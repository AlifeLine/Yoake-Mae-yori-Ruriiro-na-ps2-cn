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//NAME</w:t>
      </w:r>
    </w:p>
    <w:p>
      <w:pPr>
        <w:rPr>
          <w:rFonts w:hint="default"/>
        </w:rPr>
      </w:pPr>
      <w:r>
        <w:rPr>
          <w:rFonts w:hint="default"/>
        </w:rPr>
        <w:t>&lt;jaN0001&gt;達哉</w:t>
      </w:r>
    </w:p>
    <w:p>
      <w:pPr>
        <w:rPr>
          <w:rFonts w:hint="default"/>
        </w:rPr>
      </w:pPr>
      <w:r>
        <w:rPr>
          <w:rFonts w:hint="default"/>
        </w:rPr>
        <w:t>&lt;cnN0001&gt;達哉</w:t>
      </w:r>
    </w:p>
    <w:p>
      <w:pPr>
        <w:rPr>
          <w:rFonts w:hint="default"/>
        </w:rPr>
      </w:pPr>
    </w:p>
    <w:p>
      <w:pPr>
        <w:rPr>
          <w:rFonts w:hint="default"/>
        </w:rPr>
      </w:pPr>
      <w:r>
        <w:rPr>
          <w:rFonts w:hint="default"/>
        </w:rPr>
        <w:t>//NAME</w:t>
      </w:r>
    </w:p>
    <w:p>
      <w:pPr>
        <w:rPr>
          <w:rFonts w:hint="default"/>
        </w:rPr>
      </w:pPr>
      <w:r>
        <w:rPr>
          <w:rFonts w:hint="default"/>
        </w:rPr>
        <w:t>&lt;jaN0002&gt;さやか</w:t>
      </w:r>
    </w:p>
    <w:p>
      <w:pPr>
        <w:rPr>
          <w:rFonts w:hint="default"/>
        </w:rPr>
      </w:pPr>
      <w:r>
        <w:rPr>
          <w:rFonts w:hint="default"/>
        </w:rPr>
        <w:t>&lt;cnN0002&gt;さやか</w:t>
      </w:r>
    </w:p>
    <w:p>
      <w:pPr>
        <w:rPr>
          <w:rFonts w:hint="default"/>
        </w:rPr>
      </w:pPr>
    </w:p>
    <w:p>
      <w:pPr>
        <w:rPr>
          <w:rFonts w:hint="default"/>
        </w:rPr>
      </w:pPr>
      <w:r>
        <w:rPr>
          <w:rFonts w:hint="default"/>
        </w:rPr>
        <w:t>//NAME</w:t>
      </w:r>
    </w:p>
    <w:p>
      <w:pPr>
        <w:rPr>
          <w:rFonts w:hint="default"/>
        </w:rPr>
      </w:pPr>
      <w:r>
        <w:rPr>
          <w:rFonts w:hint="default"/>
        </w:rPr>
        <w:t>&lt;jaN0003&gt;？？</w:t>
      </w:r>
    </w:p>
    <w:p>
      <w:pPr>
        <w:rPr>
          <w:rFonts w:hint="default"/>
        </w:rPr>
      </w:pPr>
      <w:r>
        <w:rPr>
          <w:rFonts w:hint="default"/>
        </w:rPr>
        <w:t>&lt;cnN0003&gt;？？</w:t>
      </w:r>
    </w:p>
    <w:p>
      <w:pPr>
        <w:rPr>
          <w:rFonts w:hint="default"/>
        </w:rPr>
      </w:pPr>
    </w:p>
    <w:p>
      <w:pPr>
        <w:rPr>
          <w:rFonts w:hint="default"/>
        </w:rPr>
      </w:pPr>
      <w:r>
        <w:rPr>
          <w:rFonts w:hint="default"/>
        </w:rPr>
        <w:t>//NAME</w:t>
      </w:r>
    </w:p>
    <w:p>
      <w:pPr>
        <w:rPr>
          <w:rFonts w:hint="default"/>
        </w:rPr>
      </w:pPr>
      <w:r>
        <w:rPr>
          <w:rFonts w:hint="default"/>
        </w:rPr>
        <w:t>&lt;jaN0004&gt;エステル</w:t>
      </w:r>
    </w:p>
    <w:p>
      <w:pPr>
        <w:rPr>
          <w:rFonts w:hint="default"/>
        </w:rPr>
      </w:pPr>
      <w:r>
        <w:rPr>
          <w:rFonts w:hint="default"/>
        </w:rPr>
        <w:t>&lt;cnN0004&gt;エステル</w:t>
      </w:r>
    </w:p>
    <w:p>
      <w:pPr>
        <w:rPr>
          <w:rFonts w:hint="default"/>
        </w:rPr>
      </w:pPr>
    </w:p>
    <w:p>
      <w:pPr>
        <w:rPr>
          <w:rFonts w:hint="default"/>
        </w:rPr>
      </w:pPr>
      <w:r>
        <w:rPr>
          <w:rFonts w:hint="default"/>
        </w:rPr>
        <w:t>//NAME</w:t>
      </w:r>
    </w:p>
    <w:p>
      <w:pPr>
        <w:rPr>
          <w:rFonts w:hint="default"/>
        </w:rPr>
      </w:pPr>
      <w:r>
        <w:rPr>
          <w:rFonts w:hint="default"/>
        </w:rPr>
        <w:t>&lt;jaN0005&gt;子犬Ａ</w:t>
      </w:r>
    </w:p>
    <w:p>
      <w:pPr>
        <w:rPr>
          <w:rFonts w:hint="default"/>
        </w:rPr>
      </w:pPr>
      <w:r>
        <w:rPr>
          <w:rFonts w:hint="default"/>
        </w:rPr>
        <w:t>&lt;cnN0005&gt;子犬Ａ</w:t>
      </w:r>
    </w:p>
    <w:p>
      <w:pPr>
        <w:rPr>
          <w:rFonts w:hint="default"/>
        </w:rPr>
      </w:pPr>
    </w:p>
    <w:p>
      <w:pPr>
        <w:rPr>
          <w:rFonts w:hint="default"/>
        </w:rPr>
      </w:pPr>
      <w:r>
        <w:rPr>
          <w:rFonts w:hint="default"/>
        </w:rPr>
        <w:t>//NAME</w:t>
      </w:r>
    </w:p>
    <w:p>
      <w:pPr>
        <w:rPr>
          <w:rFonts w:hint="default"/>
        </w:rPr>
      </w:pPr>
      <w:r>
        <w:rPr>
          <w:rFonts w:hint="default"/>
        </w:rPr>
        <w:t>&lt;jaN0006&gt;子犬Ｂ</w:t>
      </w:r>
    </w:p>
    <w:p>
      <w:pPr>
        <w:rPr>
          <w:rFonts w:hint="default"/>
        </w:rPr>
      </w:pPr>
      <w:r>
        <w:rPr>
          <w:rFonts w:hint="default"/>
        </w:rPr>
        <w:t>&lt;cnN0006&gt;子犬Ｂ</w:t>
      </w:r>
    </w:p>
    <w:p>
      <w:pPr>
        <w:rPr>
          <w:rFonts w:hint="default"/>
        </w:rPr>
      </w:pPr>
    </w:p>
    <w:p>
      <w:pPr>
        <w:rPr>
          <w:rFonts w:hint="default"/>
        </w:rPr>
      </w:pPr>
      <w:r>
        <w:rPr>
          <w:rFonts w:hint="default"/>
        </w:rPr>
        <w:t>//NAME</w:t>
      </w:r>
    </w:p>
    <w:p>
      <w:pPr>
        <w:rPr>
          <w:rFonts w:hint="default"/>
        </w:rPr>
      </w:pPr>
      <w:r>
        <w:rPr>
          <w:rFonts w:hint="default"/>
        </w:rPr>
        <w:t>&lt;jaN0007&gt;子犬Ｃ</w:t>
      </w:r>
    </w:p>
    <w:p>
      <w:pPr>
        <w:rPr>
          <w:rFonts w:hint="default"/>
        </w:rPr>
      </w:pPr>
      <w:r>
        <w:rPr>
          <w:rFonts w:hint="default"/>
        </w:rPr>
        <w:t>&lt;cnN0007&gt;子犬Ｃ</w:t>
      </w:r>
    </w:p>
    <w:p>
      <w:pPr>
        <w:rPr>
          <w:rFonts w:hint="default"/>
        </w:rPr>
      </w:pPr>
    </w:p>
    <w:p>
      <w:pPr>
        <w:rPr>
          <w:rFonts w:hint="default"/>
        </w:rPr>
      </w:pPr>
      <w:r>
        <w:rPr>
          <w:rFonts w:hint="default"/>
        </w:rPr>
        <w:t>//NAME</w:t>
      </w:r>
    </w:p>
    <w:p>
      <w:pPr>
        <w:rPr>
          <w:rFonts w:hint="default"/>
        </w:rPr>
      </w:pPr>
      <w:r>
        <w:rPr>
          <w:rFonts w:hint="default"/>
        </w:rPr>
        <w:t>&lt;jaN0008&gt;子犬</w:t>
      </w:r>
    </w:p>
    <w:p>
      <w:pPr>
        <w:rPr>
          <w:rFonts w:hint="default"/>
        </w:rPr>
      </w:pPr>
      <w:r>
        <w:rPr>
          <w:rFonts w:hint="default"/>
        </w:rPr>
        <w:t>&lt;cnN0008&gt;子犬</w:t>
      </w:r>
    </w:p>
    <w:p>
      <w:pPr>
        <w:rPr>
          <w:rFonts w:hint="default"/>
        </w:rPr>
      </w:pPr>
    </w:p>
    <w:p>
      <w:pPr>
        <w:rPr>
          <w:rFonts w:hint="default"/>
        </w:rPr>
      </w:pPr>
      <w:r>
        <w:rPr>
          <w:rFonts w:hint="default"/>
        </w:rPr>
        <w:t>//NAME</w:t>
      </w:r>
    </w:p>
    <w:p>
      <w:pPr>
        <w:rPr>
          <w:rFonts w:hint="default"/>
        </w:rPr>
      </w:pPr>
      <w:r>
        <w:rPr>
          <w:rFonts w:hint="default"/>
        </w:rPr>
        <w:t>&lt;jaN0009&gt;店員Ｂ</w:t>
      </w:r>
    </w:p>
    <w:p>
      <w:pPr>
        <w:rPr>
          <w:rFonts w:hint="default"/>
        </w:rPr>
      </w:pPr>
      <w:r>
        <w:rPr>
          <w:rFonts w:hint="default"/>
        </w:rPr>
        <w:t>&lt;cnN0009&gt;店員Ｂ</w:t>
      </w:r>
    </w:p>
    <w:p>
      <w:pPr>
        <w:rPr>
          <w:rFonts w:hint="default"/>
        </w:rPr>
      </w:pPr>
    </w:p>
    <w:p>
      <w:pPr>
        <w:rPr>
          <w:rFonts w:hint="default"/>
        </w:rPr>
      </w:pPr>
      <w:r>
        <w:rPr>
          <w:rFonts w:hint="default"/>
        </w:rPr>
        <w:t>//NAME</w:t>
      </w:r>
    </w:p>
    <w:p>
      <w:pPr>
        <w:rPr>
          <w:rFonts w:hint="default"/>
        </w:rPr>
      </w:pPr>
      <w:r>
        <w:rPr>
          <w:rFonts w:hint="default"/>
        </w:rPr>
        <w:t>&lt;jaN0010&gt;客Ａ</w:t>
      </w:r>
    </w:p>
    <w:p>
      <w:pPr>
        <w:rPr>
          <w:rFonts w:hint="default"/>
        </w:rPr>
      </w:pPr>
      <w:r>
        <w:rPr>
          <w:rFonts w:hint="default"/>
        </w:rPr>
        <w:t>&lt;cnN0010&gt;客Ａ</w:t>
      </w:r>
    </w:p>
    <w:p>
      <w:pPr>
        <w:rPr>
          <w:rFonts w:hint="default"/>
        </w:rPr>
      </w:pPr>
    </w:p>
    <w:p>
      <w:pPr>
        <w:rPr>
          <w:rFonts w:hint="default"/>
        </w:rPr>
      </w:pPr>
      <w:r>
        <w:rPr>
          <w:rFonts w:hint="default"/>
        </w:rPr>
        <w:t>//NAME</w:t>
      </w:r>
    </w:p>
    <w:p>
      <w:pPr>
        <w:rPr>
          <w:rFonts w:hint="default"/>
        </w:rPr>
      </w:pPr>
      <w:r>
        <w:rPr>
          <w:rFonts w:hint="default"/>
        </w:rPr>
        <w:t>&lt;jaN0011&gt;客Ｂ</w:t>
      </w:r>
    </w:p>
    <w:p>
      <w:pPr>
        <w:rPr>
          <w:rFonts w:hint="default"/>
        </w:rPr>
      </w:pPr>
      <w:r>
        <w:rPr>
          <w:rFonts w:hint="default"/>
        </w:rPr>
        <w:t>&lt;cnN0011&gt;客Ｂ</w:t>
      </w:r>
    </w:p>
    <w:p>
      <w:pPr>
        <w:rPr>
          <w:rFonts w:hint="default"/>
        </w:rPr>
      </w:pPr>
    </w:p>
    <w:p>
      <w:pPr>
        <w:rPr>
          <w:rFonts w:hint="default"/>
        </w:rPr>
      </w:pPr>
      <w:r>
        <w:rPr>
          <w:rFonts w:hint="default"/>
        </w:rPr>
        <w:t>//NAME</w:t>
      </w:r>
    </w:p>
    <w:p>
      <w:pPr>
        <w:rPr>
          <w:rFonts w:hint="default"/>
        </w:rPr>
      </w:pPr>
      <w:r>
        <w:rPr>
          <w:rFonts w:hint="default"/>
        </w:rPr>
        <w:t>&lt;jaN0012&gt;客Ｃ</w:t>
      </w:r>
    </w:p>
    <w:p>
      <w:pPr>
        <w:rPr>
          <w:rFonts w:hint="default"/>
        </w:rPr>
      </w:pPr>
      <w:r>
        <w:rPr>
          <w:rFonts w:hint="default"/>
        </w:rPr>
        <w:t>&lt;cnN0012&gt;客Ｃ</w:t>
      </w:r>
    </w:p>
    <w:p>
      <w:pPr>
        <w:rPr>
          <w:rFonts w:hint="default"/>
        </w:rPr>
      </w:pPr>
    </w:p>
    <w:p>
      <w:pPr>
        <w:rPr>
          <w:rFonts w:hint="default"/>
        </w:rPr>
      </w:pPr>
      <w:r>
        <w:rPr>
          <w:rFonts w:hint="default"/>
        </w:rPr>
        <w:t>//NAME</w:t>
      </w:r>
    </w:p>
    <w:p>
      <w:pPr>
        <w:rPr>
          <w:rFonts w:hint="default"/>
        </w:rPr>
      </w:pPr>
      <w:r>
        <w:rPr>
          <w:rFonts w:hint="default"/>
        </w:rPr>
        <w:t>&lt;jaN0013&gt;客Ｄ</w:t>
      </w:r>
    </w:p>
    <w:p>
      <w:pPr>
        <w:rPr>
          <w:rFonts w:hint="default"/>
        </w:rPr>
      </w:pPr>
      <w:r>
        <w:rPr>
          <w:rFonts w:hint="default"/>
        </w:rPr>
        <w:t>&lt;cnN0013&gt;客Ｄ</w:t>
      </w:r>
    </w:p>
    <w:p>
      <w:pPr>
        <w:rPr>
          <w:rFonts w:hint="default"/>
        </w:rPr>
      </w:pPr>
    </w:p>
    <w:p>
      <w:pPr>
        <w:rPr>
          <w:rFonts w:hint="default"/>
        </w:rPr>
      </w:pPr>
      <w:r>
        <w:rPr>
          <w:rFonts w:hint="default"/>
        </w:rPr>
        <w:t>//NAME</w:t>
      </w:r>
    </w:p>
    <w:p>
      <w:pPr>
        <w:rPr>
          <w:rFonts w:hint="default"/>
        </w:rPr>
      </w:pPr>
      <w:r>
        <w:rPr>
          <w:rFonts w:hint="default"/>
        </w:rPr>
        <w:t>&lt;jaN0014&gt;客Ｅ</w:t>
      </w:r>
    </w:p>
    <w:p>
      <w:pPr>
        <w:rPr>
          <w:rFonts w:hint="default"/>
        </w:rPr>
      </w:pPr>
      <w:r>
        <w:rPr>
          <w:rFonts w:hint="default"/>
        </w:rPr>
        <w:t>&lt;cnN0014&gt;客Ｅ</w:t>
      </w:r>
    </w:p>
    <w:p>
      <w:pPr>
        <w:rPr>
          <w:rFonts w:hint="default"/>
        </w:rPr>
      </w:pPr>
    </w:p>
    <w:p>
      <w:pPr>
        <w:rPr>
          <w:rFonts w:hint="default"/>
        </w:rPr>
      </w:pPr>
      <w:r>
        <w:rPr>
          <w:rFonts w:hint="default"/>
        </w:rPr>
        <w:t>//NAME</w:t>
      </w:r>
    </w:p>
    <w:p>
      <w:pPr>
        <w:rPr>
          <w:rFonts w:hint="default"/>
        </w:rPr>
      </w:pPr>
      <w:r>
        <w:rPr>
          <w:rFonts w:hint="default"/>
        </w:rPr>
        <w:t>&lt;jaN0015&gt;客Ｆ</w:t>
      </w:r>
    </w:p>
    <w:p>
      <w:pPr>
        <w:rPr>
          <w:rFonts w:hint="default"/>
        </w:rPr>
      </w:pPr>
      <w:r>
        <w:rPr>
          <w:rFonts w:hint="default"/>
        </w:rPr>
        <w:t>&lt;cnN0015&gt;客Ｆ</w:t>
      </w:r>
    </w:p>
    <w:p>
      <w:pPr>
        <w:rPr>
          <w:rFonts w:hint="default"/>
        </w:rPr>
      </w:pPr>
    </w:p>
    <w:p>
      <w:pPr>
        <w:rPr>
          <w:rFonts w:hint="default"/>
        </w:rPr>
      </w:pPr>
      <w:r>
        <w:rPr>
          <w:rFonts w:hint="default"/>
        </w:rPr>
        <w:t>//NAME</w:t>
      </w:r>
    </w:p>
    <w:p>
      <w:pPr>
        <w:rPr>
          <w:rFonts w:hint="default"/>
        </w:rPr>
      </w:pPr>
      <w:r>
        <w:rPr>
          <w:rFonts w:hint="default"/>
        </w:rPr>
        <w:t>&lt;jaN0016&gt;客Ｇ</w:t>
      </w:r>
    </w:p>
    <w:p>
      <w:pPr>
        <w:rPr>
          <w:rFonts w:hint="default"/>
        </w:rPr>
      </w:pPr>
      <w:r>
        <w:rPr>
          <w:rFonts w:hint="default"/>
        </w:rPr>
        <w:t>&lt;cnN0016&gt;客Ｇ</w:t>
      </w:r>
    </w:p>
    <w:p>
      <w:pPr>
        <w:rPr>
          <w:rFonts w:hint="default"/>
        </w:rPr>
      </w:pPr>
    </w:p>
    <w:p>
      <w:pPr>
        <w:rPr>
          <w:rFonts w:hint="default"/>
        </w:rPr>
      </w:pPr>
      <w:r>
        <w:rPr>
          <w:rFonts w:hint="default"/>
        </w:rPr>
        <w:t>//NAME</w:t>
      </w:r>
    </w:p>
    <w:p>
      <w:pPr>
        <w:rPr>
          <w:rFonts w:hint="default"/>
        </w:rPr>
      </w:pPr>
      <w:r>
        <w:rPr>
          <w:rFonts w:hint="default"/>
        </w:rPr>
        <w:t>&lt;jaN0017&gt;客Ｈ</w:t>
      </w:r>
    </w:p>
    <w:p>
      <w:pPr>
        <w:rPr>
          <w:rFonts w:hint="default"/>
        </w:rPr>
      </w:pPr>
      <w:r>
        <w:rPr>
          <w:rFonts w:hint="default"/>
        </w:rPr>
        <w:t>&lt;cnN0017&gt;客Ｈ</w:t>
      </w:r>
    </w:p>
    <w:p>
      <w:pPr>
        <w:rPr>
          <w:rFonts w:hint="default"/>
        </w:rPr>
      </w:pPr>
    </w:p>
    <w:p>
      <w:pPr>
        <w:rPr>
          <w:rFonts w:hint="default"/>
        </w:rPr>
      </w:pPr>
      <w:r>
        <w:rPr>
          <w:rFonts w:hint="default"/>
        </w:rPr>
        <w:t>//NAME</w:t>
      </w:r>
    </w:p>
    <w:p>
      <w:pPr>
        <w:rPr>
          <w:rFonts w:hint="default"/>
        </w:rPr>
      </w:pPr>
      <w:r>
        <w:rPr>
          <w:rFonts w:hint="default"/>
        </w:rPr>
        <w:t>&lt;jaN0018&gt;モーリッツ</w:t>
      </w:r>
    </w:p>
    <w:p>
      <w:pPr>
        <w:rPr>
          <w:rFonts w:hint="default"/>
        </w:rPr>
      </w:pPr>
      <w:r>
        <w:rPr>
          <w:rFonts w:hint="default"/>
        </w:rPr>
        <w:t>&lt;cnN0018&gt;モーリッツ</w:t>
      </w:r>
    </w:p>
    <w:p>
      <w:pPr>
        <w:rPr>
          <w:rFonts w:hint="default"/>
        </w:rPr>
      </w:pPr>
    </w:p>
    <w:p>
      <w:pPr>
        <w:rPr>
          <w:rFonts w:hint="default"/>
        </w:rPr>
      </w:pPr>
      <w:r>
        <w:rPr>
          <w:rFonts w:hint="default"/>
        </w:rPr>
        <w:t>//NAME</w:t>
      </w:r>
    </w:p>
    <w:p>
      <w:pPr>
        <w:rPr>
          <w:rFonts w:hint="default"/>
        </w:rPr>
      </w:pPr>
      <w:r>
        <w:rPr>
          <w:rFonts w:hint="default"/>
        </w:rPr>
        <w:t>&lt;jaN0019&gt;麻衣</w:t>
      </w:r>
    </w:p>
    <w:p>
      <w:pPr>
        <w:rPr>
          <w:rFonts w:hint="default"/>
        </w:rPr>
      </w:pPr>
      <w:r>
        <w:rPr>
          <w:rFonts w:hint="default"/>
        </w:rPr>
        <w:t>&lt;cnN0019&gt;麻衣</w:t>
      </w:r>
    </w:p>
    <w:p>
      <w:pPr>
        <w:rPr>
          <w:rFonts w:hint="default"/>
        </w:rPr>
      </w:pPr>
    </w:p>
    <w:p>
      <w:pPr>
        <w:rPr>
          <w:rFonts w:hint="default"/>
        </w:rPr>
      </w:pPr>
      <w:r>
        <w:rPr>
          <w:rFonts w:hint="default"/>
        </w:rPr>
        <w:t>//NAME</w:t>
      </w:r>
    </w:p>
    <w:p>
      <w:pPr>
        <w:rPr>
          <w:rFonts w:hint="default"/>
        </w:rPr>
      </w:pPr>
      <w:r>
        <w:rPr>
          <w:rFonts w:hint="default"/>
        </w:rPr>
        <w:t>&lt;jaN0020&gt;フィーナ</w:t>
      </w:r>
    </w:p>
    <w:p>
      <w:pPr>
        <w:rPr>
          <w:rFonts w:hint="default"/>
        </w:rPr>
      </w:pPr>
      <w:r>
        <w:rPr>
          <w:rFonts w:hint="default"/>
        </w:rPr>
        <w:t>&lt;cnN0020&gt;フィーナ</w:t>
      </w:r>
    </w:p>
    <w:p>
      <w:pPr>
        <w:rPr>
          <w:rFonts w:hint="default"/>
        </w:rPr>
      </w:pPr>
    </w:p>
    <w:p>
      <w:pPr>
        <w:rPr>
          <w:rFonts w:hint="default"/>
        </w:rPr>
      </w:pPr>
      <w:r>
        <w:rPr>
          <w:rFonts w:hint="default"/>
        </w:rPr>
        <w:t>///================================================================================</w:t>
      </w:r>
    </w:p>
    <w:p>
      <w:pPr>
        <w:rPr>
          <w:rFonts w:hint="default"/>
        </w:rPr>
      </w:pPr>
    </w:p>
    <w:p>
      <w:pPr>
        <w:rPr>
          <w:rFonts w:hint="default"/>
        </w:rPr>
      </w:pPr>
      <w:r>
        <w:rPr>
          <w:rFonts w:hint="default"/>
        </w:rPr>
        <w:t>//TEXT</w:t>
      </w:r>
    </w:p>
    <w:p>
      <w:pPr>
        <w:rPr>
          <w:rFonts w:hint="default"/>
        </w:rPr>
      </w:pPr>
      <w:r>
        <w:rPr>
          <w:rFonts w:hint="default"/>
        </w:rPr>
        <w:t>&lt;jaT0001&gt;土曜日。</w:t>
      </w:r>
    </w:p>
    <w:p>
      <w:pPr>
        <w:rPr>
          <w:rFonts w:hint="default"/>
        </w:rPr>
      </w:pPr>
      <w:r>
        <w:rPr>
          <w:rFonts w:hint="default"/>
        </w:rPr>
        <w:t>&lt;cnT0001&gt;星期六。</w:t>
      </w:r>
    </w:p>
    <w:p>
      <w:pPr>
        <w:rPr>
          <w:rFonts w:hint="default"/>
        </w:rPr>
      </w:pPr>
    </w:p>
    <w:p>
      <w:pPr>
        <w:rPr>
          <w:rFonts w:hint="default"/>
        </w:rPr>
      </w:pPr>
      <w:r>
        <w:rPr>
          <w:rFonts w:hint="default"/>
        </w:rPr>
        <w:t>//TEXT</w:t>
      </w:r>
    </w:p>
    <w:p>
      <w:pPr>
        <w:rPr>
          <w:rFonts w:hint="default"/>
        </w:rPr>
      </w:pPr>
      <w:r>
        <w:rPr>
          <w:rFonts w:hint="default"/>
        </w:rPr>
        <w:t>&lt;jaT0002&gt;家族揃っての夕食が終わってから、姉さんに話を聞いてみることにした。</w:t>
      </w:r>
    </w:p>
    <w:p>
      <w:pPr>
        <w:rPr>
          <w:rFonts w:hint="default"/>
        </w:rPr>
      </w:pPr>
      <w:r>
        <w:rPr>
          <w:rFonts w:hint="default"/>
        </w:rPr>
        <w:t>&lt;cnT0002&gt;家人聚在一起吃完晚餐</w:t>
      </w:r>
      <w:del w:id="0" w:author="ああか" w:date="2019-08-23T01:13:01Z">
        <w:r>
          <w:rPr>
            <w:rFonts w:hint="default"/>
          </w:rPr>
          <w:delText>这</w:delText>
        </w:r>
      </w:del>
      <w:r>
        <w:rPr>
          <w:rFonts w:hint="default"/>
        </w:rPr>
        <w:t>之后，准备好好听一下姐姐的建议。</w:t>
      </w:r>
    </w:p>
    <w:p>
      <w:pPr>
        <w:rPr>
          <w:rFonts w:hint="default"/>
        </w:rPr>
      </w:pPr>
    </w:p>
    <w:p>
      <w:pPr>
        <w:rPr>
          <w:rFonts w:hint="default"/>
        </w:rPr>
      </w:pPr>
      <w:r>
        <w:rPr>
          <w:rFonts w:hint="default"/>
        </w:rPr>
        <w:t>//TEXT 【達哉】</w:t>
      </w:r>
    </w:p>
    <w:p>
      <w:pPr>
        <w:rPr>
          <w:rFonts w:hint="default"/>
        </w:rPr>
      </w:pPr>
      <w:r>
        <w:rPr>
          <w:rFonts w:hint="default"/>
        </w:rPr>
        <w:t>&lt;jaT0003&gt;「姉さん、ちょっといいかな？」</w:t>
      </w:r>
    </w:p>
    <w:p>
      <w:pPr>
        <w:rPr>
          <w:rFonts w:hint="default"/>
        </w:rPr>
      </w:pPr>
      <w:r>
        <w:rPr>
          <w:rFonts w:hint="default"/>
        </w:rPr>
        <w:t>&lt;cnT0003&gt;「姐姐，占用点时间可好？」</w:t>
      </w:r>
    </w:p>
    <w:p>
      <w:pPr>
        <w:rPr>
          <w:rFonts w:hint="default"/>
        </w:rPr>
      </w:pPr>
    </w:p>
    <w:p>
      <w:pPr>
        <w:rPr>
          <w:rFonts w:hint="default"/>
        </w:rPr>
      </w:pPr>
      <w:r>
        <w:rPr>
          <w:rFonts w:hint="default"/>
        </w:rPr>
        <w:t>//TEXT 【さやか】</w:t>
      </w:r>
    </w:p>
    <w:p>
      <w:pPr>
        <w:rPr>
          <w:rFonts w:hint="default"/>
        </w:rPr>
      </w:pPr>
      <w:r>
        <w:rPr>
          <w:rFonts w:hint="default"/>
        </w:rPr>
        <w:t>&lt;jaT0004&gt;「あら、どうしたの改まって」</w:t>
      </w:r>
    </w:p>
    <w:p>
      <w:pPr>
        <w:rPr>
          <w:rFonts w:hint="default"/>
        </w:rPr>
      </w:pPr>
      <w:r>
        <w:rPr>
          <w:rFonts w:hint="default"/>
        </w:rPr>
        <w:t>&lt;cnT0004&gt;「啊啦，怎么了郑重其事地」</w:t>
      </w:r>
    </w:p>
    <w:p>
      <w:pPr>
        <w:rPr>
          <w:rFonts w:hint="default"/>
        </w:rPr>
      </w:pPr>
    </w:p>
    <w:p>
      <w:pPr>
        <w:rPr>
          <w:rFonts w:hint="default"/>
        </w:rPr>
      </w:pPr>
      <w:r>
        <w:rPr>
          <w:rFonts w:hint="default"/>
        </w:rPr>
        <w:t>//TEXT</w:t>
      </w:r>
    </w:p>
    <w:p>
      <w:pPr>
        <w:rPr>
          <w:rFonts w:hint="default"/>
        </w:rPr>
      </w:pPr>
      <w:r>
        <w:rPr>
          <w:rFonts w:hint="default"/>
        </w:rPr>
        <w:t>&lt;jaT0005&gt;姉さんが読んでいた新聞を畳む。</w:t>
      </w:r>
    </w:p>
    <w:p>
      <w:pPr>
        <w:rPr>
          <w:rFonts w:hint="default"/>
        </w:rPr>
      </w:pPr>
      <w:r>
        <w:rPr>
          <w:rFonts w:hint="default"/>
        </w:rPr>
        <w:t>&lt;cnT0005&gt;姐姐把正在读的报纸叠回去。</w:t>
      </w:r>
    </w:p>
    <w:p>
      <w:pPr>
        <w:rPr>
          <w:rFonts w:hint="default"/>
        </w:rPr>
      </w:pPr>
    </w:p>
    <w:p>
      <w:pPr>
        <w:rPr>
          <w:rFonts w:hint="default"/>
        </w:rPr>
      </w:pPr>
      <w:r>
        <w:rPr>
          <w:rFonts w:hint="default"/>
        </w:rPr>
        <w:t>//TEXT</w:t>
      </w:r>
    </w:p>
    <w:p>
      <w:pPr>
        <w:rPr>
          <w:rFonts w:hint="default"/>
        </w:rPr>
      </w:pPr>
      <w:r>
        <w:rPr>
          <w:rFonts w:hint="default"/>
        </w:rPr>
        <w:t>&lt;jaT0006&gt;俺は斜め向かいのソファに腰を下ろす。</w:t>
      </w:r>
    </w:p>
    <w:p>
      <w:pPr>
        <w:rPr>
          <w:rFonts w:hint="default"/>
        </w:rPr>
      </w:pPr>
      <w:r>
        <w:rPr>
          <w:rFonts w:hint="default"/>
        </w:rPr>
        <w:t>&lt;cnT0006&gt;菲娜坐在我侧前方的沙发上。</w:t>
      </w:r>
    </w:p>
    <w:p>
      <w:pPr>
        <w:rPr>
          <w:rFonts w:hint="default"/>
        </w:rPr>
      </w:pPr>
    </w:p>
    <w:p>
      <w:pPr>
        <w:rPr>
          <w:rFonts w:hint="default"/>
        </w:rPr>
      </w:pPr>
      <w:r>
        <w:rPr>
          <w:rFonts w:hint="default"/>
        </w:rPr>
        <w:t>//TEXT 【達哉】</w:t>
      </w:r>
    </w:p>
    <w:p>
      <w:pPr>
        <w:rPr>
          <w:rFonts w:hint="default"/>
        </w:rPr>
      </w:pPr>
      <w:r>
        <w:rPr>
          <w:rFonts w:hint="default"/>
        </w:rPr>
        <w:t>&lt;jaT0007&gt;「最近、月人の知り合いができたんだ」</w:t>
      </w:r>
    </w:p>
    <w:p>
      <w:pPr>
        <w:rPr>
          <w:rFonts w:hint="default"/>
        </w:rPr>
      </w:pPr>
      <w:r>
        <w:rPr>
          <w:rFonts w:hint="default"/>
        </w:rPr>
        <w:t>&lt;cnT0007&gt;「最近新认识了一位月人」</w:t>
      </w:r>
    </w:p>
    <w:p>
      <w:pPr>
        <w:rPr>
          <w:rFonts w:hint="default"/>
        </w:rPr>
      </w:pPr>
    </w:p>
    <w:p>
      <w:pPr>
        <w:rPr>
          <w:rFonts w:hint="default"/>
        </w:rPr>
      </w:pPr>
      <w:r>
        <w:rPr>
          <w:rFonts w:hint="default"/>
        </w:rPr>
        <w:t>//TEXT 【さやか】</w:t>
      </w:r>
    </w:p>
    <w:p>
      <w:pPr>
        <w:rPr>
          <w:rFonts w:hint="default"/>
        </w:rPr>
      </w:pPr>
      <w:r>
        <w:rPr>
          <w:rFonts w:hint="default"/>
        </w:rPr>
        <w:t>&lt;jaT0008&gt;「いいことね。どんな人？」</w:t>
      </w:r>
    </w:p>
    <w:p>
      <w:pPr>
        <w:rPr>
          <w:rFonts w:hint="default"/>
        </w:rPr>
      </w:pPr>
      <w:r>
        <w:rPr>
          <w:rFonts w:hint="default"/>
        </w:rPr>
        <w:t>&lt;cnT0008&gt;「这是好事呀。怎样的人？」</w:t>
      </w:r>
    </w:p>
    <w:p>
      <w:pPr>
        <w:rPr>
          <w:rFonts w:hint="default"/>
        </w:rPr>
      </w:pPr>
    </w:p>
    <w:p>
      <w:pPr>
        <w:rPr>
          <w:rFonts w:hint="default"/>
        </w:rPr>
      </w:pPr>
      <w:r>
        <w:rPr>
          <w:rFonts w:hint="default"/>
        </w:rPr>
        <w:t>//TEXT 【達哉】</w:t>
      </w:r>
    </w:p>
    <w:p>
      <w:pPr>
        <w:rPr>
          <w:rFonts w:hint="default"/>
        </w:rPr>
      </w:pPr>
      <w:r>
        <w:rPr>
          <w:rFonts w:hint="default"/>
        </w:rPr>
        <w:t>&lt;jaT0009&gt;「礼拝堂の司祭様なんだけど」</w:t>
      </w:r>
    </w:p>
    <w:p>
      <w:pPr>
        <w:rPr>
          <w:rFonts w:hint="default"/>
        </w:rPr>
      </w:pPr>
      <w:r>
        <w:rPr>
          <w:rFonts w:hint="default"/>
        </w:rPr>
        <w:t>&lt;cnT0009&gt;「是礼拜堂的司祭」</w:t>
      </w:r>
    </w:p>
    <w:p>
      <w:pPr>
        <w:rPr>
          <w:rFonts w:hint="default"/>
        </w:rPr>
      </w:pPr>
    </w:p>
    <w:p>
      <w:pPr>
        <w:rPr>
          <w:rFonts w:hint="default"/>
        </w:rPr>
      </w:pPr>
      <w:r>
        <w:rPr>
          <w:rFonts w:hint="default"/>
        </w:rPr>
        <w:t>//TEXT 【さやか】</w:t>
      </w:r>
    </w:p>
    <w:p>
      <w:pPr>
        <w:rPr>
          <w:rFonts w:hint="default"/>
        </w:rPr>
      </w:pPr>
      <w:r>
        <w:rPr>
          <w:rFonts w:hint="default"/>
        </w:rPr>
        <w:t>&lt;jaT0010&gt;「司祭様って……確かおじさんじゃなかったかしら？」</w:t>
      </w:r>
    </w:p>
    <w:p>
      <w:pPr>
        <w:rPr>
          <w:rFonts w:hint="default"/>
        </w:rPr>
      </w:pPr>
      <w:r>
        <w:rPr>
          <w:rFonts w:hint="default"/>
        </w:rPr>
        <w:t>&lt;cnT0010&gt;「司祭……我记得是一个老者？」</w:t>
      </w:r>
    </w:p>
    <w:p>
      <w:pPr>
        <w:rPr>
          <w:rFonts w:hint="default"/>
        </w:rPr>
      </w:pPr>
    </w:p>
    <w:p>
      <w:pPr>
        <w:rPr>
          <w:rFonts w:hint="default"/>
        </w:rPr>
      </w:pPr>
      <w:r>
        <w:rPr>
          <w:rFonts w:hint="default"/>
        </w:rPr>
        <w:t>//TEXT 【達哉】</w:t>
      </w:r>
    </w:p>
    <w:p>
      <w:pPr>
        <w:rPr>
          <w:rFonts w:hint="default"/>
        </w:rPr>
      </w:pPr>
      <w:r>
        <w:rPr>
          <w:rFonts w:hint="default"/>
        </w:rPr>
        <w:t>&lt;jaT0011&gt;「そっちの司祭様とも知り合いなんだけど、もう一人司祭様がいてさ」</w:t>
      </w:r>
    </w:p>
    <w:p>
      <w:pPr>
        <w:rPr>
          <w:rFonts w:hint="default"/>
        </w:rPr>
      </w:pPr>
      <w:r>
        <w:rPr>
          <w:rFonts w:hint="default"/>
        </w:rPr>
        <w:t>&lt;cnT0011&gt;「和那个司祭也认识，但现在说的是另一个司祭」</w:t>
      </w:r>
    </w:p>
    <w:p>
      <w:pPr>
        <w:rPr>
          <w:rFonts w:hint="default"/>
        </w:rPr>
      </w:pPr>
    </w:p>
    <w:p>
      <w:pPr>
        <w:rPr>
          <w:rFonts w:hint="default"/>
        </w:rPr>
      </w:pPr>
      <w:r>
        <w:rPr>
          <w:rFonts w:hint="default"/>
        </w:rPr>
        <w:t>//TEXT 【さやか】</w:t>
      </w:r>
    </w:p>
    <w:p>
      <w:pPr>
        <w:rPr>
          <w:rFonts w:hint="default"/>
        </w:rPr>
      </w:pPr>
      <w:r>
        <w:rPr>
          <w:rFonts w:hint="default"/>
        </w:rPr>
        <w:t>&lt;jaT0012&gt;「知らなかったわ。どんな子？」</w:t>
      </w:r>
    </w:p>
    <w:p>
      <w:pPr>
        <w:rPr>
          <w:rFonts w:hint="default"/>
        </w:rPr>
      </w:pPr>
      <w:r>
        <w:rPr>
          <w:rFonts w:hint="default"/>
        </w:rPr>
        <w:t>&lt;cnT0012&gt;「我还不知道</w:t>
      </w:r>
      <w:del w:id="1" w:author="ああか" w:date="2019-08-23T01:14:33Z">
        <w:r>
          <w:rPr>
            <w:rFonts w:hint="default"/>
            <w:lang w:val="en-US"/>
          </w:rPr>
          <w:delText>呢。</w:delText>
        </w:r>
      </w:del>
      <w:ins w:id="2" w:author="ああか" w:date="2019-08-23T01:14:34Z">
        <w:r>
          <w:rPr>
            <w:rFonts w:hint="eastAsia"/>
            <w:lang w:val="en-US" w:eastAsia="zh-CN"/>
          </w:rPr>
          <w:t>有这回事呢</w:t>
        </w:r>
      </w:ins>
      <w:ins w:id="3" w:author="ああか" w:date="2019-08-23T01:14:35Z">
        <w:r>
          <w:rPr>
            <w:rFonts w:hint="eastAsia"/>
            <w:lang w:val="en-US" w:eastAsia="zh-CN"/>
          </w:rPr>
          <w:t>，</w:t>
        </w:r>
      </w:ins>
      <w:ins w:id="4" w:author="ああか" w:date="2019-08-23T01:14:36Z">
        <w:r>
          <w:rPr>
            <w:rFonts w:hint="eastAsia"/>
            <w:lang w:val="en-US" w:eastAsia="zh-CN"/>
          </w:rPr>
          <w:t>是</w:t>
        </w:r>
      </w:ins>
      <w:r>
        <w:rPr>
          <w:rFonts w:hint="default"/>
        </w:rPr>
        <w:t>怎样的孩子？」</w:t>
      </w:r>
    </w:p>
    <w:p>
      <w:pPr>
        <w:rPr>
          <w:rFonts w:hint="default"/>
        </w:rPr>
      </w:pPr>
    </w:p>
    <w:p>
      <w:pPr>
        <w:rPr>
          <w:rFonts w:hint="default"/>
        </w:rPr>
      </w:pPr>
      <w:r>
        <w:rPr>
          <w:rFonts w:hint="default"/>
        </w:rPr>
        <w:t>//TEXT 【達哉】</w:t>
      </w:r>
    </w:p>
    <w:p>
      <w:pPr>
        <w:rPr>
          <w:rFonts w:hint="default"/>
        </w:rPr>
      </w:pPr>
      <w:r>
        <w:rPr>
          <w:rFonts w:hint="default"/>
        </w:rPr>
        <w:t>&lt;jaT0013&gt;「うーん、まあ綺麗な子、かな」</w:t>
      </w:r>
    </w:p>
    <w:p>
      <w:pPr>
        <w:rPr>
          <w:rFonts w:hint="default"/>
        </w:rPr>
      </w:pPr>
      <w:r>
        <w:rPr>
          <w:rFonts w:hint="default"/>
        </w:rPr>
        <w:t>&lt;cnT0013&gt;「嗯~相当漂亮…吧」</w:t>
      </w:r>
    </w:p>
    <w:p>
      <w:pPr>
        <w:rPr>
          <w:rFonts w:hint="default"/>
        </w:rPr>
      </w:pPr>
    </w:p>
    <w:p>
      <w:pPr>
        <w:rPr>
          <w:rFonts w:hint="default"/>
        </w:rPr>
      </w:pPr>
      <w:r>
        <w:rPr>
          <w:rFonts w:hint="default"/>
        </w:rPr>
        <w:t>//TEXT 【さやか】</w:t>
      </w:r>
    </w:p>
    <w:p>
      <w:pPr>
        <w:rPr>
          <w:rFonts w:hint="default"/>
        </w:rPr>
      </w:pPr>
      <w:r>
        <w:rPr>
          <w:rFonts w:hint="default"/>
        </w:rPr>
        <w:t>&lt;jaT0014&gt;「ふふふ、達哉君にも春が来たわね」</w:t>
      </w:r>
    </w:p>
    <w:p>
      <w:pPr>
        <w:rPr>
          <w:rFonts w:hint="default"/>
        </w:rPr>
      </w:pPr>
      <w:r>
        <w:rPr>
          <w:rFonts w:hint="default"/>
        </w:rPr>
        <w:t>&lt;cnT0014&gt;「哼哼哼，达哉也开始春心萌动了呢」</w:t>
      </w:r>
    </w:p>
    <w:p>
      <w:pPr>
        <w:rPr>
          <w:rFonts w:hint="default"/>
        </w:rPr>
      </w:pPr>
    </w:p>
    <w:p>
      <w:pPr>
        <w:rPr>
          <w:rFonts w:hint="default"/>
        </w:rPr>
      </w:pPr>
      <w:r>
        <w:rPr>
          <w:rFonts w:hint="default"/>
        </w:rPr>
        <w:t>//TEXT 【達哉】</w:t>
      </w:r>
    </w:p>
    <w:p>
      <w:pPr>
        <w:rPr>
          <w:rFonts w:hint="default"/>
        </w:rPr>
      </w:pPr>
      <w:r>
        <w:rPr>
          <w:rFonts w:hint="default"/>
        </w:rPr>
        <w:t>&lt;jaT0015&gt;「春というか冬なんだけど」</w:t>
      </w:r>
    </w:p>
    <w:p>
      <w:pPr>
        <w:rPr>
          <w:rFonts w:hint="default"/>
        </w:rPr>
      </w:pPr>
      <w:r>
        <w:rPr>
          <w:rFonts w:hint="default"/>
        </w:rPr>
        <w:t>&lt;cnT0015&gt;「比起春心，都已经寒心了」</w:t>
      </w:r>
    </w:p>
    <w:p>
      <w:pPr>
        <w:rPr>
          <w:rFonts w:hint="default"/>
        </w:rPr>
      </w:pPr>
    </w:p>
    <w:p>
      <w:pPr>
        <w:rPr>
          <w:rFonts w:hint="default"/>
        </w:rPr>
      </w:pPr>
      <w:r>
        <w:rPr>
          <w:rFonts w:hint="default"/>
        </w:rPr>
        <w:t>//TEXT 【さやか】</w:t>
      </w:r>
    </w:p>
    <w:p>
      <w:pPr>
        <w:rPr>
          <w:rFonts w:hint="default"/>
        </w:rPr>
      </w:pPr>
      <w:r>
        <w:rPr>
          <w:rFonts w:hint="default"/>
        </w:rPr>
        <w:t>&lt;jaT0016&gt;「だめよ、優しくしてあげなくちゃ」</w:t>
      </w:r>
    </w:p>
    <w:p>
      <w:pPr>
        <w:rPr>
          <w:rFonts w:hint="default"/>
        </w:rPr>
      </w:pPr>
      <w:r>
        <w:rPr>
          <w:rFonts w:hint="default"/>
        </w:rPr>
        <w:t>&lt;cnT0016&gt;「不行哦，不好好对待人家的话」</w:t>
      </w:r>
    </w:p>
    <w:p>
      <w:pPr>
        <w:rPr>
          <w:rFonts w:hint="default"/>
        </w:rPr>
      </w:pPr>
    </w:p>
    <w:p>
      <w:pPr>
        <w:rPr>
          <w:rFonts w:hint="default"/>
        </w:rPr>
      </w:pPr>
      <w:r>
        <w:rPr>
          <w:rFonts w:hint="default"/>
        </w:rPr>
        <w:t>//TEXT 【達哉】</w:t>
      </w:r>
    </w:p>
    <w:p>
      <w:pPr>
        <w:rPr>
          <w:rFonts w:hint="default"/>
        </w:rPr>
      </w:pPr>
      <w:r>
        <w:rPr>
          <w:rFonts w:hint="default"/>
        </w:rPr>
        <w:t>&lt;jaT0017&gt;「ていうかさ、なんで『どんな子』って聞くの。知ってたの？」</w:t>
      </w:r>
    </w:p>
    <w:p>
      <w:pPr>
        <w:rPr>
          <w:rFonts w:hint="default"/>
        </w:rPr>
      </w:pPr>
      <w:r>
        <w:rPr>
          <w:rFonts w:hint="default"/>
        </w:rPr>
        <w:t>&lt;cnT0017&gt;「话说，为什么是问『怎样的孩子』。早就知道了？」</w:t>
      </w:r>
    </w:p>
    <w:p>
      <w:pPr>
        <w:rPr>
          <w:rFonts w:hint="default"/>
        </w:rPr>
      </w:pPr>
    </w:p>
    <w:p>
      <w:pPr>
        <w:rPr>
          <w:rFonts w:hint="default"/>
        </w:rPr>
      </w:pPr>
      <w:r>
        <w:rPr>
          <w:rFonts w:hint="default"/>
        </w:rPr>
        <w:t>//TEXT 【さやか】</w:t>
      </w:r>
    </w:p>
    <w:p>
      <w:pPr>
        <w:rPr>
          <w:rFonts w:hint="default"/>
        </w:rPr>
      </w:pPr>
      <w:r>
        <w:rPr>
          <w:rFonts w:hint="default"/>
        </w:rPr>
        <w:t>&lt;jaT0018&gt;「ううん、聞いてみただけ……」</w:t>
      </w:r>
    </w:p>
    <w:p>
      <w:pPr>
        <w:rPr>
          <w:rFonts w:hint="default"/>
        </w:rPr>
      </w:pPr>
      <w:r>
        <w:rPr>
          <w:rFonts w:hint="default"/>
        </w:rPr>
        <w:t>&lt;cnT0018&gt;「不知道哦，就随便问问……」</w:t>
      </w:r>
    </w:p>
    <w:p>
      <w:pPr>
        <w:rPr>
          <w:rFonts w:hint="default"/>
        </w:rPr>
      </w:pPr>
    </w:p>
    <w:p>
      <w:pPr>
        <w:rPr>
          <w:rFonts w:hint="default"/>
        </w:rPr>
      </w:pPr>
      <w:r>
        <w:rPr>
          <w:rFonts w:hint="default"/>
        </w:rPr>
        <w:t>//TEXT 【達哉】</w:t>
      </w:r>
    </w:p>
    <w:p>
      <w:pPr>
        <w:rPr>
          <w:rFonts w:hint="default"/>
        </w:rPr>
      </w:pPr>
      <w:r>
        <w:rPr>
          <w:rFonts w:hint="default"/>
        </w:rPr>
        <w:t>&lt;jaT0019&gt;「……」</w:t>
      </w:r>
    </w:p>
    <w:p>
      <w:pPr>
        <w:rPr>
          <w:rFonts w:hint="default"/>
        </w:rPr>
      </w:pPr>
      <w:r>
        <w:rPr>
          <w:rFonts w:hint="default"/>
        </w:rPr>
        <w:t>&lt;cnT0019&gt;「……」</w:t>
      </w:r>
    </w:p>
    <w:p>
      <w:pPr>
        <w:rPr>
          <w:rFonts w:hint="default"/>
        </w:rPr>
      </w:pPr>
    </w:p>
    <w:p>
      <w:pPr>
        <w:rPr>
          <w:rFonts w:hint="default"/>
        </w:rPr>
      </w:pPr>
      <w:r>
        <w:rPr>
          <w:rFonts w:hint="default"/>
        </w:rPr>
        <w:t>//TEXT 【さやか】</w:t>
      </w:r>
    </w:p>
    <w:p>
      <w:pPr>
        <w:rPr>
          <w:rFonts w:hint="default"/>
        </w:rPr>
      </w:pPr>
      <w:r>
        <w:rPr>
          <w:rFonts w:hint="default"/>
        </w:rPr>
        <w:t>&lt;jaT0020&gt;「というのは冗談で、前に居住区で綺麗な子を道案内したって聞いてたから」</w:t>
      </w:r>
    </w:p>
    <w:p>
      <w:pPr>
        <w:rPr>
          <w:rFonts w:hint="default"/>
        </w:rPr>
      </w:pPr>
      <w:r>
        <w:rPr>
          <w:rFonts w:hint="default"/>
        </w:rPr>
        <w:t>&lt;cnT0020&gt;「好了不开玩笑了，因为听说你在居住区给一个漂亮的女孩子带过路」</w:t>
      </w:r>
    </w:p>
    <w:p>
      <w:pPr>
        <w:rPr>
          <w:rFonts w:hint="default"/>
        </w:rPr>
      </w:pPr>
    </w:p>
    <w:p>
      <w:pPr>
        <w:rPr>
          <w:rFonts w:hint="default"/>
        </w:rPr>
      </w:pPr>
      <w:r>
        <w:rPr>
          <w:rFonts w:hint="default"/>
        </w:rPr>
        <w:t>//TEXT 【達哉】</w:t>
      </w:r>
    </w:p>
    <w:p>
      <w:pPr>
        <w:rPr>
          <w:rFonts w:hint="default"/>
        </w:rPr>
      </w:pPr>
      <w:r>
        <w:rPr>
          <w:rFonts w:hint="default"/>
        </w:rPr>
        <w:t>&lt;jaT0021&gt;「……喋ったの麻衣だな」</w:t>
      </w:r>
    </w:p>
    <w:p>
      <w:pPr>
        <w:rPr>
          <w:rFonts w:hint="default"/>
        </w:rPr>
      </w:pPr>
      <w:r>
        <w:rPr>
          <w:rFonts w:hint="default"/>
        </w:rPr>
        <w:t>&lt;cnT0021&gt;「……是麻衣说的吧」</w:t>
      </w:r>
    </w:p>
    <w:p>
      <w:pPr>
        <w:rPr>
          <w:rFonts w:hint="default"/>
        </w:rPr>
      </w:pPr>
    </w:p>
    <w:p>
      <w:pPr>
        <w:rPr>
          <w:rFonts w:hint="default"/>
        </w:rPr>
      </w:pPr>
      <w:r>
        <w:rPr>
          <w:rFonts w:hint="default"/>
        </w:rPr>
        <w:t>//TEXT 【さやか】</w:t>
      </w:r>
    </w:p>
    <w:p>
      <w:pPr>
        <w:rPr>
          <w:rFonts w:hint="default"/>
        </w:rPr>
      </w:pPr>
      <w:r>
        <w:rPr>
          <w:rFonts w:hint="default"/>
        </w:rPr>
        <w:t>&lt;jaT0022&gt;「仁君だけど？」</w:t>
      </w:r>
    </w:p>
    <w:p>
      <w:pPr>
        <w:rPr>
          <w:rFonts w:hint="default"/>
        </w:rPr>
      </w:pPr>
      <w:r>
        <w:rPr>
          <w:rFonts w:hint="default"/>
        </w:rPr>
        <w:t>&lt;cnT0022&gt;「可惜是仁君哦~」</w:t>
      </w:r>
    </w:p>
    <w:p>
      <w:pPr>
        <w:rPr>
          <w:rFonts w:hint="default"/>
        </w:rPr>
      </w:pPr>
    </w:p>
    <w:p>
      <w:pPr>
        <w:rPr>
          <w:rFonts w:hint="default"/>
        </w:rPr>
      </w:pPr>
      <w:r>
        <w:rPr>
          <w:rFonts w:hint="default"/>
        </w:rPr>
        <w:t>//TEXT 【達哉】</w:t>
      </w:r>
    </w:p>
    <w:p>
      <w:pPr>
        <w:rPr>
          <w:rFonts w:hint="default"/>
        </w:rPr>
      </w:pPr>
      <w:r>
        <w:rPr>
          <w:rFonts w:hint="default"/>
        </w:rPr>
        <w:t>&lt;jaT0023&gt;「……」</w:t>
      </w:r>
    </w:p>
    <w:p>
      <w:pPr>
        <w:rPr>
          <w:rFonts w:hint="default"/>
        </w:rPr>
      </w:pPr>
      <w:r>
        <w:rPr>
          <w:rFonts w:hint="default"/>
        </w:rPr>
        <w:t>&lt;cnT0023&gt;「……」</w:t>
      </w:r>
    </w:p>
    <w:p>
      <w:pPr>
        <w:rPr>
          <w:rFonts w:hint="default"/>
        </w:rPr>
      </w:pPr>
    </w:p>
    <w:p>
      <w:pPr>
        <w:rPr>
          <w:rFonts w:hint="default"/>
        </w:rPr>
      </w:pPr>
      <w:r>
        <w:rPr>
          <w:rFonts w:hint="default"/>
        </w:rPr>
        <w:t>//TEXT</w:t>
      </w:r>
    </w:p>
    <w:p>
      <w:pPr>
        <w:rPr>
          <w:rFonts w:hint="default"/>
        </w:rPr>
      </w:pPr>
      <w:r>
        <w:rPr>
          <w:rFonts w:hint="default"/>
        </w:rPr>
        <w:t>&lt;jaT0024&gt;なんで鷹見沢家まで話が行っているのか。</w:t>
      </w:r>
    </w:p>
    <w:p>
      <w:pPr>
        <w:rPr>
          <w:rFonts w:hint="default"/>
        </w:rPr>
      </w:pPr>
      <w:r>
        <w:rPr>
          <w:rFonts w:hint="default"/>
        </w:rPr>
        <w:t>&lt;cnT0024&gt;</w:t>
      </w:r>
      <w:del w:id="5" w:author="hhh0578" w:date="2019-08-21T19:31:46Z">
        <w:r>
          <w:rPr>
            <w:rFonts w:hint="default"/>
            <w:lang w:val="en-US"/>
          </w:rPr>
          <w:delText>我为什么会在</w:delText>
        </w:r>
      </w:del>
      <w:ins w:id="6" w:author="hhh0578" w:date="2019-08-21T19:31:47Z">
        <w:r>
          <w:rPr>
            <w:rFonts w:hint="eastAsia"/>
            <w:lang w:val="en-US" w:eastAsia="zh-CN"/>
          </w:rPr>
          <w:t>为什么</w:t>
        </w:r>
      </w:ins>
      <w:ins w:id="7" w:author="hhh0578" w:date="2019-08-21T19:31:51Z">
        <w:r>
          <w:rPr>
            <w:rFonts w:hint="eastAsia"/>
            <w:lang w:val="en-US" w:eastAsia="zh-CN"/>
          </w:rPr>
          <w:t>连</w:t>
        </w:r>
      </w:ins>
      <w:r>
        <w:rPr>
          <w:rFonts w:hint="default"/>
        </w:rPr>
        <w:t>鹰见沢家</w:t>
      </w:r>
      <w:del w:id="8" w:author="hhh0578" w:date="2019-08-21T19:31:53Z">
        <w:r>
          <w:rPr>
            <w:rFonts w:hint="default"/>
            <w:lang w:val="en-US"/>
          </w:rPr>
          <w:delText>说这件事呢</w:delText>
        </w:r>
      </w:del>
      <w:ins w:id="9" w:author="hhh0578" w:date="2019-08-21T19:31:53Z">
        <w:r>
          <w:rPr>
            <w:rFonts w:hint="eastAsia"/>
            <w:lang w:val="en-US" w:eastAsia="zh-CN"/>
          </w:rPr>
          <w:t>都知道</w:t>
        </w:r>
      </w:ins>
      <w:ins w:id="10" w:author="hhh0578" w:date="2019-08-21T19:31:54Z">
        <w:r>
          <w:rPr>
            <w:rFonts w:hint="eastAsia"/>
            <w:lang w:val="en-US" w:eastAsia="zh-CN"/>
          </w:rPr>
          <w:t>了</w:t>
        </w:r>
      </w:ins>
      <w:ins w:id="11" w:author="hhh0578" w:date="2019-08-21T19:31:55Z">
        <w:r>
          <w:rPr>
            <w:rFonts w:hint="eastAsia"/>
            <w:lang w:val="en-US" w:eastAsia="zh-CN"/>
          </w:rPr>
          <w:t>。</w:t>
        </w:r>
      </w:ins>
      <w:del w:id="12" w:author="hhh0578" w:date="2019-08-21T19:31:54Z">
        <w:r>
          <w:rPr>
            <w:rFonts w:hint="default"/>
          </w:rPr>
          <w:delText>？</w:delText>
        </w:r>
      </w:del>
    </w:p>
    <w:p>
      <w:pPr>
        <w:rPr>
          <w:rFonts w:hint="default"/>
        </w:rPr>
      </w:pPr>
    </w:p>
    <w:p>
      <w:pPr>
        <w:rPr>
          <w:rFonts w:hint="default"/>
        </w:rPr>
      </w:pPr>
      <w:r>
        <w:rPr>
          <w:rFonts w:hint="default"/>
        </w:rPr>
        <w:t>//TEXT 【さやか】</w:t>
      </w:r>
    </w:p>
    <w:p>
      <w:pPr>
        <w:rPr>
          <w:rFonts w:hint="default"/>
        </w:rPr>
      </w:pPr>
      <w:r>
        <w:rPr>
          <w:rFonts w:hint="default"/>
        </w:rPr>
        <w:t>&lt;jaT0025&gt;「で、その子がどうしたの？」</w:t>
      </w:r>
    </w:p>
    <w:p>
      <w:pPr>
        <w:rPr>
          <w:rFonts w:hint="default"/>
        </w:rPr>
      </w:pPr>
      <w:r>
        <w:rPr>
          <w:rFonts w:hint="default"/>
        </w:rPr>
        <w:t>&lt;cnT0025&gt;「回归正题，那孩子怎么了？」</w:t>
      </w:r>
    </w:p>
    <w:p>
      <w:pPr>
        <w:rPr>
          <w:rFonts w:hint="default"/>
        </w:rPr>
      </w:pPr>
    </w:p>
    <w:p>
      <w:pPr>
        <w:rPr>
          <w:rFonts w:hint="default"/>
        </w:rPr>
      </w:pPr>
      <w:r>
        <w:rPr>
          <w:rFonts w:hint="default"/>
        </w:rPr>
        <w:t>//TEXT 【達哉】</w:t>
      </w:r>
    </w:p>
    <w:p>
      <w:pPr>
        <w:rPr>
          <w:rFonts w:hint="default"/>
        </w:rPr>
      </w:pPr>
      <w:r>
        <w:rPr>
          <w:rFonts w:hint="default"/>
        </w:rPr>
        <w:t>&lt;jaT0026&gt;「えっと……」</w:t>
      </w:r>
    </w:p>
    <w:p>
      <w:pPr>
        <w:rPr>
          <w:rFonts w:hint="default"/>
        </w:rPr>
      </w:pPr>
      <w:r>
        <w:rPr>
          <w:rFonts w:hint="default"/>
        </w:rPr>
        <w:t>&lt;cnT0026&gt;「是这样……」</w:t>
      </w:r>
    </w:p>
    <w:p>
      <w:pPr>
        <w:rPr>
          <w:rFonts w:hint="default"/>
        </w:rPr>
      </w:pPr>
    </w:p>
    <w:p>
      <w:pPr>
        <w:rPr>
          <w:rFonts w:hint="default"/>
        </w:rPr>
      </w:pPr>
      <w:r>
        <w:rPr>
          <w:rFonts w:hint="default"/>
        </w:rPr>
        <w:t>//TEXT</w:t>
      </w:r>
    </w:p>
    <w:p>
      <w:pPr>
        <w:rPr>
          <w:rFonts w:hint="default"/>
        </w:rPr>
      </w:pPr>
      <w:r>
        <w:rPr>
          <w:rFonts w:hint="default"/>
        </w:rPr>
        <w:t>&lt;jaT0027&gt;と、一通りのことを話す。</w:t>
      </w:r>
    </w:p>
    <w:p>
      <w:pPr>
        <w:rPr>
          <w:rFonts w:hint="default"/>
        </w:rPr>
      </w:pPr>
      <w:r>
        <w:rPr>
          <w:rFonts w:hint="default"/>
        </w:rPr>
        <w:t>&lt;cnT0027&gt;大概说了一下。</w:t>
      </w:r>
    </w:p>
    <w:p>
      <w:pPr>
        <w:rPr>
          <w:rFonts w:hint="default"/>
        </w:rPr>
      </w:pPr>
    </w:p>
    <w:p>
      <w:pPr>
        <w:rPr>
          <w:rFonts w:hint="default"/>
        </w:rPr>
      </w:pPr>
      <w:r>
        <w:rPr>
          <w:rFonts w:hint="default"/>
        </w:rPr>
        <w:t>//TEXT 【達哉】</w:t>
      </w:r>
    </w:p>
    <w:p>
      <w:pPr>
        <w:rPr>
          <w:rFonts w:hint="default"/>
        </w:rPr>
      </w:pPr>
      <w:r>
        <w:rPr>
          <w:rFonts w:hint="default"/>
        </w:rPr>
        <w:t>&lt;jaT0028&gt;「姉さんなら月人と付き合いがあるだろうから、何かアドバイスというか……」</w:t>
      </w:r>
    </w:p>
    <w:p>
      <w:pPr>
        <w:rPr>
          <w:rFonts w:hint="default"/>
        </w:rPr>
      </w:pPr>
      <w:r>
        <w:rPr>
          <w:rFonts w:hint="default"/>
        </w:rPr>
        <w:t>&lt;cnT0028&gt;「姐姐应该有月人朋友吧，想问问有没有什么建议……」</w:t>
      </w:r>
    </w:p>
    <w:p>
      <w:pPr>
        <w:rPr>
          <w:rFonts w:hint="default"/>
        </w:rPr>
      </w:pPr>
    </w:p>
    <w:p>
      <w:pPr>
        <w:rPr>
          <w:rFonts w:hint="default"/>
        </w:rPr>
      </w:pPr>
      <w:r>
        <w:rPr>
          <w:rFonts w:hint="default"/>
        </w:rPr>
        <w:t>//TEXT 【さやか】</w:t>
      </w:r>
    </w:p>
    <w:p>
      <w:pPr>
        <w:rPr>
          <w:rFonts w:hint="default"/>
        </w:rPr>
      </w:pPr>
      <w:r>
        <w:rPr>
          <w:rFonts w:hint="default"/>
        </w:rPr>
        <w:t>&lt;jaT0029&gt;「そうねぇ……」</w:t>
      </w:r>
    </w:p>
    <w:p>
      <w:pPr>
        <w:rPr>
          <w:rFonts w:hint="default"/>
        </w:rPr>
      </w:pPr>
      <w:r>
        <w:rPr>
          <w:rFonts w:hint="default"/>
        </w:rPr>
        <w:t>&lt;cnT0029&gt;「是呢……」</w:t>
      </w:r>
    </w:p>
    <w:p>
      <w:pPr>
        <w:rPr>
          <w:rFonts w:hint="default"/>
        </w:rPr>
      </w:pPr>
    </w:p>
    <w:p>
      <w:pPr>
        <w:rPr>
          <w:rFonts w:hint="default"/>
        </w:rPr>
      </w:pPr>
      <w:r>
        <w:rPr>
          <w:rFonts w:hint="default"/>
        </w:rPr>
        <w:t>//TEXT</w:t>
      </w:r>
    </w:p>
    <w:p>
      <w:pPr>
        <w:rPr>
          <w:rFonts w:hint="default"/>
        </w:rPr>
      </w:pPr>
      <w:r>
        <w:rPr>
          <w:rFonts w:hint="default"/>
        </w:rPr>
        <w:t>&lt;jaT0030&gt;指を頬に当てて考える姉さん。</w:t>
      </w:r>
    </w:p>
    <w:p>
      <w:pPr>
        <w:rPr>
          <w:rFonts w:hint="default"/>
        </w:rPr>
      </w:pPr>
      <w:r>
        <w:rPr>
          <w:rFonts w:hint="default"/>
        </w:rPr>
        <w:t>&lt;cnT0030&gt;姐姐的手指</w:t>
      </w:r>
      <w:del w:id="13" w:author="hhh0578" w:date="2019-08-21T19:32:08Z">
        <w:r>
          <w:rPr>
            <w:rFonts w:hint="default"/>
            <w:lang w:val="en-US"/>
          </w:rPr>
          <w:delText>放在脸上</w:delText>
        </w:r>
      </w:del>
      <w:ins w:id="14" w:author="hhh0578" w:date="2019-08-21T19:32:10Z">
        <w:r>
          <w:rPr>
            <w:rFonts w:hint="eastAsia"/>
            <w:lang w:val="en-US" w:eastAsia="zh-CN"/>
          </w:rPr>
          <w:t>抵着</w:t>
        </w:r>
      </w:ins>
      <w:ins w:id="15" w:author="hhh0578" w:date="2019-08-21T19:32:11Z">
        <w:r>
          <w:rPr>
            <w:rFonts w:hint="eastAsia"/>
            <w:lang w:val="en-US" w:eastAsia="zh-CN"/>
          </w:rPr>
          <w:t>脸颊</w:t>
        </w:r>
      </w:ins>
      <w:r>
        <w:rPr>
          <w:rFonts w:hint="default"/>
        </w:rPr>
        <w:t>开始思考</w:t>
      </w:r>
    </w:p>
    <w:p>
      <w:pPr>
        <w:rPr>
          <w:rFonts w:hint="default"/>
        </w:rPr>
      </w:pPr>
    </w:p>
    <w:p>
      <w:pPr>
        <w:rPr>
          <w:rFonts w:hint="default"/>
        </w:rPr>
      </w:pPr>
      <w:r>
        <w:rPr>
          <w:rFonts w:hint="default"/>
        </w:rPr>
        <w:t>//TEXT 【さやか】</w:t>
      </w:r>
    </w:p>
    <w:p>
      <w:pPr>
        <w:rPr>
          <w:rFonts w:hint="default"/>
        </w:rPr>
      </w:pPr>
      <w:r>
        <w:rPr>
          <w:rFonts w:hint="default"/>
        </w:rPr>
        <w:t>&lt;jaT0031&gt;「地球人って分かると態度が変わることは確かにあったわね」</w:t>
      </w:r>
    </w:p>
    <w:p>
      <w:pPr>
        <w:rPr>
          <w:rFonts w:hint="default"/>
        </w:rPr>
      </w:pPr>
      <w:r>
        <w:rPr>
          <w:rFonts w:hint="default"/>
        </w:rPr>
        <w:t>&lt;cnT0031&gt;「的确存在知道是地球人后就转变态度的事呢」</w:t>
      </w:r>
    </w:p>
    <w:p>
      <w:pPr>
        <w:rPr>
          <w:rFonts w:hint="default"/>
        </w:rPr>
      </w:pPr>
    </w:p>
    <w:p>
      <w:pPr>
        <w:rPr>
          <w:rFonts w:hint="default"/>
        </w:rPr>
      </w:pPr>
      <w:r>
        <w:rPr>
          <w:rFonts w:hint="default"/>
        </w:rPr>
        <w:t>//TEXT 【達哉】</w:t>
      </w:r>
    </w:p>
    <w:p>
      <w:pPr>
        <w:rPr>
          <w:rFonts w:hint="default"/>
        </w:rPr>
      </w:pPr>
      <w:r>
        <w:rPr>
          <w:rFonts w:hint="default"/>
        </w:rPr>
        <w:t>&lt;jaT0032&gt;「そういうときどうするの？」</w:t>
      </w:r>
    </w:p>
    <w:p>
      <w:pPr>
        <w:rPr>
          <w:rFonts w:hint="default"/>
        </w:rPr>
      </w:pPr>
      <w:r>
        <w:rPr>
          <w:rFonts w:hint="default"/>
        </w:rPr>
        <w:t>&lt;cnT0032&gt;「这种时候该怎么办？」</w:t>
      </w:r>
    </w:p>
    <w:p>
      <w:pPr>
        <w:rPr>
          <w:rFonts w:hint="default"/>
        </w:rPr>
      </w:pPr>
    </w:p>
    <w:p>
      <w:pPr>
        <w:rPr>
          <w:rFonts w:hint="default"/>
        </w:rPr>
      </w:pPr>
      <w:r>
        <w:rPr>
          <w:rFonts w:hint="default"/>
        </w:rPr>
        <w:t>//TEXT 【さやか】</w:t>
      </w:r>
    </w:p>
    <w:p>
      <w:pPr>
        <w:rPr>
          <w:rFonts w:hint="default"/>
        </w:rPr>
      </w:pPr>
      <w:r>
        <w:rPr>
          <w:rFonts w:hint="default"/>
        </w:rPr>
        <w:t>&lt;jaT0033&gt;「特にどうもしないけれど、普通に接するわ」</w:t>
      </w:r>
    </w:p>
    <w:p>
      <w:pPr>
        <w:rPr>
          <w:rFonts w:hint="default"/>
        </w:rPr>
      </w:pPr>
      <w:r>
        <w:rPr>
          <w:rFonts w:hint="default"/>
        </w:rPr>
        <w:t>&lt;cnT0033&gt;「倒也不会特别做什么，普普通通地接触」</w:t>
      </w:r>
    </w:p>
    <w:p>
      <w:pPr>
        <w:rPr>
          <w:rFonts w:hint="default"/>
        </w:rPr>
      </w:pPr>
    </w:p>
    <w:p>
      <w:pPr>
        <w:rPr>
          <w:rFonts w:hint="default"/>
        </w:rPr>
      </w:pPr>
      <w:r>
        <w:rPr>
          <w:rFonts w:hint="default"/>
        </w:rPr>
        <w:t>//TEXT 【達哉】</w:t>
      </w:r>
    </w:p>
    <w:p>
      <w:pPr>
        <w:rPr>
          <w:rFonts w:hint="default"/>
        </w:rPr>
      </w:pPr>
      <w:r>
        <w:rPr>
          <w:rFonts w:hint="default"/>
        </w:rPr>
        <w:t>&lt;jaT0034&gt;「そうなの？」</w:t>
      </w:r>
    </w:p>
    <w:p>
      <w:pPr>
        <w:rPr>
          <w:rFonts w:hint="default"/>
        </w:rPr>
      </w:pPr>
      <w:r>
        <w:rPr>
          <w:rFonts w:hint="default"/>
        </w:rPr>
        <w:t>&lt;cnT0034&gt;「只是这样？」</w:t>
      </w:r>
    </w:p>
    <w:p>
      <w:pPr>
        <w:rPr>
          <w:rFonts w:hint="default"/>
        </w:rPr>
      </w:pPr>
    </w:p>
    <w:p>
      <w:pPr>
        <w:rPr>
          <w:rFonts w:hint="default"/>
        </w:rPr>
      </w:pPr>
      <w:r>
        <w:rPr>
          <w:rFonts w:hint="default"/>
        </w:rPr>
        <w:t>//TEXT 【さやか】</w:t>
      </w:r>
    </w:p>
    <w:p>
      <w:pPr>
        <w:rPr>
          <w:rFonts w:hint="default"/>
        </w:rPr>
      </w:pPr>
      <w:r>
        <w:rPr>
          <w:rFonts w:hint="default"/>
        </w:rPr>
        <w:t>&lt;jaT0035&gt;「ええ。だって相手がそういう人なら仕方ないでしょ」</w:t>
      </w:r>
    </w:p>
    <w:p>
      <w:pPr>
        <w:rPr>
          <w:rFonts w:hint="default"/>
        </w:rPr>
      </w:pPr>
      <w:r>
        <w:rPr>
          <w:rFonts w:hint="default"/>
        </w:rPr>
        <w:t>&lt;cnT0035&gt;「是啊。毕竟对方都这样了也没办法」</w:t>
      </w:r>
    </w:p>
    <w:p>
      <w:pPr>
        <w:rPr>
          <w:rFonts w:hint="default"/>
        </w:rPr>
      </w:pPr>
    </w:p>
    <w:p>
      <w:pPr>
        <w:rPr>
          <w:rFonts w:hint="default"/>
        </w:rPr>
      </w:pPr>
      <w:r>
        <w:rPr>
          <w:rFonts w:hint="default"/>
        </w:rPr>
        <w:t>//TEXT 【さやか】</w:t>
      </w:r>
    </w:p>
    <w:p>
      <w:pPr>
        <w:rPr>
          <w:rFonts w:hint="default"/>
        </w:rPr>
      </w:pPr>
      <w:r>
        <w:rPr>
          <w:rFonts w:hint="default"/>
        </w:rPr>
        <w:t>&lt;jaT0036&gt;「その場で騒いでも何も変わらないじゃない」</w:t>
      </w:r>
    </w:p>
    <w:p>
      <w:pPr>
        <w:rPr>
          <w:rFonts w:hint="default"/>
        </w:rPr>
      </w:pPr>
      <w:r>
        <w:rPr>
          <w:rFonts w:hint="default"/>
        </w:rPr>
        <w:t>&lt;cnT0036&gt;「当场引起骚动也不会有任何改变」</w:t>
      </w:r>
    </w:p>
    <w:p>
      <w:pPr>
        <w:rPr>
          <w:rFonts w:hint="default"/>
        </w:rPr>
      </w:pPr>
    </w:p>
    <w:p>
      <w:pPr>
        <w:rPr>
          <w:rFonts w:hint="default"/>
        </w:rPr>
      </w:pPr>
      <w:r>
        <w:rPr>
          <w:rFonts w:hint="default"/>
        </w:rPr>
        <w:t>//TEXT 【達哉】</w:t>
      </w:r>
    </w:p>
    <w:p>
      <w:pPr>
        <w:rPr>
          <w:rFonts w:hint="default"/>
        </w:rPr>
      </w:pPr>
      <w:r>
        <w:rPr>
          <w:rFonts w:hint="default"/>
        </w:rPr>
        <w:t>&lt;jaT0037&gt;「ううん……」</w:t>
      </w:r>
    </w:p>
    <w:p>
      <w:pPr>
        <w:rPr>
          <w:rFonts w:hint="default"/>
        </w:rPr>
      </w:pPr>
      <w:r>
        <w:rPr>
          <w:rFonts w:hint="default"/>
        </w:rPr>
        <w:t>&lt;cnT0037&gt;「嗯……」</w:t>
      </w:r>
    </w:p>
    <w:p>
      <w:pPr>
        <w:rPr>
          <w:rFonts w:hint="default"/>
        </w:rPr>
      </w:pPr>
    </w:p>
    <w:p>
      <w:pPr>
        <w:rPr>
          <w:rFonts w:hint="default"/>
        </w:rPr>
      </w:pPr>
      <w:r>
        <w:rPr>
          <w:rFonts w:hint="default"/>
        </w:rPr>
        <w:t>//TEXT 【さやか】</w:t>
      </w:r>
    </w:p>
    <w:p>
      <w:pPr>
        <w:rPr>
          <w:rFonts w:hint="default"/>
        </w:rPr>
      </w:pPr>
      <w:r>
        <w:rPr>
          <w:rFonts w:hint="default"/>
        </w:rPr>
        <w:t>&lt;jaT0038&gt;「ただ、諦めるという意味ではなくて『普通に』接するってこと」</w:t>
      </w:r>
    </w:p>
    <w:p>
      <w:pPr>
        <w:rPr>
          <w:rFonts w:hint="default"/>
        </w:rPr>
      </w:pPr>
      <w:r>
        <w:rPr>
          <w:rFonts w:hint="default"/>
        </w:rPr>
        <w:t>&lt;cnT0038&gt;「不过，并不是放弃，而是要『普通地』交往」</w:t>
      </w:r>
    </w:p>
    <w:p>
      <w:pPr>
        <w:rPr>
          <w:rFonts w:hint="default"/>
        </w:rPr>
      </w:pPr>
    </w:p>
    <w:p>
      <w:pPr>
        <w:rPr>
          <w:rFonts w:hint="default"/>
        </w:rPr>
      </w:pPr>
      <w:r>
        <w:rPr>
          <w:rFonts w:hint="default"/>
        </w:rPr>
        <w:t>//TEXT 【さやか】</w:t>
      </w:r>
    </w:p>
    <w:p>
      <w:pPr>
        <w:rPr>
          <w:rFonts w:hint="default"/>
        </w:rPr>
      </w:pPr>
      <w:r>
        <w:rPr>
          <w:rFonts w:hint="default"/>
        </w:rPr>
        <w:t>&lt;jaT0039&gt;「月人だから、地球人だからどうこうっていうんじゃなくて、普通に人として接するだけ」</w:t>
      </w:r>
    </w:p>
    <w:p>
      <w:pPr>
        <w:rPr>
          <w:rFonts w:hint="default"/>
        </w:rPr>
      </w:pPr>
      <w:r>
        <w:rPr>
          <w:rFonts w:hint="default"/>
        </w:rPr>
        <w:t>&lt;cnT0039&gt;「不要因为是月人，是地球人什么的就特别行事，普通待人就好」</w:t>
      </w:r>
    </w:p>
    <w:p>
      <w:pPr>
        <w:rPr>
          <w:rFonts w:hint="default"/>
        </w:rPr>
      </w:pPr>
    </w:p>
    <w:p>
      <w:pPr>
        <w:rPr>
          <w:rFonts w:hint="default"/>
        </w:rPr>
      </w:pPr>
      <w:r>
        <w:rPr>
          <w:rFonts w:hint="default"/>
        </w:rPr>
        <w:t>//TEXT 【達哉】</w:t>
      </w:r>
    </w:p>
    <w:p>
      <w:pPr>
        <w:rPr>
          <w:rFonts w:hint="default"/>
        </w:rPr>
      </w:pPr>
      <w:r>
        <w:rPr>
          <w:rFonts w:hint="default"/>
        </w:rPr>
        <w:t>&lt;jaT0040&gt;「普通……」</w:t>
      </w:r>
    </w:p>
    <w:p>
      <w:pPr>
        <w:rPr>
          <w:rFonts w:hint="default"/>
        </w:rPr>
      </w:pPr>
      <w:r>
        <w:rPr>
          <w:rFonts w:hint="default"/>
        </w:rPr>
        <w:t>&lt;cnT0040&gt;「普通……」</w:t>
      </w:r>
    </w:p>
    <w:p>
      <w:pPr>
        <w:rPr>
          <w:rFonts w:hint="default"/>
        </w:rPr>
      </w:pPr>
    </w:p>
    <w:p>
      <w:pPr>
        <w:rPr>
          <w:rFonts w:hint="default"/>
        </w:rPr>
      </w:pPr>
      <w:r>
        <w:rPr>
          <w:rFonts w:hint="default"/>
        </w:rPr>
        <w:t>//TEXT</w:t>
      </w:r>
    </w:p>
    <w:p>
      <w:pPr>
        <w:rPr>
          <w:rFonts w:hint="default"/>
        </w:rPr>
      </w:pPr>
      <w:r>
        <w:rPr>
          <w:rFonts w:hint="default"/>
        </w:rPr>
        <w:t>&lt;jaT0041&gt;自分はエステルさんと普通に接していただろうか？</w:t>
      </w:r>
    </w:p>
    <w:p>
      <w:pPr>
        <w:rPr>
          <w:rFonts w:hint="default"/>
        </w:rPr>
      </w:pPr>
      <w:r>
        <w:rPr>
          <w:rFonts w:hint="default"/>
        </w:rPr>
        <w:t>&lt;cnT0041&gt;我有和艾丝蒂尔普通地接触吗？</w:t>
      </w:r>
    </w:p>
    <w:p>
      <w:pPr>
        <w:rPr>
          <w:rFonts w:hint="default"/>
        </w:rPr>
      </w:pPr>
    </w:p>
    <w:p>
      <w:pPr>
        <w:rPr>
          <w:rFonts w:hint="default"/>
        </w:rPr>
      </w:pPr>
      <w:r>
        <w:rPr>
          <w:rFonts w:hint="default"/>
        </w:rPr>
        <w:t>//TEXT 【さやか】</w:t>
      </w:r>
    </w:p>
    <w:p>
      <w:pPr>
        <w:rPr>
          <w:rFonts w:hint="default"/>
        </w:rPr>
      </w:pPr>
      <w:r>
        <w:rPr>
          <w:rFonts w:hint="default"/>
        </w:rPr>
        <w:t>&lt;jaT0042&gt;「されたら嫌なことはしない、されて嬉しいことはあっちにもしてみる」</w:t>
      </w:r>
    </w:p>
    <w:p>
      <w:pPr>
        <w:rPr>
          <w:rFonts w:hint="default"/>
        </w:rPr>
      </w:pPr>
      <w:r>
        <w:rPr>
          <w:rFonts w:hint="default"/>
        </w:rPr>
        <w:t>&lt;cnT0042&gt;「</w:t>
      </w:r>
      <w:del w:id="16" w:author="hhh0578" w:date="2019-08-21T19:33:21Z">
        <w:r>
          <w:rPr>
            <w:rFonts w:hint="default"/>
            <w:lang w:val="en-US"/>
          </w:rPr>
          <w:delText>不要做让对方讨厌的事，试着让对方高兴起来</w:delText>
        </w:r>
      </w:del>
      <w:ins w:id="17" w:author="hhh0578" w:date="2019-08-21T19:33:25Z">
        <w:r>
          <w:rPr>
            <w:rFonts w:hint="eastAsia"/>
            <w:lang w:val="en-US" w:eastAsia="zh-CN"/>
          </w:rPr>
          <w:t>别做</w:t>
        </w:r>
      </w:ins>
      <w:ins w:id="18" w:author="hhh0578" w:date="2019-08-21T19:33:26Z">
        <w:r>
          <w:rPr>
            <w:rFonts w:hint="eastAsia"/>
            <w:lang w:val="en-US" w:eastAsia="zh-CN"/>
          </w:rPr>
          <w:t>自己</w:t>
        </w:r>
      </w:ins>
      <w:ins w:id="19" w:author="hhh0578" w:date="2019-08-21T19:33:27Z">
        <w:r>
          <w:rPr>
            <w:rFonts w:hint="eastAsia"/>
            <w:lang w:val="en-US" w:eastAsia="zh-CN"/>
          </w:rPr>
          <w:t>觉得</w:t>
        </w:r>
      </w:ins>
      <w:ins w:id="20" w:author="hhh0578" w:date="2019-08-21T19:33:28Z">
        <w:r>
          <w:rPr>
            <w:rFonts w:hint="eastAsia"/>
            <w:lang w:val="en-US" w:eastAsia="zh-CN"/>
          </w:rPr>
          <w:t>讨厌的</w:t>
        </w:r>
      </w:ins>
      <w:ins w:id="21" w:author="hhh0578" w:date="2019-08-21T19:33:30Z">
        <w:r>
          <w:rPr>
            <w:rFonts w:hint="eastAsia"/>
            <w:lang w:val="en-US" w:eastAsia="zh-CN"/>
          </w:rPr>
          <w:t>事情，</w:t>
        </w:r>
      </w:ins>
      <w:ins w:id="22" w:author="hhh0578" w:date="2019-08-21T19:33:48Z">
        <w:r>
          <w:rPr>
            <w:rFonts w:hint="eastAsia"/>
            <w:lang w:val="en-US" w:eastAsia="zh-CN"/>
          </w:rPr>
          <w:t>试试</w:t>
        </w:r>
      </w:ins>
      <w:ins w:id="23" w:author="hhh0578" w:date="2019-08-21T19:33:49Z">
        <w:r>
          <w:rPr>
            <w:rFonts w:hint="eastAsia"/>
            <w:lang w:val="en-US" w:eastAsia="zh-CN"/>
          </w:rPr>
          <w:t>为对方</w:t>
        </w:r>
      </w:ins>
      <w:ins w:id="24" w:author="hhh0578" w:date="2019-08-21T19:33:35Z">
        <w:r>
          <w:rPr>
            <w:rFonts w:hint="eastAsia"/>
            <w:lang w:val="en-US" w:eastAsia="zh-CN"/>
          </w:rPr>
          <w:t>做</w:t>
        </w:r>
      </w:ins>
      <w:ins w:id="25" w:author="hhh0578" w:date="2019-08-21T19:33:36Z">
        <w:r>
          <w:rPr>
            <w:rFonts w:hint="eastAsia"/>
            <w:lang w:val="en-US" w:eastAsia="zh-CN"/>
          </w:rPr>
          <w:t>自己</w:t>
        </w:r>
      </w:ins>
      <w:ins w:id="26" w:author="hhh0578" w:date="2019-08-21T19:33:41Z">
        <w:r>
          <w:rPr>
            <w:rFonts w:hint="eastAsia"/>
            <w:lang w:val="en-US" w:eastAsia="zh-CN"/>
          </w:rPr>
          <w:t>碰上了会</w:t>
        </w:r>
      </w:ins>
      <w:ins w:id="27" w:author="hhh0578" w:date="2019-08-21T19:33:42Z">
        <w:r>
          <w:rPr>
            <w:rFonts w:hint="eastAsia"/>
            <w:lang w:val="en-US" w:eastAsia="zh-CN"/>
          </w:rPr>
          <w:t>开心的</w:t>
        </w:r>
      </w:ins>
      <w:ins w:id="28" w:author="hhh0578" w:date="2019-08-21T19:33:43Z">
        <w:r>
          <w:rPr>
            <w:rFonts w:hint="eastAsia"/>
            <w:lang w:val="en-US" w:eastAsia="zh-CN"/>
          </w:rPr>
          <w:t>事情</w:t>
        </w:r>
      </w:ins>
      <w:r>
        <w:rPr>
          <w:rFonts w:hint="default"/>
        </w:rPr>
        <w:t>」</w:t>
      </w:r>
    </w:p>
    <w:p>
      <w:pPr>
        <w:rPr>
          <w:rFonts w:hint="default"/>
        </w:rPr>
      </w:pPr>
    </w:p>
    <w:p>
      <w:pPr>
        <w:rPr>
          <w:rFonts w:hint="default"/>
        </w:rPr>
      </w:pPr>
      <w:r>
        <w:rPr>
          <w:rFonts w:hint="default"/>
        </w:rPr>
        <w:t>//TEXT 【達哉】</w:t>
      </w:r>
    </w:p>
    <w:p>
      <w:pPr>
        <w:rPr>
          <w:rFonts w:hint="default"/>
        </w:rPr>
      </w:pPr>
      <w:r>
        <w:rPr>
          <w:rFonts w:hint="default"/>
        </w:rPr>
        <w:t>&lt;jaT0043&gt;「頭を撫でるとか？」</w:t>
      </w:r>
    </w:p>
    <w:p>
      <w:pPr>
        <w:rPr>
          <w:rFonts w:hint="default"/>
        </w:rPr>
      </w:pPr>
      <w:r>
        <w:rPr>
          <w:rFonts w:hint="default"/>
        </w:rPr>
        <w:t>&lt;cnT0043&gt;「比如摸头什么的？」</w:t>
      </w:r>
    </w:p>
    <w:p>
      <w:pPr>
        <w:rPr>
          <w:rFonts w:hint="default"/>
        </w:rPr>
      </w:pPr>
    </w:p>
    <w:p>
      <w:pPr>
        <w:rPr>
          <w:rFonts w:hint="default"/>
        </w:rPr>
      </w:pPr>
      <w:r>
        <w:rPr>
          <w:rFonts w:hint="default"/>
        </w:rPr>
        <w:t>//TEXT 【さやか】</w:t>
      </w:r>
    </w:p>
    <w:p>
      <w:pPr>
        <w:rPr>
          <w:rFonts w:hint="default"/>
        </w:rPr>
      </w:pPr>
      <w:r>
        <w:rPr>
          <w:rFonts w:hint="default"/>
        </w:rPr>
        <w:t>&lt;jaT0044&gt;「されたら嫌なの？」</w:t>
      </w:r>
    </w:p>
    <w:p>
      <w:pPr>
        <w:rPr>
          <w:rFonts w:hint="default"/>
        </w:rPr>
      </w:pPr>
      <w:r>
        <w:rPr>
          <w:rFonts w:hint="default"/>
        </w:rPr>
        <w:t>&lt;cnT0044&gt;「不喜欢被摸头吗？」</w:t>
      </w:r>
    </w:p>
    <w:p>
      <w:pPr>
        <w:rPr>
          <w:rFonts w:hint="default"/>
        </w:rPr>
      </w:pPr>
    </w:p>
    <w:p>
      <w:pPr>
        <w:rPr>
          <w:rFonts w:hint="default"/>
        </w:rPr>
      </w:pPr>
      <w:r>
        <w:rPr>
          <w:rFonts w:hint="default"/>
        </w:rPr>
        <w:t>//TEXT 【達哉】</w:t>
      </w:r>
    </w:p>
    <w:p>
      <w:pPr>
        <w:rPr>
          <w:rFonts w:hint="default"/>
        </w:rPr>
      </w:pPr>
      <w:r>
        <w:rPr>
          <w:rFonts w:hint="default"/>
        </w:rPr>
        <w:t>&lt;jaT0045&gt;「いや、そういうわけじゃ」</w:t>
      </w:r>
    </w:p>
    <w:p>
      <w:pPr>
        <w:rPr>
          <w:rFonts w:hint="default"/>
        </w:rPr>
      </w:pPr>
      <w:r>
        <w:rPr>
          <w:rFonts w:hint="default"/>
        </w:rPr>
        <w:t>&lt;cnT0045&gt;「不，不是</w:t>
      </w:r>
      <w:del w:id="29" w:author="hhh0578" w:date="2019-08-21T19:34:13Z">
        <w:r>
          <w:rPr>
            <w:rFonts w:hint="default"/>
          </w:rPr>
          <w:delText>在说这个</w:delText>
        </w:r>
      </w:del>
      <w:r>
        <w:rPr>
          <w:rFonts w:hint="default"/>
        </w:rPr>
        <w:t>」</w:t>
      </w:r>
    </w:p>
    <w:p>
      <w:pPr>
        <w:rPr>
          <w:rFonts w:hint="default"/>
        </w:rPr>
      </w:pPr>
    </w:p>
    <w:p>
      <w:pPr>
        <w:rPr>
          <w:rFonts w:hint="default"/>
        </w:rPr>
      </w:pPr>
      <w:r>
        <w:rPr>
          <w:rFonts w:hint="default"/>
        </w:rPr>
        <w:t>//TEXT 【さやか】</w:t>
      </w:r>
    </w:p>
    <w:p>
      <w:pPr>
        <w:rPr>
          <w:rFonts w:hint="default"/>
        </w:rPr>
      </w:pPr>
      <w:r>
        <w:rPr>
          <w:rFonts w:hint="default"/>
        </w:rPr>
        <w:t>&lt;jaT0046&gt;「じゃあ好きなのね」</w:t>
      </w:r>
    </w:p>
    <w:p>
      <w:pPr>
        <w:rPr>
          <w:rFonts w:hint="default"/>
        </w:rPr>
      </w:pPr>
      <w:r>
        <w:rPr>
          <w:rFonts w:hint="default"/>
        </w:rPr>
        <w:t>&lt;cnT0046&gt;「那就是喜欢啦」</w:t>
      </w:r>
    </w:p>
    <w:p>
      <w:pPr>
        <w:rPr>
          <w:rFonts w:hint="default"/>
        </w:rPr>
      </w:pPr>
    </w:p>
    <w:p>
      <w:pPr>
        <w:rPr>
          <w:rFonts w:hint="default"/>
        </w:rPr>
      </w:pPr>
      <w:r>
        <w:rPr>
          <w:rFonts w:hint="default"/>
        </w:rPr>
        <w:t>//TEXT 【達哉】</w:t>
      </w:r>
    </w:p>
    <w:p>
      <w:pPr>
        <w:rPr>
          <w:rFonts w:hint="default"/>
        </w:rPr>
      </w:pPr>
      <w:r>
        <w:rPr>
          <w:rFonts w:hint="default"/>
        </w:rPr>
        <w:t>&lt;jaT0047&gt;「違うから～」</w:t>
      </w:r>
    </w:p>
    <w:p>
      <w:pPr>
        <w:rPr>
          <w:rFonts w:hint="default"/>
        </w:rPr>
      </w:pPr>
      <w:r>
        <w:rPr>
          <w:rFonts w:hint="default"/>
        </w:rPr>
        <w:t>&lt;cnT0047&gt;「都说不是啦～」</w:t>
      </w:r>
    </w:p>
    <w:p>
      <w:pPr>
        <w:rPr>
          <w:rFonts w:hint="default"/>
        </w:rPr>
      </w:pPr>
    </w:p>
    <w:p>
      <w:pPr>
        <w:rPr>
          <w:rFonts w:hint="default"/>
        </w:rPr>
      </w:pPr>
      <w:r>
        <w:rPr>
          <w:rFonts w:hint="default"/>
        </w:rPr>
        <w:t>//TEXT 【さやか】</w:t>
      </w:r>
    </w:p>
    <w:p>
      <w:pPr>
        <w:rPr>
          <w:rFonts w:hint="default"/>
        </w:rPr>
      </w:pPr>
      <w:r>
        <w:rPr>
          <w:rFonts w:hint="default"/>
        </w:rPr>
        <w:t>&lt;jaT0048&gt;「よしよし……」</w:t>
      </w:r>
    </w:p>
    <w:p>
      <w:pPr>
        <w:rPr>
          <w:rFonts w:hint="default"/>
        </w:rPr>
      </w:pPr>
      <w:r>
        <w:rPr>
          <w:rFonts w:hint="default"/>
        </w:rPr>
        <w:t>&lt;cnT0048&gt;「好啦好啦……」</w:t>
      </w:r>
    </w:p>
    <w:p>
      <w:pPr>
        <w:rPr>
          <w:rFonts w:hint="default"/>
        </w:rPr>
      </w:pPr>
    </w:p>
    <w:p>
      <w:pPr>
        <w:rPr>
          <w:rFonts w:hint="default"/>
        </w:rPr>
      </w:pPr>
      <w:r>
        <w:rPr>
          <w:rFonts w:hint="default"/>
        </w:rPr>
        <w:t>//TEXT</w:t>
      </w:r>
    </w:p>
    <w:p>
      <w:pPr>
        <w:rPr>
          <w:rFonts w:hint="default"/>
        </w:rPr>
      </w:pPr>
      <w:r>
        <w:rPr>
          <w:rFonts w:hint="default"/>
        </w:rPr>
        <w:t>&lt;jaT0049&gt;しばらくお待ち下さい。</w:t>
      </w:r>
    </w:p>
    <w:p>
      <w:pPr>
        <w:rPr>
          <w:rFonts w:hint="default"/>
        </w:rPr>
      </w:pPr>
      <w:r>
        <w:rPr>
          <w:rFonts w:hint="default"/>
        </w:rPr>
        <w:t>&lt;cnT0049&gt;稍微等等。</w:t>
      </w:r>
    </w:p>
    <w:p>
      <w:pPr>
        <w:rPr>
          <w:rFonts w:hint="default"/>
        </w:rPr>
      </w:pPr>
    </w:p>
    <w:p>
      <w:pPr>
        <w:rPr>
          <w:rFonts w:hint="default"/>
        </w:rPr>
      </w:pPr>
      <w:r>
        <w:rPr>
          <w:rFonts w:hint="default"/>
        </w:rPr>
        <w:t>//TEXT</w:t>
      </w:r>
    </w:p>
    <w:p>
      <w:pPr>
        <w:rPr>
          <w:rFonts w:hint="default"/>
        </w:rPr>
      </w:pPr>
      <w:r>
        <w:rPr>
          <w:rFonts w:hint="default"/>
        </w:rPr>
        <w:t>&lt;jaT0050&gt;しばらくお待ち下さい……。</w:t>
      </w:r>
    </w:p>
    <w:p>
      <w:pPr>
        <w:rPr>
          <w:rFonts w:hint="default"/>
        </w:rPr>
      </w:pPr>
      <w:r>
        <w:rPr>
          <w:rFonts w:hint="default"/>
        </w:rPr>
        <w:t>&lt;cnT0050&gt;稍微等等……。</w:t>
      </w:r>
    </w:p>
    <w:p>
      <w:pPr>
        <w:rPr>
          <w:rFonts w:hint="default"/>
        </w:rPr>
      </w:pPr>
    </w:p>
    <w:p>
      <w:pPr>
        <w:rPr>
          <w:rFonts w:hint="default"/>
        </w:rPr>
      </w:pPr>
      <w:r>
        <w:rPr>
          <w:rFonts w:hint="default"/>
        </w:rPr>
        <w:t>//TEXT</w:t>
      </w:r>
    </w:p>
    <w:p>
      <w:pPr>
        <w:rPr>
          <w:rFonts w:hint="default"/>
        </w:rPr>
      </w:pPr>
      <w:r>
        <w:rPr>
          <w:rFonts w:hint="default"/>
        </w:rPr>
        <w:t>&lt;jaT0051&gt;しばらくお待ち下さい…………。</w:t>
      </w:r>
    </w:p>
    <w:p>
      <w:pPr>
        <w:rPr>
          <w:rFonts w:hint="default"/>
        </w:rPr>
      </w:pPr>
      <w:r>
        <w:rPr>
          <w:rFonts w:hint="default"/>
        </w:rPr>
        <w:t>&lt;cnT0051&gt;稍微等等…………。</w:t>
      </w:r>
    </w:p>
    <w:p>
      <w:pPr>
        <w:rPr>
          <w:rFonts w:hint="default"/>
        </w:rPr>
      </w:pPr>
    </w:p>
    <w:p>
      <w:pPr>
        <w:rPr>
          <w:rFonts w:hint="default"/>
        </w:rPr>
      </w:pPr>
      <w:r>
        <w:rPr>
          <w:rFonts w:hint="default"/>
        </w:rPr>
        <w:t>//TEXT 【さやか】</w:t>
      </w:r>
    </w:p>
    <w:p>
      <w:pPr>
        <w:rPr>
          <w:rFonts w:hint="default"/>
        </w:rPr>
      </w:pPr>
      <w:r>
        <w:rPr>
          <w:rFonts w:hint="default"/>
        </w:rPr>
        <w:t>&lt;jaT0052&gt;「どこまで話したかしら？」</w:t>
      </w:r>
    </w:p>
    <w:p>
      <w:pPr>
        <w:rPr>
          <w:rFonts w:hint="default"/>
        </w:rPr>
      </w:pPr>
      <w:r>
        <w:rPr>
          <w:rFonts w:hint="default"/>
        </w:rPr>
        <w:t>&lt;cnT0052&gt;「刚才说到哪儿了来着？」</w:t>
      </w:r>
    </w:p>
    <w:p>
      <w:pPr>
        <w:rPr>
          <w:rFonts w:hint="default"/>
        </w:rPr>
      </w:pPr>
    </w:p>
    <w:p>
      <w:pPr>
        <w:rPr>
          <w:rFonts w:hint="default"/>
        </w:rPr>
      </w:pPr>
      <w:r>
        <w:rPr>
          <w:rFonts w:hint="default"/>
        </w:rPr>
        <w:t>//TEXT 【達哉】</w:t>
      </w:r>
    </w:p>
    <w:p>
      <w:pPr>
        <w:rPr>
          <w:rFonts w:hint="default"/>
        </w:rPr>
      </w:pPr>
      <w:r>
        <w:rPr>
          <w:rFonts w:hint="default"/>
        </w:rPr>
        <w:t>&lt;jaT0053&gt;「されたら嫌なことはしない」</w:t>
      </w:r>
    </w:p>
    <w:p>
      <w:pPr>
        <w:rPr>
          <w:rFonts w:hint="default"/>
        </w:rPr>
      </w:pPr>
      <w:r>
        <w:rPr>
          <w:rFonts w:hint="default"/>
        </w:rPr>
        <w:t>&lt;cnT0053&gt;「</w:t>
      </w:r>
      <w:del w:id="30" w:author="hhh0578" w:date="2019-08-21T19:34:36Z">
        <w:r>
          <w:rPr>
            <w:rFonts w:hint="default"/>
            <w:lang w:val="en-US"/>
          </w:rPr>
          <w:delText>不要做让对方讨厌的事</w:delText>
        </w:r>
      </w:del>
      <w:ins w:id="31" w:author="hhh0578" w:date="2019-08-21T19:34:37Z">
        <w:r>
          <w:rPr>
            <w:rFonts w:hint="eastAsia"/>
            <w:lang w:val="en-US" w:eastAsia="zh-CN"/>
          </w:rPr>
          <w:t>别</w:t>
        </w:r>
      </w:ins>
      <w:ins w:id="32" w:author="hhh0578" w:date="2019-08-21T19:34:44Z">
        <w:r>
          <w:rPr>
            <w:rFonts w:hint="eastAsia"/>
            <w:lang w:val="en-US" w:eastAsia="zh-CN"/>
          </w:rPr>
          <w:t>对对方</w:t>
        </w:r>
      </w:ins>
      <w:ins w:id="33" w:author="hhh0578" w:date="2019-08-21T19:34:37Z">
        <w:r>
          <w:rPr>
            <w:rFonts w:hint="eastAsia"/>
            <w:lang w:val="en-US" w:eastAsia="zh-CN"/>
          </w:rPr>
          <w:t>做自己</w:t>
        </w:r>
      </w:ins>
      <w:ins w:id="34" w:author="hhh0578" w:date="2019-08-21T19:34:39Z">
        <w:r>
          <w:rPr>
            <w:rFonts w:hint="eastAsia"/>
            <w:lang w:val="en-US" w:eastAsia="zh-CN"/>
          </w:rPr>
          <w:t>讨厌</w:t>
        </w:r>
      </w:ins>
      <w:ins w:id="35" w:author="hhh0578" w:date="2019-08-21T19:34:40Z">
        <w:r>
          <w:rPr>
            <w:rFonts w:hint="eastAsia"/>
            <w:lang w:val="en-US" w:eastAsia="zh-CN"/>
          </w:rPr>
          <w:t>的事情</w:t>
        </w:r>
      </w:ins>
      <w:r>
        <w:rPr>
          <w:rFonts w:hint="default"/>
        </w:rPr>
        <w:t>」</w:t>
      </w:r>
    </w:p>
    <w:p>
      <w:pPr>
        <w:rPr>
          <w:rFonts w:hint="default"/>
        </w:rPr>
      </w:pPr>
    </w:p>
    <w:p>
      <w:pPr>
        <w:rPr>
          <w:rFonts w:hint="default"/>
        </w:rPr>
      </w:pPr>
      <w:r>
        <w:rPr>
          <w:rFonts w:hint="default"/>
        </w:rPr>
        <w:t>//TEXT 【さやか】</w:t>
      </w:r>
    </w:p>
    <w:p>
      <w:pPr>
        <w:rPr>
          <w:rFonts w:hint="default"/>
        </w:rPr>
      </w:pPr>
      <w:r>
        <w:rPr>
          <w:rFonts w:hint="default"/>
        </w:rPr>
        <w:t>&lt;jaT0054&gt;「そうそう」</w:t>
      </w:r>
    </w:p>
    <w:p>
      <w:pPr>
        <w:rPr>
          <w:rFonts w:hint="default"/>
        </w:rPr>
      </w:pPr>
      <w:r>
        <w:rPr>
          <w:rFonts w:hint="default"/>
        </w:rPr>
        <w:t>&lt;cnT0054&gt;「没错没错」</w:t>
      </w:r>
    </w:p>
    <w:p>
      <w:pPr>
        <w:rPr>
          <w:rFonts w:hint="default"/>
        </w:rPr>
      </w:pPr>
    </w:p>
    <w:p>
      <w:pPr>
        <w:rPr>
          <w:rFonts w:hint="default"/>
        </w:rPr>
      </w:pPr>
      <w:r>
        <w:rPr>
          <w:rFonts w:hint="default"/>
        </w:rPr>
        <w:t>//TEXT 【さやか】</w:t>
      </w:r>
    </w:p>
    <w:p>
      <w:pPr>
        <w:rPr>
          <w:rFonts w:hint="default"/>
        </w:rPr>
      </w:pPr>
      <w:r>
        <w:rPr>
          <w:rFonts w:hint="default"/>
        </w:rPr>
        <w:t>&lt;jaT0055&gt;「悪いと思ったら謝る、嬉しかったら嬉しいと言う、基本的なことでしょう？」</w:t>
      </w:r>
    </w:p>
    <w:p>
      <w:pPr>
        <w:rPr>
          <w:rFonts w:hint="default"/>
        </w:rPr>
      </w:pPr>
      <w:r>
        <w:rPr>
          <w:rFonts w:hint="default"/>
        </w:rPr>
        <w:t>&lt;cnT0055&gt;「觉得做错了就道歉，感到高兴就表达出来，</w:t>
      </w:r>
      <w:del w:id="36" w:author="hhh0578" w:date="2019-08-21T19:35:04Z">
        <w:r>
          <w:rPr>
            <w:rFonts w:hint="default"/>
            <w:lang w:val="en-US"/>
          </w:rPr>
          <w:delText>都是基本的道理吧</w:delText>
        </w:r>
      </w:del>
      <w:ins w:id="37" w:author="hhh0578" w:date="2019-08-21T19:35:04Z">
        <w:r>
          <w:rPr>
            <w:rFonts w:hint="eastAsia"/>
            <w:lang w:val="en-US" w:eastAsia="zh-CN"/>
          </w:rPr>
          <w:t>很</w:t>
        </w:r>
      </w:ins>
      <w:ins w:id="38" w:author="hhh0578" w:date="2019-08-21T19:35:05Z">
        <w:r>
          <w:rPr>
            <w:rFonts w:hint="eastAsia"/>
            <w:lang w:val="en-US" w:eastAsia="zh-CN"/>
          </w:rPr>
          <w:t>基础吧</w:t>
        </w:r>
      </w:ins>
      <w:r>
        <w:rPr>
          <w:rFonts w:hint="default"/>
        </w:rPr>
        <w:t>？」</w:t>
      </w:r>
    </w:p>
    <w:p>
      <w:pPr>
        <w:rPr>
          <w:rFonts w:hint="default"/>
        </w:rPr>
      </w:pPr>
    </w:p>
    <w:p>
      <w:pPr>
        <w:rPr>
          <w:rFonts w:hint="default"/>
        </w:rPr>
      </w:pPr>
      <w:r>
        <w:rPr>
          <w:rFonts w:hint="default"/>
        </w:rPr>
        <w:t>//TEXT 【達哉】</w:t>
      </w:r>
    </w:p>
    <w:p>
      <w:pPr>
        <w:rPr>
          <w:rFonts w:hint="default"/>
        </w:rPr>
      </w:pPr>
      <w:r>
        <w:rPr>
          <w:rFonts w:hint="default"/>
        </w:rPr>
        <w:t>&lt;jaT0056&gt;「そうだね」</w:t>
      </w:r>
    </w:p>
    <w:p>
      <w:pPr>
        <w:rPr>
          <w:rFonts w:hint="default"/>
        </w:rPr>
      </w:pPr>
      <w:r>
        <w:rPr>
          <w:rFonts w:hint="default"/>
        </w:rPr>
        <w:t>&lt;cnT0056&gt;「是啊」</w:t>
      </w:r>
    </w:p>
    <w:p>
      <w:pPr>
        <w:rPr>
          <w:rFonts w:hint="default"/>
        </w:rPr>
      </w:pPr>
    </w:p>
    <w:p>
      <w:pPr>
        <w:rPr>
          <w:rFonts w:hint="default"/>
        </w:rPr>
      </w:pPr>
      <w:r>
        <w:rPr>
          <w:rFonts w:hint="default"/>
        </w:rPr>
        <w:t>//TEXT 【さやか】</w:t>
      </w:r>
    </w:p>
    <w:p>
      <w:pPr>
        <w:rPr>
          <w:rFonts w:hint="default"/>
        </w:rPr>
      </w:pPr>
      <w:r>
        <w:rPr>
          <w:rFonts w:hint="default"/>
        </w:rPr>
        <w:t>&lt;jaT0057&gt;「お互い人間なんだから、基本的なことは変わらないわ」</w:t>
      </w:r>
    </w:p>
    <w:p>
      <w:pPr>
        <w:rPr>
          <w:rFonts w:hint="default"/>
        </w:rPr>
      </w:pPr>
      <w:r>
        <w:rPr>
          <w:rFonts w:hint="default"/>
        </w:rPr>
        <w:t>&lt;cnT0057&gt;「大家都是人类，基本的是不会变的」</w:t>
      </w:r>
    </w:p>
    <w:p>
      <w:pPr>
        <w:rPr>
          <w:rFonts w:hint="default"/>
        </w:rPr>
      </w:pPr>
    </w:p>
    <w:p>
      <w:pPr>
        <w:rPr>
          <w:rFonts w:hint="default"/>
        </w:rPr>
      </w:pPr>
      <w:r>
        <w:rPr>
          <w:rFonts w:hint="default"/>
        </w:rPr>
        <w:t>//TEXT 【さやか】</w:t>
      </w:r>
    </w:p>
    <w:p>
      <w:pPr>
        <w:rPr>
          <w:rFonts w:hint="default"/>
        </w:rPr>
      </w:pPr>
      <w:r>
        <w:rPr>
          <w:rFonts w:hint="default"/>
        </w:rPr>
        <w:t>&lt;jaT0058&gt;「ただ、生きてきた環境がかなり違うから、いろんなところで価値観がぶつかるわ」</w:t>
      </w:r>
    </w:p>
    <w:p>
      <w:pPr>
        <w:rPr>
          <w:rFonts w:hint="default"/>
        </w:rPr>
      </w:pPr>
      <w:r>
        <w:rPr>
          <w:rFonts w:hint="default"/>
        </w:rPr>
        <w:t>&lt;cnT0058&gt;「只是居住的环境差异太大，不同的价值观难免发生碰撞」</w:t>
      </w:r>
    </w:p>
    <w:p>
      <w:pPr>
        <w:rPr>
          <w:rFonts w:hint="default"/>
        </w:rPr>
      </w:pPr>
    </w:p>
    <w:p>
      <w:pPr>
        <w:rPr>
          <w:rFonts w:hint="default"/>
        </w:rPr>
      </w:pPr>
      <w:r>
        <w:rPr>
          <w:rFonts w:hint="default"/>
        </w:rPr>
        <w:t>//TEXT 【達哉】</w:t>
      </w:r>
    </w:p>
    <w:p>
      <w:pPr>
        <w:rPr>
          <w:rFonts w:hint="default"/>
        </w:rPr>
      </w:pPr>
      <w:r>
        <w:rPr>
          <w:rFonts w:hint="default"/>
        </w:rPr>
        <w:t>&lt;jaT0059&gt;「そしたら？」</w:t>
      </w:r>
    </w:p>
    <w:p>
      <w:pPr>
        <w:rPr>
          <w:rFonts w:hint="default"/>
        </w:rPr>
      </w:pPr>
      <w:r>
        <w:rPr>
          <w:rFonts w:hint="default"/>
        </w:rPr>
        <w:t>&lt;cnT0059&gt;「然后？」</w:t>
      </w:r>
    </w:p>
    <w:p>
      <w:pPr>
        <w:rPr>
          <w:rFonts w:hint="default"/>
        </w:rPr>
      </w:pPr>
    </w:p>
    <w:p>
      <w:pPr>
        <w:rPr>
          <w:rFonts w:hint="default"/>
        </w:rPr>
      </w:pPr>
      <w:r>
        <w:rPr>
          <w:rFonts w:hint="default"/>
        </w:rPr>
        <w:t>//TEXT 【さやか】</w:t>
      </w:r>
    </w:p>
    <w:p>
      <w:pPr>
        <w:rPr>
          <w:rFonts w:hint="default"/>
        </w:rPr>
      </w:pPr>
      <w:r>
        <w:rPr>
          <w:rFonts w:hint="default"/>
        </w:rPr>
        <w:t>&lt;jaT0060&gt;「対話するしかないわね」</w:t>
      </w:r>
    </w:p>
    <w:p>
      <w:pPr>
        <w:rPr>
          <w:rFonts w:hint="default"/>
        </w:rPr>
      </w:pPr>
      <w:r>
        <w:rPr>
          <w:rFonts w:hint="default"/>
        </w:rPr>
        <w:t>&lt;cnT0060&gt;「除了交流没有别的办法」</w:t>
      </w:r>
    </w:p>
    <w:p>
      <w:pPr>
        <w:rPr>
          <w:rFonts w:hint="default"/>
        </w:rPr>
      </w:pPr>
    </w:p>
    <w:p>
      <w:pPr>
        <w:rPr>
          <w:rFonts w:hint="default"/>
        </w:rPr>
      </w:pPr>
      <w:r>
        <w:rPr>
          <w:rFonts w:hint="default"/>
        </w:rPr>
        <w:t>//TEXT 【さやか】</w:t>
      </w:r>
    </w:p>
    <w:p>
      <w:pPr>
        <w:rPr>
          <w:rFonts w:hint="default"/>
        </w:rPr>
      </w:pPr>
      <w:r>
        <w:rPr>
          <w:rFonts w:hint="default"/>
        </w:rPr>
        <w:t>&lt;jaT0061&gt;「そもそも、相手に関わることをやめたら、人間関係なんてそこで終わりなんだから」</w:t>
      </w:r>
    </w:p>
    <w:p>
      <w:pPr>
        <w:rPr>
          <w:rFonts w:hint="default"/>
        </w:rPr>
      </w:pPr>
      <w:r>
        <w:rPr>
          <w:rFonts w:hint="default"/>
        </w:rPr>
        <w:t>&lt;cnT0061&gt;「说到底，如果不再和对方扯上关系，那人际关系也就此终结了」</w:t>
      </w:r>
    </w:p>
    <w:p>
      <w:pPr>
        <w:rPr>
          <w:rFonts w:hint="default"/>
        </w:rPr>
      </w:pPr>
    </w:p>
    <w:p>
      <w:pPr>
        <w:rPr>
          <w:rFonts w:hint="default"/>
        </w:rPr>
      </w:pPr>
      <w:r>
        <w:rPr>
          <w:rFonts w:hint="default"/>
        </w:rPr>
        <w:t>//TEXT 【達哉】</w:t>
      </w:r>
    </w:p>
    <w:p>
      <w:pPr>
        <w:rPr>
          <w:rFonts w:hint="default"/>
        </w:rPr>
      </w:pPr>
      <w:r>
        <w:rPr>
          <w:rFonts w:hint="default"/>
        </w:rPr>
        <w:t>&lt;jaT0062&gt;「……」</w:t>
      </w:r>
    </w:p>
    <w:p>
      <w:pPr>
        <w:rPr>
          <w:rFonts w:hint="default"/>
        </w:rPr>
      </w:pPr>
      <w:r>
        <w:rPr>
          <w:rFonts w:hint="default"/>
        </w:rPr>
        <w:t>&lt;cnT0062&gt;「……」</w:t>
      </w:r>
    </w:p>
    <w:p>
      <w:pPr>
        <w:rPr>
          <w:rFonts w:hint="default"/>
        </w:rPr>
      </w:pPr>
    </w:p>
    <w:p>
      <w:pPr>
        <w:rPr>
          <w:rFonts w:hint="default"/>
        </w:rPr>
      </w:pPr>
      <w:r>
        <w:rPr>
          <w:rFonts w:hint="default"/>
        </w:rPr>
        <w:t>//TEXT 【さやか】</w:t>
      </w:r>
    </w:p>
    <w:p>
      <w:pPr>
        <w:rPr>
          <w:rFonts w:hint="default"/>
        </w:rPr>
      </w:pPr>
      <w:r>
        <w:rPr>
          <w:rFonts w:hint="default"/>
        </w:rPr>
        <w:t>&lt;jaT0063&gt;「トラブルになったらくよくよ考えず相手と話をしてみる」</w:t>
      </w:r>
    </w:p>
    <w:p>
      <w:pPr>
        <w:rPr>
          <w:rFonts w:hint="default"/>
        </w:rPr>
      </w:pPr>
      <w:r>
        <w:rPr>
          <w:rFonts w:hint="default"/>
        </w:rPr>
        <w:t>&lt;cnT0063&gt;「发生纠纷了不要想太多</w:t>
      </w:r>
      <w:del w:id="39" w:author="hhh0578" w:date="2019-08-21T19:35:33Z">
        <w:r>
          <w:rPr>
            <w:rFonts w:hint="default"/>
          </w:rPr>
          <w:delText>造成负担</w:delText>
        </w:r>
      </w:del>
      <w:r>
        <w:rPr>
          <w:rFonts w:hint="default"/>
        </w:rPr>
        <w:t>，要尝试和对方交流」</w:t>
      </w:r>
    </w:p>
    <w:p>
      <w:pPr>
        <w:rPr>
          <w:rFonts w:hint="default"/>
        </w:rPr>
      </w:pPr>
    </w:p>
    <w:p>
      <w:pPr>
        <w:rPr>
          <w:rFonts w:hint="default"/>
        </w:rPr>
      </w:pPr>
      <w:r>
        <w:rPr>
          <w:rFonts w:hint="default"/>
        </w:rPr>
        <w:t>//TEXT 【さやか】</w:t>
      </w:r>
    </w:p>
    <w:p>
      <w:pPr>
        <w:rPr>
          <w:rFonts w:hint="default"/>
        </w:rPr>
      </w:pPr>
      <w:r>
        <w:rPr>
          <w:rFonts w:hint="default"/>
        </w:rPr>
        <w:t>&lt;jaT0064&gt;「月人が彼ら独自の理由で怒ったって、こっちにはわけが分からないでしょ？」</w:t>
      </w:r>
    </w:p>
    <w:p>
      <w:pPr>
        <w:rPr>
          <w:rFonts w:hint="default"/>
        </w:rPr>
      </w:pPr>
      <w:r>
        <w:rPr>
          <w:rFonts w:hint="default"/>
        </w:rPr>
        <w:t>&lt;cnT0064&gt;「月人因为他们的原因生气了，这边也根本不会想明白的吧？」</w:t>
      </w:r>
    </w:p>
    <w:p>
      <w:pPr>
        <w:rPr>
          <w:rFonts w:hint="default"/>
        </w:rPr>
      </w:pPr>
    </w:p>
    <w:p>
      <w:pPr>
        <w:rPr>
          <w:rFonts w:hint="default"/>
        </w:rPr>
      </w:pPr>
      <w:r>
        <w:rPr>
          <w:rFonts w:hint="default"/>
        </w:rPr>
        <w:t>//TEXT 【達哉】</w:t>
      </w:r>
    </w:p>
    <w:p>
      <w:pPr>
        <w:rPr>
          <w:rFonts w:hint="default"/>
        </w:rPr>
      </w:pPr>
      <w:r>
        <w:rPr>
          <w:rFonts w:hint="default"/>
        </w:rPr>
        <w:t>&lt;jaT0065&gt;「そうだね」</w:t>
      </w:r>
    </w:p>
    <w:p>
      <w:pPr>
        <w:rPr>
          <w:rFonts w:hint="default"/>
        </w:rPr>
      </w:pPr>
      <w:r>
        <w:rPr>
          <w:rFonts w:hint="default"/>
        </w:rPr>
        <w:t>&lt;cnT0065&gt;「说的也是」</w:t>
      </w:r>
    </w:p>
    <w:p>
      <w:pPr>
        <w:rPr>
          <w:rFonts w:hint="default"/>
        </w:rPr>
      </w:pPr>
    </w:p>
    <w:p>
      <w:pPr>
        <w:rPr>
          <w:rFonts w:hint="default"/>
        </w:rPr>
      </w:pPr>
      <w:r>
        <w:rPr>
          <w:rFonts w:hint="default"/>
        </w:rPr>
        <w:t>//TEXT 【さやか】</w:t>
      </w:r>
    </w:p>
    <w:p>
      <w:pPr>
        <w:rPr>
          <w:rFonts w:hint="default"/>
        </w:rPr>
      </w:pPr>
      <w:r>
        <w:rPr>
          <w:rFonts w:hint="default"/>
        </w:rPr>
        <w:t>&lt;jaT0066&gt;「だから聞くしかないのよ、勉強させてもらうつもりで」</w:t>
      </w:r>
    </w:p>
    <w:p>
      <w:pPr>
        <w:rPr>
          <w:rFonts w:hint="default"/>
        </w:rPr>
      </w:pPr>
      <w:r>
        <w:rPr>
          <w:rFonts w:hint="default"/>
        </w:rPr>
        <w:t>&lt;cnT0066&gt;「所以只有去问了，抱着学习的心态去」</w:t>
      </w:r>
    </w:p>
    <w:p>
      <w:pPr>
        <w:rPr>
          <w:rFonts w:hint="default"/>
        </w:rPr>
      </w:pPr>
    </w:p>
    <w:p>
      <w:pPr>
        <w:rPr>
          <w:rFonts w:hint="default"/>
        </w:rPr>
      </w:pPr>
      <w:r>
        <w:rPr>
          <w:rFonts w:hint="default"/>
        </w:rPr>
        <w:t>//TEXT 【さやか】</w:t>
      </w:r>
    </w:p>
    <w:p>
      <w:pPr>
        <w:rPr>
          <w:rFonts w:hint="default"/>
        </w:rPr>
      </w:pPr>
      <w:r>
        <w:rPr>
          <w:rFonts w:hint="default"/>
        </w:rPr>
        <w:t>&lt;jaT0067&gt;「でも、一度教えてもらったら二度と同じことはしない」</w:t>
      </w:r>
    </w:p>
    <w:p>
      <w:pPr>
        <w:rPr>
          <w:rFonts w:hint="default"/>
        </w:rPr>
      </w:pPr>
      <w:r>
        <w:rPr>
          <w:rFonts w:hint="default"/>
        </w:rPr>
        <w:t>&lt;cnT0067&gt;「不过，明白之后绝对不要明知故犯」</w:t>
      </w:r>
    </w:p>
    <w:p>
      <w:pPr>
        <w:rPr>
          <w:rFonts w:hint="default"/>
        </w:rPr>
      </w:pPr>
    </w:p>
    <w:p>
      <w:pPr>
        <w:rPr>
          <w:rFonts w:hint="default"/>
        </w:rPr>
      </w:pPr>
      <w:r>
        <w:rPr>
          <w:rFonts w:hint="default"/>
        </w:rPr>
        <w:t>//TEXT 【達哉】</w:t>
      </w:r>
    </w:p>
    <w:p>
      <w:pPr>
        <w:rPr>
          <w:rFonts w:hint="default"/>
        </w:rPr>
      </w:pPr>
      <w:r>
        <w:rPr>
          <w:rFonts w:hint="default"/>
        </w:rPr>
        <w:t>&lt;jaT0068&gt;「そっか……意外に普通の話に思えてきた」</w:t>
      </w:r>
    </w:p>
    <w:p>
      <w:pPr>
        <w:rPr>
          <w:rFonts w:hint="default"/>
        </w:rPr>
      </w:pPr>
      <w:r>
        <w:rPr>
          <w:rFonts w:hint="default"/>
        </w:rPr>
        <w:t>&lt;cnT0068&gt;「这样啊……</w:t>
      </w:r>
      <w:del w:id="40" w:author="hhh0578" w:date="2019-08-21T19:36:01Z">
        <w:r>
          <w:rPr>
            <w:rFonts w:hint="default"/>
            <w:lang w:val="en-US"/>
          </w:rPr>
          <w:delText>我们说的事意外地普通</w:delText>
        </w:r>
      </w:del>
      <w:ins w:id="41" w:author="hhh0578" w:date="2019-08-21T19:36:02Z">
        <w:r>
          <w:rPr>
            <w:rFonts w:hint="eastAsia"/>
            <w:lang w:val="en-US" w:eastAsia="zh-CN"/>
          </w:rPr>
          <w:t>突然</w:t>
        </w:r>
      </w:ins>
      <w:ins w:id="42" w:author="hhh0578" w:date="2019-08-21T19:36:03Z">
        <w:r>
          <w:rPr>
            <w:rFonts w:hint="eastAsia"/>
            <w:lang w:val="en-US" w:eastAsia="zh-CN"/>
          </w:rPr>
          <w:t>觉得也</w:t>
        </w:r>
      </w:ins>
      <w:ins w:id="43" w:author="hhh0578" w:date="2019-08-21T19:36:06Z">
        <w:r>
          <w:rPr>
            <w:rFonts w:hint="eastAsia"/>
            <w:lang w:val="en-US" w:eastAsia="zh-CN"/>
          </w:rPr>
          <w:t>挺</w:t>
        </w:r>
      </w:ins>
      <w:ins w:id="44" w:author="hhh0578" w:date="2019-08-21T19:36:23Z">
        <w:r>
          <w:rPr>
            <w:rFonts w:hint="eastAsia"/>
            <w:lang w:val="en-US" w:eastAsia="zh-CN"/>
          </w:rPr>
          <w:t>普通</w:t>
        </w:r>
      </w:ins>
      <w:ins w:id="45" w:author="hhh0578" w:date="2019-08-21T19:36:07Z">
        <w:r>
          <w:rPr>
            <w:rFonts w:hint="eastAsia"/>
            <w:lang w:val="en-US" w:eastAsia="zh-CN"/>
          </w:rPr>
          <w:t>的</w:t>
        </w:r>
      </w:ins>
      <w:r>
        <w:rPr>
          <w:rFonts w:hint="default"/>
        </w:rPr>
        <w:t>」</w:t>
      </w:r>
    </w:p>
    <w:p>
      <w:pPr>
        <w:rPr>
          <w:rFonts w:hint="default"/>
        </w:rPr>
      </w:pPr>
    </w:p>
    <w:p>
      <w:pPr>
        <w:rPr>
          <w:rFonts w:hint="default"/>
        </w:rPr>
      </w:pPr>
      <w:r>
        <w:rPr>
          <w:rFonts w:hint="default"/>
        </w:rPr>
        <w:t>//TEXT 【さやか】</w:t>
      </w:r>
    </w:p>
    <w:p>
      <w:pPr>
        <w:rPr>
          <w:rFonts w:hint="default"/>
        </w:rPr>
      </w:pPr>
      <w:r>
        <w:rPr>
          <w:rFonts w:hint="default"/>
        </w:rPr>
        <w:t>&lt;jaT0069&gt;「だから言ってるじゃない、普通だって」</w:t>
      </w:r>
    </w:p>
    <w:p>
      <w:pPr>
        <w:rPr>
          <w:rFonts w:hint="default"/>
        </w:rPr>
      </w:pPr>
      <w:r>
        <w:rPr>
          <w:rFonts w:hint="default"/>
        </w:rPr>
        <w:t>&lt;cnT0069&gt;「不都说过了嘛，很普通的」</w:t>
      </w:r>
    </w:p>
    <w:p>
      <w:pPr>
        <w:rPr>
          <w:rFonts w:hint="default"/>
        </w:rPr>
      </w:pPr>
    </w:p>
    <w:p>
      <w:pPr>
        <w:rPr>
          <w:rFonts w:hint="default"/>
        </w:rPr>
      </w:pPr>
      <w:r>
        <w:rPr>
          <w:rFonts w:hint="default"/>
        </w:rPr>
        <w:t>//TEXT 【さやか】</w:t>
      </w:r>
    </w:p>
    <w:p>
      <w:pPr>
        <w:rPr>
          <w:rFonts w:hint="default"/>
        </w:rPr>
      </w:pPr>
      <w:r>
        <w:rPr>
          <w:rFonts w:hint="default"/>
        </w:rPr>
        <w:t>&lt;jaT0070&gt;「でも、それが難しいんだけどね。初めのうちはどうしても意識しちゃうから」</w:t>
      </w:r>
    </w:p>
    <w:p>
      <w:pPr>
        <w:rPr>
          <w:rFonts w:hint="default"/>
        </w:rPr>
      </w:pPr>
      <w:r>
        <w:rPr>
          <w:rFonts w:hint="default"/>
        </w:rPr>
        <w:t>&lt;cnT0070&gt;「不过，普通但也很难。一开始总会过度在意对方的态度」</w:t>
      </w:r>
    </w:p>
    <w:p>
      <w:pPr>
        <w:rPr>
          <w:rFonts w:hint="default"/>
        </w:rPr>
      </w:pPr>
    </w:p>
    <w:p>
      <w:pPr>
        <w:rPr>
          <w:rFonts w:hint="default"/>
        </w:rPr>
      </w:pPr>
      <w:r>
        <w:rPr>
          <w:rFonts w:hint="default"/>
        </w:rPr>
        <w:t>//TEXT 【達哉】</w:t>
      </w:r>
    </w:p>
    <w:p>
      <w:pPr>
        <w:rPr>
          <w:rFonts w:hint="default"/>
        </w:rPr>
      </w:pPr>
      <w:r>
        <w:rPr>
          <w:rFonts w:hint="default"/>
        </w:rPr>
        <w:t>&lt;jaT0071&gt;「頑張ってみるよ」</w:t>
      </w:r>
    </w:p>
    <w:p>
      <w:pPr>
        <w:rPr>
          <w:rFonts w:hint="default"/>
        </w:rPr>
      </w:pPr>
      <w:r>
        <w:rPr>
          <w:rFonts w:hint="default"/>
        </w:rPr>
        <w:t>&lt;cnT0071&gt;「我会加油的」</w:t>
      </w:r>
    </w:p>
    <w:p>
      <w:pPr>
        <w:rPr>
          <w:rFonts w:hint="default"/>
        </w:rPr>
      </w:pPr>
    </w:p>
    <w:p>
      <w:pPr>
        <w:rPr>
          <w:rFonts w:hint="default"/>
        </w:rPr>
      </w:pPr>
      <w:r>
        <w:rPr>
          <w:rFonts w:hint="default"/>
        </w:rPr>
        <w:t>//TEXT 【さやか】</w:t>
      </w:r>
    </w:p>
    <w:p>
      <w:pPr>
        <w:rPr>
          <w:rFonts w:hint="default"/>
        </w:rPr>
      </w:pPr>
      <w:r>
        <w:rPr>
          <w:rFonts w:hint="default"/>
        </w:rPr>
        <w:t>&lt;jaT0072&gt;「そうね」</w:t>
      </w:r>
    </w:p>
    <w:p>
      <w:pPr>
        <w:rPr>
          <w:rFonts w:hint="default"/>
        </w:rPr>
      </w:pPr>
      <w:r>
        <w:rPr>
          <w:rFonts w:hint="default"/>
        </w:rPr>
        <w:t>&lt;cnT0072&gt;「加油吧」</w:t>
      </w:r>
    </w:p>
    <w:p>
      <w:pPr>
        <w:rPr>
          <w:rFonts w:hint="default"/>
        </w:rPr>
      </w:pPr>
    </w:p>
    <w:p>
      <w:pPr>
        <w:rPr>
          <w:rFonts w:hint="default"/>
        </w:rPr>
      </w:pPr>
      <w:r>
        <w:rPr>
          <w:rFonts w:hint="default"/>
        </w:rPr>
        <w:t>//TEXT 【さやか】</w:t>
      </w:r>
    </w:p>
    <w:p>
      <w:pPr>
        <w:rPr>
          <w:rFonts w:hint="default"/>
        </w:rPr>
      </w:pPr>
      <w:r>
        <w:rPr>
          <w:rFonts w:hint="default"/>
        </w:rPr>
        <w:t>&lt;jaT0073&gt;「もちろん引き際はあるけど、とりあえずは積極的に話をするのが大切ね」</w:t>
      </w:r>
    </w:p>
    <w:p>
      <w:pPr>
        <w:rPr>
          <w:rFonts w:hint="default"/>
        </w:rPr>
      </w:pPr>
      <w:r>
        <w:rPr>
          <w:rFonts w:hint="default"/>
        </w:rPr>
        <w:t>&lt;cnT0073&gt;「虽然要注意尺度，不过首先重要的是积极地去对话」</w:t>
      </w:r>
    </w:p>
    <w:p>
      <w:pPr>
        <w:rPr>
          <w:rFonts w:hint="default"/>
        </w:rPr>
      </w:pPr>
    </w:p>
    <w:p>
      <w:pPr>
        <w:rPr>
          <w:rFonts w:hint="default"/>
        </w:rPr>
      </w:pPr>
      <w:r>
        <w:rPr>
          <w:rFonts w:hint="default"/>
        </w:rPr>
        <w:t>//TEXT 【達哉】</w:t>
      </w:r>
    </w:p>
    <w:p>
      <w:pPr>
        <w:rPr>
          <w:rFonts w:hint="default"/>
        </w:rPr>
      </w:pPr>
      <w:r>
        <w:rPr>
          <w:rFonts w:hint="default"/>
        </w:rPr>
        <w:t>&lt;jaT0074&gt;「分かったよ、姉さん」</w:t>
      </w:r>
    </w:p>
    <w:p>
      <w:pPr>
        <w:rPr>
          <w:rFonts w:hint="default"/>
        </w:rPr>
      </w:pPr>
      <w:r>
        <w:rPr>
          <w:rFonts w:hint="default"/>
        </w:rPr>
        <w:t>&lt;cnT0074&gt;「知道了，姐姐」</w:t>
      </w:r>
    </w:p>
    <w:p>
      <w:pPr>
        <w:rPr>
          <w:rFonts w:hint="default"/>
        </w:rPr>
      </w:pPr>
    </w:p>
    <w:p>
      <w:pPr>
        <w:rPr>
          <w:rFonts w:hint="default"/>
        </w:rPr>
      </w:pPr>
      <w:r>
        <w:rPr>
          <w:rFonts w:hint="default"/>
        </w:rPr>
        <w:t>//TEXT 【さやか】</w:t>
      </w:r>
    </w:p>
    <w:p>
      <w:pPr>
        <w:rPr>
          <w:rFonts w:hint="default"/>
        </w:rPr>
      </w:pPr>
      <w:r>
        <w:rPr>
          <w:rFonts w:hint="default"/>
        </w:rPr>
        <w:t>&lt;jaT0075&gt;「頑張って、達哉くん」</w:t>
      </w:r>
    </w:p>
    <w:p>
      <w:pPr>
        <w:rPr>
          <w:rFonts w:hint="default"/>
        </w:rPr>
      </w:pPr>
      <w:r>
        <w:rPr>
          <w:rFonts w:hint="default"/>
        </w:rPr>
        <w:t>&lt;cnT0075&gt;「加油！达哉」</w:t>
      </w:r>
    </w:p>
    <w:p>
      <w:pPr>
        <w:rPr>
          <w:rFonts w:hint="default"/>
        </w:rPr>
      </w:pPr>
    </w:p>
    <w:p>
      <w:pPr>
        <w:rPr>
          <w:rFonts w:hint="default"/>
        </w:rPr>
      </w:pPr>
      <w:r>
        <w:rPr>
          <w:rFonts w:hint="default"/>
        </w:rPr>
        <w:t>//TEXT 【達哉】</w:t>
      </w:r>
    </w:p>
    <w:p>
      <w:pPr>
        <w:rPr>
          <w:rFonts w:hint="default"/>
        </w:rPr>
      </w:pPr>
      <w:r>
        <w:rPr>
          <w:rFonts w:hint="default"/>
        </w:rPr>
        <w:t>&lt;jaT0076&gt;「ありがとう。疲れてるとこごめんね」</w:t>
      </w:r>
    </w:p>
    <w:p>
      <w:pPr>
        <w:rPr>
          <w:rFonts w:hint="default"/>
        </w:rPr>
      </w:pPr>
      <w:r>
        <w:rPr>
          <w:rFonts w:hint="default"/>
        </w:rPr>
        <w:t>&lt;cnT0076&gt;「谢谢。这么累了还来打扰真是不好意思」</w:t>
      </w:r>
    </w:p>
    <w:p>
      <w:pPr>
        <w:rPr>
          <w:rFonts w:hint="default"/>
        </w:rPr>
      </w:pPr>
    </w:p>
    <w:p>
      <w:pPr>
        <w:rPr>
          <w:rFonts w:hint="default"/>
        </w:rPr>
      </w:pPr>
      <w:r>
        <w:rPr>
          <w:rFonts w:hint="default"/>
        </w:rPr>
        <w:t>//TEXT 【さやか】</w:t>
      </w:r>
    </w:p>
    <w:p>
      <w:pPr>
        <w:rPr>
          <w:rFonts w:hint="default"/>
        </w:rPr>
      </w:pPr>
      <w:r>
        <w:rPr>
          <w:rFonts w:hint="default"/>
        </w:rPr>
        <w:t>&lt;jaT0077&gt;「どういたしまして」</w:t>
      </w:r>
    </w:p>
    <w:p>
      <w:pPr>
        <w:rPr>
          <w:rFonts w:hint="default"/>
        </w:rPr>
      </w:pPr>
      <w:r>
        <w:rPr>
          <w:rFonts w:hint="default"/>
        </w:rPr>
        <w:t>&lt;cnT0077&gt;「没关系」</w:t>
      </w:r>
    </w:p>
    <w:p>
      <w:pPr>
        <w:rPr>
          <w:rFonts w:hint="default"/>
        </w:rPr>
      </w:pPr>
    </w:p>
    <w:p>
      <w:pPr>
        <w:rPr>
          <w:rFonts w:hint="default"/>
        </w:rPr>
      </w:pPr>
      <w:r>
        <w:rPr>
          <w:rFonts w:hint="default"/>
        </w:rPr>
        <w:t>//TEXT 【達哉】</w:t>
      </w:r>
    </w:p>
    <w:p>
      <w:pPr>
        <w:rPr>
          <w:rFonts w:hint="default"/>
        </w:rPr>
      </w:pPr>
      <w:r>
        <w:rPr>
          <w:rFonts w:hint="default"/>
        </w:rPr>
        <w:t>&lt;jaT0078&gt;「それじゃ、おやすみなさい」</w:t>
      </w:r>
    </w:p>
    <w:p>
      <w:pPr>
        <w:rPr>
          <w:rFonts w:hint="default"/>
        </w:rPr>
      </w:pPr>
      <w:r>
        <w:rPr>
          <w:rFonts w:hint="default"/>
        </w:rPr>
        <w:t>&lt;cnT0078&gt;「再见，晚安」</w:t>
      </w:r>
    </w:p>
    <w:p>
      <w:pPr>
        <w:rPr>
          <w:rFonts w:hint="default"/>
        </w:rPr>
      </w:pPr>
    </w:p>
    <w:p>
      <w:pPr>
        <w:rPr>
          <w:rFonts w:hint="default"/>
        </w:rPr>
      </w:pPr>
      <w:r>
        <w:rPr>
          <w:rFonts w:hint="default"/>
        </w:rPr>
        <w:t>//TEXT 【さやか】</w:t>
      </w:r>
    </w:p>
    <w:p>
      <w:pPr>
        <w:rPr>
          <w:rFonts w:hint="default"/>
        </w:rPr>
      </w:pPr>
      <w:r>
        <w:rPr>
          <w:rFonts w:hint="default"/>
        </w:rPr>
        <w:t>&lt;jaT0079&gt;「おやすみなさい」</w:t>
      </w:r>
    </w:p>
    <w:p>
      <w:pPr>
        <w:rPr>
          <w:rFonts w:hint="default"/>
        </w:rPr>
      </w:pPr>
      <w:r>
        <w:rPr>
          <w:rFonts w:hint="default"/>
        </w:rPr>
        <w:t>&lt;cnT0079&gt;「晚安」</w:t>
      </w:r>
    </w:p>
    <w:p>
      <w:pPr>
        <w:rPr>
          <w:rFonts w:hint="default"/>
        </w:rPr>
      </w:pPr>
    </w:p>
    <w:p>
      <w:pPr>
        <w:rPr>
          <w:rFonts w:hint="default"/>
        </w:rPr>
      </w:pPr>
      <w:r>
        <w:rPr>
          <w:rFonts w:hint="default"/>
        </w:rPr>
        <w:t>//TEXT</w:t>
      </w:r>
    </w:p>
    <w:p>
      <w:pPr>
        <w:rPr>
          <w:rFonts w:hint="default"/>
        </w:rPr>
      </w:pPr>
      <w:r>
        <w:rPr>
          <w:rFonts w:hint="default"/>
        </w:rPr>
        <w:t>&lt;jaT0080&gt;穏やかに笑って姉さんは新聞を開いた。</w:t>
      </w:r>
    </w:p>
    <w:p>
      <w:pPr>
        <w:rPr>
          <w:rFonts w:hint="default"/>
        </w:rPr>
      </w:pPr>
      <w:r>
        <w:rPr>
          <w:rFonts w:hint="default"/>
        </w:rPr>
        <w:t>&lt;cnT0080&gt;姐姐温和地笑着，</w:t>
      </w:r>
      <w:del w:id="46" w:author="hhh0578" w:date="2019-08-21T19:36:50Z">
        <w:r>
          <w:rPr>
            <w:rFonts w:hint="default"/>
          </w:rPr>
          <w:delText>重新</w:delText>
        </w:r>
      </w:del>
      <w:r>
        <w:rPr>
          <w:rFonts w:hint="default"/>
        </w:rPr>
        <w:t>打开了报纸。</w:t>
      </w:r>
    </w:p>
    <w:p>
      <w:pPr>
        <w:rPr>
          <w:rFonts w:hint="default"/>
        </w:rPr>
      </w:pPr>
    </w:p>
    <w:p>
      <w:pPr>
        <w:rPr>
          <w:rFonts w:hint="default"/>
        </w:rPr>
      </w:pPr>
      <w:r>
        <w:rPr>
          <w:rFonts w:hint="default"/>
        </w:rPr>
        <w:t>//TEXT</w:t>
      </w:r>
    </w:p>
    <w:p>
      <w:pPr>
        <w:rPr>
          <w:rFonts w:hint="default"/>
        </w:rPr>
      </w:pPr>
      <w:r>
        <w:rPr>
          <w:rFonts w:hint="default"/>
        </w:rPr>
        <w:t>&lt;jaT0081&gt;部屋に戻る。</w:t>
      </w:r>
    </w:p>
    <w:p>
      <w:pPr>
        <w:rPr>
          <w:rFonts w:hint="default"/>
        </w:rPr>
      </w:pPr>
      <w:r>
        <w:rPr>
          <w:rFonts w:hint="default"/>
        </w:rPr>
        <w:t>&lt;cnT0081&gt;我回到房间。</w:t>
      </w:r>
    </w:p>
    <w:p>
      <w:pPr>
        <w:rPr>
          <w:rFonts w:hint="default"/>
        </w:rPr>
      </w:pPr>
    </w:p>
    <w:p>
      <w:pPr>
        <w:rPr>
          <w:rFonts w:hint="default"/>
        </w:rPr>
      </w:pPr>
      <w:r>
        <w:rPr>
          <w:rFonts w:hint="default"/>
        </w:rPr>
        <w:t>//TEXT</w:t>
      </w:r>
    </w:p>
    <w:p>
      <w:pPr>
        <w:rPr>
          <w:rFonts w:hint="default"/>
        </w:rPr>
      </w:pPr>
      <w:r>
        <w:rPr>
          <w:rFonts w:hint="default"/>
        </w:rPr>
        <w:t>&lt;jaT0082&gt;姉さんのアドバイスをまとめると、普通に接しろ、ということだった。</w:t>
      </w:r>
    </w:p>
    <w:p>
      <w:pPr>
        <w:rPr>
          <w:rFonts w:hint="default"/>
        </w:rPr>
      </w:pPr>
      <w:r>
        <w:rPr>
          <w:rFonts w:hint="default"/>
        </w:rPr>
        <w:t>&lt;cnT0082&gt;总而言之，姐姐的建议就是普通地接触。</w:t>
      </w:r>
    </w:p>
    <w:p>
      <w:pPr>
        <w:rPr>
          <w:rFonts w:hint="default"/>
        </w:rPr>
      </w:pPr>
    </w:p>
    <w:p>
      <w:pPr>
        <w:rPr>
          <w:rFonts w:hint="default"/>
        </w:rPr>
      </w:pPr>
      <w:r>
        <w:rPr>
          <w:rFonts w:hint="default"/>
        </w:rPr>
        <w:t>//TEXT</w:t>
      </w:r>
    </w:p>
    <w:p>
      <w:pPr>
        <w:rPr>
          <w:rFonts w:hint="default"/>
        </w:rPr>
      </w:pPr>
      <w:r>
        <w:rPr>
          <w:rFonts w:hint="default"/>
        </w:rPr>
        <w:t>&lt;jaT0083&gt;相手が月人であることを意識しすぎると、人間として基本的なことを忘れがちになる。</w:t>
      </w:r>
    </w:p>
    <w:p>
      <w:pPr>
        <w:rPr>
          <w:rFonts w:hint="default"/>
        </w:rPr>
      </w:pPr>
      <w:r>
        <w:rPr>
          <w:rFonts w:hint="default"/>
        </w:rPr>
        <w:t>&lt;cnT0083&gt;如果过度在意对方月人的身份，会忽略人与人之间基本的道理。</w:t>
      </w:r>
    </w:p>
    <w:p>
      <w:pPr>
        <w:rPr>
          <w:rFonts w:hint="default"/>
        </w:rPr>
      </w:pPr>
    </w:p>
    <w:p>
      <w:pPr>
        <w:rPr>
          <w:rFonts w:hint="default"/>
        </w:rPr>
      </w:pPr>
      <w:r>
        <w:rPr>
          <w:rFonts w:hint="default"/>
        </w:rPr>
        <w:t>//TEXT</w:t>
      </w:r>
    </w:p>
    <w:p>
      <w:pPr>
        <w:rPr>
          <w:rFonts w:hint="default"/>
        </w:rPr>
      </w:pPr>
      <w:r>
        <w:rPr>
          <w:rFonts w:hint="default"/>
        </w:rPr>
        <w:t>&lt;jaT0084&gt;嫌なことは嫌と言い、嬉しいことは嬉しいと言う。</w:t>
      </w:r>
    </w:p>
    <w:p>
      <w:pPr>
        <w:rPr>
          <w:rFonts w:hint="default"/>
        </w:rPr>
      </w:pPr>
      <w:r>
        <w:rPr>
          <w:rFonts w:hint="default"/>
        </w:rPr>
        <w:t>&lt;cnT0084&gt;不喜欢就说不喜欢，感到高兴就坦率地表达出来。</w:t>
      </w:r>
    </w:p>
    <w:p>
      <w:pPr>
        <w:rPr>
          <w:rFonts w:hint="default"/>
        </w:rPr>
      </w:pPr>
    </w:p>
    <w:p>
      <w:pPr>
        <w:rPr>
          <w:rFonts w:hint="default"/>
        </w:rPr>
      </w:pPr>
      <w:r>
        <w:rPr>
          <w:rFonts w:hint="default"/>
        </w:rPr>
        <w:t>//TEXT</w:t>
      </w:r>
    </w:p>
    <w:p>
      <w:pPr>
        <w:rPr>
          <w:rFonts w:hint="default"/>
        </w:rPr>
      </w:pPr>
      <w:r>
        <w:rPr>
          <w:rFonts w:hint="default"/>
        </w:rPr>
        <w:t>&lt;jaT0085&gt;その上で習慣によるぶつかり合いが生じた場合は、とにかく対話で相手を知ろうとする。</w:t>
      </w:r>
    </w:p>
    <w:p>
      <w:pPr>
        <w:rPr>
          <w:rFonts w:hint="default"/>
        </w:rPr>
      </w:pPr>
      <w:r>
        <w:rPr>
          <w:rFonts w:hint="default"/>
        </w:rPr>
        <w:t>&lt;cnT0085&gt;如果双方的习惯产生了冲突，要通过对话了解对方。</w:t>
      </w:r>
    </w:p>
    <w:p>
      <w:pPr>
        <w:rPr>
          <w:rFonts w:hint="default"/>
        </w:rPr>
      </w:pPr>
    </w:p>
    <w:p>
      <w:pPr>
        <w:rPr>
          <w:rFonts w:hint="default"/>
        </w:rPr>
      </w:pPr>
      <w:r>
        <w:rPr>
          <w:rFonts w:hint="default"/>
        </w:rPr>
        <w:t>//TEXT</w:t>
      </w:r>
    </w:p>
    <w:p>
      <w:pPr>
        <w:rPr>
          <w:rFonts w:hint="default"/>
        </w:rPr>
      </w:pPr>
      <w:r>
        <w:rPr>
          <w:rFonts w:hint="default"/>
        </w:rPr>
        <w:t>&lt;jaT0086&gt;これがうまくやっていく秘訣。</w:t>
      </w:r>
    </w:p>
    <w:p>
      <w:pPr>
        <w:rPr>
          <w:rFonts w:hint="default"/>
        </w:rPr>
      </w:pPr>
      <w:r>
        <w:rPr>
          <w:rFonts w:hint="default"/>
        </w:rPr>
        <w:t>&lt;cnT0086&gt;这就是人与人之间交往的秘诀。</w:t>
      </w:r>
    </w:p>
    <w:p>
      <w:pPr>
        <w:rPr>
          <w:rFonts w:hint="default"/>
        </w:rPr>
      </w:pPr>
    </w:p>
    <w:p>
      <w:pPr>
        <w:rPr>
          <w:rFonts w:hint="default"/>
        </w:rPr>
      </w:pPr>
      <w:r>
        <w:rPr>
          <w:rFonts w:hint="default"/>
        </w:rPr>
        <w:t>//TEXT</w:t>
      </w:r>
    </w:p>
    <w:p>
      <w:pPr>
        <w:rPr>
          <w:rFonts w:hint="default"/>
        </w:rPr>
      </w:pPr>
      <w:r>
        <w:rPr>
          <w:rFonts w:hint="default"/>
        </w:rPr>
        <w:t>&lt;jaT0087&gt;普通のことに聞こえるけど……</w:t>
      </w:r>
    </w:p>
    <w:p>
      <w:pPr>
        <w:rPr>
          <w:rFonts w:hint="default"/>
        </w:rPr>
      </w:pPr>
      <w:r>
        <w:rPr>
          <w:rFonts w:hint="default"/>
        </w:rPr>
        <w:t>&lt;cnT0087&gt;说是挺普通的……</w:t>
      </w:r>
    </w:p>
    <w:p>
      <w:pPr>
        <w:rPr>
          <w:rFonts w:hint="default"/>
        </w:rPr>
      </w:pPr>
    </w:p>
    <w:p>
      <w:pPr>
        <w:rPr>
          <w:rFonts w:hint="default"/>
        </w:rPr>
      </w:pPr>
      <w:r>
        <w:rPr>
          <w:rFonts w:hint="default"/>
        </w:rPr>
        <w:t>//TEXT</w:t>
      </w:r>
    </w:p>
    <w:p>
      <w:pPr>
        <w:rPr>
          <w:rFonts w:hint="default"/>
        </w:rPr>
      </w:pPr>
      <w:r>
        <w:rPr>
          <w:rFonts w:hint="default"/>
        </w:rPr>
        <w:t>&lt;jaT0088&gt;自分は「普通の接し方」を続けられるだろうか。</w:t>
      </w:r>
    </w:p>
    <w:p>
      <w:pPr>
        <w:rPr>
          <w:rFonts w:hint="default"/>
        </w:rPr>
      </w:pPr>
      <w:r>
        <w:rPr>
          <w:rFonts w:hint="default"/>
        </w:rPr>
        <w:t>&lt;cnT0088&gt;我能不能把「普通的方法」贯彻到最后呢。</w:t>
      </w:r>
    </w:p>
    <w:p>
      <w:pPr>
        <w:rPr>
          <w:rFonts w:hint="default"/>
        </w:rPr>
      </w:pPr>
    </w:p>
    <w:p>
      <w:pPr>
        <w:rPr>
          <w:rFonts w:hint="default"/>
        </w:rPr>
      </w:pPr>
      <w:r>
        <w:rPr>
          <w:rFonts w:hint="default"/>
        </w:rPr>
        <w:t>//TEXT</w:t>
      </w:r>
    </w:p>
    <w:p>
      <w:pPr>
        <w:rPr>
          <w:rFonts w:hint="default"/>
        </w:rPr>
      </w:pPr>
      <w:r>
        <w:rPr>
          <w:rFonts w:hint="default"/>
        </w:rPr>
        <w:t>&lt;jaT0089&gt;約束の日は快晴だった。</w:t>
      </w:r>
    </w:p>
    <w:p>
      <w:pPr>
        <w:rPr>
          <w:rFonts w:hint="default"/>
        </w:rPr>
      </w:pPr>
      <w:r>
        <w:rPr>
          <w:rFonts w:hint="default"/>
        </w:rPr>
        <w:t>&lt;cnT0089&gt;约定的星期天晴空万里。</w:t>
      </w:r>
    </w:p>
    <w:p>
      <w:pPr>
        <w:rPr>
          <w:rFonts w:hint="default"/>
        </w:rPr>
      </w:pPr>
    </w:p>
    <w:p>
      <w:pPr>
        <w:rPr>
          <w:rFonts w:hint="default"/>
        </w:rPr>
      </w:pPr>
      <w:r>
        <w:rPr>
          <w:rFonts w:hint="default"/>
        </w:rPr>
        <w:t>//TEXT</w:t>
      </w:r>
    </w:p>
    <w:p>
      <w:pPr>
        <w:rPr>
          <w:rFonts w:hint="default"/>
        </w:rPr>
      </w:pPr>
      <w:r>
        <w:rPr>
          <w:rFonts w:hint="default"/>
        </w:rPr>
        <w:t>&lt;jaT0090&gt;月人の持つ感覚を知ってから、初めての居住区だ。</w:t>
      </w:r>
    </w:p>
    <w:p>
      <w:pPr>
        <w:rPr>
          <w:rFonts w:hint="default"/>
        </w:rPr>
      </w:pPr>
      <w:r>
        <w:rPr>
          <w:rFonts w:hint="default"/>
        </w:rPr>
        <w:t>&lt;cnT0090&gt;这是</w:t>
      </w:r>
      <w:ins w:id="47" w:author="ああか" w:date="2019-08-23T01:20:33Z">
        <w:r>
          <w:rPr>
            <w:rFonts w:hint="eastAsia"/>
            <w:lang w:val="en-US" w:eastAsia="zh-CN"/>
          </w:rPr>
          <w:t>在</w:t>
        </w:r>
      </w:ins>
      <w:r>
        <w:rPr>
          <w:rFonts w:hint="default"/>
        </w:rPr>
        <w:t>我知道月人的偏见之后，首次来到月人居住区。</w:t>
      </w:r>
    </w:p>
    <w:p>
      <w:pPr>
        <w:rPr>
          <w:rFonts w:hint="default"/>
        </w:rPr>
      </w:pPr>
    </w:p>
    <w:p>
      <w:pPr>
        <w:rPr>
          <w:rFonts w:hint="default"/>
        </w:rPr>
      </w:pPr>
      <w:r>
        <w:rPr>
          <w:rFonts w:hint="default"/>
        </w:rPr>
        <w:t>//TEXT</w:t>
      </w:r>
    </w:p>
    <w:p>
      <w:pPr>
        <w:rPr>
          <w:rFonts w:hint="default"/>
        </w:rPr>
      </w:pPr>
      <w:r>
        <w:rPr>
          <w:rFonts w:hint="default"/>
        </w:rPr>
        <w:t>&lt;jaT0091&gt;どうしても周囲の視線が気になってしまう。</w:t>
      </w:r>
    </w:p>
    <w:p>
      <w:pPr>
        <w:rPr>
          <w:rFonts w:hint="default"/>
        </w:rPr>
      </w:pPr>
      <w:r>
        <w:rPr>
          <w:rFonts w:hint="default"/>
        </w:rPr>
        <w:t>&lt;cnT0091&gt;</w:t>
      </w:r>
      <w:ins w:id="48" w:author="hhh0578" w:date="2019-08-21T19:37:25Z">
        <w:r>
          <w:rPr>
            <w:rFonts w:hint="eastAsia"/>
            <w:lang w:val="en-US" w:eastAsia="zh-CN"/>
          </w:rPr>
          <w:t>无法不去</w:t>
        </w:r>
      </w:ins>
      <w:del w:id="49" w:author="hhh0578" w:date="2019-08-21T19:37:24Z">
        <w:r>
          <w:rPr>
            <w:rFonts w:hint="default"/>
          </w:rPr>
          <w:delText>总</w:delText>
        </w:r>
      </w:del>
      <w:del w:id="50" w:author="hhh0578" w:date="2019-08-21T19:37:23Z">
        <w:r>
          <w:rPr>
            <w:rFonts w:hint="default"/>
          </w:rPr>
          <w:delText>是非常</w:delText>
        </w:r>
      </w:del>
      <w:r>
        <w:rPr>
          <w:rFonts w:hint="default"/>
        </w:rPr>
        <w:t>在意周围的视线。</w:t>
      </w:r>
    </w:p>
    <w:p>
      <w:pPr>
        <w:rPr>
          <w:rFonts w:hint="default"/>
        </w:rPr>
      </w:pPr>
    </w:p>
    <w:p>
      <w:pPr>
        <w:rPr>
          <w:rFonts w:hint="default"/>
        </w:rPr>
      </w:pPr>
      <w:r>
        <w:rPr>
          <w:rFonts w:hint="default"/>
        </w:rPr>
        <w:t>//TEXT</w:t>
      </w:r>
    </w:p>
    <w:p>
      <w:pPr>
        <w:rPr>
          <w:rFonts w:hint="default"/>
        </w:rPr>
      </w:pPr>
      <w:r>
        <w:rPr>
          <w:rFonts w:hint="default"/>
        </w:rPr>
        <w:t>&lt;jaT0092&gt;地球人と月人は外見で見分けがつかないから黙っていれば問題ない。</w:t>
      </w:r>
    </w:p>
    <w:p>
      <w:pPr>
        <w:rPr>
          <w:rFonts w:hint="default"/>
        </w:rPr>
      </w:pPr>
      <w:r>
        <w:rPr>
          <w:rFonts w:hint="default"/>
        </w:rPr>
        <w:t>&lt;cnT0092&gt;单从外貌很难分别出地球人和月人，只要闭嘴就没问题。</w:t>
      </w:r>
    </w:p>
    <w:p>
      <w:pPr>
        <w:rPr>
          <w:rFonts w:hint="default"/>
        </w:rPr>
      </w:pPr>
    </w:p>
    <w:p>
      <w:pPr>
        <w:rPr>
          <w:rFonts w:hint="default"/>
        </w:rPr>
      </w:pPr>
      <w:r>
        <w:rPr>
          <w:rFonts w:hint="default"/>
        </w:rPr>
        <w:t>//TEXT</w:t>
      </w:r>
    </w:p>
    <w:p>
      <w:pPr>
        <w:rPr>
          <w:rFonts w:hint="default"/>
        </w:rPr>
      </w:pPr>
      <w:r>
        <w:rPr>
          <w:rFonts w:hint="default"/>
        </w:rPr>
        <w:t>&lt;jaT0093&gt;そう自分に言い聞かせても、自分が異物であるという疎外感を完全に拭うのは難しかった。</w:t>
      </w:r>
    </w:p>
    <w:p>
      <w:pPr>
        <w:rPr>
          <w:rFonts w:hint="default"/>
        </w:rPr>
      </w:pPr>
      <w:r>
        <w:rPr>
          <w:rFonts w:hint="default"/>
        </w:rPr>
        <w:t>&lt;cnT0093&gt;虽然我这么告诉自己，不过还是无法完全消除感觉自己是异物的疏离感</w:t>
      </w:r>
      <w:del w:id="51" w:author="hhh0578" w:date="2019-08-21T19:37:36Z">
        <w:r>
          <w:rPr>
            <w:rFonts w:hint="default"/>
          </w:rPr>
          <w:delText>。</w:delText>
        </w:r>
      </w:del>
      <w:r>
        <w:rPr>
          <w:rFonts w:hint="default"/>
        </w:rPr>
        <w:t>。</w:t>
      </w:r>
    </w:p>
    <w:p>
      <w:pPr>
        <w:rPr>
          <w:rFonts w:hint="default"/>
        </w:rPr>
      </w:pPr>
    </w:p>
    <w:p>
      <w:pPr>
        <w:rPr>
          <w:rFonts w:hint="default"/>
        </w:rPr>
      </w:pPr>
      <w:r>
        <w:rPr>
          <w:rFonts w:hint="default"/>
        </w:rPr>
        <w:t>//TEXT 【達哉】</w:t>
      </w:r>
    </w:p>
    <w:p>
      <w:pPr>
        <w:rPr>
          <w:rFonts w:hint="default"/>
        </w:rPr>
      </w:pPr>
      <w:r>
        <w:rPr>
          <w:rFonts w:hint="default"/>
        </w:rPr>
        <w:t>&lt;jaT0094&gt;「ふぅ……」</w:t>
      </w:r>
    </w:p>
    <w:p>
      <w:pPr>
        <w:rPr>
          <w:rFonts w:hint="default"/>
        </w:rPr>
      </w:pPr>
      <w:r>
        <w:rPr>
          <w:rFonts w:hint="default"/>
        </w:rPr>
        <w:t>&lt;cnT0094&gt;「呼……」</w:t>
      </w:r>
    </w:p>
    <w:p>
      <w:pPr>
        <w:rPr>
          <w:rFonts w:hint="default"/>
        </w:rPr>
      </w:pPr>
    </w:p>
    <w:p>
      <w:pPr>
        <w:rPr>
          <w:rFonts w:hint="default"/>
        </w:rPr>
      </w:pPr>
      <w:r>
        <w:rPr>
          <w:rFonts w:hint="default"/>
        </w:rPr>
        <w:t>//TEXT</w:t>
      </w:r>
    </w:p>
    <w:p>
      <w:pPr>
        <w:rPr>
          <w:rFonts w:hint="default"/>
        </w:rPr>
      </w:pPr>
      <w:r>
        <w:rPr>
          <w:rFonts w:hint="default"/>
        </w:rPr>
        <w:t>&lt;jaT0095&gt;礼拝堂に到着して一息つく。</w:t>
      </w:r>
    </w:p>
    <w:p>
      <w:pPr>
        <w:rPr>
          <w:rFonts w:hint="default"/>
        </w:rPr>
      </w:pPr>
      <w:r>
        <w:rPr>
          <w:rFonts w:hint="default"/>
        </w:rPr>
        <w:t>&lt;cnT0095&gt;到达礼拜堂</w:t>
      </w:r>
      <w:ins w:id="52" w:author="hhh0578" w:date="2019-08-21T19:37:44Z">
        <w:r>
          <w:rPr>
            <w:rFonts w:hint="eastAsia"/>
            <w:lang w:eastAsia="zh-CN"/>
          </w:rPr>
          <w:t>，</w:t>
        </w:r>
      </w:ins>
      <w:del w:id="53" w:author="hhh0578" w:date="2019-08-21T19:37:43Z">
        <w:r>
          <w:rPr>
            <w:rFonts w:hint="default"/>
          </w:rPr>
          <w:delText>让</w:delText>
        </w:r>
      </w:del>
      <w:r>
        <w:rPr>
          <w:rFonts w:hint="default"/>
        </w:rPr>
        <w:t>我松了一口气。</w:t>
      </w:r>
    </w:p>
    <w:p>
      <w:pPr>
        <w:rPr>
          <w:rFonts w:hint="default"/>
        </w:rPr>
      </w:pPr>
    </w:p>
    <w:p>
      <w:pPr>
        <w:rPr>
          <w:rFonts w:hint="default"/>
        </w:rPr>
      </w:pPr>
      <w:r>
        <w:rPr>
          <w:rFonts w:hint="default"/>
        </w:rPr>
        <w:t>//TEXT</w:t>
      </w:r>
    </w:p>
    <w:p>
      <w:pPr>
        <w:rPr>
          <w:rFonts w:hint="default"/>
        </w:rPr>
      </w:pPr>
      <w:r>
        <w:rPr>
          <w:rFonts w:hint="default"/>
        </w:rPr>
        <w:t>&lt;jaT0096&gt;同じ居住区の中でも、ここは知っている人がいるだけ安心できる。</w:t>
      </w:r>
    </w:p>
    <w:p>
      <w:pPr>
        <w:rPr>
          <w:rFonts w:hint="default"/>
        </w:rPr>
      </w:pPr>
      <w:r>
        <w:rPr>
          <w:rFonts w:hint="default"/>
        </w:rPr>
        <w:t>&lt;cnT0096&gt;虽然也在月人居住区内，不过在这里有认识的人这点让人宽心。</w:t>
      </w:r>
    </w:p>
    <w:p>
      <w:pPr>
        <w:rPr>
          <w:rFonts w:hint="default"/>
        </w:rPr>
      </w:pPr>
    </w:p>
    <w:p>
      <w:pPr>
        <w:rPr>
          <w:rFonts w:hint="default"/>
        </w:rPr>
      </w:pPr>
      <w:r>
        <w:rPr>
          <w:rFonts w:hint="default"/>
        </w:rPr>
        <w:t>//TEXT 【？？】</w:t>
      </w:r>
    </w:p>
    <w:p>
      <w:pPr>
        <w:rPr>
          <w:rFonts w:hint="default"/>
        </w:rPr>
      </w:pPr>
      <w:r>
        <w:rPr>
          <w:rFonts w:hint="default"/>
        </w:rPr>
        <w:t>&lt;jaT0097&gt;「待ちなさ～い」</w:t>
      </w:r>
    </w:p>
    <w:p>
      <w:pPr>
        <w:rPr>
          <w:rFonts w:hint="default"/>
        </w:rPr>
      </w:pPr>
      <w:r>
        <w:rPr>
          <w:rFonts w:hint="default"/>
        </w:rPr>
        <w:t>&lt;cnT0097&gt;「给我站住」</w:t>
      </w:r>
    </w:p>
    <w:p>
      <w:pPr>
        <w:rPr>
          <w:rFonts w:hint="default"/>
        </w:rPr>
      </w:pPr>
    </w:p>
    <w:p>
      <w:pPr>
        <w:rPr>
          <w:rFonts w:hint="default"/>
        </w:rPr>
      </w:pPr>
      <w:r>
        <w:rPr>
          <w:rFonts w:hint="default"/>
        </w:rPr>
        <w:t>//TEXT</w:t>
      </w:r>
    </w:p>
    <w:p>
      <w:pPr>
        <w:rPr>
          <w:rFonts w:hint="default"/>
        </w:rPr>
      </w:pPr>
      <w:r>
        <w:rPr>
          <w:rFonts w:hint="default"/>
        </w:rPr>
        <w:t>&lt;jaT0098&gt;建物の中から声がした。</w:t>
      </w:r>
    </w:p>
    <w:p>
      <w:pPr>
        <w:rPr>
          <w:rFonts w:hint="default"/>
        </w:rPr>
      </w:pPr>
      <w:r>
        <w:rPr>
          <w:rFonts w:hint="default"/>
        </w:rPr>
        <w:t>&lt;cnT0098&gt;建筑中传来声响。</w:t>
      </w:r>
    </w:p>
    <w:p>
      <w:pPr>
        <w:rPr>
          <w:rFonts w:hint="default"/>
        </w:rPr>
      </w:pPr>
    </w:p>
    <w:p>
      <w:pPr>
        <w:rPr>
          <w:rFonts w:hint="default"/>
        </w:rPr>
      </w:pPr>
      <w:r>
        <w:rPr>
          <w:rFonts w:hint="default"/>
        </w:rPr>
        <w:t>//TEXT 【？？】</w:t>
      </w:r>
    </w:p>
    <w:p>
      <w:pPr>
        <w:rPr>
          <w:rFonts w:hint="default"/>
        </w:rPr>
      </w:pPr>
      <w:r>
        <w:rPr>
          <w:rFonts w:hint="default"/>
        </w:rPr>
        <w:t>&lt;jaT0099&gt;「あっ、こらっ、そっちは」</w:t>
      </w:r>
    </w:p>
    <w:p>
      <w:pPr>
        <w:rPr>
          <w:rFonts w:hint="default"/>
        </w:rPr>
      </w:pPr>
      <w:r>
        <w:rPr>
          <w:rFonts w:hint="default"/>
        </w:rPr>
        <w:t>&lt;cnT0099&gt;「啊，听话，那边是」</w:t>
      </w:r>
    </w:p>
    <w:p>
      <w:pPr>
        <w:rPr>
          <w:rFonts w:hint="default"/>
        </w:rPr>
      </w:pPr>
    </w:p>
    <w:p>
      <w:pPr>
        <w:rPr>
          <w:rFonts w:hint="default"/>
        </w:rPr>
      </w:pPr>
      <w:r>
        <w:rPr>
          <w:rFonts w:hint="default"/>
        </w:rPr>
        <w:t>//TEXT</w:t>
      </w:r>
    </w:p>
    <w:p>
      <w:pPr>
        <w:rPr>
          <w:rFonts w:hint="default"/>
        </w:rPr>
      </w:pPr>
      <w:r>
        <w:rPr>
          <w:rFonts w:hint="default"/>
        </w:rPr>
        <w:t>&lt;jaT0100&gt;がらがら、がちゃん☆</w:t>
      </w:r>
    </w:p>
    <w:p>
      <w:pPr>
        <w:rPr>
          <w:rFonts w:hint="default"/>
        </w:rPr>
      </w:pPr>
      <w:r>
        <w:rPr>
          <w:rFonts w:hint="default"/>
        </w:rPr>
        <w:t>&lt;cnT0100&gt;嘎啦嘎啦，嘎咚☆</w:t>
      </w:r>
    </w:p>
    <w:p>
      <w:pPr>
        <w:rPr>
          <w:rFonts w:hint="default"/>
        </w:rPr>
      </w:pPr>
    </w:p>
    <w:p>
      <w:pPr>
        <w:rPr>
          <w:rFonts w:hint="default"/>
        </w:rPr>
      </w:pPr>
      <w:r>
        <w:rPr>
          <w:rFonts w:hint="default"/>
        </w:rPr>
        <w:t>//TEXT</w:t>
      </w:r>
    </w:p>
    <w:p>
      <w:pPr>
        <w:rPr>
          <w:rFonts w:hint="default"/>
        </w:rPr>
      </w:pPr>
      <w:r>
        <w:rPr>
          <w:rFonts w:hint="default"/>
        </w:rPr>
        <w:t>&lt;jaT0101&gt;およそ礼拝堂には似つかわしくない音。</w:t>
      </w:r>
    </w:p>
    <w:p>
      <w:pPr>
        <w:rPr>
          <w:rFonts w:hint="default"/>
        </w:rPr>
      </w:pPr>
      <w:r>
        <w:rPr>
          <w:rFonts w:hint="default"/>
        </w:rPr>
        <w:t>&lt;cnT0101&gt;完全和礼拜堂不相符的声音。</w:t>
      </w:r>
    </w:p>
    <w:p>
      <w:pPr>
        <w:rPr>
          <w:rFonts w:hint="default"/>
        </w:rPr>
      </w:pPr>
    </w:p>
    <w:p>
      <w:pPr>
        <w:rPr>
          <w:rFonts w:hint="default"/>
        </w:rPr>
      </w:pPr>
      <w:r>
        <w:rPr>
          <w:rFonts w:hint="default"/>
        </w:rPr>
        <w:t>//TEXT 【？？】</w:t>
      </w:r>
    </w:p>
    <w:p>
      <w:pPr>
        <w:rPr>
          <w:rFonts w:hint="default"/>
        </w:rPr>
      </w:pPr>
      <w:r>
        <w:rPr>
          <w:rFonts w:hint="default"/>
        </w:rPr>
        <w:t>&lt;jaT0102&gt;「ほら、もう逃げられない」</w:t>
      </w:r>
    </w:p>
    <w:p>
      <w:pPr>
        <w:rPr>
          <w:rFonts w:hint="default"/>
        </w:rPr>
      </w:pPr>
      <w:r>
        <w:rPr>
          <w:rFonts w:hint="default"/>
        </w:rPr>
        <w:t>&lt;cnT0102&gt;「听话，你跑不掉的」</w:t>
      </w:r>
    </w:p>
    <w:p>
      <w:pPr>
        <w:rPr>
          <w:rFonts w:hint="default"/>
        </w:rPr>
      </w:pPr>
    </w:p>
    <w:p>
      <w:pPr>
        <w:rPr>
          <w:rFonts w:hint="default"/>
        </w:rPr>
      </w:pPr>
      <w:r>
        <w:rPr>
          <w:rFonts w:hint="default"/>
        </w:rPr>
        <w:t>//TEXT 【？？】</w:t>
      </w:r>
    </w:p>
    <w:p>
      <w:pPr>
        <w:rPr>
          <w:rFonts w:hint="default"/>
        </w:rPr>
      </w:pPr>
      <w:r>
        <w:rPr>
          <w:rFonts w:hint="default"/>
        </w:rPr>
        <w:t>&lt;jaT0103&gt;「あっ！」</w:t>
      </w:r>
    </w:p>
    <w:p>
      <w:pPr>
        <w:rPr>
          <w:rFonts w:hint="default"/>
        </w:rPr>
      </w:pPr>
      <w:r>
        <w:rPr>
          <w:rFonts w:hint="default"/>
        </w:rPr>
        <w:t>&lt;cnT0103&gt;「啊！」</w:t>
      </w:r>
    </w:p>
    <w:p>
      <w:pPr>
        <w:rPr>
          <w:rFonts w:hint="default"/>
        </w:rPr>
      </w:pPr>
    </w:p>
    <w:p>
      <w:pPr>
        <w:rPr>
          <w:rFonts w:hint="default"/>
        </w:rPr>
      </w:pPr>
      <w:r>
        <w:rPr>
          <w:rFonts w:hint="default"/>
        </w:rPr>
        <w:t>//TEXT</w:t>
      </w:r>
    </w:p>
    <w:p>
      <w:pPr>
        <w:rPr>
          <w:rFonts w:hint="default"/>
        </w:rPr>
      </w:pPr>
      <w:r>
        <w:rPr>
          <w:rFonts w:hint="default"/>
        </w:rPr>
        <w:t>&lt;jaT0104&gt;礼拝堂のドアが開いた。</w:t>
      </w:r>
    </w:p>
    <w:p>
      <w:pPr>
        <w:rPr>
          <w:rFonts w:hint="default"/>
        </w:rPr>
      </w:pPr>
      <w:r>
        <w:rPr>
          <w:rFonts w:hint="default"/>
        </w:rPr>
        <w:t>&lt;cnT0104&gt;礼拜堂的门打开了。</w:t>
      </w:r>
    </w:p>
    <w:p>
      <w:pPr>
        <w:rPr>
          <w:rFonts w:hint="default"/>
        </w:rPr>
      </w:pPr>
    </w:p>
    <w:p>
      <w:pPr>
        <w:rPr>
          <w:rFonts w:hint="default"/>
        </w:rPr>
      </w:pPr>
      <w:r>
        <w:rPr>
          <w:rFonts w:hint="default"/>
        </w:rPr>
        <w:t>//TEXT</w:t>
      </w:r>
    </w:p>
    <w:p>
      <w:pPr>
        <w:rPr>
          <w:rFonts w:hint="default"/>
        </w:rPr>
      </w:pPr>
      <w:r>
        <w:rPr>
          <w:rFonts w:hint="default"/>
        </w:rPr>
        <w:t>&lt;jaT0105&gt;現れたのは小さな女の子。</w:t>
      </w:r>
    </w:p>
    <w:p>
      <w:pPr>
        <w:rPr>
          <w:rFonts w:hint="default"/>
        </w:rPr>
      </w:pPr>
      <w:r>
        <w:rPr>
          <w:rFonts w:hint="default"/>
        </w:rPr>
        <w:t>&lt;cnT0105&gt;出现一个小女孩。</w:t>
      </w:r>
    </w:p>
    <w:p>
      <w:pPr>
        <w:rPr>
          <w:rFonts w:hint="default"/>
        </w:rPr>
      </w:pPr>
    </w:p>
    <w:p>
      <w:pPr>
        <w:rPr>
          <w:rFonts w:hint="default"/>
        </w:rPr>
      </w:pPr>
      <w:r>
        <w:rPr>
          <w:rFonts w:hint="default"/>
        </w:rPr>
        <w:t>//TEXT</w:t>
      </w:r>
    </w:p>
    <w:p>
      <w:pPr>
        <w:rPr>
          <w:rFonts w:hint="default"/>
        </w:rPr>
      </w:pPr>
      <w:r>
        <w:rPr>
          <w:rFonts w:hint="default"/>
        </w:rPr>
        <w:t>&lt;jaT0106&gt;一目散に中庭へ飛び出す。</w:t>
      </w:r>
    </w:p>
    <w:p>
      <w:pPr>
        <w:rPr>
          <w:rFonts w:hint="default"/>
        </w:rPr>
      </w:pPr>
      <w:r>
        <w:rPr>
          <w:rFonts w:hint="default"/>
        </w:rPr>
        <w:t>&lt;cnT0106&gt;飞快地奔向中庭。</w:t>
      </w:r>
    </w:p>
    <w:p>
      <w:pPr>
        <w:rPr>
          <w:rFonts w:hint="default"/>
        </w:rPr>
      </w:pPr>
    </w:p>
    <w:p>
      <w:pPr>
        <w:rPr>
          <w:rFonts w:hint="default"/>
        </w:rPr>
      </w:pPr>
      <w:r>
        <w:rPr>
          <w:rFonts w:hint="default"/>
        </w:rPr>
        <w:t>//TEXT</w:t>
      </w:r>
    </w:p>
    <w:p>
      <w:pPr>
        <w:rPr>
          <w:rFonts w:hint="default"/>
        </w:rPr>
      </w:pPr>
      <w:r>
        <w:rPr>
          <w:rFonts w:hint="default"/>
        </w:rPr>
        <w:t>&lt;jaT0107&gt;続いて現れたのは</w:t>
      </w:r>
    </w:p>
    <w:p>
      <w:pPr>
        <w:rPr>
          <w:rFonts w:hint="default"/>
        </w:rPr>
      </w:pPr>
      <w:r>
        <w:rPr>
          <w:rFonts w:hint="default"/>
        </w:rPr>
        <w:t>&lt;cnT0107&gt;接着出现的是</w:t>
      </w:r>
    </w:p>
    <w:p>
      <w:pPr>
        <w:rPr>
          <w:rFonts w:hint="default"/>
        </w:rPr>
      </w:pPr>
    </w:p>
    <w:p>
      <w:pPr>
        <w:rPr>
          <w:rFonts w:hint="default"/>
        </w:rPr>
      </w:pPr>
      <w:r>
        <w:rPr>
          <w:rFonts w:hint="default"/>
        </w:rPr>
        <w:t>//TEXT 【エステル】</w:t>
      </w:r>
    </w:p>
    <w:p>
      <w:pPr>
        <w:rPr>
          <w:rFonts w:hint="default"/>
        </w:rPr>
      </w:pPr>
      <w:r>
        <w:rPr>
          <w:rFonts w:hint="default"/>
        </w:rPr>
        <w:t>&lt;jaT0108&gt;「待ちなさいっ」</w:t>
      </w:r>
    </w:p>
    <w:p>
      <w:pPr>
        <w:rPr>
          <w:rFonts w:hint="default"/>
        </w:rPr>
      </w:pPr>
      <w:r>
        <w:rPr>
          <w:rFonts w:hint="default"/>
        </w:rPr>
        <w:t>&lt;cnT0108&gt;「给我站住」</w:t>
      </w:r>
    </w:p>
    <w:p>
      <w:pPr>
        <w:rPr>
          <w:rFonts w:hint="default"/>
        </w:rPr>
      </w:pPr>
    </w:p>
    <w:p>
      <w:pPr>
        <w:rPr>
          <w:rFonts w:hint="default"/>
        </w:rPr>
      </w:pPr>
      <w:r>
        <w:rPr>
          <w:rFonts w:hint="default"/>
        </w:rPr>
        <w:t>//TEXT</w:t>
      </w:r>
    </w:p>
    <w:p>
      <w:pPr>
        <w:rPr>
          <w:rFonts w:hint="default"/>
        </w:rPr>
      </w:pPr>
      <w:r>
        <w:rPr>
          <w:rFonts w:hint="default"/>
        </w:rPr>
        <w:t>&lt;jaT0109&gt;エステルさんだった。</w:t>
      </w:r>
    </w:p>
    <w:p>
      <w:pPr>
        <w:rPr>
          <w:rFonts w:hint="default"/>
        </w:rPr>
      </w:pPr>
      <w:r>
        <w:rPr>
          <w:rFonts w:hint="default"/>
        </w:rPr>
        <w:t>&lt;cnT0109&gt;艾斯蒂尔。</w:t>
      </w:r>
    </w:p>
    <w:p>
      <w:pPr>
        <w:rPr>
          <w:rFonts w:hint="default"/>
        </w:rPr>
      </w:pPr>
    </w:p>
    <w:p>
      <w:pPr>
        <w:rPr>
          <w:rFonts w:hint="default"/>
        </w:rPr>
      </w:pPr>
      <w:r>
        <w:rPr>
          <w:rFonts w:hint="default"/>
        </w:rPr>
        <w:t>//TEXT</w:t>
      </w:r>
    </w:p>
    <w:p>
      <w:pPr>
        <w:rPr>
          <w:rFonts w:hint="default"/>
        </w:rPr>
      </w:pPr>
      <w:r>
        <w:rPr>
          <w:rFonts w:hint="default"/>
        </w:rPr>
        <w:t>&lt;jaT0110&gt;手には何か棒状のものを持っている。</w:t>
      </w:r>
    </w:p>
    <w:p>
      <w:pPr>
        <w:rPr>
          <w:rFonts w:hint="default"/>
        </w:rPr>
      </w:pPr>
      <w:r>
        <w:rPr>
          <w:rFonts w:hint="default"/>
        </w:rPr>
        <w:t>&lt;cnT0110&gt;手上拿着某种棒状物。</w:t>
      </w:r>
    </w:p>
    <w:p>
      <w:pPr>
        <w:rPr>
          <w:rFonts w:hint="default"/>
        </w:rPr>
      </w:pPr>
    </w:p>
    <w:p>
      <w:pPr>
        <w:rPr>
          <w:rFonts w:hint="default"/>
        </w:rPr>
      </w:pPr>
      <w:r>
        <w:rPr>
          <w:rFonts w:hint="default"/>
        </w:rPr>
        <w:t>//TEXT</w:t>
      </w:r>
    </w:p>
    <w:p>
      <w:pPr>
        <w:rPr>
          <w:rFonts w:hint="default"/>
        </w:rPr>
      </w:pPr>
      <w:r>
        <w:rPr>
          <w:rFonts w:hint="default"/>
        </w:rPr>
        <w:t>&lt;jaT0111&gt;エステルさんはすぐさま女の子の後を追うが、なかなか捕まえることができない。</w:t>
      </w:r>
    </w:p>
    <w:p>
      <w:pPr>
        <w:rPr>
          <w:rFonts w:hint="default"/>
        </w:rPr>
      </w:pPr>
      <w:r>
        <w:rPr>
          <w:rFonts w:hint="default"/>
        </w:rPr>
        <w:t>&lt;cnT0111&gt;艾斯蒂尔立即追了上去，就是逮不到。</w:t>
      </w:r>
    </w:p>
    <w:p>
      <w:pPr>
        <w:rPr>
          <w:rFonts w:hint="default"/>
        </w:rPr>
      </w:pPr>
    </w:p>
    <w:p>
      <w:pPr>
        <w:rPr>
          <w:rFonts w:hint="default"/>
        </w:rPr>
      </w:pPr>
      <w:r>
        <w:rPr>
          <w:rFonts w:hint="default"/>
        </w:rPr>
        <w:t>//TEXT</w:t>
      </w:r>
    </w:p>
    <w:p>
      <w:pPr>
        <w:rPr>
          <w:rFonts w:hint="default"/>
        </w:rPr>
      </w:pPr>
      <w:r>
        <w:rPr>
          <w:rFonts w:hint="default"/>
        </w:rPr>
        <w:t>&lt;jaT0112&gt;……。</w:t>
      </w:r>
    </w:p>
    <w:p>
      <w:pPr>
        <w:rPr>
          <w:rFonts w:hint="default"/>
        </w:rPr>
      </w:pPr>
      <w:r>
        <w:rPr>
          <w:rFonts w:hint="default"/>
        </w:rPr>
        <w:t>&lt;cnT0112&gt;……。</w:t>
      </w:r>
    </w:p>
    <w:p>
      <w:pPr>
        <w:rPr>
          <w:rFonts w:hint="default"/>
        </w:rPr>
      </w:pPr>
    </w:p>
    <w:p>
      <w:pPr>
        <w:rPr>
          <w:rFonts w:hint="default"/>
        </w:rPr>
      </w:pPr>
      <w:r>
        <w:rPr>
          <w:rFonts w:hint="default"/>
        </w:rPr>
        <w:t>//TEXT 【達哉】</w:t>
      </w:r>
    </w:p>
    <w:p>
      <w:pPr>
        <w:rPr>
          <w:rFonts w:hint="default"/>
        </w:rPr>
      </w:pPr>
      <w:r>
        <w:rPr>
          <w:rFonts w:hint="default"/>
        </w:rPr>
        <w:t>&lt;jaT0113&gt;「……よし」</w:t>
      </w:r>
    </w:p>
    <w:p>
      <w:pPr>
        <w:rPr>
          <w:rFonts w:hint="default"/>
        </w:rPr>
      </w:pPr>
      <w:r>
        <w:rPr>
          <w:rFonts w:hint="default"/>
        </w:rPr>
        <w:t>&lt;cnT0113&gt;「……我来助攻」</w:t>
      </w:r>
    </w:p>
    <w:p>
      <w:pPr>
        <w:rPr>
          <w:rFonts w:hint="default"/>
        </w:rPr>
      </w:pPr>
    </w:p>
    <w:p>
      <w:pPr>
        <w:rPr>
          <w:rFonts w:hint="default"/>
        </w:rPr>
      </w:pPr>
      <w:r>
        <w:rPr>
          <w:rFonts w:hint="default"/>
        </w:rPr>
        <w:t>//TEXT</w:t>
      </w:r>
    </w:p>
    <w:p>
      <w:pPr>
        <w:rPr>
          <w:rFonts w:hint="default"/>
        </w:rPr>
      </w:pPr>
      <w:r>
        <w:rPr>
          <w:rFonts w:hint="default"/>
        </w:rPr>
        <w:t>&lt;jaT0114&gt;俺は回廊に身を隠して二人に近付く。</w:t>
      </w:r>
    </w:p>
    <w:p>
      <w:pPr>
        <w:rPr>
          <w:rFonts w:hint="default"/>
        </w:rPr>
      </w:pPr>
      <w:r>
        <w:rPr>
          <w:rFonts w:hint="default"/>
        </w:rPr>
        <w:t>&lt;cnT0114&gt;我藏在回廊等二人靠近。</w:t>
      </w:r>
    </w:p>
    <w:p>
      <w:pPr>
        <w:rPr>
          <w:rFonts w:hint="default"/>
        </w:rPr>
      </w:pPr>
    </w:p>
    <w:p>
      <w:pPr>
        <w:rPr>
          <w:rFonts w:hint="default"/>
        </w:rPr>
      </w:pPr>
      <w:r>
        <w:rPr>
          <w:rFonts w:hint="default"/>
        </w:rPr>
        <w:t>//TEXT</w:t>
      </w:r>
    </w:p>
    <w:p>
      <w:pPr>
        <w:rPr>
          <w:rFonts w:hint="default"/>
        </w:rPr>
      </w:pPr>
      <w:r>
        <w:rPr>
          <w:rFonts w:hint="default"/>
        </w:rPr>
        <w:t>&lt;jaT0115&gt;後は女の子がエステルさんに気を取られているスキに……</w:t>
      </w:r>
    </w:p>
    <w:p>
      <w:pPr>
        <w:rPr>
          <w:rFonts w:hint="default"/>
        </w:rPr>
      </w:pPr>
      <w:r>
        <w:rPr>
          <w:rFonts w:hint="default"/>
        </w:rPr>
        <w:t>&lt;cnT0115&gt;趁着女孩的注意力全在艾斯蒂尔身上的间隙……</w:t>
      </w:r>
    </w:p>
    <w:p>
      <w:pPr>
        <w:rPr>
          <w:rFonts w:hint="default"/>
        </w:rPr>
      </w:pPr>
    </w:p>
    <w:p>
      <w:pPr>
        <w:rPr>
          <w:rFonts w:hint="default"/>
        </w:rPr>
      </w:pPr>
      <w:r>
        <w:rPr>
          <w:rFonts w:hint="default"/>
        </w:rPr>
        <w:t>//TEXT 【達哉】</w:t>
      </w:r>
    </w:p>
    <w:p>
      <w:pPr>
        <w:rPr>
          <w:rFonts w:hint="default"/>
        </w:rPr>
      </w:pPr>
      <w:r>
        <w:rPr>
          <w:rFonts w:hint="default"/>
        </w:rPr>
        <w:t>&lt;jaT0116&gt;「そりゃっ」</w:t>
      </w:r>
    </w:p>
    <w:p>
      <w:pPr>
        <w:rPr>
          <w:rFonts w:hint="default"/>
        </w:rPr>
      </w:pPr>
      <w:r>
        <w:rPr>
          <w:rFonts w:hint="default"/>
        </w:rPr>
        <w:t>&lt;cnT0116&gt;「跑不掉了」</w:t>
      </w:r>
    </w:p>
    <w:p>
      <w:pPr>
        <w:rPr>
          <w:rFonts w:hint="default"/>
        </w:rPr>
      </w:pPr>
    </w:p>
    <w:p>
      <w:pPr>
        <w:rPr>
          <w:rFonts w:hint="default"/>
        </w:rPr>
      </w:pPr>
      <w:r>
        <w:rPr>
          <w:rFonts w:hint="default"/>
        </w:rPr>
        <w:t>//TEXT 【？？】</w:t>
      </w:r>
    </w:p>
    <w:p>
      <w:pPr>
        <w:rPr>
          <w:rFonts w:hint="default"/>
        </w:rPr>
      </w:pPr>
      <w:r>
        <w:rPr>
          <w:rFonts w:hint="default"/>
        </w:rPr>
        <w:t>&lt;jaT0117&gt;「っっ！？」</w:t>
      </w:r>
    </w:p>
    <w:p>
      <w:pPr>
        <w:rPr>
          <w:rFonts w:hint="default"/>
        </w:rPr>
      </w:pPr>
      <w:r>
        <w:rPr>
          <w:rFonts w:hint="default"/>
        </w:rPr>
        <w:t>&lt;cnT0117&gt;「！？」</w:t>
      </w:r>
    </w:p>
    <w:p>
      <w:pPr>
        <w:rPr>
          <w:rFonts w:hint="default"/>
        </w:rPr>
      </w:pPr>
    </w:p>
    <w:p>
      <w:pPr>
        <w:rPr>
          <w:rFonts w:hint="default"/>
        </w:rPr>
      </w:pPr>
      <w:r>
        <w:rPr>
          <w:rFonts w:hint="default"/>
        </w:rPr>
        <w:t>//TEXT</w:t>
      </w:r>
    </w:p>
    <w:p>
      <w:pPr>
        <w:rPr>
          <w:rFonts w:hint="default"/>
        </w:rPr>
      </w:pPr>
      <w:r>
        <w:rPr>
          <w:rFonts w:hint="default"/>
        </w:rPr>
        <w:t>&lt;jaT0118&gt;小さな女の子の腕をしっかりと掴んだ。</w:t>
      </w:r>
    </w:p>
    <w:p>
      <w:pPr>
        <w:rPr>
          <w:rFonts w:hint="default"/>
        </w:rPr>
      </w:pPr>
      <w:r>
        <w:rPr>
          <w:rFonts w:hint="default"/>
        </w:rPr>
        <w:t>&lt;cnT0118&gt;好好地抓住女孩的手腕。</w:t>
      </w:r>
    </w:p>
    <w:p>
      <w:pPr>
        <w:rPr>
          <w:rFonts w:hint="default"/>
        </w:rPr>
      </w:pPr>
    </w:p>
    <w:p>
      <w:pPr>
        <w:rPr>
          <w:rFonts w:hint="default"/>
        </w:rPr>
      </w:pPr>
      <w:r>
        <w:rPr>
          <w:rFonts w:hint="default"/>
        </w:rPr>
        <w:t>//TEXT 【？？】</w:t>
      </w:r>
    </w:p>
    <w:p>
      <w:pPr>
        <w:rPr>
          <w:rFonts w:hint="default"/>
        </w:rPr>
      </w:pPr>
      <w:r>
        <w:rPr>
          <w:rFonts w:hint="default"/>
        </w:rPr>
        <w:t>&lt;jaT0119&gt;「……離して」</w:t>
      </w:r>
    </w:p>
    <w:p>
      <w:pPr>
        <w:rPr>
          <w:rFonts w:hint="default"/>
        </w:rPr>
      </w:pPr>
      <w:r>
        <w:rPr>
          <w:rFonts w:hint="default"/>
        </w:rPr>
        <w:t>&lt;cnT0119&gt;「……放开我」</w:t>
      </w:r>
    </w:p>
    <w:p>
      <w:pPr>
        <w:rPr>
          <w:rFonts w:hint="default"/>
        </w:rPr>
      </w:pPr>
    </w:p>
    <w:p>
      <w:pPr>
        <w:rPr>
          <w:rFonts w:hint="default"/>
        </w:rPr>
      </w:pPr>
      <w:r>
        <w:rPr>
          <w:rFonts w:hint="default"/>
        </w:rPr>
        <w:t>//TEXT</w:t>
      </w:r>
    </w:p>
    <w:p>
      <w:pPr>
        <w:rPr>
          <w:rFonts w:hint="default"/>
        </w:rPr>
      </w:pPr>
      <w:r>
        <w:rPr>
          <w:rFonts w:hint="default"/>
        </w:rPr>
        <w:t>&lt;jaT0120&gt;女の子の口からぶっきらぼうな言葉が出る。</w:t>
      </w:r>
    </w:p>
    <w:p>
      <w:pPr>
        <w:rPr>
          <w:rFonts w:hint="default"/>
        </w:rPr>
      </w:pPr>
      <w:r>
        <w:rPr>
          <w:rFonts w:hint="default"/>
        </w:rPr>
        <w:t>&lt;cnT0120&gt;女孩说话的口气有些粗鲁。</w:t>
      </w:r>
    </w:p>
    <w:p>
      <w:pPr>
        <w:rPr>
          <w:rFonts w:hint="default"/>
        </w:rPr>
      </w:pPr>
    </w:p>
    <w:p>
      <w:pPr>
        <w:rPr>
          <w:rFonts w:hint="default"/>
        </w:rPr>
      </w:pPr>
      <w:r>
        <w:rPr>
          <w:rFonts w:hint="default"/>
        </w:rPr>
        <w:t>//TEXT 【エステル】</w:t>
      </w:r>
    </w:p>
    <w:p>
      <w:pPr>
        <w:rPr>
          <w:rFonts w:hint="default"/>
        </w:rPr>
      </w:pPr>
      <w:r>
        <w:rPr>
          <w:rFonts w:hint="default"/>
        </w:rPr>
        <w:t>&lt;jaT0121&gt;「はぁ、はぁ、はぁ……」</w:t>
      </w:r>
    </w:p>
    <w:p>
      <w:pPr>
        <w:rPr>
          <w:rFonts w:hint="default"/>
        </w:rPr>
      </w:pPr>
      <w:r>
        <w:rPr>
          <w:rFonts w:hint="default"/>
        </w:rPr>
        <w:t>&lt;cnT0121&gt;「哈啊，哈啊，哈啊……」</w:t>
      </w:r>
    </w:p>
    <w:p>
      <w:pPr>
        <w:rPr>
          <w:rFonts w:hint="default"/>
        </w:rPr>
      </w:pPr>
    </w:p>
    <w:p>
      <w:pPr>
        <w:rPr>
          <w:rFonts w:hint="default"/>
        </w:rPr>
      </w:pPr>
      <w:r>
        <w:rPr>
          <w:rFonts w:hint="default"/>
        </w:rPr>
        <w:t>//TEXT</w:t>
      </w:r>
    </w:p>
    <w:p>
      <w:pPr>
        <w:rPr>
          <w:rFonts w:hint="default"/>
        </w:rPr>
      </w:pPr>
      <w:r>
        <w:rPr>
          <w:rFonts w:hint="default"/>
        </w:rPr>
        <w:t>&lt;jaT0122&gt;息を切らせたエステルさんがようやく追いつく。</w:t>
      </w:r>
    </w:p>
    <w:p>
      <w:pPr>
        <w:rPr>
          <w:rFonts w:hint="default"/>
        </w:rPr>
      </w:pPr>
      <w:r>
        <w:rPr>
          <w:rFonts w:hint="default"/>
        </w:rPr>
        <w:t>&lt;cnT0122&gt;</w:t>
      </w:r>
      <w:ins w:id="54" w:author="hhh0578" w:date="2019-08-21T19:38:24Z">
        <w:r>
          <w:rPr>
            <w:rFonts w:hint="eastAsia"/>
            <w:lang w:val="en-US" w:eastAsia="zh-CN"/>
          </w:rPr>
          <w:t>上气不接下气</w:t>
        </w:r>
      </w:ins>
      <w:del w:id="55" w:author="hhh0578" w:date="2019-08-21T19:38:20Z">
        <w:r>
          <w:rPr>
            <w:rFonts w:hint="default"/>
          </w:rPr>
          <w:delText>上起</w:delText>
        </w:r>
      </w:del>
      <w:del w:id="56" w:author="hhh0578" w:date="2019-08-21T19:38:19Z">
        <w:r>
          <w:rPr>
            <w:rFonts w:hint="default"/>
          </w:rPr>
          <w:delText>步接下去</w:delText>
        </w:r>
      </w:del>
      <w:r>
        <w:rPr>
          <w:rFonts w:hint="default"/>
        </w:rPr>
        <w:t>的艾斯蒂尔总算追到了。</w:t>
      </w:r>
    </w:p>
    <w:p>
      <w:pPr>
        <w:rPr>
          <w:rFonts w:hint="default"/>
        </w:rPr>
      </w:pPr>
    </w:p>
    <w:p>
      <w:pPr>
        <w:rPr>
          <w:rFonts w:hint="default"/>
        </w:rPr>
      </w:pPr>
      <w:r>
        <w:rPr>
          <w:rFonts w:hint="default"/>
        </w:rPr>
        <w:t>//TEXT 【エステル】</w:t>
      </w:r>
    </w:p>
    <w:p>
      <w:pPr>
        <w:rPr>
          <w:rFonts w:hint="default"/>
        </w:rPr>
      </w:pPr>
      <w:r>
        <w:rPr>
          <w:rFonts w:hint="default"/>
        </w:rPr>
        <w:t>&lt;jaT0123&gt;「はぁ……あの、ありがとうございました」</w:t>
      </w:r>
    </w:p>
    <w:p>
      <w:pPr>
        <w:rPr>
          <w:rFonts w:hint="default"/>
        </w:rPr>
      </w:pPr>
      <w:r>
        <w:rPr>
          <w:rFonts w:hint="default"/>
        </w:rPr>
        <w:t>&lt;cnT0123&gt;「哈啊……那个，真是非常感谢」</w:t>
      </w:r>
    </w:p>
    <w:p>
      <w:pPr>
        <w:rPr>
          <w:rFonts w:hint="default"/>
        </w:rPr>
      </w:pPr>
    </w:p>
    <w:p>
      <w:pPr>
        <w:rPr>
          <w:rFonts w:hint="default"/>
        </w:rPr>
      </w:pPr>
      <w:r>
        <w:rPr>
          <w:rFonts w:hint="default"/>
        </w:rPr>
        <w:t>//TEXT 【達哉】</w:t>
      </w:r>
    </w:p>
    <w:p>
      <w:pPr>
        <w:rPr>
          <w:rFonts w:hint="default"/>
        </w:rPr>
      </w:pPr>
      <w:r>
        <w:rPr>
          <w:rFonts w:hint="default"/>
        </w:rPr>
        <w:t>&lt;jaT0124&gt;「いや、それほどでも」</w:t>
      </w:r>
    </w:p>
    <w:p>
      <w:pPr>
        <w:rPr>
          <w:rFonts w:hint="default"/>
        </w:rPr>
      </w:pPr>
      <w:r>
        <w:rPr>
          <w:rFonts w:hint="default"/>
        </w:rPr>
        <w:t>&lt;cnT0124&gt;「不至于不至于」</w:t>
      </w:r>
    </w:p>
    <w:p>
      <w:pPr>
        <w:rPr>
          <w:rFonts w:hint="default"/>
        </w:rPr>
      </w:pPr>
    </w:p>
    <w:p>
      <w:pPr>
        <w:rPr>
          <w:rFonts w:hint="default"/>
        </w:rPr>
      </w:pPr>
      <w:r>
        <w:rPr>
          <w:rFonts w:hint="default"/>
        </w:rPr>
        <w:t>//TEXT 【エステル】</w:t>
      </w:r>
    </w:p>
    <w:p>
      <w:pPr>
        <w:rPr>
          <w:rFonts w:hint="default"/>
        </w:rPr>
      </w:pPr>
      <w:r>
        <w:rPr>
          <w:rFonts w:hint="default"/>
        </w:rPr>
        <w:t>&lt;jaT0125&gt;「……貴方だったの」</w:t>
      </w:r>
    </w:p>
    <w:p>
      <w:pPr>
        <w:rPr>
          <w:rFonts w:hint="default"/>
        </w:rPr>
      </w:pPr>
      <w:r>
        <w:rPr>
          <w:rFonts w:hint="default"/>
        </w:rPr>
        <w:t>&lt;cnT0125&gt;「……原来是你啊」</w:t>
      </w:r>
    </w:p>
    <w:p>
      <w:pPr>
        <w:rPr>
          <w:rFonts w:hint="default"/>
        </w:rPr>
      </w:pPr>
    </w:p>
    <w:p>
      <w:pPr>
        <w:rPr>
          <w:rFonts w:hint="default"/>
        </w:rPr>
      </w:pPr>
      <w:r>
        <w:rPr>
          <w:rFonts w:hint="default"/>
        </w:rPr>
        <w:t>//TEXT</w:t>
      </w:r>
    </w:p>
    <w:p>
      <w:pPr>
        <w:rPr>
          <w:rFonts w:hint="default"/>
        </w:rPr>
      </w:pPr>
      <w:r>
        <w:rPr>
          <w:rFonts w:hint="default"/>
        </w:rPr>
        <w:t>&lt;jaT0126&gt;途端に声が冷たくなる。</w:t>
      </w:r>
    </w:p>
    <w:p>
      <w:pPr>
        <w:rPr>
          <w:rFonts w:hint="default"/>
        </w:rPr>
      </w:pPr>
      <w:r>
        <w:rPr>
          <w:rFonts w:hint="default"/>
        </w:rPr>
        <w:t>&lt;cnT0126&gt;突然变调。</w:t>
      </w:r>
    </w:p>
    <w:p>
      <w:pPr>
        <w:rPr>
          <w:rFonts w:hint="default"/>
        </w:rPr>
      </w:pPr>
    </w:p>
    <w:p>
      <w:pPr>
        <w:rPr>
          <w:rFonts w:hint="default"/>
        </w:rPr>
      </w:pPr>
      <w:r>
        <w:rPr>
          <w:rFonts w:hint="default"/>
        </w:rPr>
        <w:t>//TEXT 【達哉】</w:t>
      </w:r>
    </w:p>
    <w:p>
      <w:pPr>
        <w:rPr>
          <w:rFonts w:hint="default"/>
        </w:rPr>
      </w:pPr>
      <w:r>
        <w:rPr>
          <w:rFonts w:hint="default"/>
        </w:rPr>
        <w:t>&lt;jaT0127&gt;「女の子を追いかけ回すなんて、良くないですよ」</w:t>
      </w:r>
    </w:p>
    <w:p>
      <w:pPr>
        <w:rPr>
          <w:rFonts w:hint="default"/>
        </w:rPr>
      </w:pPr>
      <w:r>
        <w:rPr>
          <w:rFonts w:hint="default"/>
        </w:rPr>
        <w:t>&lt;cnT0127&gt;「</w:t>
      </w:r>
      <w:del w:id="57" w:author="hhh0578" w:date="2019-08-21T19:38:39Z">
        <w:r>
          <w:rPr>
            <w:rFonts w:hint="default"/>
          </w:rPr>
          <w:delText>到处</w:delText>
        </w:r>
      </w:del>
      <w:r>
        <w:rPr>
          <w:rFonts w:hint="default"/>
        </w:rPr>
        <w:t>追一个女孩子</w:t>
      </w:r>
      <w:ins w:id="58" w:author="hhh0578" w:date="2019-08-21T19:38:44Z">
        <w:r>
          <w:rPr>
            <w:rFonts w:hint="eastAsia"/>
            <w:lang w:val="en-US" w:eastAsia="zh-CN"/>
          </w:rPr>
          <w:t>到处跑</w:t>
        </w:r>
      </w:ins>
      <w:r>
        <w:rPr>
          <w:rFonts w:hint="default"/>
        </w:rPr>
        <w:t>可不好哦」</w:t>
      </w:r>
    </w:p>
    <w:p>
      <w:pPr>
        <w:rPr>
          <w:rFonts w:hint="default"/>
        </w:rPr>
      </w:pPr>
    </w:p>
    <w:p>
      <w:pPr>
        <w:rPr>
          <w:rFonts w:hint="default"/>
        </w:rPr>
      </w:pPr>
      <w:r>
        <w:rPr>
          <w:rFonts w:hint="default"/>
        </w:rPr>
        <w:t>//TEXT 【エステル】</w:t>
      </w:r>
    </w:p>
    <w:p>
      <w:pPr>
        <w:rPr>
          <w:rFonts w:hint="default"/>
        </w:rPr>
      </w:pPr>
      <w:r>
        <w:rPr>
          <w:rFonts w:hint="default"/>
        </w:rPr>
        <w:t>&lt;jaT0128&gt;「人聞きが悪いことを言わないで」</w:t>
      </w:r>
    </w:p>
    <w:p>
      <w:pPr>
        <w:rPr>
          <w:rFonts w:hint="default"/>
        </w:rPr>
      </w:pPr>
      <w:r>
        <w:rPr>
          <w:rFonts w:hint="default"/>
        </w:rPr>
        <w:t>&lt;cnT0128&gt;「</w:t>
      </w:r>
      <w:del w:id="59" w:author="hhh0578" w:date="2019-08-21T19:38:55Z">
        <w:r>
          <w:rPr>
            <w:rFonts w:hint="default"/>
            <w:lang w:val="en-US"/>
          </w:rPr>
          <w:delText>请不要污人清白</w:delText>
        </w:r>
      </w:del>
      <w:ins w:id="60" w:author="hhh0578" w:date="2019-08-21T19:38:58Z">
        <w:r>
          <w:rPr>
            <w:rFonts w:hint="eastAsia"/>
            <w:lang w:val="en-US" w:eastAsia="zh-CN"/>
          </w:rPr>
          <w:t>别说这么</w:t>
        </w:r>
      </w:ins>
      <w:ins w:id="61" w:author="hhh0578" w:date="2019-08-21T19:38:59Z">
        <w:r>
          <w:rPr>
            <w:rFonts w:hint="eastAsia"/>
            <w:lang w:val="en-US" w:eastAsia="zh-CN"/>
          </w:rPr>
          <w:t>难听</w:t>
        </w:r>
      </w:ins>
      <w:r>
        <w:rPr>
          <w:rFonts w:hint="default"/>
        </w:rPr>
        <w:t>」</w:t>
      </w:r>
    </w:p>
    <w:p>
      <w:pPr>
        <w:rPr>
          <w:rFonts w:hint="default"/>
        </w:rPr>
      </w:pPr>
    </w:p>
    <w:p>
      <w:pPr>
        <w:rPr>
          <w:rFonts w:hint="default"/>
        </w:rPr>
      </w:pPr>
      <w:r>
        <w:rPr>
          <w:rFonts w:hint="default"/>
        </w:rPr>
        <w:t>//TEXT 【達哉】</w:t>
      </w:r>
    </w:p>
    <w:p>
      <w:pPr>
        <w:rPr>
          <w:rFonts w:hint="default"/>
        </w:rPr>
      </w:pPr>
      <w:r>
        <w:rPr>
          <w:rFonts w:hint="default"/>
        </w:rPr>
        <w:t>&lt;jaT0129&gt;「じゃあ何をしてたんですか？」</w:t>
      </w:r>
    </w:p>
    <w:p>
      <w:pPr>
        <w:rPr>
          <w:rFonts w:hint="default"/>
        </w:rPr>
      </w:pPr>
      <w:r>
        <w:rPr>
          <w:rFonts w:hint="default"/>
        </w:rPr>
        <w:t>&lt;cnT0129&gt;「那你们到底在干什么呀？」</w:t>
      </w:r>
    </w:p>
    <w:p>
      <w:pPr>
        <w:rPr>
          <w:rFonts w:hint="default"/>
        </w:rPr>
      </w:pPr>
    </w:p>
    <w:p>
      <w:pPr>
        <w:rPr>
          <w:rFonts w:hint="default"/>
        </w:rPr>
      </w:pPr>
      <w:r>
        <w:rPr>
          <w:rFonts w:hint="default"/>
        </w:rPr>
        <w:t>//TEXT 【エステル】</w:t>
      </w:r>
    </w:p>
    <w:p>
      <w:pPr>
        <w:rPr>
          <w:rFonts w:hint="default"/>
        </w:rPr>
      </w:pPr>
      <w:r>
        <w:rPr>
          <w:rFonts w:hint="default"/>
        </w:rPr>
        <w:t>&lt;jaT0130&gt;「これです」</w:t>
      </w:r>
    </w:p>
    <w:p>
      <w:pPr>
        <w:rPr>
          <w:rFonts w:hint="default"/>
        </w:rPr>
      </w:pPr>
      <w:r>
        <w:rPr>
          <w:rFonts w:hint="default"/>
        </w:rPr>
        <w:t>&lt;cnT0130&gt;「为了这个」</w:t>
      </w:r>
    </w:p>
    <w:p>
      <w:pPr>
        <w:rPr>
          <w:rFonts w:hint="default"/>
        </w:rPr>
      </w:pPr>
    </w:p>
    <w:p>
      <w:pPr>
        <w:rPr>
          <w:rFonts w:hint="default"/>
        </w:rPr>
      </w:pPr>
      <w:r>
        <w:rPr>
          <w:rFonts w:hint="default"/>
        </w:rPr>
        <w:t>//TEXT</w:t>
      </w:r>
    </w:p>
    <w:p>
      <w:pPr>
        <w:rPr>
          <w:rFonts w:hint="default"/>
        </w:rPr>
      </w:pPr>
      <w:r>
        <w:rPr>
          <w:rFonts w:hint="default"/>
        </w:rPr>
        <w:t>&lt;jaT0131&gt;エステルさんは持っていたものを俺に見せる。</w:t>
      </w:r>
    </w:p>
    <w:p>
      <w:pPr>
        <w:rPr>
          <w:rFonts w:hint="default"/>
        </w:rPr>
      </w:pPr>
      <w:r>
        <w:rPr>
          <w:rFonts w:hint="default"/>
        </w:rPr>
        <w:t>&lt;cnT0131&gt;艾斯蒂尔把手上的东西展示给我看。</w:t>
      </w:r>
    </w:p>
    <w:p>
      <w:pPr>
        <w:rPr>
          <w:rFonts w:hint="default"/>
        </w:rPr>
      </w:pPr>
    </w:p>
    <w:p>
      <w:pPr>
        <w:rPr>
          <w:rFonts w:hint="default"/>
        </w:rPr>
      </w:pPr>
      <w:r>
        <w:rPr>
          <w:rFonts w:hint="default"/>
        </w:rPr>
        <w:t>//TEXT 【達哉】</w:t>
      </w:r>
    </w:p>
    <w:p>
      <w:pPr>
        <w:rPr>
          <w:rFonts w:hint="default"/>
        </w:rPr>
      </w:pPr>
      <w:r>
        <w:rPr>
          <w:rFonts w:hint="default"/>
        </w:rPr>
        <w:t>&lt;jaT0132&gt;「……洋服ブラシ」</w:t>
      </w:r>
    </w:p>
    <w:p>
      <w:pPr>
        <w:rPr>
          <w:rFonts w:hint="default"/>
        </w:rPr>
      </w:pPr>
      <w:r>
        <w:rPr>
          <w:rFonts w:hint="default"/>
        </w:rPr>
        <w:t>&lt;cnT0132&gt;「……洋服衣刷」</w:t>
      </w:r>
    </w:p>
    <w:p>
      <w:pPr>
        <w:rPr>
          <w:rFonts w:hint="default"/>
        </w:rPr>
      </w:pPr>
    </w:p>
    <w:p>
      <w:pPr>
        <w:rPr>
          <w:rFonts w:hint="default"/>
        </w:rPr>
      </w:pPr>
      <w:r>
        <w:rPr>
          <w:rFonts w:hint="default"/>
        </w:rPr>
        <w:t>//TEXT 【エステル】</w:t>
      </w:r>
    </w:p>
    <w:p>
      <w:pPr>
        <w:rPr>
          <w:rFonts w:hint="default"/>
        </w:rPr>
      </w:pPr>
      <w:r>
        <w:rPr>
          <w:rFonts w:hint="default"/>
        </w:rPr>
        <w:t>&lt;jaT0133&gt;「その子、猫の毛をたくさん付けているの」</w:t>
      </w:r>
    </w:p>
    <w:p>
      <w:pPr>
        <w:rPr>
          <w:rFonts w:hint="default"/>
        </w:rPr>
      </w:pPr>
      <w:r>
        <w:rPr>
          <w:rFonts w:hint="default"/>
        </w:rPr>
        <w:t>&lt;cnT0133&gt;「那孩子沾上了非常多的猫毛」</w:t>
      </w:r>
    </w:p>
    <w:p>
      <w:pPr>
        <w:rPr>
          <w:rFonts w:hint="default"/>
        </w:rPr>
      </w:pPr>
    </w:p>
    <w:p>
      <w:pPr>
        <w:rPr>
          <w:rFonts w:hint="default"/>
        </w:rPr>
      </w:pPr>
      <w:r>
        <w:rPr>
          <w:rFonts w:hint="default"/>
        </w:rPr>
        <w:t>//TEXT 【達哉】</w:t>
      </w:r>
    </w:p>
    <w:p>
      <w:pPr>
        <w:rPr>
          <w:rFonts w:hint="default"/>
        </w:rPr>
      </w:pPr>
      <w:r>
        <w:rPr>
          <w:rFonts w:hint="default"/>
        </w:rPr>
        <w:t>&lt;jaT0134&gt;「……本当だ」</w:t>
      </w:r>
    </w:p>
    <w:p>
      <w:pPr>
        <w:rPr>
          <w:rFonts w:hint="default"/>
        </w:rPr>
      </w:pPr>
      <w:r>
        <w:rPr>
          <w:rFonts w:hint="default"/>
        </w:rPr>
        <w:t>&lt;cnT0134&gt;「……还真是」</w:t>
      </w:r>
    </w:p>
    <w:p>
      <w:pPr>
        <w:rPr>
          <w:rFonts w:hint="default"/>
        </w:rPr>
      </w:pPr>
    </w:p>
    <w:p>
      <w:pPr>
        <w:rPr>
          <w:rFonts w:hint="default"/>
        </w:rPr>
      </w:pPr>
      <w:r>
        <w:rPr>
          <w:rFonts w:hint="default"/>
        </w:rPr>
        <w:t>//TEXT</w:t>
      </w:r>
    </w:p>
    <w:p>
      <w:pPr>
        <w:rPr>
          <w:rFonts w:hint="default"/>
        </w:rPr>
      </w:pPr>
      <w:r>
        <w:rPr>
          <w:rFonts w:hint="default"/>
        </w:rPr>
        <w:t>&lt;jaT0135&gt;女の子の黒い服には、黒い動物の毛がついていた。</w:t>
      </w:r>
    </w:p>
    <w:p>
      <w:pPr>
        <w:rPr>
          <w:rFonts w:hint="default"/>
        </w:rPr>
      </w:pPr>
      <w:r>
        <w:rPr>
          <w:rFonts w:hint="default"/>
        </w:rPr>
        <w:t>&lt;cnT0135&gt;女孩的黑色衣服上，粘着很多黑毛。</w:t>
      </w:r>
    </w:p>
    <w:p>
      <w:pPr>
        <w:rPr>
          <w:rFonts w:hint="default"/>
        </w:rPr>
      </w:pPr>
    </w:p>
    <w:p>
      <w:pPr>
        <w:rPr>
          <w:rFonts w:hint="default"/>
        </w:rPr>
      </w:pPr>
      <w:r>
        <w:rPr>
          <w:rFonts w:hint="default"/>
        </w:rPr>
        <w:t>//TEXT 【？？】</w:t>
      </w:r>
    </w:p>
    <w:p>
      <w:pPr>
        <w:rPr>
          <w:rFonts w:hint="default"/>
        </w:rPr>
      </w:pPr>
      <w:r>
        <w:rPr>
          <w:rFonts w:hint="default"/>
        </w:rPr>
        <w:t>&lt;jaT0136&gt;「離して」</w:t>
      </w:r>
    </w:p>
    <w:p>
      <w:pPr>
        <w:rPr>
          <w:rFonts w:hint="default"/>
        </w:rPr>
      </w:pPr>
      <w:r>
        <w:rPr>
          <w:rFonts w:hint="default"/>
        </w:rPr>
        <w:t>&lt;cnT0136&gt;「放开我」</w:t>
      </w:r>
    </w:p>
    <w:p>
      <w:pPr>
        <w:rPr>
          <w:rFonts w:hint="default"/>
        </w:rPr>
      </w:pPr>
    </w:p>
    <w:p>
      <w:pPr>
        <w:rPr>
          <w:rFonts w:hint="default"/>
        </w:rPr>
      </w:pPr>
      <w:r>
        <w:rPr>
          <w:rFonts w:hint="default"/>
        </w:rPr>
        <w:t>//TEXT 【エステル】</w:t>
      </w:r>
    </w:p>
    <w:p>
      <w:pPr>
        <w:rPr>
          <w:rFonts w:hint="default"/>
        </w:rPr>
      </w:pPr>
      <w:r>
        <w:rPr>
          <w:rFonts w:hint="default"/>
        </w:rPr>
        <w:t>&lt;jaT0137&gt;「悪いけど、そのままにしていて」</w:t>
      </w:r>
    </w:p>
    <w:p>
      <w:pPr>
        <w:rPr>
          <w:rFonts w:hint="default"/>
        </w:rPr>
      </w:pPr>
      <w:r>
        <w:rPr>
          <w:rFonts w:hint="default"/>
        </w:rPr>
        <w:t>&lt;cnT0137&gt;「不好意思，还请你一直抓住她」</w:t>
      </w:r>
    </w:p>
    <w:p>
      <w:pPr>
        <w:rPr>
          <w:rFonts w:hint="default"/>
        </w:rPr>
      </w:pPr>
    </w:p>
    <w:p>
      <w:pPr>
        <w:rPr>
          <w:rFonts w:hint="default"/>
        </w:rPr>
      </w:pPr>
      <w:r>
        <w:rPr>
          <w:rFonts w:hint="default"/>
        </w:rPr>
        <w:t>//TEXT</w:t>
      </w:r>
    </w:p>
    <w:p>
      <w:pPr>
        <w:rPr>
          <w:rFonts w:hint="default"/>
        </w:rPr>
      </w:pPr>
      <w:r>
        <w:rPr>
          <w:rFonts w:hint="default"/>
        </w:rPr>
        <w:t>&lt;jaT0138&gt;エステルさんが女の子に近づく。</w:t>
      </w:r>
    </w:p>
    <w:p>
      <w:pPr>
        <w:rPr>
          <w:rFonts w:hint="default"/>
        </w:rPr>
      </w:pPr>
      <w:r>
        <w:rPr>
          <w:rFonts w:hint="default"/>
        </w:rPr>
        <w:t>&lt;cnT0138&gt;艾斯蒂尔靠近女孩。</w:t>
      </w:r>
    </w:p>
    <w:p>
      <w:pPr>
        <w:rPr>
          <w:rFonts w:hint="default"/>
        </w:rPr>
      </w:pPr>
    </w:p>
    <w:p>
      <w:pPr>
        <w:rPr>
          <w:rFonts w:hint="default"/>
        </w:rPr>
      </w:pPr>
      <w:r>
        <w:rPr>
          <w:rFonts w:hint="default"/>
        </w:rPr>
        <w:t>//TEXT 【？？】</w:t>
      </w:r>
    </w:p>
    <w:p>
      <w:pPr>
        <w:rPr>
          <w:rFonts w:hint="default"/>
        </w:rPr>
      </w:pPr>
      <w:r>
        <w:rPr>
          <w:rFonts w:hint="default"/>
        </w:rPr>
        <w:t>&lt;jaT0139&gt;「やめろ……」</w:t>
      </w:r>
    </w:p>
    <w:p>
      <w:pPr>
        <w:rPr>
          <w:rFonts w:hint="default"/>
        </w:rPr>
      </w:pPr>
      <w:r>
        <w:rPr>
          <w:rFonts w:hint="default"/>
        </w:rPr>
        <w:t>&lt;cnT0139&gt;「住手……」</w:t>
      </w:r>
    </w:p>
    <w:p>
      <w:pPr>
        <w:rPr>
          <w:rFonts w:hint="default"/>
        </w:rPr>
      </w:pPr>
    </w:p>
    <w:p>
      <w:pPr>
        <w:rPr>
          <w:rFonts w:hint="default"/>
        </w:rPr>
      </w:pPr>
      <w:r>
        <w:rPr>
          <w:rFonts w:hint="default"/>
        </w:rPr>
        <w:t>//TEXT</w:t>
      </w:r>
    </w:p>
    <w:p>
      <w:pPr>
        <w:rPr>
          <w:rFonts w:hint="default"/>
        </w:rPr>
      </w:pPr>
      <w:r>
        <w:rPr>
          <w:rFonts w:hint="default"/>
        </w:rPr>
        <w:t>&lt;jaT0140&gt;さっさっさっ</w:t>
      </w:r>
    </w:p>
    <w:p>
      <w:pPr>
        <w:rPr>
          <w:rFonts w:hint="default"/>
        </w:rPr>
      </w:pPr>
      <w:r>
        <w:rPr>
          <w:rFonts w:hint="default"/>
        </w:rPr>
        <w:t>&lt;cnT0140&gt;当当当当当当</w:t>
      </w:r>
    </w:p>
    <w:p>
      <w:pPr>
        <w:rPr>
          <w:rFonts w:hint="default"/>
        </w:rPr>
      </w:pPr>
    </w:p>
    <w:p>
      <w:pPr>
        <w:rPr>
          <w:rFonts w:hint="default"/>
        </w:rPr>
      </w:pPr>
      <w:r>
        <w:rPr>
          <w:rFonts w:hint="default"/>
        </w:rPr>
        <w:t>//TEXT</w:t>
      </w:r>
    </w:p>
    <w:p>
      <w:pPr>
        <w:rPr>
          <w:rFonts w:hint="default"/>
        </w:rPr>
      </w:pPr>
      <w:r>
        <w:rPr>
          <w:rFonts w:hint="default"/>
        </w:rPr>
        <w:t>&lt;jaT0141&gt;しゅっしゅっしゅっ</w:t>
      </w:r>
    </w:p>
    <w:p>
      <w:pPr>
        <w:rPr>
          <w:rFonts w:hint="default"/>
        </w:rPr>
      </w:pPr>
      <w:r>
        <w:rPr>
          <w:rFonts w:hint="default"/>
        </w:rPr>
        <w:t>&lt;cnT0141&gt;嘟嘟嘟嘟嘟嘟</w:t>
      </w:r>
    </w:p>
    <w:p>
      <w:pPr>
        <w:rPr>
          <w:rFonts w:hint="default"/>
        </w:rPr>
      </w:pPr>
    </w:p>
    <w:p>
      <w:pPr>
        <w:rPr>
          <w:rFonts w:hint="default"/>
        </w:rPr>
      </w:pPr>
      <w:r>
        <w:rPr>
          <w:rFonts w:hint="default"/>
        </w:rPr>
        <w:t>//TEXT</w:t>
      </w:r>
    </w:p>
    <w:p>
      <w:pPr>
        <w:rPr>
          <w:rFonts w:hint="default"/>
        </w:rPr>
      </w:pPr>
      <w:r>
        <w:rPr>
          <w:rFonts w:hint="default"/>
        </w:rPr>
        <w:t>&lt;jaT0142&gt;さっさっさっ</w:t>
      </w:r>
    </w:p>
    <w:p>
      <w:pPr>
        <w:rPr>
          <w:rFonts w:hint="default"/>
        </w:rPr>
      </w:pPr>
      <w:r>
        <w:rPr>
          <w:rFonts w:hint="default"/>
        </w:rPr>
        <w:t>&lt;cnT0142&gt;当当当当当当</w:t>
      </w:r>
    </w:p>
    <w:p>
      <w:pPr>
        <w:rPr>
          <w:rFonts w:hint="default"/>
        </w:rPr>
      </w:pPr>
      <w:r>
        <w:rPr>
          <w:rFonts w:hint="default"/>
        </w:rPr>
        <w:t>//TEXT</w:t>
      </w:r>
    </w:p>
    <w:p>
      <w:pPr>
        <w:rPr>
          <w:rFonts w:hint="default"/>
        </w:rPr>
      </w:pPr>
      <w:r>
        <w:rPr>
          <w:rFonts w:hint="default"/>
        </w:rPr>
        <w:t>&lt;jaT0143&gt;しゅっしゅっしゅっ</w:t>
      </w:r>
    </w:p>
    <w:p>
      <w:pPr>
        <w:rPr>
          <w:rFonts w:hint="default"/>
        </w:rPr>
      </w:pPr>
      <w:r>
        <w:rPr>
          <w:rFonts w:hint="default"/>
        </w:rPr>
        <w:t>&lt;cnT0143&gt;嘟嘟嘟嘟嘟嘟</w:t>
      </w:r>
    </w:p>
    <w:p>
      <w:pPr>
        <w:rPr>
          <w:rFonts w:hint="default"/>
        </w:rPr>
      </w:pPr>
    </w:p>
    <w:p>
      <w:pPr>
        <w:rPr>
          <w:rFonts w:hint="default"/>
        </w:rPr>
      </w:pPr>
      <w:r>
        <w:rPr>
          <w:rFonts w:hint="default"/>
        </w:rPr>
        <w:t>//TEXT 【エステル】</w:t>
      </w:r>
    </w:p>
    <w:p>
      <w:pPr>
        <w:rPr>
          <w:rFonts w:hint="default"/>
        </w:rPr>
      </w:pPr>
      <w:r>
        <w:rPr>
          <w:rFonts w:hint="default"/>
        </w:rPr>
        <w:t>&lt;jaT0144&gt;「はい、終わり」</w:t>
      </w:r>
    </w:p>
    <w:p>
      <w:pPr>
        <w:rPr>
          <w:rFonts w:hint="default"/>
        </w:rPr>
      </w:pPr>
      <w:r>
        <w:rPr>
          <w:rFonts w:hint="default"/>
        </w:rPr>
        <w:t>&lt;cnT0144&gt;「好了，结束」</w:t>
      </w:r>
    </w:p>
    <w:p>
      <w:pPr>
        <w:rPr>
          <w:rFonts w:hint="default"/>
        </w:rPr>
      </w:pPr>
    </w:p>
    <w:p>
      <w:pPr>
        <w:rPr>
          <w:rFonts w:hint="default"/>
        </w:rPr>
      </w:pPr>
      <w:r>
        <w:rPr>
          <w:rFonts w:hint="default"/>
        </w:rPr>
        <w:t>//TEXT</w:t>
      </w:r>
    </w:p>
    <w:p>
      <w:pPr>
        <w:rPr>
          <w:rFonts w:hint="default"/>
        </w:rPr>
      </w:pPr>
      <w:r>
        <w:rPr>
          <w:rFonts w:hint="default"/>
        </w:rPr>
        <w:t>&lt;jaT0145&gt;エステルさんが笑顔で女の子に言う。</w:t>
      </w:r>
    </w:p>
    <w:p>
      <w:pPr>
        <w:rPr>
          <w:rFonts w:hint="default"/>
        </w:rPr>
      </w:pPr>
      <w:r>
        <w:rPr>
          <w:rFonts w:hint="default"/>
        </w:rPr>
        <w:t>&lt;cnT0145&gt;艾斯蒂尔微笑着告诉女孩。</w:t>
      </w:r>
    </w:p>
    <w:p>
      <w:pPr>
        <w:rPr>
          <w:rFonts w:hint="default"/>
        </w:rPr>
      </w:pPr>
    </w:p>
    <w:p>
      <w:pPr>
        <w:rPr>
          <w:rFonts w:hint="default"/>
        </w:rPr>
      </w:pPr>
      <w:r>
        <w:rPr>
          <w:rFonts w:hint="default"/>
        </w:rPr>
        <w:t>//TEXT 【エステル】</w:t>
      </w:r>
    </w:p>
    <w:p>
      <w:pPr>
        <w:rPr>
          <w:rFonts w:hint="default"/>
        </w:rPr>
      </w:pPr>
      <w:r>
        <w:rPr>
          <w:rFonts w:hint="default"/>
        </w:rPr>
        <w:t>&lt;jaT0146&gt;「ブラシを掛けられるのが嫌なら、自分で掛けるようになさい」</w:t>
      </w:r>
    </w:p>
    <w:p>
      <w:pPr>
        <w:rPr>
          <w:rFonts w:hint="default"/>
        </w:rPr>
      </w:pPr>
      <w:r>
        <w:rPr>
          <w:rFonts w:hint="default"/>
        </w:rPr>
        <w:t>&lt;cnT0146&gt;「讨厌别人刷的话就学会自己刷」</w:t>
      </w:r>
    </w:p>
    <w:p>
      <w:pPr>
        <w:rPr>
          <w:rFonts w:hint="default"/>
        </w:rPr>
      </w:pPr>
    </w:p>
    <w:p>
      <w:pPr>
        <w:rPr>
          <w:rFonts w:hint="default"/>
        </w:rPr>
      </w:pPr>
      <w:r>
        <w:rPr>
          <w:rFonts w:hint="default"/>
        </w:rPr>
        <w:t>//TEXT 【エステル】</w:t>
      </w:r>
    </w:p>
    <w:p>
      <w:pPr>
        <w:rPr>
          <w:rFonts w:hint="default"/>
        </w:rPr>
      </w:pPr>
      <w:r>
        <w:rPr>
          <w:rFonts w:hint="default"/>
        </w:rPr>
        <w:t>&lt;jaT0147&gt;「毛を付けたままでは中に入れられませんよ」</w:t>
      </w:r>
    </w:p>
    <w:p>
      <w:pPr>
        <w:rPr>
          <w:rFonts w:hint="default"/>
        </w:rPr>
      </w:pPr>
      <w:r>
        <w:rPr>
          <w:rFonts w:hint="default"/>
        </w:rPr>
        <w:t>&lt;cnT0147&gt;「可不能粘着毛进礼拜堂哦」</w:t>
      </w:r>
    </w:p>
    <w:p>
      <w:pPr>
        <w:rPr>
          <w:rFonts w:hint="default"/>
        </w:rPr>
      </w:pPr>
    </w:p>
    <w:p>
      <w:pPr>
        <w:rPr>
          <w:rFonts w:hint="default"/>
        </w:rPr>
      </w:pPr>
      <w:r>
        <w:rPr>
          <w:rFonts w:hint="default"/>
        </w:rPr>
        <w:t>//TEXT</w:t>
      </w:r>
    </w:p>
    <w:p>
      <w:pPr>
        <w:rPr>
          <w:rFonts w:hint="default"/>
        </w:rPr>
      </w:pPr>
      <w:r>
        <w:rPr>
          <w:rFonts w:hint="default"/>
        </w:rPr>
        <w:t>&lt;jaT0148&gt;ぶすっとしている女の子。</w:t>
      </w:r>
    </w:p>
    <w:p>
      <w:pPr>
        <w:rPr>
          <w:rFonts w:hint="default"/>
        </w:rPr>
      </w:pPr>
      <w:r>
        <w:rPr>
          <w:rFonts w:hint="default"/>
        </w:rPr>
        <w:t>&lt;cnT0148&gt;女孩一脸不高兴。</w:t>
      </w:r>
    </w:p>
    <w:p>
      <w:pPr>
        <w:rPr>
          <w:rFonts w:hint="default"/>
        </w:rPr>
      </w:pPr>
    </w:p>
    <w:p>
      <w:pPr>
        <w:rPr>
          <w:rFonts w:hint="default"/>
        </w:rPr>
      </w:pPr>
      <w:r>
        <w:rPr>
          <w:rFonts w:hint="default"/>
        </w:rPr>
        <w:t>//TEXT 【エステル】</w:t>
      </w:r>
    </w:p>
    <w:p>
      <w:pPr>
        <w:rPr>
          <w:rFonts w:hint="default"/>
        </w:rPr>
      </w:pPr>
      <w:r>
        <w:rPr>
          <w:rFonts w:hint="default"/>
        </w:rPr>
        <w:t>&lt;jaT0149&gt;「さ、入っていいわ」</w:t>
      </w:r>
    </w:p>
    <w:p>
      <w:pPr>
        <w:rPr>
          <w:rFonts w:hint="default"/>
        </w:rPr>
      </w:pPr>
      <w:r>
        <w:rPr>
          <w:rFonts w:hint="default"/>
        </w:rPr>
        <w:t>&lt;cnT0149&gt;「好了，可以进去了」</w:t>
      </w:r>
    </w:p>
    <w:p>
      <w:pPr>
        <w:rPr>
          <w:rFonts w:hint="default"/>
        </w:rPr>
      </w:pPr>
    </w:p>
    <w:p>
      <w:pPr>
        <w:rPr>
          <w:rFonts w:hint="default"/>
        </w:rPr>
      </w:pPr>
      <w:r>
        <w:rPr>
          <w:rFonts w:hint="default"/>
        </w:rPr>
        <w:t>//TEXT</w:t>
      </w:r>
    </w:p>
    <w:p>
      <w:pPr>
        <w:rPr>
          <w:rFonts w:hint="default"/>
        </w:rPr>
      </w:pPr>
      <w:r>
        <w:rPr>
          <w:rFonts w:hint="default"/>
        </w:rPr>
        <w:t>&lt;jaT0150&gt;手を放すと、女の子は礼拝堂へ戻っていった。</w:t>
      </w:r>
    </w:p>
    <w:p>
      <w:pPr>
        <w:rPr>
          <w:rFonts w:hint="default"/>
        </w:rPr>
      </w:pPr>
      <w:r>
        <w:rPr>
          <w:rFonts w:hint="default"/>
        </w:rPr>
        <w:t>&lt;cnT0150&gt;我一放手，女孩就回礼拜堂了。</w:t>
      </w:r>
    </w:p>
    <w:p>
      <w:pPr>
        <w:rPr>
          <w:rFonts w:hint="default"/>
        </w:rPr>
      </w:pPr>
    </w:p>
    <w:p>
      <w:pPr>
        <w:rPr>
          <w:rFonts w:hint="default"/>
        </w:rPr>
      </w:pPr>
      <w:r>
        <w:rPr>
          <w:rFonts w:hint="default"/>
        </w:rPr>
        <w:t>//TEXT 【達哉】</w:t>
      </w:r>
    </w:p>
    <w:p>
      <w:pPr>
        <w:rPr>
          <w:rFonts w:hint="default"/>
        </w:rPr>
      </w:pPr>
      <w:r>
        <w:rPr>
          <w:rFonts w:hint="default"/>
        </w:rPr>
        <w:t>&lt;jaT0151&gt;「大変ですね」</w:t>
      </w:r>
    </w:p>
    <w:p>
      <w:pPr>
        <w:rPr>
          <w:rFonts w:hint="default"/>
        </w:rPr>
      </w:pPr>
      <w:r>
        <w:rPr>
          <w:rFonts w:hint="default"/>
        </w:rPr>
        <w:t>&lt;cnT0151&gt;「真辛苦呢」</w:t>
      </w:r>
    </w:p>
    <w:p>
      <w:pPr>
        <w:rPr>
          <w:rFonts w:hint="default"/>
        </w:rPr>
      </w:pPr>
    </w:p>
    <w:p>
      <w:pPr>
        <w:rPr>
          <w:rFonts w:hint="default"/>
        </w:rPr>
      </w:pPr>
      <w:r>
        <w:rPr>
          <w:rFonts w:hint="default"/>
        </w:rPr>
        <w:t>//TEXT 【エステル】</w:t>
      </w:r>
    </w:p>
    <w:p>
      <w:pPr>
        <w:rPr>
          <w:rFonts w:hint="default"/>
        </w:rPr>
      </w:pPr>
      <w:r>
        <w:rPr>
          <w:rFonts w:hint="default"/>
        </w:rPr>
        <w:t>&lt;jaT0152&gt;「これも勤めですから」</w:t>
      </w:r>
    </w:p>
    <w:p>
      <w:pPr>
        <w:rPr>
          <w:rFonts w:hint="default"/>
        </w:rPr>
      </w:pPr>
      <w:r>
        <w:rPr>
          <w:rFonts w:hint="default"/>
        </w:rPr>
        <w:t>&lt;cnT0152&gt;「这也是职责所在」</w:t>
      </w:r>
    </w:p>
    <w:p>
      <w:pPr>
        <w:rPr>
          <w:rFonts w:hint="default"/>
        </w:rPr>
      </w:pPr>
    </w:p>
    <w:p>
      <w:pPr>
        <w:rPr>
          <w:rFonts w:hint="default"/>
        </w:rPr>
      </w:pPr>
      <w:r>
        <w:rPr>
          <w:rFonts w:hint="default"/>
        </w:rPr>
        <w:t>//TEXT 【エステル】</w:t>
      </w:r>
    </w:p>
    <w:p>
      <w:pPr>
        <w:rPr>
          <w:rFonts w:hint="default"/>
        </w:rPr>
      </w:pPr>
      <w:r>
        <w:rPr>
          <w:rFonts w:hint="default"/>
        </w:rPr>
        <w:t>&lt;jaT0153&gt;「それで、今日はどちらに？」</w:t>
      </w:r>
    </w:p>
    <w:p>
      <w:pPr>
        <w:rPr>
          <w:rFonts w:hint="default"/>
        </w:rPr>
      </w:pPr>
      <w:r>
        <w:rPr>
          <w:rFonts w:hint="default"/>
        </w:rPr>
        <w:t>&lt;cnT0153&gt;「接着，今天要去哪儿呢？」</w:t>
      </w:r>
    </w:p>
    <w:p>
      <w:pPr>
        <w:rPr>
          <w:rFonts w:hint="default"/>
        </w:rPr>
      </w:pPr>
    </w:p>
    <w:p>
      <w:pPr>
        <w:rPr>
          <w:rFonts w:hint="default"/>
        </w:rPr>
      </w:pPr>
      <w:r>
        <w:rPr>
          <w:rFonts w:hint="default"/>
        </w:rPr>
        <w:t>//TEXT 【達哉】</w:t>
      </w:r>
    </w:p>
    <w:p>
      <w:pPr>
        <w:rPr>
          <w:rFonts w:hint="default"/>
        </w:rPr>
      </w:pPr>
      <w:r>
        <w:rPr>
          <w:rFonts w:hint="default"/>
        </w:rPr>
        <w:t>&lt;jaT0154&gt;「駅前に」</w:t>
      </w:r>
    </w:p>
    <w:p>
      <w:pPr>
        <w:rPr>
          <w:rFonts w:hint="default"/>
        </w:rPr>
      </w:pPr>
      <w:r>
        <w:rPr>
          <w:rFonts w:hint="default"/>
        </w:rPr>
        <w:t>&lt;cnT0154&gt;「车站附近」</w:t>
      </w:r>
    </w:p>
    <w:p>
      <w:pPr>
        <w:rPr>
          <w:rFonts w:hint="default"/>
        </w:rPr>
      </w:pPr>
    </w:p>
    <w:p>
      <w:pPr>
        <w:rPr>
          <w:rFonts w:hint="default"/>
        </w:rPr>
      </w:pPr>
      <w:r>
        <w:rPr>
          <w:rFonts w:hint="default"/>
        </w:rPr>
        <w:t>//TEXT 【エステル】</w:t>
      </w:r>
    </w:p>
    <w:p>
      <w:pPr>
        <w:rPr>
          <w:rFonts w:hint="default"/>
        </w:rPr>
      </w:pPr>
      <w:r>
        <w:rPr>
          <w:rFonts w:hint="default"/>
        </w:rPr>
        <w:t>&lt;jaT0155&gt;「駅前というと？　居住区の外ということ？」</w:t>
      </w:r>
    </w:p>
    <w:p>
      <w:pPr>
        <w:rPr>
          <w:rFonts w:hint="default"/>
        </w:rPr>
      </w:pPr>
      <w:r>
        <w:rPr>
          <w:rFonts w:hint="default"/>
        </w:rPr>
        <w:t>&lt;cnT0155&gt;「车站附近？　要去居住区外面？」</w:t>
      </w:r>
    </w:p>
    <w:p>
      <w:pPr>
        <w:rPr>
          <w:rFonts w:hint="default"/>
        </w:rPr>
      </w:pPr>
    </w:p>
    <w:p>
      <w:pPr>
        <w:rPr>
          <w:rFonts w:hint="default"/>
        </w:rPr>
      </w:pPr>
      <w:r>
        <w:rPr>
          <w:rFonts w:hint="default"/>
        </w:rPr>
        <w:t>//TEXT 【達哉】</w:t>
      </w:r>
    </w:p>
    <w:p>
      <w:pPr>
        <w:rPr>
          <w:rFonts w:hint="default"/>
        </w:rPr>
      </w:pPr>
      <w:r>
        <w:rPr>
          <w:rFonts w:hint="default"/>
        </w:rPr>
        <w:t>&lt;jaT0156&gt;「そうですね」</w:t>
      </w:r>
    </w:p>
    <w:p>
      <w:pPr>
        <w:rPr>
          <w:rFonts w:hint="default"/>
        </w:rPr>
      </w:pPr>
      <w:r>
        <w:rPr>
          <w:rFonts w:hint="default"/>
        </w:rPr>
        <w:t>&lt;cnT0156&gt;「就是如此」</w:t>
      </w:r>
    </w:p>
    <w:p>
      <w:pPr>
        <w:rPr>
          <w:rFonts w:hint="default"/>
        </w:rPr>
      </w:pPr>
    </w:p>
    <w:p>
      <w:pPr>
        <w:rPr>
          <w:rFonts w:hint="default"/>
        </w:rPr>
      </w:pPr>
      <w:r>
        <w:rPr>
          <w:rFonts w:hint="default"/>
        </w:rPr>
        <w:t>//TEXT</w:t>
      </w:r>
    </w:p>
    <w:p>
      <w:pPr>
        <w:rPr>
          <w:rFonts w:hint="default"/>
        </w:rPr>
      </w:pPr>
      <w:r>
        <w:rPr>
          <w:rFonts w:hint="default"/>
        </w:rPr>
        <w:t>&lt;jaT0157&gt;嫌悪感を表に出すエステルさん。</w:t>
      </w:r>
    </w:p>
    <w:p>
      <w:pPr>
        <w:rPr>
          <w:rFonts w:hint="default"/>
        </w:rPr>
      </w:pPr>
      <w:r>
        <w:rPr>
          <w:rFonts w:hint="default"/>
        </w:rPr>
        <w:t>&lt;cnT0157&gt;艾斯蒂尔表示出厌恶感。</w:t>
      </w:r>
    </w:p>
    <w:p>
      <w:pPr>
        <w:rPr>
          <w:rFonts w:hint="default"/>
        </w:rPr>
      </w:pPr>
    </w:p>
    <w:p>
      <w:pPr>
        <w:rPr>
          <w:rFonts w:hint="default"/>
        </w:rPr>
      </w:pPr>
      <w:r>
        <w:rPr>
          <w:rFonts w:hint="default"/>
        </w:rPr>
        <w:t>//TEXT 【エステル】</w:t>
      </w:r>
    </w:p>
    <w:p>
      <w:pPr>
        <w:rPr>
          <w:rFonts w:hint="default"/>
        </w:rPr>
      </w:pPr>
      <w:r>
        <w:rPr>
          <w:rFonts w:hint="default"/>
        </w:rPr>
        <w:t>&lt;jaT0158&gt;「居住区の中で済ませられないのですか」</w:t>
      </w:r>
    </w:p>
    <w:p>
      <w:pPr>
        <w:rPr>
          <w:rFonts w:hint="default"/>
        </w:rPr>
      </w:pPr>
      <w:r>
        <w:rPr>
          <w:rFonts w:hint="default"/>
        </w:rPr>
        <w:t>&lt;cnT0158&gt;「就不能在居住区完事吗」</w:t>
      </w:r>
    </w:p>
    <w:p>
      <w:pPr>
        <w:rPr>
          <w:rFonts w:hint="default"/>
        </w:rPr>
      </w:pPr>
    </w:p>
    <w:p>
      <w:pPr>
        <w:rPr>
          <w:rFonts w:hint="default"/>
        </w:rPr>
      </w:pPr>
      <w:r>
        <w:rPr>
          <w:rFonts w:hint="default"/>
        </w:rPr>
        <w:t>//TEXT 【達哉】</w:t>
      </w:r>
    </w:p>
    <w:p>
      <w:pPr>
        <w:rPr>
          <w:rFonts w:hint="default"/>
        </w:rPr>
      </w:pPr>
      <w:r>
        <w:rPr>
          <w:rFonts w:hint="default"/>
        </w:rPr>
        <w:t>&lt;jaT0159&gt;「はい」</w:t>
      </w:r>
    </w:p>
    <w:p>
      <w:pPr>
        <w:rPr>
          <w:rFonts w:hint="default"/>
        </w:rPr>
      </w:pPr>
      <w:r>
        <w:rPr>
          <w:rFonts w:hint="default"/>
        </w:rPr>
        <w:t>&lt;cnT0159&gt;「是的」</w:t>
      </w:r>
    </w:p>
    <w:p>
      <w:pPr>
        <w:rPr>
          <w:rFonts w:hint="default"/>
        </w:rPr>
      </w:pPr>
    </w:p>
    <w:p>
      <w:pPr>
        <w:rPr>
          <w:rFonts w:hint="default"/>
        </w:rPr>
      </w:pPr>
      <w:r>
        <w:rPr>
          <w:rFonts w:hint="default"/>
        </w:rPr>
        <w:t>//TEXT 【エステル】</w:t>
      </w:r>
    </w:p>
    <w:p>
      <w:pPr>
        <w:rPr>
          <w:rFonts w:hint="default"/>
        </w:rPr>
      </w:pPr>
      <w:r>
        <w:rPr>
          <w:rFonts w:hint="default"/>
        </w:rPr>
        <w:t>&lt;jaT0160&gt;「……」</w:t>
      </w:r>
    </w:p>
    <w:p>
      <w:pPr>
        <w:rPr>
          <w:rFonts w:hint="default"/>
        </w:rPr>
      </w:pPr>
      <w:r>
        <w:rPr>
          <w:rFonts w:hint="default"/>
        </w:rPr>
        <w:t>&lt;cnT0160&gt;「……」</w:t>
      </w:r>
    </w:p>
    <w:p>
      <w:pPr>
        <w:rPr>
          <w:rFonts w:hint="default"/>
        </w:rPr>
      </w:pPr>
    </w:p>
    <w:p>
      <w:pPr>
        <w:rPr>
          <w:rFonts w:hint="default"/>
        </w:rPr>
      </w:pPr>
      <w:r>
        <w:rPr>
          <w:rFonts w:hint="default"/>
        </w:rPr>
        <w:t>//TEXT</w:t>
      </w:r>
    </w:p>
    <w:p>
      <w:pPr>
        <w:rPr>
          <w:rFonts w:hint="default"/>
        </w:rPr>
      </w:pPr>
      <w:r>
        <w:rPr>
          <w:rFonts w:hint="default"/>
        </w:rPr>
        <w:t>&lt;jaT0161&gt;エステルさんがじっと足元を見ている。</w:t>
      </w:r>
    </w:p>
    <w:p>
      <w:pPr>
        <w:rPr>
          <w:rFonts w:hint="default"/>
        </w:rPr>
      </w:pPr>
      <w:r>
        <w:rPr>
          <w:rFonts w:hint="default"/>
        </w:rPr>
        <w:t>&lt;cnT0161&gt;艾斯蒂尔看向脚边。</w:t>
      </w:r>
    </w:p>
    <w:p>
      <w:pPr>
        <w:rPr>
          <w:rFonts w:hint="default"/>
        </w:rPr>
      </w:pPr>
    </w:p>
    <w:p>
      <w:pPr>
        <w:rPr>
          <w:rFonts w:hint="default"/>
        </w:rPr>
      </w:pPr>
      <w:r>
        <w:rPr>
          <w:rFonts w:hint="default"/>
        </w:rPr>
        <w:t>//TEXT</w:t>
      </w:r>
    </w:p>
    <w:p>
      <w:pPr>
        <w:rPr>
          <w:rFonts w:hint="default"/>
        </w:rPr>
      </w:pPr>
      <w:r>
        <w:rPr>
          <w:rFonts w:hint="default"/>
        </w:rPr>
        <w:t>&lt;jaT0162&gt;彼女のことだ、居住区の外に出るにはかなりの抵抗があるのだろう。</w:t>
      </w:r>
    </w:p>
    <w:p>
      <w:pPr>
        <w:rPr>
          <w:rFonts w:hint="default"/>
        </w:rPr>
      </w:pPr>
      <w:r>
        <w:rPr>
          <w:rFonts w:hint="default"/>
        </w:rPr>
        <w:t>&lt;cnT0162&gt;想必是对去到居住区外面有些抵触吧。。</w:t>
      </w:r>
    </w:p>
    <w:p>
      <w:pPr>
        <w:rPr>
          <w:rFonts w:hint="default"/>
        </w:rPr>
      </w:pPr>
    </w:p>
    <w:p>
      <w:pPr>
        <w:rPr>
          <w:rFonts w:hint="default"/>
        </w:rPr>
      </w:pPr>
      <w:r>
        <w:rPr>
          <w:rFonts w:hint="default"/>
        </w:rPr>
        <w:t>//TEXT</w:t>
      </w:r>
    </w:p>
    <w:p>
      <w:pPr>
        <w:rPr>
          <w:rFonts w:hint="default"/>
        </w:rPr>
      </w:pPr>
      <w:r>
        <w:rPr>
          <w:rFonts w:hint="default"/>
        </w:rPr>
        <w:t>&lt;jaT0163&gt;……。</w:t>
      </w:r>
    </w:p>
    <w:p>
      <w:pPr>
        <w:rPr>
          <w:rFonts w:hint="default"/>
        </w:rPr>
      </w:pPr>
      <w:r>
        <w:rPr>
          <w:rFonts w:hint="default"/>
        </w:rPr>
        <w:t>&lt;cnT0163&gt;……。</w:t>
      </w:r>
    </w:p>
    <w:p>
      <w:pPr>
        <w:rPr>
          <w:rFonts w:hint="default"/>
        </w:rPr>
      </w:pPr>
    </w:p>
    <w:p>
      <w:pPr>
        <w:rPr>
          <w:rFonts w:hint="default"/>
        </w:rPr>
      </w:pPr>
      <w:r>
        <w:rPr>
          <w:rFonts w:hint="default"/>
        </w:rPr>
        <w:t>//TEXT</w:t>
      </w:r>
    </w:p>
    <w:p>
      <w:pPr>
        <w:rPr>
          <w:rFonts w:hint="default"/>
        </w:rPr>
      </w:pPr>
      <w:r>
        <w:rPr>
          <w:rFonts w:hint="default"/>
        </w:rPr>
        <w:t>&lt;jaT0164&gt;…………。</w:t>
      </w:r>
    </w:p>
    <w:p>
      <w:pPr>
        <w:rPr>
          <w:rFonts w:hint="default"/>
        </w:rPr>
      </w:pPr>
      <w:r>
        <w:rPr>
          <w:rFonts w:hint="default"/>
        </w:rPr>
        <w:t>&lt;cnT0164&gt;…………。</w:t>
      </w:r>
    </w:p>
    <w:p>
      <w:pPr>
        <w:rPr>
          <w:rFonts w:hint="default"/>
        </w:rPr>
      </w:pPr>
    </w:p>
    <w:p>
      <w:pPr>
        <w:rPr>
          <w:rFonts w:hint="default"/>
        </w:rPr>
      </w:pPr>
      <w:r>
        <w:rPr>
          <w:rFonts w:hint="default"/>
        </w:rPr>
        <w:t>//TEXT 【エステル】</w:t>
      </w:r>
    </w:p>
    <w:p>
      <w:pPr>
        <w:rPr>
          <w:rFonts w:hint="default"/>
        </w:rPr>
      </w:pPr>
      <w:r>
        <w:rPr>
          <w:rFonts w:hint="default"/>
        </w:rPr>
        <w:t>&lt;jaT0165&gt;「身支度をしてきます」</w:t>
      </w:r>
    </w:p>
    <w:p>
      <w:pPr>
        <w:rPr>
          <w:rFonts w:hint="default"/>
        </w:rPr>
      </w:pPr>
      <w:r>
        <w:rPr>
          <w:rFonts w:hint="default"/>
        </w:rPr>
        <w:t>&lt;cnT0165&gt;「我去准备一下」</w:t>
      </w:r>
    </w:p>
    <w:p>
      <w:pPr>
        <w:rPr>
          <w:rFonts w:hint="default"/>
        </w:rPr>
      </w:pPr>
    </w:p>
    <w:p>
      <w:pPr>
        <w:rPr>
          <w:rFonts w:hint="default"/>
        </w:rPr>
      </w:pPr>
      <w:r>
        <w:rPr>
          <w:rFonts w:hint="default"/>
        </w:rPr>
        <w:t>//TEXT</w:t>
      </w:r>
    </w:p>
    <w:p>
      <w:pPr>
        <w:rPr>
          <w:rFonts w:hint="default"/>
        </w:rPr>
      </w:pPr>
      <w:r>
        <w:rPr>
          <w:rFonts w:hint="default"/>
        </w:rPr>
        <w:t>&lt;jaT0166&gt;しばらくして、エステルさんは口を開いた。</w:t>
      </w:r>
    </w:p>
    <w:p>
      <w:pPr>
        <w:rPr>
          <w:rFonts w:hint="default"/>
        </w:rPr>
      </w:pPr>
      <w:r>
        <w:rPr>
          <w:rFonts w:hint="default"/>
        </w:rPr>
        <w:t>&lt;cnT0166&gt;艾斯蒂尔叫我在这儿等一会儿。</w:t>
      </w:r>
    </w:p>
    <w:p>
      <w:pPr>
        <w:rPr>
          <w:rFonts w:hint="default"/>
        </w:rPr>
      </w:pPr>
    </w:p>
    <w:p>
      <w:pPr>
        <w:rPr>
          <w:rFonts w:hint="default"/>
        </w:rPr>
      </w:pPr>
      <w:r>
        <w:rPr>
          <w:rFonts w:hint="default"/>
        </w:rPr>
        <w:t>//TEXT</w:t>
      </w:r>
    </w:p>
    <w:p>
      <w:pPr>
        <w:rPr>
          <w:rFonts w:hint="default"/>
        </w:rPr>
      </w:pPr>
      <w:r>
        <w:rPr>
          <w:rFonts w:hint="default"/>
        </w:rPr>
        <w:t>&lt;jaT0167&gt;そのまま、俺の返事も聞かず礼拝堂へ入っていく。</w:t>
      </w:r>
    </w:p>
    <w:p>
      <w:pPr>
        <w:rPr>
          <w:rFonts w:hint="default"/>
        </w:rPr>
      </w:pPr>
      <w:r>
        <w:rPr>
          <w:rFonts w:hint="default"/>
        </w:rPr>
        <w:t>&lt;cnT0167&gt;</w:t>
      </w:r>
      <w:ins w:id="62" w:author="hhh0578" w:date="2019-08-21T19:40:06Z">
        <w:r>
          <w:rPr>
            <w:rFonts w:hint="eastAsia"/>
            <w:lang w:val="en-US" w:eastAsia="zh-CN"/>
          </w:rPr>
          <w:t>都</w:t>
        </w:r>
      </w:ins>
      <w:ins w:id="63" w:author="hhh0578" w:date="2019-08-21T19:40:07Z">
        <w:r>
          <w:rPr>
            <w:rFonts w:hint="eastAsia"/>
            <w:lang w:val="en-US" w:eastAsia="zh-CN"/>
          </w:rPr>
          <w:t>不等</w:t>
        </w:r>
      </w:ins>
      <w:del w:id="64" w:author="hhh0578" w:date="2019-08-21T19:40:05Z">
        <w:r>
          <w:rPr>
            <w:rFonts w:hint="default"/>
          </w:rPr>
          <w:delText>还</w:delText>
        </w:r>
      </w:del>
      <w:del w:id="65" w:author="hhh0578" w:date="2019-08-21T19:40:04Z">
        <w:r>
          <w:rPr>
            <w:rFonts w:hint="default"/>
          </w:rPr>
          <w:delText>没听见</w:delText>
        </w:r>
      </w:del>
      <w:r>
        <w:rPr>
          <w:rFonts w:hint="default"/>
        </w:rPr>
        <w:t>我的答复就回到了礼拜堂。</w:t>
      </w:r>
    </w:p>
    <w:p>
      <w:pPr>
        <w:rPr>
          <w:rFonts w:hint="default"/>
        </w:rPr>
      </w:pPr>
    </w:p>
    <w:p>
      <w:pPr>
        <w:rPr>
          <w:rFonts w:hint="default"/>
        </w:rPr>
      </w:pPr>
      <w:r>
        <w:rPr>
          <w:rFonts w:hint="default"/>
        </w:rPr>
        <w:t>//TEXT 【達哉】</w:t>
      </w:r>
    </w:p>
    <w:p>
      <w:pPr>
        <w:rPr>
          <w:rFonts w:hint="default"/>
        </w:rPr>
      </w:pPr>
      <w:r>
        <w:rPr>
          <w:rFonts w:hint="default"/>
        </w:rPr>
        <w:t>&lt;jaT0168&gt;「……さて」</w:t>
      </w:r>
    </w:p>
    <w:p>
      <w:pPr>
        <w:rPr>
          <w:rFonts w:hint="default"/>
        </w:rPr>
      </w:pPr>
      <w:r>
        <w:rPr>
          <w:rFonts w:hint="default"/>
        </w:rPr>
        <w:t>&lt;cnT0168&gt;「……那么」</w:t>
      </w:r>
    </w:p>
    <w:p>
      <w:pPr>
        <w:rPr>
          <w:rFonts w:hint="default"/>
        </w:rPr>
      </w:pPr>
    </w:p>
    <w:p>
      <w:pPr>
        <w:rPr>
          <w:rFonts w:hint="default"/>
        </w:rPr>
      </w:pPr>
      <w:r>
        <w:rPr>
          <w:rFonts w:hint="default"/>
        </w:rPr>
        <w:t>//TEXT</w:t>
      </w:r>
    </w:p>
    <w:p>
      <w:pPr>
        <w:rPr>
          <w:rFonts w:hint="default"/>
        </w:rPr>
      </w:pPr>
      <w:r>
        <w:rPr>
          <w:rFonts w:hint="default"/>
        </w:rPr>
        <w:t>&lt;jaT0169&gt;俺は回廊の日陰に入り、彼女を待つことにした。</w:t>
      </w:r>
    </w:p>
    <w:p>
      <w:pPr>
        <w:rPr>
          <w:rFonts w:hint="default"/>
        </w:rPr>
      </w:pPr>
      <w:r>
        <w:rPr>
          <w:rFonts w:hint="default"/>
        </w:rPr>
        <w:t>&lt;cnT0169&gt;我走进回廊的阴凉处，等到她来。</w:t>
      </w:r>
    </w:p>
    <w:p>
      <w:pPr>
        <w:rPr>
          <w:rFonts w:hint="default"/>
        </w:rPr>
      </w:pPr>
    </w:p>
    <w:p>
      <w:pPr>
        <w:rPr>
          <w:rFonts w:hint="default"/>
        </w:rPr>
      </w:pPr>
      <w:r>
        <w:rPr>
          <w:rFonts w:hint="default"/>
        </w:rPr>
        <w:t>//TEXT 【エステル】</w:t>
      </w:r>
    </w:p>
    <w:p>
      <w:pPr>
        <w:rPr>
          <w:rFonts w:hint="default"/>
        </w:rPr>
      </w:pPr>
      <w:r>
        <w:rPr>
          <w:rFonts w:hint="default"/>
        </w:rPr>
        <w:t>&lt;jaT0170&gt;「お待たせしました」</w:t>
      </w:r>
    </w:p>
    <w:p>
      <w:pPr>
        <w:rPr>
          <w:rFonts w:hint="default"/>
        </w:rPr>
      </w:pPr>
      <w:r>
        <w:rPr>
          <w:rFonts w:hint="default"/>
        </w:rPr>
        <w:t>&lt;cnT0170&gt;「久等」</w:t>
      </w:r>
    </w:p>
    <w:p>
      <w:pPr>
        <w:rPr>
          <w:rFonts w:hint="default"/>
        </w:rPr>
      </w:pPr>
    </w:p>
    <w:p>
      <w:pPr>
        <w:rPr>
          <w:rFonts w:hint="default"/>
        </w:rPr>
      </w:pPr>
      <w:r>
        <w:rPr>
          <w:rFonts w:hint="default"/>
        </w:rPr>
        <w:t>//TEXT 【達哉】</w:t>
      </w:r>
    </w:p>
    <w:p>
      <w:pPr>
        <w:rPr>
          <w:rFonts w:hint="default"/>
        </w:rPr>
      </w:pPr>
      <w:r>
        <w:rPr>
          <w:rFonts w:hint="default"/>
        </w:rPr>
        <w:t>&lt;jaT0171&gt;「着替えたんですね」</w:t>
      </w:r>
    </w:p>
    <w:p>
      <w:pPr>
        <w:rPr>
          <w:rFonts w:hint="default"/>
        </w:rPr>
      </w:pPr>
      <w:r>
        <w:rPr>
          <w:rFonts w:hint="default"/>
        </w:rPr>
        <w:t>&lt;cnT0171&gt;「换</w:t>
      </w:r>
      <w:ins w:id="66" w:author="ああか" w:date="2019-08-23T01:24:13Z">
        <w:r>
          <w:rPr>
            <w:rFonts w:hint="eastAsia"/>
            <w:lang w:val="en-US" w:eastAsia="zh-CN"/>
          </w:rPr>
          <w:t>了</w:t>
        </w:r>
      </w:ins>
      <w:r>
        <w:rPr>
          <w:rFonts w:hint="default"/>
        </w:rPr>
        <w:t>衣服呢」</w:t>
      </w:r>
    </w:p>
    <w:p>
      <w:pPr>
        <w:rPr>
          <w:rFonts w:hint="default"/>
        </w:rPr>
      </w:pPr>
    </w:p>
    <w:p>
      <w:pPr>
        <w:rPr>
          <w:rFonts w:hint="default"/>
        </w:rPr>
      </w:pPr>
      <w:r>
        <w:rPr>
          <w:rFonts w:hint="default"/>
        </w:rPr>
        <w:t>//TEXT 【エステル】</w:t>
      </w:r>
    </w:p>
    <w:p>
      <w:pPr>
        <w:rPr>
          <w:rFonts w:hint="default"/>
        </w:rPr>
      </w:pPr>
      <w:r>
        <w:rPr>
          <w:rFonts w:hint="default"/>
        </w:rPr>
        <w:t>&lt;jaT0172&gt;「司祭服を好奇の目に晒すのは忍びないですから」</w:t>
      </w:r>
    </w:p>
    <w:p>
      <w:pPr>
        <w:rPr>
          <w:rFonts w:hint="default"/>
        </w:rPr>
      </w:pPr>
      <w:r>
        <w:rPr>
          <w:rFonts w:hint="default"/>
        </w:rPr>
        <w:t>&lt;cnT0172&gt;「我无法忍受司祭服暴露在好奇的目光之中」</w:t>
      </w:r>
    </w:p>
    <w:p>
      <w:pPr>
        <w:rPr>
          <w:rFonts w:hint="default"/>
        </w:rPr>
      </w:pPr>
    </w:p>
    <w:p>
      <w:pPr>
        <w:rPr>
          <w:rFonts w:hint="default"/>
        </w:rPr>
      </w:pPr>
      <w:r>
        <w:rPr>
          <w:rFonts w:hint="default"/>
        </w:rPr>
        <w:t>//TEXT 【達哉】</w:t>
      </w:r>
    </w:p>
    <w:p>
      <w:pPr>
        <w:rPr>
          <w:rFonts w:hint="default"/>
        </w:rPr>
      </w:pPr>
      <w:r>
        <w:rPr>
          <w:rFonts w:hint="default"/>
        </w:rPr>
        <w:t>&lt;jaT0173&gt;「別にあの服でもそんなに目立たないと思いますけど」</w:t>
      </w:r>
    </w:p>
    <w:p>
      <w:pPr>
        <w:rPr>
          <w:rFonts w:hint="default"/>
        </w:rPr>
      </w:pPr>
      <w:r>
        <w:rPr>
          <w:rFonts w:hint="default"/>
        </w:rPr>
        <w:t>&lt;cnT0173&gt;「我倒是觉得那件衣服没那么显眼」</w:t>
      </w:r>
    </w:p>
    <w:p>
      <w:pPr>
        <w:rPr>
          <w:rFonts w:hint="default"/>
        </w:rPr>
      </w:pPr>
    </w:p>
    <w:p>
      <w:pPr>
        <w:rPr>
          <w:rFonts w:hint="default"/>
        </w:rPr>
      </w:pPr>
      <w:r>
        <w:rPr>
          <w:rFonts w:hint="default"/>
        </w:rPr>
        <w:t>//TEXT 【エステル】</w:t>
      </w:r>
    </w:p>
    <w:p>
      <w:pPr>
        <w:rPr>
          <w:rFonts w:hint="default"/>
        </w:rPr>
      </w:pPr>
      <w:r>
        <w:rPr>
          <w:rFonts w:hint="default"/>
        </w:rPr>
        <w:t>&lt;jaT0174&gt;「服に申し訳ないと言っているのです」</w:t>
      </w:r>
    </w:p>
    <w:p>
      <w:pPr>
        <w:rPr>
          <w:rFonts w:hint="default"/>
        </w:rPr>
      </w:pPr>
      <w:r>
        <w:rPr>
          <w:rFonts w:hint="default"/>
        </w:rPr>
        <w:t>&lt;cnT0174&gt;「我是说那样对不起司祭服」</w:t>
      </w:r>
    </w:p>
    <w:p>
      <w:pPr>
        <w:rPr>
          <w:rFonts w:hint="default"/>
        </w:rPr>
      </w:pPr>
    </w:p>
    <w:p>
      <w:pPr>
        <w:rPr>
          <w:rFonts w:hint="default"/>
        </w:rPr>
      </w:pPr>
      <w:r>
        <w:rPr>
          <w:rFonts w:hint="default"/>
        </w:rPr>
        <w:t>//TEXT 【達哉】</w:t>
      </w:r>
    </w:p>
    <w:p>
      <w:pPr>
        <w:rPr>
          <w:rFonts w:hint="default"/>
        </w:rPr>
      </w:pPr>
      <w:r>
        <w:rPr>
          <w:rFonts w:hint="default"/>
        </w:rPr>
        <w:t>&lt;jaT0175&gt;「なるほど」</w:t>
      </w:r>
    </w:p>
    <w:p>
      <w:pPr>
        <w:rPr>
          <w:rFonts w:hint="default"/>
        </w:rPr>
      </w:pPr>
      <w:r>
        <w:rPr>
          <w:rFonts w:hint="default"/>
        </w:rPr>
        <w:t>&lt;cnT0175&gt;「</w:t>
      </w:r>
      <w:ins w:id="67" w:author="hhh0578" w:date="2019-08-21T19:40:31Z">
        <w:r>
          <w:rPr>
            <w:rFonts w:hint="eastAsia"/>
            <w:lang w:val="en-US" w:eastAsia="zh-CN"/>
          </w:rPr>
          <w:t>受教</w:t>
        </w:r>
      </w:ins>
      <w:del w:id="68" w:author="hhh0578" w:date="2019-08-21T19:40:28Z">
        <w:r>
          <w:rPr>
            <w:rFonts w:hint="default"/>
          </w:rPr>
          <w:delText>领教了</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&lt;jaT0176&gt;分かったような分からないような。</w:t>
      </w:r>
    </w:p>
    <w:p>
      <w:pPr>
        <w:rPr>
          <w:rFonts w:hint="default"/>
        </w:rPr>
      </w:pPr>
      <w:r>
        <w:rPr>
          <w:rFonts w:hint="default"/>
        </w:rPr>
        <w:t>&lt;cnT0176&gt;其实还是半懂不懂。</w:t>
      </w:r>
    </w:p>
    <w:p>
      <w:pPr>
        <w:rPr>
          <w:rFonts w:hint="default"/>
        </w:rPr>
      </w:pPr>
    </w:p>
    <w:p>
      <w:pPr>
        <w:rPr>
          <w:rFonts w:hint="default"/>
        </w:rPr>
      </w:pPr>
      <w:r>
        <w:rPr>
          <w:rFonts w:hint="default"/>
        </w:rPr>
        <w:t>//TEXT 【達哉】</w:t>
      </w:r>
    </w:p>
    <w:p>
      <w:pPr>
        <w:rPr>
          <w:rFonts w:hint="default"/>
        </w:rPr>
      </w:pPr>
      <w:r>
        <w:rPr>
          <w:rFonts w:hint="default"/>
        </w:rPr>
        <w:t>&lt;jaT0177&gt;「それじゃ行きましょうか」</w:t>
      </w:r>
    </w:p>
    <w:p>
      <w:pPr>
        <w:rPr>
          <w:rFonts w:hint="default"/>
        </w:rPr>
      </w:pPr>
      <w:r>
        <w:rPr>
          <w:rFonts w:hint="default"/>
        </w:rPr>
        <w:t>&lt;cnT0177&gt;「那就出发吧」</w:t>
      </w:r>
    </w:p>
    <w:p>
      <w:pPr>
        <w:rPr>
          <w:rFonts w:hint="default"/>
        </w:rPr>
      </w:pPr>
    </w:p>
    <w:p>
      <w:pPr>
        <w:rPr>
          <w:rFonts w:hint="default"/>
        </w:rPr>
      </w:pPr>
      <w:r>
        <w:rPr>
          <w:rFonts w:hint="default"/>
        </w:rPr>
        <w:t>//TEXT</w:t>
      </w:r>
    </w:p>
    <w:p>
      <w:pPr>
        <w:rPr>
          <w:rFonts w:hint="default"/>
        </w:rPr>
      </w:pPr>
      <w:r>
        <w:rPr>
          <w:rFonts w:hint="default"/>
        </w:rPr>
        <w:t>&lt;jaT0178&gt;エステルさんは俺の隣を５０センチほど離れて歩いている。</w:t>
      </w:r>
    </w:p>
    <w:p>
      <w:pPr>
        <w:rPr>
          <w:rFonts w:hint="default"/>
        </w:rPr>
      </w:pPr>
      <w:r>
        <w:rPr>
          <w:rFonts w:hint="default"/>
        </w:rPr>
        <w:t>&lt;cnT0178&gt;艾斯蒂尔在距我五十公分的地方走着。</w:t>
      </w:r>
    </w:p>
    <w:p>
      <w:pPr>
        <w:rPr>
          <w:rFonts w:hint="default"/>
        </w:rPr>
      </w:pPr>
    </w:p>
    <w:p>
      <w:pPr>
        <w:rPr>
          <w:rFonts w:hint="default"/>
        </w:rPr>
      </w:pPr>
      <w:r>
        <w:rPr>
          <w:rFonts w:hint="default"/>
        </w:rPr>
        <w:t>//TEXT</w:t>
      </w:r>
    </w:p>
    <w:p>
      <w:pPr>
        <w:rPr>
          <w:rFonts w:hint="default"/>
        </w:rPr>
      </w:pPr>
      <w:r>
        <w:rPr>
          <w:rFonts w:hint="default"/>
        </w:rPr>
        <w:t>&lt;jaT0179&gt;視線はじっと前を見つめていて、周囲の景色を楽しもうとする姿勢は感じられない。</w:t>
      </w:r>
    </w:p>
    <w:p>
      <w:pPr>
        <w:rPr>
          <w:rFonts w:hint="default"/>
        </w:rPr>
      </w:pPr>
      <w:r>
        <w:rPr>
          <w:rFonts w:hint="default"/>
        </w:rPr>
        <w:t>&lt;cnT0179&gt;视线</w:t>
      </w:r>
      <w:ins w:id="69" w:author="hhh0578" w:date="2019-08-21T19:40:46Z">
        <w:r>
          <w:rPr>
            <w:rFonts w:hint="eastAsia"/>
            <w:lang w:val="en-US" w:eastAsia="zh-CN"/>
          </w:rPr>
          <w:t>直视</w:t>
        </w:r>
      </w:ins>
      <w:del w:id="70" w:author="hhh0578" w:date="2019-08-21T19:40:44Z">
        <w:r>
          <w:rPr>
            <w:rFonts w:hint="default"/>
          </w:rPr>
          <w:delText>顶着</w:delText>
        </w:r>
      </w:del>
      <w:del w:id="71" w:author="hhh0578" w:date="2019-08-21T19:40:47Z">
        <w:r>
          <w:rPr>
            <w:rFonts w:hint="default"/>
          </w:rPr>
          <w:delText>着</w:delText>
        </w:r>
      </w:del>
      <w:r>
        <w:rPr>
          <w:rFonts w:hint="default"/>
        </w:rPr>
        <w:t>前方，</w:t>
      </w:r>
      <w:ins w:id="72" w:author="hhh0578" w:date="2019-08-21T19:40:53Z">
        <w:r>
          <w:rPr>
            <w:rFonts w:hint="eastAsia"/>
            <w:lang w:val="en-US" w:eastAsia="zh-CN"/>
          </w:rPr>
          <w:t>一</w:t>
        </w:r>
      </w:ins>
      <w:ins w:id="73" w:author="hhh0578" w:date="2019-08-21T19:40:54Z">
        <w:r>
          <w:rPr>
            <w:rFonts w:hint="eastAsia"/>
            <w:lang w:val="en-US" w:eastAsia="zh-CN"/>
          </w:rPr>
          <w:t>点</w:t>
        </w:r>
      </w:ins>
      <w:ins w:id="74" w:author="hhh0578" w:date="2019-08-21T19:40:55Z">
        <w:r>
          <w:rPr>
            <w:rFonts w:hint="eastAsia"/>
            <w:lang w:val="en-US" w:eastAsia="zh-CN"/>
          </w:rPr>
          <w:t>也不</w:t>
        </w:r>
      </w:ins>
      <w:del w:id="75" w:author="hhh0578" w:date="2019-08-21T19:40:52Z">
        <w:r>
          <w:rPr>
            <w:rFonts w:hint="default"/>
          </w:rPr>
          <w:delText>也不是在</w:delText>
        </w:r>
      </w:del>
      <w:r>
        <w:rPr>
          <w:rFonts w:hint="default"/>
        </w:rPr>
        <w:t>欣赏周围景色</w:t>
      </w:r>
      <w:del w:id="76" w:author="hhh0578" w:date="2019-08-21T19:40:57Z">
        <w:r>
          <w:rPr>
            <w:rFonts w:hint="default"/>
          </w:rPr>
          <w:delText>的姿态</w:delText>
        </w:r>
      </w:del>
      <w:r>
        <w:rPr>
          <w:rFonts w:hint="default"/>
        </w:rPr>
        <w:t>。</w:t>
      </w:r>
    </w:p>
    <w:p>
      <w:pPr>
        <w:rPr>
          <w:rFonts w:hint="default"/>
        </w:rPr>
      </w:pPr>
    </w:p>
    <w:p>
      <w:pPr>
        <w:rPr>
          <w:rFonts w:hint="default"/>
        </w:rPr>
      </w:pPr>
      <w:r>
        <w:rPr>
          <w:rFonts w:hint="default"/>
        </w:rPr>
        <w:t>//TEXT 【エステル】</w:t>
      </w:r>
    </w:p>
    <w:p>
      <w:pPr>
        <w:rPr>
          <w:rFonts w:hint="default"/>
        </w:rPr>
      </w:pPr>
      <w:r>
        <w:rPr>
          <w:rFonts w:hint="default"/>
        </w:rPr>
        <w:t>&lt;jaT0180&gt;「居住区の出口まではどのくらいですか？」</w:t>
      </w:r>
    </w:p>
    <w:p>
      <w:pPr>
        <w:rPr>
          <w:rFonts w:hint="default"/>
        </w:rPr>
      </w:pPr>
      <w:r>
        <w:rPr>
          <w:rFonts w:hint="default"/>
        </w:rPr>
        <w:t>&lt;cnT0180&gt;「离居住区的出口还有多远？」</w:t>
      </w:r>
    </w:p>
    <w:p>
      <w:pPr>
        <w:rPr>
          <w:rFonts w:hint="default"/>
        </w:rPr>
      </w:pPr>
    </w:p>
    <w:p>
      <w:pPr>
        <w:rPr>
          <w:rFonts w:hint="default"/>
        </w:rPr>
      </w:pPr>
      <w:r>
        <w:rPr>
          <w:rFonts w:hint="default"/>
        </w:rPr>
        <w:t>//TEXT 【達哉】</w:t>
      </w:r>
    </w:p>
    <w:p>
      <w:pPr>
        <w:rPr>
          <w:rFonts w:hint="default"/>
        </w:rPr>
      </w:pPr>
      <w:r>
        <w:rPr>
          <w:rFonts w:hint="default"/>
        </w:rPr>
        <w:t>&lt;jaT0181&gt;「もうすぐ、ですよ」</w:t>
      </w:r>
    </w:p>
    <w:p>
      <w:pPr>
        <w:rPr>
          <w:rFonts w:hint="default"/>
        </w:rPr>
      </w:pPr>
      <w:r>
        <w:rPr>
          <w:rFonts w:hint="default"/>
        </w:rPr>
        <w:t>&lt;cnT0181&gt;「就快了」</w:t>
      </w:r>
    </w:p>
    <w:p>
      <w:pPr>
        <w:rPr>
          <w:rFonts w:hint="default"/>
        </w:rPr>
      </w:pPr>
    </w:p>
    <w:p>
      <w:pPr>
        <w:rPr>
          <w:rFonts w:hint="default"/>
        </w:rPr>
      </w:pPr>
      <w:r>
        <w:rPr>
          <w:rFonts w:hint="default"/>
        </w:rPr>
        <w:t>//TEXT 【エステル】</w:t>
      </w:r>
    </w:p>
    <w:p>
      <w:pPr>
        <w:rPr>
          <w:rFonts w:hint="default"/>
        </w:rPr>
      </w:pPr>
      <w:r>
        <w:rPr>
          <w:rFonts w:hint="default"/>
        </w:rPr>
        <w:t>&lt;jaT0182&gt;「……そうですか」</w:t>
      </w:r>
    </w:p>
    <w:p>
      <w:pPr>
        <w:rPr>
          <w:rFonts w:hint="default"/>
        </w:rPr>
      </w:pPr>
      <w:r>
        <w:rPr>
          <w:rFonts w:hint="default"/>
        </w:rPr>
        <w:t>&lt;cnT0182&gt;「……</w:t>
      </w:r>
      <w:ins w:id="77" w:author="hhh0578" w:date="2019-08-21T19:41:06Z">
        <w:r>
          <w:rPr>
            <w:rFonts w:hint="eastAsia"/>
            <w:lang w:val="en-US" w:eastAsia="zh-CN"/>
          </w:rPr>
          <w:t>是</w:t>
        </w:r>
      </w:ins>
      <w:del w:id="78" w:author="hhh0578" w:date="2019-08-21T19:41:05Z">
        <w:r>
          <w:rPr>
            <w:rFonts w:hint="default"/>
          </w:rPr>
          <w:delText>这样</w:delText>
        </w:r>
      </w:del>
      <w:r>
        <w:rPr>
          <w:rFonts w:hint="default"/>
        </w:rPr>
        <w:t>吗」</w:t>
      </w:r>
    </w:p>
    <w:p>
      <w:pPr>
        <w:rPr>
          <w:rFonts w:hint="default"/>
        </w:rPr>
      </w:pPr>
    </w:p>
    <w:p>
      <w:pPr>
        <w:rPr>
          <w:rFonts w:hint="default"/>
        </w:rPr>
      </w:pPr>
      <w:r>
        <w:rPr>
          <w:rFonts w:hint="default"/>
        </w:rPr>
        <w:t>//TEXT</w:t>
      </w:r>
    </w:p>
    <w:p>
      <w:pPr>
        <w:rPr>
          <w:rFonts w:hint="default"/>
        </w:rPr>
      </w:pPr>
      <w:r>
        <w:rPr>
          <w:rFonts w:hint="default"/>
        </w:rPr>
        <w:t>&lt;jaT0183&gt;表情を引き締めるエステルさん。</w:t>
      </w:r>
    </w:p>
    <w:p>
      <w:pPr>
        <w:rPr>
          <w:rFonts w:hint="default"/>
        </w:rPr>
      </w:pPr>
      <w:r>
        <w:rPr>
          <w:rFonts w:hint="default"/>
        </w:rPr>
        <w:t>&lt;cnT0183&gt;艾斯蒂尔表情紧绷。</w:t>
      </w:r>
    </w:p>
    <w:p>
      <w:pPr>
        <w:rPr>
          <w:rFonts w:hint="default"/>
        </w:rPr>
      </w:pPr>
    </w:p>
    <w:p>
      <w:pPr>
        <w:rPr>
          <w:rFonts w:hint="default"/>
        </w:rPr>
      </w:pPr>
      <w:r>
        <w:rPr>
          <w:rFonts w:hint="default"/>
        </w:rPr>
        <w:t>//TEXT</w:t>
      </w:r>
    </w:p>
    <w:p>
      <w:pPr>
        <w:rPr>
          <w:rFonts w:hint="default"/>
        </w:rPr>
      </w:pPr>
      <w:r>
        <w:rPr>
          <w:rFonts w:hint="default"/>
        </w:rPr>
        <w:t>&lt;jaT0184&gt;緊張しているのだろうか？</w:t>
      </w:r>
    </w:p>
    <w:p>
      <w:pPr>
        <w:rPr>
          <w:rFonts w:hint="default"/>
        </w:rPr>
      </w:pPr>
      <w:r>
        <w:rPr>
          <w:rFonts w:hint="default"/>
        </w:rPr>
        <w:t>&lt;cnT0184&gt;难道是在紧张吗？</w:t>
      </w:r>
    </w:p>
    <w:p>
      <w:pPr>
        <w:rPr>
          <w:rFonts w:hint="default"/>
        </w:rPr>
      </w:pPr>
    </w:p>
    <w:p>
      <w:pPr>
        <w:rPr>
          <w:rFonts w:hint="default"/>
        </w:rPr>
      </w:pPr>
      <w:r>
        <w:rPr>
          <w:rFonts w:hint="default"/>
        </w:rPr>
        <w:t>//TEXT</w:t>
      </w:r>
    </w:p>
    <w:p>
      <w:pPr>
        <w:rPr>
          <w:rFonts w:hint="default"/>
        </w:rPr>
      </w:pPr>
      <w:r>
        <w:rPr>
          <w:rFonts w:hint="default"/>
        </w:rPr>
        <w:t>&lt;jaT0185&gt;居住区と満弦ヶ崎をつなぐ橋を渡り、川原の道に出た。</w:t>
      </w:r>
    </w:p>
    <w:p>
      <w:pPr>
        <w:rPr>
          <w:rFonts w:hint="default"/>
        </w:rPr>
      </w:pPr>
      <w:r>
        <w:rPr>
          <w:rFonts w:hint="default"/>
        </w:rPr>
        <w:t>&lt;cnT0185&gt;穿过连接居住区和满弦崎的桥，走上了河滩小道。</w:t>
      </w:r>
    </w:p>
    <w:p>
      <w:pPr>
        <w:rPr>
          <w:rFonts w:hint="default"/>
        </w:rPr>
      </w:pPr>
    </w:p>
    <w:p>
      <w:pPr>
        <w:rPr>
          <w:rFonts w:hint="default"/>
        </w:rPr>
      </w:pPr>
      <w:r>
        <w:rPr>
          <w:rFonts w:hint="default"/>
        </w:rPr>
        <w:t>//TEXT 【エステル】</w:t>
      </w:r>
    </w:p>
    <w:p>
      <w:pPr>
        <w:rPr>
          <w:rFonts w:hint="default"/>
        </w:rPr>
      </w:pPr>
      <w:r>
        <w:rPr>
          <w:rFonts w:hint="default"/>
        </w:rPr>
        <w:t>&lt;jaT0186&gt;「これが川……」</w:t>
      </w:r>
    </w:p>
    <w:p>
      <w:pPr>
        <w:rPr>
          <w:rFonts w:hint="default"/>
        </w:rPr>
      </w:pPr>
      <w:r>
        <w:rPr>
          <w:rFonts w:hint="default"/>
        </w:rPr>
        <w:t>&lt;cnT0186&gt;「这就是河流……」</w:t>
      </w:r>
    </w:p>
    <w:p>
      <w:pPr>
        <w:rPr>
          <w:rFonts w:hint="default"/>
        </w:rPr>
      </w:pPr>
    </w:p>
    <w:p>
      <w:pPr>
        <w:rPr>
          <w:rFonts w:hint="default"/>
        </w:rPr>
      </w:pPr>
      <w:r>
        <w:rPr>
          <w:rFonts w:hint="default"/>
        </w:rPr>
        <w:t>//TEXT</w:t>
      </w:r>
    </w:p>
    <w:p>
      <w:pPr>
        <w:rPr>
          <w:rFonts w:hint="default"/>
        </w:rPr>
      </w:pPr>
      <w:r>
        <w:rPr>
          <w:rFonts w:hint="default"/>
        </w:rPr>
        <w:t>&lt;jaT0187&gt;流石のエステルさんも驚いている。</w:t>
      </w:r>
    </w:p>
    <w:p>
      <w:pPr>
        <w:rPr>
          <w:rFonts w:hint="default"/>
        </w:rPr>
      </w:pPr>
      <w:r>
        <w:rPr>
          <w:rFonts w:hint="default"/>
        </w:rPr>
        <w:t>&lt;cnT0187&gt;</w:t>
      </w:r>
      <w:del w:id="79" w:author="hhh0578" w:date="2019-08-21T19:41:21Z">
        <w:r>
          <w:rPr>
            <w:rFonts w:hint="default"/>
          </w:rPr>
          <w:delText>就算是</w:delText>
        </w:r>
      </w:del>
      <w:r>
        <w:rPr>
          <w:rFonts w:hint="default"/>
        </w:rPr>
        <w:t>艾斯蒂尔</w:t>
      </w:r>
      <w:del w:id="80" w:author="hhh0578" w:date="2019-08-21T19:41:38Z">
        <w:r>
          <w:rPr>
            <w:rFonts w:hint="default"/>
          </w:rPr>
          <w:delText>也</w:delText>
        </w:r>
      </w:del>
      <w:del w:id="81" w:author="hhh0578" w:date="2019-08-21T19:41:24Z">
        <w:r>
          <w:rPr>
            <w:rFonts w:hint="default"/>
            <w:lang w:val="en-US"/>
          </w:rPr>
          <w:delText>感到惊讶</w:delText>
        </w:r>
      </w:del>
      <w:ins w:id="82" w:author="hhh0578" w:date="2019-08-21T19:41:31Z">
        <w:r>
          <w:rPr>
            <w:rFonts w:hint="eastAsia"/>
            <w:lang w:val="en-US" w:eastAsia="zh-CN"/>
          </w:rPr>
          <w:t>绷不住</w:t>
        </w:r>
      </w:ins>
      <w:ins w:id="83" w:author="hhh0578" w:date="2019-08-21T19:41:32Z">
        <w:r>
          <w:rPr>
            <w:rFonts w:hint="eastAsia"/>
            <w:lang w:val="en-US" w:eastAsia="zh-CN"/>
          </w:rPr>
          <w:t>脸</w:t>
        </w:r>
      </w:ins>
      <w:ins w:id="84" w:author="hhh0578" w:date="2019-08-21T19:41:33Z">
        <w:r>
          <w:rPr>
            <w:rFonts w:hint="eastAsia"/>
            <w:lang w:val="en-US" w:eastAsia="zh-CN"/>
          </w:rPr>
          <w:t>了</w:t>
        </w:r>
      </w:ins>
      <w:r>
        <w:rPr>
          <w:rFonts w:hint="default"/>
        </w:rPr>
        <w:t>。</w:t>
      </w:r>
    </w:p>
    <w:p>
      <w:pPr>
        <w:rPr>
          <w:rFonts w:hint="default"/>
        </w:rPr>
      </w:pPr>
    </w:p>
    <w:p>
      <w:pPr>
        <w:rPr>
          <w:rFonts w:hint="default"/>
        </w:rPr>
      </w:pPr>
      <w:r>
        <w:rPr>
          <w:rFonts w:hint="default"/>
        </w:rPr>
        <w:t>//TEXT 【達哉】</w:t>
      </w:r>
    </w:p>
    <w:p>
      <w:pPr>
        <w:rPr>
          <w:rFonts w:hint="default"/>
        </w:rPr>
      </w:pPr>
      <w:r>
        <w:rPr>
          <w:rFonts w:hint="default"/>
        </w:rPr>
        <w:t>&lt;jaT0188&gt;「すごいでしょう？　フィーナも……」</w:t>
      </w:r>
    </w:p>
    <w:p>
      <w:pPr>
        <w:rPr>
          <w:rFonts w:hint="default"/>
        </w:rPr>
      </w:pPr>
      <w:r>
        <w:rPr>
          <w:rFonts w:hint="default"/>
        </w:rPr>
        <w:t>&lt;cnT0188&gt;「厉害吧？　菲娜也……」</w:t>
      </w:r>
    </w:p>
    <w:p>
      <w:pPr>
        <w:rPr>
          <w:rFonts w:hint="default"/>
        </w:rPr>
      </w:pPr>
    </w:p>
    <w:p>
      <w:pPr>
        <w:rPr>
          <w:rFonts w:hint="default"/>
        </w:rPr>
      </w:pPr>
      <w:r>
        <w:rPr>
          <w:rFonts w:hint="default"/>
        </w:rPr>
        <w:t>//TEXT</w:t>
      </w:r>
    </w:p>
    <w:p>
      <w:pPr>
        <w:rPr>
          <w:rFonts w:hint="default"/>
        </w:rPr>
      </w:pPr>
      <w:r>
        <w:rPr>
          <w:rFonts w:hint="default"/>
        </w:rPr>
        <w:t>&lt;jaT0189&gt;ギロリと睨まれる。</w:t>
      </w:r>
    </w:p>
    <w:p>
      <w:pPr>
        <w:rPr>
          <w:rFonts w:hint="default"/>
        </w:rPr>
      </w:pPr>
      <w:r>
        <w:rPr>
          <w:rFonts w:hint="default"/>
        </w:rPr>
        <w:t>&lt;cnT0189&gt;被瞪了。</w:t>
      </w:r>
    </w:p>
    <w:p>
      <w:pPr>
        <w:rPr>
          <w:rFonts w:hint="default"/>
        </w:rPr>
      </w:pPr>
    </w:p>
    <w:p>
      <w:pPr>
        <w:rPr>
          <w:rFonts w:hint="default"/>
        </w:rPr>
      </w:pPr>
      <w:r>
        <w:rPr>
          <w:rFonts w:hint="default"/>
        </w:rPr>
        <w:t>//TEXT 【達哉】</w:t>
      </w:r>
    </w:p>
    <w:p>
      <w:pPr>
        <w:rPr>
          <w:rFonts w:hint="default"/>
        </w:rPr>
      </w:pPr>
      <w:r>
        <w:rPr>
          <w:rFonts w:hint="default"/>
        </w:rPr>
        <w:t>&lt;jaT0190&gt;「フィーナ様も、初めてご覧になった時は驚いてらっしゃいましたよ」</w:t>
      </w:r>
    </w:p>
    <w:p>
      <w:pPr>
        <w:rPr>
          <w:rFonts w:hint="default"/>
        </w:rPr>
      </w:pPr>
      <w:r>
        <w:rPr>
          <w:rFonts w:hint="default"/>
        </w:rPr>
        <w:t>&lt;cnT0190&gt;「菲娜大人也，在第一次见到的时候感到惊讶」</w:t>
      </w:r>
    </w:p>
    <w:p>
      <w:pPr>
        <w:rPr>
          <w:rFonts w:hint="default"/>
        </w:rPr>
      </w:pPr>
    </w:p>
    <w:p>
      <w:pPr>
        <w:rPr>
          <w:rFonts w:hint="default"/>
        </w:rPr>
      </w:pPr>
      <w:r>
        <w:rPr>
          <w:rFonts w:hint="default"/>
        </w:rPr>
        <w:t>//TEXT</w:t>
      </w:r>
    </w:p>
    <w:p>
      <w:pPr>
        <w:rPr>
          <w:rFonts w:hint="default"/>
        </w:rPr>
      </w:pPr>
      <w:r>
        <w:rPr>
          <w:rFonts w:hint="default"/>
        </w:rPr>
        <w:t>&lt;jaT0191&gt;今となっては、フィーナに対して尊敬語を使う方がしっくりこない。</w:t>
      </w:r>
    </w:p>
    <w:p>
      <w:pPr>
        <w:rPr>
          <w:rFonts w:hint="default"/>
        </w:rPr>
      </w:pPr>
      <w:r>
        <w:rPr>
          <w:rFonts w:hint="default"/>
        </w:rPr>
        <w:t>&lt;cnT0191&gt;事到如今对菲娜使用尊敬语感觉有些别扭。</w:t>
      </w:r>
    </w:p>
    <w:p>
      <w:pPr>
        <w:rPr>
          <w:rFonts w:hint="default"/>
        </w:rPr>
      </w:pPr>
    </w:p>
    <w:p>
      <w:pPr>
        <w:rPr>
          <w:rFonts w:hint="default"/>
        </w:rPr>
      </w:pPr>
      <w:r>
        <w:rPr>
          <w:rFonts w:hint="default"/>
        </w:rPr>
        <w:t>//TEXT 【エステル】</w:t>
      </w:r>
    </w:p>
    <w:p>
      <w:pPr>
        <w:rPr>
          <w:rFonts w:hint="default"/>
        </w:rPr>
      </w:pPr>
      <w:r>
        <w:rPr>
          <w:rFonts w:hint="default"/>
        </w:rPr>
        <w:t>&lt;jaT0192&gt;「月にはこんなものはありませんから」</w:t>
      </w:r>
    </w:p>
    <w:p>
      <w:pPr>
        <w:rPr>
          <w:rFonts w:hint="default"/>
        </w:rPr>
      </w:pPr>
      <w:r>
        <w:rPr>
          <w:rFonts w:hint="default"/>
        </w:rPr>
        <w:t>&lt;cnT0192&gt;「月球没有这样的景色」</w:t>
      </w:r>
    </w:p>
    <w:p>
      <w:pPr>
        <w:rPr>
          <w:rFonts w:hint="default"/>
        </w:rPr>
      </w:pPr>
    </w:p>
    <w:p>
      <w:pPr>
        <w:rPr>
          <w:rFonts w:hint="default"/>
        </w:rPr>
      </w:pPr>
      <w:r>
        <w:rPr>
          <w:rFonts w:hint="default"/>
        </w:rPr>
        <w:t>//TEXT 【達哉】</w:t>
      </w:r>
    </w:p>
    <w:p>
      <w:pPr>
        <w:rPr>
          <w:rFonts w:hint="default"/>
        </w:rPr>
      </w:pPr>
      <w:r>
        <w:rPr>
          <w:rFonts w:hint="default"/>
        </w:rPr>
        <w:t>&lt;jaT0193&gt;「そうですね」</w:t>
      </w:r>
    </w:p>
    <w:p>
      <w:pPr>
        <w:rPr>
          <w:rFonts w:hint="default"/>
        </w:rPr>
      </w:pPr>
      <w:r>
        <w:rPr>
          <w:rFonts w:hint="default"/>
        </w:rPr>
        <w:t>&lt;cnT0193&gt;「是这样呢」</w:t>
      </w:r>
    </w:p>
    <w:p>
      <w:pPr>
        <w:rPr>
          <w:rFonts w:hint="default"/>
        </w:rPr>
      </w:pPr>
    </w:p>
    <w:p>
      <w:pPr>
        <w:rPr>
          <w:rFonts w:hint="default"/>
        </w:rPr>
      </w:pPr>
      <w:r>
        <w:rPr>
          <w:rFonts w:hint="default"/>
        </w:rPr>
        <w:t>//TEXT</w:t>
      </w:r>
    </w:p>
    <w:p>
      <w:pPr>
        <w:rPr>
          <w:rFonts w:hint="default"/>
        </w:rPr>
      </w:pPr>
      <w:r>
        <w:rPr>
          <w:rFonts w:hint="default"/>
        </w:rPr>
        <w:t>&lt;jaT0194&gt;気がつくと、エステルさんは俺のすぐ側を歩いていた。</w:t>
      </w:r>
    </w:p>
    <w:p>
      <w:pPr>
        <w:rPr>
          <w:rFonts w:hint="default"/>
        </w:rPr>
      </w:pPr>
      <w:r>
        <w:rPr>
          <w:rFonts w:hint="default"/>
        </w:rPr>
        <w:t>&lt;cnT0194&gt;注意到的时候，艾斯蒂尔已经走在我身旁了。</w:t>
      </w:r>
    </w:p>
    <w:p>
      <w:pPr>
        <w:rPr>
          <w:rFonts w:hint="default"/>
        </w:rPr>
      </w:pPr>
    </w:p>
    <w:p>
      <w:pPr>
        <w:rPr>
          <w:rFonts w:hint="default"/>
        </w:rPr>
      </w:pPr>
      <w:r>
        <w:rPr>
          <w:rFonts w:hint="default"/>
        </w:rPr>
        <w:t>//TEXT</w:t>
      </w:r>
    </w:p>
    <w:p>
      <w:pPr>
        <w:rPr>
          <w:rFonts w:hint="default"/>
        </w:rPr>
      </w:pPr>
      <w:r>
        <w:rPr>
          <w:rFonts w:hint="default"/>
        </w:rPr>
        <w:t>&lt;jaT0195&gt;初めて見る居住区以外の土地に緊張しているのだろう。</w:t>
      </w:r>
    </w:p>
    <w:p>
      <w:pPr>
        <w:rPr>
          <w:rFonts w:hint="default"/>
        </w:rPr>
      </w:pPr>
      <w:r>
        <w:rPr>
          <w:rFonts w:hint="default"/>
        </w:rPr>
        <w:t>&lt;cnT0195&gt;是因为对第一次看见的局出去以外的土地感到紧张吧。</w:t>
      </w:r>
    </w:p>
    <w:p>
      <w:pPr>
        <w:rPr>
          <w:rFonts w:hint="default"/>
        </w:rPr>
      </w:pPr>
    </w:p>
    <w:p>
      <w:pPr>
        <w:rPr>
          <w:rFonts w:hint="default"/>
        </w:rPr>
      </w:pPr>
      <w:r>
        <w:rPr>
          <w:rFonts w:hint="default"/>
        </w:rPr>
        <w:t>//TEXT</w:t>
      </w:r>
    </w:p>
    <w:p>
      <w:pPr>
        <w:rPr>
          <w:rFonts w:hint="default"/>
        </w:rPr>
      </w:pPr>
      <w:r>
        <w:rPr>
          <w:rFonts w:hint="default"/>
        </w:rPr>
        <w:t>&lt;jaT0196&gt;まるで縄張りの外に連れ出された犬みたいでほほえましい。</w:t>
      </w:r>
    </w:p>
    <w:p>
      <w:pPr>
        <w:rPr>
          <w:rFonts w:hint="default"/>
        </w:rPr>
      </w:pPr>
      <w:r>
        <w:rPr>
          <w:rFonts w:hint="default"/>
        </w:rPr>
        <w:t>&lt;cnT0196&gt;就像被带出自己地盘外的狗一样惹人怜爱。</w:t>
      </w:r>
    </w:p>
    <w:p>
      <w:pPr>
        <w:rPr>
          <w:rFonts w:hint="default"/>
        </w:rPr>
      </w:pPr>
    </w:p>
    <w:p>
      <w:pPr>
        <w:rPr>
          <w:rFonts w:hint="default"/>
        </w:rPr>
      </w:pPr>
      <w:r>
        <w:rPr>
          <w:rFonts w:hint="default"/>
        </w:rPr>
        <w:t>//TEXT 【達哉】</w:t>
      </w:r>
    </w:p>
    <w:p>
      <w:pPr>
        <w:rPr>
          <w:rFonts w:hint="default"/>
        </w:rPr>
      </w:pPr>
      <w:r>
        <w:rPr>
          <w:rFonts w:hint="default"/>
        </w:rPr>
        <w:t>&lt;jaT0197&gt;「怖いですか？」</w:t>
      </w:r>
    </w:p>
    <w:p>
      <w:pPr>
        <w:rPr>
          <w:rFonts w:hint="default"/>
        </w:rPr>
      </w:pPr>
      <w:r>
        <w:rPr>
          <w:rFonts w:hint="default"/>
        </w:rPr>
        <w:t>&lt;cnT0197&gt;「感觉害怕吗？」</w:t>
      </w:r>
    </w:p>
    <w:p>
      <w:pPr>
        <w:rPr>
          <w:rFonts w:hint="default"/>
        </w:rPr>
      </w:pPr>
    </w:p>
    <w:p>
      <w:pPr>
        <w:rPr>
          <w:rFonts w:hint="default"/>
        </w:rPr>
      </w:pPr>
      <w:r>
        <w:rPr>
          <w:rFonts w:hint="default"/>
        </w:rPr>
        <w:t>//TEXT 【エステル】</w:t>
      </w:r>
    </w:p>
    <w:p>
      <w:pPr>
        <w:rPr>
          <w:rFonts w:hint="default"/>
        </w:rPr>
      </w:pPr>
      <w:r>
        <w:rPr>
          <w:rFonts w:hint="default"/>
        </w:rPr>
        <w:t>&lt;jaT0198&gt;「何がです？」</w:t>
      </w:r>
    </w:p>
    <w:p>
      <w:pPr>
        <w:rPr>
          <w:rFonts w:hint="default"/>
        </w:rPr>
      </w:pPr>
      <w:r>
        <w:rPr>
          <w:rFonts w:hint="default"/>
        </w:rPr>
        <w:t>&lt;cnT0198&gt;「在说什么？」</w:t>
      </w:r>
    </w:p>
    <w:p>
      <w:pPr>
        <w:rPr>
          <w:rFonts w:hint="default"/>
        </w:rPr>
      </w:pPr>
    </w:p>
    <w:p>
      <w:pPr>
        <w:rPr>
          <w:rFonts w:hint="default"/>
        </w:rPr>
      </w:pPr>
      <w:r>
        <w:rPr>
          <w:rFonts w:hint="default"/>
        </w:rPr>
        <w:t>//TEXT 【達哉】</w:t>
      </w:r>
    </w:p>
    <w:p>
      <w:pPr>
        <w:rPr>
          <w:rFonts w:hint="default"/>
        </w:rPr>
      </w:pPr>
      <w:r>
        <w:rPr>
          <w:rFonts w:hint="default"/>
        </w:rPr>
        <w:t>&lt;jaT0199&gt;「居住区の外が」</w:t>
      </w:r>
    </w:p>
    <w:p>
      <w:pPr>
        <w:rPr>
          <w:rFonts w:hint="default"/>
        </w:rPr>
      </w:pPr>
      <w:r>
        <w:rPr>
          <w:rFonts w:hint="default"/>
        </w:rPr>
        <w:t>&lt;cnT0199&gt;「居住区的外面」</w:t>
      </w:r>
    </w:p>
    <w:p>
      <w:pPr>
        <w:rPr>
          <w:rFonts w:hint="default"/>
        </w:rPr>
      </w:pPr>
    </w:p>
    <w:p>
      <w:pPr>
        <w:rPr>
          <w:rFonts w:hint="default"/>
        </w:rPr>
      </w:pPr>
      <w:r>
        <w:rPr>
          <w:rFonts w:hint="default"/>
        </w:rPr>
        <w:t>//TEXT 【エステル】</w:t>
      </w:r>
    </w:p>
    <w:p>
      <w:pPr>
        <w:rPr>
          <w:rFonts w:hint="default"/>
        </w:rPr>
      </w:pPr>
      <w:r>
        <w:rPr>
          <w:rFonts w:hint="default"/>
        </w:rPr>
        <w:t>&lt;jaT0200&gt;「怖くはありません。ただ何となく肌触りが悪くて」</w:t>
      </w:r>
    </w:p>
    <w:p>
      <w:pPr>
        <w:rPr>
          <w:rFonts w:hint="default"/>
        </w:rPr>
      </w:pPr>
      <w:r>
        <w:rPr>
          <w:rFonts w:hint="default"/>
        </w:rPr>
        <w:t>&lt;cnT0200&gt;「并不可怕。只是身处此地感觉有点不舒服」</w:t>
      </w:r>
    </w:p>
    <w:p>
      <w:pPr>
        <w:rPr>
          <w:rFonts w:hint="default"/>
        </w:rPr>
      </w:pPr>
    </w:p>
    <w:p>
      <w:pPr>
        <w:rPr>
          <w:rFonts w:hint="default"/>
        </w:rPr>
      </w:pPr>
      <w:r>
        <w:rPr>
          <w:rFonts w:hint="default"/>
        </w:rPr>
        <w:t>//TEXT</w:t>
      </w:r>
    </w:p>
    <w:p>
      <w:pPr>
        <w:rPr>
          <w:rFonts w:hint="default"/>
        </w:rPr>
      </w:pPr>
      <w:r>
        <w:rPr>
          <w:rFonts w:hint="default"/>
        </w:rPr>
        <w:t>&lt;jaT0201&gt;俺が居住区で感じた疎外感に近いものを感じているのだろう。</w:t>
      </w:r>
    </w:p>
    <w:p>
      <w:pPr>
        <w:rPr>
          <w:rFonts w:hint="default"/>
        </w:rPr>
      </w:pPr>
      <w:r>
        <w:rPr>
          <w:rFonts w:hint="default"/>
        </w:rPr>
        <w:t>&lt;cnT0201&gt;类似于我在居住区感到的疏离感吧。</w:t>
      </w:r>
    </w:p>
    <w:p>
      <w:pPr>
        <w:rPr>
          <w:rFonts w:hint="default"/>
        </w:rPr>
      </w:pPr>
    </w:p>
    <w:p>
      <w:pPr>
        <w:rPr>
          <w:rFonts w:hint="default"/>
        </w:rPr>
      </w:pPr>
      <w:r>
        <w:rPr>
          <w:rFonts w:hint="default"/>
        </w:rPr>
        <w:t>//TEXT</w:t>
      </w:r>
    </w:p>
    <w:p>
      <w:pPr>
        <w:rPr>
          <w:rFonts w:hint="default"/>
        </w:rPr>
      </w:pPr>
      <w:r>
        <w:rPr>
          <w:rFonts w:hint="default"/>
        </w:rPr>
        <w:t>&lt;jaT0202&gt;確かに「肌触りが悪い」という感覚は理解できる。</w:t>
      </w:r>
    </w:p>
    <w:p>
      <w:pPr>
        <w:rPr>
          <w:rFonts w:hint="default"/>
        </w:rPr>
      </w:pPr>
      <w:r>
        <w:rPr>
          <w:rFonts w:hint="default"/>
        </w:rPr>
        <w:t>&lt;cnT0202&gt;「不舒服」的感受我能够理解。</w:t>
      </w:r>
    </w:p>
    <w:p>
      <w:pPr>
        <w:rPr>
          <w:rFonts w:hint="default"/>
        </w:rPr>
      </w:pPr>
    </w:p>
    <w:p>
      <w:pPr>
        <w:rPr>
          <w:rFonts w:hint="default"/>
        </w:rPr>
      </w:pPr>
      <w:r>
        <w:rPr>
          <w:rFonts w:hint="default"/>
        </w:rPr>
        <w:t>//TEXT 【達哉】</w:t>
      </w:r>
    </w:p>
    <w:p>
      <w:pPr>
        <w:rPr>
          <w:rFonts w:hint="default"/>
        </w:rPr>
      </w:pPr>
      <w:r>
        <w:rPr>
          <w:rFonts w:hint="default"/>
        </w:rPr>
        <w:t>&lt;jaT0203&gt;「これからのルートですけど……」</w:t>
      </w:r>
    </w:p>
    <w:p>
      <w:pPr>
        <w:rPr>
          <w:rFonts w:hint="default"/>
        </w:rPr>
      </w:pPr>
      <w:r>
        <w:rPr>
          <w:rFonts w:hint="default"/>
        </w:rPr>
        <w:t>&lt;cnT0203&gt;「关于接下来的路径……」</w:t>
      </w:r>
    </w:p>
    <w:p>
      <w:pPr>
        <w:rPr>
          <w:rFonts w:hint="default"/>
        </w:rPr>
      </w:pPr>
    </w:p>
    <w:p>
      <w:pPr>
        <w:rPr>
          <w:rFonts w:hint="default"/>
        </w:rPr>
      </w:pPr>
      <w:r>
        <w:rPr>
          <w:rFonts w:hint="default"/>
        </w:rPr>
        <w:t>//TEXT 【エステル】</w:t>
      </w:r>
    </w:p>
    <w:p>
      <w:pPr>
        <w:rPr>
          <w:rFonts w:hint="default"/>
        </w:rPr>
      </w:pPr>
      <w:r>
        <w:rPr>
          <w:rFonts w:hint="default"/>
        </w:rPr>
        <w:t>&lt;jaT0204&gt;「説明してくれなくていいです。貴方の後をついていくだけですから」</w:t>
      </w:r>
    </w:p>
    <w:p>
      <w:pPr>
        <w:rPr>
          <w:rFonts w:hint="default"/>
        </w:rPr>
      </w:pPr>
      <w:r>
        <w:rPr>
          <w:rFonts w:hint="default"/>
        </w:rPr>
        <w:t>&lt;cnT0204&gt;「不说明也没关系。我只是跟在你后面罢了」</w:t>
      </w:r>
    </w:p>
    <w:p>
      <w:pPr>
        <w:rPr>
          <w:rFonts w:hint="default"/>
        </w:rPr>
      </w:pPr>
    </w:p>
    <w:p>
      <w:pPr>
        <w:rPr>
          <w:rFonts w:hint="default"/>
        </w:rPr>
      </w:pPr>
      <w:r>
        <w:rPr>
          <w:rFonts w:hint="default"/>
        </w:rPr>
        <w:t>//TEXT 【達哉】</w:t>
      </w:r>
    </w:p>
    <w:p>
      <w:pPr>
        <w:rPr>
          <w:rFonts w:hint="default"/>
        </w:rPr>
      </w:pPr>
      <w:r>
        <w:rPr>
          <w:rFonts w:hint="default"/>
        </w:rPr>
        <w:t>&lt;jaT0205&gt;「ロマンス溢れる台詞ですね」</w:t>
      </w:r>
    </w:p>
    <w:p>
      <w:pPr>
        <w:rPr>
          <w:rFonts w:hint="default"/>
        </w:rPr>
      </w:pPr>
      <w:r>
        <w:rPr>
          <w:rFonts w:hint="default"/>
        </w:rPr>
        <w:t>&lt;cnT0205&gt;「相当浪漫的台词呢」</w:t>
      </w:r>
    </w:p>
    <w:p>
      <w:pPr>
        <w:rPr>
          <w:rFonts w:hint="default"/>
        </w:rPr>
      </w:pPr>
    </w:p>
    <w:p>
      <w:pPr>
        <w:rPr>
          <w:rFonts w:hint="default"/>
        </w:rPr>
      </w:pPr>
      <w:r>
        <w:rPr>
          <w:rFonts w:hint="default"/>
        </w:rPr>
        <w:t>//TEXT 【エステル】</w:t>
      </w:r>
    </w:p>
    <w:p>
      <w:pPr>
        <w:rPr>
          <w:rFonts w:hint="default"/>
        </w:rPr>
      </w:pPr>
      <w:r>
        <w:rPr>
          <w:rFonts w:hint="default"/>
        </w:rPr>
        <w:t>&lt;jaT0206&gt;「そういう意味とは１８０度違いますから」</w:t>
      </w:r>
    </w:p>
    <w:p>
      <w:pPr>
        <w:rPr>
          <w:rFonts w:hint="default"/>
        </w:rPr>
      </w:pPr>
      <w:r>
        <w:rPr>
          <w:rFonts w:hint="default"/>
        </w:rPr>
        <w:t>&lt;cnT0206&gt;「完全相反」</w:t>
      </w:r>
    </w:p>
    <w:p>
      <w:pPr>
        <w:rPr>
          <w:rFonts w:hint="default"/>
        </w:rPr>
      </w:pPr>
    </w:p>
    <w:p>
      <w:pPr>
        <w:rPr>
          <w:rFonts w:hint="default"/>
        </w:rPr>
      </w:pPr>
      <w:r>
        <w:rPr>
          <w:rFonts w:hint="default"/>
        </w:rPr>
        <w:t>//TEXT 【達哉】</w:t>
      </w:r>
    </w:p>
    <w:p>
      <w:pPr>
        <w:rPr>
          <w:rFonts w:hint="default"/>
        </w:rPr>
      </w:pPr>
      <w:r>
        <w:rPr>
          <w:rFonts w:hint="default"/>
        </w:rPr>
        <w:t>&lt;jaT0207&gt;「２度と来ないので覚える必要ないってことでしょう？」</w:t>
      </w:r>
    </w:p>
    <w:p>
      <w:pPr>
        <w:rPr>
          <w:rFonts w:hint="default"/>
        </w:rPr>
      </w:pPr>
      <w:r>
        <w:rPr>
          <w:rFonts w:hint="default"/>
        </w:rPr>
        <w:t>&lt;cnT0207&gt;「你大概是在想反正也不会来了所以没必要知道对吧？？」</w:t>
      </w:r>
    </w:p>
    <w:p>
      <w:pPr>
        <w:rPr>
          <w:rFonts w:hint="default"/>
        </w:rPr>
      </w:pPr>
    </w:p>
    <w:p>
      <w:pPr>
        <w:rPr>
          <w:rFonts w:hint="default"/>
        </w:rPr>
      </w:pPr>
      <w:r>
        <w:rPr>
          <w:rFonts w:hint="default"/>
        </w:rPr>
        <w:t>//TEXT 【エステル】</w:t>
      </w:r>
    </w:p>
    <w:p>
      <w:pPr>
        <w:rPr>
          <w:rFonts w:hint="default"/>
        </w:rPr>
      </w:pPr>
      <w:r>
        <w:rPr>
          <w:rFonts w:hint="default"/>
        </w:rPr>
        <w:t>&lt;jaT0208&gt;「冴えていますね」</w:t>
      </w:r>
    </w:p>
    <w:p>
      <w:pPr>
        <w:rPr>
          <w:rFonts w:hint="default"/>
        </w:rPr>
      </w:pPr>
      <w:r>
        <w:rPr>
          <w:rFonts w:hint="default"/>
        </w:rPr>
        <w:t>&lt;cnT0208&gt;「还挺聪明」</w:t>
      </w:r>
    </w:p>
    <w:p>
      <w:pPr>
        <w:rPr>
          <w:rFonts w:hint="default"/>
        </w:rPr>
      </w:pPr>
    </w:p>
    <w:p>
      <w:pPr>
        <w:rPr>
          <w:rFonts w:hint="default"/>
        </w:rPr>
      </w:pPr>
      <w:r>
        <w:rPr>
          <w:rFonts w:hint="default"/>
        </w:rPr>
        <w:t>//TEXT</w:t>
      </w:r>
    </w:p>
    <w:p>
      <w:pPr>
        <w:rPr>
          <w:rFonts w:hint="default"/>
        </w:rPr>
      </w:pPr>
      <w:r>
        <w:rPr>
          <w:rFonts w:hint="default"/>
        </w:rPr>
        <w:t>&lt;jaT0209&gt;こんなところで褒められてもなぁ。</w:t>
      </w:r>
    </w:p>
    <w:p>
      <w:pPr>
        <w:rPr>
          <w:rFonts w:hint="default"/>
        </w:rPr>
      </w:pPr>
      <w:r>
        <w:rPr>
          <w:rFonts w:hint="default"/>
        </w:rPr>
        <w:t>&lt;cnT0209&gt;这种时候</w:t>
      </w:r>
      <w:ins w:id="85" w:author="hhh0578" w:date="2019-08-21T19:42:51Z">
        <w:r>
          <w:rPr>
            <w:rFonts w:hint="eastAsia"/>
            <w:lang w:val="en-US" w:eastAsia="zh-CN"/>
          </w:rPr>
          <w:t>的</w:t>
        </w:r>
      </w:ins>
      <w:ins w:id="86" w:author="hhh0578" w:date="2019-08-21T19:42:52Z">
        <w:r>
          <w:rPr>
            <w:rFonts w:hint="eastAsia"/>
            <w:lang w:val="en-US" w:eastAsia="zh-CN"/>
          </w:rPr>
          <w:t>表扬…</w:t>
        </w:r>
      </w:ins>
      <w:ins w:id="87" w:author="hhh0578" w:date="2019-08-21T19:42:53Z">
        <w:r>
          <w:rPr>
            <w:rFonts w:hint="eastAsia"/>
            <w:lang w:val="en-US" w:eastAsia="zh-CN"/>
          </w:rPr>
          <w:t>…</w:t>
        </w:r>
      </w:ins>
      <w:del w:id="88" w:author="hhh0578" w:date="2019-08-21T19:42:50Z">
        <w:r>
          <w:rPr>
            <w:rFonts w:hint="default"/>
          </w:rPr>
          <w:delText>就</w:delText>
        </w:r>
      </w:del>
      <w:del w:id="89" w:author="hhh0578" w:date="2019-08-21T19:42:50Z">
        <w:r>
          <w:rPr>
            <w:rFonts w:hint="default"/>
            <w:lang w:val="en-US"/>
          </w:rPr>
          <w:delText>不要表扬啦</w:delText>
        </w:r>
      </w:del>
      <w:r>
        <w:rPr>
          <w:rFonts w:hint="default"/>
        </w:rPr>
        <w:t>。</w:t>
      </w:r>
    </w:p>
    <w:p>
      <w:pPr>
        <w:rPr>
          <w:rFonts w:hint="default"/>
        </w:rPr>
      </w:pPr>
    </w:p>
    <w:p>
      <w:pPr>
        <w:rPr>
          <w:rFonts w:hint="default"/>
        </w:rPr>
      </w:pPr>
      <w:r>
        <w:rPr>
          <w:rFonts w:hint="default"/>
        </w:rPr>
        <w:t>//TEXT 【達哉】</w:t>
      </w:r>
    </w:p>
    <w:p>
      <w:pPr>
        <w:rPr>
          <w:rFonts w:hint="default"/>
        </w:rPr>
      </w:pPr>
      <w:r>
        <w:rPr>
          <w:rFonts w:hint="default"/>
        </w:rPr>
        <w:t>&lt;jaT0210&gt;「そういえば、エステルさんって礼拝堂でどういうお仕事をしているんですか？」</w:t>
      </w:r>
    </w:p>
    <w:p>
      <w:pPr>
        <w:rPr>
          <w:rFonts w:hint="default"/>
        </w:rPr>
      </w:pPr>
      <w:r>
        <w:rPr>
          <w:rFonts w:hint="default"/>
        </w:rPr>
        <w:t>&lt;cnT0210&gt;「说来，艾斯蒂尔在礼拜堂有哪些工作？」</w:t>
      </w:r>
    </w:p>
    <w:p>
      <w:pPr>
        <w:rPr>
          <w:rFonts w:hint="default"/>
        </w:rPr>
      </w:pPr>
    </w:p>
    <w:p>
      <w:pPr>
        <w:rPr>
          <w:rFonts w:hint="default"/>
        </w:rPr>
      </w:pPr>
      <w:r>
        <w:rPr>
          <w:rFonts w:hint="default"/>
        </w:rPr>
        <w:t>//TEXT 【エステル】</w:t>
      </w:r>
    </w:p>
    <w:p>
      <w:pPr>
        <w:rPr>
          <w:rFonts w:hint="default"/>
        </w:rPr>
      </w:pPr>
      <w:r>
        <w:rPr>
          <w:rFonts w:hint="default"/>
        </w:rPr>
        <w:t>&lt;jaT0211&gt;「司祭です」</w:t>
      </w:r>
    </w:p>
    <w:p>
      <w:pPr>
        <w:rPr>
          <w:rFonts w:hint="default"/>
        </w:rPr>
      </w:pPr>
      <w:r>
        <w:rPr>
          <w:rFonts w:hint="default"/>
        </w:rPr>
        <w:t>&lt;cnT0211&gt;「</w:t>
      </w:r>
      <w:del w:id="90" w:author="ああか" w:date="2019-08-23T01:26:28Z">
        <w:r>
          <w:rPr>
            <w:rFonts w:hint="default"/>
            <w:lang w:val="en-US"/>
          </w:rPr>
          <w:delText>司机</w:delText>
        </w:r>
      </w:del>
      <w:ins w:id="91" w:author="ああか" w:date="2019-08-23T01:26:33Z">
        <w:r>
          <w:rPr>
            <w:rFonts w:hint="eastAsia"/>
            <w:lang w:val="en-US" w:eastAsia="zh-CN"/>
          </w:rPr>
          <w:t>司祭</w:t>
        </w:r>
      </w:ins>
      <w:r>
        <w:rPr>
          <w:rFonts w:hint="default"/>
        </w:rPr>
        <w:t>」</w:t>
      </w:r>
    </w:p>
    <w:p>
      <w:pPr>
        <w:rPr>
          <w:rFonts w:hint="default"/>
        </w:rPr>
      </w:pPr>
    </w:p>
    <w:p>
      <w:pPr>
        <w:rPr>
          <w:rFonts w:hint="default"/>
        </w:rPr>
      </w:pPr>
      <w:r>
        <w:rPr>
          <w:rFonts w:hint="default"/>
        </w:rPr>
        <w:t>//TEXT 【達哉】</w:t>
      </w:r>
    </w:p>
    <w:p>
      <w:pPr>
        <w:rPr>
          <w:rFonts w:hint="default"/>
        </w:rPr>
      </w:pPr>
      <w:r>
        <w:rPr>
          <w:rFonts w:hint="default"/>
        </w:rPr>
        <w:t>&lt;jaT0212&gt;「そりゃそうでしょうけど、もうちょっと具体的に」</w:t>
      </w:r>
    </w:p>
    <w:p>
      <w:pPr>
        <w:rPr>
          <w:rFonts w:hint="default"/>
        </w:rPr>
      </w:pPr>
      <w:r>
        <w:rPr>
          <w:rFonts w:hint="default"/>
        </w:rPr>
        <w:t>&lt;cnT0212&gt;「这个我知道啦，具体的呢」</w:t>
      </w:r>
    </w:p>
    <w:p>
      <w:pPr>
        <w:rPr>
          <w:rFonts w:hint="default"/>
        </w:rPr>
      </w:pPr>
    </w:p>
    <w:p>
      <w:pPr>
        <w:rPr>
          <w:rFonts w:hint="default"/>
        </w:rPr>
      </w:pPr>
      <w:r>
        <w:rPr>
          <w:rFonts w:hint="default"/>
        </w:rPr>
        <w:t>//TEXT 【エステル】</w:t>
      </w:r>
    </w:p>
    <w:p>
      <w:pPr>
        <w:rPr>
          <w:rFonts w:hint="default"/>
        </w:rPr>
      </w:pPr>
      <w:r>
        <w:rPr>
          <w:rFonts w:hint="default"/>
        </w:rPr>
        <w:t>&lt;jaT0213&gt;「礼拝を執り行ったり、個人的な相談を受けたり……」</w:t>
      </w:r>
    </w:p>
    <w:p>
      <w:pPr>
        <w:rPr>
          <w:rFonts w:hint="default"/>
        </w:rPr>
      </w:pPr>
      <w:r>
        <w:rPr>
          <w:rFonts w:hint="default"/>
        </w:rPr>
        <w:t>&lt;cnT0213&gt;「主持礼拜，接受个人面谈……」</w:t>
      </w:r>
    </w:p>
    <w:p>
      <w:pPr>
        <w:rPr>
          <w:rFonts w:hint="default"/>
        </w:rPr>
      </w:pPr>
    </w:p>
    <w:p>
      <w:pPr>
        <w:rPr>
          <w:rFonts w:hint="default"/>
        </w:rPr>
      </w:pPr>
      <w:r>
        <w:rPr>
          <w:rFonts w:hint="default"/>
        </w:rPr>
        <w:t>//TEXT 【エステル】</w:t>
      </w:r>
    </w:p>
    <w:p>
      <w:pPr>
        <w:rPr>
          <w:rFonts w:hint="default"/>
        </w:rPr>
      </w:pPr>
      <w:r>
        <w:rPr>
          <w:rFonts w:hint="default"/>
        </w:rPr>
        <w:t>&lt;jaT0214&gt;「あとは礼拝堂の管理です。掃除洗濯炊事など」</w:t>
      </w:r>
    </w:p>
    <w:p>
      <w:pPr>
        <w:rPr>
          <w:rFonts w:hint="default"/>
        </w:rPr>
      </w:pPr>
      <w:r>
        <w:rPr>
          <w:rFonts w:hint="default"/>
        </w:rPr>
        <w:t>&lt;cnT0214&gt;「还有礼拜堂的管理。扫除洗衣做饭等等」</w:t>
      </w:r>
    </w:p>
    <w:p>
      <w:pPr>
        <w:rPr>
          <w:rFonts w:hint="default"/>
        </w:rPr>
      </w:pPr>
    </w:p>
    <w:p>
      <w:pPr>
        <w:rPr>
          <w:rFonts w:hint="default"/>
        </w:rPr>
      </w:pPr>
      <w:r>
        <w:rPr>
          <w:rFonts w:hint="default"/>
        </w:rPr>
        <w:t>//TEXT 【エステル】</w:t>
      </w:r>
    </w:p>
    <w:p>
      <w:pPr>
        <w:rPr>
          <w:rFonts w:hint="default"/>
        </w:rPr>
      </w:pPr>
      <w:r>
        <w:rPr>
          <w:rFonts w:hint="default"/>
        </w:rPr>
        <w:t>&lt;jaT0215&gt;「それ以外の時間は個人的な勉強です」</w:t>
      </w:r>
    </w:p>
    <w:p>
      <w:pPr>
        <w:rPr>
          <w:rFonts w:hint="default"/>
        </w:rPr>
      </w:pPr>
      <w:r>
        <w:rPr>
          <w:rFonts w:hint="default"/>
        </w:rPr>
        <w:t>&lt;cnT0215&gt;「这些以外的时间就是个人学习」</w:t>
      </w:r>
    </w:p>
    <w:p>
      <w:pPr>
        <w:rPr>
          <w:rFonts w:hint="default"/>
        </w:rPr>
      </w:pPr>
    </w:p>
    <w:p>
      <w:pPr>
        <w:rPr>
          <w:rFonts w:hint="default"/>
        </w:rPr>
      </w:pPr>
      <w:r>
        <w:rPr>
          <w:rFonts w:hint="default"/>
        </w:rPr>
        <w:t>//TEXT 【達哉】</w:t>
      </w:r>
    </w:p>
    <w:p>
      <w:pPr>
        <w:rPr>
          <w:rFonts w:hint="default"/>
        </w:rPr>
      </w:pPr>
      <w:r>
        <w:rPr>
          <w:rFonts w:hint="default"/>
        </w:rPr>
        <w:t>&lt;jaT0216&gt;「料理は得意なんですか？」</w:t>
      </w:r>
    </w:p>
    <w:p>
      <w:pPr>
        <w:rPr>
          <w:rFonts w:hint="default"/>
        </w:rPr>
      </w:pPr>
      <w:r>
        <w:rPr>
          <w:rFonts w:hint="default"/>
        </w:rPr>
        <w:t>&lt;cnT0216&gt;「料理很厉害吗？」</w:t>
      </w:r>
    </w:p>
    <w:p>
      <w:pPr>
        <w:rPr>
          <w:rFonts w:hint="default"/>
        </w:rPr>
      </w:pPr>
    </w:p>
    <w:p>
      <w:pPr>
        <w:rPr>
          <w:rFonts w:hint="default"/>
        </w:rPr>
      </w:pPr>
      <w:r>
        <w:rPr>
          <w:rFonts w:hint="default"/>
        </w:rPr>
        <w:t>//TEXT 【エステル】</w:t>
      </w:r>
    </w:p>
    <w:p>
      <w:pPr>
        <w:rPr>
          <w:rFonts w:hint="default"/>
        </w:rPr>
      </w:pPr>
      <w:r>
        <w:rPr>
          <w:rFonts w:hint="default"/>
        </w:rPr>
        <w:t>&lt;jaT0217&gt;「それなりに」</w:t>
      </w:r>
    </w:p>
    <w:p>
      <w:pPr>
        <w:rPr>
          <w:rFonts w:hint="default"/>
        </w:rPr>
      </w:pPr>
      <w:r>
        <w:rPr>
          <w:rFonts w:hint="default"/>
        </w:rPr>
        <w:t>&lt;cnT0217&gt;「就那样」</w:t>
      </w:r>
    </w:p>
    <w:p>
      <w:pPr>
        <w:rPr>
          <w:rFonts w:hint="default"/>
        </w:rPr>
      </w:pPr>
    </w:p>
    <w:p>
      <w:pPr>
        <w:rPr>
          <w:rFonts w:hint="default"/>
        </w:rPr>
      </w:pPr>
      <w:r>
        <w:rPr>
          <w:rFonts w:hint="default"/>
        </w:rPr>
        <w:t>//TEXT 【達哉】</w:t>
      </w:r>
    </w:p>
    <w:p>
      <w:pPr>
        <w:rPr>
          <w:rFonts w:hint="default"/>
        </w:rPr>
      </w:pPr>
      <w:r>
        <w:rPr>
          <w:rFonts w:hint="default"/>
        </w:rPr>
        <w:t>&lt;jaT0218&gt;「勉強というのは、どんなことを勉強されるんですか？」</w:t>
      </w:r>
    </w:p>
    <w:p>
      <w:pPr>
        <w:rPr>
          <w:rFonts w:hint="default"/>
        </w:rPr>
      </w:pPr>
      <w:r>
        <w:rPr>
          <w:rFonts w:hint="default"/>
        </w:rPr>
        <w:t>&lt;cnT0218&gt;「有在学习什么呢？」</w:t>
      </w:r>
    </w:p>
    <w:p>
      <w:pPr>
        <w:rPr>
          <w:rFonts w:hint="default"/>
        </w:rPr>
      </w:pPr>
    </w:p>
    <w:p>
      <w:pPr>
        <w:rPr>
          <w:rFonts w:hint="default"/>
        </w:rPr>
      </w:pPr>
      <w:r>
        <w:rPr>
          <w:rFonts w:hint="default"/>
        </w:rPr>
        <w:t>//TEXT 【エステル】</w:t>
      </w:r>
    </w:p>
    <w:p>
      <w:pPr>
        <w:rPr>
          <w:rFonts w:hint="default"/>
        </w:rPr>
      </w:pPr>
      <w:r>
        <w:rPr>
          <w:rFonts w:hint="default"/>
        </w:rPr>
        <w:t>&lt;jaT0219&gt;「神学や歴史、経済など様々です」</w:t>
      </w:r>
    </w:p>
    <w:p>
      <w:pPr>
        <w:rPr>
          <w:rFonts w:hint="default"/>
        </w:rPr>
      </w:pPr>
      <w:r>
        <w:rPr>
          <w:rFonts w:hint="default"/>
        </w:rPr>
        <w:t>&lt;cnT0219&gt;「神学、历史、经济等等」</w:t>
      </w:r>
    </w:p>
    <w:p>
      <w:pPr>
        <w:rPr>
          <w:rFonts w:hint="default"/>
        </w:rPr>
      </w:pPr>
    </w:p>
    <w:p>
      <w:pPr>
        <w:rPr>
          <w:rFonts w:hint="default"/>
        </w:rPr>
      </w:pPr>
      <w:r>
        <w:rPr>
          <w:rFonts w:hint="default"/>
        </w:rPr>
        <w:t>//TEXT 【達哉】</w:t>
      </w:r>
    </w:p>
    <w:p>
      <w:pPr>
        <w:rPr>
          <w:rFonts w:hint="default"/>
        </w:rPr>
      </w:pPr>
      <w:r>
        <w:rPr>
          <w:rFonts w:hint="default"/>
        </w:rPr>
        <w:t>&lt;jaT0220&gt;「難しそうな本を買ってましたからね」</w:t>
      </w:r>
    </w:p>
    <w:p>
      <w:pPr>
        <w:rPr>
          <w:rFonts w:hint="default"/>
        </w:rPr>
      </w:pPr>
      <w:r>
        <w:rPr>
          <w:rFonts w:hint="default"/>
        </w:rPr>
        <w:t>&lt;cnT0220&gt;「说来之前买了相当难懂的书呢」</w:t>
      </w:r>
    </w:p>
    <w:p>
      <w:pPr>
        <w:rPr>
          <w:rFonts w:hint="default"/>
        </w:rPr>
      </w:pPr>
    </w:p>
    <w:p>
      <w:pPr>
        <w:rPr>
          <w:rFonts w:hint="default"/>
        </w:rPr>
      </w:pPr>
      <w:r>
        <w:rPr>
          <w:rFonts w:hint="default"/>
        </w:rPr>
        <w:t>//TEXT 【エステル】</w:t>
      </w:r>
    </w:p>
    <w:p>
      <w:pPr>
        <w:rPr>
          <w:rFonts w:hint="default"/>
        </w:rPr>
      </w:pPr>
      <w:r>
        <w:rPr>
          <w:rFonts w:hint="default"/>
        </w:rPr>
        <w:t>&lt;jaT0221&gt;「ええ」</w:t>
      </w:r>
    </w:p>
    <w:p>
      <w:pPr>
        <w:rPr>
          <w:rFonts w:hint="default"/>
        </w:rPr>
      </w:pPr>
      <w:r>
        <w:rPr>
          <w:rFonts w:hint="default"/>
        </w:rPr>
        <w:t>&lt;cnT0221&gt;「是的」</w:t>
      </w:r>
    </w:p>
    <w:p>
      <w:pPr>
        <w:rPr>
          <w:rFonts w:hint="default"/>
        </w:rPr>
      </w:pPr>
    </w:p>
    <w:p>
      <w:pPr>
        <w:rPr>
          <w:rFonts w:hint="default"/>
        </w:rPr>
      </w:pPr>
      <w:r>
        <w:rPr>
          <w:rFonts w:hint="default"/>
        </w:rPr>
        <w:t>//TEXT 【エステル】</w:t>
      </w:r>
    </w:p>
    <w:p>
      <w:pPr>
        <w:rPr>
          <w:rFonts w:hint="default"/>
        </w:rPr>
      </w:pPr>
      <w:r>
        <w:rPr>
          <w:rFonts w:hint="default"/>
        </w:rPr>
        <w:t>&lt;jaT0222&gt;「貴方は日頃何をしているのですか？」</w:t>
      </w:r>
    </w:p>
    <w:p>
      <w:pPr>
        <w:rPr>
          <w:rFonts w:hint="default"/>
        </w:rPr>
      </w:pPr>
      <w:r>
        <w:rPr>
          <w:rFonts w:hint="default"/>
        </w:rPr>
        <w:t>&lt;cnT0222&gt;「你平日是做什么的？」</w:t>
      </w:r>
    </w:p>
    <w:p>
      <w:pPr>
        <w:rPr>
          <w:rFonts w:hint="default"/>
        </w:rPr>
      </w:pPr>
    </w:p>
    <w:p>
      <w:pPr>
        <w:rPr>
          <w:rFonts w:hint="default"/>
        </w:rPr>
      </w:pPr>
      <w:r>
        <w:rPr>
          <w:rFonts w:hint="default"/>
        </w:rPr>
        <w:t>//TEXT 【達哉】</w:t>
      </w:r>
    </w:p>
    <w:p>
      <w:pPr>
        <w:rPr>
          <w:rFonts w:hint="default"/>
        </w:rPr>
      </w:pPr>
      <w:r>
        <w:rPr>
          <w:rFonts w:hint="default"/>
        </w:rPr>
        <w:t>&lt;jaT0223&gt;「ええと……学生です」</w:t>
      </w:r>
    </w:p>
    <w:p>
      <w:pPr>
        <w:rPr>
          <w:rFonts w:hint="default"/>
        </w:rPr>
      </w:pPr>
      <w:r>
        <w:rPr>
          <w:rFonts w:hint="default"/>
        </w:rPr>
        <w:t>&lt;cnT0223&gt;「……学生」</w:t>
      </w:r>
    </w:p>
    <w:p>
      <w:pPr>
        <w:rPr>
          <w:rFonts w:hint="default"/>
        </w:rPr>
      </w:pPr>
    </w:p>
    <w:p>
      <w:pPr>
        <w:rPr>
          <w:rFonts w:hint="default"/>
        </w:rPr>
      </w:pPr>
      <w:r>
        <w:rPr>
          <w:rFonts w:hint="default"/>
        </w:rPr>
        <w:t>//TEXT 【エステル】</w:t>
      </w:r>
    </w:p>
    <w:p>
      <w:pPr>
        <w:rPr>
          <w:rFonts w:hint="default"/>
        </w:rPr>
      </w:pPr>
      <w:r>
        <w:rPr>
          <w:rFonts w:hint="default"/>
        </w:rPr>
        <w:t>&lt;jaT0224&gt;「学生？」</w:t>
      </w:r>
    </w:p>
    <w:p>
      <w:pPr>
        <w:rPr>
          <w:rFonts w:hint="default"/>
        </w:rPr>
      </w:pPr>
      <w:r>
        <w:rPr>
          <w:rFonts w:hint="default"/>
        </w:rPr>
        <w:t>&lt;cnT0224&gt;「学生？」</w:t>
      </w:r>
    </w:p>
    <w:p>
      <w:pPr>
        <w:rPr>
          <w:rFonts w:hint="default"/>
        </w:rPr>
      </w:pPr>
    </w:p>
    <w:p>
      <w:pPr>
        <w:rPr>
          <w:rFonts w:hint="default"/>
        </w:rPr>
      </w:pPr>
      <w:r>
        <w:rPr>
          <w:rFonts w:hint="default"/>
        </w:rPr>
        <w:t>//TEXT 【達哉】</w:t>
      </w:r>
    </w:p>
    <w:p>
      <w:pPr>
        <w:rPr>
          <w:rFonts w:hint="default"/>
        </w:rPr>
      </w:pPr>
      <w:r>
        <w:rPr>
          <w:rFonts w:hint="default"/>
        </w:rPr>
        <w:t>&lt;jaT0225&gt;「学生ですが」</w:t>
      </w:r>
    </w:p>
    <w:p>
      <w:pPr>
        <w:rPr>
          <w:rFonts w:hint="default"/>
        </w:rPr>
      </w:pPr>
      <w:r>
        <w:rPr>
          <w:rFonts w:hint="default"/>
        </w:rPr>
        <w:t>&lt;cnT0225&gt;「学生」</w:t>
      </w:r>
    </w:p>
    <w:p>
      <w:pPr>
        <w:rPr>
          <w:rFonts w:hint="default"/>
        </w:rPr>
      </w:pPr>
    </w:p>
    <w:p>
      <w:pPr>
        <w:rPr>
          <w:rFonts w:hint="default"/>
        </w:rPr>
      </w:pPr>
      <w:r>
        <w:rPr>
          <w:rFonts w:hint="default"/>
        </w:rPr>
        <w:t>//TEXT</w:t>
      </w:r>
    </w:p>
    <w:p>
      <w:pPr>
        <w:rPr>
          <w:rFonts w:hint="default"/>
        </w:rPr>
      </w:pPr>
      <w:r>
        <w:rPr>
          <w:rFonts w:hint="default"/>
        </w:rPr>
        <w:t>&lt;jaT0226&gt;怪訝そうな顔をするエステルさん。</w:t>
      </w:r>
    </w:p>
    <w:p>
      <w:pPr>
        <w:rPr>
          <w:rFonts w:hint="default"/>
        </w:rPr>
      </w:pPr>
      <w:r>
        <w:rPr>
          <w:rFonts w:hint="default"/>
        </w:rPr>
        <w:t>&lt;cnT0226&gt;艾斯蒂尔感到诧异。</w:t>
      </w:r>
    </w:p>
    <w:p>
      <w:pPr>
        <w:rPr>
          <w:rFonts w:hint="default"/>
        </w:rPr>
      </w:pPr>
    </w:p>
    <w:p>
      <w:pPr>
        <w:rPr>
          <w:rFonts w:hint="default"/>
        </w:rPr>
      </w:pPr>
      <w:r>
        <w:rPr>
          <w:rFonts w:hint="default"/>
        </w:rPr>
        <w:t>//TEXT 【達哉】</w:t>
      </w:r>
    </w:p>
    <w:p>
      <w:pPr>
        <w:rPr>
          <w:rFonts w:hint="default"/>
        </w:rPr>
      </w:pPr>
      <w:r>
        <w:rPr>
          <w:rFonts w:hint="default"/>
        </w:rPr>
        <w:t>&lt;jaT0227&gt;「学生って分かりませんか？」</w:t>
      </w:r>
    </w:p>
    <w:p>
      <w:pPr>
        <w:rPr>
          <w:rFonts w:hint="default"/>
        </w:rPr>
      </w:pPr>
      <w:r>
        <w:rPr>
          <w:rFonts w:hint="default"/>
        </w:rPr>
        <w:t>&lt;cnT0227&gt;「不知道学生是什么吗？」</w:t>
      </w:r>
    </w:p>
    <w:p>
      <w:pPr>
        <w:rPr>
          <w:rFonts w:hint="default"/>
        </w:rPr>
      </w:pPr>
    </w:p>
    <w:p>
      <w:pPr>
        <w:rPr>
          <w:rFonts w:hint="default"/>
        </w:rPr>
      </w:pPr>
      <w:r>
        <w:rPr>
          <w:rFonts w:hint="default"/>
        </w:rPr>
        <w:t>//TEXT 【エステル】</w:t>
      </w:r>
    </w:p>
    <w:p>
      <w:pPr>
        <w:rPr>
          <w:rFonts w:hint="default"/>
        </w:rPr>
      </w:pPr>
      <w:r>
        <w:rPr>
          <w:rFonts w:hint="default"/>
        </w:rPr>
        <w:t>&lt;jaT0228&gt;「分かりません」</w:t>
      </w:r>
    </w:p>
    <w:p>
      <w:pPr>
        <w:rPr>
          <w:rFonts w:hint="default"/>
        </w:rPr>
      </w:pPr>
      <w:r>
        <w:rPr>
          <w:rFonts w:hint="default"/>
        </w:rPr>
        <w:t>&lt;cnT0228&gt;「不知道」</w:t>
      </w:r>
    </w:p>
    <w:p>
      <w:pPr>
        <w:rPr>
          <w:rFonts w:hint="default"/>
        </w:rPr>
      </w:pPr>
    </w:p>
    <w:p>
      <w:pPr>
        <w:rPr>
          <w:rFonts w:hint="default"/>
        </w:rPr>
      </w:pPr>
      <w:r>
        <w:rPr>
          <w:rFonts w:hint="default"/>
        </w:rPr>
        <w:t>//TEXT 【達哉】</w:t>
      </w:r>
    </w:p>
    <w:p>
      <w:pPr>
        <w:rPr>
          <w:rFonts w:hint="default"/>
        </w:rPr>
      </w:pPr>
      <w:r>
        <w:rPr>
          <w:rFonts w:hint="default"/>
        </w:rPr>
        <w:t>&lt;jaT0229&gt;「ええと……」</w:t>
      </w:r>
    </w:p>
    <w:p>
      <w:pPr>
        <w:rPr>
          <w:rFonts w:hint="default"/>
        </w:rPr>
      </w:pPr>
      <w:r>
        <w:rPr>
          <w:rFonts w:hint="default"/>
        </w:rPr>
        <w:t>&lt;cnT0229&gt;「大概是……」</w:t>
      </w:r>
    </w:p>
    <w:p>
      <w:pPr>
        <w:rPr>
          <w:rFonts w:hint="default"/>
        </w:rPr>
      </w:pPr>
    </w:p>
    <w:p>
      <w:pPr>
        <w:rPr>
          <w:rFonts w:hint="default"/>
        </w:rPr>
      </w:pPr>
      <w:r>
        <w:rPr>
          <w:rFonts w:hint="default"/>
        </w:rPr>
        <w:t>//TEXT</w:t>
      </w:r>
    </w:p>
    <w:p>
      <w:pPr>
        <w:rPr>
          <w:rFonts w:hint="default"/>
        </w:rPr>
      </w:pPr>
      <w:r>
        <w:rPr>
          <w:rFonts w:hint="default"/>
        </w:rPr>
        <w:t>&lt;jaT0230&gt;説明するとなると難しい。</w:t>
      </w:r>
    </w:p>
    <w:p>
      <w:pPr>
        <w:rPr>
          <w:rFonts w:hint="default"/>
        </w:rPr>
      </w:pPr>
      <w:r>
        <w:rPr>
          <w:rFonts w:hint="default"/>
        </w:rPr>
        <w:t>&lt;cnT0230&gt;要说明还有些困难。</w:t>
      </w:r>
    </w:p>
    <w:p>
      <w:pPr>
        <w:rPr>
          <w:rFonts w:hint="default"/>
        </w:rPr>
      </w:pPr>
    </w:p>
    <w:p>
      <w:pPr>
        <w:rPr>
          <w:rFonts w:hint="default"/>
        </w:rPr>
      </w:pPr>
      <w:r>
        <w:rPr>
          <w:rFonts w:hint="default"/>
        </w:rPr>
        <w:t>//TEXT 【達哉】</w:t>
      </w:r>
    </w:p>
    <w:p>
      <w:pPr>
        <w:rPr>
          <w:rFonts w:hint="default"/>
        </w:rPr>
      </w:pPr>
      <w:r>
        <w:rPr>
          <w:rFonts w:hint="default"/>
        </w:rPr>
        <w:t>&lt;jaT0231&gt;「勉強を教える施設があって、そこで毎日勉強しているんです」</w:t>
      </w:r>
    </w:p>
    <w:p>
      <w:pPr>
        <w:rPr>
          <w:rFonts w:hint="default"/>
        </w:rPr>
      </w:pPr>
      <w:r>
        <w:rPr>
          <w:rFonts w:hint="default"/>
        </w:rPr>
        <w:t>&lt;cnT0231&gt;「是教育人的设施，学生平日都要在那里学习」</w:t>
      </w:r>
    </w:p>
    <w:p>
      <w:pPr>
        <w:rPr>
          <w:rFonts w:hint="default"/>
        </w:rPr>
      </w:pPr>
    </w:p>
    <w:p>
      <w:pPr>
        <w:rPr>
          <w:rFonts w:hint="default"/>
        </w:rPr>
      </w:pPr>
      <w:r>
        <w:rPr>
          <w:rFonts w:hint="default"/>
        </w:rPr>
        <w:t>//TEXT 【エステル】</w:t>
      </w:r>
    </w:p>
    <w:p>
      <w:pPr>
        <w:rPr>
          <w:rFonts w:hint="default"/>
        </w:rPr>
      </w:pPr>
      <w:r>
        <w:rPr>
          <w:rFonts w:hint="default"/>
        </w:rPr>
        <w:t>&lt;jaT0232&gt;「……学院生のようなものですか」</w:t>
      </w:r>
    </w:p>
    <w:p>
      <w:pPr>
        <w:rPr>
          <w:rFonts w:hint="default"/>
        </w:rPr>
      </w:pPr>
      <w:r>
        <w:rPr>
          <w:rFonts w:hint="default"/>
        </w:rPr>
        <w:t>&lt;cnT0232&gt;「……就像学院生那样的身份吗」</w:t>
      </w:r>
    </w:p>
    <w:p>
      <w:pPr>
        <w:rPr>
          <w:rFonts w:hint="default"/>
        </w:rPr>
      </w:pPr>
    </w:p>
    <w:p>
      <w:pPr>
        <w:rPr>
          <w:rFonts w:hint="default"/>
        </w:rPr>
      </w:pPr>
      <w:r>
        <w:rPr>
          <w:rFonts w:hint="default"/>
        </w:rPr>
        <w:t>//TEXT</w:t>
      </w:r>
    </w:p>
    <w:p>
      <w:pPr>
        <w:rPr>
          <w:rFonts w:hint="default"/>
        </w:rPr>
      </w:pPr>
      <w:r>
        <w:rPr>
          <w:rFonts w:hint="default"/>
        </w:rPr>
        <w:t>&lt;jaT0233&gt;彼女の中では学生＝学院生に置き換えられたらしい。</w:t>
      </w:r>
    </w:p>
    <w:p>
      <w:pPr>
        <w:rPr>
          <w:rFonts w:hint="default"/>
        </w:rPr>
      </w:pPr>
      <w:r>
        <w:rPr>
          <w:rFonts w:hint="default"/>
        </w:rPr>
        <w:t>&lt;cnT0233&gt;艾斯蒂尔似乎用学院生的概念置换了学生的概念</w:t>
      </w:r>
      <w:del w:id="92" w:author="hhh0578" w:date="2019-08-21T19:43:48Z">
        <w:r>
          <w:rPr>
            <w:rFonts w:hint="default"/>
          </w:rPr>
          <w:delText>。</w:delText>
        </w:r>
      </w:del>
      <w:r>
        <w:rPr>
          <w:rFonts w:hint="default"/>
        </w:rPr>
        <w:t>。</w:t>
      </w:r>
    </w:p>
    <w:p>
      <w:pPr>
        <w:rPr>
          <w:rFonts w:hint="default"/>
        </w:rPr>
      </w:pPr>
    </w:p>
    <w:p>
      <w:pPr>
        <w:rPr>
          <w:rFonts w:hint="default"/>
        </w:rPr>
      </w:pPr>
      <w:r>
        <w:rPr>
          <w:rFonts w:hint="default"/>
        </w:rPr>
        <w:t>//TEXT 【達哉】</w:t>
      </w:r>
    </w:p>
    <w:p>
      <w:pPr>
        <w:rPr>
          <w:rFonts w:hint="default"/>
        </w:rPr>
      </w:pPr>
      <w:r>
        <w:rPr>
          <w:rFonts w:hint="default"/>
        </w:rPr>
        <w:t>&lt;jaT0234&gt;「しかし、学生って言葉が通じないとは思いませんでした」</w:t>
      </w:r>
    </w:p>
    <w:p>
      <w:pPr>
        <w:rPr>
          <w:rFonts w:hint="default"/>
        </w:rPr>
      </w:pPr>
      <w:r>
        <w:rPr>
          <w:rFonts w:hint="default"/>
        </w:rPr>
        <w:t>&lt;cnT0234&gt;「不过，完全没想到学生这个单词就造成了交流不畅」</w:t>
      </w:r>
    </w:p>
    <w:p>
      <w:pPr>
        <w:rPr>
          <w:rFonts w:hint="default"/>
        </w:rPr>
      </w:pPr>
    </w:p>
    <w:p>
      <w:pPr>
        <w:rPr>
          <w:rFonts w:hint="default"/>
        </w:rPr>
      </w:pPr>
      <w:r>
        <w:rPr>
          <w:rFonts w:hint="default"/>
        </w:rPr>
        <w:t>//TEXT 【エステル】</w:t>
      </w:r>
    </w:p>
    <w:p>
      <w:pPr>
        <w:rPr>
          <w:rFonts w:hint="default"/>
        </w:rPr>
      </w:pPr>
      <w:r>
        <w:rPr>
          <w:rFonts w:hint="default"/>
        </w:rPr>
        <w:t>&lt;jaT0235&gt;「地球の物事に興味はありませんから」</w:t>
      </w:r>
    </w:p>
    <w:p>
      <w:pPr>
        <w:rPr>
          <w:rFonts w:hint="default"/>
        </w:rPr>
      </w:pPr>
      <w:r>
        <w:rPr>
          <w:rFonts w:hint="default"/>
        </w:rPr>
        <w:t>&lt;cnT0235&gt;「毕竟我对地球的事物没兴趣」</w:t>
      </w:r>
    </w:p>
    <w:p>
      <w:pPr>
        <w:rPr>
          <w:rFonts w:hint="default"/>
        </w:rPr>
      </w:pPr>
    </w:p>
    <w:p>
      <w:pPr>
        <w:rPr>
          <w:rFonts w:hint="default"/>
        </w:rPr>
      </w:pPr>
      <w:r>
        <w:rPr>
          <w:rFonts w:hint="default"/>
        </w:rPr>
        <w:t>//TEXT</w:t>
      </w:r>
    </w:p>
    <w:p>
      <w:pPr>
        <w:rPr>
          <w:rFonts w:hint="default"/>
        </w:rPr>
      </w:pPr>
      <w:r>
        <w:rPr>
          <w:rFonts w:hint="default"/>
        </w:rPr>
        <w:t>&lt;jaT0236&gt;さらりと言ってのける。</w:t>
      </w:r>
    </w:p>
    <w:p>
      <w:pPr>
        <w:rPr>
          <w:rFonts w:hint="default"/>
        </w:rPr>
      </w:pPr>
      <w:r>
        <w:rPr>
          <w:rFonts w:hint="default"/>
        </w:rPr>
        <w:t>&lt;cnT0236&gt;</w:t>
      </w:r>
      <w:ins w:id="93" w:author="hhh0578" w:date="2019-08-21T19:43:57Z">
        <w:r>
          <w:rPr>
            <w:rFonts w:hint="eastAsia"/>
            <w:lang w:val="en-US" w:eastAsia="zh-CN"/>
          </w:rPr>
          <w:t>她</w:t>
        </w:r>
      </w:ins>
      <w:ins w:id="94" w:author="hhh0578" w:date="2019-08-21T19:43:58Z">
        <w:r>
          <w:rPr>
            <w:rFonts w:hint="eastAsia"/>
            <w:lang w:val="en-US" w:eastAsia="zh-CN"/>
          </w:rPr>
          <w:t>轻描淡写</w:t>
        </w:r>
      </w:ins>
      <w:ins w:id="95" w:author="hhh0578" w:date="2019-08-21T19:43:59Z">
        <w:r>
          <w:rPr>
            <w:rFonts w:hint="eastAsia"/>
            <w:lang w:val="en-US" w:eastAsia="zh-CN"/>
          </w:rPr>
          <w:t>地</w:t>
        </w:r>
      </w:ins>
      <w:del w:id="96" w:author="hhh0578" w:date="2019-08-21T19:43:56Z">
        <w:r>
          <w:rPr>
            <w:rFonts w:hint="default"/>
          </w:rPr>
          <w:delText>进</w:delText>
        </w:r>
      </w:del>
      <w:del w:id="97" w:author="hhh0578" w:date="2019-08-21T19:43:55Z">
        <w:r>
          <w:rPr>
            <w:rFonts w:hint="default"/>
          </w:rPr>
          <w:delText>一步</w:delText>
        </w:r>
      </w:del>
      <w:r>
        <w:rPr>
          <w:rFonts w:hint="default"/>
        </w:rPr>
        <w:t>阐释了理由。</w:t>
      </w:r>
    </w:p>
    <w:p>
      <w:pPr>
        <w:rPr>
          <w:rFonts w:hint="default"/>
        </w:rPr>
      </w:pPr>
    </w:p>
    <w:p>
      <w:pPr>
        <w:rPr>
          <w:rFonts w:hint="default"/>
        </w:rPr>
      </w:pPr>
      <w:r>
        <w:rPr>
          <w:rFonts w:hint="default"/>
        </w:rPr>
        <w:t>//TEXT</w:t>
      </w:r>
    </w:p>
    <w:p>
      <w:pPr>
        <w:rPr>
          <w:rFonts w:hint="default"/>
        </w:rPr>
      </w:pPr>
      <w:r>
        <w:rPr>
          <w:rFonts w:hint="default"/>
        </w:rPr>
        <w:t>&lt;jaT0237&gt;これは……なかなか手ごわそうだ。</w:t>
      </w:r>
    </w:p>
    <w:p>
      <w:pPr>
        <w:rPr>
          <w:rFonts w:hint="default"/>
        </w:rPr>
      </w:pPr>
      <w:r>
        <w:rPr>
          <w:rFonts w:hint="default"/>
        </w:rPr>
        <w:t>&lt;cnT0237&gt;这样看来……有点棘手啊。</w:t>
      </w:r>
    </w:p>
    <w:p>
      <w:pPr>
        <w:rPr>
          <w:rFonts w:hint="default"/>
        </w:rPr>
      </w:pPr>
    </w:p>
    <w:p>
      <w:pPr>
        <w:rPr>
          <w:rFonts w:hint="default"/>
        </w:rPr>
      </w:pPr>
      <w:r>
        <w:rPr>
          <w:rFonts w:hint="default"/>
        </w:rPr>
        <w:t>//TEXT 【達哉】</w:t>
      </w:r>
    </w:p>
    <w:p>
      <w:pPr>
        <w:rPr>
          <w:rFonts w:hint="default"/>
        </w:rPr>
      </w:pPr>
      <w:r>
        <w:rPr>
          <w:rFonts w:hint="default"/>
        </w:rPr>
        <w:t>&lt;jaT0238&gt;「あ、すみません、ここから曲がります」</w:t>
      </w:r>
    </w:p>
    <w:p>
      <w:pPr>
        <w:rPr>
          <w:rFonts w:hint="default"/>
        </w:rPr>
      </w:pPr>
      <w:r>
        <w:rPr>
          <w:rFonts w:hint="default"/>
        </w:rPr>
        <w:t>&lt;cnT0238&gt;「啊，不好意思，这里要转弯」</w:t>
      </w:r>
    </w:p>
    <w:p>
      <w:pPr>
        <w:rPr>
          <w:rFonts w:hint="default"/>
        </w:rPr>
      </w:pPr>
    </w:p>
    <w:p>
      <w:pPr>
        <w:rPr>
          <w:rFonts w:hint="default"/>
        </w:rPr>
      </w:pPr>
      <w:r>
        <w:rPr>
          <w:rFonts w:hint="default"/>
        </w:rPr>
        <w:t>//TEXT</w:t>
      </w:r>
    </w:p>
    <w:p>
      <w:pPr>
        <w:rPr>
          <w:rFonts w:hint="default"/>
        </w:rPr>
      </w:pPr>
      <w:r>
        <w:rPr>
          <w:rFonts w:hint="default"/>
        </w:rPr>
        <w:t>&lt;jaT0239&gt;川原の土手を下りて、幹線道路へ向かう。</w:t>
      </w:r>
    </w:p>
    <w:p>
      <w:pPr>
        <w:rPr>
          <w:rFonts w:hint="default"/>
        </w:rPr>
      </w:pPr>
      <w:r>
        <w:rPr>
          <w:rFonts w:hint="default"/>
        </w:rPr>
        <w:t>&lt;cnT0239&gt;离开了堤防走向主道路。</w:t>
      </w:r>
    </w:p>
    <w:p>
      <w:pPr>
        <w:rPr>
          <w:rFonts w:hint="default"/>
        </w:rPr>
      </w:pPr>
    </w:p>
    <w:p>
      <w:pPr>
        <w:rPr>
          <w:rFonts w:hint="default"/>
        </w:rPr>
      </w:pPr>
      <w:r>
        <w:rPr>
          <w:rFonts w:hint="default"/>
        </w:rPr>
        <w:t>//TEXT</w:t>
      </w:r>
    </w:p>
    <w:p>
      <w:pPr>
        <w:rPr>
          <w:rFonts w:hint="default"/>
        </w:rPr>
      </w:pPr>
      <w:r>
        <w:rPr>
          <w:rFonts w:hint="default"/>
        </w:rPr>
        <w:t>&lt;jaT0240&gt;途端に交通量が増えた。</w:t>
      </w:r>
    </w:p>
    <w:p>
      <w:pPr>
        <w:rPr>
          <w:rFonts w:hint="default"/>
        </w:rPr>
      </w:pPr>
      <w:r>
        <w:rPr>
          <w:rFonts w:hint="default"/>
        </w:rPr>
        <w:t>&lt;cnT0240&gt;中途交通量剧增。</w:t>
      </w:r>
    </w:p>
    <w:p>
      <w:pPr>
        <w:rPr>
          <w:rFonts w:hint="default"/>
        </w:rPr>
      </w:pPr>
    </w:p>
    <w:p>
      <w:pPr>
        <w:rPr>
          <w:rFonts w:hint="default"/>
        </w:rPr>
      </w:pPr>
      <w:r>
        <w:rPr>
          <w:rFonts w:hint="default"/>
        </w:rPr>
        <w:t>//TEXT</w:t>
      </w:r>
    </w:p>
    <w:p>
      <w:pPr>
        <w:rPr>
          <w:rFonts w:hint="default"/>
        </w:rPr>
      </w:pPr>
      <w:r>
        <w:rPr>
          <w:rFonts w:hint="default"/>
        </w:rPr>
        <w:t>&lt;jaT0241&gt;人も、車もだ。</w:t>
      </w:r>
    </w:p>
    <w:p>
      <w:pPr>
        <w:rPr>
          <w:rFonts w:hint="default"/>
        </w:rPr>
      </w:pPr>
      <w:r>
        <w:rPr>
          <w:rFonts w:hint="default"/>
        </w:rPr>
        <w:t>&lt;cnT0241&gt;人多车也多。</w:t>
      </w:r>
    </w:p>
    <w:p>
      <w:pPr>
        <w:rPr>
          <w:rFonts w:hint="default"/>
        </w:rPr>
      </w:pPr>
    </w:p>
    <w:p>
      <w:pPr>
        <w:rPr>
          <w:rFonts w:hint="default"/>
        </w:rPr>
      </w:pPr>
      <w:r>
        <w:rPr>
          <w:rFonts w:hint="default"/>
        </w:rPr>
        <w:t>//TEXT</w:t>
      </w:r>
    </w:p>
    <w:p>
      <w:pPr>
        <w:rPr>
          <w:rFonts w:hint="default"/>
        </w:rPr>
      </w:pPr>
      <w:r>
        <w:rPr>
          <w:rFonts w:hint="default"/>
        </w:rPr>
        <w:t>&lt;jaT0242&gt;エステルさんは不快そうに眉根にしわを寄せる。</w:t>
      </w:r>
    </w:p>
    <w:p>
      <w:pPr>
        <w:rPr>
          <w:rFonts w:hint="default"/>
        </w:rPr>
      </w:pPr>
      <w:r>
        <w:rPr>
          <w:rFonts w:hint="default"/>
        </w:rPr>
        <w:t>&lt;cnT0242&gt;艾斯蒂尔不高兴地皱起了眉毛。</w:t>
      </w:r>
    </w:p>
    <w:p>
      <w:pPr>
        <w:rPr>
          <w:rFonts w:hint="default"/>
        </w:rPr>
      </w:pPr>
    </w:p>
    <w:p>
      <w:pPr>
        <w:rPr>
          <w:rFonts w:hint="default"/>
        </w:rPr>
      </w:pPr>
      <w:r>
        <w:rPr>
          <w:rFonts w:hint="default"/>
        </w:rPr>
        <w:t>//TEXT 【エステル】</w:t>
      </w:r>
    </w:p>
    <w:p>
      <w:pPr>
        <w:rPr>
          <w:rFonts w:hint="default"/>
        </w:rPr>
      </w:pPr>
      <w:r>
        <w:rPr>
          <w:rFonts w:hint="default"/>
        </w:rPr>
        <w:t>&lt;jaT0243&gt;「こんなところにつれて来られるとは思いませんでした」</w:t>
      </w:r>
    </w:p>
    <w:p>
      <w:pPr>
        <w:rPr>
          <w:rFonts w:hint="default"/>
        </w:rPr>
      </w:pPr>
      <w:r>
        <w:rPr>
          <w:rFonts w:hint="default"/>
        </w:rPr>
        <w:t>&lt;cnT0243&gt;「完全没想到会被带到这种地方」</w:t>
      </w:r>
    </w:p>
    <w:p>
      <w:pPr>
        <w:rPr>
          <w:rFonts w:hint="default"/>
        </w:rPr>
      </w:pPr>
    </w:p>
    <w:p>
      <w:pPr>
        <w:rPr>
          <w:rFonts w:hint="default"/>
        </w:rPr>
      </w:pPr>
      <w:r>
        <w:rPr>
          <w:rFonts w:hint="default"/>
        </w:rPr>
        <w:t>//TEXT 【エステル】</w:t>
      </w:r>
    </w:p>
    <w:p>
      <w:pPr>
        <w:rPr>
          <w:rFonts w:hint="default"/>
        </w:rPr>
      </w:pPr>
      <w:r>
        <w:rPr>
          <w:rFonts w:hint="default"/>
        </w:rPr>
        <w:t>&lt;jaT0244&gt;「っっ」</w:t>
      </w:r>
    </w:p>
    <w:p>
      <w:pPr>
        <w:rPr>
          <w:rFonts w:hint="default"/>
        </w:rPr>
      </w:pPr>
      <w:r>
        <w:rPr>
          <w:rFonts w:hint="default"/>
        </w:rPr>
        <w:t>&lt;cnT0244&gt;「！！」</w:t>
      </w:r>
    </w:p>
    <w:p>
      <w:pPr>
        <w:rPr>
          <w:rFonts w:hint="default"/>
        </w:rPr>
      </w:pPr>
    </w:p>
    <w:p>
      <w:pPr>
        <w:rPr>
          <w:rFonts w:hint="default"/>
        </w:rPr>
      </w:pPr>
      <w:r>
        <w:rPr>
          <w:rFonts w:hint="default"/>
        </w:rPr>
        <w:t>//TEXT</w:t>
      </w:r>
    </w:p>
    <w:p>
      <w:pPr>
        <w:rPr>
          <w:rFonts w:hint="default"/>
        </w:rPr>
      </w:pPr>
      <w:r>
        <w:rPr>
          <w:rFonts w:hint="default"/>
        </w:rPr>
        <w:t>&lt;jaT0245&gt;人にぶつかりそうになり俺に体を寄せるエステルさん。</w:t>
      </w:r>
    </w:p>
    <w:p>
      <w:pPr>
        <w:rPr>
          <w:rFonts w:hint="default"/>
        </w:rPr>
      </w:pPr>
      <w:r>
        <w:rPr>
          <w:rFonts w:hint="default"/>
        </w:rPr>
        <w:t>&lt;cnT0245&gt;似乎</w:t>
      </w:r>
      <w:ins w:id="98" w:author="hhh0578" w:date="2019-08-21T19:44:18Z">
        <w:r>
          <w:rPr>
            <w:rFonts w:hint="eastAsia"/>
            <w:lang w:val="en-US" w:eastAsia="zh-CN"/>
          </w:rPr>
          <w:t>差点</w:t>
        </w:r>
      </w:ins>
      <w:ins w:id="99" w:author="hhh0578" w:date="2019-08-21T19:44:19Z">
        <w:r>
          <w:rPr>
            <w:rFonts w:hint="eastAsia"/>
            <w:lang w:val="en-US" w:eastAsia="zh-CN"/>
          </w:rPr>
          <w:t>被</w:t>
        </w:r>
      </w:ins>
      <w:del w:id="100" w:author="hhh0578" w:date="2019-08-21T19:44:16Z">
        <w:r>
          <w:rPr>
            <w:rFonts w:hint="default"/>
          </w:rPr>
          <w:delText>被</w:delText>
        </w:r>
      </w:del>
      <w:r>
        <w:rPr>
          <w:rFonts w:hint="default"/>
        </w:rPr>
        <w:t>行人撞到</w:t>
      </w:r>
      <w:del w:id="101" w:author="hhh0578" w:date="2019-08-21T19:44:21Z">
        <w:r>
          <w:rPr>
            <w:rFonts w:hint="default"/>
          </w:rPr>
          <w:delText>了</w:delText>
        </w:r>
      </w:del>
      <w:r>
        <w:rPr>
          <w:rFonts w:hint="default"/>
        </w:rPr>
        <w:t>，艾斯蒂尔向我靠过来。</w:t>
      </w:r>
    </w:p>
    <w:p>
      <w:pPr>
        <w:rPr>
          <w:rFonts w:hint="default"/>
        </w:rPr>
      </w:pPr>
    </w:p>
    <w:p>
      <w:pPr>
        <w:rPr>
          <w:rFonts w:hint="default"/>
        </w:rPr>
      </w:pPr>
      <w:r>
        <w:rPr>
          <w:rFonts w:hint="default"/>
        </w:rPr>
        <w:t>//TEXT</w:t>
      </w:r>
    </w:p>
    <w:p>
      <w:pPr>
        <w:rPr>
          <w:rFonts w:hint="default"/>
        </w:rPr>
      </w:pPr>
      <w:r>
        <w:rPr>
          <w:rFonts w:hint="default"/>
        </w:rPr>
        <w:t>&lt;jaT0246&gt;軽く手と手が触れ合う。</w:t>
      </w:r>
    </w:p>
    <w:p>
      <w:pPr>
        <w:rPr>
          <w:rFonts w:hint="default"/>
        </w:rPr>
      </w:pPr>
      <w:r>
        <w:rPr>
          <w:rFonts w:hint="default"/>
        </w:rPr>
        <w:t>&lt;cnT0246&gt;双方的手轻轻地的碰在一起。</w:t>
      </w:r>
    </w:p>
    <w:p>
      <w:pPr>
        <w:rPr>
          <w:rFonts w:hint="default"/>
        </w:rPr>
      </w:pPr>
    </w:p>
    <w:p>
      <w:pPr>
        <w:rPr>
          <w:rFonts w:hint="default"/>
        </w:rPr>
      </w:pPr>
      <w:r>
        <w:rPr>
          <w:rFonts w:hint="default"/>
        </w:rPr>
        <w:t>//TEXT</w:t>
      </w:r>
    </w:p>
    <w:p>
      <w:pPr>
        <w:rPr>
          <w:rFonts w:hint="default"/>
        </w:rPr>
      </w:pPr>
      <w:r>
        <w:rPr>
          <w:rFonts w:hint="default"/>
        </w:rPr>
        <w:t>&lt;jaT0247&gt;温かな奇襲攻撃に胸がどきりと鳴った。</w:t>
      </w:r>
    </w:p>
    <w:p>
      <w:pPr>
        <w:rPr>
          <w:rFonts w:hint="default"/>
        </w:rPr>
      </w:pPr>
      <w:r>
        <w:rPr>
          <w:rFonts w:hint="default"/>
        </w:rPr>
        <w:t>&lt;cnT0247&gt;这</w:t>
      </w:r>
      <w:ins w:id="102" w:author="hhh0578" w:date="2019-08-21T19:44:35Z">
        <w:r>
          <w:rPr>
            <w:rFonts w:hint="eastAsia"/>
            <w:lang w:val="en-US" w:eastAsia="zh-CN"/>
          </w:rPr>
          <w:t>温暖</w:t>
        </w:r>
      </w:ins>
      <w:del w:id="103" w:author="hhh0578" w:date="2019-08-21T19:44:31Z">
        <w:r>
          <w:rPr>
            <w:rFonts w:hint="default"/>
          </w:rPr>
          <w:delText>温柔</w:delText>
        </w:r>
      </w:del>
      <w:r>
        <w:rPr>
          <w:rFonts w:hint="default"/>
        </w:rPr>
        <w:t>的奇袭让我心跳个不停。</w:t>
      </w:r>
    </w:p>
    <w:p>
      <w:pPr>
        <w:rPr>
          <w:rFonts w:hint="default"/>
        </w:rPr>
      </w:pPr>
    </w:p>
    <w:p>
      <w:pPr>
        <w:rPr>
          <w:rFonts w:hint="default"/>
        </w:rPr>
      </w:pPr>
      <w:r>
        <w:rPr>
          <w:rFonts w:hint="default"/>
        </w:rPr>
        <w:t>//TEXT 【達哉】</w:t>
      </w:r>
    </w:p>
    <w:p>
      <w:pPr>
        <w:rPr>
          <w:rFonts w:hint="default"/>
        </w:rPr>
      </w:pPr>
      <w:r>
        <w:rPr>
          <w:rFonts w:hint="default"/>
        </w:rPr>
        <w:t>&lt;jaT0248&gt;「大丈夫ですか」</w:t>
      </w:r>
    </w:p>
    <w:p>
      <w:pPr>
        <w:rPr>
          <w:rFonts w:hint="default"/>
        </w:rPr>
      </w:pPr>
      <w:r>
        <w:rPr>
          <w:rFonts w:hint="default"/>
        </w:rPr>
        <w:t>&lt;cnT0248&gt;「没事吧？」</w:t>
      </w:r>
    </w:p>
    <w:p>
      <w:pPr>
        <w:rPr>
          <w:rFonts w:hint="default"/>
        </w:rPr>
      </w:pPr>
    </w:p>
    <w:p>
      <w:pPr>
        <w:rPr>
          <w:rFonts w:hint="default"/>
        </w:rPr>
      </w:pPr>
      <w:r>
        <w:rPr>
          <w:rFonts w:hint="default"/>
        </w:rPr>
        <w:t>//TEXT 【エステル】</w:t>
      </w:r>
    </w:p>
    <w:p>
      <w:pPr>
        <w:rPr>
          <w:rFonts w:hint="default"/>
        </w:rPr>
      </w:pPr>
      <w:r>
        <w:rPr>
          <w:rFonts w:hint="default"/>
        </w:rPr>
        <w:t>&lt;jaT0249&gt;「平気です」</w:t>
      </w:r>
    </w:p>
    <w:p>
      <w:pPr>
        <w:rPr>
          <w:rFonts w:hint="default"/>
        </w:rPr>
      </w:pPr>
      <w:r>
        <w:rPr>
          <w:rFonts w:hint="default"/>
        </w:rPr>
        <w:t>&lt;cnT0249&gt;「没事」</w:t>
      </w:r>
    </w:p>
    <w:p>
      <w:pPr>
        <w:rPr>
          <w:rFonts w:hint="default"/>
        </w:rPr>
      </w:pPr>
    </w:p>
    <w:p>
      <w:pPr>
        <w:rPr>
          <w:rFonts w:hint="default"/>
        </w:rPr>
      </w:pPr>
      <w:r>
        <w:rPr>
          <w:rFonts w:hint="default"/>
        </w:rPr>
        <w:t>//TEXT</w:t>
      </w:r>
    </w:p>
    <w:p>
      <w:pPr>
        <w:rPr>
          <w:rFonts w:hint="default"/>
        </w:rPr>
      </w:pPr>
      <w:r>
        <w:rPr>
          <w:rFonts w:hint="default"/>
        </w:rPr>
        <w:t>&lt;jaT0250&gt;体を離す。</w:t>
      </w:r>
    </w:p>
    <w:p>
      <w:pPr>
        <w:rPr>
          <w:rFonts w:hint="default"/>
        </w:rPr>
      </w:pPr>
      <w:r>
        <w:rPr>
          <w:rFonts w:hint="default"/>
        </w:rPr>
        <w:t>&lt;cnT0250&gt;身体分开了。</w:t>
      </w:r>
    </w:p>
    <w:p>
      <w:pPr>
        <w:rPr>
          <w:rFonts w:hint="default"/>
        </w:rPr>
      </w:pPr>
    </w:p>
    <w:p>
      <w:pPr>
        <w:rPr>
          <w:rFonts w:hint="default"/>
        </w:rPr>
      </w:pPr>
      <w:r>
        <w:rPr>
          <w:rFonts w:hint="default"/>
        </w:rPr>
        <w:t>//TEXT</w:t>
      </w:r>
    </w:p>
    <w:p>
      <w:pPr>
        <w:rPr>
          <w:rFonts w:hint="default"/>
        </w:rPr>
      </w:pPr>
      <w:r>
        <w:rPr>
          <w:rFonts w:hint="default"/>
        </w:rPr>
        <w:t>&lt;jaT0251&gt;エステルさんは険しい表情で前を向き、人波を歩き続ける。</w:t>
      </w:r>
    </w:p>
    <w:p>
      <w:pPr>
        <w:rPr>
          <w:rFonts w:hint="default"/>
        </w:rPr>
      </w:pPr>
      <w:r>
        <w:rPr>
          <w:rFonts w:hint="default"/>
        </w:rPr>
        <w:t>&lt;cnT0251&gt;艾斯蒂尔带着险峻的表情面向前方，继续在人浪中行走。</w:t>
      </w:r>
    </w:p>
    <w:p>
      <w:pPr>
        <w:rPr>
          <w:rFonts w:hint="default"/>
        </w:rPr>
      </w:pPr>
    </w:p>
    <w:p>
      <w:pPr>
        <w:rPr>
          <w:rFonts w:hint="default"/>
        </w:rPr>
      </w:pPr>
      <w:r>
        <w:rPr>
          <w:rFonts w:hint="default"/>
        </w:rPr>
        <w:t>//TEXT</w:t>
      </w:r>
    </w:p>
    <w:p>
      <w:pPr>
        <w:rPr>
          <w:rFonts w:hint="default"/>
        </w:rPr>
      </w:pPr>
      <w:r>
        <w:rPr>
          <w:rFonts w:hint="default"/>
        </w:rPr>
        <w:t>&lt;jaT0252&gt;その姿は川を遡行する魚のように見えて、少し可哀想に見えた。</w:t>
      </w:r>
    </w:p>
    <w:p>
      <w:pPr>
        <w:rPr>
          <w:rFonts w:hint="default"/>
        </w:rPr>
      </w:pPr>
      <w:r>
        <w:rPr>
          <w:rFonts w:hint="default"/>
        </w:rPr>
        <w:t>&lt;cnT0252&gt;看着像一条逆流而上的鱼，可怜可怜。</w:t>
      </w:r>
    </w:p>
    <w:p>
      <w:pPr>
        <w:rPr>
          <w:rFonts w:hint="default"/>
        </w:rPr>
      </w:pPr>
    </w:p>
    <w:p>
      <w:pPr>
        <w:rPr>
          <w:rFonts w:hint="default"/>
        </w:rPr>
      </w:pPr>
      <w:r>
        <w:rPr>
          <w:rFonts w:hint="default"/>
        </w:rPr>
        <w:t>//TEXT 【達哉】</w:t>
      </w:r>
    </w:p>
    <w:p>
      <w:pPr>
        <w:rPr>
          <w:rFonts w:hint="default"/>
        </w:rPr>
      </w:pPr>
      <w:r>
        <w:rPr>
          <w:rFonts w:hint="default"/>
        </w:rPr>
        <w:t>&lt;jaT0253&gt;「前にも聞きましたけど、エステルさんってどうして地球に来たんですか？」</w:t>
      </w:r>
    </w:p>
    <w:p>
      <w:pPr>
        <w:rPr>
          <w:rFonts w:hint="default"/>
        </w:rPr>
      </w:pPr>
      <w:r>
        <w:rPr>
          <w:rFonts w:hint="default"/>
        </w:rPr>
        <w:t>&lt;cnT0253&gt;「之前也问过了，艾斯蒂尔为什么要来地球？」</w:t>
      </w:r>
    </w:p>
    <w:p>
      <w:pPr>
        <w:rPr>
          <w:rFonts w:hint="default"/>
        </w:rPr>
      </w:pPr>
    </w:p>
    <w:p>
      <w:pPr>
        <w:rPr>
          <w:rFonts w:hint="default"/>
        </w:rPr>
      </w:pPr>
      <w:r>
        <w:rPr>
          <w:rFonts w:hint="default"/>
        </w:rPr>
        <w:t>//TEXT 【エステル】</w:t>
      </w:r>
    </w:p>
    <w:p>
      <w:pPr>
        <w:rPr>
          <w:rFonts w:hint="default"/>
        </w:rPr>
      </w:pPr>
      <w:r>
        <w:rPr>
          <w:rFonts w:hint="default"/>
        </w:rPr>
        <w:t>&lt;jaT0254&gt;「前にも答えたと思いますけど」</w:t>
      </w:r>
    </w:p>
    <w:p>
      <w:pPr>
        <w:rPr>
          <w:rFonts w:hint="default"/>
        </w:rPr>
      </w:pPr>
      <w:r>
        <w:rPr>
          <w:rFonts w:hint="default"/>
        </w:rPr>
        <w:t>&lt;cnT0254&gt;「之前我应该也回答过了」</w:t>
      </w:r>
    </w:p>
    <w:p>
      <w:pPr>
        <w:rPr>
          <w:rFonts w:hint="default"/>
        </w:rPr>
      </w:pPr>
    </w:p>
    <w:p>
      <w:pPr>
        <w:rPr>
          <w:rFonts w:hint="default"/>
        </w:rPr>
      </w:pPr>
      <w:r>
        <w:rPr>
          <w:rFonts w:hint="default"/>
        </w:rPr>
        <w:t>//TEXT 【達哉】</w:t>
      </w:r>
    </w:p>
    <w:p>
      <w:pPr>
        <w:rPr>
          <w:rFonts w:hint="default"/>
        </w:rPr>
      </w:pPr>
      <w:r>
        <w:rPr>
          <w:rFonts w:hint="default"/>
        </w:rPr>
        <w:t>&lt;jaT0255&gt;「あれは答えになっていないですよ」</w:t>
      </w:r>
    </w:p>
    <w:p>
      <w:pPr>
        <w:rPr>
          <w:rFonts w:hint="default"/>
        </w:rPr>
      </w:pPr>
      <w:r>
        <w:rPr>
          <w:rFonts w:hint="default"/>
        </w:rPr>
        <w:t>&lt;cnT0255&gt;「那个才不算回答吧」</w:t>
      </w:r>
    </w:p>
    <w:p>
      <w:pPr>
        <w:rPr>
          <w:rFonts w:hint="default"/>
        </w:rPr>
      </w:pPr>
    </w:p>
    <w:p>
      <w:pPr>
        <w:rPr>
          <w:rFonts w:hint="default"/>
        </w:rPr>
      </w:pPr>
      <w:r>
        <w:rPr>
          <w:rFonts w:hint="default"/>
        </w:rPr>
        <w:t>//TEXT 【エステル】</w:t>
      </w:r>
    </w:p>
    <w:p>
      <w:pPr>
        <w:rPr>
          <w:rFonts w:hint="default"/>
        </w:rPr>
      </w:pPr>
      <w:r>
        <w:rPr>
          <w:rFonts w:hint="default"/>
        </w:rPr>
        <w:t>&lt;jaT0256&gt;「……どうしてそんなことが聞きたいのですか？」</w:t>
      </w:r>
    </w:p>
    <w:p>
      <w:pPr>
        <w:rPr>
          <w:rFonts w:hint="default"/>
        </w:rPr>
      </w:pPr>
      <w:r>
        <w:rPr>
          <w:rFonts w:hint="default"/>
        </w:rPr>
        <w:t>&lt;cnT0256&gt;「……为什么会想知道这件事呢？」</w:t>
      </w:r>
    </w:p>
    <w:p>
      <w:pPr>
        <w:rPr>
          <w:rFonts w:hint="default"/>
        </w:rPr>
      </w:pPr>
    </w:p>
    <w:p>
      <w:pPr>
        <w:rPr>
          <w:rFonts w:hint="default"/>
        </w:rPr>
      </w:pPr>
      <w:r>
        <w:rPr>
          <w:rFonts w:hint="default"/>
        </w:rPr>
        <w:t>//TEXT 【達哉】</w:t>
      </w:r>
    </w:p>
    <w:p>
      <w:pPr>
        <w:rPr>
          <w:rFonts w:hint="default"/>
        </w:rPr>
      </w:pPr>
      <w:r>
        <w:rPr>
          <w:rFonts w:hint="default"/>
        </w:rPr>
        <w:t>&lt;jaT0257&gt;「地球人が嫌いなら、普通自分から来ないと思いますが」</w:t>
      </w:r>
    </w:p>
    <w:p>
      <w:pPr>
        <w:rPr>
          <w:rFonts w:hint="default"/>
        </w:rPr>
      </w:pPr>
      <w:r>
        <w:rPr>
          <w:rFonts w:hint="default"/>
        </w:rPr>
        <w:t>&lt;cnT0257&gt;「如果讨厌地球人一般应该会敬而远之？」</w:t>
      </w:r>
    </w:p>
    <w:p>
      <w:pPr>
        <w:rPr>
          <w:rFonts w:hint="default"/>
        </w:rPr>
      </w:pPr>
    </w:p>
    <w:p>
      <w:pPr>
        <w:rPr>
          <w:rFonts w:hint="default"/>
        </w:rPr>
      </w:pPr>
      <w:r>
        <w:rPr>
          <w:rFonts w:hint="default"/>
        </w:rPr>
        <w:t>//TEXT 【エステル】</w:t>
      </w:r>
    </w:p>
    <w:p>
      <w:pPr>
        <w:rPr>
          <w:rFonts w:hint="default"/>
        </w:rPr>
      </w:pPr>
      <w:r>
        <w:rPr>
          <w:rFonts w:hint="default"/>
        </w:rPr>
        <w:t>&lt;jaT0258&gt;「……それでも、私は自ら望んで地球に来ました」</w:t>
      </w:r>
    </w:p>
    <w:p>
      <w:pPr>
        <w:rPr>
          <w:rFonts w:hint="default"/>
        </w:rPr>
      </w:pPr>
      <w:r>
        <w:rPr>
          <w:rFonts w:hint="default"/>
        </w:rPr>
        <w:t>&lt;cnT0258&gt;「……即便如此，我也根据自己的想法来到了地球」</w:t>
      </w:r>
    </w:p>
    <w:p>
      <w:pPr>
        <w:rPr>
          <w:rFonts w:hint="default"/>
        </w:rPr>
      </w:pPr>
    </w:p>
    <w:p>
      <w:pPr>
        <w:rPr>
          <w:rFonts w:hint="default"/>
        </w:rPr>
      </w:pPr>
      <w:r>
        <w:rPr>
          <w:rFonts w:hint="default"/>
        </w:rPr>
        <w:t>//TEXT</w:t>
      </w:r>
    </w:p>
    <w:p>
      <w:pPr>
        <w:rPr>
          <w:rFonts w:hint="default"/>
        </w:rPr>
      </w:pPr>
      <w:r>
        <w:rPr>
          <w:rFonts w:hint="default"/>
        </w:rPr>
        <w:t>&lt;jaT0259&gt;わけがわからない。</w:t>
      </w:r>
    </w:p>
    <w:p>
      <w:pPr>
        <w:rPr>
          <w:rFonts w:hint="default"/>
        </w:rPr>
      </w:pPr>
      <w:r>
        <w:rPr>
          <w:rFonts w:hint="default"/>
        </w:rPr>
        <w:t>&lt;cnT0259&gt;不明所以。</w:t>
      </w:r>
    </w:p>
    <w:p>
      <w:pPr>
        <w:rPr>
          <w:rFonts w:hint="default"/>
        </w:rPr>
      </w:pPr>
    </w:p>
    <w:p>
      <w:pPr>
        <w:rPr>
          <w:rFonts w:hint="default"/>
        </w:rPr>
      </w:pPr>
      <w:r>
        <w:rPr>
          <w:rFonts w:hint="default"/>
        </w:rPr>
        <w:t>//TEXT 【達哉】</w:t>
      </w:r>
    </w:p>
    <w:p>
      <w:pPr>
        <w:rPr>
          <w:rFonts w:hint="default"/>
        </w:rPr>
      </w:pPr>
      <w:r>
        <w:rPr>
          <w:rFonts w:hint="default"/>
        </w:rPr>
        <w:t>&lt;jaT0260&gt;「ご家族に反対とかされなかったんですか？」</w:t>
      </w:r>
    </w:p>
    <w:p>
      <w:pPr>
        <w:rPr>
          <w:rFonts w:hint="default"/>
        </w:rPr>
      </w:pPr>
      <w:r>
        <w:rPr>
          <w:rFonts w:hint="default"/>
        </w:rPr>
        <w:t>&lt;cnT0260&gt;「你的家人没有反对吗？」</w:t>
      </w:r>
    </w:p>
    <w:p>
      <w:pPr>
        <w:rPr>
          <w:rFonts w:hint="default"/>
        </w:rPr>
      </w:pPr>
    </w:p>
    <w:p>
      <w:pPr>
        <w:rPr>
          <w:rFonts w:hint="default"/>
        </w:rPr>
      </w:pPr>
      <w:r>
        <w:rPr>
          <w:rFonts w:hint="default"/>
        </w:rPr>
        <w:t>//TEXT 【達哉】</w:t>
      </w:r>
    </w:p>
    <w:p>
      <w:pPr>
        <w:rPr>
          <w:rFonts w:hint="default"/>
        </w:rPr>
      </w:pPr>
      <w:r>
        <w:rPr>
          <w:rFonts w:hint="default"/>
        </w:rPr>
        <w:t>&lt;jaT0261&gt;「地球に行くなんて、ちょっと離れた土地に行くのとはわけが違う」</w:t>
      </w:r>
    </w:p>
    <w:p>
      <w:pPr>
        <w:rPr>
          <w:rFonts w:hint="default"/>
        </w:rPr>
      </w:pPr>
      <w:r>
        <w:rPr>
          <w:rFonts w:hint="default"/>
        </w:rPr>
        <w:t>&lt;cnT0261&gt;「前往地球，和离开家前往稍远的地方可不是一个概念」</w:t>
      </w:r>
    </w:p>
    <w:p>
      <w:pPr>
        <w:rPr>
          <w:rFonts w:hint="default"/>
        </w:rPr>
      </w:pPr>
    </w:p>
    <w:p>
      <w:pPr>
        <w:rPr>
          <w:rFonts w:hint="default"/>
        </w:rPr>
      </w:pPr>
      <w:r>
        <w:rPr>
          <w:rFonts w:hint="default"/>
        </w:rPr>
        <w:t>//TEXT 【エステル】</w:t>
      </w:r>
    </w:p>
    <w:p>
      <w:pPr>
        <w:rPr>
          <w:rFonts w:hint="default"/>
        </w:rPr>
      </w:pPr>
      <w:r>
        <w:rPr>
          <w:rFonts w:hint="default"/>
        </w:rPr>
        <w:t>&lt;jaT0262&gt;「家族がいれば……力ずくで止められたでしょうね」</w:t>
      </w:r>
    </w:p>
    <w:p>
      <w:pPr>
        <w:rPr>
          <w:rFonts w:hint="default"/>
        </w:rPr>
      </w:pPr>
      <w:r>
        <w:rPr>
          <w:rFonts w:hint="default"/>
        </w:rPr>
        <w:t>&lt;cnT0262&gt;「还有家人的话……应该会被强行阻止吧」</w:t>
      </w:r>
    </w:p>
    <w:p>
      <w:pPr>
        <w:rPr>
          <w:rFonts w:hint="default"/>
        </w:rPr>
      </w:pPr>
    </w:p>
    <w:p>
      <w:pPr>
        <w:rPr>
          <w:rFonts w:hint="default"/>
        </w:rPr>
      </w:pPr>
      <w:r>
        <w:rPr>
          <w:rFonts w:hint="default"/>
        </w:rPr>
        <w:t>//TEXT 【達哉】</w:t>
      </w:r>
    </w:p>
    <w:p>
      <w:pPr>
        <w:rPr>
          <w:rFonts w:hint="default"/>
        </w:rPr>
      </w:pPr>
      <w:r>
        <w:rPr>
          <w:rFonts w:hint="default"/>
        </w:rPr>
        <w:t>&lt;jaT0263&gt;「え？」</w:t>
      </w:r>
    </w:p>
    <w:p>
      <w:pPr>
        <w:rPr>
          <w:rFonts w:hint="default"/>
        </w:rPr>
      </w:pPr>
      <w:r>
        <w:rPr>
          <w:rFonts w:hint="default"/>
        </w:rPr>
        <w:t>&lt;cnT0263&gt;「诶？」</w:t>
      </w:r>
    </w:p>
    <w:p>
      <w:pPr>
        <w:rPr>
          <w:rFonts w:hint="default"/>
        </w:rPr>
      </w:pPr>
    </w:p>
    <w:p>
      <w:pPr>
        <w:rPr>
          <w:rFonts w:hint="default"/>
        </w:rPr>
      </w:pPr>
      <w:r>
        <w:rPr>
          <w:rFonts w:hint="default"/>
        </w:rPr>
        <w:t>//TEXT</w:t>
      </w:r>
    </w:p>
    <w:p>
      <w:pPr>
        <w:rPr>
          <w:rFonts w:hint="default"/>
        </w:rPr>
      </w:pPr>
      <w:r>
        <w:rPr>
          <w:rFonts w:hint="default"/>
        </w:rPr>
        <w:t>&lt;jaT0264&gt;街の喧騒が急に聞こえなくなった。</w:t>
      </w:r>
    </w:p>
    <w:p>
      <w:pPr>
        <w:rPr>
          <w:rFonts w:hint="default"/>
        </w:rPr>
      </w:pPr>
      <w:r>
        <w:rPr>
          <w:rFonts w:hint="default"/>
        </w:rPr>
        <w:t>&lt;cnT0264&gt;喧闹的街道突然安静。</w:t>
      </w:r>
    </w:p>
    <w:p>
      <w:pPr>
        <w:rPr>
          <w:rFonts w:hint="default"/>
        </w:rPr>
      </w:pPr>
    </w:p>
    <w:p>
      <w:pPr>
        <w:rPr>
          <w:rFonts w:hint="default"/>
        </w:rPr>
      </w:pPr>
      <w:r>
        <w:rPr>
          <w:rFonts w:hint="default"/>
        </w:rPr>
        <w:t>//TEXT</w:t>
      </w:r>
    </w:p>
    <w:p>
      <w:pPr>
        <w:rPr>
          <w:rFonts w:hint="default"/>
        </w:rPr>
      </w:pPr>
      <w:r>
        <w:rPr>
          <w:rFonts w:hint="default"/>
        </w:rPr>
        <w:t>&lt;jaT0265&gt;それってつまり……</w:t>
      </w:r>
    </w:p>
    <w:p>
      <w:pPr>
        <w:rPr>
          <w:rFonts w:hint="default"/>
        </w:rPr>
      </w:pPr>
      <w:r>
        <w:rPr>
          <w:rFonts w:hint="default"/>
        </w:rPr>
        <w:t>&lt;cnT0265&gt;这就是说……</w:t>
      </w:r>
    </w:p>
    <w:p>
      <w:pPr>
        <w:rPr>
          <w:rFonts w:hint="default"/>
        </w:rPr>
      </w:pPr>
    </w:p>
    <w:p>
      <w:pPr>
        <w:rPr>
          <w:rFonts w:hint="default"/>
        </w:rPr>
      </w:pPr>
      <w:r>
        <w:rPr>
          <w:rFonts w:hint="default"/>
        </w:rPr>
        <w:t>//TEXT 【エステル】</w:t>
      </w:r>
    </w:p>
    <w:p>
      <w:pPr>
        <w:rPr>
          <w:rFonts w:hint="default"/>
        </w:rPr>
      </w:pPr>
      <w:r>
        <w:rPr>
          <w:rFonts w:hint="default"/>
        </w:rPr>
        <w:t>&lt;jaT0266&gt;「いないのよ」</w:t>
      </w:r>
    </w:p>
    <w:p>
      <w:pPr>
        <w:rPr>
          <w:rFonts w:hint="default"/>
        </w:rPr>
      </w:pPr>
      <w:r>
        <w:rPr>
          <w:rFonts w:hint="default"/>
        </w:rPr>
        <w:t>&lt;cnT0266&gt;「我没有家人</w:t>
      </w:r>
      <w:del w:id="104" w:author="hhh0578" w:date="2019-08-21T19:45:10Z">
        <w:r>
          <w:rPr>
            <w:rFonts w:hint="default"/>
          </w:rPr>
          <w:delText>了</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&lt;jaT0267&gt;ふいっと顔をそらすエステルさん。</w:t>
      </w:r>
    </w:p>
    <w:p>
      <w:pPr>
        <w:rPr>
          <w:rFonts w:hint="default"/>
        </w:rPr>
      </w:pPr>
      <w:r>
        <w:rPr>
          <w:rFonts w:hint="default"/>
        </w:rPr>
        <w:t>&lt;cnT0267&gt;艾斯蒂尔轻轻地转过脸去。</w:t>
      </w:r>
    </w:p>
    <w:p>
      <w:pPr>
        <w:rPr>
          <w:rFonts w:hint="default"/>
        </w:rPr>
      </w:pPr>
    </w:p>
    <w:p>
      <w:pPr>
        <w:rPr>
          <w:rFonts w:hint="default"/>
        </w:rPr>
      </w:pPr>
      <w:r>
        <w:rPr>
          <w:rFonts w:hint="default"/>
        </w:rPr>
        <w:t>//TEXT 【達哉】</w:t>
      </w:r>
    </w:p>
    <w:p>
      <w:pPr>
        <w:rPr>
          <w:rFonts w:hint="default"/>
        </w:rPr>
      </w:pPr>
      <w:r>
        <w:rPr>
          <w:rFonts w:hint="default"/>
        </w:rPr>
        <w:t>&lt;jaT0268&gt;「……」</w:t>
      </w:r>
    </w:p>
    <w:p>
      <w:pPr>
        <w:rPr>
          <w:rFonts w:hint="default"/>
        </w:rPr>
      </w:pPr>
      <w:r>
        <w:rPr>
          <w:rFonts w:hint="default"/>
        </w:rPr>
        <w:t>&lt;cnT0268&gt;「……」</w:t>
      </w:r>
    </w:p>
    <w:p>
      <w:pPr>
        <w:rPr>
          <w:rFonts w:hint="default"/>
        </w:rPr>
      </w:pPr>
    </w:p>
    <w:p>
      <w:pPr>
        <w:rPr>
          <w:rFonts w:hint="default"/>
        </w:rPr>
      </w:pPr>
      <w:r>
        <w:rPr>
          <w:rFonts w:hint="default"/>
        </w:rPr>
        <w:t>//TEXT</w:t>
      </w:r>
    </w:p>
    <w:p>
      <w:pPr>
        <w:rPr>
          <w:rFonts w:hint="default"/>
        </w:rPr>
      </w:pPr>
      <w:r>
        <w:rPr>
          <w:rFonts w:hint="default"/>
        </w:rPr>
        <w:t>&lt;jaT0269&gt;……。</w:t>
      </w:r>
    </w:p>
    <w:p>
      <w:pPr>
        <w:rPr>
          <w:rFonts w:hint="default"/>
        </w:rPr>
      </w:pPr>
      <w:r>
        <w:rPr>
          <w:rFonts w:hint="default"/>
        </w:rPr>
        <w:t>&lt;cnT0269&gt;……。</w:t>
      </w:r>
    </w:p>
    <w:p>
      <w:pPr>
        <w:rPr>
          <w:rFonts w:hint="default"/>
        </w:rPr>
      </w:pPr>
    </w:p>
    <w:p>
      <w:pPr>
        <w:rPr>
          <w:rFonts w:hint="default"/>
        </w:rPr>
      </w:pPr>
      <w:r>
        <w:rPr>
          <w:rFonts w:hint="default"/>
        </w:rPr>
        <w:t>//TEXT</w:t>
      </w:r>
    </w:p>
    <w:p>
      <w:pPr>
        <w:rPr>
          <w:rFonts w:hint="default"/>
        </w:rPr>
      </w:pPr>
      <w:r>
        <w:rPr>
          <w:rFonts w:hint="default"/>
        </w:rPr>
        <w:t>&lt;jaT0270&gt;…………。</w:t>
      </w:r>
    </w:p>
    <w:p>
      <w:pPr>
        <w:rPr>
          <w:rFonts w:hint="default"/>
        </w:rPr>
      </w:pPr>
      <w:r>
        <w:rPr>
          <w:rFonts w:hint="default"/>
        </w:rPr>
        <w:t>&lt;cnT0270&gt;…………。</w:t>
      </w:r>
    </w:p>
    <w:p>
      <w:pPr>
        <w:rPr>
          <w:rFonts w:hint="default"/>
        </w:rPr>
      </w:pPr>
    </w:p>
    <w:p>
      <w:pPr>
        <w:rPr>
          <w:rFonts w:hint="default"/>
        </w:rPr>
      </w:pPr>
      <w:r>
        <w:rPr>
          <w:rFonts w:hint="default"/>
        </w:rPr>
        <w:t>//TEXT</w:t>
      </w:r>
    </w:p>
    <w:p>
      <w:pPr>
        <w:rPr>
          <w:rFonts w:hint="default"/>
        </w:rPr>
      </w:pPr>
      <w:r>
        <w:rPr>
          <w:rFonts w:hint="default"/>
        </w:rPr>
        <w:t>&lt;jaT0271&gt;まずいことを聞いてしまった。</w:t>
      </w:r>
    </w:p>
    <w:p>
      <w:pPr>
        <w:rPr>
          <w:rFonts w:hint="default"/>
        </w:rPr>
      </w:pPr>
      <w:r>
        <w:rPr>
          <w:rFonts w:hint="default"/>
        </w:rPr>
        <w:t>&lt;cnT0271&gt;问到了不该问的事。</w:t>
      </w:r>
    </w:p>
    <w:p>
      <w:pPr>
        <w:rPr>
          <w:rFonts w:hint="default"/>
        </w:rPr>
      </w:pPr>
    </w:p>
    <w:p>
      <w:pPr>
        <w:rPr>
          <w:rFonts w:hint="default"/>
        </w:rPr>
      </w:pPr>
      <w:r>
        <w:rPr>
          <w:rFonts w:hint="default"/>
        </w:rPr>
        <w:t>//TEXT</w:t>
      </w:r>
    </w:p>
    <w:p>
      <w:pPr>
        <w:rPr>
          <w:rFonts w:hint="default"/>
        </w:rPr>
      </w:pPr>
      <w:r>
        <w:rPr>
          <w:rFonts w:hint="default"/>
        </w:rPr>
        <w:t>&lt;jaT0272&gt;こんなところに地雷が埋まっているとは。</w:t>
      </w:r>
    </w:p>
    <w:p>
      <w:pPr>
        <w:rPr>
          <w:rFonts w:hint="default"/>
        </w:rPr>
      </w:pPr>
      <w:r>
        <w:rPr>
          <w:rFonts w:hint="default"/>
        </w:rPr>
        <w:t>&lt;cnT0272&gt;这种地方居然有地雷。</w:t>
      </w:r>
    </w:p>
    <w:p>
      <w:pPr>
        <w:rPr>
          <w:rFonts w:hint="default"/>
        </w:rPr>
      </w:pPr>
    </w:p>
    <w:p>
      <w:pPr>
        <w:rPr>
          <w:rFonts w:hint="default"/>
        </w:rPr>
      </w:pPr>
      <w:r>
        <w:rPr>
          <w:rFonts w:hint="default"/>
        </w:rPr>
        <w:t>//TEXT 【達哉】</w:t>
      </w:r>
    </w:p>
    <w:p>
      <w:pPr>
        <w:rPr>
          <w:rFonts w:hint="default"/>
        </w:rPr>
      </w:pPr>
      <w:r>
        <w:rPr>
          <w:rFonts w:hint="default"/>
        </w:rPr>
        <w:t>&lt;jaT0273&gt;「すみません、無神経なこと聞いちゃって」</w:t>
      </w:r>
    </w:p>
    <w:p>
      <w:pPr>
        <w:rPr>
          <w:rFonts w:hint="default"/>
        </w:rPr>
      </w:pPr>
      <w:r>
        <w:rPr>
          <w:rFonts w:hint="default"/>
        </w:rPr>
        <w:t>&lt;cnT0273&gt;「对不起，什么都不知道还乱问」</w:t>
      </w:r>
    </w:p>
    <w:p>
      <w:pPr>
        <w:rPr>
          <w:rFonts w:hint="default"/>
        </w:rPr>
      </w:pPr>
    </w:p>
    <w:p>
      <w:pPr>
        <w:rPr>
          <w:rFonts w:hint="default"/>
        </w:rPr>
      </w:pPr>
      <w:r>
        <w:rPr>
          <w:rFonts w:hint="default"/>
        </w:rPr>
        <w:t>//TEXT 【エステル】</w:t>
      </w:r>
    </w:p>
    <w:p>
      <w:pPr>
        <w:rPr>
          <w:rFonts w:hint="default"/>
        </w:rPr>
      </w:pPr>
      <w:r>
        <w:rPr>
          <w:rFonts w:hint="default"/>
        </w:rPr>
        <w:t>&lt;jaT0274&gt;「気にしないで。別に特別な感慨は持っていませんから」</w:t>
      </w:r>
    </w:p>
    <w:p>
      <w:pPr>
        <w:rPr>
          <w:rFonts w:hint="default"/>
        </w:rPr>
      </w:pPr>
      <w:r>
        <w:rPr>
          <w:rFonts w:hint="default"/>
        </w:rPr>
        <w:t>&lt;cnT0274&gt;「别在意。我也没什么特别的想法」</w:t>
      </w:r>
    </w:p>
    <w:p>
      <w:pPr>
        <w:rPr>
          <w:rFonts w:hint="default"/>
        </w:rPr>
      </w:pPr>
    </w:p>
    <w:p>
      <w:pPr>
        <w:rPr>
          <w:rFonts w:hint="default"/>
        </w:rPr>
      </w:pPr>
      <w:r>
        <w:rPr>
          <w:rFonts w:hint="default"/>
        </w:rPr>
        <w:t>//TEXT</w:t>
      </w:r>
    </w:p>
    <w:p>
      <w:pPr>
        <w:rPr>
          <w:rFonts w:hint="default"/>
        </w:rPr>
      </w:pPr>
      <w:r>
        <w:rPr>
          <w:rFonts w:hint="default"/>
        </w:rPr>
        <w:t>&lt;jaT0275&gt;「特別な感慨は持っていない」</w:t>
      </w:r>
    </w:p>
    <w:p>
      <w:pPr>
        <w:rPr>
          <w:rFonts w:hint="default"/>
        </w:rPr>
      </w:pPr>
      <w:r>
        <w:rPr>
          <w:rFonts w:hint="default"/>
        </w:rPr>
        <w:t>&lt;cnT0275&gt;「没什么特别的想法」</w:t>
      </w:r>
    </w:p>
    <w:p>
      <w:pPr>
        <w:rPr>
          <w:rFonts w:hint="default"/>
        </w:rPr>
      </w:pPr>
    </w:p>
    <w:p>
      <w:pPr>
        <w:rPr>
          <w:rFonts w:hint="default"/>
        </w:rPr>
      </w:pPr>
      <w:r>
        <w:rPr>
          <w:rFonts w:hint="default"/>
        </w:rPr>
        <w:t>//TEXT</w:t>
      </w:r>
    </w:p>
    <w:p>
      <w:pPr>
        <w:rPr>
          <w:rFonts w:hint="default"/>
        </w:rPr>
      </w:pPr>
      <w:r>
        <w:rPr>
          <w:rFonts w:hint="default"/>
        </w:rPr>
        <w:t>&lt;jaT0276&gt;エステルさんは言った。</w:t>
      </w:r>
    </w:p>
    <w:p>
      <w:pPr>
        <w:rPr>
          <w:rFonts w:hint="default"/>
        </w:rPr>
      </w:pPr>
      <w:r>
        <w:rPr>
          <w:rFonts w:hint="default"/>
        </w:rPr>
        <w:t>&lt;cnT0276&gt;艾斯蒂尔如是说。</w:t>
      </w:r>
    </w:p>
    <w:p>
      <w:pPr>
        <w:rPr>
          <w:rFonts w:hint="default"/>
        </w:rPr>
      </w:pPr>
    </w:p>
    <w:p>
      <w:pPr>
        <w:rPr>
          <w:rFonts w:hint="default"/>
        </w:rPr>
      </w:pPr>
      <w:r>
        <w:rPr>
          <w:rFonts w:hint="default"/>
        </w:rPr>
        <w:t>//TEXT</w:t>
      </w:r>
    </w:p>
    <w:p>
      <w:pPr>
        <w:rPr>
          <w:rFonts w:hint="default"/>
        </w:rPr>
      </w:pPr>
      <w:r>
        <w:rPr>
          <w:rFonts w:hint="default"/>
        </w:rPr>
        <w:t>&lt;jaT0277&gt;家族がいないということより、俺は彼女の発言に寂しさを覚えた。</w:t>
      </w:r>
    </w:p>
    <w:p>
      <w:pPr>
        <w:rPr>
          <w:rFonts w:hint="default"/>
        </w:rPr>
      </w:pPr>
      <w:r>
        <w:rPr>
          <w:rFonts w:hint="default"/>
        </w:rPr>
        <w:t>&lt;cnT0277&gt;比起她没有家人，她的发言更让人感到寂寞。</w:t>
      </w:r>
    </w:p>
    <w:p>
      <w:pPr>
        <w:rPr>
          <w:rFonts w:hint="default"/>
        </w:rPr>
      </w:pPr>
    </w:p>
    <w:p>
      <w:pPr>
        <w:rPr>
          <w:rFonts w:hint="default"/>
        </w:rPr>
      </w:pPr>
      <w:r>
        <w:rPr>
          <w:rFonts w:hint="default"/>
        </w:rPr>
        <w:t>//TEXT</w:t>
      </w:r>
    </w:p>
    <w:p>
      <w:pPr>
        <w:rPr>
          <w:rFonts w:hint="default"/>
        </w:rPr>
      </w:pPr>
      <w:r>
        <w:rPr>
          <w:rFonts w:hint="default"/>
        </w:rPr>
        <w:t>&lt;jaT0278&gt;俺も最初の家族はもういない。</w:t>
      </w:r>
    </w:p>
    <w:p>
      <w:pPr>
        <w:rPr>
          <w:rFonts w:hint="default"/>
        </w:rPr>
      </w:pPr>
      <w:r>
        <w:rPr>
          <w:rFonts w:hint="default"/>
        </w:rPr>
        <w:t>&lt;cnT0278&gt;最初陪伴我的家人也不在了。</w:t>
      </w:r>
    </w:p>
    <w:p>
      <w:pPr>
        <w:rPr>
          <w:rFonts w:hint="default"/>
        </w:rPr>
      </w:pPr>
    </w:p>
    <w:p>
      <w:pPr>
        <w:rPr>
          <w:rFonts w:hint="default"/>
        </w:rPr>
      </w:pPr>
      <w:r>
        <w:rPr>
          <w:rFonts w:hint="default"/>
        </w:rPr>
        <w:t>//TEXT</w:t>
      </w:r>
    </w:p>
    <w:p>
      <w:pPr>
        <w:rPr>
          <w:rFonts w:hint="default"/>
        </w:rPr>
      </w:pPr>
      <w:r>
        <w:rPr>
          <w:rFonts w:hint="default"/>
        </w:rPr>
        <w:t>&lt;jaT0279&gt;感慨なんて、それこそ腐るほどある。</w:t>
      </w:r>
    </w:p>
    <w:p>
      <w:pPr>
        <w:rPr>
          <w:rFonts w:hint="default"/>
        </w:rPr>
      </w:pPr>
      <w:r>
        <w:rPr>
          <w:rFonts w:hint="default"/>
        </w:rPr>
        <w:t>&lt;cnT0279&gt;感慨多到快腐烂了。</w:t>
      </w:r>
    </w:p>
    <w:p>
      <w:pPr>
        <w:rPr>
          <w:rFonts w:hint="default"/>
        </w:rPr>
      </w:pPr>
    </w:p>
    <w:p>
      <w:pPr>
        <w:rPr>
          <w:rFonts w:hint="default"/>
        </w:rPr>
      </w:pPr>
      <w:r>
        <w:rPr>
          <w:rFonts w:hint="default"/>
        </w:rPr>
        <w:t>//TEXT</w:t>
      </w:r>
    </w:p>
    <w:p>
      <w:pPr>
        <w:rPr>
          <w:rFonts w:hint="default"/>
        </w:rPr>
      </w:pPr>
      <w:r>
        <w:rPr>
          <w:rFonts w:hint="default"/>
        </w:rPr>
        <w:t>&lt;jaT0280&gt;それが彼女にはない。</w:t>
      </w:r>
    </w:p>
    <w:p>
      <w:pPr>
        <w:rPr>
          <w:rFonts w:hint="default"/>
        </w:rPr>
      </w:pPr>
      <w:r>
        <w:rPr>
          <w:rFonts w:hint="default"/>
        </w:rPr>
        <w:t>&lt;cnT0280&gt;但是她却没有。</w:t>
      </w:r>
    </w:p>
    <w:p>
      <w:pPr>
        <w:rPr>
          <w:rFonts w:hint="default"/>
        </w:rPr>
      </w:pPr>
    </w:p>
    <w:p>
      <w:pPr>
        <w:rPr>
          <w:rFonts w:hint="default"/>
        </w:rPr>
      </w:pPr>
      <w:r>
        <w:rPr>
          <w:rFonts w:hint="default"/>
        </w:rPr>
        <w:t>//TEXT</w:t>
      </w:r>
    </w:p>
    <w:p>
      <w:pPr>
        <w:rPr>
          <w:rFonts w:hint="default"/>
        </w:rPr>
      </w:pPr>
      <w:r>
        <w:rPr>
          <w:rFonts w:hint="default"/>
        </w:rPr>
        <w:t>&lt;jaT0281&gt;いったい、どんな生活を送ってきたのだろう？</w:t>
      </w:r>
    </w:p>
    <w:p>
      <w:pPr>
        <w:rPr>
          <w:rFonts w:hint="default"/>
        </w:rPr>
      </w:pPr>
      <w:r>
        <w:rPr>
          <w:rFonts w:hint="default"/>
        </w:rPr>
        <w:t>&lt;cnT0281&gt;到底，是经历了怎样的生活？</w:t>
      </w:r>
    </w:p>
    <w:p>
      <w:pPr>
        <w:rPr>
          <w:rFonts w:hint="default"/>
        </w:rPr>
      </w:pPr>
    </w:p>
    <w:p>
      <w:pPr>
        <w:rPr>
          <w:rFonts w:hint="default"/>
        </w:rPr>
      </w:pPr>
      <w:r>
        <w:rPr>
          <w:rFonts w:hint="default"/>
        </w:rPr>
        <w:t>//TEXT 【達哉】</w:t>
      </w:r>
    </w:p>
    <w:p>
      <w:pPr>
        <w:rPr>
          <w:rFonts w:hint="default"/>
        </w:rPr>
      </w:pPr>
      <w:r>
        <w:rPr>
          <w:rFonts w:hint="default"/>
        </w:rPr>
        <w:t>&lt;jaT0282&gt;「寂しく……ないですか？」</w:t>
      </w:r>
    </w:p>
    <w:p>
      <w:pPr>
        <w:rPr>
          <w:rFonts w:hint="default"/>
        </w:rPr>
      </w:pPr>
      <w:r>
        <w:rPr>
          <w:rFonts w:hint="default"/>
        </w:rPr>
        <w:t>&lt;cnT0282&gt;「不觉得……孤独吗？」</w:t>
      </w:r>
    </w:p>
    <w:p>
      <w:pPr>
        <w:rPr>
          <w:rFonts w:hint="default"/>
        </w:rPr>
      </w:pPr>
    </w:p>
    <w:p>
      <w:pPr>
        <w:rPr>
          <w:rFonts w:hint="default"/>
        </w:rPr>
      </w:pPr>
      <w:r>
        <w:rPr>
          <w:rFonts w:hint="default"/>
        </w:rPr>
        <w:t>//TEXT 【エステル】</w:t>
      </w:r>
    </w:p>
    <w:p>
      <w:pPr>
        <w:rPr>
          <w:rFonts w:hint="default"/>
        </w:rPr>
      </w:pPr>
      <w:r>
        <w:rPr>
          <w:rFonts w:hint="default"/>
        </w:rPr>
        <w:t>&lt;jaT0283&gt;「血縁はないけれど、よくして下さる方がいらっしゃるので寂しくありません」</w:t>
      </w:r>
    </w:p>
    <w:p>
      <w:pPr>
        <w:rPr>
          <w:rFonts w:hint="default"/>
        </w:rPr>
      </w:pPr>
      <w:r>
        <w:rPr>
          <w:rFonts w:hint="default"/>
        </w:rPr>
        <w:t>&lt;cnT0283&gt;「有着虽然没有血缘关系，但也好好对我的人在，并不会感到寂寞」</w:t>
      </w:r>
    </w:p>
    <w:p>
      <w:pPr>
        <w:rPr>
          <w:rFonts w:hint="default"/>
        </w:rPr>
      </w:pPr>
    </w:p>
    <w:p>
      <w:pPr>
        <w:rPr>
          <w:rFonts w:hint="default"/>
        </w:rPr>
      </w:pPr>
      <w:r>
        <w:rPr>
          <w:rFonts w:hint="default"/>
        </w:rPr>
        <w:t>//TEXT 【エステル】</w:t>
      </w:r>
    </w:p>
    <w:p>
      <w:pPr>
        <w:rPr>
          <w:rFonts w:hint="default"/>
        </w:rPr>
      </w:pPr>
      <w:r>
        <w:rPr>
          <w:rFonts w:hint="default"/>
        </w:rPr>
        <w:t>&lt;jaT0284&gt;「それに、家族がいないことで不自由を感じたこともありませんから」</w:t>
      </w:r>
    </w:p>
    <w:p>
      <w:pPr>
        <w:rPr>
          <w:rFonts w:hint="default"/>
        </w:rPr>
      </w:pPr>
      <w:r>
        <w:rPr>
          <w:rFonts w:hint="default"/>
        </w:rPr>
        <w:t>&lt;cnT0284&gt;「而且，家人不在之后，以往的不自由感也消失了」</w:t>
      </w:r>
    </w:p>
    <w:p>
      <w:pPr>
        <w:rPr>
          <w:rFonts w:hint="default"/>
        </w:rPr>
      </w:pPr>
    </w:p>
    <w:p>
      <w:pPr>
        <w:rPr>
          <w:rFonts w:hint="default"/>
        </w:rPr>
      </w:pPr>
      <w:r>
        <w:rPr>
          <w:rFonts w:hint="default"/>
        </w:rPr>
        <w:t>//TEXT 【エステル】</w:t>
      </w:r>
    </w:p>
    <w:p>
      <w:pPr>
        <w:rPr>
          <w:rFonts w:hint="default"/>
        </w:rPr>
      </w:pPr>
      <w:r>
        <w:rPr>
          <w:rFonts w:hint="default"/>
        </w:rPr>
        <w:t>&lt;jaT0285&gt;「努力をすれば、その分世間は認めてくれますし」</w:t>
      </w:r>
    </w:p>
    <w:p>
      <w:pPr>
        <w:rPr>
          <w:rFonts w:hint="default"/>
        </w:rPr>
      </w:pPr>
      <w:r>
        <w:rPr>
          <w:rFonts w:hint="default"/>
        </w:rPr>
        <w:t>&lt;cnT0285&gt;「反正只要努力，就会得到认可」</w:t>
      </w:r>
    </w:p>
    <w:p>
      <w:pPr>
        <w:rPr>
          <w:rFonts w:hint="default"/>
        </w:rPr>
      </w:pPr>
    </w:p>
    <w:p>
      <w:pPr>
        <w:rPr>
          <w:rFonts w:hint="default"/>
        </w:rPr>
      </w:pPr>
      <w:r>
        <w:rPr>
          <w:rFonts w:hint="default"/>
        </w:rPr>
        <w:t>//TEXT</w:t>
      </w:r>
    </w:p>
    <w:p>
      <w:pPr>
        <w:rPr>
          <w:rFonts w:hint="default"/>
        </w:rPr>
      </w:pPr>
      <w:r>
        <w:rPr>
          <w:rFonts w:hint="default"/>
        </w:rPr>
        <w:t>&lt;jaT0286&gt;エステルさんは、しっかりとした表情で言った。</w:t>
      </w:r>
    </w:p>
    <w:p>
      <w:pPr>
        <w:rPr>
          <w:rFonts w:hint="default"/>
        </w:rPr>
      </w:pPr>
      <w:r>
        <w:rPr>
          <w:rFonts w:hint="default"/>
        </w:rPr>
        <w:t>&lt;cnT0286&gt;艾斯蒂尔自信地说着。</w:t>
      </w:r>
    </w:p>
    <w:p>
      <w:pPr>
        <w:rPr>
          <w:rFonts w:hint="default"/>
        </w:rPr>
      </w:pPr>
    </w:p>
    <w:p>
      <w:pPr>
        <w:rPr>
          <w:rFonts w:hint="default"/>
        </w:rPr>
      </w:pPr>
      <w:r>
        <w:rPr>
          <w:rFonts w:hint="default"/>
        </w:rPr>
        <w:t>//TEXT 【達哉】</w:t>
      </w:r>
    </w:p>
    <w:p>
      <w:pPr>
        <w:rPr>
          <w:rFonts w:hint="default"/>
        </w:rPr>
      </w:pPr>
      <w:r>
        <w:rPr>
          <w:rFonts w:hint="default"/>
        </w:rPr>
        <w:t>&lt;jaT0287&gt;「立派ですね」</w:t>
      </w:r>
    </w:p>
    <w:p>
      <w:pPr>
        <w:rPr>
          <w:rFonts w:hint="default"/>
        </w:rPr>
      </w:pPr>
      <w:r>
        <w:rPr>
          <w:rFonts w:hint="default"/>
        </w:rPr>
        <w:t>&lt;cnT0287&gt;「真强啊」</w:t>
      </w:r>
    </w:p>
    <w:p>
      <w:pPr>
        <w:rPr>
          <w:rFonts w:hint="default"/>
        </w:rPr>
      </w:pPr>
    </w:p>
    <w:p>
      <w:pPr>
        <w:rPr>
          <w:rFonts w:hint="default"/>
        </w:rPr>
      </w:pPr>
      <w:r>
        <w:rPr>
          <w:rFonts w:hint="default"/>
        </w:rPr>
        <w:t>//TEXT 【達哉】</w:t>
      </w:r>
    </w:p>
    <w:p>
      <w:pPr>
        <w:rPr>
          <w:rFonts w:hint="default"/>
        </w:rPr>
      </w:pPr>
      <w:r>
        <w:rPr>
          <w:rFonts w:hint="default"/>
        </w:rPr>
        <w:t>&lt;jaT0288&gt;「俺も普通の家庭環境じゃないから、素直にすごいと思います」</w:t>
      </w:r>
    </w:p>
    <w:p>
      <w:pPr>
        <w:rPr>
          <w:rFonts w:hint="default"/>
        </w:rPr>
      </w:pPr>
      <w:r>
        <w:rPr>
          <w:rFonts w:hint="default"/>
        </w:rPr>
        <w:t>&lt;cnT0288&gt;「我的家庭也不是普通的家庭，所以我认为你真的很厉害」</w:t>
      </w:r>
    </w:p>
    <w:p>
      <w:pPr>
        <w:rPr>
          <w:rFonts w:hint="default"/>
        </w:rPr>
      </w:pPr>
    </w:p>
    <w:p>
      <w:pPr>
        <w:rPr>
          <w:rFonts w:hint="default"/>
        </w:rPr>
      </w:pPr>
      <w:r>
        <w:rPr>
          <w:rFonts w:hint="default"/>
        </w:rPr>
        <w:t>//TEXT 【エステル】</w:t>
      </w:r>
    </w:p>
    <w:p>
      <w:pPr>
        <w:rPr>
          <w:rFonts w:hint="default"/>
        </w:rPr>
      </w:pPr>
      <w:r>
        <w:rPr>
          <w:rFonts w:hint="default"/>
        </w:rPr>
        <w:t>&lt;jaT0289&gt;「貴方もいろいろとあるのですね」</w:t>
      </w:r>
    </w:p>
    <w:p>
      <w:pPr>
        <w:rPr>
          <w:rFonts w:hint="default"/>
        </w:rPr>
      </w:pPr>
      <w:r>
        <w:rPr>
          <w:rFonts w:hint="default"/>
        </w:rPr>
        <w:t>&lt;cnT0289&gt;「你也有经历了不少呢」</w:t>
      </w:r>
    </w:p>
    <w:p>
      <w:pPr>
        <w:rPr>
          <w:rFonts w:hint="default"/>
        </w:rPr>
      </w:pPr>
    </w:p>
    <w:p>
      <w:pPr>
        <w:rPr>
          <w:rFonts w:hint="default"/>
        </w:rPr>
      </w:pPr>
      <w:r>
        <w:rPr>
          <w:rFonts w:hint="default"/>
        </w:rPr>
        <w:t>//TEXT 【達哉】</w:t>
      </w:r>
    </w:p>
    <w:p>
      <w:pPr>
        <w:rPr>
          <w:rFonts w:hint="default"/>
        </w:rPr>
      </w:pPr>
      <w:r>
        <w:rPr>
          <w:rFonts w:hint="default"/>
        </w:rPr>
        <w:t>&lt;jaT0290&gt;「まあそれなりに」</w:t>
      </w:r>
    </w:p>
    <w:p>
      <w:pPr>
        <w:rPr>
          <w:rFonts w:hint="default"/>
        </w:rPr>
      </w:pPr>
      <w:r>
        <w:rPr>
          <w:rFonts w:hint="default"/>
        </w:rPr>
        <w:t>&lt;cnT0290&gt;「</w:t>
      </w:r>
      <w:del w:id="105" w:author="hhh0578" w:date="2019-08-21T19:46:03Z">
        <w:r>
          <w:rPr>
            <w:rFonts w:hint="default"/>
            <w:lang w:val="en-US"/>
          </w:rPr>
          <w:delText>彼此彼此</w:delText>
        </w:r>
      </w:del>
      <w:ins w:id="106" w:author="hhh0578" w:date="2019-08-21T19:46:04Z">
        <w:r>
          <w:rPr>
            <w:rFonts w:hint="eastAsia"/>
            <w:lang w:val="en-US" w:eastAsia="zh-CN"/>
          </w:rPr>
          <w:t>还行</w:t>
        </w:r>
      </w:ins>
      <w:ins w:id="107" w:author="hhh0578" w:date="2019-08-21T19:46:07Z">
        <w:r>
          <w:rPr>
            <w:rFonts w:hint="eastAsia"/>
            <w:lang w:val="en-US" w:eastAsia="zh-CN"/>
          </w:rPr>
          <w:t>吧</w:t>
        </w:r>
      </w:ins>
      <w:r>
        <w:rPr>
          <w:rFonts w:hint="default"/>
        </w:rPr>
        <w:t>」</w:t>
      </w:r>
    </w:p>
    <w:p>
      <w:pPr>
        <w:rPr>
          <w:rFonts w:hint="default"/>
        </w:rPr>
      </w:pPr>
    </w:p>
    <w:p>
      <w:pPr>
        <w:rPr>
          <w:rFonts w:hint="default"/>
        </w:rPr>
      </w:pPr>
      <w:r>
        <w:rPr>
          <w:rFonts w:hint="default"/>
        </w:rPr>
        <w:t>//TEXT 【エステル】</w:t>
      </w:r>
    </w:p>
    <w:p>
      <w:pPr>
        <w:rPr>
          <w:rFonts w:hint="default"/>
        </w:rPr>
      </w:pPr>
      <w:r>
        <w:rPr>
          <w:rFonts w:hint="default"/>
        </w:rPr>
        <w:t>&lt;jaT0291&gt;「そう……」</w:t>
      </w:r>
    </w:p>
    <w:p>
      <w:pPr>
        <w:rPr>
          <w:rFonts w:hint="default"/>
        </w:rPr>
      </w:pPr>
      <w:r>
        <w:rPr>
          <w:rFonts w:hint="default"/>
        </w:rPr>
        <w:t>&lt;cnT0291&gt;「嗯……」</w:t>
      </w:r>
    </w:p>
    <w:p>
      <w:pPr>
        <w:rPr>
          <w:rFonts w:hint="default"/>
        </w:rPr>
      </w:pPr>
    </w:p>
    <w:p>
      <w:pPr>
        <w:rPr>
          <w:rFonts w:hint="default"/>
        </w:rPr>
      </w:pPr>
      <w:r>
        <w:rPr>
          <w:rFonts w:hint="default"/>
        </w:rPr>
        <w:t>//TEXT</w:t>
      </w:r>
    </w:p>
    <w:p>
      <w:pPr>
        <w:rPr>
          <w:rFonts w:hint="default"/>
        </w:rPr>
      </w:pPr>
      <w:r>
        <w:rPr>
          <w:rFonts w:hint="default"/>
        </w:rPr>
        <w:t>&lt;jaT0292&gt;久しぶりにエステルさんが穏やかな表情を見せてくれた。</w:t>
      </w:r>
    </w:p>
    <w:p>
      <w:pPr>
        <w:rPr>
          <w:rFonts w:hint="default"/>
        </w:rPr>
      </w:pPr>
      <w:r>
        <w:rPr>
          <w:rFonts w:hint="default"/>
        </w:rPr>
        <w:t>&lt;cnT0292&gt;久违地从艾斯蒂尔脸上看见了温和的表情。</w:t>
      </w:r>
    </w:p>
    <w:p>
      <w:pPr>
        <w:rPr>
          <w:rFonts w:hint="default"/>
        </w:rPr>
      </w:pPr>
    </w:p>
    <w:p>
      <w:pPr>
        <w:rPr>
          <w:rFonts w:hint="default"/>
        </w:rPr>
      </w:pPr>
      <w:r>
        <w:rPr>
          <w:rFonts w:hint="default"/>
        </w:rPr>
        <w:t>//TEXT 【エステル】</w:t>
      </w:r>
    </w:p>
    <w:p>
      <w:pPr>
        <w:rPr>
          <w:rFonts w:hint="default"/>
        </w:rPr>
      </w:pPr>
      <w:r>
        <w:rPr>
          <w:rFonts w:hint="default"/>
        </w:rPr>
        <w:t>&lt;jaT0293&gt;「さ、もうこの話はやめましょう」</w:t>
      </w:r>
    </w:p>
    <w:p>
      <w:pPr>
        <w:rPr>
          <w:rFonts w:hint="default"/>
        </w:rPr>
      </w:pPr>
      <w:r>
        <w:rPr>
          <w:rFonts w:hint="default"/>
        </w:rPr>
        <w:t>&lt;cnT0293&gt;「这个话题就这样结束吧」</w:t>
      </w:r>
    </w:p>
    <w:p>
      <w:pPr>
        <w:rPr>
          <w:rFonts w:hint="default"/>
        </w:rPr>
      </w:pPr>
    </w:p>
    <w:p>
      <w:pPr>
        <w:rPr>
          <w:rFonts w:hint="default"/>
        </w:rPr>
      </w:pPr>
      <w:r>
        <w:rPr>
          <w:rFonts w:hint="default"/>
        </w:rPr>
        <w:t>//TEXT</w:t>
      </w:r>
    </w:p>
    <w:p>
      <w:pPr>
        <w:rPr>
          <w:rFonts w:hint="default"/>
        </w:rPr>
      </w:pPr>
      <w:r>
        <w:rPr>
          <w:rFonts w:hint="default"/>
        </w:rPr>
        <w:t>&lt;jaT0294&gt;さっぱりと言って、エステルさんは再び前を向いた。</w:t>
      </w:r>
    </w:p>
    <w:p>
      <w:pPr>
        <w:rPr>
          <w:rFonts w:hint="default"/>
        </w:rPr>
      </w:pPr>
      <w:r>
        <w:rPr>
          <w:rFonts w:hint="default"/>
        </w:rPr>
        <w:t>&lt;cnT0294&gt;说完，艾斯蒂尔</w:t>
      </w:r>
      <w:ins w:id="108" w:author="hhh0578" w:date="2019-08-21T19:46:26Z">
        <w:r>
          <w:rPr>
            <w:rFonts w:hint="eastAsia"/>
            <w:lang w:val="en-US" w:eastAsia="zh-CN"/>
          </w:rPr>
          <w:t>头</w:t>
        </w:r>
      </w:ins>
      <w:del w:id="109" w:author="hhh0578" w:date="2019-08-21T19:46:25Z">
        <w:r>
          <w:rPr>
            <w:rFonts w:hint="default"/>
          </w:rPr>
          <w:delText>继续</w:delText>
        </w:r>
      </w:del>
      <w:ins w:id="110" w:author="hhh0578" w:date="2019-08-21T19:46:29Z">
        <w:r>
          <w:rPr>
            <w:rFonts w:hint="eastAsia"/>
            <w:lang w:val="en-US" w:eastAsia="zh-CN"/>
          </w:rPr>
          <w:t>转回</w:t>
        </w:r>
      </w:ins>
      <w:del w:id="111" w:author="hhh0578" w:date="2019-08-21T19:46:20Z">
        <w:r>
          <w:rPr>
            <w:rFonts w:hint="default"/>
          </w:rPr>
          <w:delText>朝向</w:delText>
        </w:r>
      </w:del>
      <w:r>
        <w:rPr>
          <w:rFonts w:hint="default"/>
        </w:rPr>
        <w:t>前方</w:t>
      </w:r>
      <w:del w:id="112" w:author="hhh0578" w:date="2019-08-21T19:46:19Z">
        <w:r>
          <w:rPr>
            <w:rFonts w:hint="default"/>
          </w:rPr>
          <w:delText>。</w:delText>
        </w:r>
      </w:del>
      <w:r>
        <w:rPr>
          <w:rFonts w:hint="default"/>
        </w:rPr>
        <w:t>。</w:t>
      </w:r>
    </w:p>
    <w:p>
      <w:pPr>
        <w:rPr>
          <w:rFonts w:hint="default"/>
        </w:rPr>
      </w:pPr>
    </w:p>
    <w:p>
      <w:pPr>
        <w:rPr>
          <w:rFonts w:hint="default"/>
        </w:rPr>
      </w:pPr>
      <w:r>
        <w:rPr>
          <w:rFonts w:hint="default"/>
        </w:rPr>
        <w:t>//TEXT 【達哉】</w:t>
      </w:r>
    </w:p>
    <w:p>
      <w:pPr>
        <w:rPr>
          <w:rFonts w:hint="default"/>
        </w:rPr>
      </w:pPr>
      <w:r>
        <w:rPr>
          <w:rFonts w:hint="default"/>
        </w:rPr>
        <w:t>&lt;jaT0295&gt;「着きましたよ」</w:t>
      </w:r>
    </w:p>
    <w:p>
      <w:pPr>
        <w:rPr>
          <w:rFonts w:hint="default"/>
        </w:rPr>
      </w:pPr>
      <w:r>
        <w:rPr>
          <w:rFonts w:hint="default"/>
        </w:rPr>
        <w:t>&lt;cnT0295&gt;「我们到了」</w:t>
      </w:r>
    </w:p>
    <w:p>
      <w:pPr>
        <w:rPr>
          <w:rFonts w:hint="default"/>
        </w:rPr>
      </w:pPr>
    </w:p>
    <w:p>
      <w:pPr>
        <w:rPr>
          <w:rFonts w:hint="default"/>
        </w:rPr>
      </w:pPr>
      <w:r>
        <w:rPr>
          <w:rFonts w:hint="default"/>
        </w:rPr>
        <w:t>//TEXT 【エステル】</w:t>
      </w:r>
    </w:p>
    <w:p>
      <w:pPr>
        <w:rPr>
          <w:rFonts w:hint="default"/>
        </w:rPr>
      </w:pPr>
      <w:r>
        <w:rPr>
          <w:rFonts w:hint="default"/>
        </w:rPr>
        <w:t>&lt;jaT0296&gt;「ここは？」</w:t>
      </w:r>
    </w:p>
    <w:p>
      <w:pPr>
        <w:rPr>
          <w:rFonts w:hint="default"/>
        </w:rPr>
      </w:pPr>
      <w:r>
        <w:rPr>
          <w:rFonts w:hint="default"/>
        </w:rPr>
        <w:t>&lt;cnT0296&gt;「这里是？」</w:t>
      </w:r>
    </w:p>
    <w:p>
      <w:pPr>
        <w:rPr>
          <w:rFonts w:hint="default"/>
        </w:rPr>
      </w:pPr>
    </w:p>
    <w:p>
      <w:pPr>
        <w:rPr>
          <w:rFonts w:hint="default"/>
        </w:rPr>
      </w:pPr>
      <w:r>
        <w:rPr>
          <w:rFonts w:hint="default"/>
        </w:rPr>
        <w:t>//TEXT 【達哉】</w:t>
      </w:r>
    </w:p>
    <w:p>
      <w:pPr>
        <w:rPr>
          <w:rFonts w:hint="default"/>
        </w:rPr>
      </w:pPr>
      <w:r>
        <w:rPr>
          <w:rFonts w:hint="default"/>
        </w:rPr>
        <w:t>&lt;jaT0297&gt;「ペットショップです」</w:t>
      </w:r>
    </w:p>
    <w:p>
      <w:pPr>
        <w:rPr>
          <w:rFonts w:hint="default"/>
        </w:rPr>
      </w:pPr>
      <w:r>
        <w:rPr>
          <w:rFonts w:hint="default"/>
        </w:rPr>
        <w:t>&lt;cnT0297&gt;「宠物商店」</w:t>
      </w:r>
    </w:p>
    <w:p>
      <w:pPr>
        <w:rPr>
          <w:rFonts w:hint="default"/>
        </w:rPr>
      </w:pPr>
    </w:p>
    <w:p>
      <w:pPr>
        <w:rPr>
          <w:rFonts w:hint="default"/>
        </w:rPr>
      </w:pPr>
      <w:r>
        <w:rPr>
          <w:rFonts w:hint="default"/>
        </w:rPr>
        <w:t>//TEXT</w:t>
      </w:r>
    </w:p>
    <w:p>
      <w:pPr>
        <w:rPr>
          <w:rFonts w:hint="default"/>
        </w:rPr>
      </w:pPr>
      <w:r>
        <w:rPr>
          <w:rFonts w:hint="default"/>
        </w:rPr>
        <w:t>&lt;jaT0298&gt;白を基調とした清潔感のある店の外観。</w:t>
      </w:r>
    </w:p>
    <w:p>
      <w:pPr>
        <w:rPr>
          <w:rFonts w:hint="default"/>
        </w:rPr>
      </w:pPr>
      <w:r>
        <w:rPr>
          <w:rFonts w:hint="default"/>
        </w:rPr>
        <w:t>&lt;cnT0298&gt;白色为基调的店面有着相当的清洁感。</w:t>
      </w:r>
    </w:p>
    <w:p>
      <w:pPr>
        <w:rPr>
          <w:rFonts w:hint="default"/>
        </w:rPr>
      </w:pPr>
    </w:p>
    <w:p>
      <w:pPr>
        <w:rPr>
          <w:rFonts w:hint="default"/>
        </w:rPr>
      </w:pPr>
      <w:r>
        <w:rPr>
          <w:rFonts w:hint="default"/>
        </w:rPr>
        <w:t>//TEXT</w:t>
      </w:r>
    </w:p>
    <w:p>
      <w:pPr>
        <w:rPr>
          <w:rFonts w:hint="default"/>
        </w:rPr>
      </w:pPr>
      <w:r>
        <w:rPr>
          <w:rFonts w:hint="default"/>
        </w:rPr>
        <w:t>&lt;jaT0299&gt;店の前面はほとんどガラス張りで、まるで美容室のようなつくりだ。</w:t>
      </w:r>
    </w:p>
    <w:p>
      <w:pPr>
        <w:rPr>
          <w:rFonts w:hint="default"/>
        </w:rPr>
      </w:pPr>
      <w:r>
        <w:rPr>
          <w:rFonts w:hint="default"/>
        </w:rPr>
        <w:t>&lt;cnT0299&gt;店门基本都是</w:t>
      </w:r>
      <w:del w:id="113" w:author="ああか" w:date="2019-08-23T01:39:48Z">
        <w:r>
          <w:rPr>
            <w:rFonts w:hint="default"/>
            <w:lang w:val="en-US"/>
          </w:rPr>
          <w:delText>打开</w:delText>
        </w:r>
      </w:del>
      <w:ins w:id="114" w:author="ああか" w:date="2019-08-23T01:39:51Z">
        <w:r>
          <w:rPr>
            <w:rFonts w:hint="eastAsia"/>
            <w:lang w:val="en-US" w:eastAsia="zh-CN"/>
          </w:rPr>
          <w:t>敞开</w:t>
        </w:r>
      </w:ins>
      <w:r>
        <w:rPr>
          <w:rFonts w:hint="default"/>
        </w:rPr>
        <w:t>的玻璃，设计得像美容店一样。</w:t>
      </w:r>
    </w:p>
    <w:p>
      <w:pPr>
        <w:rPr>
          <w:rFonts w:hint="default"/>
        </w:rPr>
      </w:pPr>
    </w:p>
    <w:p>
      <w:pPr>
        <w:rPr>
          <w:rFonts w:hint="default"/>
        </w:rPr>
      </w:pPr>
      <w:r>
        <w:rPr>
          <w:rFonts w:hint="default"/>
        </w:rPr>
        <w:t>//TEXT</w:t>
      </w:r>
    </w:p>
    <w:p>
      <w:pPr>
        <w:rPr>
          <w:rFonts w:hint="default"/>
        </w:rPr>
      </w:pPr>
      <w:r>
        <w:rPr>
          <w:rFonts w:hint="default"/>
        </w:rPr>
        <w:t>&lt;jaT0300&gt;実際、犬の毛のカットなどもしてくれるようで、美容室には変わりない。</w:t>
      </w:r>
    </w:p>
    <w:p>
      <w:pPr>
        <w:rPr>
          <w:rFonts w:hint="default"/>
        </w:rPr>
      </w:pPr>
      <w:r>
        <w:rPr>
          <w:rFonts w:hint="default"/>
        </w:rPr>
        <w:t>&lt;cnT0300&gt;实际上也会为狗剪毛，搞得像美容店也没差。</w:t>
      </w:r>
    </w:p>
    <w:p>
      <w:pPr>
        <w:rPr>
          <w:rFonts w:hint="default"/>
        </w:rPr>
      </w:pPr>
    </w:p>
    <w:p>
      <w:pPr>
        <w:rPr>
          <w:rFonts w:hint="default"/>
        </w:rPr>
      </w:pPr>
      <w:r>
        <w:rPr>
          <w:rFonts w:hint="default"/>
        </w:rPr>
        <w:t>//TEXT</w:t>
      </w:r>
    </w:p>
    <w:p>
      <w:pPr>
        <w:rPr>
          <w:rFonts w:hint="default"/>
        </w:rPr>
      </w:pPr>
      <w:r>
        <w:rPr>
          <w:rFonts w:hint="default"/>
        </w:rPr>
        <w:t>&lt;jaT0301&gt;明るい店内では、放し飼いにされた数匹の子犬が楽しそうにじゃれあっている。</w:t>
      </w:r>
    </w:p>
    <w:p>
      <w:pPr>
        <w:rPr>
          <w:rFonts w:hint="default"/>
        </w:rPr>
      </w:pPr>
      <w:r>
        <w:rPr>
          <w:rFonts w:hint="default"/>
        </w:rPr>
        <w:t>&lt;cnT0301&gt;明亮的店内，有几只放养的小狗在欢乐地闹腾。</w:t>
      </w:r>
    </w:p>
    <w:p>
      <w:pPr>
        <w:rPr>
          <w:rFonts w:hint="default"/>
        </w:rPr>
      </w:pPr>
    </w:p>
    <w:p>
      <w:pPr>
        <w:rPr>
          <w:rFonts w:hint="default"/>
        </w:rPr>
      </w:pPr>
      <w:r>
        <w:rPr>
          <w:rFonts w:hint="default"/>
        </w:rPr>
        <w:t>//TEXT</w:t>
      </w:r>
    </w:p>
    <w:p>
      <w:pPr>
        <w:rPr>
          <w:rFonts w:hint="default"/>
        </w:rPr>
      </w:pPr>
      <w:r>
        <w:rPr>
          <w:rFonts w:hint="default"/>
        </w:rPr>
        <w:t>&lt;jaT0302&gt;窓が大きいのは、きっと彼らの愛らしさで客を足止めするためだろう。</w:t>
      </w:r>
    </w:p>
    <w:p>
      <w:pPr>
        <w:rPr>
          <w:rFonts w:hint="default"/>
        </w:rPr>
      </w:pPr>
      <w:r>
        <w:rPr>
          <w:rFonts w:hint="default"/>
        </w:rPr>
        <w:t>&lt;cnT0302&gt;店门大开，想必是为了吸引喜欢小狗的客人吧。</w:t>
      </w:r>
    </w:p>
    <w:p>
      <w:pPr>
        <w:rPr>
          <w:rFonts w:hint="default"/>
        </w:rPr>
      </w:pPr>
    </w:p>
    <w:p>
      <w:pPr>
        <w:rPr>
          <w:rFonts w:hint="default"/>
        </w:rPr>
      </w:pPr>
      <w:r>
        <w:rPr>
          <w:rFonts w:hint="default"/>
        </w:rPr>
        <w:t>//TEXT 【達哉】</w:t>
      </w:r>
    </w:p>
    <w:p>
      <w:pPr>
        <w:rPr>
          <w:rFonts w:hint="default"/>
        </w:rPr>
      </w:pPr>
      <w:r>
        <w:rPr>
          <w:rFonts w:hint="default"/>
        </w:rPr>
        <w:t>&lt;jaT0303&gt;「犬、好きなんですよね？」</w:t>
      </w:r>
    </w:p>
    <w:p>
      <w:pPr>
        <w:rPr>
          <w:rFonts w:hint="default"/>
        </w:rPr>
      </w:pPr>
      <w:r>
        <w:rPr>
          <w:rFonts w:hint="default"/>
        </w:rPr>
        <w:t>&lt;cnT0303&gt;「我记得你喜欢狗对吧？」</w:t>
      </w:r>
    </w:p>
    <w:p>
      <w:pPr>
        <w:rPr>
          <w:rFonts w:hint="default"/>
        </w:rPr>
      </w:pPr>
    </w:p>
    <w:p>
      <w:pPr>
        <w:rPr>
          <w:rFonts w:hint="default"/>
        </w:rPr>
      </w:pPr>
      <w:r>
        <w:rPr>
          <w:rFonts w:hint="default"/>
        </w:rPr>
        <w:t>//TEXT 【エステル】</w:t>
      </w:r>
    </w:p>
    <w:p>
      <w:pPr>
        <w:rPr>
          <w:rFonts w:hint="default"/>
        </w:rPr>
      </w:pPr>
      <w:r>
        <w:rPr>
          <w:rFonts w:hint="default"/>
        </w:rPr>
        <w:t>&lt;jaT0304&gt;「……」</w:t>
      </w:r>
    </w:p>
    <w:p>
      <w:pPr>
        <w:rPr>
          <w:rFonts w:hint="default"/>
        </w:rPr>
      </w:pPr>
      <w:r>
        <w:rPr>
          <w:rFonts w:hint="default"/>
        </w:rPr>
        <w:t>&lt;cnT0304&gt;「……」</w:t>
      </w:r>
    </w:p>
    <w:p>
      <w:pPr>
        <w:rPr>
          <w:rFonts w:hint="default"/>
        </w:rPr>
      </w:pPr>
    </w:p>
    <w:p>
      <w:pPr>
        <w:rPr>
          <w:rFonts w:hint="default"/>
        </w:rPr>
      </w:pPr>
      <w:r>
        <w:rPr>
          <w:rFonts w:hint="default"/>
        </w:rPr>
        <w:t>//TEXT 【達哉】</w:t>
      </w:r>
    </w:p>
    <w:p>
      <w:pPr>
        <w:rPr>
          <w:rFonts w:hint="default"/>
        </w:rPr>
      </w:pPr>
      <w:r>
        <w:rPr>
          <w:rFonts w:hint="default"/>
        </w:rPr>
        <w:t>&lt;jaT0305&gt;「エステルさん？」</w:t>
      </w:r>
    </w:p>
    <w:p>
      <w:pPr>
        <w:rPr>
          <w:rFonts w:hint="default"/>
        </w:rPr>
      </w:pPr>
      <w:r>
        <w:rPr>
          <w:rFonts w:hint="default"/>
        </w:rPr>
        <w:t>&lt;cnT0305&gt;「艾斯蒂尔小姐？」</w:t>
      </w:r>
    </w:p>
    <w:p>
      <w:pPr>
        <w:rPr>
          <w:rFonts w:hint="default"/>
        </w:rPr>
      </w:pPr>
    </w:p>
    <w:p>
      <w:pPr>
        <w:rPr>
          <w:rFonts w:hint="default"/>
        </w:rPr>
      </w:pPr>
      <w:r>
        <w:rPr>
          <w:rFonts w:hint="default"/>
        </w:rPr>
        <w:t>//TEXT 【エステル】</w:t>
      </w:r>
    </w:p>
    <w:p>
      <w:pPr>
        <w:rPr>
          <w:rFonts w:hint="default"/>
        </w:rPr>
      </w:pPr>
      <w:r>
        <w:rPr>
          <w:rFonts w:hint="default"/>
        </w:rPr>
        <w:t>&lt;jaT0306&gt;「……え、はい？」</w:t>
      </w:r>
    </w:p>
    <w:p>
      <w:pPr>
        <w:rPr>
          <w:rFonts w:hint="default"/>
        </w:rPr>
      </w:pPr>
      <w:r>
        <w:rPr>
          <w:rFonts w:hint="default"/>
        </w:rPr>
        <w:t>&lt;cnT0306&gt;「……诶，怎么了？」</w:t>
      </w:r>
    </w:p>
    <w:p>
      <w:pPr>
        <w:rPr>
          <w:rFonts w:hint="default"/>
        </w:rPr>
      </w:pPr>
    </w:p>
    <w:p>
      <w:pPr>
        <w:rPr>
          <w:rFonts w:hint="default"/>
        </w:rPr>
      </w:pPr>
      <w:r>
        <w:rPr>
          <w:rFonts w:hint="default"/>
        </w:rPr>
        <w:t>//TEXT 【達哉】</w:t>
      </w:r>
    </w:p>
    <w:p>
      <w:pPr>
        <w:rPr>
          <w:rFonts w:hint="default"/>
        </w:rPr>
      </w:pPr>
      <w:r>
        <w:rPr>
          <w:rFonts w:hint="default"/>
        </w:rPr>
        <w:t>&lt;jaT0307&gt;「犬、好きなんですよね？」</w:t>
      </w:r>
    </w:p>
    <w:p>
      <w:pPr>
        <w:rPr>
          <w:rFonts w:hint="default"/>
        </w:rPr>
      </w:pPr>
      <w:r>
        <w:rPr>
          <w:rFonts w:hint="default"/>
        </w:rPr>
        <w:t>&lt;cnT0307&gt;「你喜欢狗对吧？」</w:t>
      </w:r>
    </w:p>
    <w:p>
      <w:pPr>
        <w:rPr>
          <w:rFonts w:hint="default"/>
        </w:rPr>
      </w:pPr>
    </w:p>
    <w:p>
      <w:pPr>
        <w:rPr>
          <w:rFonts w:hint="default"/>
        </w:rPr>
      </w:pPr>
      <w:r>
        <w:rPr>
          <w:rFonts w:hint="default"/>
        </w:rPr>
        <w:t>//TEXT 【エステル】</w:t>
      </w:r>
    </w:p>
    <w:p>
      <w:pPr>
        <w:rPr>
          <w:rFonts w:hint="default"/>
        </w:rPr>
      </w:pPr>
      <w:r>
        <w:rPr>
          <w:rFonts w:hint="default"/>
        </w:rPr>
        <w:t>&lt;jaT0308&gt;「それなりには」</w:t>
      </w:r>
    </w:p>
    <w:p>
      <w:pPr>
        <w:rPr>
          <w:rFonts w:hint="default"/>
        </w:rPr>
      </w:pPr>
      <w:r>
        <w:rPr>
          <w:rFonts w:hint="default"/>
        </w:rPr>
        <w:t>&lt;cnT0308&gt;「也没多喜欢」</w:t>
      </w:r>
    </w:p>
    <w:p>
      <w:pPr>
        <w:rPr>
          <w:rFonts w:hint="default"/>
        </w:rPr>
      </w:pPr>
    </w:p>
    <w:p>
      <w:pPr>
        <w:rPr>
          <w:rFonts w:hint="default"/>
        </w:rPr>
      </w:pPr>
      <w:r>
        <w:rPr>
          <w:rFonts w:hint="default"/>
        </w:rPr>
        <w:t>//TEXT</w:t>
      </w:r>
    </w:p>
    <w:p>
      <w:pPr>
        <w:rPr>
          <w:rFonts w:hint="default"/>
        </w:rPr>
      </w:pPr>
      <w:r>
        <w:rPr>
          <w:rFonts w:hint="default"/>
        </w:rPr>
        <w:t>&lt;jaT0309&gt;嘘ですね。</w:t>
      </w:r>
    </w:p>
    <w:p>
      <w:pPr>
        <w:rPr>
          <w:rFonts w:hint="default"/>
        </w:rPr>
      </w:pPr>
      <w:r>
        <w:rPr>
          <w:rFonts w:hint="default"/>
        </w:rPr>
        <w:t>&lt;cnT0309&gt;在骗人呢。</w:t>
      </w:r>
    </w:p>
    <w:p>
      <w:pPr>
        <w:rPr>
          <w:rFonts w:hint="default"/>
        </w:rPr>
      </w:pPr>
    </w:p>
    <w:p>
      <w:pPr>
        <w:rPr>
          <w:rFonts w:hint="default"/>
        </w:rPr>
      </w:pPr>
      <w:r>
        <w:rPr>
          <w:rFonts w:hint="default"/>
        </w:rPr>
        <w:t>//TEXT 【達哉】</w:t>
      </w:r>
    </w:p>
    <w:p>
      <w:pPr>
        <w:rPr>
          <w:rFonts w:hint="default"/>
        </w:rPr>
      </w:pPr>
      <w:r>
        <w:rPr>
          <w:rFonts w:hint="default"/>
        </w:rPr>
        <w:t>&lt;jaT0310&gt;「とにかく、入りましょうか」</w:t>
      </w:r>
    </w:p>
    <w:p>
      <w:pPr>
        <w:rPr>
          <w:rFonts w:hint="default"/>
        </w:rPr>
      </w:pPr>
      <w:r>
        <w:rPr>
          <w:rFonts w:hint="default"/>
        </w:rPr>
        <w:t>&lt;cnT0310&gt;「总之先进去吧」</w:t>
      </w:r>
    </w:p>
    <w:p>
      <w:pPr>
        <w:rPr>
          <w:rFonts w:hint="default"/>
        </w:rPr>
      </w:pPr>
    </w:p>
    <w:p>
      <w:pPr>
        <w:rPr>
          <w:rFonts w:hint="default"/>
        </w:rPr>
      </w:pPr>
      <w:r>
        <w:rPr>
          <w:rFonts w:hint="default"/>
        </w:rPr>
        <w:t>//TEXT</w:t>
      </w:r>
    </w:p>
    <w:p>
      <w:pPr>
        <w:rPr>
          <w:rFonts w:hint="default"/>
        </w:rPr>
      </w:pPr>
      <w:r>
        <w:rPr>
          <w:rFonts w:hint="default"/>
        </w:rPr>
        <w:t>&lt;jaT0311&gt;並ぶ白いケージ。</w:t>
      </w:r>
    </w:p>
    <w:p>
      <w:pPr>
        <w:rPr>
          <w:rFonts w:hint="default"/>
        </w:rPr>
      </w:pPr>
      <w:r>
        <w:rPr>
          <w:rFonts w:hint="default"/>
        </w:rPr>
        <w:t>&lt;cnT0311&gt;并列在一起的白色</w:t>
      </w:r>
      <w:ins w:id="115" w:author="hhh0578" w:date="2019-08-21T19:47:21Z">
        <w:r>
          <w:rPr>
            <w:rFonts w:hint="eastAsia"/>
            <w:lang w:val="en-US" w:eastAsia="zh-CN"/>
          </w:rPr>
          <w:t>笼子</w:t>
        </w:r>
      </w:ins>
      <w:del w:id="116" w:author="hhh0578" w:date="2019-08-21T19:47:19Z">
        <w:r>
          <w:rPr>
            <w:rFonts w:hint="default"/>
          </w:rPr>
          <w:delText>固定</w:delText>
        </w:r>
      </w:del>
      <w:del w:id="117" w:author="hhh0578" w:date="2019-08-21T19:47:18Z">
        <w:r>
          <w:rPr>
            <w:rFonts w:hint="default"/>
          </w:rPr>
          <w:delText>架</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&lt;jaT0312&gt;どれも大きく作られており窮屈な印象はない。</w:t>
      </w:r>
    </w:p>
    <w:p>
      <w:pPr>
        <w:rPr>
          <w:rFonts w:hint="default"/>
        </w:rPr>
      </w:pPr>
      <w:r>
        <w:rPr>
          <w:rFonts w:hint="default"/>
        </w:rPr>
        <w:t>&lt;cnT0312&gt;无论哪一个都做的很大不会感觉不自由。</w:t>
      </w:r>
    </w:p>
    <w:p>
      <w:pPr>
        <w:rPr>
          <w:rFonts w:hint="default"/>
        </w:rPr>
      </w:pPr>
    </w:p>
    <w:p>
      <w:pPr>
        <w:rPr>
          <w:rFonts w:hint="default"/>
        </w:rPr>
      </w:pPr>
      <w:r>
        <w:rPr>
          <w:rFonts w:hint="default"/>
        </w:rPr>
        <w:t>//TEXT</w:t>
      </w:r>
    </w:p>
    <w:p>
      <w:pPr>
        <w:rPr>
          <w:rFonts w:hint="default"/>
        </w:rPr>
      </w:pPr>
      <w:r>
        <w:rPr>
          <w:rFonts w:hint="default"/>
        </w:rPr>
        <w:t>&lt;jaT0313&gt;格子の中からは、いずれも可愛さ抜群の犬がつぶらな瞳を俺たちに向けている。</w:t>
      </w:r>
    </w:p>
    <w:p>
      <w:pPr>
        <w:rPr>
          <w:rFonts w:hint="default"/>
        </w:rPr>
      </w:pPr>
      <w:r>
        <w:rPr>
          <w:rFonts w:hint="default"/>
        </w:rPr>
        <w:t>&lt;cnT0313&gt;格子之中有</w:t>
      </w:r>
      <w:ins w:id="118" w:author="hhh0578" w:date="2019-08-21T19:47:37Z">
        <w:r>
          <w:rPr>
            <w:rFonts w:hint="eastAsia"/>
            <w:lang w:val="en-US" w:eastAsia="zh-CN"/>
          </w:rPr>
          <w:t>几只</w:t>
        </w:r>
      </w:ins>
      <w:del w:id="119" w:author="hhh0578" w:date="2019-08-21T19:47:36Z">
        <w:r>
          <w:rPr>
            <w:rFonts w:hint="default"/>
          </w:rPr>
          <w:delText>好几</w:delText>
        </w:r>
      </w:del>
      <w:del w:id="120" w:author="hhh0578" w:date="2019-08-21T19:47:35Z">
        <w:r>
          <w:rPr>
            <w:rFonts w:hint="default"/>
          </w:rPr>
          <w:delText>种</w:delText>
        </w:r>
      </w:del>
      <w:r>
        <w:rPr>
          <w:rFonts w:hint="default"/>
        </w:rPr>
        <w:t>超可爱的小狗用圆润的眼睛看着这边。</w:t>
      </w:r>
    </w:p>
    <w:p>
      <w:pPr>
        <w:rPr>
          <w:rFonts w:hint="default"/>
        </w:rPr>
      </w:pPr>
    </w:p>
    <w:p>
      <w:pPr>
        <w:rPr>
          <w:rFonts w:hint="default"/>
        </w:rPr>
      </w:pPr>
      <w:r>
        <w:rPr>
          <w:rFonts w:hint="default"/>
        </w:rPr>
        <w:t>//TEXT</w:t>
      </w:r>
    </w:p>
    <w:p>
      <w:pPr>
        <w:rPr>
          <w:rFonts w:hint="default"/>
        </w:rPr>
      </w:pPr>
      <w:r>
        <w:rPr>
          <w:rFonts w:hint="default"/>
        </w:rPr>
        <w:t>&lt;jaT0314&gt;床は白い大理石模様のタイル。</w:t>
      </w:r>
    </w:p>
    <w:p>
      <w:pPr>
        <w:rPr>
          <w:rFonts w:hint="default"/>
        </w:rPr>
      </w:pPr>
      <w:r>
        <w:rPr>
          <w:rFonts w:hint="default"/>
        </w:rPr>
        <w:t>&lt;cnT0314&gt;地板是白色大理石瓷砖。</w:t>
      </w:r>
    </w:p>
    <w:p>
      <w:pPr>
        <w:rPr>
          <w:rFonts w:hint="default"/>
        </w:rPr>
      </w:pPr>
    </w:p>
    <w:p>
      <w:pPr>
        <w:rPr>
          <w:rFonts w:hint="default"/>
        </w:rPr>
      </w:pPr>
      <w:r>
        <w:rPr>
          <w:rFonts w:hint="default"/>
        </w:rPr>
        <w:t>//TEXT</w:t>
      </w:r>
    </w:p>
    <w:p>
      <w:pPr>
        <w:rPr>
          <w:rFonts w:hint="default"/>
        </w:rPr>
      </w:pPr>
      <w:r>
        <w:rPr>
          <w:rFonts w:hint="default"/>
        </w:rPr>
        <w:t>&lt;jaT0315&gt;その上を放し飼いにされた子犬がカラフルなボールを追いかけて走っている。</w:t>
      </w:r>
    </w:p>
    <w:p>
      <w:pPr>
        <w:rPr>
          <w:rFonts w:hint="default"/>
        </w:rPr>
      </w:pPr>
      <w:r>
        <w:rPr>
          <w:rFonts w:hint="default"/>
        </w:rPr>
        <w:t>&lt;cnT0315&gt;地板上几只放养的小狗在追赶彩色小球。</w:t>
      </w:r>
    </w:p>
    <w:p>
      <w:pPr>
        <w:rPr>
          <w:rFonts w:hint="default"/>
        </w:rPr>
      </w:pPr>
    </w:p>
    <w:p>
      <w:pPr>
        <w:rPr>
          <w:rFonts w:hint="default"/>
        </w:rPr>
      </w:pPr>
      <w:r>
        <w:rPr>
          <w:rFonts w:hint="default"/>
        </w:rPr>
        <w:t>//TEXT</w:t>
      </w:r>
    </w:p>
    <w:p>
      <w:pPr>
        <w:rPr>
          <w:rFonts w:hint="default"/>
        </w:rPr>
      </w:pPr>
      <w:r>
        <w:rPr>
          <w:rFonts w:hint="default"/>
        </w:rPr>
        <w:t>&lt;jaT0316&gt;ペットショップというよりは、犬と遊べるお店といった風情だ。</w:t>
      </w:r>
    </w:p>
    <w:p>
      <w:pPr>
        <w:rPr>
          <w:rFonts w:hint="default"/>
        </w:rPr>
      </w:pPr>
      <w:r>
        <w:rPr>
          <w:rFonts w:hint="default"/>
        </w:rPr>
        <w:t>&lt;cnT0316&gt;比起宠物商店，更像是宠物游乐店。</w:t>
      </w:r>
    </w:p>
    <w:p>
      <w:pPr>
        <w:rPr>
          <w:rFonts w:hint="default"/>
        </w:rPr>
      </w:pPr>
    </w:p>
    <w:p>
      <w:pPr>
        <w:rPr>
          <w:rFonts w:hint="default"/>
        </w:rPr>
      </w:pPr>
      <w:r>
        <w:rPr>
          <w:rFonts w:hint="default"/>
        </w:rPr>
        <w:t>//TEXT 【達哉】</w:t>
      </w:r>
    </w:p>
    <w:p>
      <w:pPr>
        <w:rPr>
          <w:rFonts w:hint="default"/>
        </w:rPr>
      </w:pPr>
      <w:r>
        <w:rPr>
          <w:rFonts w:hint="default"/>
        </w:rPr>
        <w:t>&lt;jaT0317&gt;「じゃあちょっと買ってきます」</w:t>
      </w:r>
    </w:p>
    <w:p>
      <w:pPr>
        <w:rPr>
          <w:rFonts w:hint="default"/>
        </w:rPr>
      </w:pPr>
      <w:r>
        <w:rPr>
          <w:rFonts w:hint="default"/>
        </w:rPr>
        <w:t>&lt;cnT0317&gt;「我</w:t>
      </w:r>
      <w:del w:id="121" w:author="hhh0578" w:date="2019-08-21T19:48:00Z">
        <w:r>
          <w:rPr>
            <w:rFonts w:hint="default"/>
          </w:rPr>
          <w:delText>去</w:delText>
        </w:r>
      </w:del>
      <w:del w:id="122" w:author="hhh0578" w:date="2019-08-21T19:47:59Z">
        <w:r>
          <w:rPr>
            <w:rFonts w:hint="default"/>
          </w:rPr>
          <w:delText>那里</w:delText>
        </w:r>
      </w:del>
      <w:r>
        <w:rPr>
          <w:rFonts w:hint="default"/>
        </w:rPr>
        <w:t>买点东西」</w:t>
      </w:r>
    </w:p>
    <w:p>
      <w:pPr>
        <w:rPr>
          <w:rFonts w:hint="default"/>
        </w:rPr>
      </w:pPr>
    </w:p>
    <w:p>
      <w:pPr>
        <w:rPr>
          <w:rFonts w:hint="default"/>
        </w:rPr>
      </w:pPr>
      <w:r>
        <w:rPr>
          <w:rFonts w:hint="default"/>
        </w:rPr>
        <w:t>//TEXT 【エステル】</w:t>
      </w:r>
    </w:p>
    <w:p>
      <w:pPr>
        <w:rPr>
          <w:rFonts w:hint="default"/>
        </w:rPr>
      </w:pPr>
      <w:r>
        <w:rPr>
          <w:rFonts w:hint="default"/>
        </w:rPr>
        <w:t>&lt;jaT0318&gt;「何を買うのですか？」</w:t>
      </w:r>
    </w:p>
    <w:p>
      <w:pPr>
        <w:rPr>
          <w:rFonts w:hint="default"/>
        </w:rPr>
      </w:pPr>
      <w:r>
        <w:rPr>
          <w:rFonts w:hint="default"/>
        </w:rPr>
        <w:t>&lt;cnT0318&gt;「你要买什么？」</w:t>
      </w:r>
    </w:p>
    <w:p>
      <w:pPr>
        <w:rPr>
          <w:rFonts w:hint="default"/>
        </w:rPr>
      </w:pPr>
    </w:p>
    <w:p>
      <w:pPr>
        <w:rPr>
          <w:rFonts w:hint="default"/>
        </w:rPr>
      </w:pPr>
      <w:r>
        <w:rPr>
          <w:rFonts w:hint="default"/>
        </w:rPr>
        <w:t>//TEXT 【達哉】</w:t>
      </w:r>
    </w:p>
    <w:p>
      <w:pPr>
        <w:rPr>
          <w:rFonts w:hint="default"/>
        </w:rPr>
      </w:pPr>
      <w:r>
        <w:rPr>
          <w:rFonts w:hint="default"/>
        </w:rPr>
        <w:t>&lt;jaT0319&gt;「首輪です。うちの犬が使っているものが壊れそうなので」</w:t>
      </w:r>
    </w:p>
    <w:p>
      <w:pPr>
        <w:rPr>
          <w:rFonts w:hint="default"/>
        </w:rPr>
      </w:pPr>
      <w:r>
        <w:rPr>
          <w:rFonts w:hint="default"/>
        </w:rPr>
        <w:t>&lt;cnT0319&gt;「项圈。家里的狗用的项圈</w:t>
      </w:r>
      <w:ins w:id="123" w:author="hhh0578" w:date="2019-08-21T19:48:07Z">
        <w:r>
          <w:rPr>
            <w:rFonts w:hint="eastAsia"/>
            <w:lang w:val="en-US" w:eastAsia="zh-CN"/>
          </w:rPr>
          <w:t>快</w:t>
        </w:r>
      </w:ins>
      <w:del w:id="124" w:author="hhh0578" w:date="2019-08-21T19:48:06Z">
        <w:r>
          <w:rPr>
            <w:rFonts w:hint="default"/>
          </w:rPr>
          <w:delText>有点</w:delText>
        </w:r>
      </w:del>
      <w:r>
        <w:rPr>
          <w:rFonts w:hint="default"/>
        </w:rPr>
        <w:t>坏了」</w:t>
      </w:r>
    </w:p>
    <w:p>
      <w:pPr>
        <w:rPr>
          <w:rFonts w:hint="default"/>
        </w:rPr>
      </w:pPr>
    </w:p>
    <w:p>
      <w:pPr>
        <w:rPr>
          <w:rFonts w:hint="default"/>
        </w:rPr>
      </w:pPr>
      <w:r>
        <w:rPr>
          <w:rFonts w:hint="default"/>
        </w:rPr>
        <w:t>//TEXT</w:t>
      </w:r>
    </w:p>
    <w:p>
      <w:pPr>
        <w:rPr>
          <w:rFonts w:hint="default"/>
        </w:rPr>
      </w:pPr>
      <w:r>
        <w:rPr>
          <w:rFonts w:hint="default"/>
        </w:rPr>
        <w:t>&lt;jaT0320&gt;嘘をつきました。</w:t>
      </w:r>
    </w:p>
    <w:p>
      <w:pPr>
        <w:rPr>
          <w:rFonts w:hint="default"/>
        </w:rPr>
      </w:pPr>
      <w:r>
        <w:rPr>
          <w:rFonts w:hint="default"/>
        </w:rPr>
        <w:t>&lt;cnT0320&gt;说了个谎。</w:t>
      </w:r>
    </w:p>
    <w:p>
      <w:pPr>
        <w:rPr>
          <w:rFonts w:hint="default"/>
        </w:rPr>
      </w:pPr>
    </w:p>
    <w:p>
      <w:pPr>
        <w:rPr>
          <w:rFonts w:hint="default"/>
        </w:rPr>
      </w:pPr>
      <w:r>
        <w:rPr>
          <w:rFonts w:hint="default"/>
        </w:rPr>
        <w:t>//TEXT 【エステル】</w:t>
      </w:r>
    </w:p>
    <w:p>
      <w:pPr>
        <w:rPr>
          <w:rFonts w:hint="default"/>
        </w:rPr>
      </w:pPr>
      <w:r>
        <w:rPr>
          <w:rFonts w:hint="default"/>
        </w:rPr>
        <w:t>&lt;jaT0321&gt;「では、待っています」</w:t>
      </w:r>
    </w:p>
    <w:p>
      <w:pPr>
        <w:rPr>
          <w:rFonts w:hint="default"/>
        </w:rPr>
      </w:pPr>
      <w:r>
        <w:rPr>
          <w:rFonts w:hint="default"/>
        </w:rPr>
        <w:t>&lt;cnT0321&gt;「那我等着」</w:t>
      </w:r>
    </w:p>
    <w:p>
      <w:pPr>
        <w:rPr>
          <w:rFonts w:hint="default"/>
        </w:rPr>
      </w:pPr>
    </w:p>
    <w:p>
      <w:pPr>
        <w:rPr>
          <w:rFonts w:hint="default"/>
        </w:rPr>
      </w:pPr>
      <w:r>
        <w:rPr>
          <w:rFonts w:hint="default"/>
        </w:rPr>
        <w:t>//TEXT 【達哉】</w:t>
      </w:r>
    </w:p>
    <w:p>
      <w:pPr>
        <w:rPr>
          <w:rFonts w:hint="default"/>
        </w:rPr>
      </w:pPr>
      <w:r>
        <w:rPr>
          <w:rFonts w:hint="default"/>
        </w:rPr>
        <w:t>&lt;jaT0322&gt;「あそこで犬と遊べるみたいですよ」</w:t>
      </w:r>
    </w:p>
    <w:p>
      <w:pPr>
        <w:rPr>
          <w:rFonts w:hint="default"/>
        </w:rPr>
      </w:pPr>
      <w:r>
        <w:rPr>
          <w:rFonts w:hint="default"/>
        </w:rPr>
        <w:t>&lt;cnT0322&gt;「</w:t>
      </w:r>
      <w:del w:id="125" w:author="hhh0578" w:date="2019-08-21T19:48:27Z">
        <w:r>
          <w:rPr>
            <w:rFonts w:hint="default"/>
            <w:lang w:val="en-US"/>
          </w:rPr>
          <w:delText>那边的狗很想找人玩哦</w:delText>
        </w:r>
      </w:del>
      <w:ins w:id="126" w:author="hhh0578" w:date="2019-08-21T19:48:28Z">
        <w:r>
          <w:rPr>
            <w:rFonts w:hint="eastAsia"/>
            <w:lang w:val="en-US" w:eastAsia="zh-CN"/>
          </w:rPr>
          <w:t>那边</w:t>
        </w:r>
      </w:ins>
      <w:ins w:id="127" w:author="hhh0578" w:date="2019-08-21T19:48:30Z">
        <w:r>
          <w:rPr>
            <w:rFonts w:hint="eastAsia"/>
            <w:lang w:val="en-US" w:eastAsia="zh-CN"/>
          </w:rPr>
          <w:t>好像能</w:t>
        </w:r>
      </w:ins>
      <w:ins w:id="128" w:author="hhh0578" w:date="2019-08-21T19:48:31Z">
        <w:r>
          <w:rPr>
            <w:rFonts w:hint="eastAsia"/>
            <w:lang w:val="en-US" w:eastAsia="zh-CN"/>
          </w:rPr>
          <w:t>和</w:t>
        </w:r>
      </w:ins>
      <w:ins w:id="129" w:author="hhh0578" w:date="2019-08-21T19:48:33Z">
        <w:r>
          <w:rPr>
            <w:rFonts w:hint="eastAsia"/>
            <w:lang w:val="en-US" w:eastAsia="zh-CN"/>
          </w:rPr>
          <w:t>狗</w:t>
        </w:r>
      </w:ins>
      <w:ins w:id="130" w:author="hhh0578" w:date="2019-08-21T19:48:41Z">
        <w:r>
          <w:rPr>
            <w:rFonts w:hint="eastAsia"/>
            <w:lang w:val="en-US" w:eastAsia="zh-CN"/>
          </w:rPr>
          <w:t>狗</w:t>
        </w:r>
      </w:ins>
      <w:ins w:id="131" w:author="hhh0578" w:date="2019-08-21T19:48:35Z">
        <w:r>
          <w:rPr>
            <w:rFonts w:hint="eastAsia"/>
            <w:lang w:val="en-US" w:eastAsia="zh-CN"/>
          </w:rPr>
          <w:t>玩</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&lt;jaT0323&gt;と、柵の中を見る。</w:t>
      </w:r>
    </w:p>
    <w:p>
      <w:pPr>
        <w:rPr>
          <w:rFonts w:hint="default"/>
        </w:rPr>
      </w:pPr>
      <w:r>
        <w:rPr>
          <w:rFonts w:hint="default"/>
        </w:rPr>
        <w:t>&lt;cnT0323看向栅栏里面。</w:t>
      </w:r>
    </w:p>
    <w:p>
      <w:pPr>
        <w:rPr>
          <w:rFonts w:hint="default"/>
        </w:rPr>
      </w:pPr>
    </w:p>
    <w:p>
      <w:pPr>
        <w:rPr>
          <w:rFonts w:hint="default"/>
        </w:rPr>
      </w:pPr>
      <w:r>
        <w:rPr>
          <w:rFonts w:hint="default"/>
        </w:rPr>
        <w:t>//TEXT</w:t>
      </w:r>
    </w:p>
    <w:p>
      <w:pPr>
        <w:rPr>
          <w:rFonts w:hint="default"/>
        </w:rPr>
      </w:pPr>
      <w:r>
        <w:rPr>
          <w:rFonts w:hint="default"/>
        </w:rPr>
        <w:t>&lt;jaT0324&gt;期待に満ちた目で子犬が俺たちを見ていた。</w:t>
      </w:r>
    </w:p>
    <w:p>
      <w:pPr>
        <w:rPr>
          <w:rFonts w:hint="default"/>
        </w:rPr>
      </w:pPr>
      <w:r>
        <w:rPr>
          <w:rFonts w:hint="default"/>
        </w:rPr>
        <w:t>&lt;cnT0324&gt;一只满心期待的小狗看着我们。</w:t>
      </w:r>
    </w:p>
    <w:p>
      <w:pPr>
        <w:rPr>
          <w:rFonts w:hint="default"/>
        </w:rPr>
      </w:pPr>
    </w:p>
    <w:p>
      <w:pPr>
        <w:rPr>
          <w:rFonts w:hint="default"/>
        </w:rPr>
      </w:pPr>
      <w:r>
        <w:rPr>
          <w:rFonts w:hint="default"/>
        </w:rPr>
        <w:t>//TEXT 【エステル】</w:t>
      </w:r>
    </w:p>
    <w:p>
      <w:pPr>
        <w:rPr>
          <w:rFonts w:hint="default"/>
        </w:rPr>
      </w:pPr>
      <w:r>
        <w:rPr>
          <w:rFonts w:hint="default"/>
        </w:rPr>
        <w:t>&lt;jaT0325&gt;「……いえ、私は買い物に付き合っているだけですから」</w:t>
      </w:r>
    </w:p>
    <w:p>
      <w:pPr>
        <w:rPr>
          <w:rFonts w:hint="default"/>
        </w:rPr>
      </w:pPr>
      <w:r>
        <w:rPr>
          <w:rFonts w:hint="default"/>
        </w:rPr>
        <w:t>&lt;cnT0325&gt;「……不用了，我只是来陪你购物而已」</w:t>
      </w:r>
    </w:p>
    <w:p>
      <w:pPr>
        <w:rPr>
          <w:rFonts w:hint="default"/>
        </w:rPr>
      </w:pPr>
    </w:p>
    <w:p>
      <w:pPr>
        <w:rPr>
          <w:rFonts w:hint="default"/>
        </w:rPr>
      </w:pPr>
      <w:r>
        <w:rPr>
          <w:rFonts w:hint="default"/>
        </w:rPr>
        <w:t>//TEXT</w:t>
      </w:r>
    </w:p>
    <w:p>
      <w:pPr>
        <w:rPr>
          <w:rFonts w:hint="default"/>
        </w:rPr>
      </w:pPr>
      <w:r>
        <w:rPr>
          <w:rFonts w:hint="default"/>
        </w:rPr>
        <w:t>&lt;jaT0326&gt;ぎゅっと奥歯を噛んでから答えるエステルさん。</w:t>
      </w:r>
    </w:p>
    <w:p>
      <w:pPr>
        <w:rPr>
          <w:rFonts w:hint="default"/>
        </w:rPr>
      </w:pPr>
      <w:r>
        <w:rPr>
          <w:rFonts w:hint="default"/>
        </w:rPr>
        <w:t>&lt;cnT0326&gt;艾斯蒂尔咬住牙关回答。</w:t>
      </w:r>
    </w:p>
    <w:p>
      <w:pPr>
        <w:rPr>
          <w:rFonts w:hint="default"/>
        </w:rPr>
      </w:pPr>
    </w:p>
    <w:p>
      <w:pPr>
        <w:rPr>
          <w:rFonts w:hint="default"/>
        </w:rPr>
      </w:pPr>
      <w:r>
        <w:rPr>
          <w:rFonts w:hint="default"/>
        </w:rPr>
        <w:t>//TEXT</w:t>
      </w:r>
    </w:p>
    <w:p>
      <w:pPr>
        <w:rPr>
          <w:rFonts w:hint="default"/>
        </w:rPr>
      </w:pPr>
      <w:r>
        <w:rPr>
          <w:rFonts w:hint="default"/>
        </w:rPr>
        <w:t>&lt;jaT0327&gt;だから犬と遊んではいけないのだろうか？</w:t>
      </w:r>
    </w:p>
    <w:p>
      <w:pPr>
        <w:rPr>
          <w:rFonts w:hint="default"/>
        </w:rPr>
      </w:pPr>
      <w:r>
        <w:rPr>
          <w:rFonts w:hint="default"/>
        </w:rPr>
        <w:t>&lt;cnT0327&gt;所以直接去和狗一起玩不就好了？</w:t>
      </w:r>
    </w:p>
    <w:p>
      <w:pPr>
        <w:rPr>
          <w:rFonts w:hint="default"/>
        </w:rPr>
      </w:pPr>
    </w:p>
    <w:p>
      <w:pPr>
        <w:rPr>
          <w:rFonts w:hint="default"/>
        </w:rPr>
      </w:pPr>
      <w:r>
        <w:rPr>
          <w:rFonts w:hint="default"/>
        </w:rPr>
        <w:t>//TEXT 【子犬Ａ】</w:t>
      </w:r>
    </w:p>
    <w:p>
      <w:pPr>
        <w:rPr>
          <w:rFonts w:hint="default"/>
        </w:rPr>
      </w:pPr>
      <w:r>
        <w:rPr>
          <w:rFonts w:hint="default"/>
        </w:rPr>
        <w:t>&lt;jaT0328&gt;「きゅ～ん」</w:t>
      </w:r>
    </w:p>
    <w:p>
      <w:pPr>
        <w:rPr>
          <w:rFonts w:hint="default"/>
        </w:rPr>
      </w:pPr>
      <w:r>
        <w:rPr>
          <w:rFonts w:hint="default"/>
        </w:rPr>
        <w:t>&lt;cnT0328&gt;「</w:t>
      </w:r>
      <w:ins w:id="132" w:author="hhh0578" w:date="2019-08-21T19:49:04Z">
        <w:r>
          <w:rPr>
            <w:rFonts w:hint="eastAsia"/>
            <w:lang w:val="en-US" w:eastAsia="zh-CN"/>
          </w:rPr>
          <w:t>汪</w:t>
        </w:r>
      </w:ins>
      <w:ins w:id="133" w:author="hhh0578" w:date="2019-08-21T19:49:05Z">
        <w:r>
          <w:rPr>
            <w:rFonts w:hint="eastAsia"/>
            <w:lang w:val="en-US" w:eastAsia="zh-CN"/>
          </w:rPr>
          <w:t>唔</w:t>
        </w:r>
      </w:ins>
      <w:del w:id="134" w:author="hhh0578" w:date="2019-08-21T19:48:57Z">
        <w:r>
          <w:rPr>
            <w:rFonts w:hint="default"/>
          </w:rPr>
          <w:delText>咻</w:delText>
        </w:r>
      </w:del>
      <w:r>
        <w:rPr>
          <w:rFonts w:hint="default"/>
        </w:rPr>
        <w:t>」</w:t>
      </w:r>
    </w:p>
    <w:p>
      <w:pPr>
        <w:rPr>
          <w:rFonts w:hint="default"/>
        </w:rPr>
      </w:pPr>
    </w:p>
    <w:p>
      <w:pPr>
        <w:rPr>
          <w:rFonts w:hint="default"/>
        </w:rPr>
      </w:pPr>
      <w:r>
        <w:rPr>
          <w:rFonts w:hint="default"/>
        </w:rPr>
        <w:t>//TEXT 【子犬Ｂ】</w:t>
      </w:r>
    </w:p>
    <w:p>
      <w:pPr>
        <w:rPr>
          <w:rFonts w:hint="default"/>
        </w:rPr>
      </w:pPr>
      <w:r>
        <w:rPr>
          <w:rFonts w:hint="default"/>
        </w:rPr>
        <w:t>&lt;jaT0329&gt;「くぅん」</w:t>
      </w:r>
    </w:p>
    <w:p>
      <w:pPr>
        <w:rPr>
          <w:rFonts w:hint="default"/>
        </w:rPr>
      </w:pPr>
      <w:r>
        <w:rPr>
          <w:rFonts w:hint="default"/>
        </w:rPr>
        <w:t>&lt;cnT0329&gt;「呜」</w:t>
      </w:r>
    </w:p>
    <w:p>
      <w:pPr>
        <w:rPr>
          <w:rFonts w:hint="default"/>
        </w:rPr>
      </w:pPr>
    </w:p>
    <w:p>
      <w:pPr>
        <w:rPr>
          <w:rFonts w:hint="default"/>
        </w:rPr>
      </w:pPr>
      <w:r>
        <w:rPr>
          <w:rFonts w:hint="default"/>
        </w:rPr>
        <w:t>//TEXT 【子犬Ｃ】</w:t>
      </w:r>
    </w:p>
    <w:p>
      <w:pPr>
        <w:rPr>
          <w:rFonts w:hint="default"/>
        </w:rPr>
      </w:pPr>
      <w:r>
        <w:rPr>
          <w:rFonts w:hint="default"/>
        </w:rPr>
        <w:t>&lt;jaT0330&gt;「わうっ」</w:t>
      </w:r>
    </w:p>
    <w:p>
      <w:pPr>
        <w:rPr>
          <w:rFonts w:hint="default"/>
        </w:rPr>
      </w:pPr>
      <w:r>
        <w:rPr>
          <w:rFonts w:hint="default"/>
        </w:rPr>
        <w:t>&lt;cnT0330&gt;「汪」</w:t>
      </w:r>
    </w:p>
    <w:p>
      <w:pPr>
        <w:rPr>
          <w:rFonts w:hint="default"/>
        </w:rPr>
      </w:pPr>
    </w:p>
    <w:p>
      <w:pPr>
        <w:rPr>
          <w:rFonts w:hint="default"/>
        </w:rPr>
      </w:pPr>
      <w:r>
        <w:rPr>
          <w:rFonts w:hint="default"/>
        </w:rPr>
        <w:t>//TEXT</w:t>
      </w:r>
    </w:p>
    <w:p>
      <w:pPr>
        <w:rPr>
          <w:rFonts w:hint="default"/>
        </w:rPr>
      </w:pPr>
      <w:r>
        <w:rPr>
          <w:rFonts w:hint="default"/>
        </w:rPr>
        <w:t>&lt;jaT0331&gt;子犬たちが高速で尻尾を振り始めた。</w:t>
      </w:r>
    </w:p>
    <w:p>
      <w:pPr>
        <w:rPr>
          <w:rFonts w:hint="default"/>
        </w:rPr>
      </w:pPr>
      <w:r>
        <w:rPr>
          <w:rFonts w:hint="default"/>
        </w:rPr>
        <w:t>&lt;cnT0331&gt;小狗们飞快地摇着尾巴。</w:t>
      </w:r>
    </w:p>
    <w:p>
      <w:pPr>
        <w:rPr>
          <w:rFonts w:hint="default"/>
        </w:rPr>
      </w:pPr>
    </w:p>
    <w:p>
      <w:pPr>
        <w:rPr>
          <w:rFonts w:hint="default"/>
        </w:rPr>
      </w:pPr>
      <w:r>
        <w:rPr>
          <w:rFonts w:hint="default"/>
        </w:rPr>
        <w:t>//TEXT 【エステル】</w:t>
      </w:r>
    </w:p>
    <w:p>
      <w:pPr>
        <w:rPr>
          <w:rFonts w:hint="default"/>
        </w:rPr>
      </w:pPr>
      <w:r>
        <w:rPr>
          <w:rFonts w:hint="default"/>
        </w:rPr>
        <w:t>&lt;jaT0332&gt;「っっ……」</w:t>
      </w:r>
    </w:p>
    <w:p>
      <w:pPr>
        <w:rPr>
          <w:rFonts w:hint="default"/>
        </w:rPr>
      </w:pPr>
      <w:r>
        <w:rPr>
          <w:rFonts w:hint="default"/>
        </w:rPr>
        <w:t>&lt;cnT0332&gt;「</w:t>
      </w:r>
      <w:ins w:id="135" w:author="hhh0578" w:date="2019-08-21T19:49:18Z">
        <w:r>
          <w:rPr>
            <w:rFonts w:hint="eastAsia"/>
            <w:lang w:eastAsia="zh-CN"/>
          </w:rPr>
          <w:t>……</w:t>
        </w:r>
      </w:ins>
      <w:del w:id="136" w:author="hhh0578" w:date="2019-08-21T19:49:17Z">
        <w:r>
          <w:rPr>
            <w:rFonts w:hint="default"/>
          </w:rPr>
          <w:delText>咻</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&lt;jaT0333&gt;エステルさんが俯く。</w:t>
      </w:r>
    </w:p>
    <w:p>
      <w:pPr>
        <w:rPr>
          <w:rFonts w:hint="default"/>
        </w:rPr>
      </w:pPr>
      <w:r>
        <w:rPr>
          <w:rFonts w:hint="default"/>
        </w:rPr>
        <w:t>&lt;cnT0333&gt;艾斯蒂尔低下了头。</w:t>
      </w:r>
    </w:p>
    <w:p>
      <w:pPr>
        <w:rPr>
          <w:rFonts w:hint="default"/>
        </w:rPr>
      </w:pPr>
    </w:p>
    <w:p>
      <w:pPr>
        <w:rPr>
          <w:rFonts w:hint="default"/>
        </w:rPr>
      </w:pPr>
      <w:r>
        <w:rPr>
          <w:rFonts w:hint="default"/>
        </w:rPr>
        <w:t>//TEXT 【子犬Ａ】</w:t>
      </w:r>
    </w:p>
    <w:p>
      <w:pPr>
        <w:rPr>
          <w:rFonts w:hint="default"/>
        </w:rPr>
      </w:pPr>
      <w:r>
        <w:rPr>
          <w:rFonts w:hint="default"/>
        </w:rPr>
        <w:t>&lt;jaT0334&gt;「きゃんっ」</w:t>
      </w:r>
    </w:p>
    <w:p>
      <w:pPr>
        <w:rPr>
          <w:rFonts w:hint="default"/>
        </w:rPr>
      </w:pPr>
      <w:r>
        <w:rPr>
          <w:rFonts w:hint="default"/>
        </w:rPr>
        <w:t>&lt;cnT0334&gt;「呜」</w:t>
      </w:r>
    </w:p>
    <w:p>
      <w:pPr>
        <w:rPr>
          <w:rFonts w:hint="default"/>
        </w:rPr>
      </w:pPr>
    </w:p>
    <w:p>
      <w:pPr>
        <w:rPr>
          <w:rFonts w:hint="default"/>
        </w:rPr>
      </w:pPr>
      <w:r>
        <w:rPr>
          <w:rFonts w:hint="default"/>
        </w:rPr>
        <w:t>//TEXT 【子犬Ｂ】</w:t>
      </w:r>
    </w:p>
    <w:p>
      <w:pPr>
        <w:rPr>
          <w:rFonts w:hint="default"/>
        </w:rPr>
      </w:pPr>
      <w:r>
        <w:rPr>
          <w:rFonts w:hint="default"/>
        </w:rPr>
        <w:t>&lt;jaT0335&gt;「わんっ」</w:t>
      </w:r>
    </w:p>
    <w:p>
      <w:pPr>
        <w:rPr>
          <w:rFonts w:hint="default"/>
        </w:rPr>
      </w:pPr>
      <w:r>
        <w:rPr>
          <w:rFonts w:hint="default"/>
        </w:rPr>
        <w:t>&lt;cnT0335&gt;「汪」</w:t>
      </w:r>
    </w:p>
    <w:p>
      <w:pPr>
        <w:rPr>
          <w:rFonts w:hint="default"/>
        </w:rPr>
      </w:pPr>
    </w:p>
    <w:p>
      <w:pPr>
        <w:rPr>
          <w:rFonts w:hint="default"/>
        </w:rPr>
      </w:pPr>
      <w:r>
        <w:rPr>
          <w:rFonts w:hint="default"/>
        </w:rPr>
        <w:t>//TEXT 【子犬Ｃ】</w:t>
      </w:r>
    </w:p>
    <w:p>
      <w:pPr>
        <w:rPr>
          <w:rFonts w:hint="default"/>
        </w:rPr>
      </w:pPr>
      <w:r>
        <w:rPr>
          <w:rFonts w:hint="default"/>
        </w:rPr>
        <w:t>&lt;jaT0336&gt;「くぅ～ん」</w:t>
      </w:r>
    </w:p>
    <w:p>
      <w:pPr>
        <w:rPr>
          <w:rFonts w:hint="default"/>
        </w:rPr>
      </w:pPr>
      <w:r>
        <w:rPr>
          <w:rFonts w:hint="default"/>
        </w:rPr>
        <w:t>&lt;cnT0336&gt;「呜」</w:t>
      </w:r>
    </w:p>
    <w:p>
      <w:pPr>
        <w:rPr>
          <w:rFonts w:hint="default"/>
        </w:rPr>
      </w:pPr>
    </w:p>
    <w:p>
      <w:pPr>
        <w:rPr>
          <w:rFonts w:hint="default"/>
        </w:rPr>
      </w:pPr>
      <w:r>
        <w:rPr>
          <w:rFonts w:hint="default"/>
        </w:rPr>
        <w:t>//TEXT 【エステル】</w:t>
      </w:r>
    </w:p>
    <w:p>
      <w:pPr>
        <w:rPr>
          <w:rFonts w:hint="default"/>
        </w:rPr>
      </w:pPr>
      <w:r>
        <w:rPr>
          <w:rFonts w:hint="default"/>
        </w:rPr>
        <w:t>&lt;jaT0337&gt;「っ！」</w:t>
      </w:r>
    </w:p>
    <w:p>
      <w:pPr>
        <w:rPr>
          <w:rFonts w:hint="default"/>
        </w:rPr>
      </w:pPr>
      <w:r>
        <w:rPr>
          <w:rFonts w:hint="default"/>
        </w:rPr>
        <w:t>&lt;cnT0337&gt;「！！」</w:t>
      </w:r>
    </w:p>
    <w:p>
      <w:pPr>
        <w:rPr>
          <w:rFonts w:hint="default"/>
        </w:rPr>
      </w:pPr>
    </w:p>
    <w:p>
      <w:pPr>
        <w:rPr>
          <w:rFonts w:hint="default"/>
        </w:rPr>
      </w:pPr>
      <w:r>
        <w:rPr>
          <w:rFonts w:hint="default"/>
        </w:rPr>
        <w:t>//TEXT</w:t>
      </w:r>
    </w:p>
    <w:p>
      <w:pPr>
        <w:rPr>
          <w:rFonts w:hint="default"/>
        </w:rPr>
      </w:pPr>
      <w:r>
        <w:rPr>
          <w:rFonts w:hint="default"/>
        </w:rPr>
        <w:t>&lt;jaT0338&gt;俯いたままプルプル震えている。</w:t>
      </w:r>
    </w:p>
    <w:p>
      <w:pPr>
        <w:rPr>
          <w:rFonts w:hint="default"/>
        </w:rPr>
      </w:pPr>
      <w:r>
        <w:rPr>
          <w:rFonts w:hint="default"/>
        </w:rPr>
        <w:t>&lt;cnT0338&gt;</w:t>
      </w:r>
      <w:ins w:id="137" w:author="hhh0578" w:date="2019-08-21T19:49:31Z">
        <w:r>
          <w:rPr>
            <w:rFonts w:hint="eastAsia"/>
            <w:lang w:val="en-US" w:eastAsia="zh-CN"/>
          </w:rPr>
          <w:t>低着头</w:t>
        </w:r>
      </w:ins>
      <w:del w:id="138" w:author="hhh0578" w:date="2019-08-21T19:49:29Z">
        <w:r>
          <w:rPr>
            <w:rFonts w:hint="default"/>
          </w:rPr>
          <w:delText>俯身</w:delText>
        </w:r>
      </w:del>
      <w:del w:id="139" w:author="hhh0578" w:date="2019-08-21T19:49:33Z">
        <w:r>
          <w:rPr>
            <w:rFonts w:hint="default"/>
          </w:rPr>
          <w:delText>的</w:delText>
        </w:r>
      </w:del>
      <w:del w:id="140" w:author="hhh0578" w:date="2019-08-21T19:49:32Z">
        <w:r>
          <w:rPr>
            <w:rFonts w:hint="default"/>
          </w:rPr>
          <w:delText>同时</w:delText>
        </w:r>
      </w:del>
      <w:ins w:id="141" w:author="hhh0578" w:date="2019-08-21T19:49:35Z">
        <w:r>
          <w:rPr>
            <w:rFonts w:hint="eastAsia"/>
            <w:lang w:val="en-US" w:eastAsia="zh-CN"/>
          </w:rPr>
          <w:t>开始</w:t>
        </w:r>
      </w:ins>
      <w:del w:id="142" w:author="hhh0578" w:date="2019-08-21T19:49:33Z">
        <w:r>
          <w:rPr>
            <w:rFonts w:hint="default"/>
          </w:rPr>
          <w:delText>在</w:delText>
        </w:r>
      </w:del>
      <w:r>
        <w:rPr>
          <w:rFonts w:hint="default"/>
        </w:rPr>
        <w:t>颤抖。</w:t>
      </w:r>
    </w:p>
    <w:p>
      <w:pPr>
        <w:rPr>
          <w:rFonts w:hint="default"/>
        </w:rPr>
      </w:pPr>
    </w:p>
    <w:p>
      <w:pPr>
        <w:rPr>
          <w:rFonts w:hint="default"/>
        </w:rPr>
      </w:pPr>
      <w:r>
        <w:rPr>
          <w:rFonts w:hint="default"/>
        </w:rPr>
        <w:t>//TEXT</w:t>
      </w:r>
    </w:p>
    <w:p>
      <w:pPr>
        <w:rPr>
          <w:rFonts w:hint="default"/>
        </w:rPr>
      </w:pPr>
      <w:r>
        <w:rPr>
          <w:rFonts w:hint="default"/>
        </w:rPr>
        <w:t>&lt;jaT0339&gt;よっぽど俺に犬と遊んでいるところを見られたくないのだろう。</w:t>
      </w:r>
    </w:p>
    <w:p>
      <w:pPr>
        <w:rPr>
          <w:rFonts w:hint="default"/>
        </w:rPr>
      </w:pPr>
      <w:r>
        <w:rPr>
          <w:rFonts w:hint="default"/>
        </w:rPr>
        <w:t>&lt;cnT0339&gt;是不想让我看见在和狗在一起玩的样子吧。</w:t>
      </w:r>
    </w:p>
    <w:p>
      <w:pPr>
        <w:rPr>
          <w:rFonts w:hint="default"/>
        </w:rPr>
      </w:pPr>
    </w:p>
    <w:p>
      <w:pPr>
        <w:rPr>
          <w:rFonts w:hint="default"/>
        </w:rPr>
      </w:pPr>
      <w:r>
        <w:rPr>
          <w:rFonts w:hint="default"/>
        </w:rPr>
        <w:t>//TEXT</w:t>
      </w:r>
    </w:p>
    <w:p>
      <w:pPr>
        <w:rPr>
          <w:rFonts w:hint="default"/>
        </w:rPr>
      </w:pPr>
      <w:r>
        <w:rPr>
          <w:rFonts w:hint="default"/>
        </w:rPr>
        <w:t>&lt;jaT0340&gt;……難儀な人だ。</w:t>
      </w:r>
    </w:p>
    <w:p>
      <w:pPr>
        <w:rPr>
          <w:rFonts w:hint="default"/>
        </w:rPr>
      </w:pPr>
      <w:r>
        <w:rPr>
          <w:rFonts w:hint="default"/>
        </w:rPr>
        <w:t>&lt;cnT0340&gt;……真顽固。</w:t>
      </w:r>
    </w:p>
    <w:p>
      <w:pPr>
        <w:rPr>
          <w:rFonts w:hint="default"/>
        </w:rPr>
      </w:pPr>
    </w:p>
    <w:p>
      <w:pPr>
        <w:rPr>
          <w:rFonts w:hint="default"/>
        </w:rPr>
      </w:pPr>
      <w:r>
        <w:rPr>
          <w:rFonts w:hint="default"/>
        </w:rPr>
        <w:t>//TEXT 【達哉】</w:t>
      </w:r>
    </w:p>
    <w:p>
      <w:pPr>
        <w:rPr>
          <w:rFonts w:hint="default"/>
        </w:rPr>
      </w:pPr>
      <w:r>
        <w:rPr>
          <w:rFonts w:hint="default"/>
        </w:rPr>
        <w:t>&lt;jaT0341&gt;「ちょっと買ってきます」</w:t>
      </w:r>
    </w:p>
    <w:p>
      <w:pPr>
        <w:rPr>
          <w:rFonts w:hint="default"/>
        </w:rPr>
      </w:pPr>
      <w:r>
        <w:rPr>
          <w:rFonts w:hint="default"/>
        </w:rPr>
        <w:t>&lt;cnT0341&gt;「我去买了」</w:t>
      </w:r>
    </w:p>
    <w:p>
      <w:pPr>
        <w:rPr>
          <w:rFonts w:hint="default"/>
        </w:rPr>
      </w:pPr>
    </w:p>
    <w:p>
      <w:pPr>
        <w:rPr>
          <w:rFonts w:hint="default"/>
        </w:rPr>
      </w:pPr>
      <w:r>
        <w:rPr>
          <w:rFonts w:hint="default"/>
        </w:rPr>
        <w:t>//TEXT</w:t>
      </w:r>
    </w:p>
    <w:p>
      <w:pPr>
        <w:rPr>
          <w:rFonts w:hint="default"/>
        </w:rPr>
      </w:pPr>
      <w:r>
        <w:rPr>
          <w:rFonts w:hint="default"/>
        </w:rPr>
        <w:t>&lt;jaT0342&gt;……。</w:t>
      </w:r>
    </w:p>
    <w:p>
      <w:pPr>
        <w:rPr>
          <w:rFonts w:hint="default"/>
        </w:rPr>
      </w:pPr>
      <w:r>
        <w:rPr>
          <w:rFonts w:hint="default"/>
        </w:rPr>
        <w:t>&lt;cnT0342&gt;……。</w:t>
      </w:r>
    </w:p>
    <w:p>
      <w:pPr>
        <w:rPr>
          <w:rFonts w:hint="default"/>
        </w:rPr>
      </w:pPr>
    </w:p>
    <w:p>
      <w:pPr>
        <w:rPr>
          <w:rFonts w:hint="default"/>
        </w:rPr>
      </w:pPr>
      <w:r>
        <w:rPr>
          <w:rFonts w:hint="default"/>
        </w:rPr>
        <w:t>//TEXT</w:t>
      </w:r>
    </w:p>
    <w:p>
      <w:pPr>
        <w:rPr>
          <w:rFonts w:hint="default"/>
        </w:rPr>
      </w:pPr>
      <w:r>
        <w:rPr>
          <w:rFonts w:hint="default"/>
        </w:rPr>
        <w:t>&lt;jaT0343&gt;店の奥にある首輪コーナーへ向かう。</w:t>
      </w:r>
    </w:p>
    <w:p>
      <w:pPr>
        <w:rPr>
          <w:rFonts w:hint="default"/>
        </w:rPr>
      </w:pPr>
      <w:r>
        <w:rPr>
          <w:rFonts w:hint="default"/>
        </w:rPr>
        <w:t>&lt;cnT0343&gt;走向店内深处的项圈柜台。</w:t>
      </w:r>
    </w:p>
    <w:p>
      <w:pPr>
        <w:rPr>
          <w:rFonts w:hint="default"/>
        </w:rPr>
      </w:pPr>
    </w:p>
    <w:p>
      <w:pPr>
        <w:rPr>
          <w:rFonts w:hint="default"/>
        </w:rPr>
      </w:pPr>
      <w:r>
        <w:rPr>
          <w:rFonts w:hint="default"/>
        </w:rPr>
        <w:t>//TEXT</w:t>
      </w:r>
    </w:p>
    <w:p>
      <w:pPr>
        <w:rPr>
          <w:rFonts w:hint="default"/>
        </w:rPr>
      </w:pPr>
      <w:r>
        <w:rPr>
          <w:rFonts w:hint="default"/>
        </w:rPr>
        <w:t>&lt;jaT0344&gt;うちの犬は大中小そろっているから、どのサイズを買っても問題ない。</w:t>
      </w:r>
    </w:p>
    <w:p>
      <w:pPr>
        <w:rPr>
          <w:rFonts w:hint="default"/>
        </w:rPr>
      </w:pPr>
      <w:r>
        <w:rPr>
          <w:rFonts w:hint="default"/>
        </w:rPr>
        <w:t>&lt;cnT0344&gt;家里的狗大中小齐全，买什么尺寸的项圈都没问题。</w:t>
      </w:r>
    </w:p>
    <w:p>
      <w:pPr>
        <w:rPr>
          <w:rFonts w:hint="default"/>
        </w:rPr>
      </w:pPr>
    </w:p>
    <w:p>
      <w:pPr>
        <w:rPr>
          <w:rFonts w:hint="default"/>
        </w:rPr>
      </w:pPr>
      <w:r>
        <w:rPr>
          <w:rFonts w:hint="default"/>
        </w:rPr>
        <w:t>//TEXT</w:t>
      </w:r>
    </w:p>
    <w:p>
      <w:pPr>
        <w:rPr>
          <w:rFonts w:hint="default"/>
        </w:rPr>
      </w:pPr>
      <w:r>
        <w:rPr>
          <w:rFonts w:hint="default"/>
        </w:rPr>
        <w:t>&lt;jaT0345&gt;後は色だけど……</w:t>
      </w:r>
    </w:p>
    <w:p>
      <w:pPr>
        <w:rPr>
          <w:rFonts w:hint="default"/>
        </w:rPr>
      </w:pPr>
      <w:r>
        <w:rPr>
          <w:rFonts w:hint="default"/>
        </w:rPr>
        <w:t>&lt;cnT0345&gt;然后要选颜色……</w:t>
      </w:r>
    </w:p>
    <w:p>
      <w:pPr>
        <w:rPr>
          <w:rFonts w:hint="default"/>
        </w:rPr>
      </w:pPr>
    </w:p>
    <w:p>
      <w:pPr>
        <w:rPr>
          <w:rFonts w:hint="default"/>
        </w:rPr>
      </w:pPr>
      <w:r>
        <w:rPr>
          <w:rFonts w:hint="default"/>
        </w:rPr>
        <w:t>//TEXT 【達哉】</w:t>
      </w:r>
    </w:p>
    <w:p>
      <w:pPr>
        <w:rPr>
          <w:rFonts w:hint="default"/>
        </w:rPr>
      </w:pPr>
      <w:r>
        <w:rPr>
          <w:rFonts w:hint="default"/>
        </w:rPr>
        <w:t>&lt;jaT0346&gt;「エステルさん」</w:t>
      </w:r>
    </w:p>
    <w:p>
      <w:pPr>
        <w:rPr>
          <w:rFonts w:hint="default"/>
        </w:rPr>
      </w:pPr>
      <w:r>
        <w:rPr>
          <w:rFonts w:hint="default"/>
        </w:rPr>
        <w:t>&lt;cnT0346&gt;「艾斯蒂尔」</w:t>
      </w:r>
    </w:p>
    <w:p>
      <w:pPr>
        <w:rPr>
          <w:rFonts w:hint="default"/>
        </w:rPr>
      </w:pPr>
    </w:p>
    <w:p>
      <w:pPr>
        <w:rPr>
          <w:rFonts w:hint="default"/>
        </w:rPr>
      </w:pPr>
      <w:r>
        <w:rPr>
          <w:rFonts w:hint="default"/>
        </w:rPr>
        <w:t>//TEXT 【エステル】</w:t>
      </w:r>
    </w:p>
    <w:p>
      <w:pPr>
        <w:rPr>
          <w:rFonts w:hint="default"/>
        </w:rPr>
      </w:pPr>
      <w:r>
        <w:rPr>
          <w:rFonts w:hint="default"/>
        </w:rPr>
        <w:t>&lt;jaT0347&gt;「……え？」</w:t>
      </w:r>
    </w:p>
    <w:p>
      <w:pPr>
        <w:rPr>
          <w:rFonts w:hint="default"/>
        </w:rPr>
      </w:pPr>
      <w:r>
        <w:rPr>
          <w:rFonts w:hint="default"/>
        </w:rPr>
        <w:t>&lt;cnT0347&gt;「……诶？」</w:t>
      </w:r>
    </w:p>
    <w:p>
      <w:pPr>
        <w:rPr>
          <w:rFonts w:hint="default"/>
        </w:rPr>
      </w:pPr>
    </w:p>
    <w:p>
      <w:pPr>
        <w:rPr>
          <w:rFonts w:hint="default"/>
        </w:rPr>
      </w:pPr>
      <w:r>
        <w:rPr>
          <w:rFonts w:hint="default"/>
        </w:rPr>
        <w:t>//TEXT</w:t>
      </w:r>
    </w:p>
    <w:p>
      <w:pPr>
        <w:rPr>
          <w:rFonts w:hint="default"/>
        </w:rPr>
      </w:pPr>
      <w:r>
        <w:rPr>
          <w:rFonts w:hint="default"/>
        </w:rPr>
        <w:t>&lt;jaT0348&gt;犬に囲まれて気もそぞろになっている。</w:t>
      </w:r>
    </w:p>
    <w:p>
      <w:pPr>
        <w:rPr>
          <w:rFonts w:hint="default"/>
        </w:rPr>
      </w:pPr>
      <w:r>
        <w:rPr>
          <w:rFonts w:hint="default"/>
        </w:rPr>
        <w:t>&lt;cnT0348&gt;被狗包围着</w:t>
      </w:r>
      <w:ins w:id="143" w:author="hhh0578" w:date="2019-08-21T19:50:27Z">
        <w:r>
          <w:rPr>
            <w:rFonts w:hint="eastAsia"/>
            <w:lang w:val="en-US" w:eastAsia="zh-CN"/>
          </w:rPr>
          <w:t>静不下来</w:t>
        </w:r>
      </w:ins>
      <w:ins w:id="144" w:author="hhh0578" w:date="2019-08-21T19:50:28Z">
        <w:r>
          <w:rPr>
            <w:rFonts w:hint="eastAsia"/>
            <w:lang w:val="en-US" w:eastAsia="zh-CN"/>
          </w:rPr>
          <w:t>的样子</w:t>
        </w:r>
      </w:ins>
      <w:del w:id="145" w:author="hhh0578" w:date="2019-08-21T19:50:20Z">
        <w:r>
          <w:rPr>
            <w:rFonts w:hint="default"/>
          </w:rPr>
          <w:delText>，神情也懈怠了</w:delText>
        </w:r>
      </w:del>
      <w:r>
        <w:rPr>
          <w:rFonts w:hint="default"/>
        </w:rPr>
        <w:t>。</w:t>
      </w:r>
    </w:p>
    <w:p>
      <w:pPr>
        <w:rPr>
          <w:rFonts w:hint="default"/>
        </w:rPr>
      </w:pPr>
    </w:p>
    <w:p>
      <w:pPr>
        <w:rPr>
          <w:rFonts w:hint="default"/>
        </w:rPr>
      </w:pPr>
      <w:r>
        <w:rPr>
          <w:rFonts w:hint="default"/>
        </w:rPr>
        <w:t>//TEXT 【達哉】</w:t>
      </w:r>
    </w:p>
    <w:p>
      <w:pPr>
        <w:rPr>
          <w:rFonts w:hint="default"/>
        </w:rPr>
      </w:pPr>
      <w:r>
        <w:rPr>
          <w:rFonts w:hint="default"/>
        </w:rPr>
        <w:t>&lt;jaT0349&gt;「赤と青と黄色、どの色が好きですか？」</w:t>
      </w:r>
    </w:p>
    <w:p>
      <w:pPr>
        <w:rPr>
          <w:rFonts w:hint="default"/>
        </w:rPr>
      </w:pPr>
      <w:r>
        <w:rPr>
          <w:rFonts w:hint="default"/>
        </w:rPr>
        <w:t>&lt;cnT0349&gt;「红色蓝色和黄色，哪种颜色比较好？」</w:t>
      </w:r>
    </w:p>
    <w:p>
      <w:pPr>
        <w:rPr>
          <w:rFonts w:hint="default"/>
        </w:rPr>
      </w:pPr>
    </w:p>
    <w:p>
      <w:pPr>
        <w:rPr>
          <w:rFonts w:hint="default"/>
        </w:rPr>
      </w:pPr>
      <w:r>
        <w:rPr>
          <w:rFonts w:hint="default"/>
        </w:rPr>
        <w:t>//TEXT 【エステル】</w:t>
      </w:r>
    </w:p>
    <w:p>
      <w:pPr>
        <w:rPr>
          <w:rFonts w:hint="default"/>
        </w:rPr>
      </w:pPr>
      <w:r>
        <w:rPr>
          <w:rFonts w:hint="default"/>
        </w:rPr>
        <w:t>&lt;jaT0350&gt;「そうですね……青が好きなのですが、どんな青ですか？」</w:t>
      </w:r>
    </w:p>
    <w:p>
      <w:pPr>
        <w:rPr>
          <w:rFonts w:hint="default"/>
        </w:rPr>
      </w:pPr>
      <w:r>
        <w:rPr>
          <w:rFonts w:hint="default"/>
        </w:rPr>
        <w:t>&lt;cnT0350&gt;「我想想……我比较喜欢蓝色，是什么样的蓝色？」</w:t>
      </w:r>
    </w:p>
    <w:p>
      <w:pPr>
        <w:rPr>
          <w:rFonts w:hint="default"/>
        </w:rPr>
      </w:pPr>
    </w:p>
    <w:p>
      <w:pPr>
        <w:rPr>
          <w:rFonts w:hint="default"/>
        </w:rPr>
      </w:pPr>
      <w:r>
        <w:rPr>
          <w:rFonts w:hint="default"/>
        </w:rPr>
        <w:t>//TEXT 【達哉】</w:t>
      </w:r>
    </w:p>
    <w:p>
      <w:pPr>
        <w:rPr>
          <w:rFonts w:hint="default"/>
        </w:rPr>
      </w:pPr>
      <w:r>
        <w:rPr>
          <w:rFonts w:hint="default"/>
        </w:rPr>
        <w:t>&lt;jaT0351&gt;「ええと、深い青ですね群青まではいきませんが」</w:t>
      </w:r>
    </w:p>
    <w:p>
      <w:pPr>
        <w:rPr>
          <w:rFonts w:hint="default"/>
        </w:rPr>
      </w:pPr>
      <w:r>
        <w:rPr>
          <w:rFonts w:hint="default"/>
        </w:rPr>
        <w:t>&lt;cnT0351&gt;「我看看，深蓝色，没群青蓝那么亮」</w:t>
      </w:r>
    </w:p>
    <w:p>
      <w:pPr>
        <w:rPr>
          <w:rFonts w:hint="default"/>
        </w:rPr>
      </w:pPr>
    </w:p>
    <w:p>
      <w:pPr>
        <w:rPr>
          <w:rFonts w:hint="default"/>
        </w:rPr>
      </w:pPr>
      <w:r>
        <w:rPr>
          <w:rFonts w:hint="default"/>
        </w:rPr>
        <w:t>//TEXT 【エステル】</w:t>
      </w:r>
    </w:p>
    <w:p>
      <w:pPr>
        <w:rPr>
          <w:rFonts w:hint="default"/>
        </w:rPr>
      </w:pPr>
      <w:r>
        <w:rPr>
          <w:rFonts w:hint="default"/>
        </w:rPr>
        <w:t>&lt;jaT0352&gt;「そうですか、では赤を」</w:t>
      </w:r>
    </w:p>
    <w:p>
      <w:pPr>
        <w:rPr>
          <w:rFonts w:hint="default"/>
        </w:rPr>
      </w:pPr>
      <w:r>
        <w:rPr>
          <w:rFonts w:hint="default"/>
        </w:rPr>
        <w:t>&lt;cnT0352&gt;「这样啊，选红色吧」</w:t>
      </w:r>
    </w:p>
    <w:p>
      <w:pPr>
        <w:rPr>
          <w:rFonts w:hint="default"/>
        </w:rPr>
      </w:pPr>
    </w:p>
    <w:p>
      <w:pPr>
        <w:rPr>
          <w:rFonts w:hint="default"/>
        </w:rPr>
      </w:pPr>
      <w:r>
        <w:rPr>
          <w:rFonts w:hint="default"/>
        </w:rPr>
        <w:t>//TEXT 【達哉】</w:t>
      </w:r>
    </w:p>
    <w:p>
      <w:pPr>
        <w:rPr>
          <w:rFonts w:hint="default"/>
        </w:rPr>
      </w:pPr>
      <w:r>
        <w:rPr>
          <w:rFonts w:hint="default"/>
        </w:rPr>
        <w:t>&lt;jaT0353&gt;「薄い青が好きなんですか？」</w:t>
      </w:r>
    </w:p>
    <w:p>
      <w:pPr>
        <w:rPr>
          <w:rFonts w:hint="default"/>
        </w:rPr>
      </w:pPr>
      <w:r>
        <w:rPr>
          <w:rFonts w:hint="default"/>
        </w:rPr>
        <w:t>&lt;cnT0353&gt;「</w:t>
      </w:r>
      <w:ins w:id="146" w:author="ああか" w:date="2019-08-23T01:43:10Z">
        <w:r>
          <w:rPr>
            <w:rFonts w:hint="eastAsia"/>
            <w:lang w:val="en-US" w:eastAsia="zh-CN"/>
          </w:rPr>
          <w:t>只</w:t>
        </w:r>
      </w:ins>
      <w:r>
        <w:rPr>
          <w:rFonts w:hint="default"/>
        </w:rPr>
        <w:t>喜欢青蓝色么」</w:t>
      </w:r>
    </w:p>
    <w:p>
      <w:pPr>
        <w:rPr>
          <w:rFonts w:hint="default"/>
        </w:rPr>
      </w:pPr>
    </w:p>
    <w:p>
      <w:pPr>
        <w:rPr>
          <w:rFonts w:hint="default"/>
        </w:rPr>
      </w:pPr>
      <w:r>
        <w:rPr>
          <w:rFonts w:hint="default"/>
        </w:rPr>
        <w:t>//TEXT 【エステル】</w:t>
      </w:r>
    </w:p>
    <w:p>
      <w:pPr>
        <w:rPr>
          <w:rFonts w:hint="default"/>
        </w:rPr>
      </w:pPr>
      <w:r>
        <w:rPr>
          <w:rFonts w:hint="default"/>
        </w:rPr>
        <w:t>&lt;jaT0354&gt;「いえ、深い青は禁色（きんじき）とされていますので」</w:t>
      </w:r>
    </w:p>
    <w:p>
      <w:pPr>
        <w:rPr>
          <w:rFonts w:hint="default"/>
        </w:rPr>
      </w:pPr>
      <w:r>
        <w:rPr>
          <w:rFonts w:hint="default"/>
        </w:rPr>
        <w:t>&lt;cnT0354&gt;「不是，只是深蓝色是禁色罢了」</w:t>
      </w:r>
    </w:p>
    <w:p>
      <w:pPr>
        <w:rPr>
          <w:rFonts w:hint="default"/>
        </w:rPr>
      </w:pPr>
    </w:p>
    <w:p>
      <w:pPr>
        <w:rPr>
          <w:rFonts w:hint="default"/>
        </w:rPr>
      </w:pPr>
      <w:r>
        <w:rPr>
          <w:rFonts w:hint="default"/>
        </w:rPr>
        <w:t>//TEXT 【達哉】</w:t>
      </w:r>
    </w:p>
    <w:p>
      <w:pPr>
        <w:rPr>
          <w:rFonts w:hint="default"/>
        </w:rPr>
      </w:pPr>
      <w:r>
        <w:rPr>
          <w:rFonts w:hint="default"/>
        </w:rPr>
        <w:t>&lt;jaT0355&gt;「きんじき？」</w:t>
      </w:r>
    </w:p>
    <w:p>
      <w:pPr>
        <w:rPr>
          <w:rFonts w:hint="default"/>
        </w:rPr>
      </w:pPr>
      <w:r>
        <w:rPr>
          <w:rFonts w:hint="default"/>
        </w:rPr>
        <w:t>&lt;cnT0355&gt;「禁色？」</w:t>
      </w:r>
    </w:p>
    <w:p>
      <w:pPr>
        <w:rPr>
          <w:rFonts w:hint="default"/>
        </w:rPr>
      </w:pPr>
    </w:p>
    <w:p>
      <w:pPr>
        <w:rPr>
          <w:rFonts w:hint="default"/>
        </w:rPr>
      </w:pPr>
      <w:r>
        <w:rPr>
          <w:rFonts w:hint="default"/>
        </w:rPr>
        <w:t>//TEXT 【エステル】</w:t>
      </w:r>
    </w:p>
    <w:p>
      <w:pPr>
        <w:rPr>
          <w:rFonts w:hint="default"/>
        </w:rPr>
      </w:pPr>
      <w:r>
        <w:rPr>
          <w:rFonts w:hint="default"/>
        </w:rPr>
        <w:t>&lt;jaT0356&gt;「高貴な身分の方以外は使用してはいけない色です」</w:t>
      </w:r>
    </w:p>
    <w:p>
      <w:pPr>
        <w:rPr>
          <w:rFonts w:hint="default"/>
        </w:rPr>
      </w:pPr>
      <w:r>
        <w:rPr>
          <w:rFonts w:hint="default"/>
        </w:rPr>
        <w:t>&lt;cnT0356&gt;「只有高贵的人才能使用的颜色」</w:t>
      </w:r>
    </w:p>
    <w:p>
      <w:pPr>
        <w:rPr>
          <w:rFonts w:hint="default"/>
        </w:rPr>
      </w:pPr>
    </w:p>
    <w:p>
      <w:pPr>
        <w:rPr>
          <w:rFonts w:hint="default"/>
        </w:rPr>
      </w:pPr>
      <w:r>
        <w:rPr>
          <w:rFonts w:hint="default"/>
        </w:rPr>
        <w:t>//TEXT</w:t>
      </w:r>
    </w:p>
    <w:p>
      <w:pPr>
        <w:rPr>
          <w:rFonts w:hint="default"/>
        </w:rPr>
      </w:pPr>
      <w:r>
        <w:rPr>
          <w:rFonts w:hint="default"/>
        </w:rPr>
        <w:t>&lt;jaT0357&gt;月にはそんな決まりもあるらしい。</w:t>
      </w:r>
    </w:p>
    <w:p>
      <w:pPr>
        <w:rPr>
          <w:rFonts w:hint="default"/>
        </w:rPr>
      </w:pPr>
      <w:r>
        <w:rPr>
          <w:rFonts w:hint="default"/>
        </w:rPr>
        <w:t>&lt;cnT0357&gt;月球还有这种规则吗。</w:t>
      </w:r>
    </w:p>
    <w:p>
      <w:pPr>
        <w:rPr>
          <w:rFonts w:hint="default"/>
        </w:rPr>
      </w:pPr>
    </w:p>
    <w:p>
      <w:pPr>
        <w:rPr>
          <w:rFonts w:hint="default"/>
        </w:rPr>
      </w:pPr>
      <w:r>
        <w:rPr>
          <w:rFonts w:hint="default"/>
        </w:rPr>
        <w:t>//TEXT</w:t>
      </w:r>
    </w:p>
    <w:p>
      <w:pPr>
        <w:rPr>
          <w:rFonts w:hint="default"/>
        </w:rPr>
      </w:pPr>
      <w:r>
        <w:rPr>
          <w:rFonts w:hint="default"/>
        </w:rPr>
        <w:t>&lt;jaT0358&gt;ふと、フィーナのドレスを思い浮かべる。</w:t>
      </w:r>
    </w:p>
    <w:p>
      <w:pPr>
        <w:rPr>
          <w:rFonts w:hint="default"/>
        </w:rPr>
      </w:pPr>
      <w:r>
        <w:rPr>
          <w:rFonts w:hint="default"/>
        </w:rPr>
        <w:t>&lt;cnT0358&gt;突然想起了菲娜的礼裙。</w:t>
      </w:r>
    </w:p>
    <w:p>
      <w:pPr>
        <w:rPr>
          <w:rFonts w:hint="default"/>
        </w:rPr>
      </w:pPr>
    </w:p>
    <w:p>
      <w:pPr>
        <w:rPr>
          <w:rFonts w:hint="default"/>
        </w:rPr>
      </w:pPr>
      <w:r>
        <w:rPr>
          <w:rFonts w:hint="default"/>
        </w:rPr>
        <w:t>//TEXT</w:t>
      </w:r>
    </w:p>
    <w:p>
      <w:pPr>
        <w:rPr>
          <w:rFonts w:hint="default"/>
        </w:rPr>
      </w:pPr>
      <w:r>
        <w:rPr>
          <w:rFonts w:hint="default"/>
        </w:rPr>
        <w:t>&lt;jaT0359&gt;深い青と白が使われていた気がする。</w:t>
      </w:r>
    </w:p>
    <w:p>
      <w:pPr>
        <w:rPr>
          <w:rFonts w:hint="default"/>
        </w:rPr>
      </w:pPr>
      <w:r>
        <w:rPr>
          <w:rFonts w:hint="default"/>
        </w:rPr>
        <w:t>&lt;cnT0359&gt;似乎用了深蓝和白色两种搭配。</w:t>
      </w:r>
    </w:p>
    <w:p>
      <w:pPr>
        <w:rPr>
          <w:rFonts w:hint="default"/>
        </w:rPr>
      </w:pPr>
    </w:p>
    <w:p>
      <w:pPr>
        <w:rPr>
          <w:rFonts w:hint="default"/>
        </w:rPr>
      </w:pPr>
      <w:r>
        <w:rPr>
          <w:rFonts w:hint="default"/>
        </w:rPr>
        <w:t>//TEXT 【達哉】</w:t>
      </w:r>
    </w:p>
    <w:p>
      <w:pPr>
        <w:rPr>
          <w:rFonts w:hint="default"/>
        </w:rPr>
      </w:pPr>
      <w:r>
        <w:rPr>
          <w:rFonts w:hint="default"/>
        </w:rPr>
        <w:t>&lt;jaT0360&gt;「なるほど、では赤にしますね」</w:t>
      </w:r>
    </w:p>
    <w:p>
      <w:pPr>
        <w:rPr>
          <w:rFonts w:hint="default"/>
        </w:rPr>
      </w:pPr>
      <w:r>
        <w:rPr>
          <w:rFonts w:hint="default"/>
        </w:rPr>
        <w:t>&lt;cnT0360&gt;「原来如此，那就红色吧」</w:t>
      </w:r>
    </w:p>
    <w:p>
      <w:pPr>
        <w:rPr>
          <w:rFonts w:hint="default"/>
        </w:rPr>
      </w:pPr>
    </w:p>
    <w:p>
      <w:pPr>
        <w:rPr>
          <w:rFonts w:hint="default"/>
        </w:rPr>
      </w:pPr>
      <w:r>
        <w:rPr>
          <w:rFonts w:hint="default"/>
        </w:rPr>
        <w:t>//TEXT</w:t>
      </w:r>
    </w:p>
    <w:p>
      <w:pPr>
        <w:rPr>
          <w:rFonts w:hint="default"/>
        </w:rPr>
      </w:pPr>
      <w:r>
        <w:rPr>
          <w:rFonts w:hint="default"/>
        </w:rPr>
        <w:t>&lt;jaT0361&gt;中型犬用の赤い首輪をレジに持っていく。</w:t>
      </w:r>
    </w:p>
    <w:p>
      <w:pPr>
        <w:rPr>
          <w:rFonts w:hint="default"/>
        </w:rPr>
      </w:pPr>
      <w:r>
        <w:rPr>
          <w:rFonts w:hint="default"/>
        </w:rPr>
        <w:t>&lt;cnT0361&gt;拿着中型犬的项圈去收银台。</w:t>
      </w:r>
    </w:p>
    <w:p>
      <w:pPr>
        <w:rPr>
          <w:rFonts w:hint="default"/>
        </w:rPr>
      </w:pPr>
    </w:p>
    <w:p>
      <w:pPr>
        <w:rPr>
          <w:rFonts w:hint="default"/>
        </w:rPr>
      </w:pPr>
      <w:r>
        <w:rPr>
          <w:rFonts w:hint="default"/>
        </w:rPr>
        <w:t>//TEXT</w:t>
      </w:r>
    </w:p>
    <w:p>
      <w:pPr>
        <w:rPr>
          <w:rFonts w:hint="default"/>
        </w:rPr>
      </w:pPr>
      <w:r>
        <w:rPr>
          <w:rFonts w:hint="default"/>
        </w:rPr>
        <w:t>&lt;jaT0362&gt;清算をして買い物終了。</w:t>
      </w:r>
    </w:p>
    <w:p>
      <w:pPr>
        <w:rPr>
          <w:rFonts w:hint="default"/>
        </w:rPr>
      </w:pPr>
      <w:r>
        <w:rPr>
          <w:rFonts w:hint="default"/>
        </w:rPr>
        <w:t>&lt;cnT0362&gt;结账之后购物结束。</w:t>
      </w:r>
    </w:p>
    <w:p>
      <w:pPr>
        <w:rPr>
          <w:rFonts w:hint="default"/>
        </w:rPr>
      </w:pPr>
    </w:p>
    <w:p>
      <w:pPr>
        <w:rPr>
          <w:rFonts w:hint="default"/>
        </w:rPr>
      </w:pPr>
      <w:r>
        <w:rPr>
          <w:rFonts w:hint="default"/>
        </w:rPr>
        <w:t>//TEXT 【達哉】</w:t>
      </w:r>
    </w:p>
    <w:p>
      <w:pPr>
        <w:rPr>
          <w:rFonts w:hint="default"/>
        </w:rPr>
      </w:pPr>
      <w:r>
        <w:rPr>
          <w:rFonts w:hint="default"/>
        </w:rPr>
        <w:t>&lt;jaT0363&gt;「エステルさん、終わりました」</w:t>
      </w:r>
    </w:p>
    <w:p>
      <w:pPr>
        <w:rPr>
          <w:rFonts w:hint="default"/>
        </w:rPr>
      </w:pPr>
      <w:r>
        <w:rPr>
          <w:rFonts w:hint="default"/>
        </w:rPr>
        <w:t>&lt;cnT0363&gt;「艾斯蒂尔，买好了」</w:t>
      </w:r>
    </w:p>
    <w:p>
      <w:pPr>
        <w:rPr>
          <w:rFonts w:hint="default"/>
        </w:rPr>
      </w:pPr>
    </w:p>
    <w:p>
      <w:pPr>
        <w:rPr>
          <w:rFonts w:hint="default"/>
        </w:rPr>
      </w:pPr>
      <w:r>
        <w:rPr>
          <w:rFonts w:hint="default"/>
        </w:rPr>
        <w:t>//TEXT 【エステル】</w:t>
      </w:r>
    </w:p>
    <w:p>
      <w:pPr>
        <w:rPr>
          <w:rFonts w:hint="default"/>
        </w:rPr>
      </w:pPr>
      <w:r>
        <w:rPr>
          <w:rFonts w:hint="default"/>
        </w:rPr>
        <w:t>&lt;jaT0364&gt;「……あ、はい」</w:t>
      </w:r>
    </w:p>
    <w:p>
      <w:pPr>
        <w:rPr>
          <w:rFonts w:hint="default"/>
        </w:rPr>
      </w:pPr>
      <w:r>
        <w:rPr>
          <w:rFonts w:hint="default"/>
        </w:rPr>
        <w:t>&lt;cnT0364&gt;「……啊，是</w:t>
      </w:r>
      <w:del w:id="147" w:author="hhh0578" w:date="2019-08-21T19:51:00Z">
        <w:r>
          <w:rPr>
            <w:rFonts w:hint="default"/>
          </w:rPr>
          <w:delText>的</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&lt;jaT0365&gt;エステルさんは自分の横にあるケージをじっと見ていた。</w:t>
      </w:r>
    </w:p>
    <w:p>
      <w:pPr>
        <w:rPr>
          <w:rFonts w:hint="default"/>
        </w:rPr>
      </w:pPr>
      <w:r>
        <w:rPr>
          <w:rFonts w:hint="default"/>
        </w:rPr>
        <w:t>&lt;cnT0365&gt;艾斯蒂尔</w:t>
      </w:r>
      <w:ins w:id="148" w:author="hhh0578" w:date="2019-08-21T19:51:17Z">
        <w:r>
          <w:rPr>
            <w:rFonts w:hint="eastAsia"/>
            <w:lang w:val="en-US" w:eastAsia="zh-CN"/>
          </w:rPr>
          <w:t>直直</w:t>
        </w:r>
      </w:ins>
      <w:r>
        <w:rPr>
          <w:rFonts w:hint="default"/>
        </w:rPr>
        <w:t>盯着</w:t>
      </w:r>
      <w:del w:id="149" w:author="hhh0578" w:date="2019-08-21T19:51:10Z">
        <w:r>
          <w:rPr>
            <w:rFonts w:hint="default"/>
            <w:lang w:val="en-US"/>
          </w:rPr>
          <w:delText>横在前面</w:delText>
        </w:r>
      </w:del>
      <w:ins w:id="150" w:author="hhh0578" w:date="2019-08-21T19:51:10Z">
        <w:r>
          <w:rPr>
            <w:rFonts w:hint="eastAsia"/>
            <w:lang w:val="en-US" w:eastAsia="zh-CN"/>
          </w:rPr>
          <w:t>一旁</w:t>
        </w:r>
      </w:ins>
      <w:ins w:id="151" w:author="hhh0578" w:date="2019-08-21T19:51:11Z">
        <w:r>
          <w:rPr>
            <w:rFonts w:hint="eastAsia"/>
            <w:lang w:val="en-US" w:eastAsia="zh-CN"/>
          </w:rPr>
          <w:t>的</w:t>
        </w:r>
      </w:ins>
      <w:ins w:id="152" w:author="hhh0578" w:date="2019-08-21T19:51:13Z">
        <w:r>
          <w:rPr>
            <w:rFonts w:hint="eastAsia"/>
            <w:lang w:val="en-US" w:eastAsia="zh-CN"/>
          </w:rPr>
          <w:t>笼子</w:t>
        </w:r>
      </w:ins>
      <w:del w:id="153" w:author="hhh0578" w:date="2019-08-21T19:51:12Z">
        <w:r>
          <w:rPr>
            <w:rFonts w:hint="default"/>
          </w:rPr>
          <w:delText>的固定</w:delText>
        </w:r>
      </w:del>
      <w:del w:id="154" w:author="hhh0578" w:date="2019-08-21T19:51:11Z">
        <w:r>
          <w:rPr>
            <w:rFonts w:hint="default"/>
          </w:rPr>
          <w:delText>架</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&lt;jaT0366&gt;中に入っているのは、凶悪なほど可愛い柴の子犬だ。</w:t>
      </w:r>
    </w:p>
    <w:p>
      <w:pPr>
        <w:rPr>
          <w:rFonts w:hint="default"/>
        </w:rPr>
      </w:pPr>
      <w:r>
        <w:rPr>
          <w:rFonts w:hint="default"/>
        </w:rPr>
        <w:t>&lt;cnT0366&gt;里面的是可爱到令人发慌的小柴犬。</w:t>
      </w:r>
    </w:p>
    <w:p>
      <w:pPr>
        <w:rPr>
          <w:rFonts w:hint="default"/>
        </w:rPr>
      </w:pPr>
    </w:p>
    <w:p>
      <w:pPr>
        <w:rPr>
          <w:rFonts w:hint="default"/>
        </w:rPr>
      </w:pPr>
      <w:r>
        <w:rPr>
          <w:rFonts w:hint="default"/>
        </w:rPr>
        <w:t>//TEXT</w:t>
      </w:r>
    </w:p>
    <w:p>
      <w:pPr>
        <w:rPr>
          <w:rFonts w:hint="default"/>
        </w:rPr>
      </w:pPr>
      <w:r>
        <w:rPr>
          <w:rFonts w:hint="default"/>
        </w:rPr>
        <w:t>&lt;jaT0367&gt;遊んでくれると思っているのだろう、尻尾を千切れそうなほど振っている。</w:t>
      </w:r>
    </w:p>
    <w:p>
      <w:pPr>
        <w:rPr>
          <w:rFonts w:hint="default"/>
        </w:rPr>
      </w:pPr>
      <w:r>
        <w:rPr>
          <w:rFonts w:hint="default"/>
        </w:rPr>
        <w:t>&lt;cnT0367&gt;是想着艾斯蒂尔能够陪它玩吧，尾巴以飞一般的速度摇着。</w:t>
      </w:r>
    </w:p>
    <w:p>
      <w:pPr>
        <w:rPr>
          <w:rFonts w:hint="default"/>
        </w:rPr>
      </w:pPr>
    </w:p>
    <w:p>
      <w:pPr>
        <w:rPr>
          <w:rFonts w:hint="default"/>
        </w:rPr>
      </w:pPr>
      <w:r>
        <w:rPr>
          <w:rFonts w:hint="default"/>
        </w:rPr>
        <w:t>//TEXT 【エステル】</w:t>
      </w:r>
    </w:p>
    <w:p>
      <w:pPr>
        <w:rPr>
          <w:rFonts w:hint="default"/>
        </w:rPr>
      </w:pPr>
      <w:r>
        <w:rPr>
          <w:rFonts w:hint="default"/>
        </w:rPr>
        <w:t>&lt;jaT0368&gt;「出ましょうか」</w:t>
      </w:r>
    </w:p>
    <w:p>
      <w:pPr>
        <w:rPr>
          <w:rFonts w:hint="default"/>
        </w:rPr>
      </w:pPr>
      <w:r>
        <w:rPr>
          <w:rFonts w:hint="default"/>
        </w:rPr>
        <w:t>&lt;cnT0368&gt;「我们出去吧」</w:t>
      </w:r>
    </w:p>
    <w:p>
      <w:pPr>
        <w:rPr>
          <w:rFonts w:hint="default"/>
        </w:rPr>
      </w:pPr>
    </w:p>
    <w:p>
      <w:pPr>
        <w:rPr>
          <w:rFonts w:hint="default"/>
        </w:rPr>
      </w:pPr>
      <w:r>
        <w:rPr>
          <w:rFonts w:hint="default"/>
        </w:rPr>
        <w:t>//TEXT</w:t>
      </w:r>
    </w:p>
    <w:p>
      <w:pPr>
        <w:rPr>
          <w:rFonts w:hint="default"/>
        </w:rPr>
      </w:pPr>
      <w:r>
        <w:rPr>
          <w:rFonts w:hint="default"/>
        </w:rPr>
        <w:t>&lt;jaT0369&gt;子犬への未練を断ち切るように出口へ向かうエステルさん。</w:t>
      </w:r>
    </w:p>
    <w:p>
      <w:pPr>
        <w:rPr>
          <w:rFonts w:hint="default"/>
        </w:rPr>
      </w:pPr>
      <w:r>
        <w:rPr>
          <w:rFonts w:hint="default"/>
        </w:rPr>
        <w:t>&lt;cnT0369&gt;艾斯蒂尔为了斩断对小狗的依恋，转向出口。</w:t>
      </w:r>
    </w:p>
    <w:p>
      <w:pPr>
        <w:rPr>
          <w:rFonts w:hint="default"/>
        </w:rPr>
      </w:pPr>
    </w:p>
    <w:p>
      <w:pPr>
        <w:rPr>
          <w:rFonts w:hint="default"/>
        </w:rPr>
      </w:pPr>
      <w:r>
        <w:rPr>
          <w:rFonts w:hint="default"/>
        </w:rPr>
        <w:t>//TEXT</w:t>
      </w:r>
    </w:p>
    <w:p>
      <w:pPr>
        <w:rPr>
          <w:rFonts w:hint="default"/>
        </w:rPr>
      </w:pPr>
      <w:r>
        <w:rPr>
          <w:rFonts w:hint="default"/>
        </w:rPr>
        <w:t>&lt;jaT0370&gt;ここまで頑張られてしまうと、ちょっと申し訳ない。</w:t>
      </w:r>
    </w:p>
    <w:p>
      <w:pPr>
        <w:rPr>
          <w:rFonts w:hint="default"/>
        </w:rPr>
      </w:pPr>
      <w:r>
        <w:rPr>
          <w:rFonts w:hint="default"/>
        </w:rPr>
        <w:t>&lt;cnT0370&gt;居然努力到这种程度，那我只能更加抱歉了。</w:t>
      </w:r>
    </w:p>
    <w:p>
      <w:pPr>
        <w:rPr>
          <w:rFonts w:hint="default"/>
        </w:rPr>
      </w:pPr>
    </w:p>
    <w:p>
      <w:pPr>
        <w:rPr>
          <w:rFonts w:hint="default"/>
        </w:rPr>
      </w:pPr>
      <w:r>
        <w:rPr>
          <w:rFonts w:hint="default"/>
        </w:rPr>
        <w:t>//TEXT 【達哉】</w:t>
      </w:r>
    </w:p>
    <w:p>
      <w:pPr>
        <w:rPr>
          <w:rFonts w:hint="default"/>
        </w:rPr>
      </w:pPr>
      <w:r>
        <w:rPr>
          <w:rFonts w:hint="default"/>
        </w:rPr>
        <w:t>&lt;jaT0371&gt;「すみません、ちょっとトイレ借りてきます」</w:t>
      </w:r>
    </w:p>
    <w:p>
      <w:pPr>
        <w:rPr>
          <w:rFonts w:hint="default"/>
        </w:rPr>
      </w:pPr>
      <w:r>
        <w:rPr>
          <w:rFonts w:hint="default"/>
        </w:rPr>
        <w:t>&lt;cnT0371&gt;「不好意思我去一趟厕所」</w:t>
      </w:r>
    </w:p>
    <w:p>
      <w:pPr>
        <w:rPr>
          <w:rFonts w:hint="default"/>
        </w:rPr>
      </w:pPr>
    </w:p>
    <w:p>
      <w:pPr>
        <w:rPr>
          <w:rFonts w:hint="default"/>
        </w:rPr>
      </w:pPr>
      <w:r>
        <w:rPr>
          <w:rFonts w:hint="default"/>
        </w:rPr>
        <w:t>//TEXT 【エステル】</w:t>
      </w:r>
    </w:p>
    <w:p>
      <w:pPr>
        <w:rPr>
          <w:rFonts w:hint="default"/>
        </w:rPr>
      </w:pPr>
      <w:r>
        <w:rPr>
          <w:rFonts w:hint="default"/>
        </w:rPr>
        <w:t>&lt;jaT0372&gt;「あ……」</w:t>
      </w:r>
    </w:p>
    <w:p>
      <w:pPr>
        <w:rPr>
          <w:rFonts w:hint="default"/>
        </w:rPr>
      </w:pPr>
      <w:r>
        <w:rPr>
          <w:rFonts w:hint="default"/>
        </w:rPr>
        <w:t>&lt;cnT0372&gt;「啊……」</w:t>
      </w:r>
    </w:p>
    <w:p>
      <w:pPr>
        <w:rPr>
          <w:rFonts w:hint="default"/>
        </w:rPr>
      </w:pPr>
    </w:p>
    <w:p>
      <w:pPr>
        <w:rPr>
          <w:rFonts w:hint="default"/>
        </w:rPr>
      </w:pPr>
      <w:r>
        <w:rPr>
          <w:rFonts w:hint="default"/>
        </w:rPr>
        <w:t>//TEXT</w:t>
      </w:r>
    </w:p>
    <w:p>
      <w:pPr>
        <w:rPr>
          <w:rFonts w:hint="default"/>
        </w:rPr>
      </w:pPr>
      <w:r>
        <w:rPr>
          <w:rFonts w:hint="default"/>
        </w:rPr>
        <w:t>&lt;jaT0373&gt;レジへ向かいトイレを借りる。</w:t>
      </w:r>
    </w:p>
    <w:p>
      <w:pPr>
        <w:rPr>
          <w:rFonts w:hint="default"/>
        </w:rPr>
      </w:pPr>
      <w:r>
        <w:rPr>
          <w:rFonts w:hint="default"/>
        </w:rPr>
        <w:t>&lt;cnT0373&gt;向收银员借厕所去。</w:t>
      </w:r>
    </w:p>
    <w:p>
      <w:pPr>
        <w:rPr>
          <w:rFonts w:hint="default"/>
        </w:rPr>
      </w:pPr>
    </w:p>
    <w:p>
      <w:pPr>
        <w:rPr>
          <w:rFonts w:hint="default"/>
        </w:rPr>
      </w:pPr>
      <w:r>
        <w:rPr>
          <w:rFonts w:hint="default"/>
        </w:rPr>
        <w:t>//TEXT</w:t>
      </w:r>
    </w:p>
    <w:p>
      <w:pPr>
        <w:rPr>
          <w:rFonts w:hint="default"/>
        </w:rPr>
      </w:pPr>
      <w:r>
        <w:rPr>
          <w:rFonts w:hint="default"/>
        </w:rPr>
        <w:t>&lt;jaT0374&gt;ばたん</w:t>
      </w:r>
    </w:p>
    <w:p>
      <w:pPr>
        <w:rPr>
          <w:rFonts w:hint="default"/>
        </w:rPr>
      </w:pPr>
      <w:r>
        <w:rPr>
          <w:rFonts w:hint="default"/>
        </w:rPr>
        <w:t>&lt;cnT0374&gt;啪当</w:t>
      </w:r>
    </w:p>
    <w:p>
      <w:pPr>
        <w:rPr>
          <w:rFonts w:hint="default"/>
        </w:rPr>
      </w:pPr>
    </w:p>
    <w:p>
      <w:pPr>
        <w:rPr>
          <w:rFonts w:hint="default"/>
        </w:rPr>
      </w:pPr>
      <w:r>
        <w:rPr>
          <w:rFonts w:hint="default"/>
        </w:rPr>
        <w:t>//TEXT</w:t>
      </w:r>
    </w:p>
    <w:p>
      <w:pPr>
        <w:rPr>
          <w:rFonts w:hint="default"/>
        </w:rPr>
      </w:pPr>
      <w:r>
        <w:rPr>
          <w:rFonts w:hint="default"/>
        </w:rPr>
        <w:t>&lt;jaT0375&gt;……。</w:t>
      </w:r>
    </w:p>
    <w:p>
      <w:pPr>
        <w:rPr>
          <w:rFonts w:hint="default"/>
        </w:rPr>
      </w:pPr>
      <w:r>
        <w:rPr>
          <w:rFonts w:hint="default"/>
        </w:rPr>
        <w:t>&lt;cnT0375&gt;……。</w:t>
      </w:r>
    </w:p>
    <w:p>
      <w:pPr>
        <w:rPr>
          <w:rFonts w:hint="default"/>
        </w:rPr>
      </w:pPr>
    </w:p>
    <w:p>
      <w:pPr>
        <w:rPr>
          <w:rFonts w:hint="default"/>
        </w:rPr>
      </w:pPr>
      <w:r>
        <w:rPr>
          <w:rFonts w:hint="default"/>
        </w:rPr>
        <w:t>//TEXT</w:t>
      </w:r>
    </w:p>
    <w:p>
      <w:pPr>
        <w:rPr>
          <w:rFonts w:hint="default"/>
        </w:rPr>
      </w:pPr>
      <w:r>
        <w:rPr>
          <w:rFonts w:hint="default"/>
        </w:rPr>
        <w:t>&lt;jaT0376&gt;もちろん、トイレに行きたかったわけではない。</w:t>
      </w:r>
    </w:p>
    <w:p>
      <w:pPr>
        <w:rPr>
          <w:rFonts w:hint="default"/>
        </w:rPr>
      </w:pPr>
      <w:r>
        <w:rPr>
          <w:rFonts w:hint="default"/>
        </w:rPr>
        <w:t>&lt;cnT0376当然，我并不想上厕所。</w:t>
      </w:r>
    </w:p>
    <w:p>
      <w:pPr>
        <w:rPr>
          <w:rFonts w:hint="default"/>
        </w:rPr>
      </w:pPr>
    </w:p>
    <w:p>
      <w:pPr>
        <w:rPr>
          <w:rFonts w:hint="default"/>
        </w:rPr>
      </w:pPr>
      <w:r>
        <w:rPr>
          <w:rFonts w:hint="default"/>
        </w:rPr>
        <w:t>//TEXT</w:t>
      </w:r>
    </w:p>
    <w:p>
      <w:pPr>
        <w:rPr>
          <w:rFonts w:hint="default"/>
        </w:rPr>
      </w:pPr>
      <w:r>
        <w:rPr>
          <w:rFonts w:hint="default"/>
        </w:rPr>
        <w:t>&lt;jaT0377&gt;俺が見ていなければ、エステルさんも少しは犬と遊べるだろう。</w:t>
      </w:r>
    </w:p>
    <w:p>
      <w:pPr>
        <w:rPr>
          <w:rFonts w:hint="default"/>
        </w:rPr>
      </w:pPr>
      <w:r>
        <w:rPr>
          <w:rFonts w:hint="default"/>
        </w:rPr>
        <w:t>&lt;cnT0377&gt;只要我不在，艾斯蒂尔应该会和狗玩一会儿吧。</w:t>
      </w:r>
    </w:p>
    <w:p>
      <w:pPr>
        <w:rPr>
          <w:rFonts w:hint="default"/>
        </w:rPr>
      </w:pPr>
    </w:p>
    <w:p>
      <w:pPr>
        <w:rPr>
          <w:rFonts w:hint="default"/>
        </w:rPr>
      </w:pPr>
      <w:r>
        <w:rPr>
          <w:rFonts w:hint="default"/>
        </w:rPr>
        <w:t>//TEXT</w:t>
      </w:r>
    </w:p>
    <w:p>
      <w:pPr>
        <w:rPr>
          <w:rFonts w:hint="default"/>
        </w:rPr>
      </w:pPr>
      <w:r>
        <w:rPr>
          <w:rFonts w:hint="default"/>
        </w:rPr>
        <w:t>&lt;jaT0378&gt;……。</w:t>
      </w:r>
    </w:p>
    <w:p>
      <w:pPr>
        <w:rPr>
          <w:rFonts w:hint="default"/>
        </w:rPr>
      </w:pPr>
      <w:r>
        <w:rPr>
          <w:rFonts w:hint="default"/>
        </w:rPr>
        <w:t>&lt;cnT0378&gt;……。</w:t>
      </w:r>
    </w:p>
    <w:p>
      <w:pPr>
        <w:rPr>
          <w:rFonts w:hint="default"/>
        </w:rPr>
      </w:pPr>
    </w:p>
    <w:p>
      <w:pPr>
        <w:rPr>
          <w:rFonts w:hint="default"/>
        </w:rPr>
      </w:pPr>
      <w:r>
        <w:rPr>
          <w:rFonts w:hint="default"/>
        </w:rPr>
        <w:t>//TEXT</w:t>
      </w:r>
    </w:p>
    <w:p>
      <w:pPr>
        <w:rPr>
          <w:rFonts w:hint="default"/>
        </w:rPr>
      </w:pPr>
      <w:r>
        <w:rPr>
          <w:rFonts w:hint="default"/>
        </w:rPr>
        <w:t>&lt;jaT0379&gt;１分経過。</w:t>
      </w:r>
    </w:p>
    <w:p>
      <w:pPr>
        <w:rPr>
          <w:rFonts w:hint="default"/>
        </w:rPr>
      </w:pPr>
      <w:r>
        <w:rPr>
          <w:rFonts w:hint="default"/>
        </w:rPr>
        <w:t>&lt;cnT0379&gt;一分钟过去了。</w:t>
      </w:r>
    </w:p>
    <w:p>
      <w:pPr>
        <w:rPr>
          <w:rFonts w:hint="default"/>
        </w:rPr>
      </w:pPr>
    </w:p>
    <w:p>
      <w:pPr>
        <w:rPr>
          <w:rFonts w:hint="default"/>
        </w:rPr>
      </w:pPr>
      <w:r>
        <w:rPr>
          <w:rFonts w:hint="default"/>
        </w:rPr>
        <w:t>//TEXT</w:t>
      </w:r>
    </w:p>
    <w:p>
      <w:pPr>
        <w:rPr>
          <w:rFonts w:hint="default"/>
        </w:rPr>
      </w:pPr>
      <w:r>
        <w:rPr>
          <w:rFonts w:hint="default"/>
        </w:rPr>
        <w:t>&lt;jaT0380&gt;３分経過。</w:t>
      </w:r>
    </w:p>
    <w:p>
      <w:pPr>
        <w:rPr>
          <w:rFonts w:hint="default"/>
        </w:rPr>
      </w:pPr>
      <w:r>
        <w:rPr>
          <w:rFonts w:hint="default"/>
        </w:rPr>
        <w:t>&lt;cnT0380&gt;三分钟过去了。</w:t>
      </w:r>
    </w:p>
    <w:p>
      <w:pPr>
        <w:rPr>
          <w:rFonts w:hint="default"/>
        </w:rPr>
      </w:pPr>
    </w:p>
    <w:p>
      <w:pPr>
        <w:rPr>
          <w:rFonts w:hint="default"/>
        </w:rPr>
      </w:pPr>
      <w:r>
        <w:rPr>
          <w:rFonts w:hint="default"/>
        </w:rPr>
        <w:t>//TEXT</w:t>
      </w:r>
    </w:p>
    <w:p>
      <w:pPr>
        <w:rPr>
          <w:rFonts w:hint="default"/>
        </w:rPr>
      </w:pPr>
      <w:r>
        <w:rPr>
          <w:rFonts w:hint="default"/>
        </w:rPr>
        <w:t>&lt;jaT0381&gt;５分経過。</w:t>
      </w:r>
    </w:p>
    <w:p>
      <w:pPr>
        <w:rPr>
          <w:rFonts w:hint="default"/>
        </w:rPr>
      </w:pPr>
      <w:r>
        <w:rPr>
          <w:rFonts w:hint="default"/>
        </w:rPr>
        <w:t>&lt;cnT0381&gt;五分钟过去了。</w:t>
      </w:r>
    </w:p>
    <w:p>
      <w:pPr>
        <w:rPr>
          <w:rFonts w:hint="default"/>
        </w:rPr>
      </w:pPr>
    </w:p>
    <w:p>
      <w:pPr>
        <w:rPr>
          <w:rFonts w:hint="default"/>
        </w:rPr>
      </w:pPr>
      <w:r>
        <w:rPr>
          <w:rFonts w:hint="default"/>
        </w:rPr>
        <w:t>//TEXT</w:t>
      </w:r>
    </w:p>
    <w:p>
      <w:pPr>
        <w:rPr>
          <w:rFonts w:hint="default"/>
        </w:rPr>
      </w:pPr>
      <w:r>
        <w:rPr>
          <w:rFonts w:hint="default"/>
        </w:rPr>
        <w:t>&lt;jaT0382&gt;そろそろ限界だ。</w:t>
      </w:r>
    </w:p>
    <w:p>
      <w:pPr>
        <w:rPr>
          <w:rFonts w:hint="default"/>
        </w:rPr>
      </w:pPr>
      <w:r>
        <w:rPr>
          <w:rFonts w:hint="default"/>
        </w:rPr>
        <w:t>&lt;cnT0382&gt;差不多到极限了。</w:t>
      </w:r>
    </w:p>
    <w:p>
      <w:pPr>
        <w:rPr>
          <w:rFonts w:hint="default"/>
        </w:rPr>
      </w:pPr>
    </w:p>
    <w:p>
      <w:pPr>
        <w:rPr>
          <w:rFonts w:hint="default"/>
        </w:rPr>
      </w:pPr>
      <w:r>
        <w:rPr>
          <w:rFonts w:hint="default"/>
        </w:rPr>
        <w:t>//TEXT</w:t>
      </w:r>
    </w:p>
    <w:p>
      <w:pPr>
        <w:rPr>
          <w:rFonts w:hint="default"/>
        </w:rPr>
      </w:pPr>
      <w:r>
        <w:rPr>
          <w:rFonts w:hint="default"/>
        </w:rPr>
        <w:t>&lt;jaT0383&gt;わざとらしく咳払いをしてから水を流す。</w:t>
      </w:r>
    </w:p>
    <w:p>
      <w:pPr>
        <w:rPr>
          <w:rFonts w:hint="default"/>
        </w:rPr>
      </w:pPr>
      <w:r>
        <w:rPr>
          <w:rFonts w:hint="default"/>
        </w:rPr>
        <w:t>&lt;cnT0383&gt;故意咳嗽一下，冲水。</w:t>
      </w:r>
    </w:p>
    <w:p>
      <w:pPr>
        <w:rPr>
          <w:rFonts w:hint="default"/>
        </w:rPr>
      </w:pPr>
    </w:p>
    <w:p>
      <w:pPr>
        <w:rPr>
          <w:rFonts w:hint="default"/>
        </w:rPr>
      </w:pPr>
      <w:r>
        <w:rPr>
          <w:rFonts w:hint="default"/>
        </w:rPr>
        <w:t>//TEXT</w:t>
      </w:r>
    </w:p>
    <w:p>
      <w:pPr>
        <w:rPr>
          <w:rFonts w:hint="default"/>
        </w:rPr>
      </w:pPr>
      <w:r>
        <w:rPr>
          <w:rFonts w:hint="default"/>
        </w:rPr>
        <w:t>&lt;jaT0384&gt;少し間をおいてから、ドアノブをがちゃがちゃ鳴らす。</w:t>
      </w:r>
    </w:p>
    <w:p>
      <w:pPr>
        <w:rPr>
          <w:rFonts w:hint="default"/>
        </w:rPr>
      </w:pPr>
      <w:r>
        <w:rPr>
          <w:rFonts w:hint="default"/>
        </w:rPr>
        <w:t>&lt;cnT0384&gt;一段时间之后，按下门把手。</w:t>
      </w:r>
    </w:p>
    <w:p>
      <w:pPr>
        <w:rPr>
          <w:rFonts w:hint="default"/>
        </w:rPr>
      </w:pPr>
    </w:p>
    <w:p>
      <w:pPr>
        <w:rPr>
          <w:rFonts w:hint="default"/>
        </w:rPr>
      </w:pPr>
      <w:r>
        <w:rPr>
          <w:rFonts w:hint="default"/>
        </w:rPr>
        <w:t>//TEXT</w:t>
      </w:r>
    </w:p>
    <w:p>
      <w:pPr>
        <w:rPr>
          <w:rFonts w:hint="default"/>
        </w:rPr>
      </w:pPr>
      <w:r>
        <w:rPr>
          <w:rFonts w:hint="default"/>
        </w:rPr>
        <w:t>&lt;jaT0385&gt;これでエステルさんは退避してくれただろう。</w:t>
      </w:r>
    </w:p>
    <w:p>
      <w:pPr>
        <w:rPr>
          <w:rFonts w:hint="default"/>
        </w:rPr>
      </w:pPr>
      <w:r>
        <w:rPr>
          <w:rFonts w:hint="default"/>
        </w:rPr>
        <w:t>&lt;cnT0385&gt;这样艾斯蒂尔也能够从狗狗们中全身而退吧。</w:t>
      </w:r>
    </w:p>
    <w:p>
      <w:pPr>
        <w:rPr>
          <w:rFonts w:hint="default"/>
        </w:rPr>
      </w:pPr>
    </w:p>
    <w:p>
      <w:pPr>
        <w:rPr>
          <w:rFonts w:hint="default"/>
        </w:rPr>
      </w:pPr>
      <w:r>
        <w:rPr>
          <w:rFonts w:hint="default"/>
        </w:rPr>
        <w:t>//TEXT</w:t>
      </w:r>
    </w:p>
    <w:p>
      <w:pPr>
        <w:rPr>
          <w:rFonts w:hint="default"/>
        </w:rPr>
      </w:pPr>
      <w:r>
        <w:rPr>
          <w:rFonts w:hint="default"/>
        </w:rPr>
        <w:t>&lt;jaT0386&gt;がちゃ</w:t>
      </w:r>
    </w:p>
    <w:p>
      <w:pPr>
        <w:rPr>
          <w:rFonts w:hint="default"/>
        </w:rPr>
      </w:pPr>
      <w:r>
        <w:rPr>
          <w:rFonts w:hint="default"/>
        </w:rPr>
        <w:t>&lt;cnT0386&gt;按下</w:t>
      </w:r>
    </w:p>
    <w:p>
      <w:pPr>
        <w:rPr>
          <w:rFonts w:hint="default"/>
        </w:rPr>
      </w:pPr>
    </w:p>
    <w:p>
      <w:pPr>
        <w:rPr>
          <w:rFonts w:hint="default"/>
        </w:rPr>
      </w:pPr>
      <w:r>
        <w:rPr>
          <w:rFonts w:hint="default"/>
        </w:rPr>
        <w:t>//TEXT 【達哉】</w:t>
      </w:r>
    </w:p>
    <w:p>
      <w:pPr>
        <w:rPr>
          <w:rFonts w:hint="default"/>
        </w:rPr>
      </w:pPr>
      <w:r>
        <w:rPr>
          <w:rFonts w:hint="default"/>
        </w:rPr>
        <w:t>&lt;jaT0387&gt;「……」</w:t>
      </w:r>
    </w:p>
    <w:p>
      <w:pPr>
        <w:rPr>
          <w:rFonts w:hint="default"/>
        </w:rPr>
      </w:pPr>
      <w:r>
        <w:rPr>
          <w:rFonts w:hint="default"/>
        </w:rPr>
        <w:t>&lt;cnT0387&gt;「……」</w:t>
      </w:r>
    </w:p>
    <w:p>
      <w:pPr>
        <w:rPr>
          <w:rFonts w:hint="default"/>
        </w:rPr>
      </w:pPr>
    </w:p>
    <w:p>
      <w:pPr>
        <w:rPr>
          <w:rFonts w:hint="default"/>
        </w:rPr>
      </w:pPr>
      <w:r>
        <w:rPr>
          <w:rFonts w:hint="default"/>
        </w:rPr>
        <w:t>//TEXT</w:t>
      </w:r>
    </w:p>
    <w:p>
      <w:pPr>
        <w:rPr>
          <w:rFonts w:hint="default"/>
        </w:rPr>
      </w:pPr>
      <w:r>
        <w:rPr>
          <w:rFonts w:hint="default"/>
        </w:rPr>
        <w:t>&lt;jaT0388&gt;俺の出したメッセージは全く彼女に届かなかったようだ。</w:t>
      </w:r>
    </w:p>
    <w:p>
      <w:pPr>
        <w:rPr>
          <w:rFonts w:hint="default"/>
        </w:rPr>
      </w:pPr>
      <w:r>
        <w:rPr>
          <w:rFonts w:hint="default"/>
        </w:rPr>
        <w:t>&lt;cnT0388&gt;我</w:t>
      </w:r>
      <w:ins w:id="155" w:author="ああか" w:date="2019-08-23T01:45:15Z">
        <w:r>
          <w:rPr>
            <w:rFonts w:hint="eastAsia"/>
            <w:lang w:val="en-US" w:eastAsia="zh-CN"/>
          </w:rPr>
          <w:t>将要</w:t>
        </w:r>
      </w:ins>
      <w:r>
        <w:rPr>
          <w:rFonts w:hint="default"/>
        </w:rPr>
        <w:t>出来</w:t>
      </w:r>
      <w:del w:id="156" w:author="ああか" w:date="2019-08-23T01:45:12Z">
        <w:r>
          <w:rPr>
            <w:rFonts w:hint="default"/>
          </w:rPr>
          <w:delText>前</w:delText>
        </w:r>
      </w:del>
      <w:r>
        <w:rPr>
          <w:rFonts w:hint="default"/>
        </w:rPr>
        <w:t>的</w:t>
      </w:r>
      <w:del w:id="157" w:author="ああか" w:date="2019-08-23T01:45:00Z">
        <w:r>
          <w:rPr>
            <w:rFonts w:hint="default"/>
            <w:lang w:val="en-US"/>
          </w:rPr>
          <w:delText>信息</w:delText>
        </w:r>
      </w:del>
      <w:ins w:id="158" w:author="ああか" w:date="2019-08-23T01:45:05Z">
        <w:r>
          <w:rPr>
            <w:rFonts w:hint="eastAsia"/>
            <w:lang w:val="en-US" w:eastAsia="zh-CN"/>
          </w:rPr>
          <w:t>信号</w:t>
        </w:r>
      </w:ins>
      <w:r>
        <w:rPr>
          <w:rFonts w:hint="default"/>
        </w:rPr>
        <w:t>完全没有传达到。</w:t>
      </w:r>
    </w:p>
    <w:p>
      <w:pPr>
        <w:rPr>
          <w:rFonts w:hint="default"/>
        </w:rPr>
      </w:pPr>
    </w:p>
    <w:p>
      <w:pPr>
        <w:rPr>
          <w:rFonts w:hint="default"/>
        </w:rPr>
      </w:pPr>
      <w:r>
        <w:rPr>
          <w:rFonts w:hint="default"/>
        </w:rPr>
        <w:t>//TEXT</w:t>
      </w:r>
    </w:p>
    <w:p>
      <w:pPr>
        <w:rPr>
          <w:rFonts w:hint="default"/>
        </w:rPr>
      </w:pPr>
      <w:r>
        <w:rPr>
          <w:rFonts w:hint="default"/>
        </w:rPr>
        <w:t>&lt;jaT0389&gt;エステルさんは、白い犬のお腹を撫でていた。</w:t>
      </w:r>
    </w:p>
    <w:p>
      <w:pPr>
        <w:rPr>
          <w:rFonts w:hint="default"/>
        </w:rPr>
      </w:pPr>
      <w:r>
        <w:rPr>
          <w:rFonts w:hint="default"/>
        </w:rPr>
        <w:t>&lt;cnT0389&gt;艾斯蒂尔在抚摸白狗的肚皮。</w:t>
      </w:r>
    </w:p>
    <w:p>
      <w:pPr>
        <w:rPr>
          <w:rFonts w:hint="default"/>
        </w:rPr>
      </w:pPr>
    </w:p>
    <w:p>
      <w:pPr>
        <w:rPr>
          <w:rFonts w:hint="default"/>
        </w:rPr>
      </w:pPr>
      <w:r>
        <w:rPr>
          <w:rFonts w:hint="default"/>
        </w:rPr>
        <w:t>//TEXT 【エステル】</w:t>
      </w:r>
    </w:p>
    <w:p>
      <w:pPr>
        <w:rPr>
          <w:rFonts w:hint="default"/>
        </w:rPr>
      </w:pPr>
      <w:r>
        <w:rPr>
          <w:rFonts w:hint="default"/>
        </w:rPr>
        <w:t>&lt;jaT0390&gt;「お前の名前はなんというのですか？」</w:t>
      </w:r>
    </w:p>
    <w:p>
      <w:pPr>
        <w:rPr>
          <w:rFonts w:hint="default"/>
        </w:rPr>
      </w:pPr>
      <w:r>
        <w:rPr>
          <w:rFonts w:hint="default"/>
        </w:rPr>
        <w:t>&lt;cnT0390&gt;「你的名字是什么呢？」</w:t>
      </w:r>
    </w:p>
    <w:p>
      <w:pPr>
        <w:rPr>
          <w:rFonts w:hint="default"/>
        </w:rPr>
      </w:pPr>
    </w:p>
    <w:p>
      <w:pPr>
        <w:rPr>
          <w:rFonts w:hint="default"/>
        </w:rPr>
      </w:pPr>
      <w:r>
        <w:rPr>
          <w:rFonts w:hint="default"/>
        </w:rPr>
        <w:t>//TEXT 【子犬】</w:t>
      </w:r>
    </w:p>
    <w:p>
      <w:pPr>
        <w:rPr>
          <w:rFonts w:hint="default"/>
        </w:rPr>
      </w:pPr>
      <w:r>
        <w:rPr>
          <w:rFonts w:hint="default"/>
        </w:rPr>
        <w:t>&lt;jaT0391&gt;「きゃん」</w:t>
      </w:r>
    </w:p>
    <w:p>
      <w:pPr>
        <w:rPr>
          <w:rFonts w:hint="default"/>
        </w:rPr>
      </w:pPr>
      <w:r>
        <w:rPr>
          <w:rFonts w:hint="default"/>
        </w:rPr>
        <w:t>&lt;cnT0391&gt;「</w:t>
      </w:r>
      <w:ins w:id="159" w:author="hhh0578" w:date="2019-08-21T19:52:01Z">
        <w:r>
          <w:rPr>
            <w:rFonts w:hint="eastAsia"/>
            <w:lang w:val="en-US" w:eastAsia="zh-CN"/>
          </w:rPr>
          <w:t>汪唔</w:t>
        </w:r>
      </w:ins>
      <w:del w:id="160" w:author="hhh0578" w:date="2019-08-21T19:51:58Z">
        <w:r>
          <w:rPr>
            <w:rFonts w:hint="default"/>
          </w:rPr>
          <w:delText>降</w:delText>
        </w:r>
      </w:del>
      <w:r>
        <w:rPr>
          <w:rFonts w:hint="default"/>
        </w:rPr>
        <w:t>」</w:t>
      </w:r>
    </w:p>
    <w:p>
      <w:pPr>
        <w:rPr>
          <w:rFonts w:hint="default"/>
        </w:rPr>
      </w:pPr>
    </w:p>
    <w:p>
      <w:pPr>
        <w:rPr>
          <w:rFonts w:hint="default"/>
        </w:rPr>
      </w:pPr>
      <w:r>
        <w:rPr>
          <w:rFonts w:hint="default"/>
        </w:rPr>
        <w:t>//TEXT 【エステル】</w:t>
      </w:r>
    </w:p>
    <w:p>
      <w:pPr>
        <w:rPr>
          <w:rFonts w:hint="default"/>
        </w:rPr>
      </w:pPr>
      <w:r>
        <w:rPr>
          <w:rFonts w:hint="default"/>
        </w:rPr>
        <w:t>&lt;jaT0392&gt;「『きゃん』じゃ分かりませんよ、ほら、ほら」</w:t>
      </w:r>
    </w:p>
    <w:p>
      <w:pPr>
        <w:rPr>
          <w:rFonts w:hint="default"/>
        </w:rPr>
      </w:pPr>
      <w:r>
        <w:rPr>
          <w:rFonts w:hint="default"/>
        </w:rPr>
        <w:t>&lt;cnT0392&gt;「『</w:t>
      </w:r>
      <w:ins w:id="161" w:author="hhh0578" w:date="2019-08-21T19:52:11Z">
        <w:r>
          <w:rPr>
            <w:rFonts w:hint="eastAsia"/>
            <w:lang w:val="en-US" w:eastAsia="zh-CN"/>
          </w:rPr>
          <w:t>汪唔</w:t>
        </w:r>
      </w:ins>
      <w:del w:id="162" w:author="hhh0578" w:date="2019-08-21T19:52:04Z">
        <w:r>
          <w:rPr>
            <w:rFonts w:hint="default"/>
          </w:rPr>
          <w:delText>降</w:delText>
        </w:r>
      </w:del>
      <w:r>
        <w:rPr>
          <w:rFonts w:hint="default"/>
        </w:rPr>
        <w:t>』我可听不懂哦，嘿呀，嘿呀」</w:t>
      </w:r>
    </w:p>
    <w:p>
      <w:pPr>
        <w:rPr>
          <w:rFonts w:hint="default"/>
        </w:rPr>
      </w:pPr>
    </w:p>
    <w:p>
      <w:pPr>
        <w:rPr>
          <w:rFonts w:hint="default"/>
        </w:rPr>
      </w:pPr>
      <w:r>
        <w:rPr>
          <w:rFonts w:hint="default"/>
        </w:rPr>
        <w:t>//TEXT</w:t>
      </w:r>
    </w:p>
    <w:p>
      <w:pPr>
        <w:rPr>
          <w:rFonts w:hint="default"/>
        </w:rPr>
      </w:pPr>
      <w:r>
        <w:rPr>
          <w:rFonts w:hint="default"/>
        </w:rPr>
        <w:t>&lt;jaT0393&gt;より強くお腹を撫でる。</w:t>
      </w:r>
    </w:p>
    <w:p>
      <w:pPr>
        <w:rPr>
          <w:rFonts w:hint="default"/>
        </w:rPr>
      </w:pPr>
      <w:r>
        <w:rPr>
          <w:rFonts w:hint="default"/>
        </w:rPr>
        <w:t>&lt;cnT0393&gt;抚摸得更卖力了。</w:t>
      </w:r>
    </w:p>
    <w:p>
      <w:pPr>
        <w:rPr>
          <w:rFonts w:hint="default"/>
        </w:rPr>
      </w:pPr>
    </w:p>
    <w:p>
      <w:pPr>
        <w:rPr>
          <w:rFonts w:hint="default"/>
        </w:rPr>
      </w:pPr>
      <w:r>
        <w:rPr>
          <w:rFonts w:hint="default"/>
        </w:rPr>
        <w:t>//TEXT 【エステル】</w:t>
      </w:r>
    </w:p>
    <w:p>
      <w:pPr>
        <w:rPr>
          <w:rFonts w:hint="default"/>
        </w:rPr>
      </w:pPr>
      <w:r>
        <w:rPr>
          <w:rFonts w:hint="default"/>
        </w:rPr>
        <w:t>&lt;jaT0394&gt;「ふふふ、気持ちいいですか？」</w:t>
      </w:r>
    </w:p>
    <w:p>
      <w:pPr>
        <w:rPr>
          <w:rFonts w:hint="default"/>
        </w:rPr>
      </w:pPr>
      <w:r>
        <w:rPr>
          <w:rFonts w:hint="default"/>
        </w:rPr>
        <w:t>&lt;cnT0394&gt;「哼哼哼，舒服吗舒服吗？」</w:t>
      </w:r>
    </w:p>
    <w:p>
      <w:pPr>
        <w:rPr>
          <w:rFonts w:hint="default"/>
        </w:rPr>
      </w:pPr>
    </w:p>
    <w:p>
      <w:pPr>
        <w:rPr>
          <w:rFonts w:hint="default"/>
        </w:rPr>
      </w:pPr>
      <w:r>
        <w:rPr>
          <w:rFonts w:hint="default"/>
        </w:rPr>
        <w:t>//TEXT 【子犬】</w:t>
      </w:r>
    </w:p>
    <w:p>
      <w:pPr>
        <w:rPr>
          <w:rFonts w:hint="default"/>
        </w:rPr>
      </w:pPr>
      <w:r>
        <w:rPr>
          <w:rFonts w:hint="default"/>
        </w:rPr>
        <w:t>&lt;jaT0395&gt;「きゃんきゃん」</w:t>
      </w:r>
    </w:p>
    <w:p>
      <w:pPr>
        <w:rPr>
          <w:rFonts w:hint="default"/>
        </w:rPr>
      </w:pPr>
      <w:r>
        <w:rPr>
          <w:rFonts w:hint="default"/>
        </w:rPr>
        <w:t>&lt;cnT0395&gt;「</w:t>
      </w:r>
      <w:ins w:id="163" w:author="hhh0578" w:date="2019-08-21T19:52:18Z">
        <w:r>
          <w:rPr>
            <w:rFonts w:hint="eastAsia"/>
            <w:lang w:val="en-US" w:eastAsia="zh-CN"/>
          </w:rPr>
          <w:t>汪唔</w:t>
        </w:r>
      </w:ins>
      <w:ins w:id="164" w:author="hhh0578" w:date="2019-08-21T19:52:19Z">
        <w:r>
          <w:rPr>
            <w:rFonts w:hint="eastAsia"/>
            <w:lang w:val="en-US" w:eastAsia="zh-CN"/>
          </w:rPr>
          <w:t>汪唔</w:t>
        </w:r>
      </w:ins>
      <w:del w:id="165" w:author="hhh0578" w:date="2019-08-21T19:52:17Z">
        <w:r>
          <w:rPr>
            <w:rFonts w:hint="default"/>
          </w:rPr>
          <w:delText>降降</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&lt;jaT0396&gt;今までのエステルさんとは全く違う雰囲気に、俺の方が面食らってしまう。</w:t>
      </w:r>
    </w:p>
    <w:p>
      <w:pPr>
        <w:rPr>
          <w:rFonts w:hint="default"/>
        </w:rPr>
      </w:pPr>
      <w:r>
        <w:rPr>
          <w:rFonts w:hint="default"/>
        </w:rPr>
        <w:t>&lt;cnT0396&gt;艾斯蒂尔和以往的个性完全不一样，反而令我瞠目结舌。</w:t>
      </w:r>
    </w:p>
    <w:p>
      <w:pPr>
        <w:rPr>
          <w:rFonts w:hint="default"/>
        </w:rPr>
      </w:pPr>
    </w:p>
    <w:p>
      <w:pPr>
        <w:rPr>
          <w:rFonts w:hint="default"/>
        </w:rPr>
      </w:pPr>
      <w:r>
        <w:rPr>
          <w:rFonts w:hint="default"/>
        </w:rPr>
        <w:t>//TEXT 【エステル】</w:t>
      </w:r>
    </w:p>
    <w:p>
      <w:pPr>
        <w:rPr>
          <w:rFonts w:hint="default"/>
        </w:rPr>
      </w:pPr>
      <w:r>
        <w:rPr>
          <w:rFonts w:hint="default"/>
        </w:rPr>
        <w:t>&lt;jaT0397&gt;「お前も撫でて欲しいのですか？」</w:t>
      </w:r>
    </w:p>
    <w:p>
      <w:pPr>
        <w:rPr>
          <w:rFonts w:hint="default"/>
        </w:rPr>
      </w:pPr>
      <w:r>
        <w:rPr>
          <w:rFonts w:hint="default"/>
        </w:rPr>
        <w:t>&lt;cnT0397&gt;「你也想被摸吗？」</w:t>
      </w:r>
    </w:p>
    <w:p>
      <w:pPr>
        <w:rPr>
          <w:rFonts w:hint="default"/>
        </w:rPr>
      </w:pPr>
    </w:p>
    <w:p>
      <w:pPr>
        <w:rPr>
          <w:rFonts w:hint="default"/>
        </w:rPr>
      </w:pPr>
      <w:r>
        <w:rPr>
          <w:rFonts w:hint="default"/>
        </w:rPr>
        <w:t>//TEXT</w:t>
      </w:r>
    </w:p>
    <w:p>
      <w:pPr>
        <w:rPr>
          <w:rFonts w:hint="default"/>
        </w:rPr>
      </w:pPr>
      <w:r>
        <w:rPr>
          <w:rFonts w:hint="default"/>
        </w:rPr>
        <w:t>&lt;jaT0398&gt;と、寄ってきた黒い犬にも手を伸ばす。</w:t>
      </w:r>
    </w:p>
    <w:p>
      <w:pPr>
        <w:rPr>
          <w:rFonts w:hint="default"/>
        </w:rPr>
      </w:pPr>
      <w:r>
        <w:rPr>
          <w:rFonts w:hint="default"/>
        </w:rPr>
        <w:t>&lt;cnT0398&gt;说完，把手伸向了刚靠近的黑狗。</w:t>
      </w:r>
    </w:p>
    <w:p>
      <w:pPr>
        <w:rPr>
          <w:rFonts w:hint="default"/>
        </w:rPr>
      </w:pPr>
    </w:p>
    <w:p>
      <w:pPr>
        <w:rPr>
          <w:rFonts w:hint="default"/>
        </w:rPr>
      </w:pPr>
      <w:r>
        <w:rPr>
          <w:rFonts w:hint="default"/>
        </w:rPr>
        <w:t>//TEXT 【子犬】</w:t>
      </w:r>
    </w:p>
    <w:p>
      <w:pPr>
        <w:rPr>
          <w:rFonts w:hint="default"/>
        </w:rPr>
      </w:pPr>
      <w:r>
        <w:rPr>
          <w:rFonts w:hint="default"/>
        </w:rPr>
        <w:t>&lt;jaT0399&gt;「あんっ」</w:t>
      </w:r>
    </w:p>
    <w:p>
      <w:pPr>
        <w:rPr>
          <w:rFonts w:hint="default"/>
        </w:rPr>
      </w:pPr>
      <w:r>
        <w:rPr>
          <w:rFonts w:hint="default"/>
        </w:rPr>
        <w:t>&lt;cnT0399&gt;「昂呜」</w:t>
      </w:r>
    </w:p>
    <w:p>
      <w:pPr>
        <w:rPr>
          <w:rFonts w:hint="default"/>
        </w:rPr>
      </w:pPr>
    </w:p>
    <w:p>
      <w:pPr>
        <w:rPr>
          <w:rFonts w:hint="default"/>
        </w:rPr>
      </w:pPr>
      <w:r>
        <w:rPr>
          <w:rFonts w:hint="default"/>
        </w:rPr>
        <w:t>//TEXT</w:t>
      </w:r>
    </w:p>
    <w:p>
      <w:pPr>
        <w:rPr>
          <w:rFonts w:hint="default"/>
        </w:rPr>
      </w:pPr>
      <w:r>
        <w:rPr>
          <w:rFonts w:hint="default"/>
        </w:rPr>
        <w:t>&lt;jaT0400&gt;黒犬は頭を撫でられると、魔法にかかったようにコテリと転がる。</w:t>
      </w:r>
    </w:p>
    <w:p>
      <w:pPr>
        <w:rPr>
          <w:rFonts w:hint="default"/>
        </w:rPr>
      </w:pPr>
      <w:r>
        <w:rPr>
          <w:rFonts w:hint="default"/>
        </w:rPr>
        <w:t>&lt;cnT0400&gt;被摸了狗头的黑狗就像是中了魔法一样瞬间躺倒。</w:t>
      </w:r>
    </w:p>
    <w:p>
      <w:pPr>
        <w:rPr>
          <w:rFonts w:hint="default"/>
        </w:rPr>
      </w:pPr>
    </w:p>
    <w:p>
      <w:pPr>
        <w:rPr>
          <w:rFonts w:hint="default"/>
        </w:rPr>
      </w:pPr>
      <w:r>
        <w:rPr>
          <w:rFonts w:hint="default"/>
        </w:rPr>
        <w:t>//TEXT 【エステル】</w:t>
      </w:r>
    </w:p>
    <w:p>
      <w:pPr>
        <w:rPr>
          <w:rFonts w:hint="default"/>
        </w:rPr>
      </w:pPr>
      <w:r>
        <w:rPr>
          <w:rFonts w:hint="default"/>
        </w:rPr>
        <w:t>&lt;jaT0401&gt;「可愛いですね」</w:t>
      </w:r>
    </w:p>
    <w:p>
      <w:pPr>
        <w:rPr>
          <w:rFonts w:hint="default"/>
        </w:rPr>
      </w:pPr>
      <w:r>
        <w:rPr>
          <w:rFonts w:hint="default"/>
        </w:rPr>
        <w:t>&lt;cnT0401&gt;「真可爱呀」</w:t>
      </w:r>
    </w:p>
    <w:p>
      <w:pPr>
        <w:rPr>
          <w:rFonts w:hint="default"/>
        </w:rPr>
      </w:pPr>
    </w:p>
    <w:p>
      <w:pPr>
        <w:rPr>
          <w:rFonts w:hint="default"/>
        </w:rPr>
      </w:pPr>
      <w:r>
        <w:rPr>
          <w:rFonts w:hint="default"/>
        </w:rPr>
        <w:t>//TEXT</w:t>
      </w:r>
    </w:p>
    <w:p>
      <w:pPr>
        <w:rPr>
          <w:rFonts w:hint="default"/>
        </w:rPr>
      </w:pPr>
      <w:r>
        <w:rPr>
          <w:rFonts w:hint="default"/>
        </w:rPr>
        <w:t>&lt;jaT0402&gt;エステルさんは両手に華、というか両手に子犬状態でご満悦だ。</w:t>
      </w:r>
    </w:p>
    <w:p>
      <w:pPr>
        <w:rPr>
          <w:rFonts w:hint="default"/>
        </w:rPr>
      </w:pPr>
      <w:r>
        <w:rPr>
          <w:rFonts w:hint="default"/>
        </w:rPr>
        <w:t>&lt;cnT0402&gt;艾斯蒂尔在左拥右抱，其实是在双手摸小狗的状态下极度愉悦。</w:t>
      </w:r>
    </w:p>
    <w:p>
      <w:pPr>
        <w:rPr>
          <w:rFonts w:hint="default"/>
        </w:rPr>
      </w:pPr>
    </w:p>
    <w:p>
      <w:pPr>
        <w:rPr>
          <w:rFonts w:hint="default"/>
        </w:rPr>
      </w:pPr>
      <w:r>
        <w:rPr>
          <w:rFonts w:hint="default"/>
        </w:rPr>
        <w:t>//TEXT</w:t>
      </w:r>
    </w:p>
    <w:p>
      <w:pPr>
        <w:rPr>
          <w:rFonts w:hint="default"/>
        </w:rPr>
      </w:pPr>
      <w:r>
        <w:rPr>
          <w:rFonts w:hint="default"/>
        </w:rPr>
        <w:t>&lt;jaT0403&gt;彼女の手の下で気持ち良さそうに身をよじる子犬に目を細めている。</w:t>
      </w:r>
    </w:p>
    <w:p>
      <w:pPr>
        <w:rPr>
          <w:rFonts w:hint="default"/>
        </w:rPr>
      </w:pPr>
      <w:r>
        <w:rPr>
          <w:rFonts w:hint="default"/>
        </w:rPr>
        <w:t>&lt;cnT0403&gt;在她手下的小狗眯着眼睛舒服地扭动着身体。</w:t>
      </w:r>
    </w:p>
    <w:p>
      <w:pPr>
        <w:rPr>
          <w:rFonts w:hint="default"/>
        </w:rPr>
      </w:pPr>
    </w:p>
    <w:p>
      <w:pPr>
        <w:rPr>
          <w:rFonts w:hint="default"/>
        </w:rPr>
      </w:pPr>
      <w:r>
        <w:rPr>
          <w:rFonts w:hint="default"/>
        </w:rPr>
        <w:t>//TEXT 【エステル】</w:t>
      </w:r>
    </w:p>
    <w:p>
      <w:pPr>
        <w:rPr>
          <w:rFonts w:hint="default"/>
        </w:rPr>
      </w:pPr>
      <w:r>
        <w:rPr>
          <w:rFonts w:hint="default"/>
        </w:rPr>
        <w:t>&lt;jaT0404&gt;「お前達は素直で良い子ですね」</w:t>
      </w:r>
    </w:p>
    <w:p>
      <w:pPr>
        <w:rPr>
          <w:rFonts w:hint="default"/>
        </w:rPr>
      </w:pPr>
      <w:r>
        <w:rPr>
          <w:rFonts w:hint="default"/>
        </w:rPr>
        <w:t>&lt;cnT0404&gt;「你们真是诚实的好孩子呢」</w:t>
      </w:r>
    </w:p>
    <w:p>
      <w:pPr>
        <w:rPr>
          <w:rFonts w:hint="default"/>
        </w:rPr>
      </w:pPr>
    </w:p>
    <w:p>
      <w:pPr>
        <w:rPr>
          <w:rFonts w:hint="default"/>
        </w:rPr>
      </w:pPr>
      <w:r>
        <w:rPr>
          <w:rFonts w:hint="default"/>
        </w:rPr>
        <w:t>//TEXT 【エステル】</w:t>
      </w:r>
    </w:p>
    <w:p>
      <w:pPr>
        <w:rPr>
          <w:rFonts w:hint="default"/>
        </w:rPr>
      </w:pPr>
      <w:r>
        <w:rPr>
          <w:rFonts w:hint="default"/>
        </w:rPr>
        <w:t>&lt;jaT0405&gt;「こういうのはどう？」</w:t>
      </w:r>
    </w:p>
    <w:p>
      <w:pPr>
        <w:rPr>
          <w:rFonts w:hint="default"/>
        </w:rPr>
      </w:pPr>
      <w:r>
        <w:rPr>
          <w:rFonts w:hint="default"/>
        </w:rPr>
        <w:t>&lt;cnT0405&gt;「这个怎么样？」</w:t>
      </w:r>
    </w:p>
    <w:p>
      <w:pPr>
        <w:rPr>
          <w:rFonts w:hint="default"/>
        </w:rPr>
      </w:pPr>
    </w:p>
    <w:p>
      <w:pPr>
        <w:rPr>
          <w:rFonts w:hint="default"/>
        </w:rPr>
      </w:pPr>
      <w:r>
        <w:rPr>
          <w:rFonts w:hint="default"/>
        </w:rPr>
        <w:t>//TEXT</w:t>
      </w:r>
    </w:p>
    <w:p>
      <w:pPr>
        <w:rPr>
          <w:rFonts w:hint="default"/>
        </w:rPr>
      </w:pPr>
      <w:r>
        <w:rPr>
          <w:rFonts w:hint="default"/>
        </w:rPr>
        <w:t>&lt;jaT0406&gt;今度は犬の前足を持って踊らせるように動かす。</w:t>
      </w:r>
    </w:p>
    <w:p>
      <w:pPr>
        <w:rPr>
          <w:rFonts w:hint="default"/>
        </w:rPr>
      </w:pPr>
      <w:r>
        <w:rPr>
          <w:rFonts w:hint="default"/>
        </w:rPr>
        <w:t>&lt;cnT0406&gt;这次是提着狗的前足跳舞。</w:t>
      </w:r>
    </w:p>
    <w:p>
      <w:pPr>
        <w:rPr>
          <w:rFonts w:hint="default"/>
        </w:rPr>
      </w:pPr>
    </w:p>
    <w:p>
      <w:pPr>
        <w:rPr>
          <w:rFonts w:hint="default"/>
        </w:rPr>
      </w:pPr>
      <w:r>
        <w:rPr>
          <w:rFonts w:hint="default"/>
        </w:rPr>
        <w:t>//TEXT</w:t>
      </w:r>
    </w:p>
    <w:p>
      <w:pPr>
        <w:rPr>
          <w:rFonts w:hint="default"/>
        </w:rPr>
      </w:pPr>
      <w:r>
        <w:rPr>
          <w:rFonts w:hint="default"/>
        </w:rPr>
        <w:t>&lt;jaT0407&gt;どうやらお店のＢＧＭに合わせているようだ。</w:t>
      </w:r>
    </w:p>
    <w:p>
      <w:pPr>
        <w:rPr>
          <w:rFonts w:hint="default"/>
        </w:rPr>
      </w:pPr>
      <w:r>
        <w:rPr>
          <w:rFonts w:hint="default"/>
        </w:rPr>
        <w:t>&lt;cnT0407&gt;似乎还踩着店内ＢＧＭ的节拍。</w:t>
      </w:r>
    </w:p>
    <w:p>
      <w:pPr>
        <w:rPr>
          <w:rFonts w:hint="default"/>
        </w:rPr>
      </w:pPr>
    </w:p>
    <w:p>
      <w:pPr>
        <w:rPr>
          <w:rFonts w:hint="default"/>
        </w:rPr>
      </w:pPr>
      <w:r>
        <w:rPr>
          <w:rFonts w:hint="default"/>
        </w:rPr>
        <w:t>//TEXT 【エステル】</w:t>
      </w:r>
    </w:p>
    <w:p>
      <w:pPr>
        <w:rPr>
          <w:rFonts w:hint="default"/>
        </w:rPr>
      </w:pPr>
      <w:r>
        <w:rPr>
          <w:rFonts w:hint="default"/>
        </w:rPr>
        <w:t>&lt;jaT0408&gt;「ほら、ほら、ほら♪」</w:t>
      </w:r>
    </w:p>
    <w:p>
      <w:pPr>
        <w:rPr>
          <w:rFonts w:hint="default"/>
        </w:rPr>
      </w:pPr>
      <w:r>
        <w:rPr>
          <w:rFonts w:hint="default"/>
        </w:rPr>
        <w:t>&lt;cnT0408&gt;「跳啊，跳啊，跳啊♪」</w:t>
      </w:r>
    </w:p>
    <w:p>
      <w:pPr>
        <w:rPr>
          <w:rFonts w:hint="default"/>
        </w:rPr>
      </w:pPr>
    </w:p>
    <w:p>
      <w:pPr>
        <w:rPr>
          <w:rFonts w:hint="default"/>
        </w:rPr>
      </w:pPr>
      <w:r>
        <w:rPr>
          <w:rFonts w:hint="default"/>
        </w:rPr>
        <w:t>//TEXT</w:t>
      </w:r>
    </w:p>
    <w:p>
      <w:pPr>
        <w:rPr>
          <w:rFonts w:hint="default"/>
        </w:rPr>
      </w:pPr>
      <w:r>
        <w:rPr>
          <w:rFonts w:hint="default"/>
        </w:rPr>
        <w:t>&lt;jaT0409&gt;心から楽しそうにしているエステルさん。</w:t>
      </w:r>
    </w:p>
    <w:p>
      <w:pPr>
        <w:rPr>
          <w:rFonts w:hint="default"/>
        </w:rPr>
      </w:pPr>
      <w:r>
        <w:rPr>
          <w:rFonts w:hint="default"/>
        </w:rPr>
        <w:t>&lt;cnT0409&gt;艾斯蒂尔由内而外地感到快乐。</w:t>
      </w:r>
    </w:p>
    <w:p>
      <w:pPr>
        <w:rPr>
          <w:rFonts w:hint="default"/>
        </w:rPr>
      </w:pPr>
    </w:p>
    <w:p>
      <w:pPr>
        <w:rPr>
          <w:rFonts w:hint="default"/>
        </w:rPr>
      </w:pPr>
      <w:r>
        <w:rPr>
          <w:rFonts w:hint="default"/>
        </w:rPr>
        <w:t>//TEXT</w:t>
      </w:r>
    </w:p>
    <w:p>
      <w:pPr>
        <w:rPr>
          <w:rFonts w:hint="default"/>
        </w:rPr>
      </w:pPr>
      <w:r>
        <w:rPr>
          <w:rFonts w:hint="default"/>
        </w:rPr>
        <w:t>&lt;jaT0410&gt;こんな表情を見るのは初めてだ。</w:t>
      </w:r>
    </w:p>
    <w:p>
      <w:pPr>
        <w:rPr>
          <w:rFonts w:hint="default"/>
        </w:rPr>
      </w:pPr>
      <w:r>
        <w:rPr>
          <w:rFonts w:hint="default"/>
        </w:rPr>
        <w:t>&lt;cnT0410&gt;第一次见到这么高兴的艾斯蒂尔。</w:t>
      </w:r>
    </w:p>
    <w:p>
      <w:pPr>
        <w:rPr>
          <w:rFonts w:hint="default"/>
        </w:rPr>
      </w:pPr>
    </w:p>
    <w:p>
      <w:pPr>
        <w:rPr>
          <w:rFonts w:hint="default"/>
        </w:rPr>
      </w:pPr>
      <w:r>
        <w:rPr>
          <w:rFonts w:hint="default"/>
        </w:rPr>
        <w:t>//TEXT</w:t>
      </w:r>
    </w:p>
    <w:p>
      <w:pPr>
        <w:rPr>
          <w:rFonts w:hint="default"/>
        </w:rPr>
      </w:pPr>
      <w:r>
        <w:rPr>
          <w:rFonts w:hint="default"/>
        </w:rPr>
        <w:t>&lt;jaT0411&gt;ばたん</w:t>
      </w:r>
    </w:p>
    <w:p>
      <w:pPr>
        <w:rPr>
          <w:rFonts w:hint="default"/>
        </w:rPr>
      </w:pPr>
      <w:r>
        <w:rPr>
          <w:rFonts w:hint="default"/>
        </w:rPr>
        <w:t>&lt;cnT0411&gt;啪当</w:t>
      </w:r>
    </w:p>
    <w:p>
      <w:pPr>
        <w:rPr>
          <w:rFonts w:hint="default"/>
        </w:rPr>
      </w:pPr>
    </w:p>
    <w:p>
      <w:pPr>
        <w:rPr>
          <w:rFonts w:hint="default"/>
        </w:rPr>
      </w:pPr>
      <w:r>
        <w:rPr>
          <w:rFonts w:hint="default"/>
        </w:rPr>
        <w:t>//TEXT</w:t>
      </w:r>
    </w:p>
    <w:p>
      <w:pPr>
        <w:rPr>
          <w:rFonts w:hint="default"/>
        </w:rPr>
      </w:pPr>
      <w:r>
        <w:rPr>
          <w:rFonts w:hint="default"/>
        </w:rPr>
        <w:t>&lt;jaT0412&gt;俺の背後でドアが閉まった。</w:t>
      </w:r>
    </w:p>
    <w:p>
      <w:pPr>
        <w:rPr>
          <w:rFonts w:hint="default"/>
        </w:rPr>
      </w:pPr>
      <w:r>
        <w:rPr>
          <w:rFonts w:hint="default"/>
        </w:rPr>
        <w:t>&lt;cnT0412&gt;我背后的门关上了。</w:t>
      </w:r>
    </w:p>
    <w:p>
      <w:pPr>
        <w:rPr>
          <w:rFonts w:hint="default"/>
        </w:rPr>
      </w:pPr>
    </w:p>
    <w:p>
      <w:pPr>
        <w:rPr>
          <w:rFonts w:hint="default"/>
        </w:rPr>
      </w:pPr>
      <w:r>
        <w:rPr>
          <w:rFonts w:hint="default"/>
        </w:rPr>
        <w:t>//TEXT 【達哉】</w:t>
      </w:r>
    </w:p>
    <w:p>
      <w:pPr>
        <w:rPr>
          <w:rFonts w:hint="default"/>
        </w:rPr>
      </w:pPr>
      <w:r>
        <w:rPr>
          <w:rFonts w:hint="default"/>
        </w:rPr>
        <w:t>&lt;jaT0413&gt;「あ」</w:t>
      </w:r>
    </w:p>
    <w:p>
      <w:pPr>
        <w:rPr>
          <w:rFonts w:hint="default"/>
        </w:rPr>
      </w:pPr>
      <w:r>
        <w:rPr>
          <w:rFonts w:hint="default"/>
        </w:rPr>
        <w:t>&lt;cnT0413&gt;「啊」</w:t>
      </w:r>
    </w:p>
    <w:p>
      <w:pPr>
        <w:rPr>
          <w:rFonts w:hint="default"/>
        </w:rPr>
      </w:pPr>
    </w:p>
    <w:p>
      <w:pPr>
        <w:rPr>
          <w:rFonts w:hint="default"/>
        </w:rPr>
      </w:pPr>
      <w:r>
        <w:rPr>
          <w:rFonts w:hint="default"/>
        </w:rPr>
        <w:t>//TEXT 【エステル】</w:t>
      </w:r>
    </w:p>
    <w:p>
      <w:pPr>
        <w:rPr>
          <w:rFonts w:hint="default"/>
        </w:rPr>
      </w:pPr>
      <w:r>
        <w:rPr>
          <w:rFonts w:hint="default"/>
        </w:rPr>
        <w:t>&lt;jaT0414&gt;「あ」</w:t>
      </w:r>
    </w:p>
    <w:p>
      <w:pPr>
        <w:rPr>
          <w:rFonts w:hint="default"/>
        </w:rPr>
      </w:pPr>
      <w:r>
        <w:rPr>
          <w:rFonts w:hint="default"/>
        </w:rPr>
        <w:t>&lt;cnT0414&gt;「啊」</w:t>
      </w:r>
    </w:p>
    <w:p>
      <w:pPr>
        <w:rPr>
          <w:rFonts w:hint="default"/>
        </w:rPr>
      </w:pPr>
    </w:p>
    <w:p>
      <w:pPr>
        <w:rPr>
          <w:rFonts w:hint="default"/>
        </w:rPr>
      </w:pPr>
      <w:r>
        <w:rPr>
          <w:rFonts w:hint="default"/>
        </w:rPr>
        <w:t>//TEXT</w:t>
      </w:r>
    </w:p>
    <w:p>
      <w:pPr>
        <w:rPr>
          <w:rFonts w:hint="default"/>
        </w:rPr>
      </w:pPr>
      <w:r>
        <w:rPr>
          <w:rFonts w:hint="default"/>
        </w:rPr>
        <w:t>&lt;jaT0415&gt;そのままの姿勢で彼女は凍った。</w:t>
      </w:r>
    </w:p>
    <w:p>
      <w:pPr>
        <w:rPr>
          <w:rFonts w:hint="default"/>
        </w:rPr>
      </w:pPr>
      <w:r>
        <w:rPr>
          <w:rFonts w:hint="default"/>
        </w:rPr>
        <w:t>&lt;cnT0415&gt;她的动作就这样冻结了。</w:t>
      </w:r>
    </w:p>
    <w:p>
      <w:pPr>
        <w:rPr>
          <w:rFonts w:hint="default"/>
        </w:rPr>
      </w:pPr>
    </w:p>
    <w:p>
      <w:pPr>
        <w:rPr>
          <w:rFonts w:hint="default"/>
        </w:rPr>
      </w:pPr>
      <w:r>
        <w:rPr>
          <w:rFonts w:hint="default"/>
        </w:rPr>
        <w:t>//TEXT</w:t>
      </w:r>
    </w:p>
    <w:p>
      <w:pPr>
        <w:rPr>
          <w:rFonts w:hint="default"/>
        </w:rPr>
      </w:pPr>
      <w:r>
        <w:rPr>
          <w:rFonts w:hint="default"/>
        </w:rPr>
        <w:t>&lt;jaT0416&gt;……。</w:t>
      </w:r>
    </w:p>
    <w:p>
      <w:pPr>
        <w:rPr>
          <w:rFonts w:hint="default"/>
        </w:rPr>
      </w:pPr>
      <w:r>
        <w:rPr>
          <w:rFonts w:hint="default"/>
        </w:rPr>
        <w:t>&lt;cnT0416&gt;……。</w:t>
      </w:r>
    </w:p>
    <w:p>
      <w:pPr>
        <w:rPr>
          <w:rFonts w:hint="default"/>
        </w:rPr>
      </w:pPr>
    </w:p>
    <w:p>
      <w:pPr>
        <w:rPr>
          <w:rFonts w:hint="default"/>
        </w:rPr>
      </w:pPr>
      <w:r>
        <w:rPr>
          <w:rFonts w:hint="default"/>
        </w:rPr>
        <w:t>//TEXT</w:t>
      </w:r>
    </w:p>
    <w:p>
      <w:pPr>
        <w:rPr>
          <w:rFonts w:hint="default"/>
        </w:rPr>
      </w:pPr>
      <w:r>
        <w:rPr>
          <w:rFonts w:hint="default"/>
        </w:rPr>
        <w:t>&lt;jaT0417&gt;…………。</w:t>
      </w:r>
    </w:p>
    <w:p>
      <w:pPr>
        <w:rPr>
          <w:rFonts w:hint="default"/>
        </w:rPr>
      </w:pPr>
      <w:r>
        <w:rPr>
          <w:rFonts w:hint="default"/>
        </w:rPr>
        <w:t>&lt;cnT0417&gt;…………。</w:t>
      </w:r>
    </w:p>
    <w:p>
      <w:pPr>
        <w:rPr>
          <w:rFonts w:hint="default"/>
        </w:rPr>
      </w:pPr>
    </w:p>
    <w:p>
      <w:pPr>
        <w:rPr>
          <w:rFonts w:hint="default"/>
        </w:rPr>
      </w:pPr>
      <w:r>
        <w:rPr>
          <w:rFonts w:hint="default"/>
        </w:rPr>
        <w:t>//TEXT</w:t>
      </w:r>
    </w:p>
    <w:p>
      <w:pPr>
        <w:rPr>
          <w:rFonts w:hint="default"/>
        </w:rPr>
      </w:pPr>
      <w:r>
        <w:rPr>
          <w:rFonts w:hint="default"/>
        </w:rPr>
        <w:t>&lt;jaT0418&gt;子犬が不思議そうにエステルさんを見ている。</w:t>
      </w:r>
    </w:p>
    <w:p>
      <w:pPr>
        <w:rPr>
          <w:rFonts w:hint="default"/>
        </w:rPr>
      </w:pPr>
      <w:r>
        <w:rPr>
          <w:rFonts w:hint="default"/>
        </w:rPr>
        <w:t>&lt;cnT0418&gt;小狗不解地看向艾斯蒂尔。</w:t>
      </w:r>
    </w:p>
    <w:p>
      <w:pPr>
        <w:rPr>
          <w:rFonts w:hint="default"/>
        </w:rPr>
      </w:pPr>
    </w:p>
    <w:p>
      <w:pPr>
        <w:rPr>
          <w:rFonts w:hint="default"/>
        </w:rPr>
      </w:pPr>
      <w:r>
        <w:rPr>
          <w:rFonts w:hint="default"/>
        </w:rPr>
        <w:t>//TEXT</w:t>
      </w:r>
    </w:p>
    <w:p>
      <w:pPr>
        <w:rPr>
          <w:rFonts w:hint="default"/>
        </w:rPr>
      </w:pPr>
      <w:r>
        <w:rPr>
          <w:rFonts w:hint="default"/>
        </w:rPr>
        <w:t>&lt;jaT0419&gt;……。</w:t>
      </w:r>
    </w:p>
    <w:p>
      <w:pPr>
        <w:rPr>
          <w:rFonts w:hint="default"/>
        </w:rPr>
      </w:pPr>
      <w:r>
        <w:rPr>
          <w:rFonts w:hint="default"/>
        </w:rPr>
        <w:t>&lt;cnT0419&gt;……。</w:t>
      </w:r>
    </w:p>
    <w:p>
      <w:pPr>
        <w:rPr>
          <w:rFonts w:hint="default"/>
        </w:rPr>
      </w:pPr>
    </w:p>
    <w:p>
      <w:pPr>
        <w:rPr>
          <w:rFonts w:hint="default"/>
        </w:rPr>
      </w:pPr>
      <w:r>
        <w:rPr>
          <w:rFonts w:hint="default"/>
        </w:rPr>
        <w:t>//TEXT</w:t>
      </w:r>
    </w:p>
    <w:p>
      <w:pPr>
        <w:rPr>
          <w:rFonts w:hint="default"/>
        </w:rPr>
      </w:pPr>
      <w:r>
        <w:rPr>
          <w:rFonts w:hint="default"/>
        </w:rPr>
        <w:t>&lt;jaT0420&gt;…………。</w:t>
      </w:r>
    </w:p>
    <w:p>
      <w:pPr>
        <w:rPr>
          <w:rFonts w:hint="default"/>
        </w:rPr>
      </w:pPr>
      <w:r>
        <w:rPr>
          <w:rFonts w:hint="default"/>
        </w:rPr>
        <w:t>&lt;cnT0420&gt;…………。</w:t>
      </w:r>
    </w:p>
    <w:p>
      <w:pPr>
        <w:rPr>
          <w:rFonts w:hint="default"/>
        </w:rPr>
      </w:pPr>
    </w:p>
    <w:p>
      <w:pPr>
        <w:rPr>
          <w:rFonts w:hint="default"/>
        </w:rPr>
      </w:pPr>
      <w:r>
        <w:rPr>
          <w:rFonts w:hint="default"/>
        </w:rPr>
        <w:t>//TEXT 【エステル】</w:t>
      </w:r>
    </w:p>
    <w:p>
      <w:pPr>
        <w:rPr>
          <w:rFonts w:hint="default"/>
        </w:rPr>
      </w:pPr>
      <w:r>
        <w:rPr>
          <w:rFonts w:hint="default"/>
        </w:rPr>
        <w:t>&lt;jaT0421&gt;「は、早かったですね」</w:t>
      </w:r>
    </w:p>
    <w:p>
      <w:pPr>
        <w:rPr>
          <w:rFonts w:hint="default"/>
        </w:rPr>
      </w:pPr>
      <w:r>
        <w:rPr>
          <w:rFonts w:hint="default"/>
        </w:rPr>
        <w:t>&lt;cnT0421&gt;「真，真快呢」</w:t>
      </w:r>
    </w:p>
    <w:p>
      <w:pPr>
        <w:rPr>
          <w:rFonts w:hint="default"/>
        </w:rPr>
      </w:pPr>
    </w:p>
    <w:p>
      <w:pPr>
        <w:rPr>
          <w:rFonts w:hint="default"/>
        </w:rPr>
      </w:pPr>
      <w:r>
        <w:rPr>
          <w:rFonts w:hint="default"/>
        </w:rPr>
        <w:t>//TEXT</w:t>
      </w:r>
    </w:p>
    <w:p>
      <w:pPr>
        <w:rPr>
          <w:rFonts w:hint="default"/>
        </w:rPr>
      </w:pPr>
      <w:r>
        <w:rPr>
          <w:rFonts w:hint="default"/>
        </w:rPr>
        <w:t>&lt;jaT0422&gt;んなことはないと思う。</w:t>
      </w:r>
    </w:p>
    <w:p>
      <w:pPr>
        <w:rPr>
          <w:rFonts w:hint="default"/>
        </w:rPr>
      </w:pPr>
      <w:r>
        <w:rPr>
          <w:rFonts w:hint="default"/>
        </w:rPr>
        <w:t>&lt;cnT0422&gt;我都拖了很久好吧。</w:t>
      </w:r>
    </w:p>
    <w:p>
      <w:pPr>
        <w:rPr>
          <w:rFonts w:hint="default"/>
        </w:rPr>
      </w:pPr>
    </w:p>
    <w:p>
      <w:pPr>
        <w:rPr>
          <w:rFonts w:hint="default"/>
        </w:rPr>
      </w:pPr>
      <w:r>
        <w:rPr>
          <w:rFonts w:hint="default"/>
        </w:rPr>
        <w:t>//TEXT</w:t>
      </w:r>
    </w:p>
    <w:p>
      <w:pPr>
        <w:rPr>
          <w:rFonts w:hint="default"/>
        </w:rPr>
      </w:pPr>
      <w:r>
        <w:rPr>
          <w:rFonts w:hint="default"/>
        </w:rPr>
        <w:t>&lt;jaT0423&gt;店員の声に送られてペットショップを出る。</w:t>
      </w:r>
    </w:p>
    <w:p>
      <w:pPr>
        <w:rPr>
          <w:rFonts w:hint="default"/>
        </w:rPr>
      </w:pPr>
      <w:r>
        <w:rPr>
          <w:rFonts w:hint="default"/>
        </w:rPr>
        <w:t>&lt;cnT0423&gt;随着店员的送客声离开了宠物商店。</w:t>
      </w:r>
    </w:p>
    <w:p>
      <w:pPr>
        <w:rPr>
          <w:rFonts w:hint="default"/>
        </w:rPr>
      </w:pPr>
    </w:p>
    <w:p>
      <w:pPr>
        <w:rPr>
          <w:rFonts w:hint="default"/>
        </w:rPr>
      </w:pPr>
      <w:r>
        <w:rPr>
          <w:rFonts w:hint="default"/>
        </w:rPr>
        <w:t>//TEXT 【エステル】</w:t>
      </w:r>
    </w:p>
    <w:p>
      <w:pPr>
        <w:rPr>
          <w:rFonts w:hint="default"/>
        </w:rPr>
      </w:pPr>
      <w:r>
        <w:rPr>
          <w:rFonts w:hint="default"/>
        </w:rPr>
        <w:t>&lt;jaT0424&gt;「これで借りは返せましたね」</w:t>
      </w:r>
    </w:p>
    <w:p>
      <w:pPr>
        <w:rPr>
          <w:rFonts w:hint="default"/>
        </w:rPr>
      </w:pPr>
      <w:r>
        <w:rPr>
          <w:rFonts w:hint="default"/>
        </w:rPr>
        <w:t>&lt;cnT0424&gt;「这样就两不相欠了」</w:t>
      </w:r>
    </w:p>
    <w:p>
      <w:pPr>
        <w:rPr>
          <w:rFonts w:hint="default"/>
        </w:rPr>
      </w:pPr>
    </w:p>
    <w:p>
      <w:pPr>
        <w:rPr>
          <w:rFonts w:hint="default"/>
        </w:rPr>
      </w:pPr>
      <w:r>
        <w:rPr>
          <w:rFonts w:hint="default"/>
        </w:rPr>
        <w:t>//TEXT 【達哉】</w:t>
      </w:r>
    </w:p>
    <w:p>
      <w:pPr>
        <w:rPr>
          <w:rFonts w:hint="default"/>
        </w:rPr>
      </w:pPr>
      <w:r>
        <w:rPr>
          <w:rFonts w:hint="default"/>
        </w:rPr>
        <w:t>&lt;jaT0425&gt;「借り？」</w:t>
      </w:r>
    </w:p>
    <w:p>
      <w:pPr>
        <w:rPr>
          <w:rFonts w:hint="default"/>
        </w:rPr>
      </w:pPr>
      <w:r>
        <w:rPr>
          <w:rFonts w:hint="default"/>
        </w:rPr>
        <w:t>&lt;cnT0425&gt;「两不相欠？」</w:t>
      </w:r>
    </w:p>
    <w:p>
      <w:pPr>
        <w:rPr>
          <w:rFonts w:hint="default"/>
        </w:rPr>
      </w:pPr>
    </w:p>
    <w:p>
      <w:pPr>
        <w:rPr>
          <w:rFonts w:hint="default"/>
        </w:rPr>
      </w:pPr>
      <w:r>
        <w:rPr>
          <w:rFonts w:hint="default"/>
        </w:rPr>
        <w:t>//TEXT 【エステル】</w:t>
      </w:r>
    </w:p>
    <w:p>
      <w:pPr>
        <w:rPr>
          <w:rFonts w:hint="default"/>
        </w:rPr>
      </w:pPr>
      <w:r>
        <w:rPr>
          <w:rFonts w:hint="default"/>
        </w:rPr>
        <w:t>&lt;jaT0426&gt;「本を届けてもらった借りです」</w:t>
      </w:r>
    </w:p>
    <w:p>
      <w:pPr>
        <w:rPr>
          <w:rFonts w:hint="default"/>
        </w:rPr>
      </w:pPr>
      <w:r>
        <w:rPr>
          <w:rFonts w:hint="default"/>
        </w:rPr>
        <w:t>&lt;cnT0426&gt;「你帮我把书送回来的这事」</w:t>
      </w:r>
    </w:p>
    <w:p>
      <w:pPr>
        <w:rPr>
          <w:rFonts w:hint="default"/>
        </w:rPr>
      </w:pPr>
    </w:p>
    <w:p>
      <w:pPr>
        <w:rPr>
          <w:rFonts w:hint="default"/>
        </w:rPr>
      </w:pPr>
      <w:r>
        <w:rPr>
          <w:rFonts w:hint="default"/>
        </w:rPr>
        <w:t>//TEXT</w:t>
      </w:r>
    </w:p>
    <w:p>
      <w:pPr>
        <w:rPr>
          <w:rFonts w:hint="default"/>
        </w:rPr>
      </w:pPr>
      <w:r>
        <w:rPr>
          <w:rFonts w:hint="default"/>
        </w:rPr>
        <w:t>&lt;jaT0427&gt;忘れていた。</w:t>
      </w:r>
    </w:p>
    <w:p>
      <w:pPr>
        <w:rPr>
          <w:rFonts w:hint="default"/>
        </w:rPr>
      </w:pPr>
      <w:r>
        <w:rPr>
          <w:rFonts w:hint="default"/>
        </w:rPr>
        <w:t>&lt;cnT0427&gt;我都忘了。</w:t>
      </w:r>
    </w:p>
    <w:p>
      <w:pPr>
        <w:rPr>
          <w:rFonts w:hint="default"/>
        </w:rPr>
      </w:pPr>
    </w:p>
    <w:p>
      <w:pPr>
        <w:rPr>
          <w:rFonts w:hint="default"/>
        </w:rPr>
      </w:pPr>
      <w:r>
        <w:rPr>
          <w:rFonts w:hint="default"/>
        </w:rPr>
        <w:t>//TEXT 【達哉】</w:t>
      </w:r>
    </w:p>
    <w:p>
      <w:pPr>
        <w:rPr>
          <w:rFonts w:hint="default"/>
        </w:rPr>
      </w:pPr>
      <w:r>
        <w:rPr>
          <w:rFonts w:hint="default"/>
        </w:rPr>
        <w:t>&lt;jaT0428&gt;「そうですね。付き合ってもらってありがとうございました」</w:t>
      </w:r>
    </w:p>
    <w:p>
      <w:pPr>
        <w:rPr>
          <w:rFonts w:hint="default"/>
        </w:rPr>
      </w:pPr>
      <w:r>
        <w:rPr>
          <w:rFonts w:hint="default"/>
        </w:rPr>
        <w:t>&lt;cnT0428&gt;「是的没错，很高兴你能陪我」</w:t>
      </w:r>
    </w:p>
    <w:p>
      <w:pPr>
        <w:rPr>
          <w:rFonts w:hint="default"/>
        </w:rPr>
      </w:pPr>
    </w:p>
    <w:p>
      <w:pPr>
        <w:rPr>
          <w:rFonts w:hint="default"/>
        </w:rPr>
      </w:pPr>
      <w:r>
        <w:rPr>
          <w:rFonts w:hint="default"/>
        </w:rPr>
        <w:t>//TEXT 【エステル】</w:t>
      </w:r>
    </w:p>
    <w:p>
      <w:pPr>
        <w:rPr>
          <w:rFonts w:hint="default"/>
        </w:rPr>
      </w:pPr>
      <w:r>
        <w:rPr>
          <w:rFonts w:hint="default"/>
        </w:rPr>
        <w:t>&lt;jaT0429&gt;「借りを返しただけですから、お礼はいらないです」</w:t>
      </w:r>
    </w:p>
    <w:p>
      <w:pPr>
        <w:rPr>
          <w:rFonts w:hint="default"/>
        </w:rPr>
      </w:pPr>
      <w:r>
        <w:rPr>
          <w:rFonts w:hint="default"/>
        </w:rPr>
        <w:t>&lt;cnT0429&gt;「还你人情罢了，没什么好谢的」</w:t>
      </w:r>
    </w:p>
    <w:p>
      <w:pPr>
        <w:rPr>
          <w:rFonts w:hint="default"/>
        </w:rPr>
      </w:pPr>
    </w:p>
    <w:p>
      <w:pPr>
        <w:rPr>
          <w:rFonts w:hint="default"/>
        </w:rPr>
      </w:pPr>
      <w:r>
        <w:rPr>
          <w:rFonts w:hint="default"/>
        </w:rPr>
        <w:t>//TEXT 【エステル】</w:t>
      </w:r>
    </w:p>
    <w:p>
      <w:pPr>
        <w:rPr>
          <w:rFonts w:hint="default"/>
        </w:rPr>
      </w:pPr>
      <w:r>
        <w:rPr>
          <w:rFonts w:hint="default"/>
        </w:rPr>
        <w:t>&lt;jaT0430&gt;「これで私たちの間にはもうなんの関係もなくなりました」</w:t>
      </w:r>
    </w:p>
    <w:p>
      <w:pPr>
        <w:rPr>
          <w:rFonts w:hint="default"/>
        </w:rPr>
      </w:pPr>
      <w:r>
        <w:rPr>
          <w:rFonts w:hint="default"/>
        </w:rPr>
        <w:t>&lt;cnT0430&gt;「这样我们之间就没有任何关系了」</w:t>
      </w:r>
    </w:p>
    <w:p>
      <w:pPr>
        <w:rPr>
          <w:rFonts w:hint="default"/>
        </w:rPr>
      </w:pPr>
    </w:p>
    <w:p>
      <w:pPr>
        <w:rPr>
          <w:rFonts w:hint="default"/>
        </w:rPr>
      </w:pPr>
      <w:r>
        <w:rPr>
          <w:rFonts w:hint="default"/>
        </w:rPr>
        <w:t>//TEXT 【達哉】</w:t>
      </w:r>
    </w:p>
    <w:p>
      <w:pPr>
        <w:rPr>
          <w:rFonts w:hint="default"/>
        </w:rPr>
      </w:pPr>
      <w:r>
        <w:rPr>
          <w:rFonts w:hint="default"/>
        </w:rPr>
        <w:t>&lt;jaT0431&gt;「それはそうですけど」</w:t>
      </w:r>
    </w:p>
    <w:p>
      <w:pPr>
        <w:rPr>
          <w:rFonts w:hint="default"/>
        </w:rPr>
      </w:pPr>
      <w:r>
        <w:rPr>
          <w:rFonts w:hint="default"/>
        </w:rPr>
        <w:t>&lt;cnT0431&gt;「道理是这么个道理」</w:t>
      </w:r>
    </w:p>
    <w:p>
      <w:pPr>
        <w:rPr>
          <w:rFonts w:hint="default"/>
        </w:rPr>
      </w:pPr>
    </w:p>
    <w:p>
      <w:pPr>
        <w:rPr>
          <w:rFonts w:hint="default"/>
        </w:rPr>
      </w:pPr>
      <w:r>
        <w:rPr>
          <w:rFonts w:hint="default"/>
        </w:rPr>
        <w:t>//TEXT 【エステル】</w:t>
      </w:r>
    </w:p>
    <w:p>
      <w:pPr>
        <w:rPr>
          <w:rFonts w:hint="default"/>
        </w:rPr>
      </w:pPr>
      <w:r>
        <w:rPr>
          <w:rFonts w:hint="default"/>
        </w:rPr>
        <w:t>&lt;jaT0432&gt;「何か？」</w:t>
      </w:r>
    </w:p>
    <w:p>
      <w:pPr>
        <w:rPr>
          <w:rFonts w:hint="default"/>
        </w:rPr>
      </w:pPr>
      <w:r>
        <w:rPr>
          <w:rFonts w:hint="default"/>
        </w:rPr>
        <w:t>&lt;cnT0432&gt;「不然呢？」</w:t>
      </w:r>
    </w:p>
    <w:p>
      <w:pPr>
        <w:rPr>
          <w:rFonts w:hint="default"/>
        </w:rPr>
      </w:pPr>
    </w:p>
    <w:p>
      <w:pPr>
        <w:rPr>
          <w:rFonts w:hint="default"/>
        </w:rPr>
      </w:pPr>
      <w:r>
        <w:rPr>
          <w:rFonts w:hint="default"/>
        </w:rPr>
        <w:t>//TEXT</w:t>
      </w:r>
    </w:p>
    <w:p>
      <w:pPr>
        <w:rPr>
          <w:rFonts w:hint="default"/>
        </w:rPr>
      </w:pPr>
      <w:r>
        <w:rPr>
          <w:rFonts w:hint="default"/>
        </w:rPr>
        <w:t>&lt;jaT0433&gt;俺の目標はこれっぽっちも達成されていない。</w:t>
      </w:r>
    </w:p>
    <w:p>
      <w:pPr>
        <w:rPr>
          <w:rFonts w:hint="default"/>
        </w:rPr>
      </w:pPr>
      <w:r>
        <w:rPr>
          <w:rFonts w:hint="default"/>
        </w:rPr>
        <w:t>&lt;cnT0433&gt;我的目标一点也没有达成。</w:t>
      </w:r>
    </w:p>
    <w:p>
      <w:pPr>
        <w:rPr>
          <w:rFonts w:hint="default"/>
        </w:rPr>
      </w:pPr>
    </w:p>
    <w:p>
      <w:pPr>
        <w:rPr>
          <w:rFonts w:hint="default"/>
        </w:rPr>
      </w:pPr>
      <w:r>
        <w:rPr>
          <w:rFonts w:hint="default"/>
        </w:rPr>
        <w:t>//TEXT</w:t>
      </w:r>
    </w:p>
    <w:p>
      <w:pPr>
        <w:rPr>
          <w:rFonts w:hint="default"/>
        </w:rPr>
      </w:pPr>
      <w:r>
        <w:rPr>
          <w:rFonts w:hint="default"/>
        </w:rPr>
        <w:t>&lt;jaT0434&gt;何か策を考えなくては。</w:t>
      </w:r>
    </w:p>
    <w:p>
      <w:pPr>
        <w:rPr>
          <w:rFonts w:hint="default"/>
        </w:rPr>
      </w:pPr>
      <w:r>
        <w:rPr>
          <w:rFonts w:hint="default"/>
        </w:rPr>
        <w:t>&lt;cnT0434&gt;必须想点对策。</w:t>
      </w:r>
    </w:p>
    <w:p>
      <w:pPr>
        <w:rPr>
          <w:rFonts w:hint="default"/>
        </w:rPr>
      </w:pPr>
    </w:p>
    <w:p>
      <w:pPr>
        <w:rPr>
          <w:rFonts w:hint="default"/>
        </w:rPr>
      </w:pPr>
      <w:r>
        <w:rPr>
          <w:rFonts w:hint="default"/>
        </w:rPr>
        <w:t>//TEXT 【達哉】</w:t>
      </w:r>
    </w:p>
    <w:p>
      <w:pPr>
        <w:rPr>
          <w:rFonts w:hint="default"/>
        </w:rPr>
      </w:pPr>
      <w:r>
        <w:rPr>
          <w:rFonts w:hint="default"/>
        </w:rPr>
        <w:t>&lt;jaT0435&gt;「いえ、居住区まで送ります」</w:t>
      </w:r>
    </w:p>
    <w:p>
      <w:pPr>
        <w:rPr>
          <w:rFonts w:hint="default"/>
        </w:rPr>
      </w:pPr>
      <w:r>
        <w:rPr>
          <w:rFonts w:hint="default"/>
        </w:rPr>
        <w:t>&lt;cnT0435&gt;「没什么。我送你回居住区」</w:t>
      </w:r>
    </w:p>
    <w:p>
      <w:pPr>
        <w:rPr>
          <w:rFonts w:hint="default"/>
        </w:rPr>
      </w:pPr>
    </w:p>
    <w:p>
      <w:pPr>
        <w:rPr>
          <w:rFonts w:hint="default"/>
        </w:rPr>
      </w:pPr>
      <w:r>
        <w:rPr>
          <w:rFonts w:hint="default"/>
        </w:rPr>
        <w:t>//TEXT</w:t>
      </w:r>
    </w:p>
    <w:p>
      <w:pPr>
        <w:rPr>
          <w:rFonts w:hint="default"/>
        </w:rPr>
      </w:pPr>
      <w:r>
        <w:rPr>
          <w:rFonts w:hint="default"/>
        </w:rPr>
        <w:t>&lt;jaT0436&gt;……。</w:t>
      </w:r>
    </w:p>
    <w:p>
      <w:pPr>
        <w:rPr>
          <w:rFonts w:hint="default"/>
        </w:rPr>
      </w:pPr>
      <w:r>
        <w:rPr>
          <w:rFonts w:hint="default"/>
        </w:rPr>
        <w:t>&lt;cnT0436&gt;……。</w:t>
      </w:r>
    </w:p>
    <w:p>
      <w:pPr>
        <w:rPr>
          <w:rFonts w:hint="default"/>
        </w:rPr>
      </w:pPr>
    </w:p>
    <w:p>
      <w:pPr>
        <w:rPr>
          <w:rFonts w:hint="default"/>
        </w:rPr>
      </w:pPr>
      <w:r>
        <w:rPr>
          <w:rFonts w:hint="default"/>
        </w:rPr>
        <w:t>//TEXT</w:t>
      </w:r>
    </w:p>
    <w:p>
      <w:pPr>
        <w:rPr>
          <w:rFonts w:hint="default"/>
        </w:rPr>
      </w:pPr>
      <w:r>
        <w:rPr>
          <w:rFonts w:hint="default"/>
        </w:rPr>
        <w:t>&lt;jaT0437&gt;来た時と同じ道を逆にたどる。</w:t>
      </w:r>
    </w:p>
    <w:p>
      <w:pPr>
        <w:rPr>
          <w:rFonts w:hint="default"/>
        </w:rPr>
      </w:pPr>
      <w:r>
        <w:rPr>
          <w:rFonts w:hint="default"/>
        </w:rPr>
        <w:t>&lt;cnT0437&gt;原路返回。</w:t>
      </w:r>
    </w:p>
    <w:p>
      <w:pPr>
        <w:rPr>
          <w:rFonts w:hint="default"/>
        </w:rPr>
      </w:pPr>
    </w:p>
    <w:p>
      <w:pPr>
        <w:rPr>
          <w:rFonts w:hint="default"/>
        </w:rPr>
      </w:pPr>
      <w:r>
        <w:rPr>
          <w:rFonts w:hint="default"/>
        </w:rPr>
        <w:t>//TEXT</w:t>
      </w:r>
    </w:p>
    <w:p>
      <w:pPr>
        <w:rPr>
          <w:rFonts w:hint="default"/>
        </w:rPr>
      </w:pPr>
      <w:r>
        <w:rPr>
          <w:rFonts w:hint="default"/>
        </w:rPr>
        <w:t>&lt;jaT0438&gt;エステルさんは相変わらず険しい顔つきでまっすぐ前を見ている。</w:t>
      </w:r>
    </w:p>
    <w:p>
      <w:pPr>
        <w:rPr>
          <w:rFonts w:hint="default"/>
        </w:rPr>
      </w:pPr>
      <w:r>
        <w:rPr>
          <w:rFonts w:hint="default"/>
        </w:rPr>
        <w:t>&lt;cnT0438&gt;艾斯蒂尔</w:t>
      </w:r>
      <w:ins w:id="166" w:author="hhh0578" w:date="2019-08-21T19:53:36Z">
        <w:r>
          <w:rPr>
            <w:rFonts w:hint="eastAsia"/>
            <w:lang w:val="en-US" w:eastAsia="zh-CN"/>
          </w:rPr>
          <w:t>目视前方</w:t>
        </w:r>
      </w:ins>
      <w:r>
        <w:rPr>
          <w:rFonts w:hint="default"/>
        </w:rPr>
        <w:t>的表情和之前一样险峻。</w:t>
      </w:r>
    </w:p>
    <w:p>
      <w:pPr>
        <w:rPr>
          <w:rFonts w:hint="default"/>
        </w:rPr>
      </w:pPr>
    </w:p>
    <w:p>
      <w:pPr>
        <w:rPr>
          <w:rFonts w:hint="default"/>
        </w:rPr>
      </w:pPr>
      <w:r>
        <w:rPr>
          <w:rFonts w:hint="default"/>
        </w:rPr>
        <w:t>//TEXT</w:t>
      </w:r>
    </w:p>
    <w:p>
      <w:pPr>
        <w:rPr>
          <w:rFonts w:hint="default"/>
        </w:rPr>
      </w:pPr>
      <w:r>
        <w:rPr>
          <w:rFonts w:hint="default"/>
        </w:rPr>
        <w:t>&lt;jaT0439&gt;俺はその隣を歩く。</w:t>
      </w:r>
    </w:p>
    <w:p>
      <w:pPr>
        <w:rPr>
          <w:rFonts w:hint="default"/>
        </w:rPr>
      </w:pPr>
      <w:r>
        <w:rPr>
          <w:rFonts w:hint="default"/>
        </w:rPr>
        <w:t>&lt;cnT0439&gt;我走在旁边。</w:t>
      </w:r>
    </w:p>
    <w:p>
      <w:pPr>
        <w:rPr>
          <w:rFonts w:hint="default"/>
        </w:rPr>
      </w:pPr>
    </w:p>
    <w:p>
      <w:pPr>
        <w:rPr>
          <w:rFonts w:hint="default"/>
        </w:rPr>
      </w:pPr>
      <w:r>
        <w:rPr>
          <w:rFonts w:hint="default"/>
        </w:rPr>
        <w:t>//TEXT</w:t>
      </w:r>
    </w:p>
    <w:p>
      <w:pPr>
        <w:rPr>
          <w:rFonts w:hint="default"/>
        </w:rPr>
      </w:pPr>
      <w:r>
        <w:rPr>
          <w:rFonts w:hint="default"/>
        </w:rPr>
        <w:t>&lt;jaT0440&gt;本当にただそれだけ。</w:t>
      </w:r>
    </w:p>
    <w:p>
      <w:pPr>
        <w:rPr>
          <w:rFonts w:hint="default"/>
        </w:rPr>
      </w:pPr>
      <w:r>
        <w:rPr>
          <w:rFonts w:hint="default"/>
        </w:rPr>
        <w:t>&lt;cnT0440&gt;真的只做到的这些吗。</w:t>
      </w:r>
    </w:p>
    <w:p>
      <w:pPr>
        <w:rPr>
          <w:rFonts w:hint="default"/>
        </w:rPr>
      </w:pPr>
    </w:p>
    <w:p>
      <w:pPr>
        <w:rPr>
          <w:rFonts w:hint="default"/>
        </w:rPr>
      </w:pPr>
      <w:r>
        <w:rPr>
          <w:rFonts w:hint="default"/>
        </w:rPr>
        <w:t>//TEXT 【達哉】</w:t>
      </w:r>
    </w:p>
    <w:p>
      <w:pPr>
        <w:rPr>
          <w:rFonts w:hint="default"/>
        </w:rPr>
      </w:pPr>
      <w:r>
        <w:rPr>
          <w:rFonts w:hint="default"/>
        </w:rPr>
        <w:t>&lt;jaT0441&gt;「信号赤です」</w:t>
      </w:r>
    </w:p>
    <w:p>
      <w:pPr>
        <w:rPr>
          <w:rFonts w:hint="default"/>
        </w:rPr>
      </w:pPr>
      <w:r>
        <w:rPr>
          <w:rFonts w:hint="default"/>
        </w:rPr>
        <w:t>&lt;cnT0441&gt;「现在是红灯」</w:t>
      </w:r>
    </w:p>
    <w:p>
      <w:pPr>
        <w:rPr>
          <w:rFonts w:hint="default"/>
        </w:rPr>
      </w:pPr>
    </w:p>
    <w:p>
      <w:pPr>
        <w:rPr>
          <w:rFonts w:hint="default"/>
        </w:rPr>
      </w:pPr>
      <w:r>
        <w:rPr>
          <w:rFonts w:hint="default"/>
        </w:rPr>
        <w:t>//TEXT 【エステル】</w:t>
      </w:r>
    </w:p>
    <w:p>
      <w:pPr>
        <w:rPr>
          <w:rFonts w:hint="default"/>
        </w:rPr>
      </w:pPr>
      <w:r>
        <w:rPr>
          <w:rFonts w:hint="default"/>
        </w:rPr>
        <w:t>&lt;jaT0442&gt;「……あ」</w:t>
      </w:r>
    </w:p>
    <w:p>
      <w:pPr>
        <w:rPr>
          <w:rFonts w:hint="default"/>
        </w:rPr>
      </w:pPr>
      <w:r>
        <w:rPr>
          <w:rFonts w:hint="default"/>
        </w:rPr>
        <w:t>&lt;cnT0442&gt;「……啊」</w:t>
      </w:r>
    </w:p>
    <w:p>
      <w:pPr>
        <w:rPr>
          <w:rFonts w:hint="default"/>
        </w:rPr>
      </w:pPr>
    </w:p>
    <w:p>
      <w:pPr>
        <w:rPr>
          <w:rFonts w:hint="default"/>
        </w:rPr>
      </w:pPr>
      <w:r>
        <w:rPr>
          <w:rFonts w:hint="default"/>
        </w:rPr>
        <w:t>//TEXT</w:t>
      </w:r>
    </w:p>
    <w:p>
      <w:pPr>
        <w:rPr>
          <w:rFonts w:hint="default"/>
        </w:rPr>
      </w:pPr>
      <w:r>
        <w:rPr>
          <w:rFonts w:hint="default"/>
        </w:rPr>
        <w:t>&lt;jaT0443&gt;ぼんやりとしていたエステルさんの腕を引く。</w:t>
      </w:r>
    </w:p>
    <w:p>
      <w:pPr>
        <w:rPr>
          <w:rFonts w:hint="default"/>
        </w:rPr>
      </w:pPr>
      <w:r>
        <w:rPr>
          <w:rFonts w:hint="default"/>
        </w:rPr>
        <w:t>&lt;cnT0443&gt;思考中我拉住艾斯蒂尔的手腕。</w:t>
      </w:r>
    </w:p>
    <w:p>
      <w:pPr>
        <w:rPr>
          <w:rFonts w:hint="default"/>
        </w:rPr>
      </w:pPr>
    </w:p>
    <w:p>
      <w:pPr>
        <w:rPr>
          <w:rFonts w:hint="default"/>
        </w:rPr>
      </w:pPr>
      <w:r>
        <w:rPr>
          <w:rFonts w:hint="default"/>
        </w:rPr>
        <w:t>//TEXT</w:t>
      </w:r>
    </w:p>
    <w:p>
      <w:pPr>
        <w:rPr>
          <w:rFonts w:hint="default"/>
        </w:rPr>
      </w:pPr>
      <w:r>
        <w:rPr>
          <w:rFonts w:hint="default"/>
        </w:rPr>
        <w:t>&lt;jaT0444&gt;「地球人だという理由で一くくりにされたくない」</w:t>
      </w:r>
    </w:p>
    <w:p>
      <w:pPr>
        <w:rPr>
          <w:rFonts w:hint="default"/>
        </w:rPr>
      </w:pPr>
      <w:r>
        <w:rPr>
          <w:rFonts w:hint="default"/>
        </w:rPr>
        <w:t>&lt;cnT0444&gt;「不想因为是地球人就被一概而论」</w:t>
      </w:r>
    </w:p>
    <w:p>
      <w:pPr>
        <w:rPr>
          <w:rFonts w:hint="default"/>
        </w:rPr>
      </w:pPr>
    </w:p>
    <w:p>
      <w:pPr>
        <w:rPr>
          <w:rFonts w:hint="default"/>
        </w:rPr>
      </w:pPr>
      <w:r>
        <w:rPr>
          <w:rFonts w:hint="default"/>
        </w:rPr>
        <w:t>//TEXT</w:t>
      </w:r>
    </w:p>
    <w:p>
      <w:pPr>
        <w:rPr>
          <w:rFonts w:hint="default"/>
        </w:rPr>
      </w:pPr>
      <w:r>
        <w:rPr>
          <w:rFonts w:hint="default"/>
        </w:rPr>
        <w:t>&lt;jaT0445&gt;そんなことを考えていたけど……</w:t>
      </w:r>
    </w:p>
    <w:p>
      <w:pPr>
        <w:rPr>
          <w:rFonts w:hint="default"/>
        </w:rPr>
      </w:pPr>
      <w:r>
        <w:rPr>
          <w:rFonts w:hint="default"/>
        </w:rPr>
        <w:t>&lt;cnT0445&gt;满脑子只想着这个……</w:t>
      </w:r>
    </w:p>
    <w:p>
      <w:pPr>
        <w:rPr>
          <w:rFonts w:hint="default"/>
        </w:rPr>
      </w:pPr>
    </w:p>
    <w:p>
      <w:pPr>
        <w:rPr>
          <w:rFonts w:hint="default"/>
        </w:rPr>
      </w:pPr>
      <w:r>
        <w:rPr>
          <w:rFonts w:hint="default"/>
        </w:rPr>
        <w:t>//TEXT</w:t>
      </w:r>
    </w:p>
    <w:p>
      <w:pPr>
        <w:rPr>
          <w:rFonts w:hint="default"/>
        </w:rPr>
      </w:pPr>
      <w:r>
        <w:rPr>
          <w:rFonts w:hint="default"/>
        </w:rPr>
        <w:t>&lt;jaT0446&gt;目標達成の筋道なんて見えてきやしない。</w:t>
      </w:r>
    </w:p>
    <w:p>
      <w:pPr>
        <w:rPr>
          <w:rFonts w:hint="default"/>
        </w:rPr>
      </w:pPr>
      <w:r>
        <w:rPr>
          <w:rFonts w:hint="default"/>
        </w:rPr>
        <w:t>&lt;cnT0446&gt;必须找到解决问题的办法。</w:t>
      </w:r>
    </w:p>
    <w:p>
      <w:pPr>
        <w:rPr>
          <w:rFonts w:hint="default"/>
        </w:rPr>
      </w:pPr>
    </w:p>
    <w:p>
      <w:pPr>
        <w:rPr>
          <w:rFonts w:hint="default"/>
        </w:rPr>
      </w:pPr>
      <w:r>
        <w:rPr>
          <w:rFonts w:hint="default"/>
        </w:rPr>
        <w:t>//TEXT</w:t>
      </w:r>
    </w:p>
    <w:p>
      <w:pPr>
        <w:rPr>
          <w:rFonts w:hint="default"/>
        </w:rPr>
      </w:pPr>
      <w:r>
        <w:rPr>
          <w:rFonts w:hint="default"/>
        </w:rPr>
        <w:t>&lt;jaT0447&gt;どうしたらいいんだろう。</w:t>
      </w:r>
    </w:p>
    <w:p>
      <w:pPr>
        <w:rPr>
          <w:rFonts w:hint="default"/>
        </w:rPr>
      </w:pPr>
      <w:r>
        <w:rPr>
          <w:rFonts w:hint="default"/>
        </w:rPr>
        <w:t>&lt;cnT0447&gt;到底该怎么做。</w:t>
      </w:r>
    </w:p>
    <w:p>
      <w:pPr>
        <w:rPr>
          <w:rFonts w:hint="default"/>
        </w:rPr>
      </w:pPr>
    </w:p>
    <w:p>
      <w:pPr>
        <w:rPr>
          <w:rFonts w:hint="default"/>
        </w:rPr>
      </w:pPr>
      <w:r>
        <w:rPr>
          <w:rFonts w:hint="default"/>
        </w:rPr>
        <w:t>//TEXT</w:t>
      </w:r>
    </w:p>
    <w:p>
      <w:pPr>
        <w:rPr>
          <w:rFonts w:hint="default"/>
        </w:rPr>
      </w:pPr>
      <w:r>
        <w:rPr>
          <w:rFonts w:hint="default"/>
        </w:rPr>
        <w:t>&lt;jaT0448&gt;信号が青に変わり横断歩道に踏み出す。</w:t>
      </w:r>
    </w:p>
    <w:p>
      <w:pPr>
        <w:rPr>
          <w:rFonts w:hint="default"/>
        </w:rPr>
      </w:pPr>
      <w:r>
        <w:rPr>
          <w:rFonts w:hint="default"/>
        </w:rPr>
        <w:t>&lt;cnT0448&gt;信号灯变绿灯后我走上了斑马线。</w:t>
      </w:r>
    </w:p>
    <w:p>
      <w:pPr>
        <w:rPr>
          <w:rFonts w:hint="default"/>
        </w:rPr>
      </w:pPr>
    </w:p>
    <w:p>
      <w:pPr>
        <w:rPr>
          <w:rFonts w:hint="default"/>
        </w:rPr>
      </w:pPr>
      <w:r>
        <w:rPr>
          <w:rFonts w:hint="default"/>
        </w:rPr>
        <w:t>//TEXT</w:t>
      </w:r>
    </w:p>
    <w:p>
      <w:pPr>
        <w:rPr>
          <w:rFonts w:hint="default"/>
        </w:rPr>
      </w:pPr>
      <w:r>
        <w:rPr>
          <w:rFonts w:hint="default"/>
        </w:rPr>
        <w:t>&lt;jaT0449&gt;だが、エステルさんは動かない。</w:t>
      </w:r>
    </w:p>
    <w:p>
      <w:pPr>
        <w:rPr>
          <w:rFonts w:hint="default"/>
        </w:rPr>
      </w:pPr>
      <w:r>
        <w:rPr>
          <w:rFonts w:hint="default"/>
        </w:rPr>
        <w:t>&lt;cnT0449&gt;不过，艾斯蒂尔纹丝不动。</w:t>
      </w:r>
    </w:p>
    <w:p>
      <w:pPr>
        <w:rPr>
          <w:rFonts w:hint="default"/>
        </w:rPr>
      </w:pPr>
    </w:p>
    <w:p>
      <w:pPr>
        <w:rPr>
          <w:rFonts w:hint="default"/>
        </w:rPr>
      </w:pPr>
      <w:r>
        <w:rPr>
          <w:rFonts w:hint="default"/>
        </w:rPr>
        <w:t>//TEXT 【達哉】</w:t>
      </w:r>
    </w:p>
    <w:p>
      <w:pPr>
        <w:rPr>
          <w:rFonts w:hint="default"/>
        </w:rPr>
      </w:pPr>
      <w:r>
        <w:rPr>
          <w:rFonts w:hint="default"/>
        </w:rPr>
        <w:t>&lt;jaT0450&gt;「どうしたんですか？」</w:t>
      </w:r>
    </w:p>
    <w:p>
      <w:pPr>
        <w:rPr>
          <w:rFonts w:hint="default"/>
        </w:rPr>
      </w:pPr>
      <w:r>
        <w:rPr>
          <w:rFonts w:hint="default"/>
        </w:rPr>
        <w:t>&lt;cnT0450&gt;「怎么了？」</w:t>
      </w:r>
    </w:p>
    <w:p>
      <w:pPr>
        <w:rPr>
          <w:rFonts w:hint="default"/>
        </w:rPr>
      </w:pPr>
    </w:p>
    <w:p>
      <w:pPr>
        <w:rPr>
          <w:rFonts w:hint="default"/>
        </w:rPr>
      </w:pPr>
      <w:r>
        <w:rPr>
          <w:rFonts w:hint="default"/>
        </w:rPr>
        <w:t>//TEXT 【エステル】</w:t>
      </w:r>
    </w:p>
    <w:p>
      <w:pPr>
        <w:rPr>
          <w:rFonts w:hint="default"/>
        </w:rPr>
      </w:pPr>
      <w:r>
        <w:rPr>
          <w:rFonts w:hint="default"/>
        </w:rPr>
        <w:t>&lt;jaT0451&gt;「いえ、何でもありません」</w:t>
      </w:r>
    </w:p>
    <w:p>
      <w:pPr>
        <w:rPr>
          <w:rFonts w:hint="default"/>
        </w:rPr>
      </w:pPr>
      <w:r>
        <w:rPr>
          <w:rFonts w:hint="default"/>
        </w:rPr>
        <w:t>&lt;cnT0451&gt;「没，什么」</w:t>
      </w:r>
    </w:p>
    <w:p>
      <w:pPr>
        <w:rPr>
          <w:rFonts w:hint="default"/>
        </w:rPr>
      </w:pPr>
    </w:p>
    <w:p>
      <w:pPr>
        <w:rPr>
          <w:rFonts w:hint="default"/>
        </w:rPr>
      </w:pPr>
      <w:r>
        <w:rPr>
          <w:rFonts w:hint="default"/>
        </w:rPr>
        <w:t>//TEXT</w:t>
      </w:r>
    </w:p>
    <w:p>
      <w:pPr>
        <w:rPr>
          <w:rFonts w:hint="default"/>
        </w:rPr>
      </w:pPr>
      <w:r>
        <w:rPr>
          <w:rFonts w:hint="default"/>
        </w:rPr>
        <w:t>&lt;jaT0452&gt;もしかして、歩き疲れちゃったのかな。</w:t>
      </w:r>
    </w:p>
    <w:p>
      <w:pPr>
        <w:rPr>
          <w:rFonts w:hint="default"/>
        </w:rPr>
      </w:pPr>
      <w:r>
        <w:rPr>
          <w:rFonts w:hint="default"/>
        </w:rPr>
        <w:t>&lt;cnT0452&gt;难道说，走累了？</w:t>
      </w:r>
    </w:p>
    <w:p>
      <w:pPr>
        <w:rPr>
          <w:rFonts w:hint="default"/>
        </w:rPr>
      </w:pPr>
    </w:p>
    <w:p>
      <w:pPr>
        <w:rPr>
          <w:rFonts w:hint="default"/>
        </w:rPr>
      </w:pPr>
      <w:r>
        <w:rPr>
          <w:rFonts w:hint="default"/>
        </w:rPr>
        <w:t>//TEXT 【達哉】</w:t>
      </w:r>
    </w:p>
    <w:p>
      <w:pPr>
        <w:rPr>
          <w:rFonts w:hint="default"/>
        </w:rPr>
      </w:pPr>
      <w:r>
        <w:rPr>
          <w:rFonts w:hint="default"/>
        </w:rPr>
        <w:t>&lt;jaT0453&gt;「ちょっと喉が渇いたので、そこのお店入りませんか」</w:t>
      </w:r>
    </w:p>
    <w:p>
      <w:pPr>
        <w:rPr>
          <w:rFonts w:hint="default"/>
        </w:rPr>
      </w:pPr>
      <w:r>
        <w:rPr>
          <w:rFonts w:hint="default"/>
        </w:rPr>
        <w:t>&lt;cnT0453&gt;「有点渴了，我们去那家店坐坐吧」</w:t>
      </w:r>
    </w:p>
    <w:p>
      <w:pPr>
        <w:rPr>
          <w:rFonts w:hint="default"/>
        </w:rPr>
      </w:pPr>
    </w:p>
    <w:p>
      <w:pPr>
        <w:rPr>
          <w:rFonts w:hint="default"/>
        </w:rPr>
      </w:pPr>
      <w:r>
        <w:rPr>
          <w:rFonts w:hint="default"/>
        </w:rPr>
        <w:t>//TEXT 【エステル】</w:t>
      </w:r>
    </w:p>
    <w:p>
      <w:pPr>
        <w:rPr>
          <w:rFonts w:hint="default"/>
        </w:rPr>
      </w:pPr>
      <w:r>
        <w:rPr>
          <w:rFonts w:hint="default"/>
        </w:rPr>
        <w:t>&lt;jaT0454&gt;「……おごるのはなしにして下さいね」</w:t>
      </w:r>
    </w:p>
    <w:p>
      <w:pPr>
        <w:rPr>
          <w:rFonts w:hint="default"/>
        </w:rPr>
      </w:pPr>
      <w:r>
        <w:rPr>
          <w:rFonts w:hint="default"/>
        </w:rPr>
        <w:t>&lt;cnT0454&gt;「……多谢好意但不用请客</w:t>
      </w:r>
      <w:del w:id="167" w:author="hhh0578" w:date="2019-08-21T19:54:11Z">
        <w:r>
          <w:rPr>
            <w:rFonts w:hint="default"/>
          </w:rPr>
          <w:delText>哦</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&lt;jaT0455&gt;借りになるから、か。</w:t>
      </w:r>
    </w:p>
    <w:p>
      <w:pPr>
        <w:rPr>
          <w:rFonts w:hint="default"/>
        </w:rPr>
      </w:pPr>
      <w:r>
        <w:rPr>
          <w:rFonts w:hint="default"/>
        </w:rPr>
        <w:t>&lt;cnT0455&gt;不然又欠了一笔，吗。</w:t>
      </w:r>
    </w:p>
    <w:p>
      <w:pPr>
        <w:rPr>
          <w:rFonts w:hint="default"/>
        </w:rPr>
      </w:pPr>
    </w:p>
    <w:p>
      <w:pPr>
        <w:rPr>
          <w:rFonts w:hint="default"/>
        </w:rPr>
      </w:pPr>
      <w:r>
        <w:rPr>
          <w:rFonts w:hint="default"/>
        </w:rPr>
        <w:t>//TEXT 【達哉】</w:t>
      </w:r>
    </w:p>
    <w:p>
      <w:pPr>
        <w:rPr>
          <w:rFonts w:hint="default"/>
        </w:rPr>
      </w:pPr>
      <w:r>
        <w:rPr>
          <w:rFonts w:hint="default"/>
        </w:rPr>
        <w:t>&lt;jaT0456&gt;「ええ、自分の分は自分で払うということで」</w:t>
      </w:r>
    </w:p>
    <w:p>
      <w:pPr>
        <w:rPr>
          <w:rFonts w:hint="default"/>
        </w:rPr>
      </w:pPr>
      <w:r>
        <w:rPr>
          <w:rFonts w:hint="default"/>
        </w:rPr>
        <w:t>&lt;cnT0456&gt;「好的，那就各付各的」</w:t>
      </w:r>
    </w:p>
    <w:p>
      <w:pPr>
        <w:rPr>
          <w:rFonts w:hint="default"/>
        </w:rPr>
      </w:pPr>
    </w:p>
    <w:p>
      <w:pPr>
        <w:rPr>
          <w:rFonts w:hint="default"/>
        </w:rPr>
      </w:pPr>
      <w:r>
        <w:rPr>
          <w:rFonts w:hint="default"/>
        </w:rPr>
        <w:t>//TEXT 【エステル】</w:t>
      </w:r>
    </w:p>
    <w:p>
      <w:pPr>
        <w:rPr>
          <w:rFonts w:hint="default"/>
        </w:rPr>
      </w:pPr>
      <w:r>
        <w:rPr>
          <w:rFonts w:hint="default"/>
        </w:rPr>
        <w:t>&lt;jaT0457&gt;「なら結構です」</w:t>
      </w:r>
    </w:p>
    <w:p>
      <w:pPr>
        <w:rPr>
          <w:rFonts w:hint="default"/>
        </w:rPr>
      </w:pPr>
      <w:r>
        <w:rPr>
          <w:rFonts w:hint="default"/>
        </w:rPr>
        <w:t>&lt;cnT0457&gt;「那就走吧」</w:t>
      </w:r>
    </w:p>
    <w:p>
      <w:pPr>
        <w:rPr>
          <w:rFonts w:hint="default"/>
        </w:rPr>
      </w:pPr>
    </w:p>
    <w:p>
      <w:pPr>
        <w:rPr>
          <w:rFonts w:hint="default"/>
        </w:rPr>
      </w:pPr>
      <w:r>
        <w:rPr>
          <w:rFonts w:hint="default"/>
        </w:rPr>
        <w:t>//TEXT 【店員Ｂ】</w:t>
      </w:r>
    </w:p>
    <w:p>
      <w:pPr>
        <w:rPr>
          <w:rFonts w:hint="default"/>
        </w:rPr>
      </w:pPr>
      <w:r>
        <w:rPr>
          <w:rFonts w:hint="default"/>
        </w:rPr>
        <w:t>&lt;jaT0458&gt;「ご注文はお決まりですか？」</w:t>
      </w:r>
    </w:p>
    <w:p>
      <w:pPr>
        <w:rPr>
          <w:rFonts w:hint="default"/>
        </w:rPr>
      </w:pPr>
      <w:r>
        <w:rPr>
          <w:rFonts w:hint="default"/>
        </w:rPr>
        <w:t>&lt;cnT0458&gt;「需要点什么？」</w:t>
      </w:r>
    </w:p>
    <w:p>
      <w:pPr>
        <w:rPr>
          <w:rFonts w:hint="default"/>
        </w:rPr>
      </w:pPr>
    </w:p>
    <w:p>
      <w:pPr>
        <w:rPr>
          <w:rFonts w:hint="default"/>
        </w:rPr>
      </w:pPr>
      <w:r>
        <w:rPr>
          <w:rFonts w:hint="default"/>
        </w:rPr>
        <w:t>//TEXT 【達哉】</w:t>
      </w:r>
    </w:p>
    <w:p>
      <w:pPr>
        <w:rPr>
          <w:rFonts w:hint="default"/>
        </w:rPr>
      </w:pPr>
      <w:r>
        <w:rPr>
          <w:rFonts w:hint="default"/>
        </w:rPr>
        <w:t>&lt;jaT0459&gt;「アイスコーヒーと……アイスティーでいいですか？」</w:t>
      </w:r>
    </w:p>
    <w:p>
      <w:pPr>
        <w:rPr>
          <w:rFonts w:hint="default"/>
        </w:rPr>
      </w:pPr>
      <w:r>
        <w:rPr>
          <w:rFonts w:hint="default"/>
        </w:rPr>
        <w:t>&lt;cnT0459&gt;「冰咖啡和……冰茶怎么样？」</w:t>
      </w:r>
    </w:p>
    <w:p>
      <w:pPr>
        <w:rPr>
          <w:rFonts w:hint="default"/>
        </w:rPr>
      </w:pPr>
    </w:p>
    <w:p>
      <w:pPr>
        <w:rPr>
          <w:rFonts w:hint="default"/>
        </w:rPr>
      </w:pPr>
      <w:r>
        <w:rPr>
          <w:rFonts w:hint="default"/>
        </w:rPr>
        <w:t>//TEXT 【エステル】</w:t>
      </w:r>
    </w:p>
    <w:p>
      <w:pPr>
        <w:rPr>
          <w:rFonts w:hint="default"/>
        </w:rPr>
      </w:pPr>
      <w:r>
        <w:rPr>
          <w:rFonts w:hint="default"/>
        </w:rPr>
        <w:t>&lt;jaT0460&gt;「ええ、お願いします」</w:t>
      </w:r>
    </w:p>
    <w:p>
      <w:pPr>
        <w:rPr>
          <w:rFonts w:hint="default"/>
        </w:rPr>
      </w:pPr>
      <w:r>
        <w:rPr>
          <w:rFonts w:hint="default"/>
        </w:rPr>
        <w:t>&lt;cnT0460&gt;「可以，麻烦了」</w:t>
      </w:r>
    </w:p>
    <w:p>
      <w:pPr>
        <w:rPr>
          <w:rFonts w:hint="default"/>
        </w:rPr>
      </w:pPr>
    </w:p>
    <w:p>
      <w:pPr>
        <w:rPr>
          <w:rFonts w:hint="default"/>
        </w:rPr>
      </w:pPr>
      <w:r>
        <w:rPr>
          <w:rFonts w:hint="default"/>
        </w:rPr>
        <w:t>//TEXT 【達哉】</w:t>
      </w:r>
    </w:p>
    <w:p>
      <w:pPr>
        <w:rPr>
          <w:rFonts w:hint="default"/>
        </w:rPr>
      </w:pPr>
      <w:r>
        <w:rPr>
          <w:rFonts w:hint="default"/>
        </w:rPr>
        <w:t>&lt;jaT0461&gt;「何か食べる？」</w:t>
      </w:r>
    </w:p>
    <w:p>
      <w:pPr>
        <w:rPr>
          <w:rFonts w:hint="default"/>
        </w:rPr>
      </w:pPr>
      <w:r>
        <w:rPr>
          <w:rFonts w:hint="default"/>
        </w:rPr>
        <w:t>&lt;cnT0461&gt;「吃什么吗？」</w:t>
      </w:r>
    </w:p>
    <w:p>
      <w:pPr>
        <w:rPr>
          <w:rFonts w:hint="default"/>
        </w:rPr>
      </w:pPr>
    </w:p>
    <w:p>
      <w:pPr>
        <w:rPr>
          <w:rFonts w:hint="default"/>
        </w:rPr>
      </w:pPr>
      <w:r>
        <w:rPr>
          <w:rFonts w:hint="default"/>
        </w:rPr>
        <w:t>//TEXT 【エステル】</w:t>
      </w:r>
    </w:p>
    <w:p>
      <w:pPr>
        <w:rPr>
          <w:rFonts w:hint="default"/>
        </w:rPr>
      </w:pPr>
      <w:r>
        <w:rPr>
          <w:rFonts w:hint="default"/>
        </w:rPr>
        <w:t>&lt;jaT0462&gt;「ではトーストを」</w:t>
      </w:r>
    </w:p>
    <w:p>
      <w:pPr>
        <w:rPr>
          <w:rFonts w:hint="default"/>
        </w:rPr>
      </w:pPr>
      <w:r>
        <w:rPr>
          <w:rFonts w:hint="default"/>
        </w:rPr>
        <w:t>&lt;cnT0462&gt;「那就吐司」</w:t>
      </w:r>
    </w:p>
    <w:p>
      <w:pPr>
        <w:rPr>
          <w:rFonts w:hint="default"/>
        </w:rPr>
      </w:pPr>
    </w:p>
    <w:p>
      <w:pPr>
        <w:rPr>
          <w:rFonts w:hint="default"/>
        </w:rPr>
      </w:pPr>
      <w:r>
        <w:rPr>
          <w:rFonts w:hint="default"/>
        </w:rPr>
        <w:t>//TEXT</w:t>
      </w:r>
    </w:p>
    <w:p>
      <w:pPr>
        <w:rPr>
          <w:rFonts w:hint="default"/>
        </w:rPr>
      </w:pPr>
      <w:r>
        <w:rPr>
          <w:rFonts w:hint="default"/>
        </w:rPr>
        <w:t>&lt;jaT0463&gt;トースト……。</w:t>
      </w:r>
    </w:p>
    <w:p>
      <w:pPr>
        <w:rPr>
          <w:rFonts w:hint="default"/>
        </w:rPr>
      </w:pPr>
      <w:r>
        <w:rPr>
          <w:rFonts w:hint="default"/>
        </w:rPr>
        <w:t>&lt;cnT0463&gt;吐司……。</w:t>
      </w:r>
    </w:p>
    <w:p>
      <w:pPr>
        <w:rPr>
          <w:rFonts w:hint="default"/>
        </w:rPr>
      </w:pPr>
    </w:p>
    <w:p>
      <w:pPr>
        <w:rPr>
          <w:rFonts w:hint="default"/>
        </w:rPr>
      </w:pPr>
      <w:r>
        <w:rPr>
          <w:rFonts w:hint="default"/>
        </w:rPr>
        <w:t>//TEXT 【達哉】</w:t>
      </w:r>
    </w:p>
    <w:p>
      <w:pPr>
        <w:rPr>
          <w:rFonts w:hint="default"/>
        </w:rPr>
      </w:pPr>
      <w:r>
        <w:rPr>
          <w:rFonts w:hint="default"/>
        </w:rPr>
        <w:t>&lt;jaT0464&gt;「あとホットケーキを」</w:t>
      </w:r>
    </w:p>
    <w:p>
      <w:pPr>
        <w:rPr>
          <w:rFonts w:hint="default"/>
        </w:rPr>
      </w:pPr>
      <w:r>
        <w:rPr>
          <w:rFonts w:hint="default"/>
        </w:rPr>
        <w:t>&lt;cnT0464&gt;「再要个</w:t>
      </w:r>
      <w:ins w:id="168" w:author="hhh0578" w:date="2019-08-21T19:54:41Z">
        <w:r>
          <w:rPr>
            <w:rFonts w:hint="eastAsia"/>
            <w:lang w:val="en-US" w:eastAsia="zh-CN"/>
          </w:rPr>
          <w:t>松饼</w:t>
        </w:r>
      </w:ins>
      <w:del w:id="169" w:author="hhh0578" w:date="2019-08-21T19:54:40Z">
        <w:r>
          <w:rPr>
            <w:rFonts w:hint="default"/>
          </w:rPr>
          <w:delText>热</w:delText>
        </w:r>
      </w:del>
      <w:del w:id="170" w:author="hhh0578" w:date="2019-08-21T19:54:39Z">
        <w:r>
          <w:rPr>
            <w:rFonts w:hint="default"/>
          </w:rPr>
          <w:delText>蛋糕</w:delText>
        </w:r>
      </w:del>
      <w:r>
        <w:rPr>
          <w:rFonts w:hint="default"/>
        </w:rPr>
        <w:t>」</w:t>
      </w:r>
    </w:p>
    <w:p>
      <w:pPr>
        <w:rPr>
          <w:rFonts w:hint="default"/>
        </w:rPr>
      </w:pPr>
    </w:p>
    <w:p>
      <w:pPr>
        <w:rPr>
          <w:rFonts w:hint="default"/>
        </w:rPr>
      </w:pPr>
      <w:r>
        <w:rPr>
          <w:rFonts w:hint="default"/>
        </w:rPr>
        <w:t>//TEXT 【店員Ｂ】</w:t>
      </w:r>
    </w:p>
    <w:p>
      <w:pPr>
        <w:rPr>
          <w:rFonts w:hint="default"/>
        </w:rPr>
      </w:pPr>
      <w:r>
        <w:rPr>
          <w:rFonts w:hint="default"/>
        </w:rPr>
        <w:t>&lt;jaT0465&gt;「かしこまりました」</w:t>
      </w:r>
    </w:p>
    <w:p>
      <w:pPr>
        <w:rPr>
          <w:rFonts w:hint="default"/>
        </w:rPr>
      </w:pPr>
      <w:r>
        <w:rPr>
          <w:rFonts w:hint="default"/>
        </w:rPr>
        <w:t>&lt;cnT0465&gt;「</w:t>
      </w:r>
      <w:ins w:id="171" w:author="hhh0578" w:date="2019-08-21T19:54:57Z">
        <w:r>
          <w:rPr>
            <w:rFonts w:hint="eastAsia"/>
            <w:lang w:val="en-US" w:eastAsia="zh-CN"/>
          </w:rPr>
          <w:t>知道了</w:t>
        </w:r>
      </w:ins>
      <w:del w:id="172" w:author="hhh0578" w:date="2019-08-21T19:54:56Z">
        <w:r>
          <w:rPr>
            <w:rFonts w:hint="default"/>
          </w:rPr>
          <w:delText>收到</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&lt;jaT0466&gt;一礼して女性の店員が立ち去る。</w:t>
      </w:r>
    </w:p>
    <w:p>
      <w:pPr>
        <w:rPr>
          <w:rFonts w:hint="default"/>
        </w:rPr>
      </w:pPr>
      <w:r>
        <w:rPr>
          <w:rFonts w:hint="default"/>
        </w:rPr>
        <w:t>&lt;cnT0466&gt;</w:t>
      </w:r>
      <w:del w:id="173" w:author="hhh0578" w:date="2019-08-21T19:55:12Z">
        <w:r>
          <w:rPr>
            <w:rFonts w:hint="default"/>
          </w:rPr>
          <w:delText>行礼之后</w:delText>
        </w:r>
      </w:del>
      <w:r>
        <w:rPr>
          <w:rFonts w:hint="default"/>
        </w:rPr>
        <w:t>女店员</w:t>
      </w:r>
      <w:ins w:id="174" w:author="hhh0578" w:date="2019-08-21T19:55:15Z">
        <w:r>
          <w:rPr>
            <w:rFonts w:hint="eastAsia"/>
            <w:lang w:val="en-US" w:eastAsia="zh-CN"/>
          </w:rPr>
          <w:t>鞠了一躬</w:t>
        </w:r>
      </w:ins>
      <w:r>
        <w:rPr>
          <w:rFonts w:hint="default"/>
        </w:rPr>
        <w:t>离开了。</w:t>
      </w:r>
    </w:p>
    <w:p>
      <w:pPr>
        <w:rPr>
          <w:rFonts w:hint="default"/>
        </w:rPr>
      </w:pPr>
    </w:p>
    <w:p>
      <w:pPr>
        <w:rPr>
          <w:rFonts w:hint="default"/>
        </w:rPr>
      </w:pPr>
      <w:r>
        <w:rPr>
          <w:rFonts w:hint="default"/>
        </w:rPr>
        <w:t>//TEXT</w:t>
      </w:r>
    </w:p>
    <w:p>
      <w:pPr>
        <w:rPr>
          <w:rFonts w:hint="default"/>
        </w:rPr>
      </w:pPr>
      <w:r>
        <w:rPr>
          <w:rFonts w:hint="default"/>
        </w:rPr>
        <w:t>&lt;jaT0467&gt;エステルさんは控えめに水を飲み、小さく息を吐いた。</w:t>
      </w:r>
    </w:p>
    <w:p>
      <w:pPr>
        <w:rPr>
          <w:rFonts w:hint="default"/>
        </w:rPr>
      </w:pPr>
      <w:r>
        <w:rPr>
          <w:rFonts w:hint="default"/>
        </w:rPr>
        <w:t>&lt;cnT0467&gt;艾斯蒂尔</w:t>
      </w:r>
      <w:del w:id="175" w:author="hhh0578" w:date="2019-08-21T19:55:19Z">
        <w:r>
          <w:rPr>
            <w:rFonts w:hint="default"/>
            <w:lang w:val="en-US"/>
          </w:rPr>
          <w:delText>控制着量</w:delText>
        </w:r>
      </w:del>
      <w:ins w:id="176" w:author="hhh0578" w:date="2019-08-21T19:55:20Z">
        <w:r>
          <w:rPr>
            <w:rFonts w:hint="eastAsia"/>
            <w:lang w:val="en-US" w:eastAsia="zh-CN"/>
          </w:rPr>
          <w:t>稍稍</w:t>
        </w:r>
      </w:ins>
      <w:r>
        <w:rPr>
          <w:rFonts w:hint="default"/>
        </w:rPr>
        <w:t>喝些水后，轻轻呼了口气。</w:t>
      </w:r>
    </w:p>
    <w:p>
      <w:pPr>
        <w:rPr>
          <w:rFonts w:hint="default"/>
        </w:rPr>
      </w:pPr>
    </w:p>
    <w:p>
      <w:pPr>
        <w:rPr>
          <w:rFonts w:hint="default"/>
        </w:rPr>
      </w:pPr>
      <w:r>
        <w:rPr>
          <w:rFonts w:hint="default"/>
        </w:rPr>
        <w:t>//TEXT 【達哉】</w:t>
      </w:r>
    </w:p>
    <w:p>
      <w:pPr>
        <w:rPr>
          <w:rFonts w:hint="default"/>
        </w:rPr>
      </w:pPr>
      <w:r>
        <w:rPr>
          <w:rFonts w:hint="default"/>
        </w:rPr>
        <w:t>&lt;jaT0468&gt;「トーストって珍しくないですか？」</w:t>
      </w:r>
    </w:p>
    <w:p>
      <w:pPr>
        <w:rPr>
          <w:rFonts w:hint="default"/>
        </w:rPr>
      </w:pPr>
      <w:r>
        <w:rPr>
          <w:rFonts w:hint="default"/>
        </w:rPr>
        <w:t>&lt;cnT0468&gt;「吐司很难得吗？」</w:t>
      </w:r>
    </w:p>
    <w:p>
      <w:pPr>
        <w:rPr>
          <w:rFonts w:hint="default"/>
        </w:rPr>
      </w:pPr>
    </w:p>
    <w:p>
      <w:pPr>
        <w:rPr>
          <w:rFonts w:hint="default"/>
        </w:rPr>
      </w:pPr>
      <w:r>
        <w:rPr>
          <w:rFonts w:hint="default"/>
        </w:rPr>
        <w:t>//TEXT 【エステル】</w:t>
      </w:r>
    </w:p>
    <w:p>
      <w:pPr>
        <w:rPr>
          <w:rFonts w:hint="default"/>
        </w:rPr>
      </w:pPr>
      <w:r>
        <w:rPr>
          <w:rFonts w:hint="default"/>
        </w:rPr>
        <w:t>&lt;jaT0469&gt;「安いですから」</w:t>
      </w:r>
    </w:p>
    <w:p>
      <w:pPr>
        <w:rPr>
          <w:rFonts w:hint="default"/>
        </w:rPr>
      </w:pPr>
      <w:r>
        <w:rPr>
          <w:rFonts w:hint="default"/>
        </w:rPr>
        <w:t>&lt;cnT0469&gt;「因为便宜」</w:t>
      </w:r>
    </w:p>
    <w:p>
      <w:pPr>
        <w:rPr>
          <w:rFonts w:hint="default"/>
        </w:rPr>
      </w:pPr>
    </w:p>
    <w:p>
      <w:pPr>
        <w:rPr>
          <w:rFonts w:hint="default"/>
        </w:rPr>
      </w:pPr>
      <w:r>
        <w:rPr>
          <w:rFonts w:hint="default"/>
        </w:rPr>
        <w:t>//TEXT 【達哉】</w:t>
      </w:r>
    </w:p>
    <w:p>
      <w:pPr>
        <w:rPr>
          <w:rFonts w:hint="default"/>
        </w:rPr>
      </w:pPr>
      <w:r>
        <w:rPr>
          <w:rFonts w:hint="default"/>
        </w:rPr>
        <w:t>&lt;jaT0470&gt;「貯金してるんですか？」</w:t>
      </w:r>
    </w:p>
    <w:p>
      <w:pPr>
        <w:rPr>
          <w:rFonts w:hint="default"/>
        </w:rPr>
      </w:pPr>
      <w:r>
        <w:rPr>
          <w:rFonts w:hint="default"/>
        </w:rPr>
        <w:t>&lt;cnT0470&gt;「是在存钱？」</w:t>
      </w:r>
    </w:p>
    <w:p>
      <w:pPr>
        <w:rPr>
          <w:rFonts w:hint="default"/>
        </w:rPr>
      </w:pPr>
    </w:p>
    <w:p>
      <w:pPr>
        <w:rPr>
          <w:rFonts w:hint="default"/>
        </w:rPr>
      </w:pPr>
      <w:r>
        <w:rPr>
          <w:rFonts w:hint="default"/>
        </w:rPr>
        <w:t>//TEXT 【エステル】</w:t>
      </w:r>
    </w:p>
    <w:p>
      <w:pPr>
        <w:rPr>
          <w:rFonts w:hint="default"/>
        </w:rPr>
      </w:pPr>
      <w:r>
        <w:rPr>
          <w:rFonts w:hint="default"/>
        </w:rPr>
        <w:t>&lt;jaT0471&gt;「贅沢は神の戒めるところです」</w:t>
      </w:r>
    </w:p>
    <w:p>
      <w:pPr>
        <w:rPr>
          <w:rFonts w:hint="default"/>
        </w:rPr>
      </w:pPr>
      <w:r>
        <w:rPr>
          <w:rFonts w:hint="default"/>
        </w:rPr>
        <w:t>&lt;cnT0471&gt;「奢侈乃神的戒律之一」</w:t>
      </w:r>
    </w:p>
    <w:p>
      <w:pPr>
        <w:rPr>
          <w:rFonts w:hint="default"/>
        </w:rPr>
      </w:pPr>
    </w:p>
    <w:p>
      <w:pPr>
        <w:rPr>
          <w:rFonts w:hint="default"/>
        </w:rPr>
      </w:pPr>
      <w:r>
        <w:rPr>
          <w:rFonts w:hint="default"/>
        </w:rPr>
        <w:t>//TEXT</w:t>
      </w:r>
    </w:p>
    <w:p>
      <w:pPr>
        <w:rPr>
          <w:rFonts w:hint="default"/>
        </w:rPr>
      </w:pPr>
      <w:r>
        <w:rPr>
          <w:rFonts w:hint="default"/>
        </w:rPr>
        <w:t>&lt;jaT0472&gt;きっぱりとエステルさんが言う。</w:t>
      </w:r>
    </w:p>
    <w:p>
      <w:pPr>
        <w:rPr>
          <w:rFonts w:hint="default"/>
        </w:rPr>
      </w:pPr>
      <w:r>
        <w:rPr>
          <w:rFonts w:hint="default"/>
        </w:rPr>
        <w:t>&lt;cnT0472&gt;说得毫不含糊。</w:t>
      </w:r>
    </w:p>
    <w:p>
      <w:pPr>
        <w:rPr>
          <w:rFonts w:hint="default"/>
        </w:rPr>
      </w:pPr>
    </w:p>
    <w:p>
      <w:pPr>
        <w:rPr>
          <w:rFonts w:hint="default"/>
        </w:rPr>
      </w:pPr>
      <w:r>
        <w:rPr>
          <w:rFonts w:hint="default"/>
        </w:rPr>
        <w:t>//TEXT</w:t>
      </w:r>
    </w:p>
    <w:p>
      <w:pPr>
        <w:rPr>
          <w:rFonts w:hint="default"/>
        </w:rPr>
      </w:pPr>
      <w:r>
        <w:rPr>
          <w:rFonts w:hint="default"/>
        </w:rPr>
        <w:t>&lt;jaT0473&gt;冗談で言っているのではないのがすぐに分かった。</w:t>
      </w:r>
    </w:p>
    <w:p>
      <w:pPr>
        <w:rPr>
          <w:rFonts w:hint="default"/>
        </w:rPr>
      </w:pPr>
      <w:r>
        <w:rPr>
          <w:rFonts w:hint="default"/>
        </w:rPr>
        <w:t>&lt;cnT0473&gt;我立刻明白了这不是在开玩笑。</w:t>
      </w:r>
    </w:p>
    <w:p>
      <w:pPr>
        <w:rPr>
          <w:rFonts w:hint="default"/>
        </w:rPr>
      </w:pPr>
    </w:p>
    <w:p>
      <w:pPr>
        <w:rPr>
          <w:rFonts w:hint="default"/>
        </w:rPr>
      </w:pPr>
      <w:r>
        <w:rPr>
          <w:rFonts w:hint="default"/>
        </w:rPr>
        <w:t>//TEXT 【達哉】</w:t>
      </w:r>
    </w:p>
    <w:p>
      <w:pPr>
        <w:rPr>
          <w:rFonts w:hint="default"/>
        </w:rPr>
      </w:pPr>
      <w:r>
        <w:rPr>
          <w:rFonts w:hint="default"/>
        </w:rPr>
        <w:t>&lt;jaT0474&gt;「すみません、ホットケーキなんて頼んじゃって」</w:t>
      </w:r>
    </w:p>
    <w:p>
      <w:pPr>
        <w:rPr>
          <w:rFonts w:hint="default"/>
        </w:rPr>
      </w:pPr>
      <w:r>
        <w:rPr>
          <w:rFonts w:hint="default"/>
        </w:rPr>
        <w:t>&lt;cnT0474&gt;「对不起，我点了一份</w:t>
      </w:r>
      <w:ins w:id="177" w:author="hhh0578" w:date="2019-08-21T19:56:08Z">
        <w:r>
          <w:rPr>
            <w:rFonts w:hint="eastAsia"/>
            <w:lang w:val="en-US" w:eastAsia="zh-CN"/>
          </w:rPr>
          <w:t>松饼</w:t>
        </w:r>
      </w:ins>
      <w:del w:id="178" w:author="hhh0578" w:date="2019-08-21T19:56:07Z">
        <w:r>
          <w:rPr>
            <w:rFonts w:hint="default"/>
          </w:rPr>
          <w:delText>蛋</w:delText>
        </w:r>
      </w:del>
      <w:del w:id="179" w:author="hhh0578" w:date="2019-08-21T19:56:06Z">
        <w:r>
          <w:rPr>
            <w:rFonts w:hint="default"/>
          </w:rPr>
          <w:delText>糕</w:delText>
        </w:r>
      </w:del>
      <w:r>
        <w:rPr>
          <w:rFonts w:hint="default"/>
        </w:rPr>
        <w:t>」</w:t>
      </w:r>
    </w:p>
    <w:p>
      <w:pPr>
        <w:rPr>
          <w:rFonts w:hint="default"/>
        </w:rPr>
      </w:pPr>
    </w:p>
    <w:p>
      <w:pPr>
        <w:rPr>
          <w:rFonts w:hint="default"/>
        </w:rPr>
      </w:pPr>
      <w:r>
        <w:rPr>
          <w:rFonts w:hint="default"/>
        </w:rPr>
        <w:t>//TEXT 【エステル】</w:t>
      </w:r>
    </w:p>
    <w:p>
      <w:pPr>
        <w:rPr>
          <w:rFonts w:hint="default"/>
        </w:rPr>
      </w:pPr>
      <w:r>
        <w:rPr>
          <w:rFonts w:hint="default"/>
        </w:rPr>
        <w:t>&lt;jaT0475&gt;「心配しなくても大丈夫です。神は貴方を見ていませんから」</w:t>
      </w:r>
    </w:p>
    <w:p>
      <w:pPr>
        <w:rPr>
          <w:rFonts w:hint="default"/>
        </w:rPr>
      </w:pPr>
      <w:r>
        <w:rPr>
          <w:rFonts w:hint="default"/>
        </w:rPr>
        <w:t>&lt;cnT0475&gt;「不用在意。神没有看着你」</w:t>
      </w:r>
    </w:p>
    <w:p>
      <w:pPr>
        <w:rPr>
          <w:rFonts w:hint="default"/>
        </w:rPr>
      </w:pPr>
    </w:p>
    <w:p>
      <w:pPr>
        <w:rPr>
          <w:rFonts w:hint="default"/>
        </w:rPr>
      </w:pPr>
      <w:r>
        <w:rPr>
          <w:rFonts w:hint="default"/>
        </w:rPr>
        <w:t>//TEXT</w:t>
      </w:r>
    </w:p>
    <w:p>
      <w:pPr>
        <w:rPr>
          <w:rFonts w:hint="default"/>
        </w:rPr>
      </w:pPr>
      <w:r>
        <w:rPr>
          <w:rFonts w:hint="default"/>
        </w:rPr>
        <w:t>&lt;jaT0476&gt;名前も知らない神様だけど、ちょっと寂しい。</w:t>
      </w:r>
    </w:p>
    <w:p>
      <w:pPr>
        <w:rPr>
          <w:rFonts w:hint="default"/>
        </w:rPr>
      </w:pPr>
      <w:r>
        <w:rPr>
          <w:rFonts w:hint="default"/>
        </w:rPr>
        <w:t>&lt;cnT0476&gt;</w:t>
      </w:r>
      <w:ins w:id="180" w:author="hhh0578" w:date="2019-08-21T19:56:20Z">
        <w:r>
          <w:rPr>
            <w:rFonts w:hint="eastAsia"/>
            <w:lang w:val="en-US" w:eastAsia="zh-CN"/>
          </w:rPr>
          <w:t>虽说</w:t>
        </w:r>
      </w:ins>
      <w:ins w:id="181" w:author="hhh0578" w:date="2019-08-21T19:56:21Z">
        <w:r>
          <w:rPr>
            <w:rFonts w:hint="eastAsia"/>
            <w:lang w:val="en-US" w:eastAsia="zh-CN"/>
          </w:rPr>
          <w:t>是</w:t>
        </w:r>
      </w:ins>
      <w:r>
        <w:rPr>
          <w:rFonts w:hint="default"/>
        </w:rPr>
        <w:t>连名字都不知道的神</w:t>
      </w:r>
      <w:del w:id="182" w:author="hhh0578" w:date="2019-08-21T19:56:23Z">
        <w:r>
          <w:rPr>
            <w:rFonts w:hint="default"/>
          </w:rPr>
          <w:delText>就是了</w:delText>
        </w:r>
      </w:del>
      <w:r>
        <w:rPr>
          <w:rFonts w:hint="default"/>
        </w:rPr>
        <w:t>，</w:t>
      </w:r>
      <w:ins w:id="183" w:author="hhh0578" w:date="2019-08-21T19:56:26Z">
        <w:r>
          <w:rPr>
            <w:rFonts w:hint="eastAsia"/>
            <w:lang w:val="en-US" w:eastAsia="zh-CN"/>
          </w:rPr>
          <w:t>还是</w:t>
        </w:r>
      </w:ins>
      <w:del w:id="184" w:author="hhh0578" w:date="2019-08-21T19:56:27Z">
        <w:r>
          <w:rPr>
            <w:rFonts w:hint="default"/>
          </w:rPr>
          <w:delText>让人</w:delText>
        </w:r>
      </w:del>
      <w:r>
        <w:rPr>
          <w:rFonts w:hint="default"/>
        </w:rPr>
        <w:t>有点难受。</w:t>
      </w:r>
    </w:p>
    <w:p>
      <w:pPr>
        <w:rPr>
          <w:rFonts w:hint="default"/>
        </w:rPr>
      </w:pPr>
    </w:p>
    <w:p>
      <w:pPr>
        <w:rPr>
          <w:rFonts w:hint="default"/>
        </w:rPr>
      </w:pPr>
      <w:r>
        <w:rPr>
          <w:rFonts w:hint="default"/>
        </w:rPr>
        <w:t>//TEXT</w:t>
      </w:r>
    </w:p>
    <w:p>
      <w:pPr>
        <w:rPr>
          <w:rFonts w:hint="default"/>
        </w:rPr>
      </w:pPr>
      <w:r>
        <w:rPr>
          <w:rFonts w:hint="default"/>
        </w:rPr>
        <w:t>&lt;jaT0477&gt;しばらくして、飲み物とトーストが運ばれてきた。</w:t>
      </w:r>
    </w:p>
    <w:p>
      <w:pPr>
        <w:rPr>
          <w:rFonts w:hint="default"/>
        </w:rPr>
      </w:pPr>
      <w:r>
        <w:rPr>
          <w:rFonts w:hint="default"/>
        </w:rPr>
        <w:t>&lt;cnT0477&gt;一会儿，饮品和吐司送过来了。</w:t>
      </w:r>
    </w:p>
    <w:p>
      <w:pPr>
        <w:rPr>
          <w:rFonts w:hint="default"/>
        </w:rPr>
      </w:pPr>
    </w:p>
    <w:p>
      <w:pPr>
        <w:rPr>
          <w:rFonts w:hint="default"/>
        </w:rPr>
      </w:pPr>
      <w:r>
        <w:rPr>
          <w:rFonts w:hint="default"/>
        </w:rPr>
        <w:t>//TEXT 【達哉】</w:t>
      </w:r>
    </w:p>
    <w:p>
      <w:pPr>
        <w:rPr>
          <w:rFonts w:hint="default"/>
        </w:rPr>
      </w:pPr>
      <w:r>
        <w:rPr>
          <w:rFonts w:hint="default"/>
        </w:rPr>
        <w:t>&lt;jaT0478&gt;「あ、ホットケーキは？」</w:t>
      </w:r>
    </w:p>
    <w:p>
      <w:pPr>
        <w:rPr>
          <w:rFonts w:hint="default"/>
        </w:rPr>
      </w:pPr>
      <w:r>
        <w:rPr>
          <w:rFonts w:hint="default"/>
        </w:rPr>
        <w:t>&lt;cnT0478&gt;「</w:t>
      </w:r>
      <w:ins w:id="185" w:author="hhh0578" w:date="2019-08-21T19:56:34Z">
        <w:r>
          <w:rPr>
            <w:rFonts w:hint="eastAsia"/>
            <w:lang w:val="en-US" w:eastAsia="zh-CN"/>
          </w:rPr>
          <w:t>松饼</w:t>
        </w:r>
      </w:ins>
      <w:del w:id="186" w:author="hhh0578" w:date="2019-08-21T19:56:33Z">
        <w:r>
          <w:rPr>
            <w:rFonts w:hint="default"/>
          </w:rPr>
          <w:delText>蛋糕</w:delText>
        </w:r>
      </w:del>
      <w:r>
        <w:rPr>
          <w:rFonts w:hint="default"/>
        </w:rPr>
        <w:t>呢？」</w:t>
      </w:r>
    </w:p>
    <w:p>
      <w:pPr>
        <w:rPr>
          <w:rFonts w:hint="default"/>
        </w:rPr>
      </w:pPr>
    </w:p>
    <w:p>
      <w:pPr>
        <w:rPr>
          <w:rFonts w:hint="default"/>
        </w:rPr>
      </w:pPr>
      <w:r>
        <w:rPr>
          <w:rFonts w:hint="default"/>
        </w:rPr>
        <w:t>//TEXT 【店員Ｂ】</w:t>
      </w:r>
    </w:p>
    <w:p>
      <w:pPr>
        <w:rPr>
          <w:rFonts w:hint="default"/>
        </w:rPr>
      </w:pPr>
      <w:r>
        <w:rPr>
          <w:rFonts w:hint="default"/>
        </w:rPr>
        <w:t>&lt;jaT0479&gt;「申し訳ございません、今焼いていますので」</w:t>
      </w:r>
    </w:p>
    <w:p>
      <w:pPr>
        <w:rPr>
          <w:rFonts w:hint="default"/>
        </w:rPr>
      </w:pPr>
      <w:r>
        <w:rPr>
          <w:rFonts w:hint="default"/>
        </w:rPr>
        <w:t>&lt;cnT0479&gt;「不好意思，还在烤」</w:t>
      </w:r>
    </w:p>
    <w:p>
      <w:pPr>
        <w:rPr>
          <w:rFonts w:hint="default"/>
        </w:rPr>
      </w:pPr>
    </w:p>
    <w:p>
      <w:pPr>
        <w:rPr>
          <w:rFonts w:hint="default"/>
        </w:rPr>
      </w:pPr>
      <w:r>
        <w:rPr>
          <w:rFonts w:hint="default"/>
        </w:rPr>
        <w:t>//TEXT</w:t>
      </w:r>
    </w:p>
    <w:p>
      <w:pPr>
        <w:rPr>
          <w:rFonts w:hint="default"/>
        </w:rPr>
      </w:pPr>
      <w:r>
        <w:rPr>
          <w:rFonts w:hint="default"/>
        </w:rPr>
        <w:t>&lt;jaT0480&gt;店員が慌ててキッチンへ入っていく。</w:t>
      </w:r>
    </w:p>
    <w:p>
      <w:pPr>
        <w:rPr>
          <w:rFonts w:hint="default"/>
        </w:rPr>
      </w:pPr>
      <w:r>
        <w:rPr>
          <w:rFonts w:hint="default"/>
        </w:rPr>
        <w:t>&lt;cnT0480&gt;店员慌忙进了厨房。</w:t>
      </w:r>
    </w:p>
    <w:p>
      <w:pPr>
        <w:rPr>
          <w:rFonts w:hint="default"/>
        </w:rPr>
      </w:pPr>
    </w:p>
    <w:p>
      <w:pPr>
        <w:rPr>
          <w:rFonts w:hint="default"/>
        </w:rPr>
      </w:pPr>
      <w:r>
        <w:rPr>
          <w:rFonts w:hint="default"/>
        </w:rPr>
        <w:t>//TEXT 【達哉】</w:t>
      </w:r>
    </w:p>
    <w:p>
      <w:pPr>
        <w:rPr>
          <w:rFonts w:hint="default"/>
        </w:rPr>
      </w:pPr>
      <w:r>
        <w:rPr>
          <w:rFonts w:hint="default"/>
        </w:rPr>
        <w:t>&lt;jaT0481&gt;「……」</w:t>
      </w:r>
    </w:p>
    <w:p>
      <w:pPr>
        <w:rPr>
          <w:rFonts w:hint="default"/>
        </w:rPr>
      </w:pPr>
      <w:r>
        <w:rPr>
          <w:rFonts w:hint="default"/>
        </w:rPr>
        <w:t>&lt;cnT0481&gt;「……」</w:t>
      </w:r>
    </w:p>
    <w:p>
      <w:pPr>
        <w:rPr>
          <w:rFonts w:hint="default"/>
        </w:rPr>
      </w:pPr>
    </w:p>
    <w:p>
      <w:pPr>
        <w:rPr>
          <w:rFonts w:hint="default"/>
        </w:rPr>
      </w:pPr>
      <w:r>
        <w:rPr>
          <w:rFonts w:hint="default"/>
        </w:rPr>
        <w:t>//TEXT 【達哉】</w:t>
      </w:r>
    </w:p>
    <w:p>
      <w:pPr>
        <w:rPr>
          <w:rFonts w:hint="default"/>
        </w:rPr>
      </w:pPr>
      <w:r>
        <w:rPr>
          <w:rFonts w:hint="default"/>
        </w:rPr>
        <w:t>&lt;jaT0482&gt;「今から作るみたいだね」</w:t>
      </w:r>
    </w:p>
    <w:p>
      <w:pPr>
        <w:rPr>
          <w:rFonts w:hint="default"/>
        </w:rPr>
      </w:pPr>
      <w:r>
        <w:rPr>
          <w:rFonts w:hint="default"/>
        </w:rPr>
        <w:t>&lt;cnT0482&gt;「现在</w:t>
      </w:r>
      <w:ins w:id="187" w:author="ああか" w:date="2019-08-23T01:49:42Z">
        <w:r>
          <w:rPr>
            <w:rFonts w:hint="eastAsia"/>
            <w:lang w:val="en-US" w:eastAsia="zh-CN"/>
          </w:rPr>
          <w:t>才</w:t>
        </w:r>
      </w:ins>
      <w:r>
        <w:rPr>
          <w:rFonts w:hint="default"/>
        </w:rPr>
        <w:t>开始做的样子」</w:t>
      </w:r>
    </w:p>
    <w:p>
      <w:pPr>
        <w:rPr>
          <w:rFonts w:hint="default"/>
        </w:rPr>
      </w:pPr>
    </w:p>
    <w:p>
      <w:pPr>
        <w:rPr>
          <w:rFonts w:hint="default"/>
        </w:rPr>
      </w:pPr>
      <w:r>
        <w:rPr>
          <w:rFonts w:hint="default"/>
        </w:rPr>
        <w:t>//TEXT 【エステル】</w:t>
      </w:r>
    </w:p>
    <w:p>
      <w:pPr>
        <w:rPr>
          <w:rFonts w:hint="default"/>
        </w:rPr>
      </w:pPr>
      <w:r>
        <w:rPr>
          <w:rFonts w:hint="default"/>
        </w:rPr>
        <w:t>&lt;jaT0483&gt;「今焼いていると言っていましたけど」</w:t>
      </w:r>
    </w:p>
    <w:p>
      <w:pPr>
        <w:rPr>
          <w:rFonts w:hint="default"/>
        </w:rPr>
      </w:pPr>
      <w:r>
        <w:rPr>
          <w:rFonts w:hint="default"/>
        </w:rPr>
        <w:t>&lt;cnT0483&gt;「不是说正在烤吗」</w:t>
      </w:r>
    </w:p>
    <w:p>
      <w:pPr>
        <w:rPr>
          <w:rFonts w:hint="default"/>
        </w:rPr>
      </w:pPr>
    </w:p>
    <w:p>
      <w:pPr>
        <w:rPr>
          <w:rFonts w:hint="default"/>
        </w:rPr>
      </w:pPr>
      <w:r>
        <w:rPr>
          <w:rFonts w:hint="default"/>
        </w:rPr>
        <w:t>//TEXT 【達哉】</w:t>
      </w:r>
    </w:p>
    <w:p>
      <w:pPr>
        <w:rPr>
          <w:rFonts w:hint="default"/>
        </w:rPr>
      </w:pPr>
      <w:r>
        <w:rPr>
          <w:rFonts w:hint="default"/>
        </w:rPr>
        <w:t>&lt;jaT0484&gt;「あれは常套句だから」</w:t>
      </w:r>
    </w:p>
    <w:p>
      <w:pPr>
        <w:rPr>
          <w:rFonts w:hint="default"/>
        </w:rPr>
      </w:pPr>
      <w:r>
        <w:rPr>
          <w:rFonts w:hint="default"/>
        </w:rPr>
        <w:t>&lt;cnT0484&gt;「那只是</w:t>
      </w:r>
      <w:del w:id="188" w:author="hhh0578" w:date="2019-08-21T19:56:51Z">
        <w:r>
          <w:rPr>
            <w:rFonts w:hint="default"/>
            <w:lang w:val="en-US"/>
          </w:rPr>
          <w:delText>客套话</w:delText>
        </w:r>
      </w:del>
      <w:ins w:id="189" w:author="hhh0578" w:date="2019-08-21T19:56:52Z">
        <w:r>
          <w:rPr>
            <w:rFonts w:hint="eastAsia"/>
            <w:lang w:val="en-US" w:eastAsia="zh-CN"/>
          </w:rPr>
          <w:t>托辞</w:t>
        </w:r>
      </w:ins>
      <w:r>
        <w:rPr>
          <w:rFonts w:hint="default"/>
        </w:rPr>
        <w:t>啦」</w:t>
      </w:r>
    </w:p>
    <w:p>
      <w:pPr>
        <w:rPr>
          <w:rFonts w:hint="default"/>
        </w:rPr>
      </w:pPr>
    </w:p>
    <w:p>
      <w:pPr>
        <w:rPr>
          <w:rFonts w:hint="default"/>
        </w:rPr>
      </w:pPr>
      <w:r>
        <w:rPr>
          <w:rFonts w:hint="default"/>
        </w:rPr>
        <w:t>//TEXT 【エステル】</w:t>
      </w:r>
    </w:p>
    <w:p>
      <w:pPr>
        <w:rPr>
          <w:rFonts w:hint="default"/>
        </w:rPr>
      </w:pPr>
      <w:r>
        <w:rPr>
          <w:rFonts w:hint="default"/>
        </w:rPr>
        <w:t>&lt;jaT0485&gt;「もし違ったらどうするのですか？」</w:t>
      </w:r>
    </w:p>
    <w:p>
      <w:pPr>
        <w:rPr>
          <w:rFonts w:hint="default"/>
        </w:rPr>
      </w:pPr>
      <w:r>
        <w:rPr>
          <w:rFonts w:hint="default"/>
        </w:rPr>
        <w:t>&lt;cnT0485&gt;「如果你错了怎么办？」</w:t>
      </w:r>
    </w:p>
    <w:p>
      <w:pPr>
        <w:rPr>
          <w:rFonts w:hint="default"/>
        </w:rPr>
      </w:pPr>
    </w:p>
    <w:p>
      <w:pPr>
        <w:rPr>
          <w:rFonts w:hint="default"/>
        </w:rPr>
      </w:pPr>
      <w:r>
        <w:rPr>
          <w:rFonts w:hint="default"/>
        </w:rPr>
        <w:t>//TEXT 【達哉】</w:t>
      </w:r>
    </w:p>
    <w:p>
      <w:pPr>
        <w:rPr>
          <w:rFonts w:hint="default"/>
        </w:rPr>
      </w:pPr>
      <w:r>
        <w:rPr>
          <w:rFonts w:hint="default"/>
        </w:rPr>
        <w:t>&lt;jaT0486&gt;「え？」</w:t>
      </w:r>
    </w:p>
    <w:p>
      <w:pPr>
        <w:rPr>
          <w:rFonts w:hint="default"/>
        </w:rPr>
      </w:pPr>
      <w:r>
        <w:rPr>
          <w:rFonts w:hint="default"/>
        </w:rPr>
        <w:t>&lt;cnT0486&gt;「诶？」</w:t>
      </w:r>
    </w:p>
    <w:p>
      <w:pPr>
        <w:rPr>
          <w:rFonts w:hint="default"/>
        </w:rPr>
      </w:pPr>
    </w:p>
    <w:p>
      <w:pPr>
        <w:rPr>
          <w:rFonts w:hint="default"/>
        </w:rPr>
      </w:pPr>
      <w:r>
        <w:rPr>
          <w:rFonts w:hint="default"/>
        </w:rPr>
        <w:t>//TEXT 【エステル】</w:t>
      </w:r>
    </w:p>
    <w:p>
      <w:pPr>
        <w:rPr>
          <w:rFonts w:hint="default"/>
        </w:rPr>
      </w:pPr>
      <w:r>
        <w:rPr>
          <w:rFonts w:hint="default"/>
        </w:rPr>
        <w:t>&lt;jaT0487&gt;「確かに貴方の言う通りかも知れませんけど、もし違ったのなら……」</w:t>
      </w:r>
    </w:p>
    <w:p>
      <w:pPr>
        <w:rPr>
          <w:rFonts w:hint="default"/>
        </w:rPr>
      </w:pPr>
      <w:r>
        <w:rPr>
          <w:rFonts w:hint="default"/>
        </w:rPr>
        <w:t>&lt;cnT0487&gt;「的确你猜的可能是对的，不过万一错了……」</w:t>
      </w:r>
    </w:p>
    <w:p>
      <w:pPr>
        <w:rPr>
          <w:rFonts w:hint="default"/>
        </w:rPr>
      </w:pPr>
    </w:p>
    <w:p>
      <w:pPr>
        <w:rPr>
          <w:rFonts w:hint="default"/>
        </w:rPr>
      </w:pPr>
      <w:r>
        <w:rPr>
          <w:rFonts w:hint="default"/>
        </w:rPr>
        <w:t>//TEXT</w:t>
      </w:r>
    </w:p>
    <w:p>
      <w:pPr>
        <w:rPr>
          <w:rFonts w:hint="default"/>
        </w:rPr>
      </w:pPr>
      <w:r>
        <w:rPr>
          <w:rFonts w:hint="default"/>
        </w:rPr>
        <w:t>&lt;jaT0488&gt;彼女を侮辱したことになる。</w:t>
      </w:r>
    </w:p>
    <w:p>
      <w:pPr>
        <w:rPr>
          <w:rFonts w:hint="default"/>
        </w:rPr>
      </w:pPr>
      <w:r>
        <w:rPr>
          <w:rFonts w:hint="default"/>
        </w:rPr>
        <w:t>&lt;cnT0488&gt;就变成了在</w:t>
      </w:r>
      <w:ins w:id="190" w:author="hhh0578" w:date="2019-08-21T19:57:04Z">
        <w:r>
          <w:rPr>
            <w:rFonts w:hint="eastAsia"/>
            <w:lang w:val="en-US" w:eastAsia="zh-CN"/>
          </w:rPr>
          <w:t>污蔑</w:t>
        </w:r>
      </w:ins>
      <w:del w:id="191" w:author="hhh0578" w:date="2019-08-21T19:57:03Z">
        <w:r>
          <w:rPr>
            <w:rFonts w:hint="default"/>
          </w:rPr>
          <w:delText>侮</w:delText>
        </w:r>
      </w:del>
      <w:del w:id="192" w:author="hhh0578" w:date="2019-08-21T19:57:02Z">
        <w:r>
          <w:rPr>
            <w:rFonts w:hint="default"/>
          </w:rPr>
          <w:delText>辱</w:delText>
        </w:r>
      </w:del>
      <w:r>
        <w:rPr>
          <w:rFonts w:hint="default"/>
        </w:rPr>
        <w:t>她。</w:t>
      </w:r>
    </w:p>
    <w:p>
      <w:pPr>
        <w:rPr>
          <w:rFonts w:hint="default"/>
        </w:rPr>
      </w:pPr>
    </w:p>
    <w:p>
      <w:pPr>
        <w:rPr>
          <w:rFonts w:hint="default"/>
        </w:rPr>
      </w:pPr>
      <w:r>
        <w:rPr>
          <w:rFonts w:hint="default"/>
        </w:rPr>
        <w:t>//TEXT 【達哉】</w:t>
      </w:r>
    </w:p>
    <w:p>
      <w:pPr>
        <w:rPr>
          <w:rFonts w:hint="default"/>
        </w:rPr>
      </w:pPr>
      <w:r>
        <w:rPr>
          <w:rFonts w:hint="default"/>
        </w:rPr>
        <w:t>&lt;jaT0489&gt;「そうですね、軽率だったかもしれません」</w:t>
      </w:r>
    </w:p>
    <w:p>
      <w:pPr>
        <w:rPr>
          <w:rFonts w:hint="default"/>
        </w:rPr>
      </w:pPr>
      <w:r>
        <w:rPr>
          <w:rFonts w:hint="default"/>
        </w:rPr>
        <w:t>&lt;cnT0489&gt;「你说的没错，我</w:t>
      </w:r>
      <w:ins w:id="193" w:author="hhh0578" w:date="2019-08-21T19:57:10Z">
        <w:r>
          <w:rPr>
            <w:rFonts w:hint="eastAsia"/>
            <w:lang w:val="en-US" w:eastAsia="zh-CN"/>
          </w:rPr>
          <w:t>武断</w:t>
        </w:r>
      </w:ins>
      <w:del w:id="194" w:author="hhh0578" w:date="2019-08-21T19:57:10Z">
        <w:r>
          <w:rPr>
            <w:rFonts w:hint="default"/>
          </w:rPr>
          <w:delText>冒</w:delText>
        </w:r>
      </w:del>
      <w:del w:id="195" w:author="hhh0578" w:date="2019-08-21T19:57:09Z">
        <w:r>
          <w:rPr>
            <w:rFonts w:hint="default"/>
          </w:rPr>
          <w:delText>犯</w:delText>
        </w:r>
      </w:del>
      <w:r>
        <w:rPr>
          <w:rFonts w:hint="default"/>
        </w:rPr>
        <w:t>了」</w:t>
      </w:r>
    </w:p>
    <w:p>
      <w:pPr>
        <w:rPr>
          <w:rFonts w:hint="default"/>
        </w:rPr>
      </w:pPr>
    </w:p>
    <w:p>
      <w:pPr>
        <w:rPr>
          <w:rFonts w:hint="default"/>
        </w:rPr>
      </w:pPr>
      <w:r>
        <w:rPr>
          <w:rFonts w:hint="default"/>
        </w:rPr>
        <w:t>//TEXT</w:t>
      </w:r>
    </w:p>
    <w:p>
      <w:pPr>
        <w:rPr>
          <w:rFonts w:hint="default"/>
        </w:rPr>
      </w:pPr>
      <w:r>
        <w:rPr>
          <w:rFonts w:hint="default"/>
        </w:rPr>
        <w:t>&lt;jaT0490&gt;普段だったら「硬いこと言うな」と思ったかもしれない。</w:t>
      </w:r>
    </w:p>
    <w:p>
      <w:pPr>
        <w:rPr>
          <w:rFonts w:hint="default"/>
        </w:rPr>
      </w:pPr>
      <w:r>
        <w:rPr>
          <w:rFonts w:hint="default"/>
        </w:rPr>
        <w:t>&lt;cnT0490&gt;平常的话我可能会说「别这么死板」。</w:t>
      </w:r>
    </w:p>
    <w:p>
      <w:pPr>
        <w:rPr>
          <w:rFonts w:hint="default"/>
        </w:rPr>
      </w:pPr>
    </w:p>
    <w:p>
      <w:pPr>
        <w:rPr>
          <w:rFonts w:hint="default"/>
        </w:rPr>
      </w:pPr>
      <w:r>
        <w:rPr>
          <w:rFonts w:hint="default"/>
        </w:rPr>
        <w:t>//TEXT</w:t>
      </w:r>
    </w:p>
    <w:p>
      <w:pPr>
        <w:rPr>
          <w:rFonts w:hint="default"/>
        </w:rPr>
      </w:pPr>
      <w:r>
        <w:rPr>
          <w:rFonts w:hint="default"/>
        </w:rPr>
        <w:t>&lt;jaT0491&gt;でも彼女の言葉はなぜか素直に受け入れられた。</w:t>
      </w:r>
    </w:p>
    <w:p>
      <w:pPr>
        <w:rPr>
          <w:rFonts w:hint="default"/>
        </w:rPr>
      </w:pPr>
      <w:r>
        <w:rPr>
          <w:rFonts w:hint="default"/>
        </w:rPr>
        <w:t>&lt;cnT0491&gt;不过不知道为什么我完全接受的她的指正。</w:t>
      </w:r>
    </w:p>
    <w:p>
      <w:pPr>
        <w:rPr>
          <w:rFonts w:hint="default"/>
        </w:rPr>
      </w:pPr>
    </w:p>
    <w:p>
      <w:pPr>
        <w:rPr>
          <w:rFonts w:hint="default"/>
        </w:rPr>
      </w:pPr>
      <w:r>
        <w:rPr>
          <w:rFonts w:hint="default"/>
        </w:rPr>
        <w:t>//TEXT</w:t>
      </w:r>
    </w:p>
    <w:p>
      <w:pPr>
        <w:rPr>
          <w:rFonts w:hint="default"/>
        </w:rPr>
      </w:pPr>
      <w:r>
        <w:rPr>
          <w:rFonts w:hint="default"/>
        </w:rPr>
        <w:t>&lt;jaT0492&gt;飾ることなく彼女の中から自然に出てきた言葉に思えたからだ。</w:t>
      </w:r>
    </w:p>
    <w:p>
      <w:pPr>
        <w:rPr>
          <w:rFonts w:hint="default"/>
        </w:rPr>
      </w:pPr>
      <w:r>
        <w:rPr>
          <w:rFonts w:hint="default"/>
        </w:rPr>
        <w:t>&lt;cnT0492&gt;因为那像是她发自内心毫无掩饰的话语。</w:t>
      </w:r>
    </w:p>
    <w:p>
      <w:pPr>
        <w:rPr>
          <w:rFonts w:hint="default"/>
        </w:rPr>
      </w:pPr>
    </w:p>
    <w:p>
      <w:pPr>
        <w:rPr>
          <w:rFonts w:hint="default"/>
        </w:rPr>
      </w:pPr>
      <w:r>
        <w:rPr>
          <w:rFonts w:hint="default"/>
        </w:rPr>
        <w:t>//TEXT 【達哉】</w:t>
      </w:r>
    </w:p>
    <w:p>
      <w:pPr>
        <w:rPr>
          <w:rFonts w:hint="default"/>
        </w:rPr>
      </w:pPr>
      <w:r>
        <w:rPr>
          <w:rFonts w:hint="default"/>
        </w:rPr>
        <w:t>&lt;jaT0493&gt;「お先にどうぞ」</w:t>
      </w:r>
    </w:p>
    <w:p>
      <w:pPr>
        <w:rPr>
          <w:rFonts w:hint="default"/>
        </w:rPr>
      </w:pPr>
      <w:r>
        <w:rPr>
          <w:rFonts w:hint="default"/>
        </w:rPr>
        <w:t>&lt;cnT0493&gt;「你先请」</w:t>
      </w:r>
    </w:p>
    <w:p>
      <w:pPr>
        <w:rPr>
          <w:rFonts w:hint="default"/>
        </w:rPr>
      </w:pPr>
    </w:p>
    <w:p>
      <w:pPr>
        <w:rPr>
          <w:rFonts w:hint="default"/>
        </w:rPr>
      </w:pPr>
      <w:r>
        <w:rPr>
          <w:rFonts w:hint="default"/>
        </w:rPr>
        <w:t>//TEXT 【エステル】</w:t>
      </w:r>
    </w:p>
    <w:p>
      <w:pPr>
        <w:rPr>
          <w:rFonts w:hint="default"/>
        </w:rPr>
      </w:pPr>
      <w:r>
        <w:rPr>
          <w:rFonts w:hint="default"/>
        </w:rPr>
        <w:t>&lt;jaT0494&gt;「待ちます」</w:t>
      </w:r>
    </w:p>
    <w:p>
      <w:pPr>
        <w:rPr>
          <w:rFonts w:hint="default"/>
        </w:rPr>
      </w:pPr>
      <w:r>
        <w:rPr>
          <w:rFonts w:hint="default"/>
        </w:rPr>
        <w:t>&lt;cnT0494&gt;「我等</w:t>
      </w:r>
      <w:ins w:id="196" w:author="hhh0578" w:date="2019-08-21T19:57:25Z">
        <w:r>
          <w:rPr>
            <w:rFonts w:hint="eastAsia"/>
            <w:lang w:val="en-US" w:eastAsia="zh-CN"/>
          </w:rPr>
          <w:t>你</w:t>
        </w:r>
      </w:ins>
      <w:del w:id="197" w:author="hhh0578" w:date="2019-08-21T19:57:24Z">
        <w:r>
          <w:rPr>
            <w:rFonts w:hint="default"/>
          </w:rPr>
          <w:delText>等</w:delText>
        </w:r>
      </w:del>
      <w:r>
        <w:rPr>
          <w:rFonts w:hint="default"/>
        </w:rPr>
        <w:t>」</w:t>
      </w:r>
    </w:p>
    <w:p>
      <w:pPr>
        <w:rPr>
          <w:rFonts w:hint="default"/>
        </w:rPr>
      </w:pPr>
    </w:p>
    <w:p>
      <w:pPr>
        <w:rPr>
          <w:rFonts w:hint="default"/>
        </w:rPr>
      </w:pPr>
      <w:r>
        <w:rPr>
          <w:rFonts w:hint="default"/>
        </w:rPr>
        <w:t>//TEXT 【エステル】</w:t>
      </w:r>
    </w:p>
    <w:p>
      <w:pPr>
        <w:rPr>
          <w:rFonts w:hint="default"/>
        </w:rPr>
      </w:pPr>
      <w:r>
        <w:rPr>
          <w:rFonts w:hint="default"/>
        </w:rPr>
        <w:t>&lt;jaT0495&gt;「もの欲しそうな目で見られるのは嫌ですから」</w:t>
      </w:r>
    </w:p>
    <w:p>
      <w:pPr>
        <w:rPr>
          <w:rFonts w:hint="default"/>
        </w:rPr>
      </w:pPr>
      <w:r>
        <w:rPr>
          <w:rFonts w:hint="default"/>
        </w:rPr>
        <w:t>&lt;cnT0495&gt;「我讨厌被有要求的眼睛注视」</w:t>
      </w:r>
    </w:p>
    <w:p>
      <w:pPr>
        <w:rPr>
          <w:rFonts w:hint="default"/>
        </w:rPr>
      </w:pPr>
    </w:p>
    <w:p>
      <w:pPr>
        <w:rPr>
          <w:rFonts w:hint="default"/>
        </w:rPr>
      </w:pPr>
      <w:r>
        <w:rPr>
          <w:rFonts w:hint="default"/>
        </w:rPr>
        <w:t>//TEXT</w:t>
      </w:r>
    </w:p>
    <w:p>
      <w:pPr>
        <w:rPr>
          <w:rFonts w:hint="default"/>
        </w:rPr>
      </w:pPr>
      <w:r>
        <w:rPr>
          <w:rFonts w:hint="default"/>
        </w:rPr>
        <w:t>&lt;jaT0496&gt;そういって目を閉じる。</w:t>
      </w:r>
    </w:p>
    <w:p>
      <w:pPr>
        <w:rPr>
          <w:rFonts w:hint="default"/>
        </w:rPr>
      </w:pPr>
      <w:r>
        <w:rPr>
          <w:rFonts w:hint="default"/>
        </w:rPr>
        <w:t>&lt;cnT0496&gt;说完闭上了眼。</w:t>
      </w:r>
    </w:p>
    <w:p>
      <w:pPr>
        <w:rPr>
          <w:rFonts w:hint="default"/>
        </w:rPr>
      </w:pPr>
    </w:p>
    <w:p>
      <w:pPr>
        <w:rPr>
          <w:rFonts w:hint="default"/>
        </w:rPr>
      </w:pPr>
      <w:r>
        <w:rPr>
          <w:rFonts w:hint="default"/>
        </w:rPr>
        <w:t>//TEXT</w:t>
      </w:r>
    </w:p>
    <w:p>
      <w:pPr>
        <w:rPr>
          <w:rFonts w:hint="default"/>
        </w:rPr>
      </w:pPr>
      <w:r>
        <w:rPr>
          <w:rFonts w:hint="default"/>
        </w:rPr>
        <w:t>&lt;jaT0497&gt;美しいまでの毒舌。</w:t>
      </w:r>
    </w:p>
    <w:p>
      <w:pPr>
        <w:rPr>
          <w:rFonts w:hint="default"/>
        </w:rPr>
      </w:pPr>
      <w:r>
        <w:rPr>
          <w:rFonts w:hint="default"/>
        </w:rPr>
        <w:t>&lt;cnT0497&gt;毒舌却又优雅。</w:t>
      </w:r>
    </w:p>
    <w:p>
      <w:pPr>
        <w:rPr>
          <w:rFonts w:hint="default"/>
        </w:rPr>
      </w:pPr>
    </w:p>
    <w:p>
      <w:pPr>
        <w:rPr>
          <w:rFonts w:hint="default"/>
        </w:rPr>
      </w:pPr>
      <w:r>
        <w:rPr>
          <w:rFonts w:hint="default"/>
        </w:rPr>
        <w:t>//TEXT</w:t>
      </w:r>
    </w:p>
    <w:p>
      <w:pPr>
        <w:rPr>
          <w:rFonts w:hint="default"/>
        </w:rPr>
      </w:pPr>
      <w:r>
        <w:rPr>
          <w:rFonts w:hint="default"/>
        </w:rPr>
        <w:t>&lt;jaT0498&gt;怒る気にもならない。</w:t>
      </w:r>
    </w:p>
    <w:p>
      <w:pPr>
        <w:rPr>
          <w:rFonts w:hint="default"/>
        </w:rPr>
      </w:pPr>
      <w:r>
        <w:rPr>
          <w:rFonts w:hint="default"/>
        </w:rPr>
        <w:t>&lt;cnT0498&gt;完全生不起气。</w:t>
      </w:r>
    </w:p>
    <w:p>
      <w:pPr>
        <w:rPr>
          <w:rFonts w:hint="default"/>
        </w:rPr>
      </w:pPr>
    </w:p>
    <w:p>
      <w:pPr>
        <w:rPr>
          <w:rFonts w:hint="default"/>
        </w:rPr>
      </w:pPr>
      <w:r>
        <w:rPr>
          <w:rFonts w:hint="default"/>
        </w:rPr>
        <w:t>//TEXT 【エステル】</w:t>
      </w:r>
    </w:p>
    <w:p>
      <w:pPr>
        <w:rPr>
          <w:rFonts w:hint="default"/>
        </w:rPr>
      </w:pPr>
      <w:r>
        <w:rPr>
          <w:rFonts w:hint="default"/>
        </w:rPr>
        <w:t>&lt;jaT0499&gt;「同じ食卓についたのなら、同時に食べ始めるのが良いと思います」</w:t>
      </w:r>
    </w:p>
    <w:p>
      <w:pPr>
        <w:rPr>
          <w:rFonts w:hint="default"/>
        </w:rPr>
      </w:pPr>
      <w:r>
        <w:rPr>
          <w:rFonts w:hint="default"/>
        </w:rPr>
        <w:t>&lt;cnT0499&gt;「居然在同一餐桌，我认为同时进食比较好」</w:t>
      </w:r>
    </w:p>
    <w:p>
      <w:pPr>
        <w:rPr>
          <w:rFonts w:hint="default"/>
        </w:rPr>
      </w:pPr>
    </w:p>
    <w:p>
      <w:pPr>
        <w:rPr>
          <w:rFonts w:hint="default"/>
        </w:rPr>
      </w:pPr>
      <w:r>
        <w:rPr>
          <w:rFonts w:hint="default"/>
        </w:rPr>
        <w:t>//TEXT 【達哉】</w:t>
      </w:r>
    </w:p>
    <w:p>
      <w:pPr>
        <w:rPr>
          <w:rFonts w:hint="default"/>
        </w:rPr>
      </w:pPr>
      <w:r>
        <w:rPr>
          <w:rFonts w:hint="default"/>
        </w:rPr>
        <w:t>&lt;jaT0500&gt;「え？」</w:t>
      </w:r>
    </w:p>
    <w:p>
      <w:pPr>
        <w:rPr>
          <w:rFonts w:hint="default"/>
        </w:rPr>
      </w:pPr>
      <w:r>
        <w:rPr>
          <w:rFonts w:hint="default"/>
        </w:rPr>
        <w:t>&lt;cnT0500&gt;「诶？」</w:t>
      </w:r>
    </w:p>
    <w:p>
      <w:pPr>
        <w:rPr>
          <w:rFonts w:hint="default"/>
        </w:rPr>
      </w:pPr>
    </w:p>
    <w:p>
      <w:pPr>
        <w:rPr>
          <w:rFonts w:hint="default"/>
        </w:rPr>
      </w:pPr>
      <w:r>
        <w:rPr>
          <w:rFonts w:hint="default"/>
        </w:rPr>
        <w:t>//TEXT 【エステル】</w:t>
      </w:r>
    </w:p>
    <w:p>
      <w:pPr>
        <w:rPr>
          <w:rFonts w:hint="default"/>
        </w:rPr>
      </w:pPr>
      <w:r>
        <w:rPr>
          <w:rFonts w:hint="default"/>
        </w:rPr>
        <w:t>&lt;jaT0501&gt;「私はそう考えているのです」</w:t>
      </w:r>
    </w:p>
    <w:p>
      <w:pPr>
        <w:rPr>
          <w:rFonts w:hint="default"/>
        </w:rPr>
      </w:pPr>
      <w:r>
        <w:rPr>
          <w:rFonts w:hint="default"/>
        </w:rPr>
        <w:t>&lt;cnT0501&gt;「我</w:t>
      </w:r>
      <w:ins w:id="198" w:author="hhh0578" w:date="2019-08-21T19:57:49Z">
        <w:r>
          <w:rPr>
            <w:rFonts w:hint="eastAsia"/>
            <w:lang w:val="en-US" w:eastAsia="zh-CN"/>
          </w:rPr>
          <w:t>是</w:t>
        </w:r>
      </w:ins>
      <w:del w:id="199" w:author="hhh0578" w:date="2019-08-21T19:57:48Z">
        <w:r>
          <w:rPr>
            <w:rFonts w:hint="default"/>
          </w:rPr>
          <w:delText>刚才在</w:delText>
        </w:r>
      </w:del>
      <w:r>
        <w:rPr>
          <w:rFonts w:hint="default"/>
        </w:rPr>
        <w:t>这么想</w:t>
      </w:r>
      <w:ins w:id="200" w:author="hhh0578" w:date="2019-08-21T19:57:50Z">
        <w:r>
          <w:rPr>
            <w:rFonts w:hint="eastAsia"/>
            <w:lang w:val="en-US" w:eastAsia="zh-CN"/>
          </w:rPr>
          <w:t>的</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&lt;jaT0502&gt;目を瞑ったまま彼女は言った。</w:t>
      </w:r>
    </w:p>
    <w:p>
      <w:pPr>
        <w:rPr>
          <w:rFonts w:hint="default"/>
        </w:rPr>
      </w:pPr>
      <w:r>
        <w:rPr>
          <w:rFonts w:hint="default"/>
        </w:rPr>
        <w:t>&lt;cnT0502&gt;闭上眼的她这么说着。</w:t>
      </w:r>
    </w:p>
    <w:p>
      <w:pPr>
        <w:rPr>
          <w:rFonts w:hint="default"/>
        </w:rPr>
      </w:pPr>
    </w:p>
    <w:p>
      <w:pPr>
        <w:rPr>
          <w:rFonts w:hint="default"/>
        </w:rPr>
      </w:pPr>
      <w:r>
        <w:rPr>
          <w:rFonts w:hint="default"/>
        </w:rPr>
        <w:t>//TEXT</w:t>
      </w:r>
    </w:p>
    <w:p>
      <w:pPr>
        <w:rPr>
          <w:rFonts w:hint="default"/>
        </w:rPr>
      </w:pPr>
      <w:r>
        <w:rPr>
          <w:rFonts w:hint="default"/>
        </w:rPr>
        <w:t>&lt;jaT0503&gt;綺麗な人だ、と思う。</w:t>
      </w:r>
    </w:p>
    <w:p>
      <w:pPr>
        <w:rPr>
          <w:rFonts w:hint="default"/>
        </w:rPr>
      </w:pPr>
      <w:r>
        <w:rPr>
          <w:rFonts w:hint="default"/>
        </w:rPr>
        <w:t>&lt;cnT0503&gt;多么美丽的人啊。</w:t>
      </w:r>
    </w:p>
    <w:p>
      <w:pPr>
        <w:rPr>
          <w:rFonts w:hint="default"/>
        </w:rPr>
      </w:pPr>
    </w:p>
    <w:p>
      <w:pPr>
        <w:rPr>
          <w:rFonts w:hint="default"/>
        </w:rPr>
      </w:pPr>
      <w:r>
        <w:rPr>
          <w:rFonts w:hint="default"/>
        </w:rPr>
        <w:t>//TEXT</w:t>
      </w:r>
    </w:p>
    <w:p>
      <w:pPr>
        <w:rPr>
          <w:rFonts w:hint="default"/>
        </w:rPr>
      </w:pPr>
      <w:r>
        <w:rPr>
          <w:rFonts w:hint="default"/>
        </w:rPr>
        <w:t>&lt;jaT0504&gt;容姿とか発言ではなく、存在が綺麗な人だと思えた。</w:t>
      </w:r>
    </w:p>
    <w:p>
      <w:pPr>
        <w:rPr>
          <w:rFonts w:hint="default"/>
        </w:rPr>
      </w:pPr>
      <w:r>
        <w:rPr>
          <w:rFonts w:hint="default"/>
        </w:rPr>
        <w:t>&lt;cnT0504&gt;不在于容貌或者发言，其存在就是美丽的。</w:t>
      </w:r>
    </w:p>
    <w:p>
      <w:pPr>
        <w:rPr>
          <w:rFonts w:hint="default"/>
        </w:rPr>
      </w:pPr>
    </w:p>
    <w:p>
      <w:pPr>
        <w:rPr>
          <w:rFonts w:hint="default"/>
        </w:rPr>
      </w:pPr>
      <w:r>
        <w:rPr>
          <w:rFonts w:hint="default"/>
        </w:rPr>
        <w:t>//TEXT 【達哉】</w:t>
      </w:r>
    </w:p>
    <w:p>
      <w:pPr>
        <w:rPr>
          <w:rFonts w:hint="default"/>
        </w:rPr>
      </w:pPr>
      <w:r>
        <w:rPr>
          <w:rFonts w:hint="default"/>
        </w:rPr>
        <w:t>&lt;jaT0505&gt;「いい考え方だと思いますよ」</w:t>
      </w:r>
    </w:p>
    <w:p>
      <w:pPr>
        <w:rPr>
          <w:rFonts w:hint="default"/>
        </w:rPr>
      </w:pPr>
      <w:r>
        <w:rPr>
          <w:rFonts w:hint="default"/>
        </w:rPr>
        <w:t>&lt;cnT0505&gt;「这种想法非常好」</w:t>
      </w:r>
    </w:p>
    <w:p>
      <w:pPr>
        <w:rPr>
          <w:rFonts w:hint="default"/>
        </w:rPr>
      </w:pPr>
    </w:p>
    <w:p>
      <w:pPr>
        <w:rPr>
          <w:rFonts w:hint="default"/>
        </w:rPr>
      </w:pPr>
      <w:r>
        <w:rPr>
          <w:rFonts w:hint="default"/>
        </w:rPr>
        <w:t>//TEXT</w:t>
      </w:r>
    </w:p>
    <w:p>
      <w:pPr>
        <w:rPr>
          <w:rFonts w:hint="default"/>
        </w:rPr>
      </w:pPr>
      <w:r>
        <w:rPr>
          <w:rFonts w:hint="default"/>
        </w:rPr>
        <w:t>&lt;jaT0506&gt;くぅぅぅ……</w:t>
      </w:r>
    </w:p>
    <w:p>
      <w:pPr>
        <w:rPr>
          <w:rFonts w:hint="default"/>
        </w:rPr>
      </w:pPr>
      <w:r>
        <w:rPr>
          <w:rFonts w:hint="default"/>
        </w:rPr>
        <w:t>&lt;cnT0506&gt;咕……</w:t>
      </w:r>
    </w:p>
    <w:p>
      <w:pPr>
        <w:rPr>
          <w:rFonts w:hint="default"/>
        </w:rPr>
      </w:pPr>
    </w:p>
    <w:p>
      <w:pPr>
        <w:rPr>
          <w:rFonts w:hint="default"/>
        </w:rPr>
      </w:pPr>
      <w:r>
        <w:rPr>
          <w:rFonts w:hint="default"/>
        </w:rPr>
        <w:t>//TEXT</w:t>
      </w:r>
    </w:p>
    <w:p>
      <w:pPr>
        <w:rPr>
          <w:rFonts w:hint="default"/>
        </w:rPr>
      </w:pPr>
      <w:r>
        <w:rPr>
          <w:rFonts w:hint="default"/>
        </w:rPr>
        <w:t>&lt;jaT0507&gt;お腹の音も綺麗だ……</w:t>
      </w:r>
    </w:p>
    <w:p>
      <w:pPr>
        <w:rPr>
          <w:rFonts w:hint="default"/>
        </w:rPr>
      </w:pPr>
      <w:r>
        <w:rPr>
          <w:rFonts w:hint="default"/>
        </w:rPr>
        <w:t>&lt;cnT0507&gt;肚子发出的声音都极其美丽……</w:t>
      </w:r>
    </w:p>
    <w:p>
      <w:pPr>
        <w:rPr>
          <w:rFonts w:hint="default"/>
        </w:rPr>
      </w:pPr>
    </w:p>
    <w:p>
      <w:pPr>
        <w:rPr>
          <w:rFonts w:hint="default"/>
        </w:rPr>
      </w:pPr>
      <w:r>
        <w:rPr>
          <w:rFonts w:hint="default"/>
        </w:rPr>
        <w:t>//TEXT</w:t>
      </w:r>
    </w:p>
    <w:p>
      <w:pPr>
        <w:rPr>
          <w:rFonts w:hint="default"/>
        </w:rPr>
      </w:pPr>
      <w:r>
        <w:rPr>
          <w:rFonts w:hint="default"/>
        </w:rPr>
        <w:t>&lt;jaT0508&gt;……。</w:t>
      </w:r>
    </w:p>
    <w:p>
      <w:pPr>
        <w:rPr>
          <w:rFonts w:hint="default"/>
        </w:rPr>
      </w:pPr>
      <w:r>
        <w:rPr>
          <w:rFonts w:hint="default"/>
        </w:rPr>
        <w:t>&lt;cnT0508&gt;……。</w:t>
      </w:r>
    </w:p>
    <w:p>
      <w:pPr>
        <w:rPr>
          <w:rFonts w:hint="default"/>
        </w:rPr>
      </w:pPr>
    </w:p>
    <w:p>
      <w:pPr>
        <w:rPr>
          <w:rFonts w:hint="default"/>
        </w:rPr>
      </w:pPr>
      <w:r>
        <w:rPr>
          <w:rFonts w:hint="default"/>
        </w:rPr>
        <w:t>//TEXT</w:t>
      </w:r>
    </w:p>
    <w:p>
      <w:pPr>
        <w:rPr>
          <w:rFonts w:hint="default"/>
        </w:rPr>
      </w:pPr>
      <w:r>
        <w:rPr>
          <w:rFonts w:hint="default"/>
        </w:rPr>
        <w:t>&lt;jaT0509&gt;…………。</w:t>
      </w:r>
    </w:p>
    <w:p>
      <w:pPr>
        <w:rPr>
          <w:rFonts w:hint="default"/>
        </w:rPr>
      </w:pPr>
      <w:r>
        <w:rPr>
          <w:rFonts w:hint="default"/>
        </w:rPr>
        <w:t>&lt;cnT0509&gt;…………。</w:t>
      </w:r>
    </w:p>
    <w:p>
      <w:pPr>
        <w:rPr>
          <w:rFonts w:hint="default"/>
        </w:rPr>
      </w:pPr>
    </w:p>
    <w:p>
      <w:pPr>
        <w:rPr>
          <w:rFonts w:hint="default"/>
        </w:rPr>
      </w:pPr>
      <w:r>
        <w:rPr>
          <w:rFonts w:hint="default"/>
        </w:rPr>
        <w:t>//TEXT</w:t>
      </w:r>
    </w:p>
    <w:p>
      <w:pPr>
        <w:rPr>
          <w:rFonts w:hint="default"/>
        </w:rPr>
      </w:pPr>
      <w:r>
        <w:rPr>
          <w:rFonts w:hint="default"/>
        </w:rPr>
        <w:t>&lt;jaT0510&gt;なんてことはありませんが。</w:t>
      </w:r>
    </w:p>
    <w:p>
      <w:pPr>
        <w:rPr>
          <w:rFonts w:hint="default"/>
        </w:rPr>
      </w:pPr>
      <w:r>
        <w:rPr>
          <w:rFonts w:hint="default"/>
        </w:rPr>
        <w:t>&lt;cnT0510&gt;什么的当然不对哈。</w:t>
      </w:r>
    </w:p>
    <w:p>
      <w:pPr>
        <w:rPr>
          <w:rFonts w:hint="default"/>
        </w:rPr>
      </w:pPr>
    </w:p>
    <w:p>
      <w:pPr>
        <w:rPr>
          <w:rFonts w:hint="default"/>
        </w:rPr>
      </w:pPr>
      <w:r>
        <w:rPr>
          <w:rFonts w:hint="default"/>
        </w:rPr>
        <w:t>//TEXT 【達哉】</w:t>
      </w:r>
    </w:p>
    <w:p>
      <w:pPr>
        <w:rPr>
          <w:rFonts w:hint="default"/>
        </w:rPr>
      </w:pPr>
      <w:r>
        <w:rPr>
          <w:rFonts w:hint="default"/>
        </w:rPr>
        <w:t>&lt;jaT0511&gt;「えっと」</w:t>
      </w:r>
    </w:p>
    <w:p>
      <w:pPr>
        <w:rPr>
          <w:rFonts w:hint="default"/>
        </w:rPr>
      </w:pPr>
      <w:r>
        <w:rPr>
          <w:rFonts w:hint="default"/>
        </w:rPr>
        <w:t>&lt;cnT0511&gt;「那个」</w:t>
      </w:r>
    </w:p>
    <w:p>
      <w:pPr>
        <w:rPr>
          <w:rFonts w:hint="default"/>
        </w:rPr>
      </w:pPr>
    </w:p>
    <w:p>
      <w:pPr>
        <w:rPr>
          <w:rFonts w:hint="default"/>
        </w:rPr>
      </w:pPr>
      <w:r>
        <w:rPr>
          <w:rFonts w:hint="default"/>
        </w:rPr>
        <w:t>//TEXT 【エステル】</w:t>
      </w:r>
    </w:p>
    <w:p>
      <w:pPr>
        <w:rPr>
          <w:rFonts w:hint="default"/>
        </w:rPr>
      </w:pPr>
      <w:r>
        <w:rPr>
          <w:rFonts w:hint="default"/>
        </w:rPr>
        <w:t>&lt;jaT0512&gt;「何も聞かなかったですね」</w:t>
      </w:r>
    </w:p>
    <w:p>
      <w:pPr>
        <w:rPr>
          <w:rFonts w:hint="default"/>
        </w:rPr>
      </w:pPr>
      <w:r>
        <w:rPr>
          <w:rFonts w:hint="default"/>
        </w:rPr>
        <w:t>&lt;cnT0512&gt;「</w:t>
      </w:r>
      <w:del w:id="201" w:author="hhh0578" w:date="2019-08-21T19:58:14Z">
        <w:r>
          <w:rPr>
            <w:rFonts w:hint="default"/>
            <w:lang w:val="en-US"/>
          </w:rPr>
          <w:delText>什么都没问呢</w:delText>
        </w:r>
      </w:del>
      <w:ins w:id="202" w:author="hhh0578" w:date="2019-08-21T19:58:14Z">
        <w:r>
          <w:rPr>
            <w:rFonts w:hint="eastAsia"/>
            <w:lang w:val="en-US" w:eastAsia="zh-CN"/>
          </w:rPr>
          <w:t>你</w:t>
        </w:r>
      </w:ins>
      <w:ins w:id="203" w:author="hhh0578" w:date="2019-08-21T19:58:15Z">
        <w:r>
          <w:rPr>
            <w:rFonts w:hint="eastAsia"/>
            <w:lang w:val="en-US" w:eastAsia="zh-CN"/>
          </w:rPr>
          <w:t>什么</w:t>
        </w:r>
      </w:ins>
      <w:ins w:id="204" w:author="hhh0578" w:date="2019-08-21T19:58:17Z">
        <w:r>
          <w:rPr>
            <w:rFonts w:hint="eastAsia"/>
            <w:lang w:val="en-US" w:eastAsia="zh-CN"/>
          </w:rPr>
          <w:t>都没</w:t>
        </w:r>
      </w:ins>
      <w:ins w:id="205" w:author="hhh0578" w:date="2019-08-21T19:58:18Z">
        <w:r>
          <w:rPr>
            <w:rFonts w:hint="eastAsia"/>
            <w:lang w:val="en-US" w:eastAsia="zh-CN"/>
          </w:rPr>
          <w:t>听</w:t>
        </w:r>
      </w:ins>
      <w:ins w:id="206" w:author="hhh0578" w:date="2019-08-21T19:58:19Z">
        <w:r>
          <w:rPr>
            <w:rFonts w:hint="eastAsia"/>
            <w:lang w:val="en-US" w:eastAsia="zh-CN"/>
          </w:rPr>
          <w:t>到</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&lt;jaT0513&gt;目を瞑ったまま顔を少し赤らめる。</w:t>
      </w:r>
    </w:p>
    <w:p>
      <w:pPr>
        <w:rPr>
          <w:rFonts w:hint="default"/>
        </w:rPr>
      </w:pPr>
      <w:r>
        <w:rPr>
          <w:rFonts w:hint="default"/>
        </w:rPr>
        <w:t>&lt;cnT0513&gt;闭目的面部少许泛红。</w:t>
      </w:r>
    </w:p>
    <w:p>
      <w:pPr>
        <w:rPr>
          <w:rFonts w:hint="default"/>
        </w:rPr>
      </w:pPr>
    </w:p>
    <w:p>
      <w:pPr>
        <w:rPr>
          <w:rFonts w:hint="default"/>
        </w:rPr>
      </w:pPr>
      <w:r>
        <w:rPr>
          <w:rFonts w:hint="default"/>
        </w:rPr>
        <w:t>//TEXT 【達哉】</w:t>
      </w:r>
    </w:p>
    <w:p>
      <w:pPr>
        <w:rPr>
          <w:rFonts w:hint="default"/>
        </w:rPr>
      </w:pPr>
      <w:r>
        <w:rPr>
          <w:rFonts w:hint="default"/>
        </w:rPr>
        <w:t>&lt;jaT0514&gt;「なんのことですか？」</w:t>
      </w:r>
    </w:p>
    <w:p>
      <w:pPr>
        <w:rPr>
          <w:rFonts w:hint="default"/>
        </w:rPr>
      </w:pPr>
      <w:r>
        <w:rPr>
          <w:rFonts w:hint="default"/>
        </w:rPr>
        <w:t>&lt;cnT0514&gt;「</w:t>
      </w:r>
      <w:del w:id="207" w:author="hhh0578" w:date="2019-08-21T19:58:25Z">
        <w:r>
          <w:rPr>
            <w:rFonts w:hint="default"/>
            <w:lang w:val="en-US"/>
          </w:rPr>
          <w:delText>要问什么呢</w:delText>
        </w:r>
      </w:del>
      <w:ins w:id="208" w:author="hhh0578" w:date="2019-08-21T19:58:26Z">
        <w:r>
          <w:rPr>
            <w:rFonts w:hint="eastAsia"/>
            <w:lang w:val="en-US" w:eastAsia="zh-CN"/>
          </w:rPr>
          <w:t>什么</w:t>
        </w:r>
      </w:ins>
      <w:ins w:id="209" w:author="hhh0578" w:date="2019-08-21T19:58:30Z">
        <w:r>
          <w:rPr>
            <w:rFonts w:hint="eastAsia"/>
            <w:lang w:val="en-US" w:eastAsia="zh-CN"/>
          </w:rPr>
          <w:t>意思</w:t>
        </w:r>
      </w:ins>
      <w:r>
        <w:rPr>
          <w:rFonts w:hint="default"/>
        </w:rPr>
        <w:t>？」</w:t>
      </w:r>
    </w:p>
    <w:p>
      <w:pPr>
        <w:rPr>
          <w:rFonts w:hint="default"/>
        </w:rPr>
      </w:pPr>
    </w:p>
    <w:p>
      <w:pPr>
        <w:rPr>
          <w:rFonts w:hint="default"/>
        </w:rPr>
      </w:pPr>
      <w:r>
        <w:rPr>
          <w:rFonts w:hint="default"/>
        </w:rPr>
        <w:t>//TEXT 【エステル】</w:t>
      </w:r>
    </w:p>
    <w:p>
      <w:pPr>
        <w:rPr>
          <w:rFonts w:hint="default"/>
        </w:rPr>
      </w:pPr>
      <w:r>
        <w:rPr>
          <w:rFonts w:hint="default"/>
        </w:rPr>
        <w:t>&lt;jaT0515&gt;「……結構です」</w:t>
      </w:r>
    </w:p>
    <w:p>
      <w:pPr>
        <w:rPr>
          <w:rFonts w:hint="default"/>
        </w:rPr>
      </w:pPr>
      <w:r>
        <w:rPr>
          <w:rFonts w:hint="default"/>
        </w:rPr>
        <w:t>&lt;cnT0515&gt;「……没什么」</w:t>
      </w:r>
    </w:p>
    <w:p>
      <w:pPr>
        <w:rPr>
          <w:rFonts w:hint="default"/>
        </w:rPr>
      </w:pPr>
    </w:p>
    <w:p>
      <w:pPr>
        <w:rPr>
          <w:rFonts w:hint="default"/>
        </w:rPr>
      </w:pPr>
      <w:r>
        <w:rPr>
          <w:rFonts w:hint="default"/>
        </w:rPr>
        <w:t>//TEXT 【達哉】</w:t>
      </w:r>
    </w:p>
    <w:p>
      <w:pPr>
        <w:rPr>
          <w:rFonts w:hint="default"/>
        </w:rPr>
      </w:pPr>
      <w:r>
        <w:rPr>
          <w:rFonts w:hint="default"/>
        </w:rPr>
        <w:t>&lt;jaT0516&gt;「……」</w:t>
      </w:r>
    </w:p>
    <w:p>
      <w:pPr>
        <w:rPr>
          <w:rFonts w:hint="default"/>
        </w:rPr>
      </w:pPr>
      <w:r>
        <w:rPr>
          <w:rFonts w:hint="default"/>
        </w:rPr>
        <w:t>&lt;cnT0516&gt;「……」</w:t>
      </w:r>
    </w:p>
    <w:p>
      <w:pPr>
        <w:rPr>
          <w:rFonts w:hint="default"/>
        </w:rPr>
      </w:pPr>
    </w:p>
    <w:p>
      <w:pPr>
        <w:rPr>
          <w:rFonts w:hint="default"/>
        </w:rPr>
      </w:pPr>
      <w:r>
        <w:rPr>
          <w:rFonts w:hint="default"/>
        </w:rPr>
        <w:t>//TEXT</w:t>
      </w:r>
    </w:p>
    <w:p>
      <w:pPr>
        <w:rPr>
          <w:rFonts w:hint="default"/>
        </w:rPr>
      </w:pPr>
      <w:r>
        <w:rPr>
          <w:rFonts w:hint="default"/>
        </w:rPr>
        <w:t>&lt;jaT0517&gt;やばい。</w:t>
      </w:r>
    </w:p>
    <w:p>
      <w:pPr>
        <w:rPr>
          <w:rFonts w:hint="default"/>
        </w:rPr>
      </w:pPr>
      <w:r>
        <w:rPr>
          <w:rFonts w:hint="default"/>
        </w:rPr>
        <w:t>&lt;cnT0517&gt;糟了。</w:t>
      </w:r>
    </w:p>
    <w:p>
      <w:pPr>
        <w:rPr>
          <w:rFonts w:hint="default"/>
        </w:rPr>
      </w:pPr>
    </w:p>
    <w:p>
      <w:pPr>
        <w:rPr>
          <w:rFonts w:hint="default"/>
        </w:rPr>
      </w:pPr>
      <w:r>
        <w:rPr>
          <w:rFonts w:hint="default"/>
        </w:rPr>
        <w:t>//TEXT</w:t>
      </w:r>
    </w:p>
    <w:p>
      <w:pPr>
        <w:rPr>
          <w:rFonts w:hint="default"/>
        </w:rPr>
      </w:pPr>
      <w:r>
        <w:rPr>
          <w:rFonts w:hint="default"/>
        </w:rPr>
        <w:t>&lt;jaT0518&gt;エステルさんは面白い。</w:t>
      </w:r>
    </w:p>
    <w:p>
      <w:pPr>
        <w:rPr>
          <w:rFonts w:hint="default"/>
        </w:rPr>
      </w:pPr>
      <w:r>
        <w:rPr>
          <w:rFonts w:hint="default"/>
        </w:rPr>
        <w:t>&lt;cnT0518&gt;艾斯蒂尔太有趣了。</w:t>
      </w:r>
    </w:p>
    <w:p>
      <w:pPr>
        <w:rPr>
          <w:rFonts w:hint="default"/>
        </w:rPr>
      </w:pPr>
    </w:p>
    <w:p>
      <w:pPr>
        <w:rPr>
          <w:rFonts w:hint="default"/>
        </w:rPr>
      </w:pPr>
      <w:r>
        <w:rPr>
          <w:rFonts w:hint="default"/>
        </w:rPr>
        <w:t>//TEXT</w:t>
      </w:r>
    </w:p>
    <w:p>
      <w:pPr>
        <w:rPr>
          <w:rFonts w:hint="default"/>
        </w:rPr>
      </w:pPr>
      <w:r>
        <w:rPr>
          <w:rFonts w:hint="default"/>
        </w:rPr>
        <w:t>&lt;jaT0519&gt;もっと彼女のいろんなところを知りたくなる。</w:t>
      </w:r>
    </w:p>
    <w:p>
      <w:pPr>
        <w:rPr>
          <w:rFonts w:hint="default"/>
        </w:rPr>
      </w:pPr>
      <w:r>
        <w:rPr>
          <w:rFonts w:hint="default"/>
        </w:rPr>
        <w:t>&lt;cnT0519&gt;想知道她更多的事情。</w:t>
      </w:r>
    </w:p>
    <w:p>
      <w:pPr>
        <w:rPr>
          <w:rFonts w:hint="default"/>
        </w:rPr>
      </w:pPr>
    </w:p>
    <w:p>
      <w:pPr>
        <w:rPr>
          <w:rFonts w:hint="default"/>
        </w:rPr>
      </w:pPr>
      <w:r>
        <w:rPr>
          <w:rFonts w:hint="default"/>
        </w:rPr>
        <w:t>//TEXT 【店員Ｂ】</w:t>
      </w:r>
    </w:p>
    <w:p>
      <w:pPr>
        <w:rPr>
          <w:rFonts w:hint="default"/>
        </w:rPr>
      </w:pPr>
      <w:r>
        <w:rPr>
          <w:rFonts w:hint="default"/>
        </w:rPr>
        <w:t>&lt;jaT0520&gt;「お待たせいたしました」</w:t>
      </w:r>
    </w:p>
    <w:p>
      <w:pPr>
        <w:rPr>
          <w:rFonts w:hint="default"/>
        </w:rPr>
      </w:pPr>
      <w:r>
        <w:rPr>
          <w:rFonts w:hint="default"/>
        </w:rPr>
        <w:t>&lt;cnT0520&gt;「久等了」</w:t>
      </w:r>
    </w:p>
    <w:p>
      <w:pPr>
        <w:rPr>
          <w:rFonts w:hint="default"/>
        </w:rPr>
      </w:pPr>
    </w:p>
    <w:p>
      <w:pPr>
        <w:rPr>
          <w:rFonts w:hint="default"/>
        </w:rPr>
      </w:pPr>
      <w:r>
        <w:rPr>
          <w:rFonts w:hint="default"/>
        </w:rPr>
        <w:t>//TEXT</w:t>
      </w:r>
    </w:p>
    <w:p>
      <w:pPr>
        <w:rPr>
          <w:rFonts w:hint="default"/>
        </w:rPr>
      </w:pPr>
      <w:r>
        <w:rPr>
          <w:rFonts w:hint="default"/>
        </w:rPr>
        <w:t>&lt;jaT0521&gt;ホットケーキが運ばれてきた。</w:t>
      </w:r>
    </w:p>
    <w:p>
      <w:pPr>
        <w:rPr>
          <w:rFonts w:hint="default"/>
        </w:rPr>
      </w:pPr>
      <w:r>
        <w:rPr>
          <w:rFonts w:hint="default"/>
        </w:rPr>
        <w:t>&lt;cnT0521</w:t>
      </w:r>
      <w:ins w:id="210" w:author="hhh0578" w:date="2019-08-21T19:58:40Z">
        <w:r>
          <w:rPr>
            <w:rFonts w:hint="eastAsia"/>
            <w:lang w:val="en-US" w:eastAsia="zh-CN"/>
          </w:rPr>
          <w:t>松饼</w:t>
        </w:r>
      </w:ins>
      <w:del w:id="211" w:author="hhh0578" w:date="2019-08-21T19:58:39Z">
        <w:r>
          <w:rPr>
            <w:rFonts w:hint="default"/>
          </w:rPr>
          <w:delText>&gt;蛋糕</w:delText>
        </w:r>
      </w:del>
      <w:r>
        <w:rPr>
          <w:rFonts w:hint="default"/>
        </w:rPr>
        <w:t>端上来了。</w:t>
      </w:r>
    </w:p>
    <w:p>
      <w:pPr>
        <w:rPr>
          <w:rFonts w:hint="default"/>
        </w:rPr>
      </w:pPr>
    </w:p>
    <w:p>
      <w:pPr>
        <w:rPr>
          <w:rFonts w:hint="default"/>
        </w:rPr>
      </w:pPr>
      <w:r>
        <w:rPr>
          <w:rFonts w:hint="default"/>
        </w:rPr>
        <w:t>//TEXT</w:t>
      </w:r>
    </w:p>
    <w:p>
      <w:pPr>
        <w:rPr>
          <w:rFonts w:hint="default"/>
        </w:rPr>
      </w:pPr>
      <w:r>
        <w:rPr>
          <w:rFonts w:hint="default"/>
        </w:rPr>
        <w:t>&lt;jaT0522&gt;おいしそうに焼けている。</w:t>
      </w:r>
    </w:p>
    <w:p>
      <w:pPr>
        <w:rPr>
          <w:rFonts w:hint="default"/>
        </w:rPr>
      </w:pPr>
      <w:r>
        <w:rPr>
          <w:rFonts w:hint="default"/>
        </w:rPr>
        <w:t>&lt;cnT0522&gt;烤得香喷喷的。</w:t>
      </w:r>
    </w:p>
    <w:p>
      <w:pPr>
        <w:rPr>
          <w:rFonts w:hint="default"/>
        </w:rPr>
      </w:pPr>
    </w:p>
    <w:p>
      <w:pPr>
        <w:rPr>
          <w:rFonts w:hint="default"/>
        </w:rPr>
      </w:pPr>
      <w:r>
        <w:rPr>
          <w:rFonts w:hint="default"/>
        </w:rPr>
        <w:t>//TEXT</w:t>
      </w:r>
    </w:p>
    <w:p>
      <w:pPr>
        <w:rPr>
          <w:rFonts w:hint="default"/>
        </w:rPr>
      </w:pPr>
      <w:r>
        <w:rPr>
          <w:rFonts w:hint="default"/>
        </w:rPr>
        <w:t>&lt;jaT0523&gt;さっきから焼き続けていたのなら、今頃、菜月はだしのカーボン具合になってるはずだけど……</w:t>
      </w:r>
    </w:p>
    <w:p>
      <w:pPr>
        <w:rPr>
          <w:rFonts w:hint="default"/>
        </w:rPr>
      </w:pPr>
      <w:r>
        <w:rPr>
          <w:rFonts w:hint="default"/>
        </w:rPr>
        <w:t>&lt;cnT0523&gt;如果是从刚才就开始烤的话，</w:t>
      </w:r>
      <w:ins w:id="212" w:author="hhh0578" w:date="2019-08-21T20:01:50Z">
        <w:r>
          <w:rPr>
            <w:rFonts w:hint="eastAsia"/>
            <w:lang w:val="en-US" w:eastAsia="zh-CN"/>
          </w:rPr>
          <w:t>我的</w:t>
        </w:r>
      </w:ins>
      <w:ins w:id="213" w:author="hhh0578" w:date="2019-08-21T20:01:51Z">
        <w:r>
          <w:rPr>
            <w:rFonts w:hint="eastAsia"/>
            <w:lang w:val="en-US" w:eastAsia="zh-CN"/>
          </w:rPr>
          <w:t>松饼</w:t>
        </w:r>
      </w:ins>
      <w:ins w:id="214" w:author="hhh0578" w:date="2019-08-21T20:01:54Z">
        <w:r>
          <w:rPr>
            <w:rFonts w:hint="eastAsia"/>
            <w:lang w:val="en-US" w:eastAsia="zh-CN"/>
          </w:rPr>
          <w:t>应该</w:t>
        </w:r>
      </w:ins>
      <w:ins w:id="215" w:author="hhh0578" w:date="2019-08-21T20:01:55Z">
        <w:r>
          <w:rPr>
            <w:rFonts w:hint="eastAsia"/>
            <w:lang w:val="en-US" w:eastAsia="zh-CN"/>
          </w:rPr>
          <w:t>已经</w:t>
        </w:r>
      </w:ins>
      <w:del w:id="216" w:author="hhh0578" w:date="2019-08-21T20:01:47Z">
        <w:r>
          <w:rPr>
            <w:rFonts w:hint="default"/>
          </w:rPr>
          <w:delText>现</w:delText>
        </w:r>
      </w:del>
      <w:del w:id="217" w:author="hhh0578" w:date="2019-08-21T20:01:46Z">
        <w:r>
          <w:rPr>
            <w:rFonts w:hint="default"/>
          </w:rPr>
          <w:delText>在就会像</w:delText>
        </w:r>
      </w:del>
      <w:del w:id="218" w:author="hhh0578" w:date="2019-08-21T20:01:45Z">
        <w:r>
          <w:rPr>
            <w:rFonts w:hint="default"/>
          </w:rPr>
          <w:delText>菜月一样已经巴出汁</w:delText>
        </w:r>
      </w:del>
      <w:r>
        <w:rPr>
          <w:rFonts w:hint="default"/>
        </w:rPr>
        <w:t>烤成碳了……</w:t>
      </w:r>
    </w:p>
    <w:p>
      <w:pPr>
        <w:rPr>
          <w:rFonts w:hint="default"/>
        </w:rPr>
      </w:pPr>
    </w:p>
    <w:p>
      <w:pPr>
        <w:rPr>
          <w:rFonts w:hint="default"/>
        </w:rPr>
      </w:pPr>
      <w:r>
        <w:rPr>
          <w:rFonts w:hint="default"/>
        </w:rPr>
        <w:t>//TEXT</w:t>
      </w:r>
    </w:p>
    <w:p>
      <w:pPr>
        <w:rPr>
          <w:rFonts w:hint="default"/>
        </w:rPr>
      </w:pPr>
      <w:r>
        <w:rPr>
          <w:rFonts w:hint="default"/>
        </w:rPr>
        <w:t>&lt;jaT0524&gt;ここはエステルさんに免じて。</w:t>
      </w:r>
    </w:p>
    <w:p>
      <w:pPr>
        <w:rPr>
          <w:rFonts w:hint="default"/>
        </w:rPr>
      </w:pPr>
      <w:r>
        <w:rPr>
          <w:rFonts w:hint="default"/>
        </w:rPr>
        <w:t>&lt;cnT0524&gt;看在艾斯蒂尔面子上就不提了。</w:t>
      </w:r>
    </w:p>
    <w:p>
      <w:pPr>
        <w:rPr>
          <w:rFonts w:hint="default"/>
        </w:rPr>
      </w:pPr>
    </w:p>
    <w:p>
      <w:pPr>
        <w:rPr>
          <w:rFonts w:hint="default"/>
        </w:rPr>
      </w:pPr>
      <w:r>
        <w:rPr>
          <w:rFonts w:hint="default"/>
        </w:rPr>
        <w:t>//TEXT 【達哉】</w:t>
      </w:r>
    </w:p>
    <w:p>
      <w:pPr>
        <w:rPr>
          <w:rFonts w:hint="default"/>
        </w:rPr>
      </w:pPr>
      <w:r>
        <w:rPr>
          <w:rFonts w:hint="default"/>
        </w:rPr>
        <w:t>&lt;jaT0525&gt;「食べましょうか」</w:t>
      </w:r>
    </w:p>
    <w:p>
      <w:pPr>
        <w:rPr>
          <w:rFonts w:hint="default"/>
        </w:rPr>
      </w:pPr>
      <w:r>
        <w:rPr>
          <w:rFonts w:hint="default"/>
        </w:rPr>
        <w:t>&lt;cnT0525&gt;「我们吃吧」</w:t>
      </w:r>
    </w:p>
    <w:p>
      <w:pPr>
        <w:rPr>
          <w:rFonts w:hint="default"/>
        </w:rPr>
      </w:pPr>
    </w:p>
    <w:p>
      <w:pPr>
        <w:rPr>
          <w:rFonts w:hint="default"/>
        </w:rPr>
      </w:pPr>
      <w:r>
        <w:rPr>
          <w:rFonts w:hint="default"/>
        </w:rPr>
        <w:t>//TEXT 【エステル】</w:t>
      </w:r>
    </w:p>
    <w:p>
      <w:pPr>
        <w:rPr>
          <w:rFonts w:hint="default"/>
        </w:rPr>
      </w:pPr>
      <w:r>
        <w:rPr>
          <w:rFonts w:hint="default"/>
        </w:rPr>
        <w:t>&lt;jaT0526&gt;「ええ」</w:t>
      </w:r>
    </w:p>
    <w:p>
      <w:pPr>
        <w:rPr>
          <w:rFonts w:hint="default"/>
        </w:rPr>
      </w:pPr>
      <w:r>
        <w:rPr>
          <w:rFonts w:hint="default"/>
        </w:rPr>
        <w:t>&lt;cnT0526&gt;「好的」</w:t>
      </w:r>
    </w:p>
    <w:p>
      <w:pPr>
        <w:rPr>
          <w:rFonts w:hint="default"/>
        </w:rPr>
      </w:pPr>
    </w:p>
    <w:p>
      <w:pPr>
        <w:rPr>
          <w:rFonts w:hint="default"/>
        </w:rPr>
      </w:pPr>
      <w:r>
        <w:rPr>
          <w:rFonts w:hint="default"/>
        </w:rPr>
        <w:t>//TEXT</w:t>
      </w:r>
    </w:p>
    <w:p>
      <w:pPr>
        <w:rPr>
          <w:rFonts w:hint="default"/>
        </w:rPr>
      </w:pPr>
      <w:r>
        <w:rPr>
          <w:rFonts w:hint="default"/>
        </w:rPr>
        <w:t>&lt;jaT0527&gt;と、エステルさんは胸の前で手を合わせる。</w:t>
      </w:r>
    </w:p>
    <w:p>
      <w:pPr>
        <w:rPr>
          <w:rFonts w:hint="default"/>
        </w:rPr>
      </w:pPr>
      <w:r>
        <w:rPr>
          <w:rFonts w:hint="default"/>
        </w:rPr>
        <w:t>&lt;cnT0527&gt;艾斯蒂尔胸前双手合十。</w:t>
      </w:r>
    </w:p>
    <w:p>
      <w:pPr>
        <w:rPr>
          <w:rFonts w:hint="default"/>
        </w:rPr>
      </w:pPr>
    </w:p>
    <w:p>
      <w:pPr>
        <w:rPr>
          <w:rFonts w:hint="default"/>
        </w:rPr>
      </w:pPr>
      <w:r>
        <w:rPr>
          <w:rFonts w:hint="default"/>
        </w:rPr>
        <w:t>//TEXT 【エステル】</w:t>
      </w:r>
    </w:p>
    <w:p>
      <w:pPr>
        <w:rPr>
          <w:rFonts w:hint="default"/>
        </w:rPr>
      </w:pPr>
      <w:r>
        <w:rPr>
          <w:rFonts w:hint="default"/>
        </w:rPr>
        <w:t>&lt;jaT0528&gt;「今日の糧を与え給うことを神に感謝します……」</w:t>
      </w:r>
    </w:p>
    <w:p>
      <w:pPr>
        <w:rPr>
          <w:rFonts w:hint="default"/>
        </w:rPr>
      </w:pPr>
      <w:r>
        <w:rPr>
          <w:rFonts w:hint="default"/>
        </w:rPr>
        <w:t>&lt;cnT0528&gt;「感谢神赐予今天的粮食……」</w:t>
      </w:r>
    </w:p>
    <w:p>
      <w:pPr>
        <w:rPr>
          <w:rFonts w:hint="default"/>
        </w:rPr>
      </w:pPr>
    </w:p>
    <w:p>
      <w:pPr>
        <w:rPr>
          <w:rFonts w:hint="default"/>
        </w:rPr>
      </w:pPr>
      <w:r>
        <w:rPr>
          <w:rFonts w:hint="default"/>
        </w:rPr>
        <w:t>//TEXT</w:t>
      </w:r>
    </w:p>
    <w:p>
      <w:pPr>
        <w:rPr>
          <w:rFonts w:hint="default"/>
        </w:rPr>
      </w:pPr>
      <w:r>
        <w:rPr>
          <w:rFonts w:hint="default"/>
        </w:rPr>
        <w:t>&lt;jaT0529&gt;口の中で祈りを捧げている。</w:t>
      </w:r>
    </w:p>
    <w:p>
      <w:pPr>
        <w:rPr>
          <w:rFonts w:hint="default"/>
        </w:rPr>
      </w:pPr>
      <w:r>
        <w:rPr>
          <w:rFonts w:hint="default"/>
        </w:rPr>
        <w:t>&lt;cnT0529&gt;艾斯蒂尔口中默默祈祷。</w:t>
      </w:r>
    </w:p>
    <w:p>
      <w:pPr>
        <w:rPr>
          <w:rFonts w:hint="default"/>
        </w:rPr>
      </w:pPr>
    </w:p>
    <w:p>
      <w:pPr>
        <w:rPr>
          <w:rFonts w:hint="default"/>
        </w:rPr>
      </w:pPr>
      <w:r>
        <w:rPr>
          <w:rFonts w:hint="default"/>
        </w:rPr>
        <w:t>//TEXT</w:t>
      </w:r>
    </w:p>
    <w:p>
      <w:pPr>
        <w:rPr>
          <w:rFonts w:hint="default"/>
        </w:rPr>
      </w:pPr>
      <w:r>
        <w:rPr>
          <w:rFonts w:hint="default"/>
        </w:rPr>
        <w:t>&lt;jaT0530&gt;どことなく音楽のような言葉は耳に心地よい。</w:t>
      </w:r>
    </w:p>
    <w:p>
      <w:pPr>
        <w:rPr>
          <w:rFonts w:hint="default"/>
        </w:rPr>
      </w:pPr>
      <w:r>
        <w:rPr>
          <w:rFonts w:hint="default"/>
        </w:rPr>
        <w:t>&lt;cnT0530&gt;如听仙乐耳暂明。</w:t>
      </w:r>
    </w:p>
    <w:p>
      <w:pPr>
        <w:rPr>
          <w:rFonts w:hint="default"/>
        </w:rPr>
      </w:pPr>
    </w:p>
    <w:p>
      <w:pPr>
        <w:rPr>
          <w:rFonts w:hint="default"/>
        </w:rPr>
      </w:pPr>
      <w:r>
        <w:rPr>
          <w:rFonts w:hint="default"/>
        </w:rPr>
        <w:t>//TEXT</w:t>
      </w:r>
    </w:p>
    <w:p>
      <w:pPr>
        <w:rPr>
          <w:rFonts w:hint="default"/>
        </w:rPr>
      </w:pPr>
      <w:r>
        <w:rPr>
          <w:rFonts w:hint="default"/>
        </w:rPr>
        <w:t>&lt;jaT0531&gt;本当に聖職者なんだな。</w:t>
      </w:r>
    </w:p>
    <w:p>
      <w:pPr>
        <w:rPr>
          <w:rFonts w:hint="default"/>
        </w:rPr>
      </w:pPr>
      <w:r>
        <w:rPr>
          <w:rFonts w:hint="default"/>
        </w:rPr>
        <w:t>&lt;cnT0531&gt;不愧是正统的圣职者。</w:t>
      </w:r>
    </w:p>
    <w:p>
      <w:pPr>
        <w:rPr>
          <w:rFonts w:hint="default"/>
        </w:rPr>
      </w:pPr>
    </w:p>
    <w:p>
      <w:pPr>
        <w:rPr>
          <w:rFonts w:hint="default"/>
        </w:rPr>
      </w:pPr>
      <w:r>
        <w:rPr>
          <w:rFonts w:hint="default"/>
        </w:rPr>
        <w:t>//TEXT</w:t>
      </w:r>
    </w:p>
    <w:p>
      <w:pPr>
        <w:rPr>
          <w:rFonts w:hint="default"/>
        </w:rPr>
      </w:pPr>
      <w:r>
        <w:rPr>
          <w:rFonts w:hint="default"/>
        </w:rPr>
        <w:t>&lt;jaT0532&gt;強く実感する。</w:t>
      </w:r>
    </w:p>
    <w:p>
      <w:pPr>
        <w:rPr>
          <w:rFonts w:hint="default"/>
        </w:rPr>
      </w:pPr>
      <w:r>
        <w:rPr>
          <w:rFonts w:hint="default"/>
        </w:rPr>
        <w:t>&lt;cnT0532&gt;强烈的实感。</w:t>
      </w:r>
    </w:p>
    <w:p>
      <w:pPr>
        <w:rPr>
          <w:rFonts w:hint="default"/>
        </w:rPr>
      </w:pPr>
    </w:p>
    <w:p>
      <w:pPr>
        <w:rPr>
          <w:rFonts w:hint="default"/>
        </w:rPr>
      </w:pPr>
      <w:r>
        <w:rPr>
          <w:rFonts w:hint="default"/>
        </w:rPr>
        <w:t>//TEXT 【エステル】</w:t>
      </w:r>
    </w:p>
    <w:p>
      <w:pPr>
        <w:rPr>
          <w:rFonts w:hint="default"/>
        </w:rPr>
      </w:pPr>
      <w:r>
        <w:rPr>
          <w:rFonts w:hint="default"/>
        </w:rPr>
        <w:t>&lt;jaT0533&gt;「今日も月が平和であることを神に感謝します……」</w:t>
      </w:r>
    </w:p>
    <w:p>
      <w:pPr>
        <w:rPr>
          <w:rFonts w:hint="default"/>
        </w:rPr>
      </w:pPr>
      <w:r>
        <w:rPr>
          <w:rFonts w:hint="default"/>
        </w:rPr>
        <w:t>&lt;cnT0533&gt;「感谢保佑了我们今日的和平……」</w:t>
      </w:r>
    </w:p>
    <w:p>
      <w:pPr>
        <w:rPr>
          <w:rFonts w:hint="default"/>
        </w:rPr>
      </w:pPr>
    </w:p>
    <w:p>
      <w:pPr>
        <w:rPr>
          <w:rFonts w:hint="default"/>
        </w:rPr>
      </w:pPr>
      <w:r>
        <w:rPr>
          <w:rFonts w:hint="default"/>
        </w:rPr>
        <w:t>//TEXT 【客Ａ】</w:t>
      </w:r>
    </w:p>
    <w:p>
      <w:pPr>
        <w:rPr>
          <w:rFonts w:hint="default"/>
        </w:rPr>
      </w:pPr>
      <w:r>
        <w:rPr>
          <w:rFonts w:hint="default"/>
        </w:rPr>
        <w:t>&lt;jaT0534&gt;「もしかして、月の人なんですか？」</w:t>
      </w:r>
    </w:p>
    <w:p>
      <w:pPr>
        <w:rPr>
          <w:rFonts w:hint="default"/>
        </w:rPr>
      </w:pPr>
      <w:r>
        <w:rPr>
          <w:rFonts w:hint="default"/>
        </w:rPr>
        <w:t>&lt;cnT0534&gt;「这位难道是月人吗？」</w:t>
      </w:r>
    </w:p>
    <w:p>
      <w:pPr>
        <w:rPr>
          <w:rFonts w:hint="default"/>
        </w:rPr>
      </w:pPr>
    </w:p>
    <w:p>
      <w:pPr>
        <w:rPr>
          <w:rFonts w:hint="default"/>
        </w:rPr>
      </w:pPr>
      <w:r>
        <w:rPr>
          <w:rFonts w:hint="default"/>
        </w:rPr>
        <w:t>//TEXT</w:t>
      </w:r>
    </w:p>
    <w:p>
      <w:pPr>
        <w:rPr>
          <w:rFonts w:hint="default"/>
        </w:rPr>
      </w:pPr>
      <w:r>
        <w:rPr>
          <w:rFonts w:hint="default"/>
        </w:rPr>
        <w:t>&lt;jaT0535&gt;隣の席に座っていた女子学生のコンビが突然声をかけてくる。</w:t>
      </w:r>
    </w:p>
    <w:p>
      <w:pPr>
        <w:rPr>
          <w:rFonts w:hint="default"/>
        </w:rPr>
      </w:pPr>
      <w:r>
        <w:rPr>
          <w:rFonts w:hint="default"/>
        </w:rPr>
        <w:t>&lt;cnT0535&gt;旁边座位的一对女学生突然过来搭话。</w:t>
      </w:r>
    </w:p>
    <w:p>
      <w:pPr>
        <w:rPr>
          <w:rFonts w:hint="default"/>
        </w:rPr>
      </w:pPr>
    </w:p>
    <w:p>
      <w:pPr>
        <w:rPr>
          <w:rFonts w:hint="default"/>
        </w:rPr>
      </w:pPr>
      <w:r>
        <w:rPr>
          <w:rFonts w:hint="default"/>
        </w:rPr>
        <w:t>//TEXT 【達哉】</w:t>
      </w:r>
    </w:p>
    <w:p>
      <w:pPr>
        <w:rPr>
          <w:rFonts w:hint="default"/>
        </w:rPr>
      </w:pPr>
      <w:r>
        <w:rPr>
          <w:rFonts w:hint="default"/>
        </w:rPr>
        <w:t>&lt;jaT0536&gt;「え？」</w:t>
      </w:r>
    </w:p>
    <w:p>
      <w:pPr>
        <w:rPr>
          <w:rFonts w:hint="default"/>
        </w:rPr>
      </w:pPr>
      <w:r>
        <w:rPr>
          <w:rFonts w:hint="default"/>
        </w:rPr>
        <w:t>&lt;cnT0536&gt;「诶？」</w:t>
      </w:r>
    </w:p>
    <w:p>
      <w:pPr>
        <w:rPr>
          <w:rFonts w:hint="default"/>
        </w:rPr>
      </w:pPr>
    </w:p>
    <w:p>
      <w:pPr>
        <w:rPr>
          <w:rFonts w:hint="default"/>
        </w:rPr>
      </w:pPr>
      <w:r>
        <w:rPr>
          <w:rFonts w:hint="default"/>
        </w:rPr>
        <w:t>//TEXT 【エステル】</w:t>
      </w:r>
    </w:p>
    <w:p>
      <w:pPr>
        <w:rPr>
          <w:rFonts w:hint="default"/>
        </w:rPr>
      </w:pPr>
      <w:r>
        <w:rPr>
          <w:rFonts w:hint="default"/>
        </w:rPr>
        <w:t>&lt;jaT0537&gt;「そうですが何か？」</w:t>
      </w:r>
    </w:p>
    <w:p>
      <w:pPr>
        <w:rPr>
          <w:rFonts w:hint="default"/>
        </w:rPr>
      </w:pPr>
      <w:r>
        <w:rPr>
          <w:rFonts w:hint="default"/>
        </w:rPr>
        <w:t>&lt;cnT0537&gt;「是的，有事吗？」</w:t>
      </w:r>
    </w:p>
    <w:p>
      <w:pPr>
        <w:rPr>
          <w:rFonts w:hint="default"/>
        </w:rPr>
      </w:pPr>
    </w:p>
    <w:p>
      <w:pPr>
        <w:rPr>
          <w:rFonts w:hint="default"/>
        </w:rPr>
      </w:pPr>
      <w:r>
        <w:rPr>
          <w:rFonts w:hint="default"/>
        </w:rPr>
        <w:t>//TEXT</w:t>
      </w:r>
    </w:p>
    <w:p>
      <w:pPr>
        <w:rPr>
          <w:rFonts w:hint="default"/>
        </w:rPr>
      </w:pPr>
      <w:r>
        <w:rPr>
          <w:rFonts w:hint="default"/>
        </w:rPr>
        <w:t>&lt;jaT0538&gt;祈りを終えたエステルさんが静かに答える。</w:t>
      </w:r>
    </w:p>
    <w:p>
      <w:pPr>
        <w:rPr>
          <w:rFonts w:hint="default"/>
        </w:rPr>
      </w:pPr>
      <w:r>
        <w:rPr>
          <w:rFonts w:hint="default"/>
        </w:rPr>
        <w:t>&lt;cnT0538&gt;祈祷完毕后艾斯蒂尔平静地答道。</w:t>
      </w:r>
    </w:p>
    <w:p>
      <w:pPr>
        <w:rPr>
          <w:rFonts w:hint="default"/>
        </w:rPr>
      </w:pPr>
    </w:p>
    <w:p>
      <w:pPr>
        <w:rPr>
          <w:rFonts w:hint="default"/>
        </w:rPr>
      </w:pPr>
      <w:r>
        <w:rPr>
          <w:rFonts w:hint="default"/>
        </w:rPr>
        <w:t>//TEXT 【客Ａ】</w:t>
      </w:r>
    </w:p>
    <w:p>
      <w:pPr>
        <w:rPr>
          <w:rFonts w:hint="default"/>
        </w:rPr>
      </w:pPr>
      <w:r>
        <w:rPr>
          <w:rFonts w:hint="default"/>
        </w:rPr>
        <w:t>&lt;jaT0539&gt;「わぁ、こんな近くで月人を見られるなんて」</w:t>
      </w:r>
    </w:p>
    <w:p>
      <w:pPr>
        <w:rPr>
          <w:rFonts w:hint="default"/>
        </w:rPr>
      </w:pPr>
      <w:r>
        <w:rPr>
          <w:rFonts w:hint="default"/>
        </w:rPr>
        <w:t>&lt;cnT0539&gt;「哇，居然能在这么近距离看到月人」</w:t>
      </w:r>
    </w:p>
    <w:p>
      <w:pPr>
        <w:rPr>
          <w:rFonts w:hint="default"/>
        </w:rPr>
      </w:pPr>
    </w:p>
    <w:p>
      <w:pPr>
        <w:rPr>
          <w:rFonts w:hint="default"/>
        </w:rPr>
      </w:pPr>
      <w:r>
        <w:rPr>
          <w:rFonts w:hint="default"/>
        </w:rPr>
        <w:t>//TEXT</w:t>
      </w:r>
    </w:p>
    <w:p>
      <w:pPr>
        <w:rPr>
          <w:rFonts w:hint="default"/>
        </w:rPr>
      </w:pPr>
      <w:r>
        <w:rPr>
          <w:rFonts w:hint="default"/>
        </w:rPr>
        <w:t>&lt;jaT0540&gt;女の子は嬉しそうな声を上げる。</w:t>
      </w:r>
    </w:p>
    <w:p>
      <w:pPr>
        <w:rPr>
          <w:rFonts w:hint="default"/>
        </w:rPr>
      </w:pPr>
      <w:r>
        <w:rPr>
          <w:rFonts w:hint="default"/>
        </w:rPr>
        <w:t>&lt;cnT0540&gt;女孩的发出高兴的声音。</w:t>
      </w:r>
    </w:p>
    <w:p>
      <w:pPr>
        <w:rPr>
          <w:rFonts w:hint="default"/>
        </w:rPr>
      </w:pPr>
    </w:p>
    <w:p>
      <w:pPr>
        <w:rPr>
          <w:rFonts w:hint="default"/>
        </w:rPr>
      </w:pPr>
      <w:r>
        <w:rPr>
          <w:rFonts w:hint="default"/>
        </w:rPr>
        <w:t>//TEXT 【客Ｂ】</w:t>
      </w:r>
    </w:p>
    <w:p>
      <w:pPr>
        <w:rPr>
          <w:rFonts w:hint="default"/>
        </w:rPr>
      </w:pPr>
      <w:r>
        <w:rPr>
          <w:rFonts w:hint="default"/>
        </w:rPr>
        <w:t>&lt;jaT0541&gt;「すごいっ、みんなに自慢できちゃうよっ」</w:t>
      </w:r>
    </w:p>
    <w:p>
      <w:pPr>
        <w:rPr>
          <w:rFonts w:hint="default"/>
        </w:rPr>
      </w:pPr>
      <w:r>
        <w:rPr>
          <w:rFonts w:hint="default"/>
        </w:rPr>
        <w:t>&lt;cnT0541&gt;「太棒了，能在大家面前炫耀了」</w:t>
      </w:r>
    </w:p>
    <w:p>
      <w:pPr>
        <w:rPr>
          <w:rFonts w:hint="default"/>
        </w:rPr>
      </w:pPr>
    </w:p>
    <w:p>
      <w:pPr>
        <w:rPr>
          <w:rFonts w:hint="default"/>
        </w:rPr>
      </w:pPr>
      <w:r>
        <w:rPr>
          <w:rFonts w:hint="default"/>
        </w:rPr>
        <w:t>//TEXT</w:t>
      </w:r>
    </w:p>
    <w:p>
      <w:pPr>
        <w:rPr>
          <w:rFonts w:hint="default"/>
        </w:rPr>
      </w:pPr>
      <w:r>
        <w:rPr>
          <w:rFonts w:hint="default"/>
        </w:rPr>
        <w:t>&lt;jaT0542&gt;連れの女の子もはしゃぎ始めた。</w:t>
      </w:r>
    </w:p>
    <w:p>
      <w:pPr>
        <w:rPr>
          <w:rFonts w:hint="default"/>
        </w:rPr>
      </w:pPr>
      <w:r>
        <w:rPr>
          <w:rFonts w:hint="default"/>
        </w:rPr>
        <w:t>&lt;cnT0542&gt;旁边的女生也开始兴奋了。</w:t>
      </w:r>
    </w:p>
    <w:p>
      <w:pPr>
        <w:rPr>
          <w:rFonts w:hint="default"/>
        </w:rPr>
      </w:pPr>
    </w:p>
    <w:p>
      <w:pPr>
        <w:rPr>
          <w:rFonts w:hint="default"/>
        </w:rPr>
      </w:pPr>
      <w:r>
        <w:rPr>
          <w:rFonts w:hint="default"/>
        </w:rPr>
        <w:t>//TEXT 【客Ａ】</w:t>
      </w:r>
    </w:p>
    <w:p>
      <w:pPr>
        <w:rPr>
          <w:rFonts w:hint="default"/>
        </w:rPr>
      </w:pPr>
      <w:r>
        <w:rPr>
          <w:rFonts w:hint="default"/>
        </w:rPr>
        <w:t>&lt;jaT0543&gt;「あの、地球から月まではどのくらいかかるんですか？」</w:t>
      </w:r>
    </w:p>
    <w:p>
      <w:pPr>
        <w:rPr>
          <w:rFonts w:hint="default"/>
        </w:rPr>
      </w:pPr>
      <w:r>
        <w:rPr>
          <w:rFonts w:hint="default"/>
        </w:rPr>
        <w:t>&lt;cnT0543&gt;「那个，从地球到月球要花多少时间呢？」</w:t>
      </w:r>
    </w:p>
    <w:p>
      <w:pPr>
        <w:rPr>
          <w:rFonts w:hint="default"/>
        </w:rPr>
      </w:pPr>
    </w:p>
    <w:p>
      <w:pPr>
        <w:rPr>
          <w:rFonts w:hint="default"/>
        </w:rPr>
      </w:pPr>
      <w:r>
        <w:rPr>
          <w:rFonts w:hint="default"/>
        </w:rPr>
        <w:t>//TEXT 【エステル】</w:t>
      </w:r>
    </w:p>
    <w:p>
      <w:pPr>
        <w:rPr>
          <w:rFonts w:hint="default"/>
        </w:rPr>
      </w:pPr>
      <w:r>
        <w:rPr>
          <w:rFonts w:hint="default"/>
        </w:rPr>
        <w:t>&lt;jaT0544&gt;「は？」</w:t>
      </w:r>
    </w:p>
    <w:p>
      <w:pPr>
        <w:rPr>
          <w:rFonts w:hint="default"/>
        </w:rPr>
      </w:pPr>
      <w:r>
        <w:rPr>
          <w:rFonts w:hint="default"/>
        </w:rPr>
        <w:t>&lt;cnT0544&gt;「哈？」</w:t>
      </w:r>
    </w:p>
    <w:p>
      <w:pPr>
        <w:rPr>
          <w:rFonts w:hint="default"/>
        </w:rPr>
      </w:pPr>
    </w:p>
    <w:p>
      <w:pPr>
        <w:rPr>
          <w:rFonts w:hint="default"/>
        </w:rPr>
      </w:pPr>
      <w:r>
        <w:rPr>
          <w:rFonts w:hint="default"/>
        </w:rPr>
        <w:t>//TEXT</w:t>
      </w:r>
    </w:p>
    <w:p>
      <w:pPr>
        <w:rPr>
          <w:rFonts w:hint="default"/>
        </w:rPr>
      </w:pPr>
      <w:r>
        <w:rPr>
          <w:rFonts w:hint="default"/>
        </w:rPr>
        <w:t>&lt;jaT0545&gt;突然の質問にエステルさんは戸惑ったようだ。</w:t>
      </w:r>
    </w:p>
    <w:p>
      <w:pPr>
        <w:rPr>
          <w:rFonts w:hint="default"/>
        </w:rPr>
      </w:pPr>
      <w:r>
        <w:rPr>
          <w:rFonts w:hint="default"/>
        </w:rPr>
        <w:t>&lt;cnT0545&gt;突然的提问让艾斯蒂尔感到困惑。</w:t>
      </w:r>
    </w:p>
    <w:p>
      <w:pPr>
        <w:rPr>
          <w:rFonts w:hint="default"/>
        </w:rPr>
      </w:pPr>
    </w:p>
    <w:p>
      <w:pPr>
        <w:rPr>
          <w:rFonts w:hint="default"/>
        </w:rPr>
      </w:pPr>
      <w:r>
        <w:rPr>
          <w:rFonts w:hint="default"/>
        </w:rPr>
        <w:t>//TEXT</w:t>
      </w:r>
    </w:p>
    <w:p>
      <w:pPr>
        <w:rPr>
          <w:rFonts w:hint="default"/>
        </w:rPr>
      </w:pPr>
      <w:r>
        <w:rPr>
          <w:rFonts w:hint="default"/>
        </w:rPr>
        <w:t>&lt;jaT0546&gt;なんだか、フィーナが転入してきたときのことを思い出す。</w:t>
      </w:r>
    </w:p>
    <w:p>
      <w:pPr>
        <w:rPr>
          <w:rFonts w:hint="default"/>
        </w:rPr>
      </w:pPr>
      <w:r>
        <w:rPr>
          <w:rFonts w:hint="default"/>
        </w:rPr>
        <w:t>&lt;cnT0546&gt;总感觉，菲娜刚转学过来也是这种光景。</w:t>
      </w:r>
    </w:p>
    <w:p>
      <w:pPr>
        <w:rPr>
          <w:rFonts w:hint="default"/>
        </w:rPr>
      </w:pPr>
    </w:p>
    <w:p>
      <w:pPr>
        <w:rPr>
          <w:rFonts w:hint="default"/>
        </w:rPr>
      </w:pPr>
      <w:r>
        <w:rPr>
          <w:rFonts w:hint="default"/>
        </w:rPr>
        <w:t>//TEXT</w:t>
      </w:r>
    </w:p>
    <w:p>
      <w:pPr>
        <w:rPr>
          <w:rFonts w:hint="default"/>
        </w:rPr>
      </w:pPr>
      <w:r>
        <w:rPr>
          <w:rFonts w:hint="default"/>
        </w:rPr>
        <w:t>&lt;jaT0547&gt;少し懐かしいような気分でエステルさんを見る。</w:t>
      </w:r>
    </w:p>
    <w:p>
      <w:pPr>
        <w:rPr>
          <w:rFonts w:hint="default"/>
        </w:rPr>
      </w:pPr>
      <w:r>
        <w:rPr>
          <w:rFonts w:hint="default"/>
        </w:rPr>
        <w:t>&lt;cnT0547&gt;用怀念的眼光看着艾斯蒂尔。</w:t>
      </w:r>
    </w:p>
    <w:p>
      <w:pPr>
        <w:rPr>
          <w:rFonts w:hint="default"/>
        </w:rPr>
      </w:pPr>
    </w:p>
    <w:p>
      <w:pPr>
        <w:rPr>
          <w:rFonts w:hint="default"/>
        </w:rPr>
      </w:pPr>
      <w:r>
        <w:rPr>
          <w:rFonts w:hint="default"/>
        </w:rPr>
        <w:t>//TEXT</w:t>
      </w:r>
    </w:p>
    <w:p>
      <w:pPr>
        <w:rPr>
          <w:rFonts w:hint="default"/>
        </w:rPr>
      </w:pPr>
      <w:r>
        <w:rPr>
          <w:rFonts w:hint="default"/>
        </w:rPr>
        <w:t>&lt;jaT0548&gt;……。</w:t>
      </w:r>
    </w:p>
    <w:p>
      <w:pPr>
        <w:rPr>
          <w:rFonts w:hint="default"/>
        </w:rPr>
      </w:pPr>
      <w:r>
        <w:rPr>
          <w:rFonts w:hint="default"/>
        </w:rPr>
        <w:t>&lt;cnT0548&gt;……。</w:t>
      </w:r>
    </w:p>
    <w:p>
      <w:pPr>
        <w:rPr>
          <w:rFonts w:hint="default"/>
        </w:rPr>
      </w:pPr>
    </w:p>
    <w:p>
      <w:pPr>
        <w:rPr>
          <w:rFonts w:hint="default"/>
        </w:rPr>
      </w:pPr>
      <w:r>
        <w:rPr>
          <w:rFonts w:hint="default"/>
        </w:rPr>
        <w:t>//TEXT</w:t>
      </w:r>
    </w:p>
    <w:p>
      <w:pPr>
        <w:rPr>
          <w:rFonts w:hint="default"/>
        </w:rPr>
      </w:pPr>
      <w:r>
        <w:rPr>
          <w:rFonts w:hint="default"/>
        </w:rPr>
        <w:t>&lt;jaT0549&gt;しかし──</w:t>
      </w:r>
    </w:p>
    <w:p>
      <w:pPr>
        <w:rPr>
          <w:rFonts w:hint="default"/>
        </w:rPr>
      </w:pPr>
      <w:r>
        <w:rPr>
          <w:rFonts w:hint="default"/>
        </w:rPr>
        <w:t>&lt;cnT0549&gt;不过──</w:t>
      </w:r>
    </w:p>
    <w:p>
      <w:pPr>
        <w:rPr>
          <w:rFonts w:hint="default"/>
        </w:rPr>
      </w:pPr>
    </w:p>
    <w:p>
      <w:pPr>
        <w:rPr>
          <w:rFonts w:hint="default"/>
        </w:rPr>
      </w:pPr>
      <w:r>
        <w:rPr>
          <w:rFonts w:hint="default"/>
        </w:rPr>
        <w:t>//TEXT 【客Ｃ】</w:t>
      </w:r>
    </w:p>
    <w:p>
      <w:pPr>
        <w:rPr>
          <w:rFonts w:hint="default"/>
        </w:rPr>
      </w:pPr>
      <w:r>
        <w:rPr>
          <w:rFonts w:hint="default"/>
        </w:rPr>
        <w:t>&lt;jaT0550&gt;「月人だってさ」</w:t>
      </w:r>
    </w:p>
    <w:p>
      <w:pPr>
        <w:rPr>
          <w:rFonts w:hint="default"/>
        </w:rPr>
      </w:pPr>
      <w:r>
        <w:rPr>
          <w:rFonts w:hint="default"/>
        </w:rPr>
        <w:t>&lt;cnT0550&gt;「那个好像是月人」</w:t>
      </w:r>
    </w:p>
    <w:p>
      <w:pPr>
        <w:rPr>
          <w:rFonts w:hint="default"/>
        </w:rPr>
      </w:pPr>
    </w:p>
    <w:p>
      <w:pPr>
        <w:rPr>
          <w:rFonts w:hint="default"/>
        </w:rPr>
      </w:pPr>
      <w:r>
        <w:rPr>
          <w:rFonts w:hint="default"/>
        </w:rPr>
        <w:t>//TEXT 【客Ｄ】</w:t>
      </w:r>
    </w:p>
    <w:p>
      <w:pPr>
        <w:rPr>
          <w:rFonts w:hint="default"/>
        </w:rPr>
      </w:pPr>
      <w:r>
        <w:rPr>
          <w:rFonts w:hint="default"/>
        </w:rPr>
        <w:t>&lt;jaT0551&gt;「月人！？　あの人が？」</w:t>
      </w:r>
    </w:p>
    <w:p>
      <w:pPr>
        <w:rPr>
          <w:rFonts w:hint="default"/>
        </w:rPr>
      </w:pPr>
      <w:r>
        <w:rPr>
          <w:rFonts w:hint="default"/>
        </w:rPr>
        <w:t>&lt;cnT0551&gt;「月人！？　那个人？」</w:t>
      </w:r>
    </w:p>
    <w:p>
      <w:pPr>
        <w:rPr>
          <w:rFonts w:hint="default"/>
        </w:rPr>
      </w:pPr>
    </w:p>
    <w:p>
      <w:pPr>
        <w:rPr>
          <w:rFonts w:hint="default"/>
        </w:rPr>
      </w:pPr>
      <w:r>
        <w:rPr>
          <w:rFonts w:hint="default"/>
        </w:rPr>
        <w:t>//TEXT</w:t>
      </w:r>
    </w:p>
    <w:p>
      <w:pPr>
        <w:rPr>
          <w:rFonts w:hint="default"/>
        </w:rPr>
      </w:pPr>
      <w:r>
        <w:rPr>
          <w:rFonts w:hint="default"/>
        </w:rPr>
        <w:t>&lt;jaT0552&gt;どこかの席から話し声が聞こた。</w:t>
      </w:r>
    </w:p>
    <w:p>
      <w:pPr>
        <w:rPr>
          <w:rFonts w:hint="default"/>
        </w:rPr>
      </w:pPr>
      <w:r>
        <w:rPr>
          <w:rFonts w:hint="default"/>
        </w:rPr>
        <w:t>&lt;cnT0552&gt;某个座位的对话传了过来。</w:t>
      </w:r>
    </w:p>
    <w:p>
      <w:pPr>
        <w:rPr>
          <w:rFonts w:hint="default"/>
        </w:rPr>
      </w:pPr>
    </w:p>
    <w:p>
      <w:pPr>
        <w:rPr>
          <w:rFonts w:hint="default"/>
        </w:rPr>
      </w:pPr>
      <w:r>
        <w:rPr>
          <w:rFonts w:hint="default"/>
        </w:rPr>
        <w:t>//TEXT 【客Ｅ】</w:t>
      </w:r>
    </w:p>
    <w:p>
      <w:pPr>
        <w:rPr>
          <w:rFonts w:hint="default"/>
        </w:rPr>
      </w:pPr>
      <w:r>
        <w:rPr>
          <w:rFonts w:hint="default"/>
        </w:rPr>
        <w:t>&lt;jaT0553&gt;「かわいいんじゃない？」</w:t>
      </w:r>
    </w:p>
    <w:p>
      <w:pPr>
        <w:rPr>
          <w:rFonts w:hint="default"/>
        </w:rPr>
      </w:pPr>
      <w:r>
        <w:rPr>
          <w:rFonts w:hint="default"/>
        </w:rPr>
        <w:t>&lt;cnT0553&gt;「很可爱呀。」</w:t>
      </w:r>
    </w:p>
    <w:p>
      <w:pPr>
        <w:rPr>
          <w:rFonts w:hint="default"/>
        </w:rPr>
      </w:pPr>
    </w:p>
    <w:p>
      <w:pPr>
        <w:rPr>
          <w:rFonts w:hint="default"/>
        </w:rPr>
      </w:pPr>
      <w:r>
        <w:rPr>
          <w:rFonts w:hint="default"/>
        </w:rPr>
        <w:t>//TEXT 【客Ｆ】</w:t>
      </w:r>
    </w:p>
    <w:p>
      <w:pPr>
        <w:rPr>
          <w:rFonts w:hint="default"/>
        </w:rPr>
      </w:pPr>
      <w:r>
        <w:rPr>
          <w:rFonts w:hint="default"/>
        </w:rPr>
        <w:t>&lt;jaT0554&gt;「つーか、何でこんなところにいるんだ？」</w:t>
      </w:r>
    </w:p>
    <w:p>
      <w:pPr>
        <w:rPr>
          <w:rFonts w:hint="default"/>
        </w:rPr>
      </w:pPr>
      <w:r>
        <w:rPr>
          <w:rFonts w:hint="default"/>
        </w:rPr>
        <w:t>&lt;cnT0554&gt;「月人到这里来干什么？」</w:t>
      </w:r>
    </w:p>
    <w:p>
      <w:pPr>
        <w:rPr>
          <w:rFonts w:hint="default"/>
        </w:rPr>
      </w:pPr>
    </w:p>
    <w:p>
      <w:pPr>
        <w:rPr>
          <w:rFonts w:hint="default"/>
        </w:rPr>
      </w:pPr>
      <w:r>
        <w:rPr>
          <w:rFonts w:hint="default"/>
        </w:rPr>
        <w:t>//TEXT 【客Ｇ】</w:t>
      </w:r>
    </w:p>
    <w:p>
      <w:pPr>
        <w:rPr>
          <w:rFonts w:hint="default"/>
        </w:rPr>
      </w:pPr>
      <w:r>
        <w:rPr>
          <w:rFonts w:hint="default"/>
        </w:rPr>
        <w:t>&lt;jaT0555&gt;「トースト食ってる」</w:t>
      </w:r>
    </w:p>
    <w:p>
      <w:pPr>
        <w:rPr>
          <w:rFonts w:hint="default"/>
        </w:rPr>
      </w:pPr>
      <w:r>
        <w:rPr>
          <w:rFonts w:hint="default"/>
        </w:rPr>
        <w:t>&lt;cnT0555&gt;「在吃吐司呢」</w:t>
      </w:r>
    </w:p>
    <w:p>
      <w:pPr>
        <w:rPr>
          <w:rFonts w:hint="default"/>
        </w:rPr>
      </w:pPr>
    </w:p>
    <w:p>
      <w:pPr>
        <w:rPr>
          <w:rFonts w:hint="default"/>
        </w:rPr>
      </w:pPr>
      <w:r>
        <w:rPr>
          <w:rFonts w:hint="default"/>
        </w:rPr>
        <w:t>//TEXT 【客Ｈ】</w:t>
      </w:r>
    </w:p>
    <w:p>
      <w:pPr>
        <w:rPr>
          <w:rFonts w:hint="default"/>
        </w:rPr>
      </w:pPr>
      <w:r>
        <w:rPr>
          <w:rFonts w:hint="default"/>
        </w:rPr>
        <w:t>&lt;jaT0556&gt;「見た目変わんないよね、なんかつまんない」</w:t>
      </w:r>
    </w:p>
    <w:p>
      <w:pPr>
        <w:rPr>
          <w:rFonts w:hint="default"/>
        </w:rPr>
      </w:pPr>
      <w:r>
        <w:rPr>
          <w:rFonts w:hint="default"/>
        </w:rPr>
        <w:t>&lt;cnT0556&gt;「看上去也没什么特别的，没意思」</w:t>
      </w:r>
    </w:p>
    <w:p>
      <w:pPr>
        <w:rPr>
          <w:rFonts w:hint="default"/>
        </w:rPr>
      </w:pPr>
    </w:p>
    <w:p>
      <w:pPr>
        <w:rPr>
          <w:rFonts w:hint="default"/>
        </w:rPr>
      </w:pPr>
      <w:r>
        <w:rPr>
          <w:rFonts w:hint="default"/>
        </w:rPr>
        <w:t>//TEXT</w:t>
      </w:r>
    </w:p>
    <w:p>
      <w:pPr>
        <w:rPr>
          <w:rFonts w:hint="default"/>
        </w:rPr>
      </w:pPr>
      <w:r>
        <w:rPr>
          <w:rFonts w:hint="default"/>
        </w:rPr>
        <w:t>&lt;jaT0557&gt;水面を伝わる波紋のように店全体へざわめきが広がっていく。</w:t>
      </w:r>
    </w:p>
    <w:p>
      <w:pPr>
        <w:rPr>
          <w:rFonts w:hint="default"/>
        </w:rPr>
      </w:pPr>
      <w:r>
        <w:rPr>
          <w:rFonts w:hint="default"/>
        </w:rPr>
        <w:t>&lt;cnT0557&gt;就像沿着水面扩散的波纹一样在店内传开，变得嘈杂起来。</w:t>
      </w:r>
    </w:p>
    <w:p>
      <w:pPr>
        <w:rPr>
          <w:rFonts w:hint="default"/>
        </w:rPr>
      </w:pPr>
    </w:p>
    <w:p>
      <w:pPr>
        <w:rPr>
          <w:rFonts w:hint="default"/>
        </w:rPr>
      </w:pPr>
      <w:r>
        <w:rPr>
          <w:rFonts w:hint="default"/>
        </w:rPr>
        <w:t>//TEXT</w:t>
      </w:r>
    </w:p>
    <w:p>
      <w:pPr>
        <w:rPr>
          <w:rFonts w:hint="default"/>
        </w:rPr>
      </w:pPr>
      <w:r>
        <w:rPr>
          <w:rFonts w:hint="default"/>
        </w:rPr>
        <w:t>&lt;jaT0558&gt;エステルさんがうつむいて身を固くする。</w:t>
      </w:r>
    </w:p>
    <w:p>
      <w:pPr>
        <w:rPr>
          <w:rFonts w:hint="default"/>
        </w:rPr>
      </w:pPr>
      <w:r>
        <w:rPr>
          <w:rFonts w:hint="default"/>
        </w:rPr>
        <w:t>&lt;cnT0558&gt;艾斯蒂尔低头稳坐。</w:t>
      </w:r>
    </w:p>
    <w:p>
      <w:pPr>
        <w:rPr>
          <w:rFonts w:hint="default"/>
        </w:rPr>
      </w:pPr>
    </w:p>
    <w:p>
      <w:pPr>
        <w:rPr>
          <w:rFonts w:hint="default"/>
        </w:rPr>
      </w:pPr>
      <w:r>
        <w:rPr>
          <w:rFonts w:hint="default"/>
        </w:rPr>
        <w:t>//TEXT 【エステル】</w:t>
      </w:r>
    </w:p>
    <w:p>
      <w:pPr>
        <w:rPr>
          <w:rFonts w:hint="default"/>
        </w:rPr>
      </w:pPr>
      <w:r>
        <w:rPr>
          <w:rFonts w:hint="default"/>
        </w:rPr>
        <w:t>&lt;jaT0559&gt;「……」</w:t>
      </w:r>
    </w:p>
    <w:p>
      <w:pPr>
        <w:rPr>
          <w:rFonts w:hint="default"/>
        </w:rPr>
      </w:pPr>
      <w:r>
        <w:rPr>
          <w:rFonts w:hint="default"/>
        </w:rPr>
        <w:t>&lt;cnT0559&gt;「……」</w:t>
      </w:r>
    </w:p>
    <w:p>
      <w:pPr>
        <w:rPr>
          <w:rFonts w:hint="default"/>
        </w:rPr>
      </w:pPr>
    </w:p>
    <w:p>
      <w:pPr>
        <w:rPr>
          <w:rFonts w:hint="default"/>
        </w:rPr>
      </w:pPr>
      <w:r>
        <w:rPr>
          <w:rFonts w:hint="default"/>
        </w:rPr>
        <w:t>//TEXT 【達哉】</w:t>
      </w:r>
    </w:p>
    <w:p>
      <w:pPr>
        <w:rPr>
          <w:rFonts w:hint="default"/>
        </w:rPr>
      </w:pPr>
      <w:r>
        <w:rPr>
          <w:rFonts w:hint="default"/>
        </w:rPr>
        <w:t>&lt;jaT0560&gt;「大丈夫、みんなちょっと興味があるだけだから」</w:t>
      </w:r>
    </w:p>
    <w:p>
      <w:pPr>
        <w:rPr>
          <w:rFonts w:hint="default"/>
        </w:rPr>
      </w:pPr>
      <w:r>
        <w:rPr>
          <w:rFonts w:hint="default"/>
        </w:rPr>
        <w:t>&lt;cnT0560&gt;「没关系，大家感觉很新鲜罢了」</w:t>
      </w:r>
    </w:p>
    <w:p>
      <w:pPr>
        <w:rPr>
          <w:rFonts w:hint="default"/>
        </w:rPr>
      </w:pPr>
    </w:p>
    <w:p>
      <w:pPr>
        <w:rPr>
          <w:rFonts w:hint="default"/>
        </w:rPr>
      </w:pPr>
      <w:r>
        <w:rPr>
          <w:rFonts w:hint="default"/>
        </w:rPr>
        <w:t>//TEXT</w:t>
      </w:r>
    </w:p>
    <w:p>
      <w:pPr>
        <w:rPr>
          <w:rFonts w:hint="default"/>
        </w:rPr>
      </w:pPr>
      <w:r>
        <w:rPr>
          <w:rFonts w:hint="default"/>
        </w:rPr>
        <w:t>&lt;jaT0561&gt;フォローしながら周囲を窺う。</w:t>
      </w:r>
    </w:p>
    <w:p>
      <w:pPr>
        <w:rPr>
          <w:rFonts w:hint="default"/>
        </w:rPr>
      </w:pPr>
      <w:r>
        <w:rPr>
          <w:rFonts w:hint="default"/>
        </w:rPr>
        <w:t>&lt;cnT0561&gt;跟着看了一下周围</w:t>
      </w:r>
    </w:p>
    <w:p>
      <w:pPr>
        <w:rPr>
          <w:rFonts w:hint="default"/>
        </w:rPr>
      </w:pPr>
    </w:p>
    <w:p>
      <w:pPr>
        <w:rPr>
          <w:rFonts w:hint="default"/>
        </w:rPr>
      </w:pPr>
      <w:r>
        <w:rPr>
          <w:rFonts w:hint="default"/>
        </w:rPr>
        <w:t>//TEXT 【客Ｅ】</w:t>
      </w:r>
    </w:p>
    <w:p>
      <w:pPr>
        <w:rPr>
          <w:rFonts w:hint="default"/>
        </w:rPr>
      </w:pPr>
      <w:r>
        <w:rPr>
          <w:rFonts w:hint="default"/>
        </w:rPr>
        <w:t>&lt;jaT0562&gt;「月人ってスレンダーよね」</w:t>
      </w:r>
    </w:p>
    <w:p>
      <w:pPr>
        <w:rPr>
          <w:rFonts w:hint="default"/>
        </w:rPr>
      </w:pPr>
      <w:r>
        <w:rPr>
          <w:rFonts w:hint="default"/>
        </w:rPr>
        <w:t>&lt;cnT0562&gt;「月人还真是苗条呢」</w:t>
      </w:r>
    </w:p>
    <w:p>
      <w:pPr>
        <w:rPr>
          <w:rFonts w:hint="default"/>
        </w:rPr>
      </w:pPr>
    </w:p>
    <w:p>
      <w:pPr>
        <w:rPr>
          <w:rFonts w:hint="default"/>
        </w:rPr>
      </w:pPr>
      <w:r>
        <w:rPr>
          <w:rFonts w:hint="default"/>
        </w:rPr>
        <w:t>//TEXT 【客Ｆ】</w:t>
      </w:r>
    </w:p>
    <w:p>
      <w:pPr>
        <w:rPr>
          <w:rFonts w:hint="default"/>
        </w:rPr>
      </w:pPr>
      <w:r>
        <w:rPr>
          <w:rFonts w:hint="default"/>
        </w:rPr>
        <w:t>&lt;jaT0563&gt;「重力が小さいからだよ、きっと筋肉がいらないんだ」</w:t>
      </w:r>
    </w:p>
    <w:p>
      <w:pPr>
        <w:rPr>
          <w:rFonts w:hint="default"/>
        </w:rPr>
      </w:pPr>
      <w:r>
        <w:rPr>
          <w:rFonts w:hint="default"/>
        </w:rPr>
        <w:t>&lt;cnT0563&gt;「肯定是因为重力小啦，不需要什么肌肉」</w:t>
      </w:r>
    </w:p>
    <w:p>
      <w:pPr>
        <w:rPr>
          <w:rFonts w:hint="default"/>
        </w:rPr>
      </w:pPr>
    </w:p>
    <w:p>
      <w:pPr>
        <w:rPr>
          <w:rFonts w:hint="default"/>
        </w:rPr>
      </w:pPr>
      <w:r>
        <w:rPr>
          <w:rFonts w:hint="default"/>
        </w:rPr>
        <w:t>//TEXT 【客Ｅ】</w:t>
      </w:r>
    </w:p>
    <w:p>
      <w:pPr>
        <w:rPr>
          <w:rFonts w:hint="default"/>
        </w:rPr>
      </w:pPr>
      <w:r>
        <w:rPr>
          <w:rFonts w:hint="default"/>
        </w:rPr>
        <w:t>&lt;jaT0564&gt;「きゃはは、私も月に行きたいな」</w:t>
      </w:r>
    </w:p>
    <w:p>
      <w:pPr>
        <w:rPr>
          <w:rFonts w:hint="default"/>
        </w:rPr>
      </w:pPr>
      <w:r>
        <w:rPr>
          <w:rFonts w:hint="default"/>
        </w:rPr>
        <w:t>&lt;cnT0564&gt;「哈哈，真想去月亮上试试啊」</w:t>
      </w:r>
    </w:p>
    <w:p>
      <w:pPr>
        <w:rPr>
          <w:rFonts w:hint="default"/>
        </w:rPr>
      </w:pPr>
    </w:p>
    <w:p>
      <w:pPr>
        <w:rPr>
          <w:rFonts w:hint="default"/>
        </w:rPr>
      </w:pPr>
      <w:r>
        <w:rPr>
          <w:rFonts w:hint="default"/>
        </w:rPr>
        <w:t>//TEXT 【客Ｇ】</w:t>
      </w:r>
    </w:p>
    <w:p>
      <w:pPr>
        <w:rPr>
          <w:rFonts w:hint="default"/>
        </w:rPr>
      </w:pPr>
      <w:r>
        <w:rPr>
          <w:rFonts w:hint="default"/>
        </w:rPr>
        <w:t>&lt;jaT0565&gt;「空気ないのにどうやって生きてんの？」</w:t>
      </w:r>
    </w:p>
    <w:p>
      <w:pPr>
        <w:rPr>
          <w:rFonts w:hint="default"/>
        </w:rPr>
      </w:pPr>
      <w:r>
        <w:rPr>
          <w:rFonts w:hint="default"/>
        </w:rPr>
        <w:t>&lt;cnT0565&gt;「明明没有空气是怎么活下来的？」</w:t>
      </w:r>
    </w:p>
    <w:p>
      <w:pPr>
        <w:rPr>
          <w:rFonts w:hint="default"/>
        </w:rPr>
      </w:pPr>
    </w:p>
    <w:p>
      <w:pPr>
        <w:rPr>
          <w:rFonts w:hint="default"/>
        </w:rPr>
      </w:pPr>
      <w:r>
        <w:rPr>
          <w:rFonts w:hint="default"/>
        </w:rPr>
        <w:t>//TEXT 【客Ｈ】</w:t>
      </w:r>
    </w:p>
    <w:p>
      <w:pPr>
        <w:rPr>
          <w:rFonts w:hint="default"/>
        </w:rPr>
      </w:pPr>
      <w:r>
        <w:rPr>
          <w:rFonts w:hint="default"/>
        </w:rPr>
        <w:t>&lt;jaT0566&gt;「空気いらないんじゃない？」</w:t>
      </w:r>
    </w:p>
    <w:p>
      <w:pPr>
        <w:rPr>
          <w:rFonts w:hint="default"/>
        </w:rPr>
      </w:pPr>
      <w:r>
        <w:rPr>
          <w:rFonts w:hint="default"/>
        </w:rPr>
        <w:t>&lt;cnT0566&gt;「也许是不需要空气？」</w:t>
      </w:r>
    </w:p>
    <w:p>
      <w:pPr>
        <w:rPr>
          <w:rFonts w:hint="default"/>
        </w:rPr>
      </w:pPr>
    </w:p>
    <w:p>
      <w:pPr>
        <w:rPr>
          <w:rFonts w:hint="default"/>
        </w:rPr>
      </w:pPr>
      <w:r>
        <w:rPr>
          <w:rFonts w:hint="default"/>
        </w:rPr>
        <w:t>//TEXT 【客Ｇ】</w:t>
      </w:r>
    </w:p>
    <w:p>
      <w:pPr>
        <w:rPr>
          <w:rFonts w:hint="default"/>
        </w:rPr>
      </w:pPr>
      <w:r>
        <w:rPr>
          <w:rFonts w:hint="default"/>
        </w:rPr>
        <w:t>&lt;jaT0567&gt;「んなわけあるかよ、アホ」</w:t>
      </w:r>
    </w:p>
    <w:p>
      <w:pPr>
        <w:rPr>
          <w:rFonts w:hint="default"/>
        </w:rPr>
      </w:pPr>
      <w:r>
        <w:rPr>
          <w:rFonts w:hint="default"/>
        </w:rPr>
        <w:t>&lt;cnT0567&gt;「怎么可能啊笨」</w:t>
      </w:r>
    </w:p>
    <w:p>
      <w:pPr>
        <w:rPr>
          <w:rFonts w:hint="default"/>
        </w:rPr>
      </w:pPr>
    </w:p>
    <w:p>
      <w:pPr>
        <w:rPr>
          <w:rFonts w:hint="default"/>
        </w:rPr>
      </w:pPr>
      <w:r>
        <w:rPr>
          <w:rFonts w:hint="default"/>
        </w:rPr>
        <w:t>//TEXT</w:t>
      </w:r>
    </w:p>
    <w:p>
      <w:pPr>
        <w:rPr>
          <w:rFonts w:hint="default"/>
        </w:rPr>
      </w:pPr>
      <w:r>
        <w:rPr>
          <w:rFonts w:hint="default"/>
        </w:rPr>
        <w:t>&lt;jaT0568&gt;初めは控えめだった視線も、今や無遠慮なものへと変わっている。</w:t>
      </w:r>
    </w:p>
    <w:p>
      <w:pPr>
        <w:rPr>
          <w:rFonts w:hint="default"/>
        </w:rPr>
      </w:pPr>
      <w:r>
        <w:rPr>
          <w:rFonts w:hint="default"/>
        </w:rPr>
        <w:t>&lt;cnT0568&gt;开始还相当地控制，现在已经毫不顾虑地看向这边了。</w:t>
      </w:r>
    </w:p>
    <w:p>
      <w:pPr>
        <w:rPr>
          <w:rFonts w:hint="default"/>
        </w:rPr>
      </w:pPr>
    </w:p>
    <w:p>
      <w:pPr>
        <w:rPr>
          <w:rFonts w:hint="default"/>
        </w:rPr>
      </w:pPr>
      <w:r>
        <w:rPr>
          <w:rFonts w:hint="default"/>
        </w:rPr>
        <w:t>//TEXT</w:t>
      </w:r>
    </w:p>
    <w:p>
      <w:pPr>
        <w:rPr>
          <w:rFonts w:hint="default"/>
        </w:rPr>
      </w:pPr>
      <w:r>
        <w:rPr>
          <w:rFonts w:hint="default"/>
        </w:rPr>
        <w:t>&lt;jaT0569&gt;会話の内容たるや、聞いている方が恥ずかしい。</w:t>
      </w:r>
    </w:p>
    <w:p>
      <w:pPr>
        <w:rPr>
          <w:rFonts w:hint="default"/>
        </w:rPr>
      </w:pPr>
      <w:r>
        <w:rPr>
          <w:rFonts w:hint="default"/>
        </w:rPr>
        <w:t>&lt;cnT0569&gt;关于对话的内容，听了只让我们当事人感到尴尬。</w:t>
      </w:r>
    </w:p>
    <w:p>
      <w:pPr>
        <w:rPr>
          <w:rFonts w:hint="default"/>
        </w:rPr>
      </w:pPr>
    </w:p>
    <w:p>
      <w:pPr>
        <w:rPr>
          <w:rFonts w:hint="default"/>
        </w:rPr>
      </w:pPr>
      <w:r>
        <w:rPr>
          <w:rFonts w:hint="default"/>
        </w:rPr>
        <w:t>//TEXT</w:t>
      </w:r>
    </w:p>
    <w:p>
      <w:pPr>
        <w:rPr>
          <w:rFonts w:hint="default"/>
        </w:rPr>
      </w:pPr>
      <w:r>
        <w:rPr>
          <w:rFonts w:hint="default"/>
        </w:rPr>
        <w:t>&lt;jaT0570&gt;これじゃ見世物だ。</w:t>
      </w:r>
    </w:p>
    <w:p>
      <w:pPr>
        <w:rPr>
          <w:rFonts w:hint="default"/>
        </w:rPr>
      </w:pPr>
      <w:r>
        <w:rPr>
          <w:rFonts w:hint="default"/>
        </w:rPr>
        <w:t>&lt;cnT0570&gt;</w:t>
      </w:r>
      <w:ins w:id="219" w:author="hhh0578" w:date="2019-08-21T20:02:44Z">
        <w:r>
          <w:rPr>
            <w:rFonts w:hint="eastAsia"/>
            <w:lang w:val="en-US" w:eastAsia="zh-CN"/>
          </w:rPr>
          <w:t>我们</w:t>
        </w:r>
      </w:ins>
      <w:r>
        <w:rPr>
          <w:rFonts w:hint="default"/>
        </w:rPr>
        <w:t>就像他们的取乐对象。</w:t>
      </w:r>
    </w:p>
    <w:p>
      <w:pPr>
        <w:rPr>
          <w:rFonts w:hint="default"/>
        </w:rPr>
      </w:pPr>
    </w:p>
    <w:p>
      <w:pPr>
        <w:rPr>
          <w:rFonts w:hint="default"/>
        </w:rPr>
      </w:pPr>
      <w:r>
        <w:rPr>
          <w:rFonts w:hint="default"/>
        </w:rPr>
        <w:t>//TEXT 【エステル】</w:t>
      </w:r>
    </w:p>
    <w:p>
      <w:pPr>
        <w:rPr>
          <w:rFonts w:hint="default"/>
        </w:rPr>
      </w:pPr>
      <w:r>
        <w:rPr>
          <w:rFonts w:hint="default"/>
        </w:rPr>
        <w:t>&lt;jaT0571&gt;「……っ」</w:t>
      </w:r>
    </w:p>
    <w:p>
      <w:pPr>
        <w:rPr>
          <w:rFonts w:hint="default"/>
        </w:rPr>
      </w:pPr>
      <w:r>
        <w:rPr>
          <w:rFonts w:hint="default"/>
        </w:rPr>
        <w:t>&lt;cnT0571&gt;「……」</w:t>
      </w:r>
    </w:p>
    <w:p>
      <w:pPr>
        <w:rPr>
          <w:rFonts w:hint="default"/>
        </w:rPr>
      </w:pPr>
    </w:p>
    <w:p>
      <w:pPr>
        <w:rPr>
          <w:rFonts w:hint="default"/>
        </w:rPr>
      </w:pPr>
      <w:r>
        <w:rPr>
          <w:rFonts w:hint="default"/>
        </w:rPr>
        <w:t>//TEXT</w:t>
      </w:r>
    </w:p>
    <w:p>
      <w:pPr>
        <w:rPr>
          <w:rFonts w:hint="default"/>
        </w:rPr>
      </w:pPr>
      <w:r>
        <w:rPr>
          <w:rFonts w:hint="default"/>
        </w:rPr>
        <w:t>&lt;jaT0572&gt;エステルさんが唇を噛んだ。</w:t>
      </w:r>
    </w:p>
    <w:p>
      <w:pPr>
        <w:rPr>
          <w:rFonts w:hint="default"/>
        </w:rPr>
      </w:pPr>
      <w:r>
        <w:rPr>
          <w:rFonts w:hint="default"/>
        </w:rPr>
        <w:t>&lt;cnT0572&gt;艾斯蒂尔嘴唇紧闭。</w:t>
      </w:r>
    </w:p>
    <w:p>
      <w:pPr>
        <w:rPr>
          <w:rFonts w:hint="default"/>
        </w:rPr>
      </w:pPr>
    </w:p>
    <w:p>
      <w:pPr>
        <w:rPr>
          <w:rFonts w:hint="default"/>
        </w:rPr>
      </w:pPr>
      <w:r>
        <w:rPr>
          <w:rFonts w:hint="default"/>
        </w:rPr>
        <w:t>//TEXT 【達哉】</w:t>
      </w:r>
    </w:p>
    <w:p>
      <w:pPr>
        <w:rPr>
          <w:rFonts w:hint="default"/>
        </w:rPr>
      </w:pPr>
      <w:r>
        <w:rPr>
          <w:rFonts w:hint="default"/>
        </w:rPr>
        <w:t>&lt;jaT0573&gt;「出ようっ」</w:t>
      </w:r>
    </w:p>
    <w:p>
      <w:pPr>
        <w:rPr>
          <w:rFonts w:hint="default"/>
        </w:rPr>
      </w:pPr>
      <w:r>
        <w:rPr>
          <w:rFonts w:hint="default"/>
        </w:rPr>
        <w:t>&lt;cnT0573&gt;「出去吧」</w:t>
      </w:r>
    </w:p>
    <w:p>
      <w:pPr>
        <w:rPr>
          <w:rFonts w:hint="default"/>
        </w:rPr>
      </w:pPr>
    </w:p>
    <w:p>
      <w:pPr>
        <w:rPr>
          <w:rFonts w:hint="default"/>
        </w:rPr>
      </w:pPr>
      <w:r>
        <w:rPr>
          <w:rFonts w:hint="default"/>
        </w:rPr>
        <w:t>//TEXT</w:t>
      </w:r>
    </w:p>
    <w:p>
      <w:pPr>
        <w:rPr>
          <w:rFonts w:hint="default"/>
        </w:rPr>
      </w:pPr>
      <w:r>
        <w:rPr>
          <w:rFonts w:hint="default"/>
        </w:rPr>
        <w:t>&lt;jaT0574&gt;俺が立ち上がるより早くエステルさんが出口へ駆ける。</w:t>
      </w:r>
    </w:p>
    <w:p>
      <w:pPr>
        <w:rPr>
          <w:rFonts w:hint="default"/>
        </w:rPr>
      </w:pPr>
      <w:r>
        <w:rPr>
          <w:rFonts w:hint="default"/>
        </w:rPr>
        <w:t>&lt;cnT0574&gt;艾斯蒂尔比我站起来更早地跑向了出口。</w:t>
      </w:r>
    </w:p>
    <w:p>
      <w:pPr>
        <w:rPr>
          <w:rFonts w:hint="default"/>
        </w:rPr>
      </w:pPr>
    </w:p>
    <w:p>
      <w:pPr>
        <w:rPr>
          <w:rFonts w:hint="default"/>
        </w:rPr>
      </w:pPr>
      <w:r>
        <w:rPr>
          <w:rFonts w:hint="default"/>
        </w:rPr>
        <w:t>//TEXT 【達哉】</w:t>
      </w:r>
    </w:p>
    <w:p>
      <w:pPr>
        <w:rPr>
          <w:rFonts w:hint="default"/>
        </w:rPr>
      </w:pPr>
      <w:r>
        <w:rPr>
          <w:rFonts w:hint="default"/>
        </w:rPr>
        <w:t>&lt;jaT0575&gt;「エステルさんっ」</w:t>
      </w:r>
    </w:p>
    <w:p>
      <w:pPr>
        <w:rPr>
          <w:rFonts w:hint="default"/>
        </w:rPr>
      </w:pPr>
      <w:r>
        <w:rPr>
          <w:rFonts w:hint="default"/>
        </w:rPr>
        <w:t>&lt;cnT0575&gt;「艾斯蒂尔小姐」</w:t>
      </w:r>
    </w:p>
    <w:p>
      <w:pPr>
        <w:rPr>
          <w:rFonts w:hint="default"/>
        </w:rPr>
      </w:pPr>
    </w:p>
    <w:p>
      <w:pPr>
        <w:rPr>
          <w:rFonts w:hint="default"/>
        </w:rPr>
      </w:pPr>
      <w:r>
        <w:rPr>
          <w:rFonts w:hint="default"/>
        </w:rPr>
        <w:t>//TEXT</w:t>
      </w:r>
    </w:p>
    <w:p>
      <w:pPr>
        <w:rPr>
          <w:rFonts w:hint="default"/>
        </w:rPr>
      </w:pPr>
      <w:r>
        <w:rPr>
          <w:rFonts w:hint="default"/>
        </w:rPr>
        <w:t>&lt;jaT0576&gt;裏返しに置かれた伝票を掴みレジへ向かう。</w:t>
      </w:r>
    </w:p>
    <w:p>
      <w:pPr>
        <w:rPr>
          <w:rFonts w:hint="default"/>
        </w:rPr>
      </w:pPr>
      <w:r>
        <w:rPr>
          <w:rFonts w:hint="default"/>
        </w:rPr>
        <w:t>&lt;cnT0576&gt;攥着盖着的发票面向收银台。</w:t>
      </w:r>
    </w:p>
    <w:p>
      <w:pPr>
        <w:rPr>
          <w:rFonts w:hint="default"/>
        </w:rPr>
      </w:pPr>
    </w:p>
    <w:p>
      <w:pPr>
        <w:rPr>
          <w:rFonts w:hint="default"/>
        </w:rPr>
      </w:pPr>
      <w:r>
        <w:rPr>
          <w:rFonts w:hint="default"/>
        </w:rPr>
        <w:t>//TEXT 【達哉】</w:t>
      </w:r>
    </w:p>
    <w:p>
      <w:pPr>
        <w:rPr>
          <w:rFonts w:hint="default"/>
        </w:rPr>
      </w:pPr>
      <w:r>
        <w:rPr>
          <w:rFonts w:hint="default"/>
        </w:rPr>
        <w:t>&lt;jaT0577&gt;「お釣り要りませんからっ」</w:t>
      </w:r>
    </w:p>
    <w:p>
      <w:pPr>
        <w:rPr>
          <w:rFonts w:hint="default"/>
        </w:rPr>
      </w:pPr>
      <w:r>
        <w:rPr>
          <w:rFonts w:hint="default"/>
        </w:rPr>
        <w:t>&lt;cnT0577&gt;「不用退了」</w:t>
      </w:r>
    </w:p>
    <w:p>
      <w:pPr>
        <w:rPr>
          <w:rFonts w:hint="default"/>
        </w:rPr>
      </w:pPr>
    </w:p>
    <w:p>
      <w:pPr>
        <w:rPr>
          <w:rFonts w:hint="default"/>
        </w:rPr>
      </w:pPr>
      <w:r>
        <w:rPr>
          <w:rFonts w:hint="default"/>
        </w:rPr>
        <w:t>//TEXT</w:t>
      </w:r>
    </w:p>
    <w:p>
      <w:pPr>
        <w:rPr>
          <w:rFonts w:hint="default"/>
        </w:rPr>
      </w:pPr>
      <w:r>
        <w:rPr>
          <w:rFonts w:hint="default"/>
        </w:rPr>
        <w:t>&lt;jaT0578&gt;５千円札を叩きつけ店を飛び出す。</w:t>
      </w:r>
    </w:p>
    <w:p>
      <w:pPr>
        <w:rPr>
          <w:rFonts w:hint="default"/>
        </w:rPr>
      </w:pPr>
      <w:r>
        <w:rPr>
          <w:rFonts w:hint="default"/>
        </w:rPr>
        <w:t>&lt;cnT0578&gt;给出五千元纸币后跑出店内。</w:t>
      </w:r>
    </w:p>
    <w:p>
      <w:pPr>
        <w:rPr>
          <w:rFonts w:hint="default"/>
        </w:rPr>
      </w:pPr>
    </w:p>
    <w:p>
      <w:pPr>
        <w:rPr>
          <w:rFonts w:hint="default"/>
        </w:rPr>
      </w:pPr>
      <w:r>
        <w:rPr>
          <w:rFonts w:hint="default"/>
        </w:rPr>
        <w:t>//TEXT</w:t>
      </w:r>
    </w:p>
    <w:p>
      <w:pPr>
        <w:rPr>
          <w:rFonts w:hint="default"/>
        </w:rPr>
      </w:pPr>
      <w:r>
        <w:rPr>
          <w:rFonts w:hint="default"/>
        </w:rPr>
        <w:t>&lt;jaT0579&gt;エステルさんの背中はまだ見えた。</w:t>
      </w:r>
    </w:p>
    <w:p>
      <w:pPr>
        <w:rPr>
          <w:rFonts w:hint="default"/>
        </w:rPr>
      </w:pPr>
      <w:r>
        <w:rPr>
          <w:rFonts w:hint="default"/>
        </w:rPr>
        <w:t>&lt;cnT0579&gt;还能看见艾斯蒂尔的背影。</w:t>
      </w:r>
    </w:p>
    <w:p>
      <w:pPr>
        <w:rPr>
          <w:rFonts w:hint="default"/>
        </w:rPr>
      </w:pPr>
    </w:p>
    <w:p>
      <w:pPr>
        <w:rPr>
          <w:rFonts w:hint="default"/>
        </w:rPr>
      </w:pPr>
      <w:r>
        <w:rPr>
          <w:rFonts w:hint="default"/>
        </w:rPr>
        <w:t>//TEXT</w:t>
      </w:r>
    </w:p>
    <w:p>
      <w:pPr>
        <w:rPr>
          <w:rFonts w:hint="default"/>
        </w:rPr>
      </w:pPr>
      <w:r>
        <w:rPr>
          <w:rFonts w:hint="default"/>
        </w:rPr>
        <w:t>&lt;jaT0580&gt;早足で遠ざかる彼女を追いかける。</w:t>
      </w:r>
    </w:p>
    <w:p>
      <w:pPr>
        <w:rPr>
          <w:rFonts w:hint="default"/>
        </w:rPr>
      </w:pPr>
      <w:r>
        <w:rPr>
          <w:rFonts w:hint="default"/>
        </w:rPr>
        <w:t>&lt;cnT0580&gt;追向越跑越远的她。</w:t>
      </w:r>
    </w:p>
    <w:p>
      <w:pPr>
        <w:rPr>
          <w:rFonts w:hint="default"/>
        </w:rPr>
      </w:pPr>
    </w:p>
    <w:p>
      <w:pPr>
        <w:rPr>
          <w:rFonts w:hint="default"/>
        </w:rPr>
      </w:pPr>
      <w:r>
        <w:rPr>
          <w:rFonts w:hint="default"/>
        </w:rPr>
        <w:t>//TEXT 【達哉】</w:t>
      </w:r>
    </w:p>
    <w:p>
      <w:pPr>
        <w:rPr>
          <w:rFonts w:hint="default"/>
        </w:rPr>
      </w:pPr>
      <w:r>
        <w:rPr>
          <w:rFonts w:hint="default"/>
        </w:rPr>
        <w:t>&lt;jaT0581&gt;「エステルさん」</w:t>
      </w:r>
    </w:p>
    <w:p>
      <w:pPr>
        <w:rPr>
          <w:rFonts w:hint="default"/>
        </w:rPr>
      </w:pPr>
      <w:r>
        <w:rPr>
          <w:rFonts w:hint="default"/>
        </w:rPr>
        <w:t>&lt;cnT0581&gt;「艾斯蒂尔小姐」</w:t>
      </w:r>
    </w:p>
    <w:p>
      <w:pPr>
        <w:rPr>
          <w:rFonts w:hint="default"/>
        </w:rPr>
      </w:pPr>
    </w:p>
    <w:p>
      <w:pPr>
        <w:rPr>
          <w:rFonts w:hint="default"/>
        </w:rPr>
      </w:pPr>
      <w:r>
        <w:rPr>
          <w:rFonts w:hint="default"/>
        </w:rPr>
        <w:t>//TEXT</w:t>
      </w:r>
    </w:p>
    <w:p>
      <w:pPr>
        <w:rPr>
          <w:rFonts w:hint="default"/>
        </w:rPr>
      </w:pPr>
      <w:r>
        <w:rPr>
          <w:rFonts w:hint="default"/>
        </w:rPr>
        <w:t>&lt;jaT0582&gt;横に並んだ。</w:t>
      </w:r>
    </w:p>
    <w:p>
      <w:pPr>
        <w:rPr>
          <w:rFonts w:hint="default"/>
        </w:rPr>
      </w:pPr>
      <w:r>
        <w:rPr>
          <w:rFonts w:hint="default"/>
        </w:rPr>
        <w:t>&lt;cnT0582&gt;</w:t>
      </w:r>
      <w:del w:id="220" w:author="hhh0578" w:date="2019-08-21T20:03:00Z">
        <w:r>
          <w:rPr>
            <w:rFonts w:hint="default"/>
            <w:lang w:val="en-US"/>
          </w:rPr>
          <w:delText>并列在一起了</w:delText>
        </w:r>
      </w:del>
      <w:ins w:id="221" w:author="hhh0578" w:date="2019-08-21T20:03:00Z">
        <w:r>
          <w:rPr>
            <w:rFonts w:hint="eastAsia"/>
            <w:lang w:val="en-US" w:eastAsia="zh-CN"/>
          </w:rPr>
          <w:t>我</w:t>
        </w:r>
      </w:ins>
      <w:ins w:id="222" w:author="hhh0578" w:date="2019-08-21T20:03:03Z">
        <w:r>
          <w:rPr>
            <w:rFonts w:hint="eastAsia"/>
            <w:lang w:val="en-US" w:eastAsia="zh-CN"/>
          </w:rPr>
          <w:t>追到</w:t>
        </w:r>
      </w:ins>
      <w:ins w:id="223" w:author="hhh0578" w:date="2019-08-21T20:03:04Z">
        <w:r>
          <w:rPr>
            <w:rFonts w:hint="eastAsia"/>
            <w:lang w:val="en-US" w:eastAsia="zh-CN"/>
          </w:rPr>
          <w:t>她</w:t>
        </w:r>
      </w:ins>
      <w:ins w:id="224" w:author="hhh0578" w:date="2019-08-21T20:03:05Z">
        <w:r>
          <w:rPr>
            <w:rFonts w:hint="eastAsia"/>
            <w:lang w:val="en-US" w:eastAsia="zh-CN"/>
          </w:rPr>
          <w:t>身旁</w:t>
        </w:r>
      </w:ins>
      <w:r>
        <w:rPr>
          <w:rFonts w:hint="default"/>
        </w:rPr>
        <w:t>。</w:t>
      </w:r>
    </w:p>
    <w:p>
      <w:pPr>
        <w:rPr>
          <w:rFonts w:hint="default"/>
        </w:rPr>
      </w:pPr>
    </w:p>
    <w:p>
      <w:pPr>
        <w:rPr>
          <w:rFonts w:hint="default"/>
        </w:rPr>
      </w:pPr>
      <w:r>
        <w:rPr>
          <w:rFonts w:hint="default"/>
        </w:rPr>
        <w:t>//TEXT 【エステル】</w:t>
      </w:r>
    </w:p>
    <w:p>
      <w:pPr>
        <w:rPr>
          <w:rFonts w:hint="default"/>
        </w:rPr>
      </w:pPr>
      <w:r>
        <w:rPr>
          <w:rFonts w:hint="default"/>
        </w:rPr>
        <w:t>&lt;jaT0583&gt;「……」</w:t>
      </w:r>
    </w:p>
    <w:p>
      <w:pPr>
        <w:rPr>
          <w:rFonts w:hint="default"/>
        </w:rPr>
      </w:pPr>
      <w:r>
        <w:rPr>
          <w:rFonts w:hint="default"/>
        </w:rPr>
        <w:t>&lt;cnT0583&gt;「……」</w:t>
      </w:r>
    </w:p>
    <w:p>
      <w:pPr>
        <w:rPr>
          <w:rFonts w:hint="default"/>
        </w:rPr>
      </w:pPr>
    </w:p>
    <w:p>
      <w:pPr>
        <w:rPr>
          <w:rFonts w:hint="default"/>
        </w:rPr>
      </w:pPr>
      <w:r>
        <w:rPr>
          <w:rFonts w:hint="default"/>
        </w:rPr>
        <w:t>//TEXT</w:t>
      </w:r>
    </w:p>
    <w:p>
      <w:pPr>
        <w:rPr>
          <w:rFonts w:hint="default"/>
        </w:rPr>
      </w:pPr>
      <w:r>
        <w:rPr>
          <w:rFonts w:hint="default"/>
        </w:rPr>
        <w:t>&lt;jaT0584&gt;エステルさんは、じっと前を見つめたまま歩調を緩めない。</w:t>
      </w:r>
    </w:p>
    <w:p>
      <w:pPr>
        <w:rPr>
          <w:rFonts w:hint="default"/>
        </w:rPr>
      </w:pPr>
      <w:r>
        <w:rPr>
          <w:rFonts w:hint="default"/>
        </w:rPr>
        <w:t>&lt;cnT0584&gt;艾斯蒂尔紧盯着前面，步调没有丝毫减缓。</w:t>
      </w:r>
    </w:p>
    <w:p>
      <w:pPr>
        <w:rPr>
          <w:rFonts w:hint="default"/>
        </w:rPr>
      </w:pPr>
    </w:p>
    <w:p>
      <w:pPr>
        <w:rPr>
          <w:rFonts w:hint="default"/>
        </w:rPr>
      </w:pPr>
      <w:r>
        <w:rPr>
          <w:rFonts w:hint="default"/>
        </w:rPr>
        <w:t>//TEXT 【達哉】</w:t>
      </w:r>
    </w:p>
    <w:p>
      <w:pPr>
        <w:rPr>
          <w:rFonts w:hint="default"/>
        </w:rPr>
      </w:pPr>
      <w:r>
        <w:rPr>
          <w:rFonts w:hint="default"/>
        </w:rPr>
        <w:t>&lt;jaT0585&gt;「……」</w:t>
      </w:r>
    </w:p>
    <w:p>
      <w:pPr>
        <w:rPr>
          <w:rFonts w:hint="default"/>
        </w:rPr>
      </w:pPr>
      <w:r>
        <w:rPr>
          <w:rFonts w:hint="default"/>
        </w:rPr>
        <w:t>&lt;cnT0585&gt;「……」</w:t>
      </w:r>
    </w:p>
    <w:p>
      <w:pPr>
        <w:rPr>
          <w:rFonts w:hint="default"/>
        </w:rPr>
      </w:pPr>
    </w:p>
    <w:p>
      <w:pPr>
        <w:rPr>
          <w:rFonts w:hint="default"/>
        </w:rPr>
      </w:pPr>
      <w:r>
        <w:rPr>
          <w:rFonts w:hint="default"/>
        </w:rPr>
        <w:t>//TEXT 【エステル】</w:t>
      </w:r>
    </w:p>
    <w:p>
      <w:pPr>
        <w:rPr>
          <w:rFonts w:hint="default"/>
        </w:rPr>
      </w:pPr>
      <w:r>
        <w:rPr>
          <w:rFonts w:hint="default"/>
        </w:rPr>
        <w:t>&lt;jaT0586&gt;「……」</w:t>
      </w:r>
    </w:p>
    <w:p>
      <w:pPr>
        <w:rPr>
          <w:rFonts w:hint="default"/>
        </w:rPr>
      </w:pPr>
      <w:r>
        <w:rPr>
          <w:rFonts w:hint="default"/>
        </w:rPr>
        <w:t>&lt;cnT0586&gt;「……」</w:t>
      </w:r>
    </w:p>
    <w:p>
      <w:pPr>
        <w:rPr>
          <w:rFonts w:hint="default"/>
        </w:rPr>
      </w:pPr>
    </w:p>
    <w:p>
      <w:pPr>
        <w:rPr>
          <w:rFonts w:hint="default"/>
        </w:rPr>
      </w:pPr>
      <w:r>
        <w:rPr>
          <w:rFonts w:hint="default"/>
        </w:rPr>
        <w:t>//TEXT 【達哉】</w:t>
      </w:r>
    </w:p>
    <w:p>
      <w:pPr>
        <w:rPr>
          <w:rFonts w:hint="default"/>
        </w:rPr>
      </w:pPr>
      <w:r>
        <w:rPr>
          <w:rFonts w:hint="default"/>
        </w:rPr>
        <w:t>&lt;jaT0587&gt;「すみませんでした、こんなことになってしまって」</w:t>
      </w:r>
    </w:p>
    <w:p>
      <w:pPr>
        <w:rPr>
          <w:rFonts w:hint="default"/>
        </w:rPr>
      </w:pPr>
      <w:r>
        <w:rPr>
          <w:rFonts w:hint="default"/>
        </w:rPr>
        <w:t>&lt;cnT0587&gt;「对不起，没想到会演变成这样」</w:t>
      </w:r>
    </w:p>
    <w:p>
      <w:pPr>
        <w:rPr>
          <w:rFonts w:hint="default"/>
        </w:rPr>
      </w:pPr>
    </w:p>
    <w:p>
      <w:pPr>
        <w:rPr>
          <w:rFonts w:hint="default"/>
        </w:rPr>
      </w:pPr>
      <w:r>
        <w:rPr>
          <w:rFonts w:hint="default"/>
        </w:rPr>
        <w:t>//TEXT 【達哉】</w:t>
      </w:r>
    </w:p>
    <w:p>
      <w:pPr>
        <w:rPr>
          <w:rFonts w:hint="default"/>
        </w:rPr>
      </w:pPr>
      <w:r>
        <w:rPr>
          <w:rFonts w:hint="default"/>
        </w:rPr>
        <w:t>&lt;jaT0588&gt;「喫茶店になんか誘わなければ良かった」</w:t>
      </w:r>
    </w:p>
    <w:p>
      <w:pPr>
        <w:rPr>
          <w:rFonts w:hint="default"/>
        </w:rPr>
      </w:pPr>
      <w:r>
        <w:rPr>
          <w:rFonts w:hint="default"/>
        </w:rPr>
        <w:t>&lt;cnT0588&gt;「我不该带你去咖啡厅的」</w:t>
      </w:r>
    </w:p>
    <w:p>
      <w:pPr>
        <w:rPr>
          <w:rFonts w:hint="default"/>
        </w:rPr>
      </w:pPr>
    </w:p>
    <w:p>
      <w:pPr>
        <w:rPr>
          <w:rFonts w:hint="default"/>
        </w:rPr>
      </w:pPr>
      <w:r>
        <w:rPr>
          <w:rFonts w:hint="default"/>
        </w:rPr>
        <w:t>//TEXT 【エステル】</w:t>
      </w:r>
    </w:p>
    <w:p>
      <w:pPr>
        <w:rPr>
          <w:rFonts w:hint="default"/>
        </w:rPr>
      </w:pPr>
      <w:r>
        <w:rPr>
          <w:rFonts w:hint="default"/>
        </w:rPr>
        <w:t>&lt;jaT0589&gt;「……」</w:t>
      </w:r>
    </w:p>
    <w:p>
      <w:pPr>
        <w:rPr>
          <w:rFonts w:hint="default"/>
        </w:rPr>
      </w:pPr>
      <w:r>
        <w:rPr>
          <w:rFonts w:hint="default"/>
        </w:rPr>
        <w:t>&lt;cnT0589&gt;「……」</w:t>
      </w:r>
    </w:p>
    <w:p>
      <w:pPr>
        <w:rPr>
          <w:rFonts w:hint="default"/>
        </w:rPr>
      </w:pPr>
    </w:p>
    <w:p>
      <w:pPr>
        <w:rPr>
          <w:rFonts w:hint="default"/>
        </w:rPr>
      </w:pPr>
      <w:r>
        <w:rPr>
          <w:rFonts w:hint="default"/>
        </w:rPr>
        <w:t>//TEXT</w:t>
      </w:r>
    </w:p>
    <w:p>
      <w:pPr>
        <w:rPr>
          <w:rFonts w:hint="default"/>
        </w:rPr>
      </w:pPr>
      <w:r>
        <w:rPr>
          <w:rFonts w:hint="default"/>
        </w:rPr>
        <w:t>&lt;jaT0590&gt;返事はない。</w:t>
      </w:r>
    </w:p>
    <w:p>
      <w:pPr>
        <w:rPr>
          <w:rFonts w:hint="default"/>
        </w:rPr>
      </w:pPr>
      <w:r>
        <w:rPr>
          <w:rFonts w:hint="default"/>
        </w:rPr>
        <w:t>&lt;cnT0590&gt;没有反应。</w:t>
      </w:r>
    </w:p>
    <w:p>
      <w:pPr>
        <w:rPr>
          <w:rFonts w:hint="default"/>
        </w:rPr>
      </w:pPr>
    </w:p>
    <w:p>
      <w:pPr>
        <w:rPr>
          <w:rFonts w:hint="default"/>
        </w:rPr>
      </w:pPr>
      <w:r>
        <w:rPr>
          <w:rFonts w:hint="default"/>
        </w:rPr>
        <w:t>//TEXT</w:t>
      </w:r>
    </w:p>
    <w:p>
      <w:pPr>
        <w:rPr>
          <w:rFonts w:hint="default"/>
        </w:rPr>
      </w:pPr>
      <w:r>
        <w:rPr>
          <w:rFonts w:hint="default"/>
        </w:rPr>
        <w:t>&lt;jaT0591&gt;彼女はただ真っ直ぐ前を向いて歩いている。</w:t>
      </w:r>
    </w:p>
    <w:p>
      <w:pPr>
        <w:rPr>
          <w:rFonts w:hint="default"/>
        </w:rPr>
      </w:pPr>
      <w:r>
        <w:rPr>
          <w:rFonts w:hint="default"/>
        </w:rPr>
        <w:t>&lt;cnT0591&gt;她仅仅在笔直地向前走。</w:t>
      </w:r>
    </w:p>
    <w:p>
      <w:pPr>
        <w:rPr>
          <w:rFonts w:hint="default"/>
        </w:rPr>
      </w:pPr>
    </w:p>
    <w:p>
      <w:pPr>
        <w:rPr>
          <w:rFonts w:hint="default"/>
        </w:rPr>
      </w:pPr>
      <w:r>
        <w:rPr>
          <w:rFonts w:hint="default"/>
        </w:rPr>
        <w:t>//TEXT</w:t>
      </w:r>
    </w:p>
    <w:p>
      <w:pPr>
        <w:rPr>
          <w:rFonts w:hint="default"/>
        </w:rPr>
      </w:pPr>
      <w:r>
        <w:rPr>
          <w:rFonts w:hint="default"/>
        </w:rPr>
        <w:t>&lt;jaT0592&gt;ぶつかりそうになる人を気にもせず、ただ真っ直ぐに。</w:t>
      </w:r>
    </w:p>
    <w:p>
      <w:pPr>
        <w:rPr>
          <w:rFonts w:hint="default"/>
        </w:rPr>
      </w:pPr>
      <w:r>
        <w:rPr>
          <w:rFonts w:hint="default"/>
        </w:rPr>
        <w:t>&lt;cnT0592&gt;也不在意会不会撞到人，笔直地走着。</w:t>
      </w:r>
    </w:p>
    <w:p>
      <w:pPr>
        <w:rPr>
          <w:rFonts w:hint="default"/>
        </w:rPr>
      </w:pPr>
    </w:p>
    <w:p>
      <w:pPr>
        <w:rPr>
          <w:rFonts w:hint="default"/>
        </w:rPr>
      </w:pPr>
      <w:r>
        <w:rPr>
          <w:rFonts w:hint="default"/>
        </w:rPr>
        <w:t>//TEXT 【達哉】</w:t>
      </w:r>
    </w:p>
    <w:p>
      <w:pPr>
        <w:rPr>
          <w:rFonts w:hint="default"/>
        </w:rPr>
      </w:pPr>
      <w:r>
        <w:rPr>
          <w:rFonts w:hint="default"/>
        </w:rPr>
        <w:t>&lt;jaT0593&gt;「……」</w:t>
      </w:r>
    </w:p>
    <w:p>
      <w:pPr>
        <w:rPr>
          <w:rFonts w:hint="default"/>
        </w:rPr>
      </w:pPr>
      <w:r>
        <w:rPr>
          <w:rFonts w:hint="default"/>
        </w:rPr>
        <w:t>&lt;cnT0593&gt;「……」</w:t>
      </w:r>
    </w:p>
    <w:p>
      <w:pPr>
        <w:rPr>
          <w:rFonts w:hint="default"/>
        </w:rPr>
      </w:pPr>
    </w:p>
    <w:p>
      <w:pPr>
        <w:rPr>
          <w:rFonts w:hint="default"/>
        </w:rPr>
      </w:pPr>
      <w:r>
        <w:rPr>
          <w:rFonts w:hint="default"/>
        </w:rPr>
        <w:t>//TEXT</w:t>
      </w:r>
    </w:p>
    <w:p>
      <w:pPr>
        <w:rPr>
          <w:rFonts w:hint="default"/>
        </w:rPr>
      </w:pPr>
      <w:r>
        <w:rPr>
          <w:rFonts w:hint="default"/>
        </w:rPr>
        <w:t>&lt;jaT0594&gt;今、彼女の目にこの街はどう映っているのだろうか。</w:t>
      </w:r>
    </w:p>
    <w:p>
      <w:pPr>
        <w:rPr>
          <w:rFonts w:hint="default"/>
        </w:rPr>
      </w:pPr>
      <w:r>
        <w:rPr>
          <w:rFonts w:hint="default"/>
        </w:rPr>
        <w:t>&lt;cnT0594&gt;如今，她是怎样看待这座街道的呢。</w:t>
      </w:r>
    </w:p>
    <w:p>
      <w:pPr>
        <w:rPr>
          <w:rFonts w:hint="default"/>
        </w:rPr>
      </w:pPr>
    </w:p>
    <w:p>
      <w:pPr>
        <w:rPr>
          <w:rFonts w:hint="default"/>
        </w:rPr>
      </w:pPr>
      <w:r>
        <w:rPr>
          <w:rFonts w:hint="default"/>
        </w:rPr>
        <w:t>//TEXT 【達哉】</w:t>
      </w:r>
    </w:p>
    <w:p>
      <w:pPr>
        <w:rPr>
          <w:rFonts w:hint="default"/>
        </w:rPr>
      </w:pPr>
      <w:r>
        <w:rPr>
          <w:rFonts w:hint="default"/>
        </w:rPr>
        <w:t>&lt;jaT0595&gt;「……すみません」</w:t>
      </w:r>
    </w:p>
    <w:p>
      <w:pPr>
        <w:rPr>
          <w:rFonts w:hint="default"/>
        </w:rPr>
      </w:pPr>
      <w:r>
        <w:rPr>
          <w:rFonts w:hint="default"/>
        </w:rPr>
        <w:t>&lt;cnT0595&gt;「……对不起」</w:t>
      </w:r>
    </w:p>
    <w:p>
      <w:pPr>
        <w:rPr>
          <w:rFonts w:hint="default"/>
        </w:rPr>
      </w:pPr>
    </w:p>
    <w:p>
      <w:pPr>
        <w:rPr>
          <w:rFonts w:hint="default"/>
        </w:rPr>
      </w:pPr>
      <w:r>
        <w:rPr>
          <w:rFonts w:hint="default"/>
        </w:rPr>
        <w:t>//TEXT</w:t>
      </w:r>
    </w:p>
    <w:p>
      <w:pPr>
        <w:rPr>
          <w:rFonts w:hint="default"/>
        </w:rPr>
      </w:pPr>
      <w:r>
        <w:rPr>
          <w:rFonts w:hint="default"/>
        </w:rPr>
        <w:t>&lt;jaT0596&gt;２度目の謝罪を口にしたとき、彼女の足が止まった。</w:t>
      </w:r>
    </w:p>
    <w:p>
      <w:pPr>
        <w:rPr>
          <w:rFonts w:hint="default"/>
        </w:rPr>
      </w:pPr>
      <w:r>
        <w:rPr>
          <w:rFonts w:hint="default"/>
        </w:rPr>
        <w:t>&lt;cnT0596&gt;第二次道歉的时候，她停下了脚步。</w:t>
      </w:r>
    </w:p>
    <w:p>
      <w:pPr>
        <w:rPr>
          <w:rFonts w:hint="default"/>
        </w:rPr>
      </w:pPr>
    </w:p>
    <w:p>
      <w:pPr>
        <w:rPr>
          <w:rFonts w:hint="default"/>
        </w:rPr>
      </w:pPr>
      <w:r>
        <w:rPr>
          <w:rFonts w:hint="default"/>
        </w:rPr>
        <w:t>//TEXT</w:t>
      </w:r>
    </w:p>
    <w:p>
      <w:pPr>
        <w:rPr>
          <w:rFonts w:hint="default"/>
        </w:rPr>
      </w:pPr>
      <w:r>
        <w:rPr>
          <w:rFonts w:hint="default"/>
        </w:rPr>
        <w:t>&lt;jaT0597&gt;……。</w:t>
      </w:r>
    </w:p>
    <w:p>
      <w:pPr>
        <w:rPr>
          <w:rFonts w:hint="default"/>
        </w:rPr>
      </w:pPr>
      <w:r>
        <w:rPr>
          <w:rFonts w:hint="default"/>
        </w:rPr>
        <w:t>&lt;cnT0597&gt;……。</w:t>
      </w:r>
    </w:p>
    <w:p>
      <w:pPr>
        <w:rPr>
          <w:rFonts w:hint="default"/>
        </w:rPr>
      </w:pPr>
    </w:p>
    <w:p>
      <w:pPr>
        <w:rPr>
          <w:rFonts w:hint="default"/>
        </w:rPr>
      </w:pPr>
      <w:r>
        <w:rPr>
          <w:rFonts w:hint="default"/>
        </w:rPr>
        <w:t>//TEXT 【エステル】</w:t>
      </w:r>
    </w:p>
    <w:p>
      <w:pPr>
        <w:rPr>
          <w:rFonts w:hint="default"/>
        </w:rPr>
      </w:pPr>
      <w:r>
        <w:rPr>
          <w:rFonts w:hint="default"/>
        </w:rPr>
        <w:t>&lt;jaT0598&gt;「地球人にはデリカシーの欠片もないのですね」</w:t>
      </w:r>
    </w:p>
    <w:p>
      <w:pPr>
        <w:rPr>
          <w:rFonts w:hint="default"/>
        </w:rPr>
      </w:pPr>
      <w:r>
        <w:rPr>
          <w:rFonts w:hint="default"/>
        </w:rPr>
        <w:t>&lt;cnT0598&gt;「地球人一点都不知道照顾他人的想法」</w:t>
      </w:r>
    </w:p>
    <w:p>
      <w:pPr>
        <w:rPr>
          <w:rFonts w:hint="default"/>
        </w:rPr>
      </w:pPr>
    </w:p>
    <w:p>
      <w:pPr>
        <w:rPr>
          <w:rFonts w:hint="default"/>
        </w:rPr>
      </w:pPr>
      <w:r>
        <w:rPr>
          <w:rFonts w:hint="default"/>
        </w:rPr>
        <w:t>//TEXT 【達哉】</w:t>
      </w:r>
    </w:p>
    <w:p>
      <w:pPr>
        <w:rPr>
          <w:rFonts w:hint="default"/>
        </w:rPr>
      </w:pPr>
      <w:r>
        <w:rPr>
          <w:rFonts w:hint="default"/>
        </w:rPr>
        <w:t>&lt;jaT0599&gt;「そんなことない」</w:t>
      </w:r>
    </w:p>
    <w:p>
      <w:pPr>
        <w:rPr>
          <w:rFonts w:hint="default"/>
        </w:rPr>
      </w:pPr>
      <w:r>
        <w:rPr>
          <w:rFonts w:hint="default"/>
        </w:rPr>
        <w:t>&lt;cnT0599&gt;「没有这回事」</w:t>
      </w:r>
    </w:p>
    <w:p>
      <w:pPr>
        <w:rPr>
          <w:rFonts w:hint="default"/>
        </w:rPr>
      </w:pPr>
    </w:p>
    <w:p>
      <w:pPr>
        <w:rPr>
          <w:rFonts w:hint="default"/>
        </w:rPr>
      </w:pPr>
      <w:r>
        <w:rPr>
          <w:rFonts w:hint="default"/>
        </w:rPr>
        <w:t>//TEXT</w:t>
      </w:r>
    </w:p>
    <w:p>
      <w:pPr>
        <w:rPr>
          <w:rFonts w:hint="default"/>
        </w:rPr>
      </w:pPr>
      <w:r>
        <w:rPr>
          <w:rFonts w:hint="default"/>
        </w:rPr>
        <w:t>&lt;jaT0600&gt;反射的に応じた。</w:t>
      </w:r>
    </w:p>
    <w:p>
      <w:pPr>
        <w:rPr>
          <w:rFonts w:hint="default"/>
        </w:rPr>
      </w:pPr>
      <w:r>
        <w:rPr>
          <w:rFonts w:hint="default"/>
        </w:rPr>
        <w:t>&lt;cnT0600&gt;本能地回应了。</w:t>
      </w:r>
    </w:p>
    <w:p>
      <w:pPr>
        <w:rPr>
          <w:rFonts w:hint="default"/>
        </w:rPr>
      </w:pPr>
    </w:p>
    <w:p>
      <w:pPr>
        <w:rPr>
          <w:rFonts w:hint="default"/>
        </w:rPr>
      </w:pPr>
      <w:r>
        <w:rPr>
          <w:rFonts w:hint="default"/>
        </w:rPr>
        <w:t>//TEXT</w:t>
      </w:r>
    </w:p>
    <w:p>
      <w:pPr>
        <w:rPr>
          <w:rFonts w:hint="default"/>
        </w:rPr>
      </w:pPr>
      <w:r>
        <w:rPr>
          <w:rFonts w:hint="default"/>
        </w:rPr>
        <w:t>&lt;jaT0601&gt;エステルさんが俺の目を見据える。</w:t>
      </w:r>
    </w:p>
    <w:p>
      <w:pPr>
        <w:rPr>
          <w:rFonts w:hint="default"/>
        </w:rPr>
      </w:pPr>
      <w:r>
        <w:rPr>
          <w:rFonts w:hint="default"/>
        </w:rPr>
        <w:t>&lt;cnT0601&gt;艾斯蒂尔看向我的眼睛。</w:t>
      </w:r>
    </w:p>
    <w:p>
      <w:pPr>
        <w:rPr>
          <w:rFonts w:hint="default"/>
        </w:rPr>
      </w:pPr>
    </w:p>
    <w:p>
      <w:pPr>
        <w:rPr>
          <w:rFonts w:hint="default"/>
        </w:rPr>
      </w:pPr>
      <w:r>
        <w:rPr>
          <w:rFonts w:hint="default"/>
        </w:rPr>
        <w:t>//TEXT 【達哉】</w:t>
      </w:r>
    </w:p>
    <w:p>
      <w:pPr>
        <w:rPr>
          <w:rFonts w:hint="default"/>
        </w:rPr>
      </w:pPr>
      <w:r>
        <w:rPr>
          <w:rFonts w:hint="default"/>
        </w:rPr>
        <w:t>&lt;jaT0602&gt;「地球人がみんな、あんな風だと思わないで下さい」</w:t>
      </w:r>
    </w:p>
    <w:p>
      <w:pPr>
        <w:rPr>
          <w:rFonts w:hint="default"/>
        </w:rPr>
      </w:pPr>
      <w:r>
        <w:rPr>
          <w:rFonts w:hint="default"/>
        </w:rPr>
        <w:t>&lt;cnT0602&gt;「请不要把所有地球人都想成那个样子」</w:t>
      </w:r>
    </w:p>
    <w:p>
      <w:pPr>
        <w:rPr>
          <w:rFonts w:hint="default"/>
        </w:rPr>
      </w:pPr>
    </w:p>
    <w:p>
      <w:pPr>
        <w:rPr>
          <w:rFonts w:hint="default"/>
        </w:rPr>
      </w:pPr>
      <w:r>
        <w:rPr>
          <w:rFonts w:hint="default"/>
        </w:rPr>
        <w:t>//TEXT</w:t>
      </w:r>
    </w:p>
    <w:p>
      <w:pPr>
        <w:rPr>
          <w:rFonts w:hint="default"/>
        </w:rPr>
      </w:pPr>
      <w:r>
        <w:rPr>
          <w:rFonts w:hint="default"/>
        </w:rPr>
        <w:t>&lt;jaT0603&gt;それは、エステルさんへの反発だったのか──</w:t>
      </w:r>
    </w:p>
    <w:p>
      <w:pPr>
        <w:rPr>
          <w:rFonts w:hint="default"/>
        </w:rPr>
      </w:pPr>
      <w:r>
        <w:rPr>
          <w:rFonts w:hint="default"/>
        </w:rPr>
        <w:t>&lt;cnT0603&gt;这句话是反对艾斯蒂尔的意见──</w:t>
      </w:r>
    </w:p>
    <w:p>
      <w:pPr>
        <w:rPr>
          <w:rFonts w:hint="default"/>
        </w:rPr>
      </w:pPr>
    </w:p>
    <w:p>
      <w:pPr>
        <w:rPr>
          <w:rFonts w:hint="default"/>
        </w:rPr>
      </w:pPr>
      <w:r>
        <w:rPr>
          <w:rFonts w:hint="default"/>
        </w:rPr>
        <w:t>//TEXT</w:t>
      </w:r>
    </w:p>
    <w:p>
      <w:pPr>
        <w:rPr>
          <w:rFonts w:hint="default"/>
        </w:rPr>
      </w:pPr>
      <w:r>
        <w:rPr>
          <w:rFonts w:hint="default"/>
        </w:rPr>
        <w:t>&lt;jaT0604&gt;懇願だったのか。</w:t>
      </w:r>
    </w:p>
    <w:p>
      <w:pPr>
        <w:rPr>
          <w:rFonts w:hint="default"/>
        </w:rPr>
      </w:pPr>
      <w:r>
        <w:rPr>
          <w:rFonts w:hint="default"/>
        </w:rPr>
        <w:t>&lt;cnT0604&gt;还是在恳求艾斯蒂尔呢。</w:t>
      </w:r>
    </w:p>
    <w:p>
      <w:pPr>
        <w:rPr>
          <w:rFonts w:hint="default"/>
        </w:rPr>
      </w:pPr>
    </w:p>
    <w:p>
      <w:pPr>
        <w:rPr>
          <w:rFonts w:hint="default"/>
        </w:rPr>
      </w:pPr>
      <w:r>
        <w:rPr>
          <w:rFonts w:hint="default"/>
        </w:rPr>
        <w:t>//TEXT 【エステル】</w:t>
      </w:r>
    </w:p>
    <w:p>
      <w:pPr>
        <w:rPr>
          <w:rFonts w:hint="default"/>
        </w:rPr>
      </w:pPr>
      <w:r>
        <w:rPr>
          <w:rFonts w:hint="default"/>
        </w:rPr>
        <w:t>&lt;jaT0605&gt;「自分は違う、と仰りたいのですか？」</w:t>
      </w:r>
    </w:p>
    <w:p>
      <w:pPr>
        <w:rPr>
          <w:rFonts w:hint="default"/>
        </w:rPr>
      </w:pPr>
      <w:r>
        <w:rPr>
          <w:rFonts w:hint="default"/>
        </w:rPr>
        <w:t>&lt;cnT0605&gt;「你是想说你不一样吗？」</w:t>
      </w:r>
    </w:p>
    <w:p>
      <w:pPr>
        <w:rPr>
          <w:rFonts w:hint="default"/>
        </w:rPr>
      </w:pPr>
    </w:p>
    <w:p>
      <w:pPr>
        <w:rPr>
          <w:rFonts w:hint="default"/>
        </w:rPr>
      </w:pPr>
      <w:r>
        <w:rPr>
          <w:rFonts w:hint="default"/>
        </w:rPr>
        <w:t>//TEXT 【達哉】</w:t>
      </w:r>
    </w:p>
    <w:p>
      <w:pPr>
        <w:rPr>
          <w:rFonts w:hint="default"/>
        </w:rPr>
      </w:pPr>
      <w:r>
        <w:rPr>
          <w:rFonts w:hint="default"/>
        </w:rPr>
        <w:t>&lt;jaT0606&gt;「そうです」</w:t>
      </w:r>
    </w:p>
    <w:p>
      <w:pPr>
        <w:rPr>
          <w:rFonts w:hint="default"/>
        </w:rPr>
      </w:pPr>
      <w:r>
        <w:rPr>
          <w:rFonts w:hint="default"/>
        </w:rPr>
        <w:t>&lt;cnT0606&gt;「是的」</w:t>
      </w:r>
    </w:p>
    <w:p>
      <w:pPr>
        <w:rPr>
          <w:rFonts w:hint="default"/>
        </w:rPr>
      </w:pPr>
    </w:p>
    <w:p>
      <w:pPr>
        <w:rPr>
          <w:rFonts w:hint="default"/>
        </w:rPr>
      </w:pPr>
      <w:r>
        <w:rPr>
          <w:rFonts w:hint="default"/>
        </w:rPr>
        <w:t>//TEXT 【達哉】</w:t>
      </w:r>
    </w:p>
    <w:p>
      <w:pPr>
        <w:rPr>
          <w:rFonts w:hint="default"/>
        </w:rPr>
      </w:pPr>
      <w:r>
        <w:rPr>
          <w:rFonts w:hint="default"/>
        </w:rPr>
        <w:t>&lt;jaT0607&gt;「少なくとも俺は違うし、俺の知っている地球人でも違う人はいっぱいいる」</w:t>
      </w:r>
    </w:p>
    <w:p>
      <w:pPr>
        <w:rPr>
          <w:rFonts w:hint="default"/>
        </w:rPr>
      </w:pPr>
      <w:r>
        <w:rPr>
          <w:rFonts w:hint="default"/>
        </w:rPr>
        <w:t>&lt;cnT0607&gt;「至少我，还有我认识非常多的地球人都不一样」</w:t>
      </w:r>
    </w:p>
    <w:p>
      <w:pPr>
        <w:rPr>
          <w:rFonts w:hint="default"/>
        </w:rPr>
      </w:pPr>
    </w:p>
    <w:p>
      <w:pPr>
        <w:rPr>
          <w:rFonts w:hint="default"/>
        </w:rPr>
      </w:pPr>
      <w:r>
        <w:rPr>
          <w:rFonts w:hint="default"/>
        </w:rPr>
        <w:t>//TEXT 【エステル】</w:t>
      </w:r>
    </w:p>
    <w:p>
      <w:pPr>
        <w:rPr>
          <w:rFonts w:hint="default"/>
        </w:rPr>
      </w:pPr>
      <w:r>
        <w:rPr>
          <w:rFonts w:hint="default"/>
        </w:rPr>
        <w:t>&lt;jaT0608&gt;「……」</w:t>
      </w:r>
    </w:p>
    <w:p>
      <w:pPr>
        <w:rPr>
          <w:rFonts w:hint="default"/>
        </w:rPr>
      </w:pPr>
      <w:r>
        <w:rPr>
          <w:rFonts w:hint="default"/>
        </w:rPr>
        <w:t>&lt;cnT0608&gt;「……」</w:t>
      </w:r>
    </w:p>
    <w:p>
      <w:pPr>
        <w:rPr>
          <w:rFonts w:hint="default"/>
        </w:rPr>
      </w:pPr>
    </w:p>
    <w:p>
      <w:pPr>
        <w:rPr>
          <w:rFonts w:hint="default"/>
        </w:rPr>
      </w:pPr>
      <w:r>
        <w:rPr>
          <w:rFonts w:hint="default"/>
        </w:rPr>
        <w:t>//TEXT</w:t>
      </w:r>
    </w:p>
    <w:p>
      <w:pPr>
        <w:rPr>
          <w:rFonts w:hint="default"/>
        </w:rPr>
      </w:pPr>
      <w:r>
        <w:rPr>
          <w:rFonts w:hint="default"/>
        </w:rPr>
        <w:t>&lt;jaT0609&gt;彼女が迷ったように視線を落とし、</w:t>
      </w:r>
    </w:p>
    <w:p>
      <w:pPr>
        <w:rPr>
          <w:rFonts w:hint="default"/>
        </w:rPr>
      </w:pPr>
      <w:r>
        <w:rPr>
          <w:rFonts w:hint="default"/>
        </w:rPr>
        <w:t>&lt;cnT0609&gt;她低下迷茫的视线，</w:t>
      </w:r>
    </w:p>
    <w:p>
      <w:pPr>
        <w:rPr>
          <w:rFonts w:hint="default"/>
        </w:rPr>
      </w:pPr>
    </w:p>
    <w:p>
      <w:pPr>
        <w:rPr>
          <w:rFonts w:hint="default"/>
        </w:rPr>
      </w:pPr>
      <w:r>
        <w:rPr>
          <w:rFonts w:hint="default"/>
        </w:rPr>
        <w:t>//TEXT</w:t>
      </w:r>
    </w:p>
    <w:p>
      <w:pPr>
        <w:rPr>
          <w:rFonts w:hint="default"/>
        </w:rPr>
      </w:pPr>
      <w:r>
        <w:rPr>
          <w:rFonts w:hint="default"/>
        </w:rPr>
        <w:t>&lt;jaT0610&gt;再び視線を上げた。</w:t>
      </w:r>
    </w:p>
    <w:p>
      <w:pPr>
        <w:rPr>
          <w:rFonts w:hint="default"/>
        </w:rPr>
      </w:pPr>
      <w:r>
        <w:rPr>
          <w:rFonts w:hint="default"/>
        </w:rPr>
        <w:t>&lt;cnT0610&gt;随后再次抬起。</w:t>
      </w:r>
    </w:p>
    <w:p>
      <w:pPr>
        <w:rPr>
          <w:rFonts w:hint="default"/>
        </w:rPr>
      </w:pPr>
    </w:p>
    <w:p>
      <w:pPr>
        <w:rPr>
          <w:rFonts w:hint="default"/>
        </w:rPr>
      </w:pPr>
      <w:r>
        <w:rPr>
          <w:rFonts w:hint="default"/>
        </w:rPr>
        <w:t>//TEXT 【エステル】</w:t>
      </w:r>
    </w:p>
    <w:p>
      <w:pPr>
        <w:rPr>
          <w:rFonts w:hint="default"/>
        </w:rPr>
      </w:pPr>
      <w:r>
        <w:rPr>
          <w:rFonts w:hint="default"/>
        </w:rPr>
        <w:t>&lt;jaT0611&gt;「月人を初めて見たのだとしたら、貴方だって彼らと同じ行動を取ったのでしょう？」</w:t>
      </w:r>
    </w:p>
    <w:p>
      <w:pPr>
        <w:rPr>
          <w:rFonts w:hint="default"/>
        </w:rPr>
      </w:pPr>
      <w:r>
        <w:rPr>
          <w:rFonts w:hint="default"/>
        </w:rPr>
        <w:t>&lt;cnT0611&gt;「如果是第一次见到月人的话，你会采取的行为应该和他们别无二致吧？」</w:t>
      </w:r>
    </w:p>
    <w:p>
      <w:pPr>
        <w:rPr>
          <w:rFonts w:hint="default"/>
        </w:rPr>
      </w:pPr>
    </w:p>
    <w:p>
      <w:pPr>
        <w:rPr>
          <w:rFonts w:hint="default"/>
        </w:rPr>
      </w:pPr>
      <w:r>
        <w:rPr>
          <w:rFonts w:hint="default"/>
        </w:rPr>
        <w:t>//TEXT 【達哉】</w:t>
      </w:r>
    </w:p>
    <w:p>
      <w:pPr>
        <w:rPr>
          <w:rFonts w:hint="default"/>
        </w:rPr>
      </w:pPr>
      <w:r>
        <w:rPr>
          <w:rFonts w:hint="default"/>
        </w:rPr>
        <w:t>&lt;jaT0612&gt;「！」</w:t>
      </w:r>
    </w:p>
    <w:p>
      <w:pPr>
        <w:rPr>
          <w:rFonts w:hint="default"/>
        </w:rPr>
      </w:pPr>
      <w:r>
        <w:rPr>
          <w:rFonts w:hint="default"/>
        </w:rPr>
        <w:t>&lt;cnT0612&gt;「！」</w:t>
      </w:r>
    </w:p>
    <w:p>
      <w:pPr>
        <w:rPr>
          <w:rFonts w:hint="default"/>
        </w:rPr>
      </w:pPr>
    </w:p>
    <w:p>
      <w:pPr>
        <w:rPr>
          <w:rFonts w:hint="default"/>
        </w:rPr>
      </w:pPr>
      <w:r>
        <w:rPr>
          <w:rFonts w:hint="default"/>
        </w:rPr>
        <w:t>//TEXT</w:t>
      </w:r>
    </w:p>
    <w:p>
      <w:pPr>
        <w:rPr>
          <w:rFonts w:hint="default"/>
        </w:rPr>
      </w:pPr>
      <w:r>
        <w:rPr>
          <w:rFonts w:hint="default"/>
        </w:rPr>
        <w:t>&lt;jaT0613&gt;問いかけではなかった。</w:t>
      </w:r>
    </w:p>
    <w:p>
      <w:pPr>
        <w:rPr>
          <w:rFonts w:hint="default"/>
        </w:rPr>
      </w:pPr>
      <w:r>
        <w:rPr>
          <w:rFonts w:hint="default"/>
        </w:rPr>
        <w:t>&lt;cnT0613&gt;不是在询问。</w:t>
      </w:r>
    </w:p>
    <w:p>
      <w:pPr>
        <w:rPr>
          <w:rFonts w:hint="default"/>
        </w:rPr>
      </w:pPr>
    </w:p>
    <w:p>
      <w:pPr>
        <w:rPr>
          <w:rFonts w:hint="default"/>
        </w:rPr>
      </w:pPr>
      <w:r>
        <w:rPr>
          <w:rFonts w:hint="default"/>
        </w:rPr>
        <w:t>//TEXT</w:t>
      </w:r>
    </w:p>
    <w:p>
      <w:pPr>
        <w:rPr>
          <w:rFonts w:hint="default"/>
        </w:rPr>
      </w:pPr>
      <w:r>
        <w:rPr>
          <w:rFonts w:hint="default"/>
        </w:rPr>
        <w:t>&lt;jaT0614&gt;断定だった。</w:t>
      </w:r>
    </w:p>
    <w:p>
      <w:pPr>
        <w:rPr>
          <w:rFonts w:hint="default"/>
        </w:rPr>
      </w:pPr>
      <w:r>
        <w:rPr>
          <w:rFonts w:hint="default"/>
        </w:rPr>
        <w:t>&lt;cnT0614&gt;而是断定。</w:t>
      </w:r>
    </w:p>
    <w:p>
      <w:pPr>
        <w:rPr>
          <w:rFonts w:hint="default"/>
        </w:rPr>
      </w:pPr>
    </w:p>
    <w:p>
      <w:pPr>
        <w:rPr>
          <w:rFonts w:hint="default"/>
        </w:rPr>
      </w:pPr>
      <w:r>
        <w:rPr>
          <w:rFonts w:hint="default"/>
        </w:rPr>
        <w:t>//TEXT</w:t>
      </w:r>
    </w:p>
    <w:p>
      <w:pPr>
        <w:rPr>
          <w:rFonts w:hint="default"/>
        </w:rPr>
      </w:pPr>
      <w:r>
        <w:rPr>
          <w:rFonts w:hint="default"/>
        </w:rPr>
        <w:t>&lt;jaT0615&gt;俺はたまたま月人と接する機会があったから彼らと違う行動を取っただけで──</w:t>
      </w:r>
    </w:p>
    <w:p>
      <w:pPr>
        <w:rPr>
          <w:rFonts w:hint="default"/>
        </w:rPr>
      </w:pPr>
      <w:r>
        <w:rPr>
          <w:rFonts w:hint="default"/>
        </w:rPr>
        <w:t>&lt;cnT0615&gt;我仅仅是因为有接触月人的机会才和他们不一样──</w:t>
      </w:r>
    </w:p>
    <w:p>
      <w:pPr>
        <w:rPr>
          <w:rFonts w:hint="default"/>
        </w:rPr>
      </w:pPr>
    </w:p>
    <w:p>
      <w:pPr>
        <w:rPr>
          <w:rFonts w:hint="default"/>
        </w:rPr>
      </w:pPr>
      <w:r>
        <w:rPr>
          <w:rFonts w:hint="default"/>
        </w:rPr>
        <w:t>//TEXT</w:t>
      </w:r>
    </w:p>
    <w:p>
      <w:pPr>
        <w:rPr>
          <w:rFonts w:hint="default"/>
        </w:rPr>
      </w:pPr>
      <w:r>
        <w:rPr>
          <w:rFonts w:hint="default"/>
        </w:rPr>
        <w:t>&lt;jaT0616&gt;本質的には彼らと同じなのだと──</w:t>
      </w:r>
    </w:p>
    <w:p>
      <w:pPr>
        <w:rPr>
          <w:rFonts w:hint="default"/>
        </w:rPr>
      </w:pPr>
      <w:r>
        <w:rPr>
          <w:rFonts w:hint="default"/>
        </w:rPr>
        <w:t>&lt;cnT0616&gt;本质上还是和他们一样──</w:t>
      </w:r>
    </w:p>
    <w:p>
      <w:pPr>
        <w:rPr>
          <w:rFonts w:hint="default"/>
        </w:rPr>
      </w:pPr>
    </w:p>
    <w:p>
      <w:pPr>
        <w:rPr>
          <w:rFonts w:hint="default"/>
        </w:rPr>
      </w:pPr>
      <w:r>
        <w:rPr>
          <w:rFonts w:hint="default"/>
        </w:rPr>
        <w:t>//TEXT</w:t>
      </w:r>
    </w:p>
    <w:p>
      <w:pPr>
        <w:rPr>
          <w:rFonts w:hint="default"/>
        </w:rPr>
      </w:pPr>
      <w:r>
        <w:rPr>
          <w:rFonts w:hint="default"/>
        </w:rPr>
        <w:t>&lt;jaT0617&gt;エステルさんは断定したのだ。</w:t>
      </w:r>
    </w:p>
    <w:p>
      <w:pPr>
        <w:rPr>
          <w:rFonts w:hint="default"/>
        </w:rPr>
      </w:pPr>
      <w:r>
        <w:rPr>
          <w:rFonts w:hint="default"/>
        </w:rPr>
        <w:t>&lt;cnT0617&gt;艾斯蒂尔如此断定。</w:t>
      </w:r>
    </w:p>
    <w:p>
      <w:pPr>
        <w:rPr>
          <w:rFonts w:hint="default"/>
        </w:rPr>
      </w:pPr>
    </w:p>
    <w:p>
      <w:pPr>
        <w:rPr>
          <w:rFonts w:hint="default"/>
        </w:rPr>
      </w:pPr>
      <w:r>
        <w:rPr>
          <w:rFonts w:hint="default"/>
        </w:rPr>
        <w:t>//TEXT 【達哉】</w:t>
      </w:r>
    </w:p>
    <w:p>
      <w:pPr>
        <w:rPr>
          <w:rFonts w:hint="default"/>
        </w:rPr>
      </w:pPr>
      <w:r>
        <w:rPr>
          <w:rFonts w:hint="default"/>
        </w:rPr>
        <w:t>&lt;jaT0618&gt;「……違う」</w:t>
      </w:r>
    </w:p>
    <w:p>
      <w:pPr>
        <w:rPr>
          <w:rFonts w:hint="default"/>
        </w:rPr>
      </w:pPr>
      <w:r>
        <w:rPr>
          <w:rFonts w:hint="default"/>
        </w:rPr>
        <w:t>&lt;cnT0618&gt;「……不一样」</w:t>
      </w:r>
    </w:p>
    <w:p>
      <w:pPr>
        <w:rPr>
          <w:rFonts w:hint="default"/>
        </w:rPr>
      </w:pPr>
    </w:p>
    <w:p>
      <w:pPr>
        <w:rPr>
          <w:rFonts w:hint="default"/>
        </w:rPr>
      </w:pPr>
      <w:r>
        <w:rPr>
          <w:rFonts w:hint="default"/>
        </w:rPr>
        <w:t>//TEXT</w:t>
      </w:r>
    </w:p>
    <w:p>
      <w:pPr>
        <w:rPr>
          <w:rFonts w:hint="default"/>
        </w:rPr>
      </w:pPr>
      <w:r>
        <w:rPr>
          <w:rFonts w:hint="default"/>
        </w:rPr>
        <w:t>&lt;jaT0619&gt;自分の口から出た反論はあまりに弱々しく、彼女へ届いたのかすら分からない。</w:t>
      </w:r>
    </w:p>
    <w:p>
      <w:pPr>
        <w:rPr>
          <w:rFonts w:hint="default"/>
        </w:rPr>
      </w:pPr>
      <w:r>
        <w:rPr>
          <w:rFonts w:hint="default"/>
        </w:rPr>
        <w:t>&lt;cnT0619&gt;我的反驳的力量实在太过弱小，甚至都无法确认她有没有听到。</w:t>
      </w:r>
    </w:p>
    <w:p>
      <w:pPr>
        <w:rPr>
          <w:rFonts w:hint="default"/>
        </w:rPr>
      </w:pPr>
    </w:p>
    <w:p>
      <w:pPr>
        <w:rPr>
          <w:rFonts w:hint="default"/>
        </w:rPr>
      </w:pPr>
      <w:r>
        <w:rPr>
          <w:rFonts w:hint="default"/>
        </w:rPr>
        <w:t>//TEXT 【エステル】</w:t>
      </w:r>
    </w:p>
    <w:p>
      <w:pPr>
        <w:rPr>
          <w:rFonts w:hint="default"/>
        </w:rPr>
      </w:pPr>
      <w:r>
        <w:rPr>
          <w:rFonts w:hint="default"/>
        </w:rPr>
        <w:t>&lt;jaT0620&gt;「一人で帰れますから」</w:t>
      </w:r>
    </w:p>
    <w:p>
      <w:pPr>
        <w:rPr>
          <w:rFonts w:hint="default"/>
        </w:rPr>
      </w:pPr>
      <w:r>
        <w:rPr>
          <w:rFonts w:hint="default"/>
        </w:rPr>
        <w:t>&lt;cnT0620&gt;「我</w:t>
      </w:r>
      <w:del w:id="225" w:author="ああか" w:date="2019-08-23T01:55:21Z">
        <w:r>
          <w:rPr>
            <w:rFonts w:hint="default"/>
            <w:lang w:val="en-US"/>
          </w:rPr>
          <w:delText>一个人回去</w:delText>
        </w:r>
      </w:del>
      <w:ins w:id="226" w:author="ああか" w:date="2019-08-23T01:55:22Z">
        <w:r>
          <w:rPr>
            <w:rFonts w:hint="eastAsia"/>
            <w:lang w:val="en-US" w:eastAsia="zh-CN"/>
          </w:rPr>
          <w:t>自己</w:t>
        </w:r>
      </w:ins>
      <w:ins w:id="227" w:author="ああか" w:date="2019-08-23T01:55:23Z">
        <w:r>
          <w:rPr>
            <w:rFonts w:hint="eastAsia"/>
            <w:lang w:val="en-US" w:eastAsia="zh-CN"/>
          </w:rPr>
          <w:t>能</w:t>
        </w:r>
      </w:ins>
      <w:ins w:id="228" w:author="ああか" w:date="2019-08-23T01:55:24Z">
        <w:r>
          <w:rPr>
            <w:rFonts w:hint="eastAsia"/>
            <w:lang w:val="en-US" w:eastAsia="zh-CN"/>
          </w:rPr>
          <w:t>回去</w:t>
        </w:r>
      </w:ins>
      <w:del w:id="229" w:author="hhh0578" w:date="2019-08-21T20:03:47Z">
        <w:r>
          <w:rPr>
            <w:rFonts w:hint="default"/>
          </w:rPr>
          <w:delText>就可以了</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&lt;jaT0621&gt;エステルさんが走り出す。</w:t>
      </w:r>
    </w:p>
    <w:p>
      <w:pPr>
        <w:rPr>
          <w:rFonts w:hint="default"/>
        </w:rPr>
      </w:pPr>
      <w:r>
        <w:rPr>
          <w:rFonts w:hint="default"/>
        </w:rPr>
        <w:t>&lt;cnT0621&gt;艾斯蒂尔跑开了。</w:t>
      </w:r>
    </w:p>
    <w:p>
      <w:pPr>
        <w:rPr>
          <w:rFonts w:hint="default"/>
        </w:rPr>
      </w:pPr>
    </w:p>
    <w:p>
      <w:pPr>
        <w:rPr>
          <w:rFonts w:hint="default"/>
        </w:rPr>
      </w:pPr>
      <w:r>
        <w:rPr>
          <w:rFonts w:hint="default"/>
        </w:rPr>
        <w:t>//TEXT</w:t>
      </w:r>
    </w:p>
    <w:p>
      <w:pPr>
        <w:rPr>
          <w:rFonts w:hint="default"/>
        </w:rPr>
      </w:pPr>
      <w:r>
        <w:rPr>
          <w:rFonts w:hint="default"/>
        </w:rPr>
        <w:t>&lt;jaT0622&gt;俺は……</w:t>
      </w:r>
    </w:p>
    <w:p>
      <w:pPr>
        <w:rPr>
          <w:rFonts w:hint="default"/>
        </w:rPr>
      </w:pPr>
      <w:r>
        <w:rPr>
          <w:rFonts w:hint="default"/>
        </w:rPr>
        <w:t>&lt;cnT0622&gt;我</w:t>
      </w:r>
      <w:del w:id="230" w:author="hhh0578" w:date="2019-08-21T20:03:54Z">
        <w:r>
          <w:rPr>
            <w:rFonts w:hint="default"/>
          </w:rPr>
          <w:delText>该</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&lt;jaT0623&gt;彼女を追うことができなかった。</w:t>
      </w:r>
    </w:p>
    <w:p>
      <w:pPr>
        <w:rPr>
          <w:rFonts w:hint="default"/>
        </w:rPr>
      </w:pPr>
      <w:r>
        <w:rPr>
          <w:rFonts w:hint="default"/>
        </w:rPr>
        <w:t>&lt;cnT0623&gt;无法迈动脚步去追她。</w:t>
      </w:r>
    </w:p>
    <w:p>
      <w:pPr>
        <w:rPr>
          <w:rFonts w:hint="default"/>
        </w:rPr>
      </w:pPr>
    </w:p>
    <w:p>
      <w:pPr>
        <w:rPr>
          <w:rFonts w:hint="default"/>
        </w:rPr>
      </w:pPr>
      <w:r>
        <w:rPr>
          <w:rFonts w:hint="default"/>
        </w:rPr>
        <w:t>//TEXT</w:t>
      </w:r>
    </w:p>
    <w:p>
      <w:pPr>
        <w:rPr>
          <w:rFonts w:hint="default"/>
        </w:rPr>
      </w:pPr>
      <w:r>
        <w:rPr>
          <w:rFonts w:hint="default"/>
        </w:rPr>
        <w:t>&lt;jaT0624&gt;俺は確かに、他の客に対して怒っていた。</w:t>
      </w:r>
    </w:p>
    <w:p>
      <w:pPr>
        <w:rPr>
          <w:rFonts w:hint="default"/>
        </w:rPr>
      </w:pPr>
      <w:r>
        <w:rPr>
          <w:rFonts w:hint="default"/>
        </w:rPr>
        <w:t>&lt;cnT0624&gt;我确实对其他的顾客感到生气。</w:t>
      </w:r>
    </w:p>
    <w:p>
      <w:pPr>
        <w:rPr>
          <w:rFonts w:hint="default"/>
        </w:rPr>
      </w:pPr>
    </w:p>
    <w:p>
      <w:pPr>
        <w:rPr>
          <w:rFonts w:hint="default"/>
        </w:rPr>
      </w:pPr>
      <w:r>
        <w:rPr>
          <w:rFonts w:hint="default"/>
        </w:rPr>
        <w:t>//TEXT</w:t>
      </w:r>
    </w:p>
    <w:p>
      <w:pPr>
        <w:rPr>
          <w:rFonts w:hint="default"/>
        </w:rPr>
      </w:pPr>
      <w:r>
        <w:rPr>
          <w:rFonts w:hint="default"/>
        </w:rPr>
        <w:t>&lt;jaT0625&gt;俺は確かに、他の客に対して「怒れていた」はずだ。</w:t>
      </w:r>
    </w:p>
    <w:p>
      <w:pPr>
        <w:rPr>
          <w:rFonts w:hint="default"/>
        </w:rPr>
      </w:pPr>
      <w:r>
        <w:rPr>
          <w:rFonts w:hint="default"/>
        </w:rPr>
        <w:t>&lt;cnT0625&gt;我应该，确实对其他的顾客「感到生气」。</w:t>
      </w:r>
    </w:p>
    <w:p>
      <w:pPr>
        <w:rPr>
          <w:rFonts w:hint="default"/>
        </w:rPr>
      </w:pPr>
    </w:p>
    <w:p>
      <w:pPr>
        <w:rPr>
          <w:rFonts w:hint="default"/>
        </w:rPr>
      </w:pPr>
      <w:r>
        <w:rPr>
          <w:rFonts w:hint="default"/>
        </w:rPr>
        <w:t>//TEXT</w:t>
      </w:r>
    </w:p>
    <w:p>
      <w:pPr>
        <w:rPr>
          <w:rFonts w:hint="default"/>
        </w:rPr>
      </w:pPr>
      <w:r>
        <w:rPr>
          <w:rFonts w:hint="default"/>
        </w:rPr>
        <w:t>&lt;jaT0626&gt;「月人を初めて見たのだとしたら、貴方だって彼らと同じ行動を取ったのでしょう？」</w:t>
      </w:r>
    </w:p>
    <w:p>
      <w:pPr>
        <w:rPr>
          <w:rFonts w:hint="default"/>
        </w:rPr>
      </w:pPr>
      <w:r>
        <w:rPr>
          <w:rFonts w:hint="default"/>
        </w:rPr>
        <w:t>&lt;cnT0626&gt;「如果是第一次见到月人的话，你会采取的行为应该和他们别无二致吧？」</w:t>
      </w:r>
    </w:p>
    <w:p>
      <w:pPr>
        <w:rPr>
          <w:rFonts w:hint="default"/>
        </w:rPr>
      </w:pPr>
    </w:p>
    <w:p>
      <w:pPr>
        <w:rPr>
          <w:rFonts w:hint="default"/>
        </w:rPr>
      </w:pPr>
      <w:r>
        <w:rPr>
          <w:rFonts w:hint="default"/>
        </w:rPr>
        <w:t>//TEXT</w:t>
      </w:r>
    </w:p>
    <w:p>
      <w:pPr>
        <w:rPr>
          <w:rFonts w:hint="default"/>
        </w:rPr>
      </w:pPr>
      <w:r>
        <w:rPr>
          <w:rFonts w:hint="default"/>
        </w:rPr>
        <w:t>&lt;jaT0627&gt;彼女の言葉が頭をよぎる。</w:t>
      </w:r>
    </w:p>
    <w:p>
      <w:pPr>
        <w:rPr>
          <w:rFonts w:hint="default"/>
        </w:rPr>
      </w:pPr>
      <w:r>
        <w:rPr>
          <w:rFonts w:hint="default"/>
        </w:rPr>
        <w:t>&lt;cnT0627&gt;脑中</w:t>
      </w:r>
      <w:ins w:id="231" w:author="hhh0578" w:date="2019-08-21T20:04:08Z">
        <w:r>
          <w:rPr>
            <w:rFonts w:hint="eastAsia"/>
            <w:lang w:val="en-US" w:eastAsia="zh-CN"/>
          </w:rPr>
          <w:t>闪过</w:t>
        </w:r>
      </w:ins>
      <w:del w:id="232" w:author="hhh0578" w:date="2019-08-21T20:04:06Z">
        <w:r>
          <w:rPr>
            <w:rFonts w:hint="default"/>
          </w:rPr>
          <w:delText>重现</w:delText>
        </w:r>
      </w:del>
      <w:r>
        <w:rPr>
          <w:rFonts w:hint="default"/>
        </w:rPr>
        <w:t>她的话语。</w:t>
      </w:r>
    </w:p>
    <w:p>
      <w:pPr>
        <w:rPr>
          <w:rFonts w:hint="default"/>
        </w:rPr>
      </w:pPr>
    </w:p>
    <w:p>
      <w:pPr>
        <w:rPr>
          <w:rFonts w:hint="default"/>
        </w:rPr>
      </w:pPr>
      <w:r>
        <w:rPr>
          <w:rFonts w:hint="default"/>
        </w:rPr>
        <w:t>//TEXT</w:t>
      </w:r>
    </w:p>
    <w:p>
      <w:pPr>
        <w:rPr>
          <w:rFonts w:hint="default"/>
        </w:rPr>
      </w:pPr>
      <w:r>
        <w:rPr>
          <w:rFonts w:hint="default"/>
        </w:rPr>
        <w:t>&lt;jaT0628&gt;月人を見たことがなかったら、</w:t>
      </w:r>
    </w:p>
    <w:p>
      <w:pPr>
        <w:rPr>
          <w:rFonts w:hint="default"/>
        </w:rPr>
      </w:pPr>
      <w:r>
        <w:rPr>
          <w:rFonts w:hint="default"/>
        </w:rPr>
        <w:t>&lt;cnT0628&gt;如果从未见过月人、</w:t>
      </w:r>
    </w:p>
    <w:p>
      <w:pPr>
        <w:rPr>
          <w:rFonts w:hint="default"/>
        </w:rPr>
      </w:pPr>
    </w:p>
    <w:p>
      <w:pPr>
        <w:rPr>
          <w:rFonts w:hint="default"/>
        </w:rPr>
      </w:pPr>
      <w:r>
        <w:rPr>
          <w:rFonts w:hint="default"/>
        </w:rPr>
        <w:t>//TEXT</w:t>
      </w:r>
    </w:p>
    <w:p>
      <w:pPr>
        <w:rPr>
          <w:rFonts w:hint="default"/>
        </w:rPr>
      </w:pPr>
      <w:r>
        <w:rPr>
          <w:rFonts w:hint="default"/>
        </w:rPr>
        <w:t>&lt;jaT0629&gt;彼女と知り合いじゃなかったら、</w:t>
      </w:r>
    </w:p>
    <w:p>
      <w:pPr>
        <w:rPr>
          <w:rFonts w:hint="default"/>
        </w:rPr>
      </w:pPr>
      <w:r>
        <w:rPr>
          <w:rFonts w:hint="default"/>
        </w:rPr>
        <w:t>&lt;cnT0629&gt;也不认识她、</w:t>
      </w:r>
    </w:p>
    <w:p>
      <w:pPr>
        <w:rPr>
          <w:rFonts w:hint="default"/>
        </w:rPr>
      </w:pPr>
    </w:p>
    <w:p>
      <w:pPr>
        <w:rPr>
          <w:rFonts w:hint="default"/>
        </w:rPr>
      </w:pPr>
      <w:r>
        <w:rPr>
          <w:rFonts w:hint="default"/>
        </w:rPr>
        <w:t>//TEXT</w:t>
      </w:r>
    </w:p>
    <w:p>
      <w:pPr>
        <w:rPr>
          <w:rFonts w:hint="default"/>
        </w:rPr>
      </w:pPr>
      <w:r>
        <w:rPr>
          <w:rFonts w:hint="default"/>
        </w:rPr>
        <w:t>&lt;jaT0630&gt;彼らと違う行動を取ることができたのだろうか？</w:t>
      </w:r>
    </w:p>
    <w:p>
      <w:pPr>
        <w:rPr>
          <w:rFonts w:hint="default"/>
        </w:rPr>
      </w:pPr>
      <w:r>
        <w:rPr>
          <w:rFonts w:hint="default"/>
        </w:rPr>
        <w:t>&lt;cnT0630&gt;还会像现在这样对待艾斯蒂尔吗？</w:t>
      </w:r>
    </w:p>
    <w:p>
      <w:pPr>
        <w:rPr>
          <w:rFonts w:hint="default"/>
        </w:rPr>
      </w:pPr>
    </w:p>
    <w:p>
      <w:pPr>
        <w:rPr>
          <w:rFonts w:hint="default"/>
        </w:rPr>
      </w:pPr>
      <w:r>
        <w:rPr>
          <w:rFonts w:hint="default"/>
        </w:rPr>
        <w:t>//TEXT</w:t>
      </w:r>
    </w:p>
    <w:p>
      <w:pPr>
        <w:rPr>
          <w:rFonts w:hint="default"/>
        </w:rPr>
      </w:pPr>
      <w:r>
        <w:rPr>
          <w:rFonts w:hint="default"/>
        </w:rPr>
        <w:t>&lt;jaT0631&gt;彼らに対して「怒れていた」のだろうか？</w:t>
      </w:r>
    </w:p>
    <w:p>
      <w:pPr>
        <w:rPr>
          <w:rFonts w:hint="default"/>
        </w:rPr>
      </w:pPr>
      <w:r>
        <w:rPr>
          <w:rFonts w:hint="default"/>
        </w:rPr>
        <w:t>&lt;cnT0631&gt;还会对其他的顾客「感到生气」吗？</w:t>
      </w:r>
    </w:p>
    <w:p>
      <w:pPr>
        <w:rPr>
          <w:rFonts w:hint="default"/>
        </w:rPr>
      </w:pPr>
    </w:p>
    <w:p>
      <w:pPr>
        <w:rPr>
          <w:rFonts w:hint="default"/>
        </w:rPr>
      </w:pPr>
      <w:r>
        <w:rPr>
          <w:rFonts w:hint="default"/>
        </w:rPr>
        <w:t>//TEXT</w:t>
      </w:r>
    </w:p>
    <w:p>
      <w:pPr>
        <w:rPr>
          <w:rFonts w:hint="default"/>
        </w:rPr>
      </w:pPr>
      <w:r>
        <w:rPr>
          <w:rFonts w:hint="default"/>
        </w:rPr>
        <w:t>&lt;jaT0632&gt;……。</w:t>
      </w:r>
    </w:p>
    <w:p>
      <w:pPr>
        <w:rPr>
          <w:rFonts w:hint="default"/>
        </w:rPr>
      </w:pPr>
      <w:r>
        <w:rPr>
          <w:rFonts w:hint="default"/>
        </w:rPr>
        <w:t>&lt;cnT0632&gt;……。</w:t>
      </w:r>
    </w:p>
    <w:p>
      <w:pPr>
        <w:rPr>
          <w:rFonts w:hint="default"/>
        </w:rPr>
      </w:pPr>
    </w:p>
    <w:p>
      <w:pPr>
        <w:rPr>
          <w:rFonts w:hint="default"/>
        </w:rPr>
      </w:pPr>
      <w:r>
        <w:rPr>
          <w:rFonts w:hint="default"/>
        </w:rPr>
        <w:t>//TEXT</w:t>
      </w:r>
    </w:p>
    <w:p>
      <w:pPr>
        <w:rPr>
          <w:rFonts w:hint="default"/>
        </w:rPr>
      </w:pPr>
      <w:r>
        <w:rPr>
          <w:rFonts w:hint="default"/>
        </w:rPr>
        <w:t>&lt;jaT0633&gt;誰もが月人に好奇心があり、いろんなことを聞いてみたいのだ。</w:t>
      </w:r>
    </w:p>
    <w:p>
      <w:pPr>
        <w:rPr>
          <w:rFonts w:hint="default"/>
        </w:rPr>
      </w:pPr>
      <w:r>
        <w:rPr>
          <w:rFonts w:hint="default"/>
        </w:rPr>
        <w:t>&lt;cnT0633&gt;每个地球人都对月人抱有好奇心，想知道各方面的事。</w:t>
      </w:r>
    </w:p>
    <w:p>
      <w:pPr>
        <w:rPr>
          <w:rFonts w:hint="default"/>
        </w:rPr>
      </w:pPr>
    </w:p>
    <w:p>
      <w:pPr>
        <w:rPr>
          <w:rFonts w:hint="default"/>
        </w:rPr>
      </w:pPr>
      <w:r>
        <w:rPr>
          <w:rFonts w:hint="default"/>
        </w:rPr>
        <w:t>//TEXT</w:t>
      </w:r>
    </w:p>
    <w:p>
      <w:pPr>
        <w:rPr>
          <w:rFonts w:hint="default"/>
        </w:rPr>
      </w:pPr>
      <w:r>
        <w:rPr>
          <w:rFonts w:hint="default"/>
        </w:rPr>
        <w:t>&lt;jaT0634&gt;俺たちの月人に関する知識は本当に少なくて、</w:t>
      </w:r>
    </w:p>
    <w:p>
      <w:pPr>
        <w:rPr>
          <w:rFonts w:hint="default"/>
        </w:rPr>
      </w:pPr>
      <w:r>
        <w:rPr>
          <w:rFonts w:hint="default"/>
        </w:rPr>
        <w:t>&lt;cnT0634&gt;我们拥有的有关月人的知识实在过少、</w:t>
      </w:r>
    </w:p>
    <w:p>
      <w:pPr>
        <w:rPr>
          <w:rFonts w:hint="default"/>
        </w:rPr>
      </w:pPr>
    </w:p>
    <w:p>
      <w:pPr>
        <w:rPr>
          <w:rFonts w:hint="default"/>
        </w:rPr>
      </w:pPr>
      <w:r>
        <w:rPr>
          <w:rFonts w:hint="default"/>
        </w:rPr>
        <w:t>//TEXT</w:t>
      </w:r>
    </w:p>
    <w:p>
      <w:pPr>
        <w:rPr>
          <w:rFonts w:hint="default"/>
        </w:rPr>
      </w:pPr>
      <w:r>
        <w:rPr>
          <w:rFonts w:hint="default"/>
        </w:rPr>
        <w:t>&lt;jaT0635&gt;月人が笑ってしまうようなことも平気で聞いてしまう。</w:t>
      </w:r>
    </w:p>
    <w:p>
      <w:pPr>
        <w:rPr>
          <w:rFonts w:hint="default"/>
        </w:rPr>
      </w:pPr>
      <w:r>
        <w:rPr>
          <w:rFonts w:hint="default"/>
        </w:rPr>
        <w:t>&lt;cnT0635&gt;</w:t>
      </w:r>
      <w:del w:id="233" w:author="hhh0578" w:date="2019-08-21T20:04:23Z">
        <w:r>
          <w:rPr>
            <w:rFonts w:hint="default"/>
            <w:lang w:val="en-US"/>
          </w:rPr>
          <w:delText>月人が笑ってしまうようなことも平気で聞いてしまう</w:delText>
        </w:r>
      </w:del>
      <w:ins w:id="234" w:author="hhh0578" w:date="2019-08-21T20:04:27Z">
        <w:r>
          <w:rPr>
            <w:rFonts w:hint="eastAsia"/>
            <w:lang w:val="en-US" w:eastAsia="zh-CN"/>
          </w:rPr>
          <w:t>月人</w:t>
        </w:r>
      </w:ins>
      <w:ins w:id="235" w:author="hhh0578" w:date="2019-08-21T20:04:35Z">
        <w:r>
          <w:rPr>
            <w:rFonts w:hint="eastAsia"/>
            <w:lang w:val="en-US" w:eastAsia="zh-CN"/>
          </w:rPr>
          <w:t>觉得</w:t>
        </w:r>
      </w:ins>
      <w:ins w:id="236" w:author="hhh0578" w:date="2019-08-21T20:04:36Z">
        <w:r>
          <w:rPr>
            <w:rFonts w:hint="eastAsia"/>
            <w:lang w:val="en-US" w:eastAsia="zh-CN"/>
          </w:rPr>
          <w:t>引以为常</w:t>
        </w:r>
      </w:ins>
      <w:ins w:id="237" w:author="hhh0578" w:date="2019-08-21T20:04:37Z">
        <w:r>
          <w:rPr>
            <w:rFonts w:hint="eastAsia"/>
            <w:lang w:val="en-US" w:eastAsia="zh-CN"/>
          </w:rPr>
          <w:t>的</w:t>
        </w:r>
      </w:ins>
      <w:ins w:id="238" w:author="hhh0578" w:date="2019-08-21T20:04:52Z">
        <w:r>
          <w:rPr>
            <w:rFonts w:hint="eastAsia"/>
            <w:lang w:val="en-US" w:eastAsia="zh-CN"/>
          </w:rPr>
          <w:t>事</w:t>
        </w:r>
      </w:ins>
      <w:ins w:id="239" w:author="hhh0578" w:date="2019-08-21T20:04:41Z">
        <w:r>
          <w:rPr>
            <w:rFonts w:hint="eastAsia"/>
            <w:lang w:val="en-US" w:eastAsia="zh-CN"/>
          </w:rPr>
          <w:t>会</w:t>
        </w:r>
      </w:ins>
      <w:ins w:id="240" w:author="hhh0578" w:date="2019-08-21T20:04:44Z">
        <w:r>
          <w:rPr>
            <w:rFonts w:hint="eastAsia"/>
            <w:lang w:val="en-US" w:eastAsia="zh-CN"/>
          </w:rPr>
          <w:t>无知</w:t>
        </w:r>
      </w:ins>
      <w:ins w:id="241" w:author="hhh0578" w:date="2019-08-21T20:04:45Z">
        <w:r>
          <w:rPr>
            <w:rFonts w:hint="eastAsia"/>
            <w:lang w:val="en-US" w:eastAsia="zh-CN"/>
          </w:rPr>
          <w:t>地</w:t>
        </w:r>
      </w:ins>
      <w:ins w:id="242" w:author="hhh0578" w:date="2019-08-21T20:04:47Z">
        <w:r>
          <w:rPr>
            <w:rFonts w:hint="eastAsia"/>
            <w:lang w:val="en-US" w:eastAsia="zh-CN"/>
          </w:rPr>
          <w:t>去</w:t>
        </w:r>
      </w:ins>
      <w:ins w:id="243" w:author="hhh0578" w:date="2019-08-21T20:04:48Z">
        <w:r>
          <w:rPr>
            <w:rFonts w:hint="eastAsia"/>
            <w:lang w:val="en-US" w:eastAsia="zh-CN"/>
          </w:rPr>
          <w:t>问</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&lt;jaT0636&gt;限度を越えなければ、彼らの行動は理解できるし許すこともできる。</w:t>
      </w:r>
    </w:p>
    <w:p>
      <w:pPr>
        <w:rPr>
          <w:rFonts w:hint="default"/>
        </w:rPr>
      </w:pPr>
      <w:r>
        <w:rPr>
          <w:rFonts w:hint="default"/>
        </w:rPr>
        <w:t>&lt;cnT0636&gt;</w:t>
      </w:r>
      <w:del w:id="244" w:author="hhh0578" w:date="2019-08-21T20:05:06Z">
        <w:r>
          <w:rPr>
            <w:rFonts w:hint="default"/>
            <w:lang w:val="en-US"/>
          </w:rPr>
          <w:delText>限度を越えなければ、彼らの行動は理解できるし許すこともできる</w:delText>
        </w:r>
      </w:del>
      <w:ins w:id="245" w:author="hhh0578" w:date="2019-08-21T20:05:11Z">
        <w:r>
          <w:rPr>
            <w:rFonts w:hint="eastAsia"/>
            <w:lang w:val="en-US" w:eastAsia="zh-CN"/>
          </w:rPr>
          <w:t>一定程度</w:t>
        </w:r>
      </w:ins>
      <w:ins w:id="246" w:author="hhh0578" w:date="2019-08-21T20:05:12Z">
        <w:r>
          <w:rPr>
            <w:rFonts w:hint="eastAsia"/>
            <w:lang w:val="en-US" w:eastAsia="zh-CN"/>
          </w:rPr>
          <w:t>以内，</w:t>
        </w:r>
      </w:ins>
      <w:ins w:id="247" w:author="hhh0578" w:date="2019-08-21T20:05:15Z">
        <w:r>
          <w:rPr>
            <w:rFonts w:hint="eastAsia"/>
            <w:lang w:val="en-US" w:eastAsia="zh-CN"/>
          </w:rPr>
          <w:t>他们的</w:t>
        </w:r>
      </w:ins>
      <w:ins w:id="248" w:author="hhh0578" w:date="2019-08-21T20:05:16Z">
        <w:r>
          <w:rPr>
            <w:rFonts w:hint="eastAsia"/>
            <w:lang w:val="en-US" w:eastAsia="zh-CN"/>
          </w:rPr>
          <w:t>行为都可以</w:t>
        </w:r>
      </w:ins>
      <w:ins w:id="249" w:author="hhh0578" w:date="2019-08-21T20:05:17Z">
        <w:r>
          <w:rPr>
            <w:rFonts w:hint="eastAsia"/>
            <w:lang w:val="en-US" w:eastAsia="zh-CN"/>
          </w:rPr>
          <w:t>理解</w:t>
        </w:r>
      </w:ins>
      <w:ins w:id="250" w:author="hhh0578" w:date="2019-08-21T20:05:18Z">
        <w:r>
          <w:rPr>
            <w:rFonts w:hint="eastAsia"/>
            <w:lang w:val="en-US" w:eastAsia="zh-CN"/>
          </w:rPr>
          <w:t>，</w:t>
        </w:r>
      </w:ins>
      <w:ins w:id="251" w:author="hhh0578" w:date="2019-08-21T20:05:19Z">
        <w:r>
          <w:rPr>
            <w:rFonts w:hint="eastAsia"/>
            <w:lang w:val="en-US" w:eastAsia="zh-CN"/>
          </w:rPr>
          <w:t>应该</w:t>
        </w:r>
      </w:ins>
      <w:ins w:id="252" w:author="hhh0578" w:date="2019-08-21T20:05:21Z">
        <w:r>
          <w:rPr>
            <w:rFonts w:hint="eastAsia"/>
            <w:lang w:val="en-US" w:eastAsia="zh-CN"/>
          </w:rPr>
          <w:t>谅解</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&lt;jaT0637&gt;でも、彼らの行動は度を越えていた。</w:t>
      </w:r>
    </w:p>
    <w:p>
      <w:pPr>
        <w:rPr>
          <w:rFonts w:hint="default"/>
        </w:rPr>
      </w:pPr>
      <w:r>
        <w:rPr>
          <w:rFonts w:hint="default"/>
        </w:rPr>
        <w:t>&lt;cnT0637&gt;</w:t>
      </w:r>
      <w:del w:id="253" w:author="hhh0578" w:date="2019-08-21T20:05:24Z">
        <w:r>
          <w:rPr>
            <w:rFonts w:hint="default"/>
            <w:lang w:val="en-US"/>
          </w:rPr>
          <w:delText>でも、彼らの行動は度を越えていた</w:delText>
        </w:r>
      </w:del>
      <w:ins w:id="254" w:author="hhh0578" w:date="2019-08-21T20:05:27Z">
        <w:r>
          <w:rPr>
            <w:rFonts w:hint="eastAsia"/>
            <w:lang w:val="en-US" w:eastAsia="zh-CN"/>
          </w:rPr>
          <w:t>但是他们</w:t>
        </w:r>
      </w:ins>
      <w:ins w:id="255" w:author="hhh0578" w:date="2019-08-21T20:05:28Z">
        <w:r>
          <w:rPr>
            <w:rFonts w:hint="eastAsia"/>
            <w:lang w:val="en-US" w:eastAsia="zh-CN"/>
          </w:rPr>
          <w:t>过分了</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&lt;jaT0638&gt;月人に好奇心だけの無遠慮な視線を送り、</w:t>
      </w:r>
    </w:p>
    <w:p>
      <w:pPr>
        <w:rPr>
          <w:rFonts w:hint="default"/>
        </w:rPr>
      </w:pPr>
      <w:r>
        <w:rPr>
          <w:rFonts w:hint="default"/>
        </w:rPr>
        <w:t>&lt;cnT0638&gt;仅因好奇心就毫无顾忌地观察</w:t>
      </w:r>
      <w:ins w:id="256" w:author="hhh0578" w:date="2019-08-21T20:05:34Z">
        <w:r>
          <w:rPr>
            <w:rFonts w:hint="eastAsia"/>
            <w:lang w:val="en-US" w:eastAsia="zh-CN"/>
          </w:rPr>
          <w:t>月人</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&lt;jaT0639&gt;話のネタにし、</w:t>
      </w:r>
    </w:p>
    <w:p>
      <w:pPr>
        <w:rPr>
          <w:rFonts w:hint="default"/>
        </w:rPr>
      </w:pPr>
      <w:r>
        <w:rPr>
          <w:rFonts w:hint="default"/>
        </w:rPr>
        <w:t>&lt;cnT0639&gt;</w:t>
      </w:r>
      <w:del w:id="257" w:author="hhh0578" w:date="2019-08-21T20:06:04Z">
        <w:r>
          <w:rPr>
            <w:rFonts w:hint="default"/>
            <w:lang w:val="en-US"/>
          </w:rPr>
          <w:delText>交流小道冷知识</w:delText>
        </w:r>
      </w:del>
      <w:ins w:id="258" w:author="hhh0578" w:date="2019-08-21T20:06:18Z">
        <w:r>
          <w:rPr>
            <w:rFonts w:hint="eastAsia"/>
            <w:lang w:val="en-US" w:eastAsia="zh-CN"/>
          </w:rPr>
          <w:t>评头论足</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&lt;jaT0640&gt;嘲笑とも取れるような笑い声を上げる。</w:t>
      </w:r>
    </w:p>
    <w:p>
      <w:pPr>
        <w:rPr>
          <w:rFonts w:hint="default"/>
        </w:rPr>
      </w:pPr>
      <w:r>
        <w:rPr>
          <w:rFonts w:hint="default"/>
        </w:rPr>
        <w:t>&lt;cnT0640&gt;</w:t>
      </w:r>
      <w:del w:id="259" w:author="hhh0578" w:date="2019-08-21T20:06:23Z">
        <w:r>
          <w:rPr>
            <w:rFonts w:hint="default"/>
            <w:lang w:val="en-US"/>
          </w:rPr>
          <w:delText>嘲笑とも取れるような笑い声を上げる</w:delText>
        </w:r>
      </w:del>
      <w:ins w:id="260" w:author="hhh0578" w:date="2019-08-21T20:06:24Z">
        <w:r>
          <w:rPr>
            <w:rFonts w:hint="eastAsia"/>
            <w:lang w:val="en-US" w:eastAsia="zh-CN"/>
          </w:rPr>
          <w:t>还带着</w:t>
        </w:r>
      </w:ins>
      <w:ins w:id="261" w:author="hhh0578" w:date="2019-08-21T20:06:32Z">
        <w:r>
          <w:rPr>
            <w:rFonts w:hint="eastAsia"/>
            <w:lang w:val="en-US" w:eastAsia="zh-CN"/>
          </w:rPr>
          <w:t>仿佛</w:t>
        </w:r>
      </w:ins>
      <w:ins w:id="262" w:author="hhh0578" w:date="2019-08-21T20:06:33Z">
        <w:r>
          <w:rPr>
            <w:rFonts w:hint="eastAsia"/>
            <w:lang w:val="en-US" w:eastAsia="zh-CN"/>
          </w:rPr>
          <w:t>嘲笑</w:t>
        </w:r>
      </w:ins>
      <w:ins w:id="263" w:author="hhh0578" w:date="2019-08-21T20:06:34Z">
        <w:r>
          <w:rPr>
            <w:rFonts w:hint="eastAsia"/>
            <w:lang w:val="en-US" w:eastAsia="zh-CN"/>
          </w:rPr>
          <w:t>的</w:t>
        </w:r>
      </w:ins>
      <w:ins w:id="264" w:author="hhh0578" w:date="2019-08-21T20:06:36Z">
        <w:r>
          <w:rPr>
            <w:rFonts w:hint="eastAsia"/>
            <w:lang w:val="en-US" w:eastAsia="zh-CN"/>
          </w:rPr>
          <w:t>笑声</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&lt;jaT0641&gt;それは、人と人との接し方とは言えない。</w:t>
      </w:r>
    </w:p>
    <w:p>
      <w:pPr>
        <w:rPr>
          <w:rFonts w:hint="default"/>
        </w:rPr>
      </w:pPr>
      <w:r>
        <w:rPr>
          <w:rFonts w:hint="default"/>
        </w:rPr>
        <w:t>&lt;cnT0641&gt;这不是人与人之间交流的方法</w:t>
      </w:r>
      <w:del w:id="265" w:author="ああか" w:date="2019-08-23T01:57:33Z">
        <w:r>
          <w:rPr>
            <w:rFonts w:hint="default"/>
          </w:rPr>
          <w:delText>。</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&lt;jaT0642&gt;姉さんの言う「普通の接し方」ではないのだ。</w:t>
      </w:r>
    </w:p>
    <w:p>
      <w:pPr>
        <w:rPr>
          <w:rFonts w:hint="default"/>
        </w:rPr>
      </w:pPr>
      <w:r>
        <w:rPr>
          <w:rFonts w:hint="default"/>
        </w:rPr>
        <w:t>&lt;cnT0642&gt;不是姐姐说的「普通的接触」。</w:t>
      </w:r>
    </w:p>
    <w:p>
      <w:pPr>
        <w:rPr>
          <w:rFonts w:hint="default"/>
        </w:rPr>
      </w:pPr>
    </w:p>
    <w:p>
      <w:pPr>
        <w:rPr>
          <w:rFonts w:hint="default"/>
        </w:rPr>
      </w:pPr>
      <w:r>
        <w:rPr>
          <w:rFonts w:hint="default"/>
        </w:rPr>
        <w:t>//TEXT</w:t>
      </w:r>
    </w:p>
    <w:p>
      <w:pPr>
        <w:rPr>
          <w:rFonts w:hint="default"/>
        </w:rPr>
      </w:pPr>
      <w:r>
        <w:rPr>
          <w:rFonts w:hint="default"/>
        </w:rPr>
        <w:t>&lt;jaT0643&gt;けど今回は、たまたま月人の側にいたから、彼らの行動が度を越えていたと気づいたのだ。</w:t>
      </w:r>
    </w:p>
    <w:p>
      <w:pPr>
        <w:rPr>
          <w:rFonts w:hint="default"/>
        </w:rPr>
      </w:pPr>
      <w:r>
        <w:rPr>
          <w:rFonts w:hint="default"/>
        </w:rPr>
        <w:t>&lt;cnT0643&gt;</w:t>
      </w:r>
      <w:del w:id="266" w:author="hhh0578" w:date="2019-08-21T20:06:48Z">
        <w:r>
          <w:rPr>
            <w:rFonts w:hint="default"/>
          </w:rPr>
          <w:delText>不</w:delText>
        </w:r>
      </w:del>
      <w:del w:id="267" w:author="hhh0578" w:date="2019-08-21T20:06:47Z">
        <w:r>
          <w:rPr>
            <w:rFonts w:hint="default"/>
          </w:rPr>
          <w:delText>过</w:delText>
        </w:r>
      </w:del>
      <w:r>
        <w:rPr>
          <w:rFonts w:hint="default"/>
        </w:rPr>
        <w:t>这次仅仅是因为我站在了月人的角度，才能明白他们的行为越线了。</w:t>
      </w:r>
    </w:p>
    <w:p>
      <w:pPr>
        <w:rPr>
          <w:rFonts w:hint="default"/>
        </w:rPr>
      </w:pPr>
    </w:p>
    <w:p>
      <w:pPr>
        <w:rPr>
          <w:rFonts w:hint="default"/>
        </w:rPr>
      </w:pPr>
      <w:r>
        <w:rPr>
          <w:rFonts w:hint="default"/>
        </w:rPr>
        <w:t>//TEXT</w:t>
      </w:r>
    </w:p>
    <w:p>
      <w:pPr>
        <w:rPr>
          <w:rFonts w:hint="default"/>
        </w:rPr>
      </w:pPr>
      <w:r>
        <w:rPr>
          <w:rFonts w:hint="default"/>
        </w:rPr>
        <w:t>&lt;jaT0644&gt;もし俺が学院の友達とあの喫茶店に寄っていたら──</w:t>
      </w:r>
    </w:p>
    <w:p>
      <w:pPr>
        <w:rPr>
          <w:rFonts w:hint="default"/>
        </w:rPr>
      </w:pPr>
      <w:r>
        <w:rPr>
          <w:rFonts w:hint="default"/>
        </w:rPr>
        <w:t>&lt;cnT0644&gt;如果我仅仅是和朋友一起去那家咖啡店──</w:t>
      </w:r>
    </w:p>
    <w:p>
      <w:pPr>
        <w:rPr>
          <w:rFonts w:hint="default"/>
        </w:rPr>
      </w:pPr>
    </w:p>
    <w:p>
      <w:pPr>
        <w:rPr>
          <w:rFonts w:hint="default"/>
        </w:rPr>
      </w:pPr>
      <w:r>
        <w:rPr>
          <w:rFonts w:hint="default"/>
        </w:rPr>
        <w:t>//TEXT</w:t>
      </w:r>
    </w:p>
    <w:p>
      <w:pPr>
        <w:rPr>
          <w:rFonts w:hint="default"/>
        </w:rPr>
      </w:pPr>
      <w:r>
        <w:rPr>
          <w:rFonts w:hint="default"/>
        </w:rPr>
        <w:t>&lt;jaT0645&gt;月人を見たのが初めてだったら──</w:t>
      </w:r>
    </w:p>
    <w:p>
      <w:pPr>
        <w:rPr>
          <w:rFonts w:hint="default"/>
        </w:rPr>
      </w:pPr>
      <w:r>
        <w:rPr>
          <w:rFonts w:hint="default"/>
        </w:rPr>
        <w:t>&lt;cnT0645&gt;在那里第一次看见月人的话──</w:t>
      </w:r>
    </w:p>
    <w:p>
      <w:pPr>
        <w:rPr>
          <w:rFonts w:hint="default"/>
        </w:rPr>
      </w:pPr>
    </w:p>
    <w:p>
      <w:pPr>
        <w:rPr>
          <w:rFonts w:hint="default"/>
        </w:rPr>
      </w:pPr>
      <w:r>
        <w:rPr>
          <w:rFonts w:hint="default"/>
        </w:rPr>
        <w:t>//TEXT 【達哉】</w:t>
      </w:r>
    </w:p>
    <w:p>
      <w:pPr>
        <w:rPr>
          <w:rFonts w:hint="default"/>
        </w:rPr>
      </w:pPr>
      <w:r>
        <w:rPr>
          <w:rFonts w:hint="default"/>
        </w:rPr>
        <w:t>&lt;jaT0646&gt;「……」</w:t>
      </w:r>
    </w:p>
    <w:p>
      <w:pPr>
        <w:rPr>
          <w:rFonts w:hint="default"/>
        </w:rPr>
      </w:pPr>
      <w:r>
        <w:rPr>
          <w:rFonts w:hint="default"/>
        </w:rPr>
        <w:t>&lt;cnT0646&gt;「……」</w:t>
      </w:r>
    </w:p>
    <w:p>
      <w:pPr>
        <w:rPr>
          <w:rFonts w:hint="default"/>
        </w:rPr>
      </w:pPr>
    </w:p>
    <w:p>
      <w:pPr>
        <w:rPr>
          <w:rFonts w:hint="default"/>
        </w:rPr>
      </w:pPr>
      <w:r>
        <w:rPr>
          <w:rFonts w:hint="default"/>
        </w:rPr>
        <w:t>//TEXT</w:t>
      </w:r>
    </w:p>
    <w:p>
      <w:pPr>
        <w:rPr>
          <w:rFonts w:hint="default"/>
        </w:rPr>
      </w:pPr>
      <w:r>
        <w:rPr>
          <w:rFonts w:hint="default"/>
        </w:rPr>
        <w:t>&lt;jaT0647&gt;何か違う気がする。</w:t>
      </w:r>
    </w:p>
    <w:p>
      <w:pPr>
        <w:rPr>
          <w:rFonts w:hint="default"/>
        </w:rPr>
      </w:pPr>
      <w:r>
        <w:rPr>
          <w:rFonts w:hint="default"/>
        </w:rPr>
        <w:t>&lt;cnT0647&gt;</w:t>
      </w:r>
      <w:ins w:id="268" w:author="hhh0578" w:date="2019-08-21T20:06:58Z">
        <w:r>
          <w:rPr>
            <w:rFonts w:hint="eastAsia"/>
            <w:lang w:val="en-US" w:eastAsia="zh-CN"/>
          </w:rPr>
          <w:t>感觉会</w:t>
        </w:r>
      </w:ins>
      <w:del w:id="269" w:author="hhh0578" w:date="2019-08-21T20:06:57Z">
        <w:r>
          <w:rPr>
            <w:rFonts w:hint="default"/>
          </w:rPr>
          <w:delText>就</w:delText>
        </w:r>
      </w:del>
      <w:del w:id="270" w:author="hhh0578" w:date="2019-08-21T20:06:56Z">
        <w:r>
          <w:rPr>
            <w:rFonts w:hint="default"/>
          </w:rPr>
          <w:delText>会</w:delText>
        </w:r>
      </w:del>
      <w:r>
        <w:rPr>
          <w:rFonts w:hint="default"/>
        </w:rPr>
        <w:t>不一样。</w:t>
      </w:r>
    </w:p>
    <w:p>
      <w:pPr>
        <w:rPr>
          <w:rFonts w:hint="default"/>
        </w:rPr>
      </w:pPr>
    </w:p>
    <w:p>
      <w:pPr>
        <w:rPr>
          <w:rFonts w:hint="default"/>
        </w:rPr>
      </w:pPr>
      <w:r>
        <w:rPr>
          <w:rFonts w:hint="default"/>
        </w:rPr>
        <w:t>//TEXT</w:t>
      </w:r>
    </w:p>
    <w:p>
      <w:pPr>
        <w:rPr>
          <w:rFonts w:hint="default"/>
        </w:rPr>
      </w:pPr>
      <w:r>
        <w:rPr>
          <w:rFonts w:hint="default"/>
        </w:rPr>
        <w:t>&lt;jaT0648&gt;確かに月人を見たのが初めてだったら、彼らと同じ行動を取ったかもしれない。</w:t>
      </w:r>
    </w:p>
    <w:p>
      <w:pPr>
        <w:rPr>
          <w:rFonts w:hint="default"/>
        </w:rPr>
      </w:pPr>
      <w:r>
        <w:rPr>
          <w:rFonts w:hint="default"/>
        </w:rPr>
        <w:t>&lt;cnT0648&gt;如果是第一次看见月人的话，我的行为可能和他们没什么区别。</w:t>
      </w:r>
    </w:p>
    <w:p>
      <w:pPr>
        <w:rPr>
          <w:rFonts w:hint="default"/>
        </w:rPr>
      </w:pPr>
    </w:p>
    <w:p>
      <w:pPr>
        <w:rPr>
          <w:rFonts w:hint="default"/>
        </w:rPr>
      </w:pPr>
      <w:r>
        <w:rPr>
          <w:rFonts w:hint="default"/>
        </w:rPr>
        <w:t>//TEXT</w:t>
      </w:r>
    </w:p>
    <w:p>
      <w:pPr>
        <w:rPr>
          <w:rFonts w:hint="default"/>
        </w:rPr>
      </w:pPr>
      <w:r>
        <w:rPr>
          <w:rFonts w:hint="default"/>
        </w:rPr>
        <w:t>&lt;jaT0649&gt;でも、今の俺はそうじゃない。</w:t>
      </w:r>
    </w:p>
    <w:p>
      <w:pPr>
        <w:rPr>
          <w:rFonts w:hint="default"/>
        </w:rPr>
      </w:pPr>
      <w:r>
        <w:rPr>
          <w:rFonts w:hint="default"/>
        </w:rPr>
        <w:t>&lt;cnT0649&gt;但</w:t>
      </w:r>
      <w:ins w:id="271" w:author="hhh0578" w:date="2019-08-21T20:07:07Z">
        <w:r>
          <w:rPr>
            <w:rFonts w:hint="eastAsia"/>
            <w:lang w:val="en-US" w:eastAsia="zh-CN"/>
          </w:rPr>
          <w:t>现在</w:t>
        </w:r>
      </w:ins>
      <w:del w:id="272" w:author="hhh0578" w:date="2019-08-21T20:07:06Z">
        <w:r>
          <w:rPr>
            <w:rFonts w:hint="default"/>
          </w:rPr>
          <w:delText>现实</w:delText>
        </w:r>
      </w:del>
      <w:r>
        <w:rPr>
          <w:rFonts w:hint="default"/>
        </w:rPr>
        <w:t>不是</w:t>
      </w:r>
      <w:del w:id="273" w:author="hhh0578" w:date="2019-08-21T20:07:10Z">
        <w:r>
          <w:rPr>
            <w:rFonts w:hint="default"/>
          </w:rPr>
          <w:delText>如此</w:delText>
        </w:r>
      </w:del>
      <w:r>
        <w:rPr>
          <w:rFonts w:hint="default"/>
        </w:rPr>
        <w:t>。</w:t>
      </w:r>
    </w:p>
    <w:p>
      <w:pPr>
        <w:rPr>
          <w:rFonts w:hint="default"/>
        </w:rPr>
      </w:pPr>
    </w:p>
    <w:p>
      <w:pPr>
        <w:rPr>
          <w:rFonts w:hint="default"/>
        </w:rPr>
      </w:pPr>
      <w:r>
        <w:rPr>
          <w:rFonts w:hint="default"/>
        </w:rPr>
        <w:t>//TEXT</w:t>
      </w:r>
    </w:p>
    <w:p>
      <w:pPr>
        <w:rPr>
          <w:rFonts w:hint="default"/>
        </w:rPr>
      </w:pPr>
      <w:r>
        <w:rPr>
          <w:rFonts w:hint="default"/>
        </w:rPr>
        <w:t>&lt;jaT0650&gt;彼らの行動に対し怒ることもできていた。</w:t>
      </w:r>
    </w:p>
    <w:p>
      <w:pPr>
        <w:rPr>
          <w:rFonts w:hint="default"/>
        </w:rPr>
      </w:pPr>
      <w:r>
        <w:rPr>
          <w:rFonts w:hint="default"/>
        </w:rPr>
        <w:t>&lt;cnT0650&gt;</w:t>
      </w:r>
      <w:ins w:id="274" w:author="hhh0578" w:date="2019-08-21T20:07:18Z">
        <w:r>
          <w:rPr>
            <w:rFonts w:hint="eastAsia"/>
            <w:lang w:val="en-US" w:eastAsia="zh-CN"/>
          </w:rPr>
          <w:t>我</w:t>
        </w:r>
      </w:ins>
      <w:r>
        <w:rPr>
          <w:rFonts w:hint="default"/>
        </w:rPr>
        <w:t>对他们的行为</w:t>
      </w:r>
      <w:del w:id="275" w:author="hhh0578" w:date="2019-08-21T20:07:21Z">
        <w:r>
          <w:rPr>
            <w:rFonts w:hint="default"/>
          </w:rPr>
          <w:delText>我确实</w:delText>
        </w:r>
      </w:del>
      <w:r>
        <w:rPr>
          <w:rFonts w:hint="default"/>
        </w:rPr>
        <w:t>感到愤怒。</w:t>
      </w:r>
    </w:p>
    <w:p>
      <w:pPr>
        <w:rPr>
          <w:rFonts w:hint="default"/>
        </w:rPr>
      </w:pPr>
    </w:p>
    <w:p>
      <w:pPr>
        <w:rPr>
          <w:rFonts w:hint="default"/>
        </w:rPr>
      </w:pPr>
      <w:r>
        <w:rPr>
          <w:rFonts w:hint="default"/>
        </w:rPr>
        <w:t>//TEXT</w:t>
      </w:r>
    </w:p>
    <w:p>
      <w:pPr>
        <w:rPr>
          <w:rFonts w:hint="default"/>
        </w:rPr>
      </w:pPr>
      <w:r>
        <w:rPr>
          <w:rFonts w:hint="default"/>
        </w:rPr>
        <w:t>&lt;jaT0651&gt;今の俺はエステルさんに認めて欲しいと思っているのだ。</w:t>
      </w:r>
    </w:p>
    <w:p>
      <w:pPr>
        <w:rPr>
          <w:rFonts w:hint="default"/>
        </w:rPr>
      </w:pPr>
      <w:r>
        <w:rPr>
          <w:rFonts w:hint="default"/>
        </w:rPr>
        <w:t>&lt;cnT0651&gt;如今的我想要得到艾斯蒂尔的认可。</w:t>
      </w:r>
    </w:p>
    <w:p>
      <w:pPr>
        <w:rPr>
          <w:rFonts w:hint="default"/>
        </w:rPr>
      </w:pPr>
    </w:p>
    <w:p>
      <w:pPr>
        <w:rPr>
          <w:rFonts w:hint="default"/>
        </w:rPr>
      </w:pPr>
      <w:r>
        <w:rPr>
          <w:rFonts w:hint="default"/>
        </w:rPr>
        <w:t>//TEXT</w:t>
      </w:r>
    </w:p>
    <w:p>
      <w:pPr>
        <w:rPr>
          <w:rFonts w:hint="default"/>
        </w:rPr>
      </w:pPr>
      <w:r>
        <w:rPr>
          <w:rFonts w:hint="default"/>
        </w:rPr>
        <w:t>&lt;jaT0652&gt;他の人がどうであっても、俺は普通の接し方を続けなくちゃいけない。</w:t>
      </w:r>
    </w:p>
    <w:p>
      <w:pPr>
        <w:rPr>
          <w:rFonts w:hint="default"/>
        </w:rPr>
      </w:pPr>
      <w:r>
        <w:rPr>
          <w:rFonts w:hint="default"/>
        </w:rPr>
        <w:t>&lt;cnT0652&gt;无关别人，至少我要继续普普通通地和艾斯蒂尔打交道。</w:t>
      </w:r>
    </w:p>
    <w:p>
      <w:pPr>
        <w:rPr>
          <w:rFonts w:hint="default"/>
        </w:rPr>
      </w:pPr>
    </w:p>
    <w:p>
      <w:pPr>
        <w:rPr>
          <w:rFonts w:hint="default"/>
        </w:rPr>
      </w:pPr>
      <w:r>
        <w:rPr>
          <w:rFonts w:hint="default"/>
        </w:rPr>
        <w:t>//TEXT</w:t>
      </w:r>
    </w:p>
    <w:p>
      <w:pPr>
        <w:rPr>
          <w:rFonts w:hint="default"/>
        </w:rPr>
      </w:pPr>
      <w:r>
        <w:rPr>
          <w:rFonts w:hint="default"/>
        </w:rPr>
        <w:t>&lt;jaT0653&gt;川原を辿り、俺は居住区へ入った。</w:t>
      </w:r>
    </w:p>
    <w:p>
      <w:pPr>
        <w:rPr>
          <w:rFonts w:hint="default"/>
        </w:rPr>
      </w:pPr>
      <w:r>
        <w:rPr>
          <w:rFonts w:hint="default"/>
        </w:rPr>
        <w:t>&lt;cnT0653&gt;我走到了堤岸，进入月人居住区。</w:t>
      </w:r>
    </w:p>
    <w:p>
      <w:pPr>
        <w:rPr>
          <w:rFonts w:hint="default"/>
        </w:rPr>
      </w:pPr>
    </w:p>
    <w:p>
      <w:pPr>
        <w:rPr>
          <w:rFonts w:hint="default"/>
        </w:rPr>
      </w:pPr>
      <w:r>
        <w:rPr>
          <w:rFonts w:hint="default"/>
        </w:rPr>
        <w:t>//TEXT</w:t>
      </w:r>
    </w:p>
    <w:p>
      <w:pPr>
        <w:rPr>
          <w:rFonts w:hint="default"/>
        </w:rPr>
      </w:pPr>
      <w:r>
        <w:rPr>
          <w:rFonts w:hint="default"/>
        </w:rPr>
        <w:t>&lt;jaT0654&gt;目的はエステルさんに会って話をすることだ。</w:t>
      </w:r>
    </w:p>
    <w:p>
      <w:pPr>
        <w:rPr>
          <w:rFonts w:hint="default"/>
        </w:rPr>
      </w:pPr>
      <w:r>
        <w:rPr>
          <w:rFonts w:hint="default"/>
        </w:rPr>
        <w:t>&lt;cnT0654&gt;为了和艾斯蒂尔说话。</w:t>
      </w:r>
    </w:p>
    <w:p>
      <w:pPr>
        <w:rPr>
          <w:rFonts w:hint="default"/>
        </w:rPr>
      </w:pPr>
    </w:p>
    <w:p>
      <w:pPr>
        <w:rPr>
          <w:rFonts w:hint="default"/>
        </w:rPr>
      </w:pPr>
      <w:r>
        <w:rPr>
          <w:rFonts w:hint="default"/>
        </w:rPr>
        <w:t>//TEXT</w:t>
      </w:r>
    </w:p>
    <w:p>
      <w:pPr>
        <w:rPr>
          <w:rFonts w:hint="default"/>
        </w:rPr>
      </w:pPr>
      <w:r>
        <w:rPr>
          <w:rFonts w:hint="default"/>
        </w:rPr>
        <w:t>&lt;jaT0655&gt;このまま物別れに終わってしまっては、彼女との関係も途絶えてしまう。</w:t>
      </w:r>
    </w:p>
    <w:p>
      <w:pPr>
        <w:rPr>
          <w:rFonts w:hint="default"/>
        </w:rPr>
      </w:pPr>
      <w:r>
        <w:rPr>
          <w:rFonts w:hint="default"/>
        </w:rPr>
        <w:t>&lt;cnT0655&gt;就这样不欢而散的话，</w:t>
      </w:r>
      <w:del w:id="276" w:author="ああか" w:date="2019-08-23T01:59:06Z">
        <w:r>
          <w:rPr>
            <w:rFonts w:hint="default"/>
            <w:lang w:val="en-US"/>
          </w:rPr>
          <w:delText>将会和她再无瓜葛</w:delText>
        </w:r>
      </w:del>
      <w:ins w:id="277" w:author="ああか" w:date="2019-08-23T01:59:07Z">
        <w:r>
          <w:rPr>
            <w:rFonts w:hint="eastAsia"/>
            <w:lang w:val="en-US" w:eastAsia="zh-CN"/>
          </w:rPr>
          <w:t>会</w:t>
        </w:r>
      </w:ins>
      <w:ins w:id="278" w:author="ああか" w:date="2019-08-23T01:59:34Z">
        <w:r>
          <w:rPr>
            <w:rFonts w:hint="eastAsia"/>
            <w:lang w:val="en-US" w:eastAsia="zh-CN"/>
          </w:rPr>
          <w:t>从此</w:t>
        </w:r>
      </w:ins>
      <w:ins w:id="279" w:author="ああか" w:date="2019-08-23T01:59:08Z">
        <w:bookmarkStart w:id="0" w:name="_GoBack"/>
        <w:bookmarkEnd w:id="0"/>
        <w:r>
          <w:rPr>
            <w:rFonts w:hint="eastAsia"/>
            <w:lang w:val="en-US" w:eastAsia="zh-CN"/>
          </w:rPr>
          <w:t>和她</w:t>
        </w:r>
      </w:ins>
      <w:ins w:id="280" w:author="ああか" w:date="2019-08-23T01:59:18Z">
        <w:r>
          <w:rPr>
            <w:rFonts w:hint="eastAsia"/>
            <w:lang w:val="en-US" w:eastAsia="zh-CN"/>
          </w:rPr>
          <w:t>分道扬镳</w:t>
        </w:r>
      </w:ins>
      <w:r>
        <w:rPr>
          <w:rFonts w:hint="default"/>
        </w:rPr>
        <w:t>。</w:t>
      </w:r>
    </w:p>
    <w:p>
      <w:pPr>
        <w:rPr>
          <w:rFonts w:hint="default"/>
        </w:rPr>
      </w:pPr>
    </w:p>
    <w:p>
      <w:pPr>
        <w:rPr>
          <w:rFonts w:hint="default"/>
        </w:rPr>
      </w:pPr>
      <w:r>
        <w:rPr>
          <w:rFonts w:hint="default"/>
        </w:rPr>
        <w:t>//TEXT</w:t>
      </w:r>
    </w:p>
    <w:p>
      <w:pPr>
        <w:rPr>
          <w:rFonts w:hint="default"/>
        </w:rPr>
      </w:pPr>
      <w:r>
        <w:rPr>
          <w:rFonts w:hint="default"/>
        </w:rPr>
        <w:t>&lt;jaT0656&gt;礼拝堂の入口に立つ。</w:t>
      </w:r>
    </w:p>
    <w:p>
      <w:pPr>
        <w:rPr>
          <w:rFonts w:hint="default"/>
        </w:rPr>
      </w:pPr>
      <w:r>
        <w:rPr>
          <w:rFonts w:hint="default"/>
        </w:rPr>
        <w:t>&lt;cnT0656&gt;站到了礼拜堂门口。</w:t>
      </w:r>
    </w:p>
    <w:p>
      <w:pPr>
        <w:rPr>
          <w:rFonts w:hint="default"/>
        </w:rPr>
      </w:pPr>
    </w:p>
    <w:p>
      <w:pPr>
        <w:rPr>
          <w:rFonts w:hint="default"/>
        </w:rPr>
      </w:pPr>
      <w:r>
        <w:rPr>
          <w:rFonts w:hint="default"/>
        </w:rPr>
        <w:t>//TEXT</w:t>
      </w:r>
    </w:p>
    <w:p>
      <w:pPr>
        <w:rPr>
          <w:rFonts w:hint="default"/>
        </w:rPr>
      </w:pPr>
      <w:r>
        <w:rPr>
          <w:rFonts w:hint="default"/>
        </w:rPr>
        <w:t>&lt;jaT0657&gt;一つ深呼吸をしてから、大きな木製の扉に手をかけた。</w:t>
      </w:r>
    </w:p>
    <w:p>
      <w:pPr>
        <w:rPr>
          <w:rFonts w:hint="default"/>
        </w:rPr>
      </w:pPr>
      <w:r>
        <w:rPr>
          <w:rFonts w:hint="default"/>
        </w:rPr>
        <w:t>&lt;cnT0657&gt;一口深呼吸后推开了木质大门。</w:t>
      </w:r>
    </w:p>
    <w:p>
      <w:pPr>
        <w:rPr>
          <w:rFonts w:hint="default"/>
        </w:rPr>
      </w:pPr>
    </w:p>
    <w:p>
      <w:pPr>
        <w:rPr>
          <w:rFonts w:hint="default"/>
        </w:rPr>
      </w:pPr>
      <w:r>
        <w:rPr>
          <w:rFonts w:hint="default"/>
        </w:rPr>
        <w:t>//TEXT</w:t>
      </w:r>
    </w:p>
    <w:p>
      <w:pPr>
        <w:rPr>
          <w:rFonts w:hint="default"/>
        </w:rPr>
      </w:pPr>
      <w:r>
        <w:rPr>
          <w:rFonts w:hint="default"/>
        </w:rPr>
        <w:t>&lt;jaT0658&gt;がちゃ</w:t>
      </w:r>
    </w:p>
    <w:p>
      <w:pPr>
        <w:rPr>
          <w:rFonts w:hint="default"/>
        </w:rPr>
      </w:pPr>
      <w:r>
        <w:rPr>
          <w:rFonts w:hint="default"/>
        </w:rPr>
        <w:t>&lt;cnT0658&gt;嘎啦</w:t>
      </w:r>
    </w:p>
    <w:p>
      <w:pPr>
        <w:rPr>
          <w:rFonts w:hint="default"/>
        </w:rPr>
      </w:pPr>
    </w:p>
    <w:p>
      <w:pPr>
        <w:rPr>
          <w:rFonts w:hint="default"/>
        </w:rPr>
      </w:pPr>
      <w:r>
        <w:rPr>
          <w:rFonts w:hint="default"/>
        </w:rPr>
        <w:t>//TEXT 【達哉】</w:t>
      </w:r>
    </w:p>
    <w:p>
      <w:pPr>
        <w:rPr>
          <w:rFonts w:hint="default"/>
        </w:rPr>
      </w:pPr>
      <w:r>
        <w:rPr>
          <w:rFonts w:hint="default"/>
        </w:rPr>
        <w:t>&lt;jaT0659&gt;「すみません、どなたかいらっしゃいますか？」</w:t>
      </w:r>
    </w:p>
    <w:p>
      <w:pPr>
        <w:rPr>
          <w:rFonts w:hint="default"/>
        </w:rPr>
      </w:pPr>
      <w:r>
        <w:rPr>
          <w:rFonts w:hint="default"/>
        </w:rPr>
        <w:t>&lt;cnT0659&gt;「打扰了，有哪位在吗？」</w:t>
      </w:r>
    </w:p>
    <w:p>
      <w:pPr>
        <w:rPr>
          <w:rFonts w:hint="default"/>
        </w:rPr>
      </w:pPr>
    </w:p>
    <w:p>
      <w:pPr>
        <w:rPr>
          <w:rFonts w:hint="default"/>
        </w:rPr>
      </w:pPr>
      <w:r>
        <w:rPr>
          <w:rFonts w:hint="default"/>
        </w:rPr>
        <w:t>//TEXT</w:t>
      </w:r>
    </w:p>
    <w:p>
      <w:pPr>
        <w:rPr>
          <w:rFonts w:hint="default"/>
        </w:rPr>
      </w:pPr>
      <w:r>
        <w:rPr>
          <w:rFonts w:hint="default"/>
        </w:rPr>
        <w:t>&lt;jaT0660&gt;……。</w:t>
      </w:r>
    </w:p>
    <w:p>
      <w:pPr>
        <w:rPr>
          <w:rFonts w:hint="default"/>
        </w:rPr>
      </w:pPr>
      <w:r>
        <w:rPr>
          <w:rFonts w:hint="default"/>
        </w:rPr>
        <w:t>&lt;cnT0660&gt;……。</w:t>
      </w:r>
    </w:p>
    <w:p>
      <w:pPr>
        <w:rPr>
          <w:rFonts w:hint="default"/>
        </w:rPr>
      </w:pPr>
    </w:p>
    <w:p>
      <w:pPr>
        <w:rPr>
          <w:rFonts w:hint="default"/>
        </w:rPr>
      </w:pPr>
      <w:r>
        <w:rPr>
          <w:rFonts w:hint="default"/>
        </w:rPr>
        <w:t>//TEXT</w:t>
      </w:r>
    </w:p>
    <w:p>
      <w:pPr>
        <w:rPr>
          <w:rFonts w:hint="default"/>
        </w:rPr>
      </w:pPr>
      <w:r>
        <w:rPr>
          <w:rFonts w:hint="default"/>
        </w:rPr>
        <w:t>&lt;jaT0661&gt;…………。</w:t>
      </w:r>
    </w:p>
    <w:p>
      <w:pPr>
        <w:rPr>
          <w:rFonts w:hint="default"/>
        </w:rPr>
      </w:pPr>
      <w:r>
        <w:rPr>
          <w:rFonts w:hint="default"/>
        </w:rPr>
        <w:t>&lt;cnT0661&gt;…………。</w:t>
      </w:r>
    </w:p>
    <w:p>
      <w:pPr>
        <w:rPr>
          <w:rFonts w:hint="default"/>
        </w:rPr>
      </w:pPr>
    </w:p>
    <w:p>
      <w:pPr>
        <w:rPr>
          <w:rFonts w:hint="default"/>
        </w:rPr>
      </w:pPr>
      <w:r>
        <w:rPr>
          <w:rFonts w:hint="default"/>
        </w:rPr>
        <w:t>//TEXT</w:t>
      </w:r>
    </w:p>
    <w:p>
      <w:pPr>
        <w:rPr>
          <w:rFonts w:hint="default"/>
        </w:rPr>
      </w:pPr>
      <w:r>
        <w:rPr>
          <w:rFonts w:hint="default"/>
        </w:rPr>
        <w:t>&lt;jaT0662&gt;声の残響が消えた頃、奥の扉が開いた。</w:t>
      </w:r>
    </w:p>
    <w:p>
      <w:pPr>
        <w:rPr>
          <w:rFonts w:hint="default"/>
        </w:rPr>
      </w:pPr>
      <w:r>
        <w:rPr>
          <w:rFonts w:hint="default"/>
        </w:rPr>
        <w:t>&lt;cnT0662&gt;声音的残响小时之际，里面的门开了。</w:t>
      </w:r>
    </w:p>
    <w:p>
      <w:pPr>
        <w:rPr>
          <w:rFonts w:hint="default"/>
        </w:rPr>
      </w:pPr>
    </w:p>
    <w:p>
      <w:pPr>
        <w:rPr>
          <w:rFonts w:hint="default"/>
        </w:rPr>
      </w:pPr>
      <w:r>
        <w:rPr>
          <w:rFonts w:hint="default"/>
        </w:rPr>
        <w:t>//TEXT 【モーリッツ】</w:t>
      </w:r>
    </w:p>
    <w:p>
      <w:pPr>
        <w:rPr>
          <w:rFonts w:hint="default"/>
        </w:rPr>
      </w:pPr>
      <w:r>
        <w:rPr>
          <w:rFonts w:hint="default"/>
        </w:rPr>
        <w:t>&lt;jaT0663&gt;「これは朝霧さん、ようこそ」</w:t>
      </w:r>
    </w:p>
    <w:p>
      <w:pPr>
        <w:rPr>
          <w:rFonts w:hint="default"/>
        </w:rPr>
      </w:pPr>
      <w:r>
        <w:rPr>
          <w:rFonts w:hint="default"/>
        </w:rPr>
        <w:t>&lt;cnT0663&gt;「朝雾先生来了啊，欢迎」</w:t>
      </w:r>
    </w:p>
    <w:p>
      <w:pPr>
        <w:rPr>
          <w:rFonts w:hint="default"/>
        </w:rPr>
      </w:pPr>
    </w:p>
    <w:p>
      <w:pPr>
        <w:rPr>
          <w:rFonts w:hint="default"/>
        </w:rPr>
      </w:pPr>
      <w:r>
        <w:rPr>
          <w:rFonts w:hint="default"/>
        </w:rPr>
        <w:t>//TEXT 【達哉】</w:t>
      </w:r>
    </w:p>
    <w:p>
      <w:pPr>
        <w:rPr>
          <w:rFonts w:hint="default"/>
        </w:rPr>
      </w:pPr>
      <w:r>
        <w:rPr>
          <w:rFonts w:hint="default"/>
        </w:rPr>
        <w:t>&lt;jaT0664&gt;「こんにちは」</w:t>
      </w:r>
    </w:p>
    <w:p>
      <w:pPr>
        <w:rPr>
          <w:rFonts w:hint="default"/>
        </w:rPr>
      </w:pPr>
      <w:r>
        <w:rPr>
          <w:rFonts w:hint="default"/>
        </w:rPr>
        <w:t>&lt;cnT0664&gt;「您好」</w:t>
      </w:r>
    </w:p>
    <w:p>
      <w:pPr>
        <w:rPr>
          <w:rFonts w:hint="default"/>
        </w:rPr>
      </w:pPr>
    </w:p>
    <w:p>
      <w:pPr>
        <w:rPr>
          <w:rFonts w:hint="default"/>
        </w:rPr>
      </w:pPr>
      <w:r>
        <w:rPr>
          <w:rFonts w:hint="default"/>
        </w:rPr>
        <w:t>//TEXT 【モーリッツ】</w:t>
      </w:r>
    </w:p>
    <w:p>
      <w:pPr>
        <w:rPr>
          <w:rFonts w:hint="default"/>
        </w:rPr>
      </w:pPr>
      <w:r>
        <w:rPr>
          <w:rFonts w:hint="default"/>
        </w:rPr>
        <w:t>&lt;jaT0665&gt;「今日はエステルと出かけていたようですが……何かありましたか？」</w:t>
      </w:r>
    </w:p>
    <w:p>
      <w:pPr>
        <w:rPr>
          <w:rFonts w:hint="default"/>
        </w:rPr>
      </w:pPr>
      <w:r>
        <w:rPr>
          <w:rFonts w:hint="default"/>
        </w:rPr>
        <w:t>&lt;cnT0665&gt;「今天你和艾斯蒂尔一起出门了……出什么</w:t>
      </w:r>
      <w:ins w:id="281" w:author="hhh0578" w:date="2019-08-21T20:07:48Z">
        <w:r>
          <w:rPr>
            <w:rFonts w:hint="eastAsia"/>
            <w:lang w:val="en-US" w:eastAsia="zh-CN"/>
          </w:rPr>
          <w:t>事</w:t>
        </w:r>
      </w:ins>
      <w:del w:id="282" w:author="hhh0578" w:date="2019-08-21T20:07:47Z">
        <w:r>
          <w:rPr>
            <w:rFonts w:hint="default"/>
          </w:rPr>
          <w:delText>问题</w:delText>
        </w:r>
      </w:del>
      <w:r>
        <w:rPr>
          <w:rFonts w:hint="default"/>
        </w:rPr>
        <w:t>了？」</w:t>
      </w:r>
    </w:p>
    <w:p>
      <w:pPr>
        <w:rPr>
          <w:rFonts w:hint="default"/>
        </w:rPr>
      </w:pPr>
    </w:p>
    <w:p>
      <w:pPr>
        <w:rPr>
          <w:rFonts w:hint="default"/>
        </w:rPr>
      </w:pPr>
      <w:r>
        <w:rPr>
          <w:rFonts w:hint="default"/>
        </w:rPr>
        <w:t>//TEXT 【達哉】</w:t>
      </w:r>
    </w:p>
    <w:p>
      <w:pPr>
        <w:rPr>
          <w:rFonts w:hint="default"/>
        </w:rPr>
      </w:pPr>
      <w:r>
        <w:rPr>
          <w:rFonts w:hint="default"/>
        </w:rPr>
        <w:t>&lt;jaT0666&gt;「ええ、ちょっと」</w:t>
      </w:r>
    </w:p>
    <w:p>
      <w:pPr>
        <w:rPr>
          <w:rFonts w:hint="default"/>
        </w:rPr>
      </w:pPr>
      <w:r>
        <w:rPr>
          <w:rFonts w:hint="default"/>
        </w:rPr>
        <w:t>&lt;cnT0666&gt;「稍微有点状况」</w:t>
      </w:r>
    </w:p>
    <w:p>
      <w:pPr>
        <w:rPr>
          <w:rFonts w:hint="default"/>
        </w:rPr>
      </w:pPr>
    </w:p>
    <w:p>
      <w:pPr>
        <w:rPr>
          <w:rFonts w:hint="default"/>
        </w:rPr>
      </w:pPr>
      <w:r>
        <w:rPr>
          <w:rFonts w:hint="default"/>
        </w:rPr>
        <w:t>//TEXT 【達哉】</w:t>
      </w:r>
    </w:p>
    <w:p>
      <w:pPr>
        <w:rPr>
          <w:rFonts w:hint="default"/>
        </w:rPr>
      </w:pPr>
      <w:r>
        <w:rPr>
          <w:rFonts w:hint="default"/>
        </w:rPr>
        <w:t>&lt;jaT0667&gt;「よければ、エステルさんに会わせて頂きたいのですが」</w:t>
      </w:r>
    </w:p>
    <w:p>
      <w:pPr>
        <w:rPr>
          <w:rFonts w:hint="default"/>
        </w:rPr>
      </w:pPr>
      <w:r>
        <w:rPr>
          <w:rFonts w:hint="default"/>
        </w:rPr>
        <w:t>&lt;cnT0667&gt;「可以的话，我想见见艾斯蒂尔」</w:t>
      </w:r>
    </w:p>
    <w:p>
      <w:pPr>
        <w:rPr>
          <w:rFonts w:hint="default"/>
        </w:rPr>
      </w:pPr>
    </w:p>
    <w:p>
      <w:pPr>
        <w:rPr>
          <w:rFonts w:hint="default"/>
        </w:rPr>
      </w:pPr>
      <w:r>
        <w:rPr>
          <w:rFonts w:hint="default"/>
        </w:rPr>
        <w:t>//TEXT 【モーリッツ】</w:t>
      </w:r>
    </w:p>
    <w:p>
      <w:pPr>
        <w:rPr>
          <w:rFonts w:hint="default"/>
        </w:rPr>
      </w:pPr>
      <w:r>
        <w:rPr>
          <w:rFonts w:hint="default"/>
        </w:rPr>
        <w:t>&lt;jaT0668&gt;「分かりました、少々お待ち下さい」</w:t>
      </w:r>
    </w:p>
    <w:p>
      <w:pPr>
        <w:rPr>
          <w:rFonts w:hint="default"/>
        </w:rPr>
      </w:pPr>
      <w:r>
        <w:rPr>
          <w:rFonts w:hint="default"/>
        </w:rPr>
        <w:t>&lt;cnT0668&gt;「明白了，请稍等」</w:t>
      </w:r>
    </w:p>
    <w:p>
      <w:pPr>
        <w:rPr>
          <w:rFonts w:hint="default"/>
        </w:rPr>
      </w:pPr>
    </w:p>
    <w:p>
      <w:pPr>
        <w:rPr>
          <w:rFonts w:hint="default"/>
        </w:rPr>
      </w:pPr>
      <w:r>
        <w:rPr>
          <w:rFonts w:hint="default"/>
        </w:rPr>
        <w:t>//TEXT</w:t>
      </w:r>
    </w:p>
    <w:p>
      <w:pPr>
        <w:rPr>
          <w:rFonts w:hint="default"/>
        </w:rPr>
      </w:pPr>
      <w:r>
        <w:rPr>
          <w:rFonts w:hint="default"/>
        </w:rPr>
        <w:t>&lt;jaT0669&gt;モーリッツさんが礼拝堂から出て行く。</w:t>
      </w:r>
    </w:p>
    <w:p>
      <w:pPr>
        <w:rPr>
          <w:rFonts w:hint="default"/>
        </w:rPr>
      </w:pPr>
      <w:r>
        <w:rPr>
          <w:rFonts w:hint="default"/>
        </w:rPr>
        <w:t>&lt;cnT0669&gt;摩利茨先生走出了礼拜堂。</w:t>
      </w:r>
    </w:p>
    <w:p>
      <w:pPr>
        <w:rPr>
          <w:rFonts w:hint="default"/>
        </w:rPr>
      </w:pPr>
    </w:p>
    <w:p>
      <w:pPr>
        <w:rPr>
          <w:rFonts w:hint="default"/>
        </w:rPr>
      </w:pPr>
      <w:r>
        <w:rPr>
          <w:rFonts w:hint="default"/>
        </w:rPr>
        <w:t>//TEXT</w:t>
      </w:r>
    </w:p>
    <w:p>
      <w:pPr>
        <w:rPr>
          <w:rFonts w:hint="default"/>
        </w:rPr>
      </w:pPr>
      <w:r>
        <w:rPr>
          <w:rFonts w:hint="default"/>
        </w:rPr>
        <w:t>&lt;jaT0670&gt;エステルさんは、果たして会ってくれるのだろうか。</w:t>
      </w:r>
    </w:p>
    <w:p>
      <w:pPr>
        <w:rPr>
          <w:rFonts w:hint="default"/>
        </w:rPr>
      </w:pPr>
      <w:r>
        <w:rPr>
          <w:rFonts w:hint="default"/>
        </w:rPr>
        <w:t>&lt;cnT0670&gt;艾斯蒂尔究竟会不会和我见面呢。</w:t>
      </w:r>
    </w:p>
    <w:p>
      <w:pPr>
        <w:rPr>
          <w:rFonts w:hint="default"/>
        </w:rPr>
      </w:pPr>
    </w:p>
    <w:p>
      <w:pPr>
        <w:rPr>
          <w:rFonts w:hint="default"/>
        </w:rPr>
      </w:pPr>
      <w:r>
        <w:rPr>
          <w:rFonts w:hint="default"/>
        </w:rPr>
        <w:t>//TEXT</w:t>
      </w:r>
    </w:p>
    <w:p>
      <w:pPr>
        <w:rPr>
          <w:rFonts w:hint="default"/>
        </w:rPr>
      </w:pPr>
      <w:r>
        <w:rPr>
          <w:rFonts w:hint="default"/>
        </w:rPr>
        <w:t>&lt;jaT0671&gt;がちゃ</w:t>
      </w:r>
    </w:p>
    <w:p>
      <w:pPr>
        <w:rPr>
          <w:rFonts w:hint="default"/>
        </w:rPr>
      </w:pPr>
      <w:r>
        <w:rPr>
          <w:rFonts w:hint="default"/>
        </w:rPr>
        <w:t>&lt;cnT0671&gt;嘎啦</w:t>
      </w:r>
    </w:p>
    <w:p>
      <w:pPr>
        <w:rPr>
          <w:rFonts w:hint="default"/>
        </w:rPr>
      </w:pPr>
    </w:p>
    <w:p>
      <w:pPr>
        <w:rPr>
          <w:rFonts w:hint="default"/>
        </w:rPr>
      </w:pPr>
      <w:r>
        <w:rPr>
          <w:rFonts w:hint="default"/>
        </w:rPr>
        <w:t>//TEXT</w:t>
      </w:r>
    </w:p>
    <w:p>
      <w:pPr>
        <w:rPr>
          <w:rFonts w:hint="default"/>
        </w:rPr>
      </w:pPr>
      <w:r>
        <w:rPr>
          <w:rFonts w:hint="default"/>
        </w:rPr>
        <w:t>&lt;jaT0672&gt;現れたのはモーリッツさん一人だった。</w:t>
      </w:r>
    </w:p>
    <w:p>
      <w:pPr>
        <w:rPr>
          <w:rFonts w:hint="default"/>
        </w:rPr>
      </w:pPr>
      <w:r>
        <w:rPr>
          <w:rFonts w:hint="default"/>
        </w:rPr>
        <w:t>&lt;cnT0672&gt;出现的只有摩利茨先生一人。</w:t>
      </w:r>
    </w:p>
    <w:p>
      <w:pPr>
        <w:rPr>
          <w:rFonts w:hint="default"/>
        </w:rPr>
      </w:pPr>
    </w:p>
    <w:p>
      <w:pPr>
        <w:rPr>
          <w:rFonts w:hint="default"/>
        </w:rPr>
      </w:pPr>
      <w:r>
        <w:rPr>
          <w:rFonts w:hint="default"/>
        </w:rPr>
        <w:t>//TEXT 【モーリッツ】</w:t>
      </w:r>
    </w:p>
    <w:p>
      <w:pPr>
        <w:rPr>
          <w:rFonts w:hint="default"/>
        </w:rPr>
      </w:pPr>
      <w:r>
        <w:rPr>
          <w:rFonts w:hint="default"/>
        </w:rPr>
        <w:t>&lt;jaT0673&gt;「難しいようですね」</w:t>
      </w:r>
    </w:p>
    <w:p>
      <w:pPr>
        <w:rPr>
          <w:rFonts w:hint="default"/>
        </w:rPr>
      </w:pPr>
      <w:r>
        <w:rPr>
          <w:rFonts w:hint="default"/>
        </w:rPr>
        <w:t>&lt;cnT0673&gt;「</w:t>
      </w:r>
      <w:del w:id="283" w:author="hhh0578" w:date="2019-08-21T20:08:03Z">
        <w:r>
          <w:rPr>
            <w:rFonts w:hint="default"/>
            <w:lang w:val="en-US"/>
          </w:rPr>
          <w:delText>估计是见不到了</w:delText>
        </w:r>
      </w:del>
      <w:ins w:id="284" w:author="hhh0578" w:date="2019-08-21T20:08:03Z">
        <w:r>
          <w:rPr>
            <w:rFonts w:hint="eastAsia"/>
            <w:lang w:val="en-US" w:eastAsia="zh-CN"/>
          </w:rPr>
          <w:t>似乎</w:t>
        </w:r>
      </w:ins>
      <w:ins w:id="285" w:author="hhh0578" w:date="2019-08-21T20:08:04Z">
        <w:r>
          <w:rPr>
            <w:rFonts w:hint="eastAsia"/>
            <w:lang w:val="en-US" w:eastAsia="zh-CN"/>
          </w:rPr>
          <w:t>很难</w:t>
        </w:r>
      </w:ins>
      <w:r>
        <w:rPr>
          <w:rFonts w:hint="default"/>
        </w:rPr>
        <w:t>」</w:t>
      </w:r>
    </w:p>
    <w:p>
      <w:pPr>
        <w:rPr>
          <w:rFonts w:hint="default"/>
        </w:rPr>
      </w:pPr>
    </w:p>
    <w:p>
      <w:pPr>
        <w:rPr>
          <w:rFonts w:hint="default"/>
        </w:rPr>
      </w:pPr>
      <w:r>
        <w:rPr>
          <w:rFonts w:hint="default"/>
        </w:rPr>
        <w:t>//TEXT 【達哉】</w:t>
      </w:r>
    </w:p>
    <w:p>
      <w:pPr>
        <w:rPr>
          <w:rFonts w:hint="default"/>
        </w:rPr>
      </w:pPr>
      <w:r>
        <w:rPr>
          <w:rFonts w:hint="default"/>
        </w:rPr>
        <w:t>&lt;jaT0674&gt;「そうですか……怒っていましたか？」</w:t>
      </w:r>
    </w:p>
    <w:p>
      <w:pPr>
        <w:rPr>
          <w:rFonts w:hint="default"/>
        </w:rPr>
      </w:pPr>
      <w:r>
        <w:rPr>
          <w:rFonts w:hint="default"/>
        </w:rPr>
        <w:t>&lt;cnT0674&gt;「这样啊……</w:t>
      </w:r>
      <w:ins w:id="286" w:author="hhh0578" w:date="2019-08-21T20:08:12Z">
        <w:r>
          <w:rPr>
            <w:rFonts w:hint="eastAsia"/>
            <w:lang w:val="en-US" w:eastAsia="zh-CN"/>
          </w:rPr>
          <w:t>在</w:t>
        </w:r>
      </w:ins>
      <w:r>
        <w:rPr>
          <w:rFonts w:hint="default"/>
        </w:rPr>
        <w:t>生气</w:t>
      </w:r>
      <w:del w:id="287" w:author="hhh0578" w:date="2019-08-21T20:08:13Z">
        <w:r>
          <w:rPr>
            <w:rFonts w:hint="default"/>
          </w:rPr>
          <w:delText>了</w:delText>
        </w:r>
      </w:del>
      <w:del w:id="288" w:author="hhh0578" w:date="2019-08-21T20:08:09Z">
        <w:r>
          <w:rPr>
            <w:rFonts w:hint="default"/>
          </w:rPr>
          <w:delText>马</w:delText>
        </w:r>
      </w:del>
      <w:r>
        <w:rPr>
          <w:rFonts w:hint="default"/>
        </w:rPr>
        <w:t>？」</w:t>
      </w:r>
    </w:p>
    <w:p>
      <w:pPr>
        <w:rPr>
          <w:rFonts w:hint="default"/>
        </w:rPr>
      </w:pPr>
    </w:p>
    <w:p>
      <w:pPr>
        <w:rPr>
          <w:rFonts w:hint="default"/>
        </w:rPr>
      </w:pPr>
      <w:r>
        <w:rPr>
          <w:rFonts w:hint="default"/>
        </w:rPr>
        <w:t>//TEXT 【モーリッツ】</w:t>
      </w:r>
    </w:p>
    <w:p>
      <w:pPr>
        <w:rPr>
          <w:rFonts w:hint="default"/>
        </w:rPr>
      </w:pPr>
      <w:r>
        <w:rPr>
          <w:rFonts w:hint="default"/>
        </w:rPr>
        <w:t>&lt;jaT0675&gt;「怒っていないといえば嘘になります」</w:t>
      </w:r>
    </w:p>
    <w:p>
      <w:pPr>
        <w:rPr>
          <w:rFonts w:hint="default"/>
        </w:rPr>
      </w:pPr>
      <w:r>
        <w:rPr>
          <w:rFonts w:hint="default"/>
        </w:rPr>
        <w:t>&lt;cnT0675&gt;「确确实实在生气」</w:t>
      </w:r>
    </w:p>
    <w:p>
      <w:pPr>
        <w:rPr>
          <w:rFonts w:hint="default"/>
        </w:rPr>
      </w:pPr>
    </w:p>
    <w:p>
      <w:pPr>
        <w:rPr>
          <w:rFonts w:hint="default"/>
        </w:rPr>
      </w:pPr>
      <w:r>
        <w:rPr>
          <w:rFonts w:hint="default"/>
        </w:rPr>
        <w:t>//TEXT 【モーリッツ】</w:t>
      </w:r>
    </w:p>
    <w:p>
      <w:pPr>
        <w:rPr>
          <w:rFonts w:hint="default"/>
        </w:rPr>
      </w:pPr>
      <w:r>
        <w:rPr>
          <w:rFonts w:hint="default"/>
        </w:rPr>
        <w:t>&lt;jaT0676&gt;「ですが、彼女の中でもうまく状況が整理できていないようですね」</w:t>
      </w:r>
    </w:p>
    <w:p>
      <w:pPr>
        <w:rPr>
          <w:rFonts w:hint="default"/>
        </w:rPr>
      </w:pPr>
      <w:r>
        <w:rPr>
          <w:rFonts w:hint="default"/>
        </w:rPr>
        <w:t>&lt;cnT0676&gt;「不过，她自身似乎也没能很好地整理现状」</w:t>
      </w:r>
    </w:p>
    <w:p>
      <w:pPr>
        <w:rPr>
          <w:rFonts w:hint="default"/>
        </w:rPr>
      </w:pPr>
    </w:p>
    <w:p>
      <w:pPr>
        <w:rPr>
          <w:rFonts w:hint="default"/>
        </w:rPr>
      </w:pPr>
      <w:r>
        <w:rPr>
          <w:rFonts w:hint="default"/>
        </w:rPr>
        <w:t>//TEXT 【達哉】</w:t>
      </w:r>
    </w:p>
    <w:p>
      <w:pPr>
        <w:rPr>
          <w:rFonts w:hint="default"/>
        </w:rPr>
      </w:pPr>
      <w:r>
        <w:rPr>
          <w:rFonts w:hint="default"/>
        </w:rPr>
        <w:t>&lt;jaT0677&gt;「？？」</w:t>
      </w:r>
    </w:p>
    <w:p>
      <w:pPr>
        <w:rPr>
          <w:rFonts w:hint="default"/>
        </w:rPr>
      </w:pPr>
      <w:r>
        <w:rPr>
          <w:rFonts w:hint="default"/>
        </w:rPr>
        <w:t>&lt;cnT0677&gt;「？？」</w:t>
      </w:r>
    </w:p>
    <w:p>
      <w:pPr>
        <w:rPr>
          <w:rFonts w:hint="default"/>
        </w:rPr>
      </w:pPr>
    </w:p>
    <w:p>
      <w:pPr>
        <w:rPr>
          <w:rFonts w:hint="default"/>
        </w:rPr>
      </w:pPr>
      <w:r>
        <w:rPr>
          <w:rFonts w:hint="default"/>
        </w:rPr>
        <w:t>//TEXT 【モーリッツ】</w:t>
      </w:r>
    </w:p>
    <w:p>
      <w:pPr>
        <w:rPr>
          <w:rFonts w:hint="default"/>
        </w:rPr>
      </w:pPr>
      <w:r>
        <w:rPr>
          <w:rFonts w:hint="default"/>
        </w:rPr>
        <w:t>&lt;jaT0678&gt;「また日を改めて頂けますか？」</w:t>
      </w:r>
    </w:p>
    <w:p>
      <w:pPr>
        <w:rPr>
          <w:rFonts w:hint="default"/>
        </w:rPr>
      </w:pPr>
      <w:r>
        <w:rPr>
          <w:rFonts w:hint="default"/>
        </w:rPr>
        <w:t>&lt;cnT0678&gt;「能改日再来吗？」</w:t>
      </w:r>
    </w:p>
    <w:p>
      <w:pPr>
        <w:rPr>
          <w:rFonts w:hint="default"/>
        </w:rPr>
      </w:pPr>
    </w:p>
    <w:p>
      <w:pPr>
        <w:rPr>
          <w:rFonts w:hint="default"/>
        </w:rPr>
      </w:pPr>
      <w:r>
        <w:rPr>
          <w:rFonts w:hint="default"/>
        </w:rPr>
        <w:t>//TEXT 【モーリッツ】</w:t>
      </w:r>
    </w:p>
    <w:p>
      <w:pPr>
        <w:rPr>
          <w:rFonts w:hint="default"/>
        </w:rPr>
      </w:pPr>
      <w:r>
        <w:rPr>
          <w:rFonts w:hint="default"/>
        </w:rPr>
        <w:t>&lt;jaT0679&gt;「時間が経てば、彼女も落ち着いて話ができると思います」</w:t>
      </w:r>
    </w:p>
    <w:p>
      <w:pPr>
        <w:rPr>
          <w:rFonts w:hint="default"/>
        </w:rPr>
      </w:pPr>
      <w:r>
        <w:rPr>
          <w:rFonts w:hint="default"/>
        </w:rPr>
        <w:t>&lt;cnT0679&gt;「</w:t>
      </w:r>
      <w:ins w:id="289" w:author="hhh0578" w:date="2019-08-21T20:08:27Z">
        <w:r>
          <w:rPr>
            <w:rFonts w:hint="eastAsia"/>
            <w:lang w:val="en-US" w:eastAsia="zh-CN"/>
          </w:rPr>
          <w:t>花</w:t>
        </w:r>
      </w:ins>
      <w:del w:id="290" w:author="hhh0578" w:date="2019-08-21T20:08:26Z">
        <w:r>
          <w:rPr>
            <w:rFonts w:hint="default"/>
          </w:rPr>
          <w:delText>需要</w:delText>
        </w:r>
      </w:del>
      <w:r>
        <w:rPr>
          <w:rFonts w:hint="default"/>
        </w:rPr>
        <w:t>点时间，她应该就能冷静下来了」</w:t>
      </w:r>
    </w:p>
    <w:p>
      <w:pPr>
        <w:rPr>
          <w:rFonts w:hint="default"/>
        </w:rPr>
      </w:pPr>
    </w:p>
    <w:p>
      <w:pPr>
        <w:rPr>
          <w:rFonts w:hint="default"/>
        </w:rPr>
      </w:pPr>
      <w:r>
        <w:rPr>
          <w:rFonts w:hint="default"/>
        </w:rPr>
        <w:t>//TEXT 【達哉】</w:t>
      </w:r>
    </w:p>
    <w:p>
      <w:pPr>
        <w:rPr>
          <w:rFonts w:hint="default"/>
        </w:rPr>
      </w:pPr>
      <w:r>
        <w:rPr>
          <w:rFonts w:hint="default"/>
        </w:rPr>
        <w:t>&lt;jaT0680&gt;「分かりました」</w:t>
      </w:r>
    </w:p>
    <w:p>
      <w:pPr>
        <w:rPr>
          <w:rFonts w:hint="default"/>
        </w:rPr>
      </w:pPr>
      <w:r>
        <w:rPr>
          <w:rFonts w:hint="default"/>
        </w:rPr>
        <w:t>&lt;cnT0680&gt;「我明白了」</w:t>
      </w:r>
    </w:p>
    <w:p>
      <w:pPr>
        <w:rPr>
          <w:rFonts w:hint="default"/>
        </w:rPr>
      </w:pPr>
    </w:p>
    <w:p>
      <w:pPr>
        <w:rPr>
          <w:rFonts w:hint="default"/>
        </w:rPr>
      </w:pPr>
      <w:r>
        <w:rPr>
          <w:rFonts w:hint="default"/>
        </w:rPr>
        <w:t>//TEXT 【達哉】</w:t>
      </w:r>
    </w:p>
    <w:p>
      <w:pPr>
        <w:rPr>
          <w:rFonts w:hint="default"/>
        </w:rPr>
      </w:pPr>
      <w:r>
        <w:rPr>
          <w:rFonts w:hint="default"/>
        </w:rPr>
        <w:t>&lt;jaT0681&gt;「では、辛い気持ちにさせて申し訳ない、とお伝え頂けますか？」</w:t>
      </w:r>
    </w:p>
    <w:p>
      <w:pPr>
        <w:rPr>
          <w:rFonts w:hint="default"/>
        </w:rPr>
      </w:pPr>
      <w:r>
        <w:rPr>
          <w:rFonts w:hint="default"/>
        </w:rPr>
        <w:t>&lt;cnT0681&gt;「那么，能帮我转告她，很抱歉让她有了不高兴的回忆吗」</w:t>
      </w:r>
    </w:p>
    <w:p>
      <w:pPr>
        <w:rPr>
          <w:rFonts w:hint="default"/>
        </w:rPr>
      </w:pPr>
    </w:p>
    <w:p>
      <w:pPr>
        <w:rPr>
          <w:rFonts w:hint="default"/>
        </w:rPr>
      </w:pPr>
      <w:r>
        <w:rPr>
          <w:rFonts w:hint="default"/>
        </w:rPr>
        <w:t>//TEXT 【モーリッツ】</w:t>
      </w:r>
    </w:p>
    <w:p>
      <w:pPr>
        <w:rPr>
          <w:rFonts w:hint="default"/>
        </w:rPr>
      </w:pPr>
      <w:r>
        <w:rPr>
          <w:rFonts w:hint="default"/>
        </w:rPr>
        <w:t>&lt;jaT0682&gt;「承りました」</w:t>
      </w:r>
    </w:p>
    <w:p>
      <w:pPr>
        <w:rPr>
          <w:rFonts w:hint="default"/>
        </w:rPr>
      </w:pPr>
      <w:r>
        <w:rPr>
          <w:rFonts w:hint="default"/>
        </w:rPr>
        <w:t>&lt;cnT0682&gt;「</w:t>
      </w:r>
      <w:del w:id="291" w:author="hhh0578" w:date="2019-08-21T20:08:41Z">
        <w:r>
          <w:rPr>
            <w:rFonts w:hint="default"/>
            <w:lang w:val="en-US"/>
          </w:rPr>
          <w:delText>交给我吧</w:delText>
        </w:r>
      </w:del>
      <w:ins w:id="292" w:author="hhh0578" w:date="2019-08-21T20:08:41Z">
        <w:r>
          <w:rPr>
            <w:rFonts w:hint="eastAsia"/>
            <w:lang w:val="en-US" w:eastAsia="zh-CN"/>
          </w:rPr>
          <w:t>可以</w:t>
        </w:r>
      </w:ins>
      <w:r>
        <w:rPr>
          <w:rFonts w:hint="default"/>
        </w:rPr>
        <w:t>」</w:t>
      </w:r>
    </w:p>
    <w:p>
      <w:pPr>
        <w:rPr>
          <w:rFonts w:hint="default"/>
        </w:rPr>
      </w:pPr>
    </w:p>
    <w:p>
      <w:pPr>
        <w:rPr>
          <w:rFonts w:hint="default"/>
        </w:rPr>
      </w:pPr>
      <w:r>
        <w:rPr>
          <w:rFonts w:hint="default"/>
        </w:rPr>
        <w:t>//TEXT 【達哉】</w:t>
      </w:r>
    </w:p>
    <w:p>
      <w:pPr>
        <w:rPr>
          <w:rFonts w:hint="default"/>
        </w:rPr>
      </w:pPr>
      <w:r>
        <w:rPr>
          <w:rFonts w:hint="default"/>
        </w:rPr>
        <w:t>&lt;jaT0683&gt;「すみませんが、よろしくお願いします」</w:t>
      </w:r>
    </w:p>
    <w:p>
      <w:pPr>
        <w:rPr>
          <w:rFonts w:hint="default"/>
        </w:rPr>
      </w:pPr>
      <w:r>
        <w:rPr>
          <w:rFonts w:hint="default"/>
        </w:rPr>
        <w:t>&lt;cnT0683&gt;「麻烦了，那就拜托了」</w:t>
      </w:r>
    </w:p>
    <w:p>
      <w:pPr>
        <w:rPr>
          <w:rFonts w:hint="default"/>
        </w:rPr>
      </w:pPr>
    </w:p>
    <w:p>
      <w:pPr>
        <w:rPr>
          <w:rFonts w:hint="default"/>
        </w:rPr>
      </w:pPr>
      <w:r>
        <w:rPr>
          <w:rFonts w:hint="default"/>
        </w:rPr>
        <w:t>//TEXT 【モーリッツ】</w:t>
      </w:r>
    </w:p>
    <w:p>
      <w:pPr>
        <w:rPr>
          <w:rFonts w:hint="default"/>
        </w:rPr>
      </w:pPr>
      <w:r>
        <w:rPr>
          <w:rFonts w:hint="default"/>
        </w:rPr>
        <w:t>&lt;jaT0684&gt;「はい、それではまた」</w:t>
      </w:r>
    </w:p>
    <w:p>
      <w:pPr>
        <w:rPr>
          <w:rFonts w:hint="default"/>
        </w:rPr>
      </w:pPr>
      <w:r>
        <w:rPr>
          <w:rFonts w:hint="default"/>
        </w:rPr>
        <w:t>&lt;cnT0684&gt;「好的，那么下次再见」</w:t>
      </w:r>
    </w:p>
    <w:p>
      <w:pPr>
        <w:rPr>
          <w:rFonts w:hint="default"/>
        </w:rPr>
      </w:pPr>
    </w:p>
    <w:p>
      <w:pPr>
        <w:rPr>
          <w:rFonts w:hint="default"/>
        </w:rPr>
      </w:pPr>
      <w:r>
        <w:rPr>
          <w:rFonts w:hint="default"/>
        </w:rPr>
        <w:t>//TEXT 【達哉】</w:t>
      </w:r>
    </w:p>
    <w:p>
      <w:pPr>
        <w:rPr>
          <w:rFonts w:hint="default"/>
        </w:rPr>
      </w:pPr>
      <w:r>
        <w:rPr>
          <w:rFonts w:hint="default"/>
        </w:rPr>
        <w:t>&lt;jaT0685&gt;「失礼します」</w:t>
      </w:r>
    </w:p>
    <w:p>
      <w:pPr>
        <w:rPr>
          <w:rFonts w:hint="default"/>
        </w:rPr>
      </w:pPr>
      <w:r>
        <w:rPr>
          <w:rFonts w:hint="default"/>
        </w:rPr>
        <w:t>&lt;cnT0685&gt;「再见」</w:t>
      </w:r>
    </w:p>
    <w:p>
      <w:pPr>
        <w:rPr>
          <w:rFonts w:hint="default"/>
        </w:rPr>
      </w:pPr>
    </w:p>
    <w:p>
      <w:pPr>
        <w:rPr>
          <w:rFonts w:hint="default"/>
        </w:rPr>
      </w:pPr>
      <w:r>
        <w:rPr>
          <w:rFonts w:hint="default"/>
        </w:rPr>
        <w:t>//TEXT</w:t>
      </w:r>
    </w:p>
    <w:p>
      <w:pPr>
        <w:rPr>
          <w:rFonts w:hint="default"/>
        </w:rPr>
      </w:pPr>
      <w:r>
        <w:rPr>
          <w:rFonts w:hint="default"/>
        </w:rPr>
        <w:t>&lt;jaT0686&gt;どうやら、取り付く島もないほどに怒っているというわけではないらしい。</w:t>
      </w:r>
    </w:p>
    <w:p>
      <w:pPr>
        <w:rPr>
          <w:rFonts w:hint="default"/>
        </w:rPr>
      </w:pPr>
      <w:r>
        <w:rPr>
          <w:rFonts w:hint="default"/>
        </w:rPr>
        <w:t>&lt;cnT0686&gt;看来也不是生气到一刀两断的程度。</w:t>
      </w:r>
    </w:p>
    <w:p>
      <w:pPr>
        <w:rPr>
          <w:rFonts w:hint="default"/>
        </w:rPr>
      </w:pPr>
    </w:p>
    <w:p>
      <w:pPr>
        <w:rPr>
          <w:rFonts w:hint="default"/>
        </w:rPr>
      </w:pPr>
      <w:r>
        <w:rPr>
          <w:rFonts w:hint="default"/>
        </w:rPr>
        <w:t>//TEXT</w:t>
      </w:r>
    </w:p>
    <w:p>
      <w:pPr>
        <w:rPr>
          <w:rFonts w:hint="default"/>
        </w:rPr>
      </w:pPr>
      <w:r>
        <w:rPr>
          <w:rFonts w:hint="default"/>
        </w:rPr>
        <w:t>&lt;jaT0687&gt;ひとまず良かった。</w:t>
      </w:r>
    </w:p>
    <w:p>
      <w:pPr>
        <w:rPr>
          <w:rFonts w:hint="default"/>
        </w:rPr>
      </w:pPr>
      <w:r>
        <w:rPr>
          <w:rFonts w:hint="default"/>
        </w:rPr>
        <w:t>&lt;cnT0687&gt;总算是能安点心了。</w:t>
      </w:r>
    </w:p>
    <w:p>
      <w:pPr>
        <w:rPr>
          <w:rFonts w:hint="default"/>
        </w:rPr>
      </w:pPr>
    </w:p>
    <w:p>
      <w:pPr>
        <w:rPr>
          <w:rFonts w:hint="default"/>
        </w:rPr>
      </w:pPr>
      <w:r>
        <w:rPr>
          <w:rFonts w:hint="default"/>
        </w:rPr>
        <w:t>//TEXT</w:t>
      </w:r>
    </w:p>
    <w:p>
      <w:pPr>
        <w:rPr>
          <w:rFonts w:hint="default"/>
        </w:rPr>
      </w:pPr>
      <w:r>
        <w:rPr>
          <w:rFonts w:hint="default"/>
        </w:rPr>
        <w:t>&lt;jaT0688&gt;でも、うまく状況が整理できていないというのはどういうことだろう。</w:t>
      </w:r>
    </w:p>
    <w:p>
      <w:pPr>
        <w:rPr>
          <w:rFonts w:hint="default"/>
        </w:rPr>
      </w:pPr>
      <w:r>
        <w:rPr>
          <w:rFonts w:hint="default"/>
        </w:rPr>
        <w:t>&lt;cnT0688&gt;不过，没能好好整理状况是怎么一回事？</w:t>
      </w:r>
    </w:p>
    <w:p>
      <w:pPr>
        <w:rPr>
          <w:rFonts w:hint="default"/>
        </w:rPr>
      </w:pPr>
    </w:p>
    <w:p>
      <w:pPr>
        <w:rPr>
          <w:rFonts w:hint="default"/>
        </w:rPr>
      </w:pPr>
      <w:r>
        <w:rPr>
          <w:rFonts w:hint="default"/>
        </w:rPr>
        <w:t>//TEXT</w:t>
      </w:r>
    </w:p>
    <w:p>
      <w:pPr>
        <w:rPr>
          <w:rFonts w:hint="default"/>
        </w:rPr>
      </w:pPr>
      <w:r>
        <w:rPr>
          <w:rFonts w:hint="default"/>
        </w:rPr>
        <w:t>&lt;jaT0689&gt;少し頭をひねってみるが答えは分からない。</w:t>
      </w:r>
    </w:p>
    <w:p>
      <w:pPr>
        <w:rPr>
          <w:rFonts w:hint="default"/>
        </w:rPr>
      </w:pPr>
      <w:r>
        <w:rPr>
          <w:rFonts w:hint="default"/>
        </w:rPr>
        <w:t>&lt;cnT0689&gt;稍微考虑了一会儿，并想不出答案。</w:t>
      </w:r>
    </w:p>
    <w:p>
      <w:pPr>
        <w:rPr>
          <w:rFonts w:hint="default"/>
        </w:rPr>
      </w:pPr>
    </w:p>
    <w:p>
      <w:pPr>
        <w:rPr>
          <w:rFonts w:hint="default"/>
        </w:rPr>
      </w:pPr>
      <w:r>
        <w:rPr>
          <w:rFonts w:hint="default"/>
        </w:rPr>
        <w:t>//TEXT</w:t>
      </w:r>
    </w:p>
    <w:p>
      <w:pPr>
        <w:rPr>
          <w:rFonts w:hint="default"/>
        </w:rPr>
      </w:pPr>
      <w:r>
        <w:rPr>
          <w:rFonts w:hint="default"/>
        </w:rPr>
        <w:t>&lt;jaT0690&gt;時間をおいてまた様子を見に来よう。</w:t>
      </w:r>
    </w:p>
    <w:p>
      <w:pPr>
        <w:rPr>
          <w:rFonts w:hint="default"/>
        </w:rPr>
      </w:pPr>
      <w:r>
        <w:rPr>
          <w:rFonts w:hint="default"/>
        </w:rPr>
        <w:t>&lt;cnT0690&gt;过段时间再来拜访吧。</w:t>
      </w:r>
    </w:p>
    <w:p>
      <w:pPr>
        <w:rPr>
          <w:rFonts w:hint="default"/>
        </w:rPr>
      </w:pPr>
    </w:p>
    <w:p>
      <w:pPr>
        <w:rPr>
          <w:rFonts w:hint="default"/>
        </w:rPr>
      </w:pPr>
      <w:r>
        <w:rPr>
          <w:rFonts w:hint="default"/>
        </w:rPr>
        <w:t>//TEXT 【達哉】</w:t>
      </w:r>
    </w:p>
    <w:p>
      <w:pPr>
        <w:rPr>
          <w:rFonts w:hint="default"/>
        </w:rPr>
      </w:pPr>
      <w:r>
        <w:rPr>
          <w:rFonts w:hint="default"/>
        </w:rPr>
        <w:t>&lt;jaT0691&gt;「ただいま」</w:t>
      </w:r>
    </w:p>
    <w:p>
      <w:pPr>
        <w:rPr>
          <w:rFonts w:hint="default"/>
        </w:rPr>
      </w:pPr>
      <w:r>
        <w:rPr>
          <w:rFonts w:hint="default"/>
        </w:rPr>
        <w:t>&lt;cnT0691&gt;「我回来了」</w:t>
      </w:r>
    </w:p>
    <w:p>
      <w:pPr>
        <w:rPr>
          <w:rFonts w:hint="default"/>
        </w:rPr>
      </w:pPr>
    </w:p>
    <w:p>
      <w:pPr>
        <w:rPr>
          <w:rFonts w:hint="default"/>
        </w:rPr>
      </w:pPr>
      <w:r>
        <w:rPr>
          <w:rFonts w:hint="default"/>
        </w:rPr>
        <w:t>//TEXT 【麻衣】</w:t>
      </w:r>
    </w:p>
    <w:p>
      <w:pPr>
        <w:rPr>
          <w:rFonts w:hint="default"/>
        </w:rPr>
      </w:pPr>
      <w:r>
        <w:rPr>
          <w:rFonts w:hint="default"/>
        </w:rPr>
        <w:t>&lt;jaT0692&gt;「あ、お帰り」</w:t>
      </w:r>
    </w:p>
    <w:p>
      <w:pPr>
        <w:rPr>
          <w:rFonts w:hint="default"/>
        </w:rPr>
      </w:pPr>
      <w:r>
        <w:rPr>
          <w:rFonts w:hint="default"/>
        </w:rPr>
        <w:t>&lt;cnT0692&gt;「欢迎回家」</w:t>
      </w:r>
    </w:p>
    <w:p>
      <w:pPr>
        <w:rPr>
          <w:rFonts w:hint="default"/>
        </w:rPr>
      </w:pPr>
    </w:p>
    <w:p>
      <w:pPr>
        <w:rPr>
          <w:rFonts w:hint="default"/>
        </w:rPr>
      </w:pPr>
      <w:r>
        <w:rPr>
          <w:rFonts w:hint="default"/>
        </w:rPr>
        <w:t>//TEXT</w:t>
      </w:r>
    </w:p>
    <w:p>
      <w:pPr>
        <w:rPr>
          <w:rFonts w:hint="default"/>
        </w:rPr>
      </w:pPr>
      <w:r>
        <w:rPr>
          <w:rFonts w:hint="default"/>
        </w:rPr>
        <w:t>&lt;jaT0693&gt;ちょうど麻衣が２階から降りてきた。</w:t>
      </w:r>
    </w:p>
    <w:p>
      <w:pPr>
        <w:rPr>
          <w:rFonts w:hint="default"/>
        </w:rPr>
      </w:pPr>
      <w:r>
        <w:rPr>
          <w:rFonts w:hint="default"/>
        </w:rPr>
        <w:t>&lt;cnT0693&gt;麻衣刚好从二楼下来。</w:t>
      </w:r>
    </w:p>
    <w:p>
      <w:pPr>
        <w:rPr>
          <w:rFonts w:hint="default"/>
        </w:rPr>
      </w:pPr>
    </w:p>
    <w:p>
      <w:pPr>
        <w:rPr>
          <w:rFonts w:hint="default"/>
        </w:rPr>
      </w:pPr>
      <w:r>
        <w:rPr>
          <w:rFonts w:hint="default"/>
        </w:rPr>
        <w:t>//TEXT 【麻衣】</w:t>
      </w:r>
    </w:p>
    <w:p>
      <w:pPr>
        <w:rPr>
          <w:rFonts w:hint="default"/>
        </w:rPr>
      </w:pPr>
      <w:r>
        <w:rPr>
          <w:rFonts w:hint="default"/>
        </w:rPr>
        <w:t>&lt;jaT0694&gt;「どこ行ってたの？」</w:t>
      </w:r>
    </w:p>
    <w:p>
      <w:pPr>
        <w:rPr>
          <w:rFonts w:hint="default"/>
        </w:rPr>
      </w:pPr>
      <w:r>
        <w:rPr>
          <w:rFonts w:hint="default"/>
        </w:rPr>
        <w:t>&lt;cnT0694&gt;「你去哪了？」</w:t>
      </w:r>
    </w:p>
    <w:p>
      <w:pPr>
        <w:rPr>
          <w:rFonts w:hint="default"/>
        </w:rPr>
      </w:pPr>
    </w:p>
    <w:p>
      <w:pPr>
        <w:rPr>
          <w:rFonts w:hint="default"/>
        </w:rPr>
      </w:pPr>
      <w:r>
        <w:rPr>
          <w:rFonts w:hint="default"/>
        </w:rPr>
        <w:t>//TEXT 【達哉】</w:t>
      </w:r>
    </w:p>
    <w:p>
      <w:pPr>
        <w:rPr>
          <w:rFonts w:hint="default"/>
        </w:rPr>
      </w:pPr>
      <w:r>
        <w:rPr>
          <w:rFonts w:hint="default"/>
        </w:rPr>
        <w:t>&lt;jaT0695&gt;「ああ、ちょっと居住区に」</w:t>
      </w:r>
    </w:p>
    <w:p>
      <w:pPr>
        <w:rPr>
          <w:rFonts w:hint="default"/>
        </w:rPr>
      </w:pPr>
      <w:r>
        <w:rPr>
          <w:rFonts w:hint="default"/>
        </w:rPr>
        <w:t>&lt;cnT0695&gt;「去了月人居住区一趟」</w:t>
      </w:r>
    </w:p>
    <w:p>
      <w:pPr>
        <w:rPr>
          <w:rFonts w:hint="default"/>
        </w:rPr>
      </w:pPr>
    </w:p>
    <w:p>
      <w:pPr>
        <w:rPr>
          <w:rFonts w:hint="default"/>
        </w:rPr>
      </w:pPr>
      <w:r>
        <w:rPr>
          <w:rFonts w:hint="default"/>
        </w:rPr>
        <w:t>//TEXT 【麻衣】</w:t>
      </w:r>
    </w:p>
    <w:p>
      <w:pPr>
        <w:rPr>
          <w:rFonts w:hint="default"/>
        </w:rPr>
      </w:pPr>
      <w:r>
        <w:rPr>
          <w:rFonts w:hint="default"/>
        </w:rPr>
        <w:t>&lt;jaT0696&gt;「ふうん、最近よく行ってるね」</w:t>
      </w:r>
    </w:p>
    <w:p>
      <w:pPr>
        <w:rPr>
          <w:rFonts w:hint="default"/>
        </w:rPr>
      </w:pPr>
      <w:r>
        <w:rPr>
          <w:rFonts w:hint="default"/>
        </w:rPr>
        <w:t>&lt;cnT0696&gt;「哼嗯，最近经常去呢」</w:t>
      </w:r>
    </w:p>
    <w:p>
      <w:pPr>
        <w:rPr>
          <w:rFonts w:hint="default"/>
        </w:rPr>
      </w:pPr>
    </w:p>
    <w:p>
      <w:pPr>
        <w:rPr>
          <w:rFonts w:hint="default"/>
        </w:rPr>
      </w:pPr>
      <w:r>
        <w:rPr>
          <w:rFonts w:hint="default"/>
        </w:rPr>
        <w:t>//TEXT 【達哉】</w:t>
      </w:r>
    </w:p>
    <w:p>
      <w:pPr>
        <w:rPr>
          <w:rFonts w:hint="default"/>
        </w:rPr>
      </w:pPr>
      <w:r>
        <w:rPr>
          <w:rFonts w:hint="default"/>
        </w:rPr>
        <w:t>&lt;jaT0697&gt;「そうか？」</w:t>
      </w:r>
    </w:p>
    <w:p>
      <w:pPr>
        <w:rPr>
          <w:rFonts w:hint="default"/>
        </w:rPr>
      </w:pPr>
      <w:r>
        <w:rPr>
          <w:rFonts w:hint="default"/>
        </w:rPr>
        <w:t>&lt;cnT0697&gt;「是吗？」</w:t>
      </w:r>
    </w:p>
    <w:p>
      <w:pPr>
        <w:rPr>
          <w:rFonts w:hint="default"/>
        </w:rPr>
      </w:pPr>
    </w:p>
    <w:p>
      <w:pPr>
        <w:rPr>
          <w:rFonts w:hint="default"/>
        </w:rPr>
      </w:pPr>
      <w:r>
        <w:rPr>
          <w:rFonts w:hint="default"/>
        </w:rPr>
        <w:t>//TEXT 【麻衣】</w:t>
      </w:r>
    </w:p>
    <w:p>
      <w:pPr>
        <w:rPr>
          <w:rFonts w:hint="default"/>
        </w:rPr>
      </w:pPr>
      <w:r>
        <w:rPr>
          <w:rFonts w:hint="default"/>
        </w:rPr>
        <w:t>&lt;jaT0698&gt;「そうだよ」</w:t>
      </w:r>
    </w:p>
    <w:p>
      <w:pPr>
        <w:rPr>
          <w:rFonts w:hint="default"/>
        </w:rPr>
      </w:pPr>
      <w:r>
        <w:rPr>
          <w:rFonts w:hint="default"/>
        </w:rPr>
        <w:t>&lt;cnT0698&gt;「就是啊」</w:t>
      </w:r>
    </w:p>
    <w:p>
      <w:pPr>
        <w:rPr>
          <w:rFonts w:hint="default"/>
        </w:rPr>
      </w:pPr>
    </w:p>
    <w:p>
      <w:pPr>
        <w:rPr>
          <w:rFonts w:hint="default"/>
        </w:rPr>
      </w:pPr>
      <w:r>
        <w:rPr>
          <w:rFonts w:hint="default"/>
        </w:rPr>
        <w:t>//TEXT 【麻衣】</w:t>
      </w:r>
    </w:p>
    <w:p>
      <w:pPr>
        <w:rPr>
          <w:rFonts w:hint="default"/>
        </w:rPr>
      </w:pPr>
      <w:r>
        <w:rPr>
          <w:rFonts w:hint="default"/>
        </w:rPr>
        <w:t>&lt;jaT0699&gt;「だいたい、普通の人は行かないし」</w:t>
      </w:r>
    </w:p>
    <w:p>
      <w:pPr>
        <w:rPr>
          <w:rFonts w:hint="default"/>
        </w:rPr>
      </w:pPr>
      <w:r>
        <w:rPr>
          <w:rFonts w:hint="default"/>
        </w:rPr>
        <w:t>&lt;cnT0699&gt;「</w:t>
      </w:r>
      <w:del w:id="293" w:author="hhh0578" w:date="2019-08-21T20:09:02Z">
        <w:r>
          <w:rPr>
            <w:rFonts w:hint="default"/>
          </w:rPr>
          <w:delText>而且，</w:delText>
        </w:r>
      </w:del>
      <w:r>
        <w:rPr>
          <w:rFonts w:hint="default"/>
        </w:rPr>
        <w:t>普通的人根本不会去」</w:t>
      </w:r>
    </w:p>
    <w:p>
      <w:pPr>
        <w:rPr>
          <w:rFonts w:hint="default"/>
        </w:rPr>
      </w:pPr>
    </w:p>
    <w:p>
      <w:pPr>
        <w:rPr>
          <w:rFonts w:hint="default"/>
        </w:rPr>
      </w:pPr>
      <w:r>
        <w:rPr>
          <w:rFonts w:hint="default"/>
        </w:rPr>
        <w:t>//TEXT 【達哉】</w:t>
      </w:r>
    </w:p>
    <w:p>
      <w:pPr>
        <w:rPr>
          <w:rFonts w:hint="default"/>
        </w:rPr>
      </w:pPr>
      <w:r>
        <w:rPr>
          <w:rFonts w:hint="default"/>
        </w:rPr>
        <w:t>&lt;jaT0700&gt;「そんなもんかな？」</w:t>
      </w:r>
    </w:p>
    <w:p>
      <w:pPr>
        <w:rPr>
          <w:rFonts w:hint="default"/>
        </w:rPr>
      </w:pPr>
      <w:r>
        <w:rPr>
          <w:rFonts w:hint="default"/>
        </w:rPr>
        <w:t>&lt;cnT0700&gt;「有这回事吗？」</w:t>
      </w:r>
    </w:p>
    <w:p>
      <w:pPr>
        <w:rPr>
          <w:rFonts w:hint="default"/>
        </w:rPr>
      </w:pPr>
    </w:p>
    <w:p>
      <w:pPr>
        <w:rPr>
          <w:rFonts w:hint="default"/>
        </w:rPr>
      </w:pPr>
      <w:r>
        <w:rPr>
          <w:rFonts w:hint="default"/>
        </w:rPr>
        <w:t>//TEXT 【麻衣】</w:t>
      </w:r>
    </w:p>
    <w:p>
      <w:pPr>
        <w:rPr>
          <w:rFonts w:hint="default"/>
        </w:rPr>
      </w:pPr>
      <w:r>
        <w:rPr>
          <w:rFonts w:hint="default"/>
        </w:rPr>
        <w:t>&lt;jaT0701&gt;「わたしだって、博物館に何回か行ったくらいだし」</w:t>
      </w:r>
    </w:p>
    <w:p>
      <w:pPr>
        <w:rPr>
          <w:rFonts w:hint="default"/>
        </w:rPr>
      </w:pPr>
      <w:r>
        <w:rPr>
          <w:rFonts w:hint="default"/>
        </w:rPr>
        <w:t>&lt;cnT0701&gt;「哪怕是我也只是去过几次博物馆」</w:t>
      </w:r>
    </w:p>
    <w:p>
      <w:pPr>
        <w:rPr>
          <w:rFonts w:hint="default"/>
        </w:rPr>
      </w:pPr>
    </w:p>
    <w:p>
      <w:pPr>
        <w:rPr>
          <w:rFonts w:hint="default"/>
        </w:rPr>
      </w:pPr>
      <w:r>
        <w:rPr>
          <w:rFonts w:hint="default"/>
        </w:rPr>
        <w:t>//TEXT 【達哉】</w:t>
      </w:r>
    </w:p>
    <w:p>
      <w:pPr>
        <w:rPr>
          <w:rFonts w:hint="default"/>
        </w:rPr>
      </w:pPr>
      <w:r>
        <w:rPr>
          <w:rFonts w:hint="default"/>
        </w:rPr>
        <w:t>&lt;jaT0702&gt;「……言われてみればそんなもんか」</w:t>
      </w:r>
    </w:p>
    <w:p>
      <w:pPr>
        <w:rPr>
          <w:rFonts w:hint="default"/>
        </w:rPr>
      </w:pPr>
      <w:r>
        <w:rPr>
          <w:rFonts w:hint="default"/>
        </w:rPr>
        <w:t>&lt;cnT0702&gt;「……这么一说好像是这么一回事」</w:t>
      </w:r>
    </w:p>
    <w:p>
      <w:pPr>
        <w:rPr>
          <w:rFonts w:hint="default"/>
        </w:rPr>
      </w:pPr>
    </w:p>
    <w:p>
      <w:pPr>
        <w:rPr>
          <w:rFonts w:hint="default"/>
        </w:rPr>
      </w:pPr>
      <w:r>
        <w:rPr>
          <w:rFonts w:hint="default"/>
        </w:rPr>
        <w:t>//TEXT 【達哉】</w:t>
      </w:r>
    </w:p>
    <w:p>
      <w:pPr>
        <w:rPr>
          <w:rFonts w:hint="default"/>
        </w:rPr>
      </w:pPr>
      <w:r>
        <w:rPr>
          <w:rFonts w:hint="default"/>
        </w:rPr>
        <w:t>&lt;jaT0703&gt;「そういえば、礼拝堂の人のこと仁さんに喋っただろ？」</w:t>
      </w:r>
    </w:p>
    <w:p>
      <w:pPr>
        <w:rPr>
          <w:rFonts w:hint="default"/>
        </w:rPr>
      </w:pPr>
      <w:r>
        <w:rPr>
          <w:rFonts w:hint="default"/>
        </w:rPr>
        <w:t>&lt;cnT0703&gt;「话说回来，你把礼拜堂的人的事告诉仁了吧？」</w:t>
      </w:r>
    </w:p>
    <w:p>
      <w:pPr>
        <w:rPr>
          <w:rFonts w:hint="default"/>
        </w:rPr>
      </w:pPr>
    </w:p>
    <w:p>
      <w:pPr>
        <w:rPr>
          <w:rFonts w:hint="default"/>
        </w:rPr>
      </w:pPr>
      <w:r>
        <w:rPr>
          <w:rFonts w:hint="default"/>
        </w:rPr>
        <w:t>//TEXT 【麻衣】</w:t>
      </w:r>
    </w:p>
    <w:p>
      <w:pPr>
        <w:rPr>
          <w:rFonts w:hint="default"/>
        </w:rPr>
      </w:pPr>
      <w:r>
        <w:rPr>
          <w:rFonts w:hint="default"/>
        </w:rPr>
        <w:t>&lt;jaT0704&gt;「あははは……」</w:t>
      </w:r>
    </w:p>
    <w:p>
      <w:pPr>
        <w:rPr>
          <w:rFonts w:hint="default"/>
        </w:rPr>
      </w:pPr>
      <w:r>
        <w:rPr>
          <w:rFonts w:hint="default"/>
        </w:rPr>
        <w:t>&lt;cnT0704&gt;「啊哈哈哈……」</w:t>
      </w:r>
    </w:p>
    <w:p>
      <w:pPr>
        <w:rPr>
          <w:rFonts w:hint="default"/>
        </w:rPr>
      </w:pPr>
    </w:p>
    <w:p>
      <w:pPr>
        <w:rPr>
          <w:rFonts w:hint="default"/>
        </w:rPr>
      </w:pPr>
      <w:r>
        <w:rPr>
          <w:rFonts w:hint="default"/>
        </w:rPr>
        <w:t>//TEXT</w:t>
      </w:r>
    </w:p>
    <w:p>
      <w:pPr>
        <w:rPr>
          <w:rFonts w:hint="default"/>
        </w:rPr>
      </w:pPr>
      <w:r>
        <w:rPr>
          <w:rFonts w:hint="default"/>
        </w:rPr>
        <w:t>&lt;jaT0705&gt;そっぽを向く麻衣。</w:t>
      </w:r>
    </w:p>
    <w:p>
      <w:pPr>
        <w:rPr>
          <w:rFonts w:hint="default"/>
        </w:rPr>
      </w:pPr>
      <w:r>
        <w:rPr>
          <w:rFonts w:hint="default"/>
        </w:rPr>
        <w:t>&lt;cnT0705&gt;麻衣撇开了视线。</w:t>
      </w:r>
    </w:p>
    <w:p>
      <w:pPr>
        <w:rPr>
          <w:rFonts w:hint="default"/>
        </w:rPr>
      </w:pPr>
    </w:p>
    <w:p>
      <w:pPr>
        <w:rPr>
          <w:rFonts w:hint="default"/>
        </w:rPr>
      </w:pPr>
      <w:r>
        <w:rPr>
          <w:rFonts w:hint="default"/>
        </w:rPr>
        <w:t>//TEXT 【麻衣】</w:t>
      </w:r>
    </w:p>
    <w:p>
      <w:pPr>
        <w:rPr>
          <w:rFonts w:hint="default"/>
        </w:rPr>
      </w:pPr>
      <w:r>
        <w:rPr>
          <w:rFonts w:hint="default"/>
        </w:rPr>
        <w:t>&lt;jaT0706&gt;「用事思い出した、じゃーねー」</w:t>
      </w:r>
    </w:p>
    <w:p>
      <w:pPr>
        <w:rPr>
          <w:rFonts w:hint="default"/>
        </w:rPr>
      </w:pPr>
      <w:r>
        <w:rPr>
          <w:rFonts w:hint="default"/>
        </w:rPr>
        <w:t>&lt;cnT0706&gt;「我想起还有事，再见」</w:t>
      </w:r>
    </w:p>
    <w:p>
      <w:pPr>
        <w:rPr>
          <w:rFonts w:hint="default"/>
        </w:rPr>
      </w:pPr>
    </w:p>
    <w:p>
      <w:pPr>
        <w:rPr>
          <w:rFonts w:hint="default"/>
        </w:rPr>
      </w:pPr>
      <w:r>
        <w:rPr>
          <w:rFonts w:hint="default"/>
        </w:rPr>
        <w:t>//TEXT</w:t>
      </w:r>
    </w:p>
    <w:p>
      <w:pPr>
        <w:rPr>
          <w:rFonts w:hint="default"/>
        </w:rPr>
      </w:pPr>
      <w:r>
        <w:rPr>
          <w:rFonts w:hint="default"/>
        </w:rPr>
        <w:t>&lt;jaT0707&gt;ずだだだっと階段を上がっていく。</w:t>
      </w:r>
    </w:p>
    <w:p>
      <w:pPr>
        <w:rPr>
          <w:rFonts w:hint="default"/>
        </w:rPr>
      </w:pPr>
      <w:r>
        <w:rPr>
          <w:rFonts w:hint="default"/>
        </w:rPr>
        <w:t>&lt;cnT0707&gt;嗒嗒嗒地跑上楼梯了。</w:t>
      </w:r>
    </w:p>
    <w:p>
      <w:pPr>
        <w:rPr>
          <w:rFonts w:hint="default"/>
        </w:rPr>
      </w:pPr>
    </w:p>
    <w:p>
      <w:pPr>
        <w:rPr>
          <w:rFonts w:hint="default"/>
        </w:rPr>
      </w:pPr>
      <w:r>
        <w:rPr>
          <w:rFonts w:hint="default"/>
        </w:rPr>
        <w:t>//TEXT 【達哉】</w:t>
      </w:r>
    </w:p>
    <w:p>
      <w:pPr>
        <w:rPr>
          <w:rFonts w:hint="default"/>
        </w:rPr>
      </w:pPr>
      <w:r>
        <w:rPr>
          <w:rFonts w:hint="default"/>
        </w:rPr>
        <w:t>&lt;jaT0708&gt;「まったく」</w:t>
      </w:r>
    </w:p>
    <w:p>
      <w:pPr>
        <w:rPr>
          <w:rFonts w:hint="default"/>
        </w:rPr>
      </w:pPr>
      <w:r>
        <w:rPr>
          <w:rFonts w:hint="default"/>
        </w:rPr>
        <w:t>&lt;cnT0708&gt;「真是的」</w:t>
      </w:r>
    </w:p>
    <w:p>
      <w:pPr>
        <w:rPr>
          <w:rFonts w:hint="default"/>
        </w:rPr>
      </w:pPr>
    </w:p>
    <w:p>
      <w:pPr>
        <w:rPr>
          <w:rFonts w:hint="default"/>
        </w:rPr>
      </w:pPr>
      <w:r>
        <w:rPr>
          <w:rFonts w:hint="default"/>
        </w:rPr>
        <w:t>//TEXT</w:t>
      </w:r>
    </w:p>
    <w:p>
      <w:pPr>
        <w:rPr>
          <w:rFonts w:hint="default"/>
        </w:rPr>
      </w:pPr>
      <w:r>
        <w:rPr>
          <w:rFonts w:hint="default"/>
        </w:rPr>
        <w:t>&lt;jaT0709&gt;靴を脱いで家に上がる。</w:t>
      </w:r>
    </w:p>
    <w:p>
      <w:pPr>
        <w:rPr>
          <w:rFonts w:hint="default"/>
        </w:rPr>
      </w:pPr>
      <w:r>
        <w:rPr>
          <w:rFonts w:hint="default"/>
        </w:rPr>
        <w:t>&lt;cnT0709&gt;我脱鞋后进了屋子。</w:t>
      </w:r>
    </w:p>
    <w:p>
      <w:pPr>
        <w:rPr>
          <w:rFonts w:hint="default"/>
        </w:rPr>
      </w:pPr>
    </w:p>
    <w:p>
      <w:pPr>
        <w:rPr>
          <w:rFonts w:hint="default"/>
        </w:rPr>
      </w:pPr>
      <w:r>
        <w:rPr>
          <w:rFonts w:hint="default"/>
        </w:rPr>
        <w:t>//TEXT 【麻衣】</w:t>
      </w:r>
    </w:p>
    <w:p>
      <w:pPr>
        <w:rPr>
          <w:rFonts w:hint="default"/>
        </w:rPr>
      </w:pPr>
      <w:r>
        <w:rPr>
          <w:rFonts w:hint="default"/>
        </w:rPr>
        <w:t>&lt;jaT0710&gt;「別に悪い話じゃないんだし、言ったっていいじゃないー」</w:t>
      </w:r>
    </w:p>
    <w:p>
      <w:pPr>
        <w:rPr>
          <w:rFonts w:hint="default"/>
        </w:rPr>
      </w:pPr>
      <w:r>
        <w:rPr>
          <w:rFonts w:hint="default"/>
        </w:rPr>
        <w:t>&lt;cnT0710&gt;「又不是什么坏事，说了又怎么样呢~」</w:t>
      </w:r>
    </w:p>
    <w:p>
      <w:pPr>
        <w:rPr>
          <w:rFonts w:hint="default"/>
        </w:rPr>
      </w:pPr>
    </w:p>
    <w:p>
      <w:pPr>
        <w:rPr>
          <w:rFonts w:hint="default"/>
        </w:rPr>
      </w:pPr>
      <w:r>
        <w:rPr>
          <w:rFonts w:hint="default"/>
        </w:rPr>
        <w:t>//TEXT</w:t>
      </w:r>
    </w:p>
    <w:p>
      <w:pPr>
        <w:rPr>
          <w:rFonts w:hint="default"/>
        </w:rPr>
      </w:pPr>
      <w:r>
        <w:rPr>
          <w:rFonts w:hint="default"/>
        </w:rPr>
        <w:t>&lt;jaT0711&gt;自分の部屋のドアを少しだけ開けているらしい。</w:t>
      </w:r>
    </w:p>
    <w:p>
      <w:pPr>
        <w:rPr>
          <w:rFonts w:hint="default"/>
        </w:rPr>
      </w:pPr>
      <w:r>
        <w:rPr>
          <w:rFonts w:hint="default"/>
        </w:rPr>
        <w:t>&lt;cnT0711&gt;似乎没有把自己房间的门关严。</w:t>
      </w:r>
    </w:p>
    <w:p>
      <w:pPr>
        <w:rPr>
          <w:rFonts w:hint="default"/>
        </w:rPr>
      </w:pPr>
    </w:p>
    <w:p>
      <w:pPr>
        <w:rPr>
          <w:rFonts w:hint="default"/>
        </w:rPr>
      </w:pPr>
      <w:r>
        <w:rPr>
          <w:rFonts w:hint="default"/>
        </w:rPr>
        <w:t>//TEXT 【達哉】</w:t>
      </w:r>
    </w:p>
    <w:p>
      <w:pPr>
        <w:rPr>
          <w:rFonts w:hint="default"/>
        </w:rPr>
      </w:pPr>
      <w:r>
        <w:rPr>
          <w:rFonts w:hint="default"/>
        </w:rPr>
        <w:t>&lt;jaT0712&gt;「だったら、逃げてから言うなよ」</w:t>
      </w:r>
    </w:p>
    <w:p>
      <w:pPr>
        <w:rPr>
          <w:rFonts w:hint="default"/>
        </w:rPr>
      </w:pPr>
      <w:r>
        <w:rPr>
          <w:rFonts w:hint="default"/>
        </w:rPr>
        <w:t>&lt;cnT0712&gt;「要说就别跑啊」</w:t>
      </w:r>
    </w:p>
    <w:p>
      <w:pPr>
        <w:rPr>
          <w:rFonts w:hint="default"/>
        </w:rPr>
      </w:pPr>
    </w:p>
    <w:p>
      <w:pPr>
        <w:rPr>
          <w:rFonts w:hint="default"/>
        </w:rPr>
      </w:pPr>
      <w:r>
        <w:rPr>
          <w:rFonts w:hint="default"/>
        </w:rPr>
        <w:t>//TEXT 【麻衣】</w:t>
      </w:r>
    </w:p>
    <w:p>
      <w:pPr>
        <w:rPr>
          <w:rFonts w:hint="default"/>
        </w:rPr>
      </w:pPr>
      <w:r>
        <w:rPr>
          <w:rFonts w:hint="default"/>
        </w:rPr>
        <w:t>&lt;jaT0713&gt;「いじわるー」</w:t>
      </w:r>
    </w:p>
    <w:p>
      <w:pPr>
        <w:rPr>
          <w:rFonts w:hint="default"/>
        </w:rPr>
      </w:pPr>
      <w:r>
        <w:rPr>
          <w:rFonts w:hint="default"/>
        </w:rPr>
        <w:t>&lt;cnT0713&gt;「过份」</w:t>
      </w:r>
    </w:p>
    <w:p>
      <w:pPr>
        <w:rPr>
          <w:rFonts w:hint="default"/>
        </w:rPr>
      </w:pPr>
    </w:p>
    <w:p>
      <w:pPr>
        <w:rPr>
          <w:rFonts w:hint="default"/>
        </w:rPr>
      </w:pPr>
      <w:r>
        <w:rPr>
          <w:rFonts w:hint="default"/>
        </w:rPr>
        <w:t>//TEXT</w:t>
      </w:r>
    </w:p>
    <w:p>
      <w:pPr>
        <w:rPr>
          <w:rFonts w:hint="default"/>
        </w:rPr>
      </w:pPr>
      <w:r>
        <w:rPr>
          <w:rFonts w:hint="default"/>
        </w:rPr>
        <w:t>&lt;jaT0714&gt;なんで俺が？</w:t>
      </w:r>
    </w:p>
    <w:p>
      <w:pPr>
        <w:rPr>
          <w:rFonts w:hint="default"/>
        </w:rPr>
      </w:pPr>
      <w:r>
        <w:rPr>
          <w:rFonts w:hint="default"/>
        </w:rPr>
        <w:t>&lt;cnT0714&gt;我做错什么了？</w:t>
      </w:r>
    </w:p>
    <w:p>
      <w:pPr>
        <w:rPr>
          <w:rFonts w:hint="default"/>
        </w:rPr>
      </w:pPr>
    </w:p>
    <w:p>
      <w:pPr>
        <w:rPr>
          <w:rFonts w:hint="default"/>
        </w:rPr>
      </w:pPr>
      <w:r>
        <w:rPr>
          <w:rFonts w:hint="default"/>
        </w:rPr>
        <w:t>//TEXT 【フィーナ】</w:t>
      </w:r>
    </w:p>
    <w:p>
      <w:pPr>
        <w:rPr>
          <w:rFonts w:hint="default"/>
        </w:rPr>
      </w:pPr>
      <w:r>
        <w:rPr>
          <w:rFonts w:hint="default"/>
        </w:rPr>
        <w:t>&lt;jaT0715&gt;「達哉、何を騒いでいるの？」</w:t>
      </w:r>
    </w:p>
    <w:p>
      <w:pPr>
        <w:rPr>
          <w:rFonts w:hint="default"/>
        </w:rPr>
      </w:pPr>
      <w:r>
        <w:rPr>
          <w:rFonts w:hint="default"/>
        </w:rPr>
        <w:t>&lt;cnT0715&gt;「达哉，在聊什么呢？」</w:t>
      </w:r>
    </w:p>
    <w:p>
      <w:pPr>
        <w:rPr>
          <w:rFonts w:hint="default"/>
        </w:rPr>
      </w:pPr>
    </w:p>
    <w:p>
      <w:pPr>
        <w:rPr>
          <w:rFonts w:hint="default"/>
        </w:rPr>
      </w:pPr>
      <w:r>
        <w:rPr>
          <w:rFonts w:hint="default"/>
        </w:rPr>
        <w:t>//TEXT</w:t>
      </w:r>
    </w:p>
    <w:p>
      <w:pPr>
        <w:rPr>
          <w:rFonts w:hint="default"/>
        </w:rPr>
      </w:pPr>
      <w:r>
        <w:rPr>
          <w:rFonts w:hint="default"/>
        </w:rPr>
        <w:t>&lt;jaT0716&gt;フィーナがリビングから出てくる。</w:t>
      </w:r>
    </w:p>
    <w:p>
      <w:pPr>
        <w:rPr>
          <w:rFonts w:hint="default"/>
        </w:rPr>
      </w:pPr>
      <w:r>
        <w:rPr>
          <w:rFonts w:hint="default"/>
        </w:rPr>
        <w:t>&lt;cnT0716&gt;菲娜从客厅出来了。</w:t>
      </w:r>
    </w:p>
    <w:p>
      <w:pPr>
        <w:rPr>
          <w:rFonts w:hint="default"/>
        </w:rPr>
      </w:pPr>
    </w:p>
    <w:p>
      <w:pPr>
        <w:rPr>
          <w:rFonts w:hint="default"/>
        </w:rPr>
      </w:pPr>
      <w:r>
        <w:rPr>
          <w:rFonts w:hint="default"/>
        </w:rPr>
        <w:t>//TEXT 【達哉】</w:t>
      </w:r>
    </w:p>
    <w:p>
      <w:pPr>
        <w:rPr>
          <w:rFonts w:hint="default"/>
        </w:rPr>
      </w:pPr>
      <w:r>
        <w:rPr>
          <w:rFonts w:hint="default"/>
        </w:rPr>
        <w:t>&lt;jaT0717&gt;「あ、フィーナ」</w:t>
      </w:r>
    </w:p>
    <w:p>
      <w:pPr>
        <w:rPr>
          <w:rFonts w:hint="default"/>
        </w:rPr>
      </w:pPr>
      <w:r>
        <w:rPr>
          <w:rFonts w:hint="default"/>
        </w:rPr>
        <w:t>&lt;cnT0717&gt;「啊，菲娜」</w:t>
      </w:r>
    </w:p>
    <w:p>
      <w:pPr>
        <w:rPr>
          <w:rFonts w:hint="default"/>
        </w:rPr>
      </w:pPr>
    </w:p>
    <w:p>
      <w:pPr>
        <w:rPr>
          <w:rFonts w:hint="default"/>
        </w:rPr>
      </w:pPr>
      <w:r>
        <w:rPr>
          <w:rFonts w:hint="default"/>
        </w:rPr>
        <w:t>//TEXT 【麻衣】</w:t>
      </w:r>
    </w:p>
    <w:p>
      <w:pPr>
        <w:rPr>
          <w:rFonts w:hint="default"/>
        </w:rPr>
      </w:pPr>
      <w:r>
        <w:rPr>
          <w:rFonts w:hint="default"/>
        </w:rPr>
        <w:t>&lt;jaT0718&gt;「フィーナさん、お兄ちゃんが意地悪するんですよ～」</w:t>
      </w:r>
    </w:p>
    <w:p>
      <w:pPr>
        <w:rPr>
          <w:rFonts w:hint="default"/>
        </w:rPr>
      </w:pPr>
      <w:r>
        <w:rPr>
          <w:rFonts w:hint="default"/>
        </w:rPr>
        <w:t>&lt;cnT0718&gt;「菲娜，哥哥</w:t>
      </w:r>
      <w:del w:id="294" w:author="hhh0578" w:date="2019-08-21T20:09:48Z">
        <w:r>
          <w:rPr>
            <w:rFonts w:hint="default"/>
          </w:rPr>
          <w:delText>在</w:delText>
        </w:r>
      </w:del>
      <w:r>
        <w:rPr>
          <w:rFonts w:hint="default"/>
        </w:rPr>
        <w:t>欺负</w:t>
      </w:r>
      <w:ins w:id="295" w:author="hhh0578" w:date="2019-08-21T20:09:50Z">
        <w:r>
          <w:rPr>
            <w:rFonts w:hint="eastAsia"/>
            <w:lang w:val="en-US" w:eastAsia="zh-CN"/>
          </w:rPr>
          <w:t>我</w:t>
        </w:r>
      </w:ins>
      <w:del w:id="296" w:author="hhh0578" w:date="2019-08-21T20:09:49Z">
        <w:r>
          <w:rPr>
            <w:rFonts w:hint="default"/>
          </w:rPr>
          <w:delText>人呢</w:delText>
        </w:r>
      </w:del>
      <w:r>
        <w:rPr>
          <w:rFonts w:hint="default"/>
        </w:rPr>
        <w:t>」</w:t>
      </w:r>
    </w:p>
    <w:p>
      <w:pPr>
        <w:rPr>
          <w:rFonts w:hint="default"/>
        </w:rPr>
      </w:pPr>
    </w:p>
    <w:p>
      <w:pPr>
        <w:rPr>
          <w:rFonts w:hint="default"/>
        </w:rPr>
      </w:pPr>
      <w:r>
        <w:rPr>
          <w:rFonts w:hint="default"/>
        </w:rPr>
        <w:t>//TEXT 【フィーナ】</w:t>
      </w:r>
    </w:p>
    <w:p>
      <w:pPr>
        <w:rPr>
          <w:rFonts w:hint="default"/>
        </w:rPr>
      </w:pPr>
      <w:r>
        <w:rPr>
          <w:rFonts w:hint="default"/>
        </w:rPr>
        <w:t>&lt;jaT0719&gt;「達哉」</w:t>
      </w:r>
    </w:p>
    <w:p>
      <w:pPr>
        <w:rPr>
          <w:rFonts w:hint="default"/>
        </w:rPr>
      </w:pPr>
      <w:r>
        <w:rPr>
          <w:rFonts w:hint="default"/>
        </w:rPr>
        <w:t>&lt;cnT0719&gt;「達哉」</w:t>
      </w:r>
    </w:p>
    <w:p>
      <w:pPr>
        <w:rPr>
          <w:rFonts w:hint="default"/>
        </w:rPr>
      </w:pPr>
    </w:p>
    <w:p>
      <w:pPr>
        <w:rPr>
          <w:rFonts w:hint="default"/>
        </w:rPr>
      </w:pPr>
      <w:r>
        <w:rPr>
          <w:rFonts w:hint="default"/>
        </w:rPr>
        <w:t>//TEXT 【達哉】</w:t>
      </w:r>
    </w:p>
    <w:p>
      <w:pPr>
        <w:rPr>
          <w:rFonts w:hint="default"/>
        </w:rPr>
      </w:pPr>
      <w:r>
        <w:rPr>
          <w:rFonts w:hint="default"/>
        </w:rPr>
        <w:t>&lt;jaT0720&gt;「……理不尽すぎる」</w:t>
      </w:r>
    </w:p>
    <w:p>
      <w:pPr>
        <w:rPr>
          <w:rFonts w:hint="default"/>
        </w:rPr>
      </w:pPr>
      <w:r>
        <w:rPr>
          <w:rFonts w:hint="default"/>
        </w:rPr>
        <w:t>&lt;cnT0720&gt;「……太冤枉了」</w:t>
      </w:r>
    </w:p>
    <w:p>
      <w:pPr>
        <w:rPr>
          <w:rFonts w:hint="default"/>
        </w:rPr>
      </w:pPr>
    </w:p>
    <w:p>
      <w:pPr>
        <w:rPr>
          <w:rFonts w:hint="default"/>
        </w:rPr>
      </w:pPr>
      <w:r>
        <w:rPr>
          <w:rFonts w:hint="default"/>
        </w:rPr>
        <w:t>//TEXT 【麻衣】</w:t>
      </w:r>
    </w:p>
    <w:p>
      <w:pPr>
        <w:rPr>
          <w:rFonts w:hint="default"/>
        </w:rPr>
      </w:pPr>
      <w:r>
        <w:rPr>
          <w:rFonts w:hint="default"/>
        </w:rPr>
        <w:t>&lt;jaT0721&gt;「ふふふ」</w:t>
      </w:r>
    </w:p>
    <w:p>
      <w:pPr>
        <w:rPr>
          <w:rFonts w:hint="default"/>
        </w:rPr>
      </w:pPr>
      <w:r>
        <w:rPr>
          <w:rFonts w:hint="default"/>
        </w:rPr>
        <w:t>&lt;cnT0721&gt;「</w:t>
      </w:r>
      <w:ins w:id="297" w:author="hhh0578" w:date="2019-08-21T20:10:00Z">
        <w:r>
          <w:rPr>
            <w:rFonts w:hint="eastAsia"/>
            <w:lang w:val="en-US" w:eastAsia="zh-CN"/>
          </w:rPr>
          <w:t>嘻嘻嘻</w:t>
        </w:r>
      </w:ins>
      <w:del w:id="298" w:author="hhh0578" w:date="2019-08-21T20:09:59Z">
        <w:r>
          <w:rPr>
            <w:rFonts w:hint="default"/>
          </w:rPr>
          <w:delText>哈哈哈</w:delText>
        </w:r>
      </w:del>
      <w:r>
        <w:rPr>
          <w:rFonts w:hint="default"/>
        </w:rPr>
        <w:t>」</w:t>
      </w:r>
    </w:p>
    <w:p>
      <w:pPr>
        <w:rPr>
          <w:rFonts w:hint="default"/>
        </w:rPr>
      </w:pPr>
    </w:p>
    <w:p>
      <w:pPr>
        <w:rPr>
          <w:rFonts w:hint="default"/>
        </w:rPr>
      </w:pPr>
      <w:r>
        <w:rPr>
          <w:rFonts w:hint="default"/>
        </w:rPr>
        <w:t>//TEXT 【フィーナ】</w:t>
      </w:r>
    </w:p>
    <w:p>
      <w:pPr>
        <w:rPr>
          <w:rFonts w:hint="default"/>
        </w:rPr>
      </w:pPr>
      <w:r>
        <w:rPr>
          <w:rFonts w:hint="default"/>
        </w:rPr>
        <w:t>&lt;jaT0722&gt;「麻衣も麻衣です、意見をぶつけ合うなら正々堂々やりなさい」</w:t>
      </w:r>
    </w:p>
    <w:p>
      <w:pPr>
        <w:rPr>
          <w:rFonts w:hint="default"/>
        </w:rPr>
      </w:pPr>
      <w:r>
        <w:rPr>
          <w:rFonts w:hint="default"/>
        </w:rPr>
        <w:t>&lt;cnT0722&gt;「麻衣也是，意见</w:t>
      </w:r>
      <w:ins w:id="299" w:author="hhh0578" w:date="2019-08-21T20:10:11Z">
        <w:r>
          <w:rPr>
            <w:rFonts w:hint="eastAsia"/>
            <w:lang w:val="en-US" w:eastAsia="zh-CN"/>
          </w:rPr>
          <w:t>发生</w:t>
        </w:r>
      </w:ins>
      <w:ins w:id="300" w:author="hhh0578" w:date="2019-08-21T20:10:12Z">
        <w:r>
          <w:rPr>
            <w:rFonts w:hint="eastAsia"/>
            <w:lang w:val="en-US" w:eastAsia="zh-CN"/>
          </w:rPr>
          <w:t>冲突了</w:t>
        </w:r>
      </w:ins>
      <w:del w:id="301" w:author="hhh0578" w:date="2019-08-21T20:10:10Z">
        <w:r>
          <w:rPr>
            <w:rFonts w:hint="default"/>
          </w:rPr>
          <w:delText>不同</w:delText>
        </w:r>
      </w:del>
      <w:r>
        <w:rPr>
          <w:rFonts w:hint="default"/>
        </w:rPr>
        <w:t>就</w:t>
      </w:r>
      <w:ins w:id="302" w:author="hhh0578" w:date="2019-08-21T20:10:21Z">
        <w:r>
          <w:rPr>
            <w:rFonts w:hint="eastAsia"/>
            <w:lang w:val="en-US" w:eastAsia="zh-CN"/>
          </w:rPr>
          <w:t>正面</w:t>
        </w:r>
      </w:ins>
      <w:del w:id="303" w:author="hhh0578" w:date="2019-08-21T20:10:20Z">
        <w:r>
          <w:rPr>
            <w:rFonts w:hint="default"/>
          </w:rPr>
          <w:delText>好</w:delText>
        </w:r>
      </w:del>
      <w:del w:id="304" w:author="hhh0578" w:date="2019-08-21T20:10:19Z">
        <w:r>
          <w:rPr>
            <w:rFonts w:hint="default"/>
          </w:rPr>
          <w:delText>好地</w:delText>
        </w:r>
      </w:del>
      <w:r>
        <w:rPr>
          <w:rFonts w:hint="default"/>
        </w:rPr>
        <w:t>讨论」</w:t>
      </w:r>
    </w:p>
    <w:p>
      <w:pPr>
        <w:rPr>
          <w:rFonts w:hint="default"/>
        </w:rPr>
      </w:pPr>
    </w:p>
    <w:p>
      <w:pPr>
        <w:rPr>
          <w:rFonts w:hint="default"/>
        </w:rPr>
      </w:pPr>
      <w:r>
        <w:rPr>
          <w:rFonts w:hint="default"/>
        </w:rPr>
        <w:t>//TEXT 【麻衣】</w:t>
      </w:r>
    </w:p>
    <w:p>
      <w:pPr>
        <w:rPr>
          <w:rFonts w:hint="default"/>
        </w:rPr>
      </w:pPr>
      <w:r>
        <w:rPr>
          <w:rFonts w:hint="default"/>
        </w:rPr>
        <w:t>&lt;jaT0723&gt;「……すみません」</w:t>
      </w:r>
    </w:p>
    <w:p>
      <w:pPr>
        <w:rPr>
          <w:rFonts w:hint="default"/>
        </w:rPr>
      </w:pPr>
      <w:r>
        <w:rPr>
          <w:rFonts w:hint="default"/>
        </w:rPr>
        <w:t>&lt;cnT0723&gt;「……对不起」</w:t>
      </w:r>
    </w:p>
    <w:p>
      <w:pPr>
        <w:rPr>
          <w:rFonts w:hint="default"/>
        </w:rPr>
      </w:pPr>
    </w:p>
    <w:p>
      <w:pPr>
        <w:rPr>
          <w:rFonts w:hint="default"/>
        </w:rPr>
      </w:pPr>
      <w:r>
        <w:rPr>
          <w:rFonts w:hint="default"/>
        </w:rPr>
        <w:t>//TEXT</w:t>
      </w:r>
    </w:p>
    <w:p>
      <w:pPr>
        <w:rPr>
          <w:rFonts w:hint="default"/>
        </w:rPr>
      </w:pPr>
      <w:r>
        <w:rPr>
          <w:rFonts w:hint="default"/>
        </w:rPr>
        <w:t>&lt;jaT0724&gt;どっちがホームステイしているのか分からない。</w:t>
      </w:r>
    </w:p>
    <w:p>
      <w:pPr>
        <w:rPr>
          <w:rFonts w:hint="default"/>
        </w:rPr>
      </w:pPr>
      <w:r>
        <w:rPr>
          <w:rFonts w:hint="default"/>
        </w:rPr>
        <w:t>&lt;cnT0724&gt;到底哪方才更像留学生啊。</w:t>
      </w:r>
    </w:p>
    <w:p>
      <w:pPr>
        <w:rPr>
          <w:rFonts w:hint="default"/>
        </w:rPr>
      </w:pPr>
    </w:p>
    <w:p>
      <w:pPr>
        <w:rPr>
          <w:rFonts w:hint="default"/>
        </w:rPr>
      </w:pPr>
      <w:r>
        <w:rPr>
          <w:rFonts w:hint="default"/>
        </w:rPr>
        <w:t>///================================================================================</w:t>
      </w:r>
    </w:p>
    <w:p>
      <w:pPr>
        <w:rPr>
          <w:rFonts w:hint="default"/>
        </w:rPr>
      </w:pPr>
    </w:p>
    <w:p>
      <w:pPr>
        <w:rPr>
          <w:rFonts w:hint="default"/>
        </w:rPr>
      </w:pPr>
      <w:r>
        <w:rPr>
          <w:rFonts w:hint="default"/>
        </w:rPr>
        <w:t>//OTHER</w:t>
      </w:r>
    </w:p>
    <w:p>
      <w:pPr>
        <w:rPr>
          <w:rFonts w:hint="default"/>
        </w:rPr>
      </w:pPr>
      <w:r>
        <w:rPr>
          <w:rFonts w:hint="default"/>
        </w:rPr>
        <w:t>&lt;jaZ0001&gt;yak11020.bss</w:t>
      </w:r>
    </w:p>
    <w:p>
      <w:pPr>
        <w:rPr>
          <w:rFonts w:hint="default"/>
        </w:rPr>
      </w:pPr>
      <w:r>
        <w:rPr>
          <w:rFonts w:hint="default"/>
        </w:rPr>
        <w:t>&lt;cnZ0001&gt;yak11020.bss</w:t>
      </w:r>
    </w:p>
    <w:p>
      <w:pPr>
        <w:rPr>
          <w:rFonts w:hint="default"/>
        </w:rPr>
      </w:pPr>
    </w:p>
    <w:p>
      <w:pPr>
        <w:rPr>
          <w:rFonts w:hint="default"/>
        </w:rPr>
      </w:pPr>
      <w:r>
        <w:rPr>
          <w:rFonts w:hint="default"/>
        </w:rPr>
        <w:t>//OTHER</w:t>
      </w:r>
    </w:p>
    <w:p>
      <w:pPr>
        <w:rPr>
          <w:rFonts w:hint="default"/>
        </w:rPr>
      </w:pPr>
      <w:r>
        <w:rPr>
          <w:rFonts w:hint="default"/>
        </w:rPr>
        <w:t>&lt;jaZ0002&gt;consay1000010</w:t>
      </w:r>
    </w:p>
    <w:p>
      <w:pPr>
        <w:rPr>
          <w:rFonts w:hint="default"/>
        </w:rPr>
      </w:pPr>
      <w:r>
        <w:rPr>
          <w:rFonts w:hint="default"/>
        </w:rPr>
        <w:t>&lt;cnZ0002&gt;consay1000010</w:t>
      </w:r>
    </w:p>
    <w:p>
      <w:pPr>
        <w:rPr>
          <w:rFonts w:hint="default"/>
        </w:rPr>
      </w:pPr>
    </w:p>
    <w:p>
      <w:pPr>
        <w:rPr>
          <w:rFonts w:hint="default"/>
        </w:rPr>
      </w:pPr>
      <w:r>
        <w:rPr>
          <w:rFonts w:hint="default"/>
        </w:rPr>
        <w:t>//OTHER</w:t>
      </w:r>
    </w:p>
    <w:p>
      <w:pPr>
        <w:rPr>
          <w:rFonts w:hint="default"/>
        </w:rPr>
      </w:pPr>
      <w:r>
        <w:rPr>
          <w:rFonts w:hint="default"/>
        </w:rPr>
        <w:t>&lt;jaZ0003&gt;consay1000020</w:t>
      </w:r>
    </w:p>
    <w:p>
      <w:pPr>
        <w:rPr>
          <w:rFonts w:hint="default"/>
        </w:rPr>
      </w:pPr>
      <w:r>
        <w:rPr>
          <w:rFonts w:hint="default"/>
        </w:rPr>
        <w:t>&lt;cnZ0003&gt;consay1000020</w:t>
      </w:r>
    </w:p>
    <w:p>
      <w:pPr>
        <w:rPr>
          <w:rFonts w:hint="default"/>
        </w:rPr>
      </w:pPr>
    </w:p>
    <w:p>
      <w:pPr>
        <w:rPr>
          <w:rFonts w:hint="default"/>
        </w:rPr>
      </w:pPr>
      <w:r>
        <w:rPr>
          <w:rFonts w:hint="default"/>
        </w:rPr>
        <w:t>//OTHER</w:t>
      </w:r>
    </w:p>
    <w:p>
      <w:pPr>
        <w:rPr>
          <w:rFonts w:hint="default"/>
        </w:rPr>
      </w:pPr>
      <w:r>
        <w:rPr>
          <w:rFonts w:hint="default"/>
        </w:rPr>
        <w:t>&lt;jaZ0004&gt;consay1000030</w:t>
      </w:r>
    </w:p>
    <w:p>
      <w:pPr>
        <w:rPr>
          <w:rFonts w:hint="default"/>
        </w:rPr>
      </w:pPr>
      <w:r>
        <w:rPr>
          <w:rFonts w:hint="default"/>
        </w:rPr>
        <w:t>&lt;cnZ0004&gt;consay1000030</w:t>
      </w:r>
    </w:p>
    <w:p>
      <w:pPr>
        <w:rPr>
          <w:rFonts w:hint="default"/>
        </w:rPr>
      </w:pPr>
    </w:p>
    <w:p>
      <w:pPr>
        <w:rPr>
          <w:rFonts w:hint="default"/>
        </w:rPr>
      </w:pPr>
      <w:r>
        <w:rPr>
          <w:rFonts w:hint="default"/>
        </w:rPr>
        <w:t>//OTHER</w:t>
      </w:r>
    </w:p>
    <w:p>
      <w:pPr>
        <w:rPr>
          <w:rFonts w:hint="default"/>
        </w:rPr>
      </w:pPr>
      <w:r>
        <w:rPr>
          <w:rFonts w:hint="default"/>
        </w:rPr>
        <w:t>&lt;jaZ0005&gt;consay1000040</w:t>
      </w:r>
    </w:p>
    <w:p>
      <w:pPr>
        <w:rPr>
          <w:rFonts w:hint="default"/>
        </w:rPr>
      </w:pPr>
      <w:r>
        <w:rPr>
          <w:rFonts w:hint="default"/>
        </w:rPr>
        <w:t>&lt;cnZ0005&gt;consay1000040</w:t>
      </w:r>
    </w:p>
    <w:p>
      <w:pPr>
        <w:rPr>
          <w:rFonts w:hint="default"/>
        </w:rPr>
      </w:pPr>
    </w:p>
    <w:p>
      <w:pPr>
        <w:rPr>
          <w:rFonts w:hint="default"/>
        </w:rPr>
      </w:pPr>
      <w:r>
        <w:rPr>
          <w:rFonts w:hint="default"/>
        </w:rPr>
        <w:t>//OTHER</w:t>
      </w:r>
    </w:p>
    <w:p>
      <w:pPr>
        <w:rPr>
          <w:rFonts w:hint="default"/>
        </w:rPr>
      </w:pPr>
      <w:r>
        <w:rPr>
          <w:rFonts w:hint="default"/>
        </w:rPr>
        <w:t>&lt;jaZ0006&gt;consay1000050</w:t>
      </w:r>
    </w:p>
    <w:p>
      <w:pPr>
        <w:rPr>
          <w:rFonts w:hint="default"/>
        </w:rPr>
      </w:pPr>
      <w:r>
        <w:rPr>
          <w:rFonts w:hint="default"/>
        </w:rPr>
        <w:t>&lt;cnZ0006&gt;consay1000050</w:t>
      </w:r>
    </w:p>
    <w:p>
      <w:pPr>
        <w:rPr>
          <w:rFonts w:hint="default"/>
        </w:rPr>
      </w:pPr>
    </w:p>
    <w:p>
      <w:pPr>
        <w:rPr>
          <w:rFonts w:hint="default"/>
        </w:rPr>
      </w:pPr>
      <w:r>
        <w:rPr>
          <w:rFonts w:hint="default"/>
        </w:rPr>
        <w:t>//OTHER</w:t>
      </w:r>
    </w:p>
    <w:p>
      <w:pPr>
        <w:rPr>
          <w:rFonts w:hint="default"/>
        </w:rPr>
      </w:pPr>
      <w:r>
        <w:rPr>
          <w:rFonts w:hint="default"/>
        </w:rPr>
        <w:t>&lt;jaZ0007&gt;consay1000060</w:t>
      </w:r>
    </w:p>
    <w:p>
      <w:pPr>
        <w:rPr>
          <w:rFonts w:hint="default"/>
        </w:rPr>
      </w:pPr>
      <w:r>
        <w:rPr>
          <w:rFonts w:hint="default"/>
        </w:rPr>
        <w:t>&lt;cnZ0007&gt;consay1000060</w:t>
      </w:r>
    </w:p>
    <w:p>
      <w:pPr>
        <w:rPr>
          <w:rFonts w:hint="default"/>
        </w:rPr>
      </w:pPr>
    </w:p>
    <w:p>
      <w:pPr>
        <w:rPr>
          <w:rFonts w:hint="default"/>
        </w:rPr>
      </w:pPr>
      <w:r>
        <w:rPr>
          <w:rFonts w:hint="default"/>
        </w:rPr>
        <w:t>//OTHER</w:t>
      </w:r>
    </w:p>
    <w:p>
      <w:pPr>
        <w:rPr>
          <w:rFonts w:hint="default"/>
        </w:rPr>
      </w:pPr>
      <w:r>
        <w:rPr>
          <w:rFonts w:hint="default"/>
        </w:rPr>
        <w:t>&lt;jaZ0008&gt;consay1000070</w:t>
      </w:r>
    </w:p>
    <w:p>
      <w:pPr>
        <w:rPr>
          <w:rFonts w:hint="default"/>
        </w:rPr>
      </w:pPr>
      <w:r>
        <w:rPr>
          <w:rFonts w:hint="default"/>
        </w:rPr>
        <w:t>&lt;cnZ0008&gt;consay1000070</w:t>
      </w:r>
    </w:p>
    <w:p>
      <w:pPr>
        <w:rPr>
          <w:rFonts w:hint="default"/>
        </w:rPr>
      </w:pPr>
    </w:p>
    <w:p>
      <w:pPr>
        <w:rPr>
          <w:rFonts w:hint="default"/>
        </w:rPr>
      </w:pPr>
      <w:r>
        <w:rPr>
          <w:rFonts w:hint="default"/>
        </w:rPr>
        <w:t>//OTHER</w:t>
      </w:r>
    </w:p>
    <w:p>
      <w:pPr>
        <w:rPr>
          <w:rFonts w:hint="default"/>
        </w:rPr>
      </w:pPr>
      <w:r>
        <w:rPr>
          <w:rFonts w:hint="default"/>
        </w:rPr>
        <w:t>&lt;jaZ0009&gt;consay1000080</w:t>
      </w:r>
    </w:p>
    <w:p>
      <w:pPr>
        <w:rPr>
          <w:rFonts w:hint="default"/>
        </w:rPr>
      </w:pPr>
      <w:r>
        <w:rPr>
          <w:rFonts w:hint="default"/>
        </w:rPr>
        <w:t>&lt;cnZ0009&gt;consay1000080</w:t>
      </w:r>
    </w:p>
    <w:p>
      <w:pPr>
        <w:rPr>
          <w:rFonts w:hint="default"/>
        </w:rPr>
      </w:pPr>
    </w:p>
    <w:p>
      <w:pPr>
        <w:rPr>
          <w:rFonts w:hint="default"/>
        </w:rPr>
      </w:pPr>
      <w:r>
        <w:rPr>
          <w:rFonts w:hint="default"/>
        </w:rPr>
        <w:t>//OTHER</w:t>
      </w:r>
    </w:p>
    <w:p>
      <w:pPr>
        <w:rPr>
          <w:rFonts w:hint="default"/>
        </w:rPr>
      </w:pPr>
      <w:r>
        <w:rPr>
          <w:rFonts w:hint="default"/>
        </w:rPr>
        <w:t>&lt;jaZ0010&gt;consay1000090</w:t>
      </w:r>
    </w:p>
    <w:p>
      <w:pPr>
        <w:rPr>
          <w:rFonts w:hint="default"/>
        </w:rPr>
      </w:pPr>
      <w:r>
        <w:rPr>
          <w:rFonts w:hint="default"/>
        </w:rPr>
        <w:t>&lt;cnZ0010&gt;consay1000090</w:t>
      </w:r>
    </w:p>
    <w:p>
      <w:pPr>
        <w:rPr>
          <w:rFonts w:hint="default"/>
        </w:rPr>
      </w:pPr>
    </w:p>
    <w:p>
      <w:pPr>
        <w:rPr>
          <w:rFonts w:hint="default"/>
        </w:rPr>
      </w:pPr>
      <w:r>
        <w:rPr>
          <w:rFonts w:hint="default"/>
        </w:rPr>
        <w:t>//OTHER</w:t>
      </w:r>
    </w:p>
    <w:p>
      <w:pPr>
        <w:rPr>
          <w:rFonts w:hint="default"/>
        </w:rPr>
      </w:pPr>
      <w:r>
        <w:rPr>
          <w:rFonts w:hint="default"/>
        </w:rPr>
        <w:t>&lt;jaZ0011&gt;consay1000100</w:t>
      </w:r>
    </w:p>
    <w:p>
      <w:pPr>
        <w:rPr>
          <w:rFonts w:hint="default"/>
        </w:rPr>
      </w:pPr>
      <w:r>
        <w:rPr>
          <w:rFonts w:hint="default"/>
        </w:rPr>
        <w:t>&lt;cnZ0011&gt;consay1000100</w:t>
      </w:r>
    </w:p>
    <w:p>
      <w:pPr>
        <w:rPr>
          <w:rFonts w:hint="default"/>
        </w:rPr>
      </w:pPr>
    </w:p>
    <w:p>
      <w:pPr>
        <w:rPr>
          <w:rFonts w:hint="default"/>
        </w:rPr>
      </w:pPr>
      <w:r>
        <w:rPr>
          <w:rFonts w:hint="default"/>
        </w:rPr>
        <w:t>//OTHER</w:t>
      </w:r>
    </w:p>
    <w:p>
      <w:pPr>
        <w:rPr>
          <w:rFonts w:hint="default"/>
        </w:rPr>
      </w:pPr>
      <w:r>
        <w:rPr>
          <w:rFonts w:hint="default"/>
        </w:rPr>
        <w:t>&lt;jaZ0012&gt;consay1000110</w:t>
      </w:r>
    </w:p>
    <w:p>
      <w:pPr>
        <w:rPr>
          <w:rFonts w:hint="default"/>
        </w:rPr>
      </w:pPr>
      <w:r>
        <w:rPr>
          <w:rFonts w:hint="default"/>
        </w:rPr>
        <w:t>&lt;cnZ0012&gt;consay1000110</w:t>
      </w:r>
    </w:p>
    <w:p>
      <w:pPr>
        <w:rPr>
          <w:rFonts w:hint="default"/>
        </w:rPr>
      </w:pPr>
    </w:p>
    <w:p>
      <w:pPr>
        <w:rPr>
          <w:rFonts w:hint="default"/>
        </w:rPr>
      </w:pPr>
      <w:r>
        <w:rPr>
          <w:rFonts w:hint="default"/>
        </w:rPr>
        <w:t>//OTHER</w:t>
      </w:r>
    </w:p>
    <w:p>
      <w:pPr>
        <w:rPr>
          <w:rFonts w:hint="default"/>
        </w:rPr>
      </w:pPr>
      <w:r>
        <w:rPr>
          <w:rFonts w:hint="default"/>
        </w:rPr>
        <w:t>&lt;jaZ0013&gt;consay1000120</w:t>
      </w:r>
    </w:p>
    <w:p>
      <w:pPr>
        <w:rPr>
          <w:rFonts w:hint="default"/>
        </w:rPr>
      </w:pPr>
      <w:r>
        <w:rPr>
          <w:rFonts w:hint="default"/>
        </w:rPr>
        <w:t>&lt;cnZ0013&gt;consay1000120</w:t>
      </w:r>
    </w:p>
    <w:p>
      <w:pPr>
        <w:rPr>
          <w:rFonts w:hint="default"/>
        </w:rPr>
      </w:pPr>
    </w:p>
    <w:p>
      <w:pPr>
        <w:rPr>
          <w:rFonts w:hint="default"/>
        </w:rPr>
      </w:pPr>
      <w:r>
        <w:rPr>
          <w:rFonts w:hint="default"/>
        </w:rPr>
        <w:t>//OTHER</w:t>
      </w:r>
    </w:p>
    <w:p>
      <w:pPr>
        <w:rPr>
          <w:rFonts w:hint="default"/>
        </w:rPr>
      </w:pPr>
      <w:r>
        <w:rPr>
          <w:rFonts w:hint="default"/>
        </w:rPr>
        <w:t>&lt;jaZ0014&gt;consay1000130</w:t>
      </w:r>
    </w:p>
    <w:p>
      <w:pPr>
        <w:rPr>
          <w:rFonts w:hint="default"/>
        </w:rPr>
      </w:pPr>
      <w:r>
        <w:rPr>
          <w:rFonts w:hint="default"/>
        </w:rPr>
        <w:t>&lt;cnZ0014&gt;consay1000130</w:t>
      </w:r>
    </w:p>
    <w:p>
      <w:pPr>
        <w:rPr>
          <w:rFonts w:hint="default"/>
        </w:rPr>
      </w:pPr>
    </w:p>
    <w:p>
      <w:pPr>
        <w:rPr>
          <w:rFonts w:hint="default"/>
        </w:rPr>
      </w:pPr>
      <w:r>
        <w:rPr>
          <w:rFonts w:hint="default"/>
        </w:rPr>
        <w:t>//OTHER</w:t>
      </w:r>
    </w:p>
    <w:p>
      <w:pPr>
        <w:rPr>
          <w:rFonts w:hint="default"/>
        </w:rPr>
      </w:pPr>
      <w:r>
        <w:rPr>
          <w:rFonts w:hint="default"/>
        </w:rPr>
        <w:t>&lt;jaZ0015&gt;consay1000140</w:t>
      </w:r>
    </w:p>
    <w:p>
      <w:pPr>
        <w:rPr>
          <w:rFonts w:hint="default"/>
        </w:rPr>
      </w:pPr>
      <w:r>
        <w:rPr>
          <w:rFonts w:hint="default"/>
        </w:rPr>
        <w:t>&lt;cnZ0015&gt;consay1000140</w:t>
      </w:r>
    </w:p>
    <w:p>
      <w:pPr>
        <w:rPr>
          <w:rFonts w:hint="default"/>
        </w:rPr>
      </w:pPr>
    </w:p>
    <w:p>
      <w:pPr>
        <w:rPr>
          <w:rFonts w:hint="default"/>
        </w:rPr>
      </w:pPr>
      <w:r>
        <w:rPr>
          <w:rFonts w:hint="default"/>
        </w:rPr>
        <w:t>//OTHER</w:t>
      </w:r>
    </w:p>
    <w:p>
      <w:pPr>
        <w:rPr>
          <w:rFonts w:hint="default"/>
        </w:rPr>
      </w:pPr>
      <w:r>
        <w:rPr>
          <w:rFonts w:hint="default"/>
        </w:rPr>
        <w:t>&lt;jaZ0016&gt;consay1000150</w:t>
      </w:r>
    </w:p>
    <w:p>
      <w:pPr>
        <w:rPr>
          <w:rFonts w:hint="default"/>
        </w:rPr>
      </w:pPr>
      <w:r>
        <w:rPr>
          <w:rFonts w:hint="default"/>
        </w:rPr>
        <w:t>&lt;cnZ0016&gt;consay1000150</w:t>
      </w:r>
    </w:p>
    <w:p>
      <w:pPr>
        <w:rPr>
          <w:rFonts w:hint="default"/>
        </w:rPr>
      </w:pPr>
    </w:p>
    <w:p>
      <w:pPr>
        <w:rPr>
          <w:rFonts w:hint="default"/>
        </w:rPr>
      </w:pPr>
      <w:r>
        <w:rPr>
          <w:rFonts w:hint="default"/>
        </w:rPr>
        <w:t>//OTHER</w:t>
      </w:r>
    </w:p>
    <w:p>
      <w:pPr>
        <w:rPr>
          <w:rFonts w:hint="default"/>
        </w:rPr>
      </w:pPr>
      <w:r>
        <w:rPr>
          <w:rFonts w:hint="default"/>
        </w:rPr>
        <w:t>&lt;jaZ0017&gt;consay1000160</w:t>
      </w:r>
    </w:p>
    <w:p>
      <w:pPr>
        <w:rPr>
          <w:rFonts w:hint="default"/>
        </w:rPr>
      </w:pPr>
      <w:r>
        <w:rPr>
          <w:rFonts w:hint="default"/>
        </w:rPr>
        <w:t>&lt;cnZ0017&gt;consay1000160</w:t>
      </w:r>
    </w:p>
    <w:p>
      <w:pPr>
        <w:rPr>
          <w:rFonts w:hint="default"/>
        </w:rPr>
      </w:pPr>
    </w:p>
    <w:p>
      <w:pPr>
        <w:rPr>
          <w:rFonts w:hint="default"/>
        </w:rPr>
      </w:pPr>
      <w:r>
        <w:rPr>
          <w:rFonts w:hint="default"/>
        </w:rPr>
        <w:t>//OTHER</w:t>
      </w:r>
    </w:p>
    <w:p>
      <w:pPr>
        <w:rPr>
          <w:rFonts w:hint="default"/>
        </w:rPr>
      </w:pPr>
      <w:r>
        <w:rPr>
          <w:rFonts w:hint="default"/>
        </w:rPr>
        <w:t>&lt;jaZ0018&gt;consay1000170</w:t>
      </w:r>
    </w:p>
    <w:p>
      <w:pPr>
        <w:rPr>
          <w:rFonts w:hint="default"/>
        </w:rPr>
      </w:pPr>
      <w:r>
        <w:rPr>
          <w:rFonts w:hint="default"/>
        </w:rPr>
        <w:t>&lt;cnZ0018&gt;consay1000170</w:t>
      </w:r>
    </w:p>
    <w:p>
      <w:pPr>
        <w:rPr>
          <w:rFonts w:hint="default"/>
        </w:rPr>
      </w:pPr>
    </w:p>
    <w:p>
      <w:pPr>
        <w:rPr>
          <w:rFonts w:hint="default"/>
        </w:rPr>
      </w:pPr>
      <w:r>
        <w:rPr>
          <w:rFonts w:hint="default"/>
        </w:rPr>
        <w:t>//OTHER</w:t>
      </w:r>
    </w:p>
    <w:p>
      <w:pPr>
        <w:rPr>
          <w:rFonts w:hint="default"/>
        </w:rPr>
      </w:pPr>
      <w:r>
        <w:rPr>
          <w:rFonts w:hint="default"/>
        </w:rPr>
        <w:t>&lt;jaZ0019&gt;consay1000180</w:t>
      </w:r>
    </w:p>
    <w:p>
      <w:pPr>
        <w:rPr>
          <w:rFonts w:hint="default"/>
        </w:rPr>
      </w:pPr>
      <w:r>
        <w:rPr>
          <w:rFonts w:hint="default"/>
        </w:rPr>
        <w:t>&lt;cnZ0019&gt;consay1000180</w:t>
      </w:r>
    </w:p>
    <w:p>
      <w:pPr>
        <w:rPr>
          <w:rFonts w:hint="default"/>
        </w:rPr>
      </w:pPr>
    </w:p>
    <w:p>
      <w:pPr>
        <w:rPr>
          <w:rFonts w:hint="default"/>
        </w:rPr>
      </w:pPr>
      <w:r>
        <w:rPr>
          <w:rFonts w:hint="default"/>
        </w:rPr>
        <w:t>//OTHER</w:t>
      </w:r>
    </w:p>
    <w:p>
      <w:pPr>
        <w:rPr>
          <w:rFonts w:hint="default"/>
        </w:rPr>
      </w:pPr>
      <w:r>
        <w:rPr>
          <w:rFonts w:hint="default"/>
        </w:rPr>
        <w:t>&lt;jaZ0020&gt;consay1000190</w:t>
      </w:r>
    </w:p>
    <w:p>
      <w:pPr>
        <w:rPr>
          <w:rFonts w:hint="default"/>
        </w:rPr>
      </w:pPr>
      <w:r>
        <w:rPr>
          <w:rFonts w:hint="default"/>
        </w:rPr>
        <w:t>&lt;cnZ0020&gt;consay1000190</w:t>
      </w:r>
    </w:p>
    <w:p>
      <w:pPr>
        <w:rPr>
          <w:rFonts w:hint="default"/>
        </w:rPr>
      </w:pPr>
    </w:p>
    <w:p>
      <w:pPr>
        <w:rPr>
          <w:rFonts w:hint="default"/>
        </w:rPr>
      </w:pPr>
      <w:r>
        <w:rPr>
          <w:rFonts w:hint="default"/>
        </w:rPr>
        <w:t>//OTHER</w:t>
      </w:r>
    </w:p>
    <w:p>
      <w:pPr>
        <w:rPr>
          <w:rFonts w:hint="default"/>
        </w:rPr>
      </w:pPr>
      <w:r>
        <w:rPr>
          <w:rFonts w:hint="default"/>
        </w:rPr>
        <w:t>&lt;jaZ0021&gt;consay1000200</w:t>
      </w:r>
    </w:p>
    <w:p>
      <w:pPr>
        <w:rPr>
          <w:rFonts w:hint="default"/>
        </w:rPr>
      </w:pPr>
      <w:r>
        <w:rPr>
          <w:rFonts w:hint="default"/>
        </w:rPr>
        <w:t>&lt;cnZ0021&gt;consay1000200</w:t>
      </w:r>
    </w:p>
    <w:p>
      <w:pPr>
        <w:rPr>
          <w:rFonts w:hint="default"/>
        </w:rPr>
      </w:pPr>
    </w:p>
    <w:p>
      <w:pPr>
        <w:rPr>
          <w:rFonts w:hint="default"/>
        </w:rPr>
      </w:pPr>
      <w:r>
        <w:rPr>
          <w:rFonts w:hint="default"/>
        </w:rPr>
        <w:t>//OTHER</w:t>
      </w:r>
    </w:p>
    <w:p>
      <w:pPr>
        <w:rPr>
          <w:rFonts w:hint="default"/>
        </w:rPr>
      </w:pPr>
      <w:r>
        <w:rPr>
          <w:rFonts w:hint="default"/>
        </w:rPr>
        <w:t>&lt;jaZ0022&gt;consay1000210</w:t>
      </w:r>
    </w:p>
    <w:p>
      <w:pPr>
        <w:rPr>
          <w:rFonts w:hint="default"/>
        </w:rPr>
      </w:pPr>
      <w:r>
        <w:rPr>
          <w:rFonts w:hint="default"/>
        </w:rPr>
        <w:t>&lt;cnZ0022&gt;consay1000210</w:t>
      </w:r>
    </w:p>
    <w:p>
      <w:pPr>
        <w:rPr>
          <w:rFonts w:hint="default"/>
        </w:rPr>
      </w:pPr>
    </w:p>
    <w:p>
      <w:pPr>
        <w:rPr>
          <w:rFonts w:hint="default"/>
        </w:rPr>
      </w:pPr>
      <w:r>
        <w:rPr>
          <w:rFonts w:hint="default"/>
        </w:rPr>
        <w:t>//OTHER</w:t>
      </w:r>
    </w:p>
    <w:p>
      <w:pPr>
        <w:rPr>
          <w:rFonts w:hint="default"/>
        </w:rPr>
      </w:pPr>
      <w:r>
        <w:rPr>
          <w:rFonts w:hint="default"/>
        </w:rPr>
        <w:t>&lt;jaZ0023&gt;consay1000220</w:t>
      </w:r>
    </w:p>
    <w:p>
      <w:pPr>
        <w:rPr>
          <w:rFonts w:hint="default"/>
        </w:rPr>
      </w:pPr>
      <w:r>
        <w:rPr>
          <w:rFonts w:hint="default"/>
        </w:rPr>
        <w:t>&lt;cnZ0023&gt;consay1000220</w:t>
      </w:r>
    </w:p>
    <w:p>
      <w:pPr>
        <w:rPr>
          <w:rFonts w:hint="default"/>
        </w:rPr>
      </w:pPr>
    </w:p>
    <w:p>
      <w:pPr>
        <w:rPr>
          <w:rFonts w:hint="default"/>
        </w:rPr>
      </w:pPr>
      <w:r>
        <w:rPr>
          <w:rFonts w:hint="default"/>
        </w:rPr>
        <w:t>//OTHER</w:t>
      </w:r>
    </w:p>
    <w:p>
      <w:pPr>
        <w:rPr>
          <w:rFonts w:hint="default"/>
        </w:rPr>
      </w:pPr>
      <w:r>
        <w:rPr>
          <w:rFonts w:hint="default"/>
        </w:rPr>
        <w:t>&lt;jaZ0024&gt;consay1000230</w:t>
      </w:r>
    </w:p>
    <w:p>
      <w:pPr>
        <w:rPr>
          <w:rFonts w:hint="default"/>
        </w:rPr>
      </w:pPr>
      <w:r>
        <w:rPr>
          <w:rFonts w:hint="default"/>
        </w:rPr>
        <w:t>&lt;cnZ0024&gt;consay1000230</w:t>
      </w:r>
    </w:p>
    <w:p>
      <w:pPr>
        <w:rPr>
          <w:rFonts w:hint="default"/>
        </w:rPr>
      </w:pPr>
    </w:p>
    <w:p>
      <w:pPr>
        <w:rPr>
          <w:rFonts w:hint="default"/>
        </w:rPr>
      </w:pPr>
      <w:r>
        <w:rPr>
          <w:rFonts w:hint="default"/>
        </w:rPr>
        <w:t>//OTHER</w:t>
      </w:r>
    </w:p>
    <w:p>
      <w:pPr>
        <w:rPr>
          <w:rFonts w:hint="default"/>
        </w:rPr>
      </w:pPr>
      <w:r>
        <w:rPr>
          <w:rFonts w:hint="default"/>
        </w:rPr>
        <w:t>&lt;jaZ0025&gt;consay1000240</w:t>
      </w:r>
    </w:p>
    <w:p>
      <w:pPr>
        <w:rPr>
          <w:rFonts w:hint="default"/>
        </w:rPr>
      </w:pPr>
      <w:r>
        <w:rPr>
          <w:rFonts w:hint="default"/>
        </w:rPr>
        <w:t>&lt;cnZ0025&gt;consay1000240</w:t>
      </w:r>
    </w:p>
    <w:p>
      <w:pPr>
        <w:rPr>
          <w:rFonts w:hint="default"/>
        </w:rPr>
      </w:pPr>
    </w:p>
    <w:p>
      <w:pPr>
        <w:rPr>
          <w:rFonts w:hint="default"/>
        </w:rPr>
      </w:pPr>
      <w:r>
        <w:rPr>
          <w:rFonts w:hint="default"/>
        </w:rPr>
        <w:t>//OTHER</w:t>
      </w:r>
    </w:p>
    <w:p>
      <w:pPr>
        <w:rPr>
          <w:rFonts w:hint="default"/>
        </w:rPr>
      </w:pPr>
      <w:r>
        <w:rPr>
          <w:rFonts w:hint="default"/>
        </w:rPr>
        <w:t>&lt;jaZ0026&gt;consay1000250</w:t>
      </w:r>
    </w:p>
    <w:p>
      <w:pPr>
        <w:rPr>
          <w:rFonts w:hint="default"/>
        </w:rPr>
      </w:pPr>
      <w:r>
        <w:rPr>
          <w:rFonts w:hint="default"/>
        </w:rPr>
        <w:t>&lt;cnZ0026&gt;consay1000250</w:t>
      </w:r>
    </w:p>
    <w:p>
      <w:pPr>
        <w:rPr>
          <w:rFonts w:hint="default"/>
        </w:rPr>
      </w:pPr>
    </w:p>
    <w:p>
      <w:pPr>
        <w:rPr>
          <w:rFonts w:hint="default"/>
        </w:rPr>
      </w:pPr>
      <w:r>
        <w:rPr>
          <w:rFonts w:hint="default"/>
        </w:rPr>
        <w:t>//OTHER</w:t>
      </w:r>
    </w:p>
    <w:p>
      <w:pPr>
        <w:rPr>
          <w:rFonts w:hint="default"/>
        </w:rPr>
      </w:pPr>
      <w:r>
        <w:rPr>
          <w:rFonts w:hint="default"/>
        </w:rPr>
        <w:t>&lt;jaZ0027&gt;consay1000260</w:t>
      </w:r>
    </w:p>
    <w:p>
      <w:pPr>
        <w:rPr>
          <w:rFonts w:hint="default"/>
        </w:rPr>
      </w:pPr>
      <w:r>
        <w:rPr>
          <w:rFonts w:hint="default"/>
        </w:rPr>
        <w:t>&lt;cnZ0027&gt;consay1000260</w:t>
      </w:r>
    </w:p>
    <w:p>
      <w:pPr>
        <w:rPr>
          <w:rFonts w:hint="default"/>
        </w:rPr>
      </w:pPr>
    </w:p>
    <w:p>
      <w:pPr>
        <w:rPr>
          <w:rFonts w:hint="default"/>
        </w:rPr>
      </w:pPr>
      <w:r>
        <w:rPr>
          <w:rFonts w:hint="default"/>
        </w:rPr>
        <w:t>//OTHER</w:t>
      </w:r>
    </w:p>
    <w:p>
      <w:pPr>
        <w:rPr>
          <w:rFonts w:hint="default"/>
        </w:rPr>
      </w:pPr>
      <w:r>
        <w:rPr>
          <w:rFonts w:hint="default"/>
        </w:rPr>
        <w:t>&lt;jaZ0028&gt;consay1000270</w:t>
      </w:r>
    </w:p>
    <w:p>
      <w:pPr>
        <w:rPr>
          <w:rFonts w:hint="default"/>
        </w:rPr>
      </w:pPr>
      <w:r>
        <w:rPr>
          <w:rFonts w:hint="default"/>
        </w:rPr>
        <w:t>&lt;cnZ0028&gt;consay1000270</w:t>
      </w:r>
    </w:p>
    <w:p>
      <w:pPr>
        <w:rPr>
          <w:rFonts w:hint="default"/>
        </w:rPr>
      </w:pPr>
    </w:p>
    <w:p>
      <w:pPr>
        <w:rPr>
          <w:rFonts w:hint="default"/>
        </w:rPr>
      </w:pPr>
      <w:r>
        <w:rPr>
          <w:rFonts w:hint="default"/>
        </w:rPr>
        <w:t>//OTHER</w:t>
      </w:r>
    </w:p>
    <w:p>
      <w:pPr>
        <w:rPr>
          <w:rFonts w:hint="default"/>
        </w:rPr>
      </w:pPr>
      <w:r>
        <w:rPr>
          <w:rFonts w:hint="default"/>
        </w:rPr>
        <w:t>&lt;jaZ0029&gt;consay1000280</w:t>
      </w:r>
    </w:p>
    <w:p>
      <w:pPr>
        <w:rPr>
          <w:rFonts w:hint="default"/>
        </w:rPr>
      </w:pPr>
      <w:r>
        <w:rPr>
          <w:rFonts w:hint="default"/>
        </w:rPr>
        <w:t>&lt;cnZ0029&gt;consay1000280</w:t>
      </w:r>
    </w:p>
    <w:p>
      <w:pPr>
        <w:rPr>
          <w:rFonts w:hint="default"/>
        </w:rPr>
      </w:pPr>
    </w:p>
    <w:p>
      <w:pPr>
        <w:rPr>
          <w:rFonts w:hint="default"/>
        </w:rPr>
      </w:pPr>
      <w:r>
        <w:rPr>
          <w:rFonts w:hint="default"/>
        </w:rPr>
        <w:t>//OTHER</w:t>
      </w:r>
    </w:p>
    <w:p>
      <w:pPr>
        <w:rPr>
          <w:rFonts w:hint="default"/>
        </w:rPr>
      </w:pPr>
      <w:r>
        <w:rPr>
          <w:rFonts w:hint="default"/>
        </w:rPr>
        <w:t>&lt;jaZ0030&gt;consay1000290</w:t>
      </w:r>
    </w:p>
    <w:p>
      <w:pPr>
        <w:rPr>
          <w:rFonts w:hint="default"/>
        </w:rPr>
      </w:pPr>
      <w:r>
        <w:rPr>
          <w:rFonts w:hint="default"/>
        </w:rPr>
        <w:t>&lt;cnZ0030&gt;consay1000290</w:t>
      </w:r>
    </w:p>
    <w:p>
      <w:pPr>
        <w:rPr>
          <w:rFonts w:hint="default"/>
        </w:rPr>
      </w:pPr>
    </w:p>
    <w:p>
      <w:pPr>
        <w:rPr>
          <w:rFonts w:hint="default"/>
        </w:rPr>
      </w:pPr>
      <w:r>
        <w:rPr>
          <w:rFonts w:hint="default"/>
        </w:rPr>
        <w:t>//OTHER</w:t>
      </w:r>
    </w:p>
    <w:p>
      <w:pPr>
        <w:rPr>
          <w:rFonts w:hint="default"/>
        </w:rPr>
      </w:pPr>
      <w:r>
        <w:rPr>
          <w:rFonts w:hint="default"/>
        </w:rPr>
        <w:t>&lt;jaZ0031&gt;consay1000300</w:t>
      </w:r>
    </w:p>
    <w:p>
      <w:pPr>
        <w:rPr>
          <w:rFonts w:hint="default"/>
        </w:rPr>
      </w:pPr>
      <w:r>
        <w:rPr>
          <w:rFonts w:hint="default"/>
        </w:rPr>
        <w:t>&lt;cnZ0031&gt;consay1000300</w:t>
      </w:r>
    </w:p>
    <w:p>
      <w:pPr>
        <w:rPr>
          <w:rFonts w:hint="default"/>
        </w:rPr>
      </w:pPr>
    </w:p>
    <w:p>
      <w:pPr>
        <w:rPr>
          <w:rFonts w:hint="default"/>
        </w:rPr>
      </w:pPr>
      <w:r>
        <w:rPr>
          <w:rFonts w:hint="default"/>
        </w:rPr>
        <w:t>//OTHER</w:t>
      </w:r>
    </w:p>
    <w:p>
      <w:pPr>
        <w:rPr>
          <w:rFonts w:hint="default"/>
        </w:rPr>
      </w:pPr>
      <w:r>
        <w:rPr>
          <w:rFonts w:hint="default"/>
        </w:rPr>
        <w:t>&lt;jaZ0032&gt;consay1000310</w:t>
      </w:r>
    </w:p>
    <w:p>
      <w:pPr>
        <w:rPr>
          <w:rFonts w:hint="default"/>
        </w:rPr>
      </w:pPr>
      <w:r>
        <w:rPr>
          <w:rFonts w:hint="default"/>
        </w:rPr>
        <w:t>&lt;cnZ0032&gt;consay1000310</w:t>
      </w:r>
    </w:p>
    <w:p>
      <w:pPr>
        <w:rPr>
          <w:rFonts w:hint="default"/>
        </w:rPr>
      </w:pPr>
    </w:p>
    <w:p>
      <w:pPr>
        <w:rPr>
          <w:rFonts w:hint="default"/>
        </w:rPr>
      </w:pPr>
      <w:r>
        <w:rPr>
          <w:rFonts w:hint="default"/>
        </w:rPr>
        <w:t>//OTHER</w:t>
      </w:r>
    </w:p>
    <w:p>
      <w:pPr>
        <w:rPr>
          <w:rFonts w:hint="default"/>
        </w:rPr>
      </w:pPr>
      <w:r>
        <w:rPr>
          <w:rFonts w:hint="default"/>
        </w:rPr>
        <w:t>&lt;jaZ0033&gt;consay1000320</w:t>
      </w:r>
    </w:p>
    <w:p>
      <w:pPr>
        <w:rPr>
          <w:rFonts w:hint="default"/>
        </w:rPr>
      </w:pPr>
      <w:r>
        <w:rPr>
          <w:rFonts w:hint="default"/>
        </w:rPr>
        <w:t>&lt;cnZ0033&gt;consay1000320</w:t>
      </w:r>
    </w:p>
    <w:p>
      <w:pPr>
        <w:rPr>
          <w:rFonts w:hint="default"/>
        </w:rPr>
      </w:pPr>
    </w:p>
    <w:p>
      <w:pPr>
        <w:rPr>
          <w:rFonts w:hint="default"/>
        </w:rPr>
      </w:pPr>
      <w:r>
        <w:rPr>
          <w:rFonts w:hint="default"/>
        </w:rPr>
        <w:t>//OTHER</w:t>
      </w:r>
    </w:p>
    <w:p>
      <w:pPr>
        <w:rPr>
          <w:rFonts w:hint="default"/>
        </w:rPr>
      </w:pPr>
      <w:r>
        <w:rPr>
          <w:rFonts w:hint="default"/>
        </w:rPr>
        <w:t>&lt;jaZ0034&gt;consay1000330</w:t>
      </w:r>
    </w:p>
    <w:p>
      <w:pPr>
        <w:rPr>
          <w:rFonts w:hint="default"/>
        </w:rPr>
      </w:pPr>
      <w:r>
        <w:rPr>
          <w:rFonts w:hint="default"/>
        </w:rPr>
        <w:t>&lt;cnZ0034&gt;consay1000330</w:t>
      </w:r>
    </w:p>
    <w:p>
      <w:pPr>
        <w:rPr>
          <w:rFonts w:hint="default"/>
        </w:rPr>
      </w:pPr>
    </w:p>
    <w:p>
      <w:pPr>
        <w:rPr>
          <w:rFonts w:hint="default"/>
        </w:rPr>
      </w:pPr>
      <w:r>
        <w:rPr>
          <w:rFonts w:hint="default"/>
        </w:rPr>
        <w:t>//OTHER</w:t>
      </w:r>
    </w:p>
    <w:p>
      <w:pPr>
        <w:rPr>
          <w:rFonts w:hint="default"/>
        </w:rPr>
      </w:pPr>
      <w:r>
        <w:rPr>
          <w:rFonts w:hint="default"/>
        </w:rPr>
        <w:t>&lt;jaZ0035&gt;consay1000340</w:t>
      </w:r>
    </w:p>
    <w:p>
      <w:pPr>
        <w:rPr>
          <w:rFonts w:hint="default"/>
        </w:rPr>
      </w:pPr>
      <w:r>
        <w:rPr>
          <w:rFonts w:hint="default"/>
        </w:rPr>
        <w:t>&lt;cnZ0035&gt;consay1000340</w:t>
      </w:r>
    </w:p>
    <w:p>
      <w:pPr>
        <w:rPr>
          <w:rFonts w:hint="default"/>
        </w:rPr>
      </w:pPr>
    </w:p>
    <w:p>
      <w:pPr>
        <w:rPr>
          <w:rFonts w:hint="default"/>
        </w:rPr>
      </w:pPr>
      <w:r>
        <w:rPr>
          <w:rFonts w:hint="default"/>
        </w:rPr>
        <w:t>//OTHER</w:t>
      </w:r>
    </w:p>
    <w:p>
      <w:pPr>
        <w:rPr>
          <w:rFonts w:hint="default"/>
        </w:rPr>
      </w:pPr>
      <w:r>
        <w:rPr>
          <w:rFonts w:hint="default"/>
        </w:rPr>
        <w:t>&lt;jaZ0036&gt;consay1000350</w:t>
      </w:r>
    </w:p>
    <w:p>
      <w:pPr>
        <w:rPr>
          <w:rFonts w:hint="default"/>
        </w:rPr>
      </w:pPr>
      <w:r>
        <w:rPr>
          <w:rFonts w:hint="default"/>
        </w:rPr>
        <w:t>&lt;cnZ0036&gt;consay1000350</w:t>
      </w:r>
    </w:p>
    <w:p>
      <w:pPr>
        <w:rPr>
          <w:rFonts w:hint="default"/>
        </w:rPr>
      </w:pPr>
    </w:p>
    <w:p>
      <w:pPr>
        <w:rPr>
          <w:rFonts w:hint="default"/>
        </w:rPr>
      </w:pPr>
      <w:r>
        <w:rPr>
          <w:rFonts w:hint="default"/>
        </w:rPr>
        <w:t>//OTHER</w:t>
      </w:r>
    </w:p>
    <w:p>
      <w:pPr>
        <w:rPr>
          <w:rFonts w:hint="default"/>
        </w:rPr>
      </w:pPr>
      <w:r>
        <w:rPr>
          <w:rFonts w:hint="default"/>
        </w:rPr>
        <w:t>&lt;jaZ0037&gt;consay1000360</w:t>
      </w:r>
    </w:p>
    <w:p>
      <w:pPr>
        <w:rPr>
          <w:rFonts w:hint="default"/>
        </w:rPr>
      </w:pPr>
      <w:r>
        <w:rPr>
          <w:rFonts w:hint="default"/>
        </w:rPr>
        <w:t>&lt;cnZ0037&gt;consay1000360</w:t>
      </w:r>
    </w:p>
    <w:p>
      <w:pPr>
        <w:rPr>
          <w:rFonts w:hint="default"/>
        </w:rPr>
      </w:pPr>
    </w:p>
    <w:p>
      <w:pPr>
        <w:rPr>
          <w:rFonts w:hint="default"/>
        </w:rPr>
      </w:pPr>
      <w:r>
        <w:rPr>
          <w:rFonts w:hint="default"/>
        </w:rPr>
        <w:t>//OTHER</w:t>
      </w:r>
    </w:p>
    <w:p>
      <w:pPr>
        <w:rPr>
          <w:rFonts w:hint="default"/>
        </w:rPr>
      </w:pPr>
      <w:r>
        <w:rPr>
          <w:rFonts w:hint="default"/>
        </w:rPr>
        <w:t>&lt;jaZ0038&gt;consay1000370</w:t>
      </w:r>
    </w:p>
    <w:p>
      <w:pPr>
        <w:rPr>
          <w:rFonts w:hint="default"/>
        </w:rPr>
      </w:pPr>
      <w:r>
        <w:rPr>
          <w:rFonts w:hint="default"/>
        </w:rPr>
        <w:t>&lt;cnZ0038&gt;consay1000370</w:t>
      </w:r>
    </w:p>
    <w:p>
      <w:pPr>
        <w:rPr>
          <w:rFonts w:hint="default"/>
        </w:rPr>
      </w:pPr>
    </w:p>
    <w:p>
      <w:pPr>
        <w:rPr>
          <w:rFonts w:hint="default"/>
        </w:rPr>
      </w:pPr>
      <w:r>
        <w:rPr>
          <w:rFonts w:hint="default"/>
        </w:rPr>
        <w:t>//OTHER</w:t>
      </w:r>
    </w:p>
    <w:p>
      <w:pPr>
        <w:rPr>
          <w:rFonts w:hint="default"/>
        </w:rPr>
      </w:pPr>
      <w:r>
        <w:rPr>
          <w:rFonts w:hint="default"/>
        </w:rPr>
        <w:t>&lt;jaZ0039&gt;consay1000380</w:t>
      </w:r>
    </w:p>
    <w:p>
      <w:pPr>
        <w:rPr>
          <w:rFonts w:hint="default"/>
        </w:rPr>
      </w:pPr>
      <w:r>
        <w:rPr>
          <w:rFonts w:hint="default"/>
        </w:rPr>
        <w:t>&lt;cnZ0039&gt;consay1000380</w:t>
      </w:r>
    </w:p>
    <w:p>
      <w:pPr>
        <w:rPr>
          <w:rFonts w:hint="default"/>
        </w:rPr>
      </w:pPr>
    </w:p>
    <w:p>
      <w:pPr>
        <w:rPr>
          <w:rFonts w:hint="default"/>
        </w:rPr>
      </w:pPr>
      <w:r>
        <w:rPr>
          <w:rFonts w:hint="default"/>
        </w:rPr>
        <w:t>//OTHER</w:t>
      </w:r>
    </w:p>
    <w:p>
      <w:pPr>
        <w:rPr>
          <w:rFonts w:hint="default"/>
        </w:rPr>
      </w:pPr>
      <w:r>
        <w:rPr>
          <w:rFonts w:hint="default"/>
        </w:rPr>
        <w:t>&lt;jaZ0040&gt;consay1000390</w:t>
      </w:r>
    </w:p>
    <w:p>
      <w:pPr>
        <w:rPr>
          <w:rFonts w:hint="default"/>
        </w:rPr>
      </w:pPr>
      <w:r>
        <w:rPr>
          <w:rFonts w:hint="default"/>
        </w:rPr>
        <w:t>&lt;cnZ0040&gt;consay1000390</w:t>
      </w:r>
    </w:p>
    <w:p>
      <w:pPr>
        <w:rPr>
          <w:rFonts w:hint="default"/>
        </w:rPr>
      </w:pPr>
    </w:p>
    <w:p>
      <w:pPr>
        <w:rPr>
          <w:rFonts w:hint="default"/>
        </w:rPr>
      </w:pPr>
      <w:r>
        <w:rPr>
          <w:rFonts w:hint="default"/>
        </w:rPr>
        <w:t>//OTHER</w:t>
      </w:r>
    </w:p>
    <w:p>
      <w:pPr>
        <w:rPr>
          <w:rFonts w:hint="default"/>
        </w:rPr>
      </w:pPr>
      <w:r>
        <w:rPr>
          <w:rFonts w:hint="default"/>
        </w:rPr>
        <w:t>&lt;jaZ0041&gt;conest1000910</w:t>
      </w:r>
    </w:p>
    <w:p>
      <w:pPr>
        <w:rPr>
          <w:rFonts w:hint="default"/>
        </w:rPr>
      </w:pPr>
      <w:r>
        <w:rPr>
          <w:rFonts w:hint="default"/>
        </w:rPr>
        <w:t>&lt;cnZ0041&gt;conest1000910</w:t>
      </w:r>
    </w:p>
    <w:p>
      <w:pPr>
        <w:rPr>
          <w:rFonts w:hint="default"/>
        </w:rPr>
      </w:pPr>
    </w:p>
    <w:p>
      <w:pPr>
        <w:rPr>
          <w:rFonts w:hint="default"/>
        </w:rPr>
      </w:pPr>
      <w:r>
        <w:rPr>
          <w:rFonts w:hint="default"/>
        </w:rPr>
        <w:t>//OTHER</w:t>
      </w:r>
    </w:p>
    <w:p>
      <w:pPr>
        <w:rPr>
          <w:rFonts w:hint="default"/>
        </w:rPr>
      </w:pPr>
      <w:r>
        <w:rPr>
          <w:rFonts w:hint="default"/>
        </w:rPr>
        <w:t>&lt;jaZ0042&gt;conest1000920</w:t>
      </w:r>
    </w:p>
    <w:p>
      <w:pPr>
        <w:rPr>
          <w:rFonts w:hint="default"/>
        </w:rPr>
      </w:pPr>
      <w:r>
        <w:rPr>
          <w:rFonts w:hint="default"/>
        </w:rPr>
        <w:t>&lt;cnZ0042&gt;conest1000920</w:t>
      </w:r>
    </w:p>
    <w:p>
      <w:pPr>
        <w:rPr>
          <w:rFonts w:hint="default"/>
        </w:rPr>
      </w:pPr>
    </w:p>
    <w:p>
      <w:pPr>
        <w:rPr>
          <w:rFonts w:hint="default"/>
        </w:rPr>
      </w:pPr>
      <w:r>
        <w:rPr>
          <w:rFonts w:hint="default"/>
        </w:rPr>
        <w:t>//OTHER</w:t>
      </w:r>
    </w:p>
    <w:p>
      <w:pPr>
        <w:rPr>
          <w:rFonts w:hint="default"/>
        </w:rPr>
      </w:pPr>
      <w:r>
        <w:rPr>
          <w:rFonts w:hint="default"/>
        </w:rPr>
        <w:t>&lt;jaZ0043&gt;cse00095</w:t>
      </w:r>
    </w:p>
    <w:p>
      <w:pPr>
        <w:rPr>
          <w:rFonts w:hint="default"/>
        </w:rPr>
      </w:pPr>
      <w:r>
        <w:rPr>
          <w:rFonts w:hint="default"/>
        </w:rPr>
        <w:t>&lt;cnZ0043&gt;cse00095</w:t>
      </w:r>
    </w:p>
    <w:p>
      <w:pPr>
        <w:rPr>
          <w:rFonts w:hint="default"/>
        </w:rPr>
      </w:pPr>
    </w:p>
    <w:p>
      <w:pPr>
        <w:rPr>
          <w:rFonts w:hint="default"/>
        </w:rPr>
      </w:pPr>
      <w:r>
        <w:rPr>
          <w:rFonts w:hint="default"/>
        </w:rPr>
        <w:t>//OTHER</w:t>
      </w:r>
    </w:p>
    <w:p>
      <w:pPr>
        <w:rPr>
          <w:rFonts w:hint="default"/>
        </w:rPr>
      </w:pPr>
      <w:r>
        <w:rPr>
          <w:rFonts w:hint="default"/>
        </w:rPr>
        <w:t>&lt;jaZ0044&gt;conest1000930</w:t>
      </w:r>
    </w:p>
    <w:p>
      <w:pPr>
        <w:rPr>
          <w:rFonts w:hint="default"/>
        </w:rPr>
      </w:pPr>
      <w:r>
        <w:rPr>
          <w:rFonts w:hint="default"/>
        </w:rPr>
        <w:t>&lt;cnZ0044&gt;conest1000930</w:t>
      </w:r>
    </w:p>
    <w:p>
      <w:pPr>
        <w:rPr>
          <w:rFonts w:hint="default"/>
        </w:rPr>
      </w:pPr>
    </w:p>
    <w:p>
      <w:pPr>
        <w:rPr>
          <w:rFonts w:hint="default"/>
        </w:rPr>
      </w:pPr>
      <w:r>
        <w:rPr>
          <w:rFonts w:hint="default"/>
        </w:rPr>
        <w:t>//OTHER</w:t>
      </w:r>
    </w:p>
    <w:p>
      <w:pPr>
        <w:rPr>
          <w:rFonts w:hint="default"/>
        </w:rPr>
      </w:pPr>
      <w:r>
        <w:rPr>
          <w:rFonts w:hint="default"/>
        </w:rPr>
        <w:t>&lt;jaZ0045&gt;conest1000940</w:t>
      </w:r>
    </w:p>
    <w:p>
      <w:pPr>
        <w:rPr>
          <w:rFonts w:hint="default"/>
        </w:rPr>
      </w:pPr>
      <w:r>
        <w:rPr>
          <w:rFonts w:hint="default"/>
        </w:rPr>
        <w:t>&lt;cnZ0045&gt;conest1000940</w:t>
      </w:r>
    </w:p>
    <w:p>
      <w:pPr>
        <w:rPr>
          <w:rFonts w:hint="default"/>
        </w:rPr>
      </w:pPr>
    </w:p>
    <w:p>
      <w:pPr>
        <w:rPr>
          <w:rFonts w:hint="default"/>
        </w:rPr>
      </w:pPr>
      <w:r>
        <w:rPr>
          <w:rFonts w:hint="default"/>
        </w:rPr>
        <w:t>//OTHER</w:t>
      </w:r>
    </w:p>
    <w:p>
      <w:pPr>
        <w:rPr>
          <w:rFonts w:hint="default"/>
        </w:rPr>
      </w:pPr>
      <w:r>
        <w:rPr>
          <w:rFonts w:hint="default"/>
        </w:rPr>
        <w:t>&lt;jaZ0046&gt;cse00009</w:t>
      </w:r>
    </w:p>
    <w:p>
      <w:pPr>
        <w:rPr>
          <w:rFonts w:hint="default"/>
        </w:rPr>
      </w:pPr>
      <w:r>
        <w:rPr>
          <w:rFonts w:hint="default"/>
        </w:rPr>
        <w:t>&lt;cnZ0046&gt;cse00009</w:t>
      </w:r>
    </w:p>
    <w:p>
      <w:pPr>
        <w:rPr>
          <w:rFonts w:hint="default"/>
        </w:rPr>
      </w:pPr>
    </w:p>
    <w:p>
      <w:pPr>
        <w:rPr>
          <w:rFonts w:hint="default"/>
        </w:rPr>
      </w:pPr>
      <w:r>
        <w:rPr>
          <w:rFonts w:hint="default"/>
        </w:rPr>
        <w:t>//OTHER</w:t>
      </w:r>
    </w:p>
    <w:p>
      <w:pPr>
        <w:rPr>
          <w:rFonts w:hint="default"/>
        </w:rPr>
      </w:pPr>
      <w:r>
        <w:rPr>
          <w:rFonts w:hint="default"/>
        </w:rPr>
        <w:t>&lt;jaZ0047&gt;cse00081</w:t>
      </w:r>
    </w:p>
    <w:p>
      <w:pPr>
        <w:rPr>
          <w:rFonts w:hint="default"/>
        </w:rPr>
      </w:pPr>
      <w:r>
        <w:rPr>
          <w:rFonts w:hint="default"/>
        </w:rPr>
        <w:t>&lt;cnZ0047&gt;cse00081</w:t>
      </w:r>
    </w:p>
    <w:p>
      <w:pPr>
        <w:rPr>
          <w:rFonts w:hint="default"/>
        </w:rPr>
      </w:pPr>
    </w:p>
    <w:p>
      <w:pPr>
        <w:rPr>
          <w:rFonts w:hint="default"/>
        </w:rPr>
      </w:pPr>
      <w:r>
        <w:rPr>
          <w:rFonts w:hint="default"/>
        </w:rPr>
        <w:t>//OTHER</w:t>
      </w:r>
    </w:p>
    <w:p>
      <w:pPr>
        <w:rPr>
          <w:rFonts w:hint="default"/>
        </w:rPr>
      </w:pPr>
      <w:r>
        <w:rPr>
          <w:rFonts w:hint="default"/>
        </w:rPr>
        <w:t>&lt;jaZ0048&gt;tati_000000</w:t>
      </w:r>
    </w:p>
    <w:p>
      <w:pPr>
        <w:rPr>
          <w:rFonts w:hint="default"/>
        </w:rPr>
      </w:pPr>
      <w:r>
        <w:rPr>
          <w:rFonts w:hint="default"/>
        </w:rPr>
        <w:t>&lt;cnZ0048&gt;tati_000000</w:t>
      </w:r>
    </w:p>
    <w:p>
      <w:pPr>
        <w:rPr>
          <w:rFonts w:hint="default"/>
        </w:rPr>
      </w:pPr>
    </w:p>
    <w:p>
      <w:pPr>
        <w:rPr>
          <w:rFonts w:hint="default"/>
        </w:rPr>
      </w:pPr>
      <w:r>
        <w:rPr>
          <w:rFonts w:hint="default"/>
        </w:rPr>
        <w:t>//OTHER</w:t>
      </w:r>
    </w:p>
    <w:p>
      <w:pPr>
        <w:rPr>
          <w:rFonts w:hint="default"/>
        </w:rPr>
      </w:pPr>
      <w:r>
        <w:rPr>
          <w:rFonts w:hint="default"/>
        </w:rPr>
        <w:t>&lt;jaZ0049&gt;conest1000950</w:t>
      </w:r>
    </w:p>
    <w:p>
      <w:pPr>
        <w:rPr>
          <w:rFonts w:hint="default"/>
        </w:rPr>
      </w:pPr>
      <w:r>
        <w:rPr>
          <w:rFonts w:hint="default"/>
        </w:rPr>
        <w:t>&lt;cnZ0049&gt;conest1000950</w:t>
      </w:r>
    </w:p>
    <w:p>
      <w:pPr>
        <w:rPr>
          <w:rFonts w:hint="default"/>
        </w:rPr>
      </w:pPr>
    </w:p>
    <w:p>
      <w:pPr>
        <w:rPr>
          <w:rFonts w:hint="default"/>
        </w:rPr>
      </w:pPr>
      <w:r>
        <w:rPr>
          <w:rFonts w:hint="default"/>
        </w:rPr>
        <w:t>//OTHER</w:t>
      </w:r>
    </w:p>
    <w:p>
      <w:pPr>
        <w:rPr>
          <w:rFonts w:hint="default"/>
        </w:rPr>
      </w:pPr>
      <w:r>
        <w:rPr>
          <w:rFonts w:hint="default"/>
        </w:rPr>
        <w:t>&lt;jaZ0050&gt;cse00049</w:t>
      </w:r>
    </w:p>
    <w:p>
      <w:pPr>
        <w:rPr>
          <w:rFonts w:hint="default"/>
        </w:rPr>
      </w:pPr>
      <w:r>
        <w:rPr>
          <w:rFonts w:hint="default"/>
        </w:rPr>
        <w:t>&lt;cnZ0050&gt;cse00049</w:t>
      </w:r>
    </w:p>
    <w:p>
      <w:pPr>
        <w:rPr>
          <w:rFonts w:hint="default"/>
        </w:rPr>
      </w:pPr>
    </w:p>
    <w:p>
      <w:pPr>
        <w:rPr>
          <w:rFonts w:hint="default"/>
        </w:rPr>
      </w:pPr>
      <w:r>
        <w:rPr>
          <w:rFonts w:hint="default"/>
        </w:rPr>
        <w:t>//OTHER</w:t>
      </w:r>
    </w:p>
    <w:p>
      <w:pPr>
        <w:rPr>
          <w:rFonts w:hint="default"/>
        </w:rPr>
      </w:pPr>
      <w:r>
        <w:rPr>
          <w:rFonts w:hint="default"/>
        </w:rPr>
        <w:t>&lt;jaZ0051&gt;tati_060202</w:t>
      </w:r>
    </w:p>
    <w:p>
      <w:pPr>
        <w:rPr>
          <w:rFonts w:hint="default"/>
        </w:rPr>
      </w:pPr>
      <w:r>
        <w:rPr>
          <w:rFonts w:hint="default"/>
        </w:rPr>
        <w:t>&lt;cnZ0051&gt;tati_060202</w:t>
      </w:r>
    </w:p>
    <w:p>
      <w:pPr>
        <w:rPr>
          <w:rFonts w:hint="default"/>
        </w:rPr>
      </w:pPr>
    </w:p>
    <w:p>
      <w:pPr>
        <w:rPr>
          <w:rFonts w:hint="default"/>
        </w:rPr>
      </w:pPr>
      <w:r>
        <w:rPr>
          <w:rFonts w:hint="default"/>
        </w:rPr>
        <w:t>//OTHER</w:t>
      </w:r>
    </w:p>
    <w:p>
      <w:pPr>
        <w:rPr>
          <w:rFonts w:hint="default"/>
        </w:rPr>
      </w:pPr>
      <w:r>
        <w:rPr>
          <w:rFonts w:hint="default"/>
        </w:rPr>
        <w:t>&lt;jaZ0052&gt;conwre1000010</w:t>
      </w:r>
    </w:p>
    <w:p>
      <w:pPr>
        <w:rPr>
          <w:rFonts w:hint="default"/>
        </w:rPr>
      </w:pPr>
      <w:r>
        <w:rPr>
          <w:rFonts w:hint="default"/>
        </w:rPr>
        <w:t>&lt;cnZ0052&gt;conwre1000010</w:t>
      </w:r>
    </w:p>
    <w:p>
      <w:pPr>
        <w:rPr>
          <w:rFonts w:hint="default"/>
        </w:rPr>
      </w:pPr>
    </w:p>
    <w:p>
      <w:pPr>
        <w:rPr>
          <w:rFonts w:hint="default"/>
        </w:rPr>
      </w:pPr>
      <w:r>
        <w:rPr>
          <w:rFonts w:hint="default"/>
        </w:rPr>
        <w:t>//OTHER</w:t>
      </w:r>
    </w:p>
    <w:p>
      <w:pPr>
        <w:rPr>
          <w:rFonts w:hint="default"/>
        </w:rPr>
      </w:pPr>
      <w:r>
        <w:rPr>
          <w:rFonts w:hint="default"/>
        </w:rPr>
        <w:t>&lt;jaZ0053&gt;7350</w:t>
      </w:r>
    </w:p>
    <w:p>
      <w:pPr>
        <w:rPr>
          <w:rFonts w:hint="default"/>
        </w:rPr>
      </w:pPr>
      <w:r>
        <w:rPr>
          <w:rFonts w:hint="default"/>
        </w:rPr>
        <w:t>&lt;cnZ0053&gt;7350</w:t>
      </w:r>
    </w:p>
    <w:p>
      <w:pPr>
        <w:rPr>
          <w:rFonts w:hint="default"/>
        </w:rPr>
      </w:pPr>
    </w:p>
    <w:p>
      <w:pPr>
        <w:rPr>
          <w:rFonts w:hint="default"/>
        </w:rPr>
      </w:pPr>
      <w:r>
        <w:rPr>
          <w:rFonts w:hint="default"/>
        </w:rPr>
        <w:t>//OTHER</w:t>
      </w:r>
    </w:p>
    <w:p>
      <w:pPr>
        <w:rPr>
          <w:rFonts w:hint="default"/>
        </w:rPr>
      </w:pPr>
      <w:r>
        <w:rPr>
          <w:rFonts w:hint="default"/>
        </w:rPr>
        <w:t>&lt;jaZ0054&gt;conwre1000020</w:t>
      </w:r>
    </w:p>
    <w:p>
      <w:pPr>
        <w:rPr>
          <w:rFonts w:hint="default"/>
        </w:rPr>
      </w:pPr>
      <w:r>
        <w:rPr>
          <w:rFonts w:hint="default"/>
        </w:rPr>
        <w:t>&lt;cnZ0054&gt;conwre1000020</w:t>
      </w:r>
    </w:p>
    <w:p>
      <w:pPr>
        <w:rPr>
          <w:rFonts w:hint="default"/>
        </w:rPr>
      </w:pPr>
    </w:p>
    <w:p>
      <w:pPr>
        <w:rPr>
          <w:rFonts w:hint="default"/>
        </w:rPr>
      </w:pPr>
      <w:r>
        <w:rPr>
          <w:rFonts w:hint="default"/>
        </w:rPr>
        <w:t>//OTHER</w:t>
      </w:r>
    </w:p>
    <w:p>
      <w:pPr>
        <w:rPr>
          <w:rFonts w:hint="default"/>
        </w:rPr>
      </w:pPr>
      <w:r>
        <w:rPr>
          <w:rFonts w:hint="default"/>
        </w:rPr>
        <w:t>&lt;jaZ0055&gt;conest1000960</w:t>
      </w:r>
    </w:p>
    <w:p>
      <w:pPr>
        <w:rPr>
          <w:rFonts w:hint="default"/>
        </w:rPr>
      </w:pPr>
      <w:r>
        <w:rPr>
          <w:rFonts w:hint="default"/>
        </w:rPr>
        <w:t>&lt;cnZ0055&gt;conest1000960</w:t>
      </w:r>
    </w:p>
    <w:p>
      <w:pPr>
        <w:rPr>
          <w:rFonts w:hint="default"/>
        </w:rPr>
      </w:pPr>
    </w:p>
    <w:p>
      <w:pPr>
        <w:rPr>
          <w:rFonts w:hint="default"/>
        </w:rPr>
      </w:pPr>
      <w:r>
        <w:rPr>
          <w:rFonts w:hint="default"/>
        </w:rPr>
        <w:t>//OTHER</w:t>
      </w:r>
    </w:p>
    <w:p>
      <w:pPr>
        <w:rPr>
          <w:rFonts w:hint="default"/>
        </w:rPr>
      </w:pPr>
      <w:r>
        <w:rPr>
          <w:rFonts w:hint="default"/>
        </w:rPr>
        <w:t>&lt;jaZ0056&gt;conest1000970</w:t>
      </w:r>
    </w:p>
    <w:p>
      <w:pPr>
        <w:rPr>
          <w:rFonts w:hint="default"/>
        </w:rPr>
      </w:pPr>
      <w:r>
        <w:rPr>
          <w:rFonts w:hint="default"/>
        </w:rPr>
        <w:t>&lt;cnZ0056&gt;conest1000970</w:t>
      </w:r>
    </w:p>
    <w:p>
      <w:pPr>
        <w:rPr>
          <w:rFonts w:hint="default"/>
        </w:rPr>
      </w:pPr>
    </w:p>
    <w:p>
      <w:pPr>
        <w:rPr>
          <w:rFonts w:hint="default"/>
        </w:rPr>
      </w:pPr>
      <w:r>
        <w:rPr>
          <w:rFonts w:hint="default"/>
        </w:rPr>
        <w:t>//OTHER</w:t>
      </w:r>
    </w:p>
    <w:p>
      <w:pPr>
        <w:rPr>
          <w:rFonts w:hint="default"/>
        </w:rPr>
      </w:pPr>
      <w:r>
        <w:rPr>
          <w:rFonts w:hint="default"/>
        </w:rPr>
        <w:t>&lt;jaZ0057&gt;conest1000980</w:t>
      </w:r>
    </w:p>
    <w:p>
      <w:pPr>
        <w:rPr>
          <w:rFonts w:hint="default"/>
        </w:rPr>
      </w:pPr>
      <w:r>
        <w:rPr>
          <w:rFonts w:hint="default"/>
        </w:rPr>
        <w:t>&lt;cnZ0057&gt;conest1000980</w:t>
      </w:r>
    </w:p>
    <w:p>
      <w:pPr>
        <w:rPr>
          <w:rFonts w:hint="default"/>
        </w:rPr>
      </w:pPr>
    </w:p>
    <w:p>
      <w:pPr>
        <w:rPr>
          <w:rFonts w:hint="default"/>
        </w:rPr>
      </w:pPr>
      <w:r>
        <w:rPr>
          <w:rFonts w:hint="default"/>
        </w:rPr>
        <w:t>//OTHER</w:t>
      </w:r>
    </w:p>
    <w:p>
      <w:pPr>
        <w:rPr>
          <w:rFonts w:hint="default"/>
        </w:rPr>
      </w:pPr>
      <w:r>
        <w:rPr>
          <w:rFonts w:hint="default"/>
        </w:rPr>
        <w:t>&lt;jaZ0058&gt;conest1000990</w:t>
      </w:r>
    </w:p>
    <w:p>
      <w:pPr>
        <w:rPr>
          <w:rFonts w:hint="default"/>
        </w:rPr>
      </w:pPr>
      <w:r>
        <w:rPr>
          <w:rFonts w:hint="default"/>
        </w:rPr>
        <w:t>&lt;cnZ0058&gt;conest1000990</w:t>
      </w:r>
    </w:p>
    <w:p>
      <w:pPr>
        <w:rPr>
          <w:rFonts w:hint="default"/>
        </w:rPr>
      </w:pPr>
    </w:p>
    <w:p>
      <w:pPr>
        <w:rPr>
          <w:rFonts w:hint="default"/>
        </w:rPr>
      </w:pPr>
      <w:r>
        <w:rPr>
          <w:rFonts w:hint="default"/>
        </w:rPr>
        <w:t>//OTHER</w:t>
      </w:r>
    </w:p>
    <w:p>
      <w:pPr>
        <w:rPr>
          <w:rFonts w:hint="default"/>
        </w:rPr>
      </w:pPr>
      <w:r>
        <w:rPr>
          <w:rFonts w:hint="default"/>
        </w:rPr>
        <w:t>&lt;jaZ0059&gt;conest1001000</w:t>
      </w:r>
    </w:p>
    <w:p>
      <w:pPr>
        <w:rPr>
          <w:rFonts w:hint="default"/>
        </w:rPr>
      </w:pPr>
      <w:r>
        <w:rPr>
          <w:rFonts w:hint="default"/>
        </w:rPr>
        <w:t>&lt;cnZ0059&gt;conest1001000</w:t>
      </w:r>
    </w:p>
    <w:p>
      <w:pPr>
        <w:rPr>
          <w:rFonts w:hint="default"/>
        </w:rPr>
      </w:pPr>
    </w:p>
    <w:p>
      <w:pPr>
        <w:rPr>
          <w:rFonts w:hint="default"/>
        </w:rPr>
      </w:pPr>
      <w:r>
        <w:rPr>
          <w:rFonts w:hint="default"/>
        </w:rPr>
        <w:t>//OTHER</w:t>
      </w:r>
    </w:p>
    <w:p>
      <w:pPr>
        <w:rPr>
          <w:rFonts w:hint="default"/>
        </w:rPr>
      </w:pPr>
      <w:r>
        <w:rPr>
          <w:rFonts w:hint="default"/>
        </w:rPr>
        <w:t>&lt;jaZ0060&gt;conest1001010</w:t>
      </w:r>
    </w:p>
    <w:p>
      <w:pPr>
        <w:rPr>
          <w:rFonts w:hint="default"/>
        </w:rPr>
      </w:pPr>
      <w:r>
        <w:rPr>
          <w:rFonts w:hint="default"/>
        </w:rPr>
        <w:t>&lt;cnZ0060&gt;conest1001010</w:t>
      </w:r>
    </w:p>
    <w:p>
      <w:pPr>
        <w:rPr>
          <w:rFonts w:hint="default"/>
        </w:rPr>
      </w:pPr>
    </w:p>
    <w:p>
      <w:pPr>
        <w:rPr>
          <w:rFonts w:hint="default"/>
        </w:rPr>
      </w:pPr>
      <w:r>
        <w:rPr>
          <w:rFonts w:hint="default"/>
        </w:rPr>
        <w:t>//OTHER</w:t>
      </w:r>
    </w:p>
    <w:p>
      <w:pPr>
        <w:rPr>
          <w:rFonts w:hint="default"/>
        </w:rPr>
      </w:pPr>
      <w:r>
        <w:rPr>
          <w:rFonts w:hint="default"/>
        </w:rPr>
        <w:t>&lt;jaZ0061&gt;conwre1000030</w:t>
      </w:r>
    </w:p>
    <w:p>
      <w:pPr>
        <w:rPr>
          <w:rFonts w:hint="default"/>
        </w:rPr>
      </w:pPr>
      <w:r>
        <w:rPr>
          <w:rFonts w:hint="default"/>
        </w:rPr>
        <w:t>&lt;cnZ0061&gt;conwre1000030</w:t>
      </w:r>
    </w:p>
    <w:p>
      <w:pPr>
        <w:rPr>
          <w:rFonts w:hint="default"/>
        </w:rPr>
      </w:pPr>
    </w:p>
    <w:p>
      <w:pPr>
        <w:rPr>
          <w:rFonts w:hint="default"/>
        </w:rPr>
      </w:pPr>
      <w:r>
        <w:rPr>
          <w:rFonts w:hint="default"/>
        </w:rPr>
        <w:t>//OTHER</w:t>
      </w:r>
    </w:p>
    <w:p>
      <w:pPr>
        <w:rPr>
          <w:rFonts w:hint="default"/>
        </w:rPr>
      </w:pPr>
      <w:r>
        <w:rPr>
          <w:rFonts w:hint="default"/>
        </w:rPr>
        <w:t>&lt;jaZ0062&gt;conest1001020</w:t>
      </w:r>
    </w:p>
    <w:p>
      <w:pPr>
        <w:rPr>
          <w:rFonts w:hint="default"/>
        </w:rPr>
      </w:pPr>
      <w:r>
        <w:rPr>
          <w:rFonts w:hint="default"/>
        </w:rPr>
        <w:t>&lt;cnZ0062&gt;conest1001020</w:t>
      </w:r>
    </w:p>
    <w:p>
      <w:pPr>
        <w:rPr>
          <w:rFonts w:hint="default"/>
        </w:rPr>
      </w:pPr>
    </w:p>
    <w:p>
      <w:pPr>
        <w:rPr>
          <w:rFonts w:hint="default"/>
        </w:rPr>
      </w:pPr>
      <w:r>
        <w:rPr>
          <w:rFonts w:hint="default"/>
        </w:rPr>
        <w:t>//OTHER</w:t>
      </w:r>
    </w:p>
    <w:p>
      <w:pPr>
        <w:rPr>
          <w:rFonts w:hint="default"/>
        </w:rPr>
      </w:pPr>
      <w:r>
        <w:rPr>
          <w:rFonts w:hint="default"/>
        </w:rPr>
        <w:t>&lt;jaZ0063&gt;conwre1000040</w:t>
      </w:r>
    </w:p>
    <w:p>
      <w:pPr>
        <w:rPr>
          <w:rFonts w:hint="default"/>
        </w:rPr>
      </w:pPr>
      <w:r>
        <w:rPr>
          <w:rFonts w:hint="default"/>
        </w:rPr>
        <w:t>&lt;cnZ0063&gt;conwre1000040</w:t>
      </w:r>
    </w:p>
    <w:p>
      <w:pPr>
        <w:rPr>
          <w:rFonts w:hint="default"/>
        </w:rPr>
      </w:pPr>
    </w:p>
    <w:p>
      <w:pPr>
        <w:rPr>
          <w:rFonts w:hint="default"/>
        </w:rPr>
      </w:pPr>
      <w:r>
        <w:rPr>
          <w:rFonts w:hint="default"/>
        </w:rPr>
        <w:t>//OTHER</w:t>
      </w:r>
    </w:p>
    <w:p>
      <w:pPr>
        <w:rPr>
          <w:rFonts w:hint="default"/>
        </w:rPr>
      </w:pPr>
      <w:r>
        <w:rPr>
          <w:rFonts w:hint="default"/>
        </w:rPr>
        <w:t>&lt;jaZ0064&gt;cse00085</w:t>
      </w:r>
    </w:p>
    <w:p>
      <w:pPr>
        <w:rPr>
          <w:rFonts w:hint="default"/>
        </w:rPr>
      </w:pPr>
      <w:r>
        <w:rPr>
          <w:rFonts w:hint="default"/>
        </w:rPr>
        <w:t>&lt;cnZ0064&gt;cse00085</w:t>
      </w:r>
    </w:p>
    <w:p>
      <w:pPr>
        <w:rPr>
          <w:rFonts w:hint="default"/>
        </w:rPr>
      </w:pPr>
    </w:p>
    <w:p>
      <w:pPr>
        <w:rPr>
          <w:rFonts w:hint="default"/>
        </w:rPr>
      </w:pPr>
      <w:r>
        <w:rPr>
          <w:rFonts w:hint="default"/>
        </w:rPr>
        <w:t>//OTHER</w:t>
      </w:r>
    </w:p>
    <w:p>
      <w:pPr>
        <w:rPr>
          <w:rFonts w:hint="default"/>
        </w:rPr>
      </w:pPr>
      <w:r>
        <w:rPr>
          <w:rFonts w:hint="default"/>
        </w:rPr>
        <w:t>&lt;jaZ0065&gt;cse00086</w:t>
      </w:r>
    </w:p>
    <w:p>
      <w:pPr>
        <w:rPr>
          <w:rFonts w:hint="default"/>
        </w:rPr>
      </w:pPr>
      <w:r>
        <w:rPr>
          <w:rFonts w:hint="default"/>
        </w:rPr>
        <w:t>&lt;cnZ0065&gt;cse00086</w:t>
      </w:r>
    </w:p>
    <w:p>
      <w:pPr>
        <w:rPr>
          <w:rFonts w:hint="default"/>
        </w:rPr>
      </w:pPr>
    </w:p>
    <w:p>
      <w:pPr>
        <w:rPr>
          <w:rFonts w:hint="default"/>
        </w:rPr>
      </w:pPr>
      <w:r>
        <w:rPr>
          <w:rFonts w:hint="default"/>
        </w:rPr>
        <w:t>//OTHER</w:t>
      </w:r>
    </w:p>
    <w:p>
      <w:pPr>
        <w:rPr>
          <w:rFonts w:hint="default"/>
        </w:rPr>
      </w:pPr>
      <w:r>
        <w:rPr>
          <w:rFonts w:hint="default"/>
        </w:rPr>
        <w:t>&lt;jaZ0066&gt;conest1001030</w:t>
      </w:r>
    </w:p>
    <w:p>
      <w:pPr>
        <w:rPr>
          <w:rFonts w:hint="default"/>
        </w:rPr>
      </w:pPr>
      <w:r>
        <w:rPr>
          <w:rFonts w:hint="default"/>
        </w:rPr>
        <w:t>&lt;cnZ0066&gt;conest1001030</w:t>
      </w:r>
    </w:p>
    <w:p>
      <w:pPr>
        <w:rPr>
          <w:rFonts w:hint="default"/>
        </w:rPr>
      </w:pPr>
    </w:p>
    <w:p>
      <w:pPr>
        <w:rPr>
          <w:rFonts w:hint="default"/>
        </w:rPr>
      </w:pPr>
      <w:r>
        <w:rPr>
          <w:rFonts w:hint="default"/>
        </w:rPr>
        <w:t>//OTHER</w:t>
      </w:r>
    </w:p>
    <w:p>
      <w:pPr>
        <w:rPr>
          <w:rFonts w:hint="default"/>
        </w:rPr>
      </w:pPr>
      <w:r>
        <w:rPr>
          <w:rFonts w:hint="default"/>
        </w:rPr>
        <w:t>&lt;jaZ0067&gt;conest1001040</w:t>
      </w:r>
    </w:p>
    <w:p>
      <w:pPr>
        <w:rPr>
          <w:rFonts w:hint="default"/>
        </w:rPr>
      </w:pPr>
      <w:r>
        <w:rPr>
          <w:rFonts w:hint="default"/>
        </w:rPr>
        <w:t>&lt;cnZ0067&gt;conest1001040</w:t>
      </w:r>
    </w:p>
    <w:p>
      <w:pPr>
        <w:rPr>
          <w:rFonts w:hint="default"/>
        </w:rPr>
      </w:pPr>
    </w:p>
    <w:p>
      <w:pPr>
        <w:rPr>
          <w:rFonts w:hint="default"/>
        </w:rPr>
      </w:pPr>
      <w:r>
        <w:rPr>
          <w:rFonts w:hint="default"/>
        </w:rPr>
        <w:t>//OTHER</w:t>
      </w:r>
    </w:p>
    <w:p>
      <w:pPr>
        <w:rPr>
          <w:rFonts w:hint="default"/>
        </w:rPr>
      </w:pPr>
      <w:r>
        <w:rPr>
          <w:rFonts w:hint="default"/>
        </w:rPr>
        <w:t>&lt;jaZ0068&gt;conest1001050</w:t>
      </w:r>
    </w:p>
    <w:p>
      <w:pPr>
        <w:rPr>
          <w:rFonts w:hint="default"/>
        </w:rPr>
      </w:pPr>
      <w:r>
        <w:rPr>
          <w:rFonts w:hint="default"/>
        </w:rPr>
        <w:t>&lt;cnZ0068&gt;conest1001050</w:t>
      </w:r>
    </w:p>
    <w:p>
      <w:pPr>
        <w:rPr>
          <w:rFonts w:hint="default"/>
        </w:rPr>
      </w:pPr>
    </w:p>
    <w:p>
      <w:pPr>
        <w:rPr>
          <w:rFonts w:hint="default"/>
        </w:rPr>
      </w:pPr>
      <w:r>
        <w:rPr>
          <w:rFonts w:hint="default"/>
        </w:rPr>
        <w:t>//OTHER</w:t>
      </w:r>
    </w:p>
    <w:p>
      <w:pPr>
        <w:rPr>
          <w:rFonts w:hint="default"/>
        </w:rPr>
      </w:pPr>
      <w:r>
        <w:rPr>
          <w:rFonts w:hint="default"/>
        </w:rPr>
        <w:t>&lt;jaZ0069&gt;conest1001060</w:t>
      </w:r>
    </w:p>
    <w:p>
      <w:pPr>
        <w:rPr>
          <w:rFonts w:hint="default"/>
        </w:rPr>
      </w:pPr>
      <w:r>
        <w:rPr>
          <w:rFonts w:hint="default"/>
        </w:rPr>
        <w:t>&lt;cnZ0069&gt;conest1001060</w:t>
      </w:r>
    </w:p>
    <w:p>
      <w:pPr>
        <w:rPr>
          <w:rFonts w:hint="default"/>
        </w:rPr>
      </w:pPr>
    </w:p>
    <w:p>
      <w:pPr>
        <w:rPr>
          <w:rFonts w:hint="default"/>
        </w:rPr>
      </w:pPr>
      <w:r>
        <w:rPr>
          <w:rFonts w:hint="default"/>
        </w:rPr>
        <w:t>//OTHER</w:t>
      </w:r>
    </w:p>
    <w:p>
      <w:pPr>
        <w:rPr>
          <w:rFonts w:hint="default"/>
        </w:rPr>
      </w:pPr>
      <w:r>
        <w:rPr>
          <w:rFonts w:hint="default"/>
        </w:rPr>
        <w:t>&lt;jaZ0070&gt;conest1001070</w:t>
      </w:r>
    </w:p>
    <w:p>
      <w:pPr>
        <w:rPr>
          <w:rFonts w:hint="default"/>
        </w:rPr>
      </w:pPr>
      <w:r>
        <w:rPr>
          <w:rFonts w:hint="default"/>
        </w:rPr>
        <w:t>&lt;cnZ0070&gt;conest1001070</w:t>
      </w:r>
    </w:p>
    <w:p>
      <w:pPr>
        <w:rPr>
          <w:rFonts w:hint="default"/>
        </w:rPr>
      </w:pPr>
    </w:p>
    <w:p>
      <w:pPr>
        <w:rPr>
          <w:rFonts w:hint="default"/>
        </w:rPr>
      </w:pPr>
      <w:r>
        <w:rPr>
          <w:rFonts w:hint="default"/>
        </w:rPr>
        <w:t>//OTHER</w:t>
      </w:r>
    </w:p>
    <w:p>
      <w:pPr>
        <w:rPr>
          <w:rFonts w:hint="default"/>
        </w:rPr>
      </w:pPr>
      <w:r>
        <w:rPr>
          <w:rFonts w:hint="default"/>
        </w:rPr>
        <w:t>&lt;jaZ0071&gt;conest1001080</w:t>
      </w:r>
    </w:p>
    <w:p>
      <w:pPr>
        <w:rPr>
          <w:rFonts w:hint="default"/>
        </w:rPr>
      </w:pPr>
      <w:r>
        <w:rPr>
          <w:rFonts w:hint="default"/>
        </w:rPr>
        <w:t>&lt;cnZ0071&gt;conest1001080</w:t>
      </w:r>
    </w:p>
    <w:p>
      <w:pPr>
        <w:rPr>
          <w:rFonts w:hint="default"/>
        </w:rPr>
      </w:pPr>
    </w:p>
    <w:p>
      <w:pPr>
        <w:rPr>
          <w:rFonts w:hint="default"/>
        </w:rPr>
      </w:pPr>
      <w:r>
        <w:rPr>
          <w:rFonts w:hint="default"/>
        </w:rPr>
        <w:t>//OTHER</w:t>
      </w:r>
    </w:p>
    <w:p>
      <w:pPr>
        <w:rPr>
          <w:rFonts w:hint="default"/>
        </w:rPr>
      </w:pPr>
      <w:r>
        <w:rPr>
          <w:rFonts w:hint="default"/>
        </w:rPr>
        <w:t>&lt;jaZ0072&gt;conest1001090</w:t>
      </w:r>
    </w:p>
    <w:p>
      <w:pPr>
        <w:rPr>
          <w:rFonts w:hint="default"/>
        </w:rPr>
      </w:pPr>
      <w:r>
        <w:rPr>
          <w:rFonts w:hint="default"/>
        </w:rPr>
        <w:t>&lt;cnZ0072&gt;conest1001090</w:t>
      </w:r>
    </w:p>
    <w:p>
      <w:pPr>
        <w:rPr>
          <w:rFonts w:hint="default"/>
        </w:rPr>
      </w:pPr>
    </w:p>
    <w:p>
      <w:pPr>
        <w:rPr>
          <w:rFonts w:hint="default"/>
        </w:rPr>
      </w:pPr>
      <w:r>
        <w:rPr>
          <w:rFonts w:hint="default"/>
        </w:rPr>
        <w:t>//OTHER</w:t>
      </w:r>
    </w:p>
    <w:p>
      <w:pPr>
        <w:rPr>
          <w:rFonts w:hint="default"/>
        </w:rPr>
      </w:pPr>
      <w:r>
        <w:rPr>
          <w:rFonts w:hint="default"/>
        </w:rPr>
        <w:t>&lt;jaZ0073&gt;conest1001100</w:t>
      </w:r>
    </w:p>
    <w:p>
      <w:pPr>
        <w:rPr>
          <w:rFonts w:hint="default"/>
        </w:rPr>
      </w:pPr>
      <w:r>
        <w:rPr>
          <w:rFonts w:hint="default"/>
        </w:rPr>
        <w:t>&lt;cnZ0073&gt;conest1001100</w:t>
      </w:r>
    </w:p>
    <w:p>
      <w:pPr>
        <w:rPr>
          <w:rFonts w:hint="default"/>
        </w:rPr>
      </w:pPr>
    </w:p>
    <w:p>
      <w:pPr>
        <w:rPr>
          <w:rFonts w:hint="default"/>
        </w:rPr>
      </w:pPr>
      <w:r>
        <w:rPr>
          <w:rFonts w:hint="default"/>
        </w:rPr>
        <w:t>//OTHER</w:t>
      </w:r>
    </w:p>
    <w:p>
      <w:pPr>
        <w:rPr>
          <w:rFonts w:hint="default"/>
        </w:rPr>
      </w:pPr>
      <w:r>
        <w:rPr>
          <w:rFonts w:hint="default"/>
        </w:rPr>
        <w:t>&lt;jaZ0074&gt;conest1001110</w:t>
      </w:r>
    </w:p>
    <w:p>
      <w:pPr>
        <w:rPr>
          <w:rFonts w:hint="default"/>
        </w:rPr>
      </w:pPr>
      <w:r>
        <w:rPr>
          <w:rFonts w:hint="default"/>
        </w:rPr>
        <w:t>&lt;cnZ0074&gt;conest1001110</w:t>
      </w:r>
    </w:p>
    <w:p>
      <w:pPr>
        <w:rPr>
          <w:rFonts w:hint="default"/>
        </w:rPr>
      </w:pPr>
    </w:p>
    <w:p>
      <w:pPr>
        <w:rPr>
          <w:rFonts w:hint="default"/>
        </w:rPr>
      </w:pPr>
      <w:r>
        <w:rPr>
          <w:rFonts w:hint="default"/>
        </w:rPr>
        <w:t>//OTHER</w:t>
      </w:r>
    </w:p>
    <w:p>
      <w:pPr>
        <w:rPr>
          <w:rFonts w:hint="default"/>
        </w:rPr>
      </w:pPr>
      <w:r>
        <w:rPr>
          <w:rFonts w:hint="default"/>
        </w:rPr>
        <w:t>&lt;jaZ0075&gt;conest1001120</w:t>
      </w:r>
    </w:p>
    <w:p>
      <w:pPr>
        <w:rPr>
          <w:rFonts w:hint="default"/>
        </w:rPr>
      </w:pPr>
      <w:r>
        <w:rPr>
          <w:rFonts w:hint="default"/>
        </w:rPr>
        <w:t>&lt;cnZ0075&gt;conest1001120</w:t>
      </w:r>
    </w:p>
    <w:p>
      <w:pPr>
        <w:rPr>
          <w:rFonts w:hint="default"/>
        </w:rPr>
      </w:pPr>
    </w:p>
    <w:p>
      <w:pPr>
        <w:rPr>
          <w:rFonts w:hint="default"/>
        </w:rPr>
      </w:pPr>
      <w:r>
        <w:rPr>
          <w:rFonts w:hint="default"/>
        </w:rPr>
        <w:t>//OTHER</w:t>
      </w:r>
    </w:p>
    <w:p>
      <w:pPr>
        <w:rPr>
          <w:rFonts w:hint="default"/>
        </w:rPr>
      </w:pPr>
      <w:r>
        <w:rPr>
          <w:rFonts w:hint="default"/>
        </w:rPr>
        <w:t>&lt;jaZ0076&gt;conest1001130</w:t>
      </w:r>
    </w:p>
    <w:p>
      <w:pPr>
        <w:rPr>
          <w:rFonts w:hint="default"/>
        </w:rPr>
      </w:pPr>
      <w:r>
        <w:rPr>
          <w:rFonts w:hint="default"/>
        </w:rPr>
        <w:t>&lt;cnZ0076&gt;conest1001130</w:t>
      </w:r>
    </w:p>
    <w:p>
      <w:pPr>
        <w:rPr>
          <w:rFonts w:hint="default"/>
        </w:rPr>
      </w:pPr>
    </w:p>
    <w:p>
      <w:pPr>
        <w:rPr>
          <w:rFonts w:hint="default"/>
        </w:rPr>
      </w:pPr>
      <w:r>
        <w:rPr>
          <w:rFonts w:hint="default"/>
        </w:rPr>
        <w:t>//OTHER</w:t>
      </w:r>
    </w:p>
    <w:p>
      <w:pPr>
        <w:rPr>
          <w:rFonts w:hint="default"/>
        </w:rPr>
      </w:pPr>
      <w:r>
        <w:rPr>
          <w:rFonts w:hint="default"/>
        </w:rPr>
        <w:t>&lt;jaZ0077&gt;conest1001140</w:t>
      </w:r>
    </w:p>
    <w:p>
      <w:pPr>
        <w:rPr>
          <w:rFonts w:hint="default"/>
        </w:rPr>
      </w:pPr>
      <w:r>
        <w:rPr>
          <w:rFonts w:hint="default"/>
        </w:rPr>
        <w:t>&lt;cnZ0077&gt;conest1001140</w:t>
      </w:r>
    </w:p>
    <w:p>
      <w:pPr>
        <w:rPr>
          <w:rFonts w:hint="default"/>
        </w:rPr>
      </w:pPr>
    </w:p>
    <w:p>
      <w:pPr>
        <w:rPr>
          <w:rFonts w:hint="default"/>
        </w:rPr>
      </w:pPr>
      <w:r>
        <w:rPr>
          <w:rFonts w:hint="default"/>
        </w:rPr>
        <w:t>//OTHER</w:t>
      </w:r>
    </w:p>
    <w:p>
      <w:pPr>
        <w:rPr>
          <w:rFonts w:hint="default"/>
        </w:rPr>
      </w:pPr>
      <w:r>
        <w:rPr>
          <w:rFonts w:hint="default"/>
        </w:rPr>
        <w:t>&lt;jaZ0078&gt;conest1001150</w:t>
      </w:r>
    </w:p>
    <w:p>
      <w:pPr>
        <w:rPr>
          <w:rFonts w:hint="default"/>
        </w:rPr>
      </w:pPr>
      <w:r>
        <w:rPr>
          <w:rFonts w:hint="default"/>
        </w:rPr>
        <w:t>&lt;cnZ0078&gt;conest1001150</w:t>
      </w:r>
    </w:p>
    <w:p>
      <w:pPr>
        <w:rPr>
          <w:rFonts w:hint="default"/>
        </w:rPr>
      </w:pPr>
    </w:p>
    <w:p>
      <w:pPr>
        <w:rPr>
          <w:rFonts w:hint="default"/>
        </w:rPr>
      </w:pPr>
      <w:r>
        <w:rPr>
          <w:rFonts w:hint="default"/>
        </w:rPr>
        <w:t>//OTHER</w:t>
      </w:r>
    </w:p>
    <w:p>
      <w:pPr>
        <w:rPr>
          <w:rFonts w:hint="default"/>
        </w:rPr>
      </w:pPr>
      <w:r>
        <w:rPr>
          <w:rFonts w:hint="default"/>
        </w:rPr>
        <w:t>&lt;jaZ0079&gt;conest1001160</w:t>
      </w:r>
    </w:p>
    <w:p>
      <w:pPr>
        <w:rPr>
          <w:rFonts w:hint="default"/>
        </w:rPr>
      </w:pPr>
      <w:r>
        <w:rPr>
          <w:rFonts w:hint="default"/>
        </w:rPr>
        <w:t>&lt;cnZ0079&gt;conest1001160</w:t>
      </w:r>
    </w:p>
    <w:p>
      <w:pPr>
        <w:rPr>
          <w:rFonts w:hint="default"/>
        </w:rPr>
      </w:pPr>
    </w:p>
    <w:p>
      <w:pPr>
        <w:rPr>
          <w:rFonts w:hint="default"/>
        </w:rPr>
      </w:pPr>
      <w:r>
        <w:rPr>
          <w:rFonts w:hint="default"/>
        </w:rPr>
        <w:t>//OTHER</w:t>
      </w:r>
    </w:p>
    <w:p>
      <w:pPr>
        <w:rPr>
          <w:rFonts w:hint="default"/>
        </w:rPr>
      </w:pPr>
      <w:r>
        <w:rPr>
          <w:rFonts w:hint="default"/>
        </w:rPr>
        <w:t>&lt;jaZ0080&gt;conest1001170</w:t>
      </w:r>
    </w:p>
    <w:p>
      <w:pPr>
        <w:rPr>
          <w:rFonts w:hint="default"/>
        </w:rPr>
      </w:pPr>
      <w:r>
        <w:rPr>
          <w:rFonts w:hint="default"/>
        </w:rPr>
        <w:t>&lt;cnZ0080&gt;conest1001170</w:t>
      </w:r>
    </w:p>
    <w:p>
      <w:pPr>
        <w:rPr>
          <w:rFonts w:hint="default"/>
        </w:rPr>
      </w:pPr>
    </w:p>
    <w:p>
      <w:pPr>
        <w:rPr>
          <w:rFonts w:hint="default"/>
        </w:rPr>
      </w:pPr>
      <w:r>
        <w:rPr>
          <w:rFonts w:hint="default"/>
        </w:rPr>
        <w:t>//OTHER</w:t>
      </w:r>
    </w:p>
    <w:p>
      <w:pPr>
        <w:rPr>
          <w:rFonts w:hint="default"/>
        </w:rPr>
      </w:pPr>
      <w:r>
        <w:rPr>
          <w:rFonts w:hint="default"/>
        </w:rPr>
        <w:t>&lt;jaZ0081&gt;conest1001180</w:t>
      </w:r>
    </w:p>
    <w:p>
      <w:pPr>
        <w:rPr>
          <w:rFonts w:hint="default"/>
        </w:rPr>
      </w:pPr>
      <w:r>
        <w:rPr>
          <w:rFonts w:hint="default"/>
        </w:rPr>
        <w:t>&lt;cnZ0081&gt;conest1001180</w:t>
      </w:r>
    </w:p>
    <w:p>
      <w:pPr>
        <w:rPr>
          <w:rFonts w:hint="default"/>
        </w:rPr>
      </w:pPr>
    </w:p>
    <w:p>
      <w:pPr>
        <w:rPr>
          <w:rFonts w:hint="default"/>
        </w:rPr>
      </w:pPr>
      <w:r>
        <w:rPr>
          <w:rFonts w:hint="default"/>
        </w:rPr>
        <w:t>//OTHER</w:t>
      </w:r>
    </w:p>
    <w:p>
      <w:pPr>
        <w:rPr>
          <w:rFonts w:hint="default"/>
        </w:rPr>
      </w:pPr>
      <w:r>
        <w:rPr>
          <w:rFonts w:hint="default"/>
        </w:rPr>
        <w:t>&lt;jaZ0082&gt;conest1001190</w:t>
      </w:r>
    </w:p>
    <w:p>
      <w:pPr>
        <w:rPr>
          <w:rFonts w:hint="default"/>
        </w:rPr>
      </w:pPr>
      <w:r>
        <w:rPr>
          <w:rFonts w:hint="default"/>
        </w:rPr>
        <w:t>&lt;cnZ0082&gt;conest1001190</w:t>
      </w:r>
    </w:p>
    <w:p>
      <w:pPr>
        <w:rPr>
          <w:rFonts w:hint="default"/>
        </w:rPr>
      </w:pPr>
    </w:p>
    <w:p>
      <w:pPr>
        <w:rPr>
          <w:rFonts w:hint="default"/>
        </w:rPr>
      </w:pPr>
      <w:r>
        <w:rPr>
          <w:rFonts w:hint="default"/>
        </w:rPr>
        <w:t>//OTHER</w:t>
      </w:r>
    </w:p>
    <w:p>
      <w:pPr>
        <w:rPr>
          <w:rFonts w:hint="default"/>
        </w:rPr>
      </w:pPr>
      <w:r>
        <w:rPr>
          <w:rFonts w:hint="default"/>
        </w:rPr>
        <w:t>&lt;jaZ0083&gt;conest1001200</w:t>
      </w:r>
    </w:p>
    <w:p>
      <w:pPr>
        <w:rPr>
          <w:rFonts w:hint="default"/>
        </w:rPr>
      </w:pPr>
      <w:r>
        <w:rPr>
          <w:rFonts w:hint="default"/>
        </w:rPr>
        <w:t>&lt;cnZ0083&gt;conest1001200</w:t>
      </w:r>
    </w:p>
    <w:p>
      <w:pPr>
        <w:rPr>
          <w:rFonts w:hint="default"/>
        </w:rPr>
      </w:pPr>
    </w:p>
    <w:p>
      <w:pPr>
        <w:rPr>
          <w:rFonts w:hint="default"/>
        </w:rPr>
      </w:pPr>
      <w:r>
        <w:rPr>
          <w:rFonts w:hint="default"/>
        </w:rPr>
        <w:t>//OTHER</w:t>
      </w:r>
    </w:p>
    <w:p>
      <w:pPr>
        <w:rPr>
          <w:rFonts w:hint="default"/>
        </w:rPr>
      </w:pPr>
      <w:r>
        <w:rPr>
          <w:rFonts w:hint="default"/>
        </w:rPr>
        <w:t>&lt;jaZ0084&gt;conest1001210</w:t>
      </w:r>
    </w:p>
    <w:p>
      <w:pPr>
        <w:rPr>
          <w:rFonts w:hint="default"/>
        </w:rPr>
      </w:pPr>
      <w:r>
        <w:rPr>
          <w:rFonts w:hint="default"/>
        </w:rPr>
        <w:t>&lt;cnZ0084&gt;conest1001210</w:t>
      </w:r>
    </w:p>
    <w:p>
      <w:pPr>
        <w:rPr>
          <w:rFonts w:hint="default"/>
        </w:rPr>
      </w:pPr>
    </w:p>
    <w:p>
      <w:pPr>
        <w:rPr>
          <w:rFonts w:hint="default"/>
        </w:rPr>
      </w:pPr>
      <w:r>
        <w:rPr>
          <w:rFonts w:hint="default"/>
        </w:rPr>
        <w:t>//OTHER</w:t>
      </w:r>
    </w:p>
    <w:p>
      <w:pPr>
        <w:rPr>
          <w:rFonts w:hint="default"/>
        </w:rPr>
      </w:pPr>
      <w:r>
        <w:rPr>
          <w:rFonts w:hint="default"/>
        </w:rPr>
        <w:t>&lt;jaZ0085&gt;conest1001220</w:t>
      </w:r>
    </w:p>
    <w:p>
      <w:pPr>
        <w:rPr>
          <w:rFonts w:hint="default"/>
        </w:rPr>
      </w:pPr>
      <w:r>
        <w:rPr>
          <w:rFonts w:hint="default"/>
        </w:rPr>
        <w:t>&lt;cnZ0085&gt;conest1001220</w:t>
      </w:r>
    </w:p>
    <w:p>
      <w:pPr>
        <w:rPr>
          <w:rFonts w:hint="default"/>
        </w:rPr>
      </w:pPr>
    </w:p>
    <w:p>
      <w:pPr>
        <w:rPr>
          <w:rFonts w:hint="default"/>
        </w:rPr>
      </w:pPr>
      <w:r>
        <w:rPr>
          <w:rFonts w:hint="default"/>
        </w:rPr>
        <w:t>//OTHER</w:t>
      </w:r>
    </w:p>
    <w:p>
      <w:pPr>
        <w:rPr>
          <w:rFonts w:hint="default"/>
        </w:rPr>
      </w:pPr>
      <w:r>
        <w:rPr>
          <w:rFonts w:hint="default"/>
        </w:rPr>
        <w:t>&lt;jaZ0086&gt;conest1001230</w:t>
      </w:r>
    </w:p>
    <w:p>
      <w:pPr>
        <w:rPr>
          <w:rFonts w:hint="default"/>
        </w:rPr>
      </w:pPr>
      <w:r>
        <w:rPr>
          <w:rFonts w:hint="default"/>
        </w:rPr>
        <w:t>&lt;cnZ0086&gt;conest1001230</w:t>
      </w:r>
    </w:p>
    <w:p>
      <w:pPr>
        <w:rPr>
          <w:rFonts w:hint="default"/>
        </w:rPr>
      </w:pPr>
    </w:p>
    <w:p>
      <w:pPr>
        <w:rPr>
          <w:rFonts w:hint="default"/>
        </w:rPr>
      </w:pPr>
      <w:r>
        <w:rPr>
          <w:rFonts w:hint="default"/>
        </w:rPr>
        <w:t>//OTHER</w:t>
      </w:r>
    </w:p>
    <w:p>
      <w:pPr>
        <w:rPr>
          <w:rFonts w:hint="default"/>
        </w:rPr>
      </w:pPr>
      <w:r>
        <w:rPr>
          <w:rFonts w:hint="default"/>
        </w:rPr>
        <w:t>&lt;jaZ0087&gt;conest1001240</w:t>
      </w:r>
    </w:p>
    <w:p>
      <w:pPr>
        <w:rPr>
          <w:rFonts w:hint="default"/>
        </w:rPr>
      </w:pPr>
      <w:r>
        <w:rPr>
          <w:rFonts w:hint="default"/>
        </w:rPr>
        <w:t>&lt;cnZ0087&gt;conest1001240</w:t>
      </w:r>
    </w:p>
    <w:p>
      <w:pPr>
        <w:rPr>
          <w:rFonts w:hint="default"/>
        </w:rPr>
      </w:pPr>
    </w:p>
    <w:p>
      <w:pPr>
        <w:rPr>
          <w:rFonts w:hint="default"/>
        </w:rPr>
      </w:pPr>
      <w:r>
        <w:rPr>
          <w:rFonts w:hint="default"/>
        </w:rPr>
        <w:t>//OTHER</w:t>
      </w:r>
    </w:p>
    <w:p>
      <w:pPr>
        <w:rPr>
          <w:rFonts w:hint="default"/>
        </w:rPr>
      </w:pPr>
      <w:r>
        <w:rPr>
          <w:rFonts w:hint="default"/>
        </w:rPr>
        <w:t>&lt;jaZ0088&gt;conest1001250</w:t>
      </w:r>
    </w:p>
    <w:p>
      <w:pPr>
        <w:rPr>
          <w:rFonts w:hint="default"/>
        </w:rPr>
      </w:pPr>
      <w:r>
        <w:rPr>
          <w:rFonts w:hint="default"/>
        </w:rPr>
        <w:t>&lt;cnZ0088&gt;conest1001250</w:t>
      </w:r>
    </w:p>
    <w:p>
      <w:pPr>
        <w:rPr>
          <w:rFonts w:hint="default"/>
        </w:rPr>
      </w:pPr>
    </w:p>
    <w:p>
      <w:pPr>
        <w:rPr>
          <w:rFonts w:hint="default"/>
        </w:rPr>
      </w:pPr>
      <w:r>
        <w:rPr>
          <w:rFonts w:hint="default"/>
        </w:rPr>
        <w:t>//OTHER</w:t>
      </w:r>
    </w:p>
    <w:p>
      <w:pPr>
        <w:rPr>
          <w:rFonts w:hint="default"/>
        </w:rPr>
      </w:pPr>
      <w:r>
        <w:rPr>
          <w:rFonts w:hint="default"/>
        </w:rPr>
        <w:t>&lt;jaZ0089&gt;conest1001260</w:t>
      </w:r>
    </w:p>
    <w:p>
      <w:pPr>
        <w:rPr>
          <w:rFonts w:hint="default"/>
        </w:rPr>
      </w:pPr>
      <w:r>
        <w:rPr>
          <w:rFonts w:hint="default"/>
        </w:rPr>
        <w:t>&lt;cnZ0089&gt;conest1001260</w:t>
      </w:r>
    </w:p>
    <w:p>
      <w:pPr>
        <w:rPr>
          <w:rFonts w:hint="default"/>
        </w:rPr>
      </w:pPr>
    </w:p>
    <w:p>
      <w:pPr>
        <w:rPr>
          <w:rFonts w:hint="default"/>
        </w:rPr>
      </w:pPr>
      <w:r>
        <w:rPr>
          <w:rFonts w:hint="default"/>
        </w:rPr>
        <w:t>//OTHER</w:t>
      </w:r>
    </w:p>
    <w:p>
      <w:pPr>
        <w:rPr>
          <w:rFonts w:hint="default"/>
        </w:rPr>
      </w:pPr>
      <w:r>
        <w:rPr>
          <w:rFonts w:hint="default"/>
        </w:rPr>
        <w:t>&lt;jaZ0090&gt;conest1001270</w:t>
      </w:r>
    </w:p>
    <w:p>
      <w:pPr>
        <w:rPr>
          <w:rFonts w:hint="default"/>
        </w:rPr>
      </w:pPr>
      <w:r>
        <w:rPr>
          <w:rFonts w:hint="default"/>
        </w:rPr>
        <w:t>&lt;cnZ0090&gt;conest1001270</w:t>
      </w:r>
    </w:p>
    <w:p>
      <w:pPr>
        <w:rPr>
          <w:rFonts w:hint="default"/>
        </w:rPr>
      </w:pPr>
    </w:p>
    <w:p>
      <w:pPr>
        <w:rPr>
          <w:rFonts w:hint="default"/>
        </w:rPr>
      </w:pPr>
      <w:r>
        <w:rPr>
          <w:rFonts w:hint="default"/>
        </w:rPr>
        <w:t>//OTHER</w:t>
      </w:r>
    </w:p>
    <w:p>
      <w:pPr>
        <w:rPr>
          <w:rFonts w:hint="default"/>
        </w:rPr>
      </w:pPr>
      <w:r>
        <w:rPr>
          <w:rFonts w:hint="default"/>
        </w:rPr>
        <w:t>&lt;jaZ0091&gt;conest1001280</w:t>
      </w:r>
    </w:p>
    <w:p>
      <w:pPr>
        <w:rPr>
          <w:rFonts w:hint="default"/>
        </w:rPr>
      </w:pPr>
      <w:r>
        <w:rPr>
          <w:rFonts w:hint="default"/>
        </w:rPr>
        <w:t>&lt;cnZ0091&gt;conest1001280</w:t>
      </w:r>
    </w:p>
    <w:p>
      <w:pPr>
        <w:rPr>
          <w:rFonts w:hint="default"/>
        </w:rPr>
      </w:pPr>
    </w:p>
    <w:p>
      <w:pPr>
        <w:rPr>
          <w:rFonts w:hint="default"/>
        </w:rPr>
      </w:pPr>
      <w:r>
        <w:rPr>
          <w:rFonts w:hint="default"/>
        </w:rPr>
        <w:t>//OTHER</w:t>
      </w:r>
    </w:p>
    <w:p>
      <w:pPr>
        <w:rPr>
          <w:rFonts w:hint="default"/>
        </w:rPr>
      </w:pPr>
      <w:r>
        <w:rPr>
          <w:rFonts w:hint="default"/>
        </w:rPr>
        <w:t>&lt;jaZ0092&gt;conest1001290</w:t>
      </w:r>
    </w:p>
    <w:p>
      <w:pPr>
        <w:rPr>
          <w:rFonts w:hint="default"/>
        </w:rPr>
      </w:pPr>
      <w:r>
        <w:rPr>
          <w:rFonts w:hint="default"/>
        </w:rPr>
        <w:t>&lt;cnZ0092&gt;conest1001290</w:t>
      </w:r>
    </w:p>
    <w:p>
      <w:pPr>
        <w:rPr>
          <w:rFonts w:hint="default"/>
        </w:rPr>
      </w:pPr>
    </w:p>
    <w:p>
      <w:pPr>
        <w:rPr>
          <w:rFonts w:hint="default"/>
        </w:rPr>
      </w:pPr>
      <w:r>
        <w:rPr>
          <w:rFonts w:hint="default"/>
        </w:rPr>
        <w:t>//OTHER</w:t>
      </w:r>
    </w:p>
    <w:p>
      <w:pPr>
        <w:rPr>
          <w:rFonts w:hint="default"/>
        </w:rPr>
      </w:pPr>
      <w:r>
        <w:rPr>
          <w:rFonts w:hint="default"/>
        </w:rPr>
        <w:t>&lt;jaZ0093&gt;conest1001300</w:t>
      </w:r>
    </w:p>
    <w:p>
      <w:pPr>
        <w:rPr>
          <w:rFonts w:hint="default"/>
        </w:rPr>
      </w:pPr>
      <w:r>
        <w:rPr>
          <w:rFonts w:hint="default"/>
        </w:rPr>
        <w:t>&lt;cnZ0093&gt;conest1001300</w:t>
      </w:r>
    </w:p>
    <w:p>
      <w:pPr>
        <w:rPr>
          <w:rFonts w:hint="default"/>
        </w:rPr>
      </w:pPr>
    </w:p>
    <w:p>
      <w:pPr>
        <w:rPr>
          <w:rFonts w:hint="default"/>
        </w:rPr>
      </w:pPr>
      <w:r>
        <w:rPr>
          <w:rFonts w:hint="default"/>
        </w:rPr>
        <w:t>//OTHER</w:t>
      </w:r>
    </w:p>
    <w:p>
      <w:pPr>
        <w:rPr>
          <w:rFonts w:hint="default"/>
        </w:rPr>
      </w:pPr>
      <w:r>
        <w:rPr>
          <w:rFonts w:hint="default"/>
        </w:rPr>
        <w:t>&lt;jaZ0094&gt;conest1001310</w:t>
      </w:r>
    </w:p>
    <w:p>
      <w:pPr>
        <w:rPr>
          <w:rFonts w:hint="default"/>
        </w:rPr>
      </w:pPr>
      <w:r>
        <w:rPr>
          <w:rFonts w:hint="default"/>
        </w:rPr>
        <w:t>&lt;cnZ0094&gt;conest1001310</w:t>
      </w:r>
    </w:p>
    <w:p>
      <w:pPr>
        <w:rPr>
          <w:rFonts w:hint="default"/>
        </w:rPr>
      </w:pPr>
    </w:p>
    <w:p>
      <w:pPr>
        <w:rPr>
          <w:rFonts w:hint="default"/>
        </w:rPr>
      </w:pPr>
      <w:r>
        <w:rPr>
          <w:rFonts w:hint="default"/>
        </w:rPr>
        <w:t>//OTHER</w:t>
      </w:r>
    </w:p>
    <w:p>
      <w:pPr>
        <w:rPr>
          <w:rFonts w:hint="default"/>
        </w:rPr>
      </w:pPr>
      <w:r>
        <w:rPr>
          <w:rFonts w:hint="default"/>
        </w:rPr>
        <w:t>&lt;jaZ0095&gt;conest1001320</w:t>
      </w:r>
    </w:p>
    <w:p>
      <w:pPr>
        <w:rPr>
          <w:rFonts w:hint="default"/>
        </w:rPr>
      </w:pPr>
      <w:r>
        <w:rPr>
          <w:rFonts w:hint="default"/>
        </w:rPr>
        <w:t>&lt;cnZ0095&gt;conest1001320</w:t>
      </w:r>
    </w:p>
    <w:p>
      <w:pPr>
        <w:rPr>
          <w:rFonts w:hint="default"/>
        </w:rPr>
      </w:pPr>
    </w:p>
    <w:p>
      <w:pPr>
        <w:rPr>
          <w:rFonts w:hint="default"/>
        </w:rPr>
      </w:pPr>
      <w:r>
        <w:rPr>
          <w:rFonts w:hint="default"/>
        </w:rPr>
        <w:t>//OTHER</w:t>
      </w:r>
    </w:p>
    <w:p>
      <w:pPr>
        <w:rPr>
          <w:rFonts w:hint="default"/>
        </w:rPr>
      </w:pPr>
      <w:r>
        <w:rPr>
          <w:rFonts w:hint="default"/>
        </w:rPr>
        <w:t>&lt;jaZ0096&gt;conest1001330</w:t>
      </w:r>
    </w:p>
    <w:p>
      <w:pPr>
        <w:rPr>
          <w:rFonts w:hint="default"/>
        </w:rPr>
      </w:pPr>
      <w:r>
        <w:rPr>
          <w:rFonts w:hint="default"/>
        </w:rPr>
        <w:t>&lt;cnZ0096&gt;conest1001330</w:t>
      </w:r>
    </w:p>
    <w:p>
      <w:pPr>
        <w:rPr>
          <w:rFonts w:hint="default"/>
        </w:rPr>
      </w:pPr>
    </w:p>
    <w:p>
      <w:pPr>
        <w:rPr>
          <w:rFonts w:hint="default"/>
        </w:rPr>
      </w:pPr>
      <w:r>
        <w:rPr>
          <w:rFonts w:hint="default"/>
        </w:rPr>
        <w:t>//OTHER</w:t>
      </w:r>
    </w:p>
    <w:p>
      <w:pPr>
        <w:rPr>
          <w:rFonts w:hint="default"/>
        </w:rPr>
      </w:pPr>
      <w:r>
        <w:rPr>
          <w:rFonts w:hint="default"/>
        </w:rPr>
        <w:t>&lt;jaZ0097&gt;conest1001340</w:t>
      </w:r>
    </w:p>
    <w:p>
      <w:pPr>
        <w:rPr>
          <w:rFonts w:hint="default"/>
        </w:rPr>
      </w:pPr>
      <w:r>
        <w:rPr>
          <w:rFonts w:hint="default"/>
        </w:rPr>
        <w:t>&lt;cnZ0097&gt;conest1001340</w:t>
      </w:r>
    </w:p>
    <w:p>
      <w:pPr>
        <w:rPr>
          <w:rFonts w:hint="default"/>
        </w:rPr>
      </w:pPr>
    </w:p>
    <w:p>
      <w:pPr>
        <w:rPr>
          <w:rFonts w:hint="default"/>
        </w:rPr>
      </w:pPr>
      <w:r>
        <w:rPr>
          <w:rFonts w:hint="default"/>
        </w:rPr>
        <w:t>//OTHER</w:t>
      </w:r>
    </w:p>
    <w:p>
      <w:pPr>
        <w:rPr>
          <w:rFonts w:hint="default"/>
        </w:rPr>
      </w:pPr>
      <w:r>
        <w:rPr>
          <w:rFonts w:hint="default"/>
        </w:rPr>
        <w:t>&lt;jaZ0098&gt;conest1001350</w:t>
      </w:r>
    </w:p>
    <w:p>
      <w:pPr>
        <w:rPr>
          <w:rFonts w:hint="default"/>
        </w:rPr>
      </w:pPr>
      <w:r>
        <w:rPr>
          <w:rFonts w:hint="default"/>
        </w:rPr>
        <w:t>&lt;cnZ0098&gt;conest1001350</w:t>
      </w:r>
    </w:p>
    <w:p>
      <w:pPr>
        <w:rPr>
          <w:rFonts w:hint="default"/>
        </w:rPr>
      </w:pPr>
    </w:p>
    <w:p>
      <w:pPr>
        <w:rPr>
          <w:rFonts w:hint="default"/>
        </w:rPr>
      </w:pPr>
      <w:r>
        <w:rPr>
          <w:rFonts w:hint="default"/>
        </w:rPr>
        <w:t>//OTHER</w:t>
      </w:r>
    </w:p>
    <w:p>
      <w:pPr>
        <w:rPr>
          <w:rFonts w:hint="default"/>
        </w:rPr>
      </w:pPr>
      <w:r>
        <w:rPr>
          <w:rFonts w:hint="default"/>
        </w:rPr>
        <w:t>&lt;jaZ0099&gt;conest1001360</w:t>
      </w:r>
    </w:p>
    <w:p>
      <w:pPr>
        <w:rPr>
          <w:rFonts w:hint="default"/>
        </w:rPr>
      </w:pPr>
      <w:r>
        <w:rPr>
          <w:rFonts w:hint="default"/>
        </w:rPr>
        <w:t>&lt;cnZ0099&gt;conest1001360</w:t>
      </w:r>
    </w:p>
    <w:p>
      <w:pPr>
        <w:rPr>
          <w:rFonts w:hint="default"/>
        </w:rPr>
      </w:pPr>
    </w:p>
    <w:p>
      <w:pPr>
        <w:rPr>
          <w:rFonts w:hint="default"/>
        </w:rPr>
      </w:pPr>
      <w:r>
        <w:rPr>
          <w:rFonts w:hint="default"/>
        </w:rPr>
        <w:t>//OTHER</w:t>
      </w:r>
    </w:p>
    <w:p>
      <w:pPr>
        <w:rPr>
          <w:rFonts w:hint="default"/>
        </w:rPr>
      </w:pPr>
      <w:r>
        <w:rPr>
          <w:rFonts w:hint="default"/>
        </w:rPr>
        <w:t>&lt;jaZ0100&gt;9440</w:t>
      </w:r>
    </w:p>
    <w:p>
      <w:pPr>
        <w:rPr>
          <w:rFonts w:hint="default"/>
        </w:rPr>
      </w:pPr>
      <w:r>
        <w:rPr>
          <w:rFonts w:hint="default"/>
        </w:rPr>
        <w:t>&lt;cnZ0100&gt;9440</w:t>
      </w:r>
    </w:p>
    <w:p>
      <w:pPr>
        <w:rPr>
          <w:rFonts w:hint="default"/>
        </w:rPr>
      </w:pPr>
    </w:p>
    <w:p>
      <w:pPr>
        <w:rPr>
          <w:rFonts w:hint="default"/>
        </w:rPr>
      </w:pPr>
      <w:r>
        <w:rPr>
          <w:rFonts w:hint="default"/>
        </w:rPr>
        <w:t>//OTHER</w:t>
      </w:r>
    </w:p>
    <w:p>
      <w:pPr>
        <w:rPr>
          <w:rFonts w:hint="default"/>
        </w:rPr>
      </w:pPr>
      <w:r>
        <w:rPr>
          <w:rFonts w:hint="default"/>
        </w:rPr>
        <w:t>&lt;jaZ0101&gt;conest1001370</w:t>
      </w:r>
    </w:p>
    <w:p>
      <w:pPr>
        <w:rPr>
          <w:rFonts w:hint="default"/>
        </w:rPr>
      </w:pPr>
      <w:r>
        <w:rPr>
          <w:rFonts w:hint="default"/>
        </w:rPr>
        <w:t>&lt;cnZ0101&gt;conest1001370</w:t>
      </w:r>
    </w:p>
    <w:p>
      <w:pPr>
        <w:rPr>
          <w:rFonts w:hint="default"/>
        </w:rPr>
      </w:pPr>
    </w:p>
    <w:p>
      <w:pPr>
        <w:rPr>
          <w:rFonts w:hint="default"/>
        </w:rPr>
      </w:pPr>
      <w:r>
        <w:rPr>
          <w:rFonts w:hint="default"/>
        </w:rPr>
        <w:t>//OTHER</w:t>
      </w:r>
    </w:p>
    <w:p>
      <w:pPr>
        <w:rPr>
          <w:rFonts w:hint="default"/>
        </w:rPr>
      </w:pPr>
      <w:r>
        <w:rPr>
          <w:rFonts w:hint="default"/>
        </w:rPr>
        <w:t>&lt;jaZ0102&gt;conest1001380</w:t>
      </w:r>
    </w:p>
    <w:p>
      <w:pPr>
        <w:rPr>
          <w:rFonts w:hint="default"/>
        </w:rPr>
      </w:pPr>
      <w:r>
        <w:rPr>
          <w:rFonts w:hint="default"/>
        </w:rPr>
        <w:t>&lt;cnZ0102&gt;conest1001380</w:t>
      </w:r>
    </w:p>
    <w:p>
      <w:pPr>
        <w:rPr>
          <w:rFonts w:hint="default"/>
        </w:rPr>
      </w:pPr>
    </w:p>
    <w:p>
      <w:pPr>
        <w:rPr>
          <w:rFonts w:hint="default"/>
        </w:rPr>
      </w:pPr>
      <w:r>
        <w:rPr>
          <w:rFonts w:hint="default"/>
        </w:rPr>
        <w:t>//OTHER</w:t>
      </w:r>
    </w:p>
    <w:p>
      <w:pPr>
        <w:rPr>
          <w:rFonts w:hint="default"/>
        </w:rPr>
      </w:pPr>
      <w:r>
        <w:rPr>
          <w:rFonts w:hint="default"/>
        </w:rPr>
        <w:t>&lt;jaZ0103&gt;conest1001390</w:t>
      </w:r>
    </w:p>
    <w:p>
      <w:pPr>
        <w:rPr>
          <w:rFonts w:hint="default"/>
        </w:rPr>
      </w:pPr>
      <w:r>
        <w:rPr>
          <w:rFonts w:hint="default"/>
        </w:rPr>
        <w:t>&lt;cnZ0103&gt;conest1001390</w:t>
      </w:r>
    </w:p>
    <w:p>
      <w:pPr>
        <w:rPr>
          <w:rFonts w:hint="default"/>
        </w:rPr>
      </w:pPr>
    </w:p>
    <w:p>
      <w:pPr>
        <w:rPr>
          <w:rFonts w:hint="default"/>
        </w:rPr>
      </w:pPr>
      <w:r>
        <w:rPr>
          <w:rFonts w:hint="default"/>
        </w:rPr>
        <w:t>//OTHER</w:t>
      </w:r>
    </w:p>
    <w:p>
      <w:pPr>
        <w:rPr>
          <w:rFonts w:hint="default"/>
        </w:rPr>
      </w:pPr>
      <w:r>
        <w:rPr>
          <w:rFonts w:hint="default"/>
        </w:rPr>
        <w:t>&lt;jaZ0104&gt;conest1001400</w:t>
      </w:r>
    </w:p>
    <w:p>
      <w:pPr>
        <w:rPr>
          <w:rFonts w:hint="default"/>
        </w:rPr>
      </w:pPr>
      <w:r>
        <w:rPr>
          <w:rFonts w:hint="default"/>
        </w:rPr>
        <w:t>&lt;cnZ0104&gt;conest1001400</w:t>
      </w:r>
    </w:p>
    <w:p>
      <w:pPr>
        <w:rPr>
          <w:rFonts w:hint="default"/>
        </w:rPr>
      </w:pPr>
    </w:p>
    <w:p>
      <w:pPr>
        <w:rPr>
          <w:rFonts w:hint="default"/>
        </w:rPr>
      </w:pPr>
      <w:r>
        <w:rPr>
          <w:rFonts w:hint="default"/>
        </w:rPr>
        <w:t>//OTHER</w:t>
      </w:r>
    </w:p>
    <w:p>
      <w:pPr>
        <w:rPr>
          <w:rFonts w:hint="default"/>
        </w:rPr>
      </w:pPr>
      <w:r>
        <w:rPr>
          <w:rFonts w:hint="default"/>
        </w:rPr>
        <w:t>&lt;jaZ0105&gt;conest1001410</w:t>
      </w:r>
    </w:p>
    <w:p>
      <w:pPr>
        <w:rPr>
          <w:rFonts w:hint="default"/>
        </w:rPr>
      </w:pPr>
      <w:r>
        <w:rPr>
          <w:rFonts w:hint="default"/>
        </w:rPr>
        <w:t>&lt;cnZ0105&gt;conest1001410</w:t>
      </w:r>
    </w:p>
    <w:p>
      <w:pPr>
        <w:rPr>
          <w:rFonts w:hint="default"/>
        </w:rPr>
      </w:pPr>
    </w:p>
    <w:p>
      <w:pPr>
        <w:rPr>
          <w:rFonts w:hint="default"/>
        </w:rPr>
      </w:pPr>
      <w:r>
        <w:rPr>
          <w:rFonts w:hint="default"/>
        </w:rPr>
        <w:t>//OTHER</w:t>
      </w:r>
    </w:p>
    <w:p>
      <w:pPr>
        <w:rPr>
          <w:rFonts w:hint="default"/>
        </w:rPr>
      </w:pPr>
      <w:r>
        <w:rPr>
          <w:rFonts w:hint="default"/>
        </w:rPr>
        <w:t>&lt;jaZ0106&gt;conest1001420</w:t>
      </w:r>
    </w:p>
    <w:p>
      <w:pPr>
        <w:rPr>
          <w:rFonts w:hint="default"/>
        </w:rPr>
      </w:pPr>
      <w:r>
        <w:rPr>
          <w:rFonts w:hint="default"/>
        </w:rPr>
        <w:t>&lt;cnZ0106&gt;conest1001420</w:t>
      </w:r>
    </w:p>
    <w:p>
      <w:pPr>
        <w:rPr>
          <w:rFonts w:hint="default"/>
        </w:rPr>
      </w:pPr>
    </w:p>
    <w:p>
      <w:pPr>
        <w:rPr>
          <w:rFonts w:hint="default"/>
        </w:rPr>
      </w:pPr>
      <w:r>
        <w:rPr>
          <w:rFonts w:hint="default"/>
        </w:rPr>
        <w:t>//OTHER</w:t>
      </w:r>
    </w:p>
    <w:p>
      <w:pPr>
        <w:rPr>
          <w:rFonts w:hint="default"/>
        </w:rPr>
      </w:pPr>
      <w:r>
        <w:rPr>
          <w:rFonts w:hint="default"/>
        </w:rPr>
        <w:t>&lt;jaZ0107&gt;conest1001430</w:t>
      </w:r>
    </w:p>
    <w:p>
      <w:pPr>
        <w:rPr>
          <w:rFonts w:hint="default"/>
        </w:rPr>
      </w:pPr>
      <w:r>
        <w:rPr>
          <w:rFonts w:hint="default"/>
        </w:rPr>
        <w:t>&lt;cnZ0107&gt;conest1001430</w:t>
      </w:r>
    </w:p>
    <w:p>
      <w:pPr>
        <w:rPr>
          <w:rFonts w:hint="default"/>
        </w:rPr>
      </w:pPr>
    </w:p>
    <w:p>
      <w:pPr>
        <w:rPr>
          <w:rFonts w:hint="default"/>
        </w:rPr>
      </w:pPr>
      <w:r>
        <w:rPr>
          <w:rFonts w:hint="default"/>
        </w:rPr>
        <w:t>//OTHER</w:t>
      </w:r>
    </w:p>
    <w:p>
      <w:pPr>
        <w:rPr>
          <w:rFonts w:hint="default"/>
        </w:rPr>
      </w:pPr>
      <w:r>
        <w:rPr>
          <w:rFonts w:hint="default"/>
        </w:rPr>
        <w:t>&lt;jaZ0108&gt;conest1001440</w:t>
      </w:r>
    </w:p>
    <w:p>
      <w:pPr>
        <w:rPr>
          <w:rFonts w:hint="default"/>
        </w:rPr>
      </w:pPr>
      <w:r>
        <w:rPr>
          <w:rFonts w:hint="default"/>
        </w:rPr>
        <w:t>&lt;cnZ0108&gt;conest1001440</w:t>
      </w:r>
    </w:p>
    <w:p>
      <w:pPr>
        <w:rPr>
          <w:rFonts w:hint="default"/>
        </w:rPr>
      </w:pPr>
    </w:p>
    <w:p>
      <w:pPr>
        <w:rPr>
          <w:rFonts w:hint="default"/>
        </w:rPr>
      </w:pPr>
      <w:r>
        <w:rPr>
          <w:rFonts w:hint="default"/>
        </w:rPr>
        <w:t>//OTHER</w:t>
      </w:r>
    </w:p>
    <w:p>
      <w:pPr>
        <w:rPr>
          <w:rFonts w:hint="default"/>
        </w:rPr>
      </w:pPr>
      <w:r>
        <w:rPr>
          <w:rFonts w:hint="default"/>
        </w:rPr>
        <w:t>&lt;jaZ0109&gt;conest1001450</w:t>
      </w:r>
    </w:p>
    <w:p>
      <w:pPr>
        <w:rPr>
          <w:rFonts w:hint="default"/>
        </w:rPr>
      </w:pPr>
      <w:r>
        <w:rPr>
          <w:rFonts w:hint="default"/>
        </w:rPr>
        <w:t>&lt;cnZ0109&gt;conest1001450</w:t>
      </w:r>
    </w:p>
    <w:p>
      <w:pPr>
        <w:rPr>
          <w:rFonts w:hint="default"/>
        </w:rPr>
      </w:pPr>
    </w:p>
    <w:p>
      <w:pPr>
        <w:rPr>
          <w:rFonts w:hint="default"/>
        </w:rPr>
      </w:pPr>
      <w:r>
        <w:rPr>
          <w:rFonts w:hint="default"/>
        </w:rPr>
        <w:t>//OTHER</w:t>
      </w:r>
    </w:p>
    <w:p>
      <w:pPr>
        <w:rPr>
          <w:rFonts w:hint="default"/>
        </w:rPr>
      </w:pPr>
      <w:r>
        <w:rPr>
          <w:rFonts w:hint="default"/>
        </w:rPr>
        <w:t>&lt;jaZ0110&gt;conest1001460</w:t>
      </w:r>
    </w:p>
    <w:p>
      <w:pPr>
        <w:rPr>
          <w:rFonts w:hint="default"/>
        </w:rPr>
      </w:pPr>
      <w:r>
        <w:rPr>
          <w:rFonts w:hint="default"/>
        </w:rPr>
        <w:t>&lt;cnZ0110&gt;conest1001460</w:t>
      </w:r>
    </w:p>
    <w:p>
      <w:pPr>
        <w:rPr>
          <w:rFonts w:hint="default"/>
        </w:rPr>
      </w:pPr>
    </w:p>
    <w:p>
      <w:pPr>
        <w:rPr>
          <w:rFonts w:hint="default"/>
        </w:rPr>
      </w:pPr>
      <w:r>
        <w:rPr>
          <w:rFonts w:hint="default"/>
        </w:rPr>
        <w:t>//OTHER</w:t>
      </w:r>
    </w:p>
    <w:p>
      <w:pPr>
        <w:rPr>
          <w:rFonts w:hint="default"/>
        </w:rPr>
      </w:pPr>
      <w:r>
        <w:rPr>
          <w:rFonts w:hint="default"/>
        </w:rPr>
        <w:t>&lt;jaZ0111&gt;conest1001470</w:t>
      </w:r>
    </w:p>
    <w:p>
      <w:pPr>
        <w:rPr>
          <w:rFonts w:hint="default"/>
        </w:rPr>
      </w:pPr>
      <w:r>
        <w:rPr>
          <w:rFonts w:hint="default"/>
        </w:rPr>
        <w:t>&lt;cnZ0111&gt;conest1001470</w:t>
      </w:r>
    </w:p>
    <w:p>
      <w:pPr>
        <w:rPr>
          <w:rFonts w:hint="default"/>
        </w:rPr>
      </w:pPr>
    </w:p>
    <w:p>
      <w:pPr>
        <w:rPr>
          <w:rFonts w:hint="default"/>
        </w:rPr>
      </w:pPr>
      <w:r>
        <w:rPr>
          <w:rFonts w:hint="default"/>
        </w:rPr>
        <w:t>//OTHER</w:t>
      </w:r>
    </w:p>
    <w:p>
      <w:pPr>
        <w:rPr>
          <w:rFonts w:hint="default"/>
        </w:rPr>
      </w:pPr>
      <w:r>
        <w:rPr>
          <w:rFonts w:hint="default"/>
        </w:rPr>
        <w:t>&lt;jaZ0112&gt;conest1001480</w:t>
      </w:r>
    </w:p>
    <w:p>
      <w:pPr>
        <w:rPr>
          <w:rFonts w:hint="default"/>
        </w:rPr>
      </w:pPr>
      <w:r>
        <w:rPr>
          <w:rFonts w:hint="default"/>
        </w:rPr>
        <w:t>&lt;cnZ0112&gt;conest1001480</w:t>
      </w:r>
    </w:p>
    <w:p>
      <w:pPr>
        <w:rPr>
          <w:rFonts w:hint="default"/>
        </w:rPr>
      </w:pPr>
    </w:p>
    <w:p>
      <w:pPr>
        <w:rPr>
          <w:rFonts w:hint="default"/>
        </w:rPr>
      </w:pPr>
      <w:r>
        <w:rPr>
          <w:rFonts w:hint="default"/>
        </w:rPr>
        <w:t>//OTHER</w:t>
      </w:r>
    </w:p>
    <w:p>
      <w:pPr>
        <w:rPr>
          <w:rFonts w:hint="default"/>
        </w:rPr>
      </w:pPr>
      <w:r>
        <w:rPr>
          <w:rFonts w:hint="default"/>
        </w:rPr>
        <w:t>&lt;jaZ0113&gt;conest1001490</w:t>
      </w:r>
    </w:p>
    <w:p>
      <w:pPr>
        <w:rPr>
          <w:rFonts w:hint="default"/>
        </w:rPr>
      </w:pPr>
      <w:r>
        <w:rPr>
          <w:rFonts w:hint="default"/>
        </w:rPr>
        <w:t>&lt;cnZ0113&gt;conest1001490</w:t>
      </w:r>
    </w:p>
    <w:p>
      <w:pPr>
        <w:rPr>
          <w:rFonts w:hint="default"/>
        </w:rPr>
      </w:pPr>
    </w:p>
    <w:p>
      <w:pPr>
        <w:rPr>
          <w:rFonts w:hint="default"/>
        </w:rPr>
      </w:pPr>
      <w:r>
        <w:rPr>
          <w:rFonts w:hint="default"/>
        </w:rPr>
        <w:t>//OTHER</w:t>
      </w:r>
    </w:p>
    <w:p>
      <w:pPr>
        <w:rPr>
          <w:rFonts w:hint="default"/>
        </w:rPr>
      </w:pPr>
      <w:r>
        <w:rPr>
          <w:rFonts w:hint="default"/>
        </w:rPr>
        <w:t>&lt;jaZ0114&gt;conest1001500</w:t>
      </w:r>
    </w:p>
    <w:p>
      <w:pPr>
        <w:rPr>
          <w:rFonts w:hint="default"/>
        </w:rPr>
      </w:pPr>
      <w:r>
        <w:rPr>
          <w:rFonts w:hint="default"/>
        </w:rPr>
        <w:t>&lt;cnZ0114&gt;conest1001500</w:t>
      </w:r>
    </w:p>
    <w:p>
      <w:pPr>
        <w:rPr>
          <w:rFonts w:hint="default"/>
        </w:rPr>
      </w:pPr>
    </w:p>
    <w:p>
      <w:pPr>
        <w:rPr>
          <w:rFonts w:hint="default"/>
        </w:rPr>
      </w:pPr>
      <w:r>
        <w:rPr>
          <w:rFonts w:hint="default"/>
        </w:rPr>
        <w:t>//OTHER</w:t>
      </w:r>
    </w:p>
    <w:p>
      <w:pPr>
        <w:rPr>
          <w:rFonts w:hint="default"/>
        </w:rPr>
      </w:pPr>
      <w:r>
        <w:rPr>
          <w:rFonts w:hint="default"/>
        </w:rPr>
        <w:t>&lt;jaZ0115&gt;conest1001510</w:t>
      </w:r>
    </w:p>
    <w:p>
      <w:pPr>
        <w:rPr>
          <w:rFonts w:hint="default"/>
        </w:rPr>
      </w:pPr>
      <w:r>
        <w:rPr>
          <w:rFonts w:hint="default"/>
        </w:rPr>
        <w:t>&lt;cnZ0115&gt;conest1001510</w:t>
      </w:r>
    </w:p>
    <w:p>
      <w:pPr>
        <w:rPr>
          <w:rFonts w:hint="default"/>
        </w:rPr>
      </w:pPr>
    </w:p>
    <w:p>
      <w:pPr>
        <w:rPr>
          <w:rFonts w:hint="default"/>
        </w:rPr>
      </w:pPr>
      <w:r>
        <w:rPr>
          <w:rFonts w:hint="default"/>
        </w:rPr>
        <w:t>//OTHER</w:t>
      </w:r>
    </w:p>
    <w:p>
      <w:pPr>
        <w:rPr>
          <w:rFonts w:hint="default"/>
        </w:rPr>
      </w:pPr>
      <w:r>
        <w:rPr>
          <w:rFonts w:hint="default"/>
        </w:rPr>
        <w:t>&lt;jaZ0116&gt;conest1001520</w:t>
      </w:r>
    </w:p>
    <w:p>
      <w:pPr>
        <w:rPr>
          <w:rFonts w:hint="default"/>
        </w:rPr>
      </w:pPr>
      <w:r>
        <w:rPr>
          <w:rFonts w:hint="default"/>
        </w:rPr>
        <w:t>&lt;cnZ0116&gt;conest1001520</w:t>
      </w:r>
    </w:p>
    <w:p>
      <w:pPr>
        <w:rPr>
          <w:rFonts w:hint="default"/>
        </w:rPr>
      </w:pPr>
    </w:p>
    <w:p>
      <w:pPr>
        <w:rPr>
          <w:rFonts w:hint="default"/>
        </w:rPr>
      </w:pPr>
      <w:r>
        <w:rPr>
          <w:rFonts w:hint="default"/>
        </w:rPr>
        <w:t>//OTHER</w:t>
      </w:r>
    </w:p>
    <w:p>
      <w:pPr>
        <w:rPr>
          <w:rFonts w:hint="default"/>
        </w:rPr>
      </w:pPr>
      <w:r>
        <w:rPr>
          <w:rFonts w:hint="default"/>
        </w:rPr>
        <w:t>&lt;jaZ0117&gt;conest1001530</w:t>
      </w:r>
    </w:p>
    <w:p>
      <w:pPr>
        <w:rPr>
          <w:rFonts w:hint="default"/>
        </w:rPr>
      </w:pPr>
      <w:r>
        <w:rPr>
          <w:rFonts w:hint="default"/>
        </w:rPr>
        <w:t>&lt;cnZ0117&gt;conest1001530</w:t>
      </w:r>
    </w:p>
    <w:p>
      <w:pPr>
        <w:rPr>
          <w:rFonts w:hint="default"/>
        </w:rPr>
      </w:pPr>
    </w:p>
    <w:p>
      <w:pPr>
        <w:rPr>
          <w:rFonts w:hint="default"/>
        </w:rPr>
      </w:pPr>
      <w:r>
        <w:rPr>
          <w:rFonts w:hint="default"/>
        </w:rPr>
        <w:t>//OTHER</w:t>
      </w:r>
    </w:p>
    <w:p>
      <w:pPr>
        <w:rPr>
          <w:rFonts w:hint="default"/>
        </w:rPr>
      </w:pPr>
      <w:r>
        <w:rPr>
          <w:rFonts w:hint="default"/>
        </w:rPr>
        <w:t>&lt;jaZ0118&gt;conest1001540</w:t>
      </w:r>
    </w:p>
    <w:p>
      <w:pPr>
        <w:rPr>
          <w:rFonts w:hint="default"/>
        </w:rPr>
      </w:pPr>
      <w:r>
        <w:rPr>
          <w:rFonts w:hint="default"/>
        </w:rPr>
        <w:t>&lt;cnZ0118&gt;conest1001540</w:t>
      </w:r>
    </w:p>
    <w:p>
      <w:pPr>
        <w:rPr>
          <w:rFonts w:hint="default"/>
        </w:rPr>
      </w:pPr>
    </w:p>
    <w:p>
      <w:pPr>
        <w:rPr>
          <w:rFonts w:hint="default"/>
        </w:rPr>
      </w:pPr>
      <w:r>
        <w:rPr>
          <w:rFonts w:hint="default"/>
        </w:rPr>
        <w:t>//OTHER</w:t>
      </w:r>
    </w:p>
    <w:p>
      <w:pPr>
        <w:rPr>
          <w:rFonts w:hint="default"/>
        </w:rPr>
      </w:pPr>
      <w:r>
        <w:rPr>
          <w:rFonts w:hint="default"/>
        </w:rPr>
        <w:t>&lt;jaZ0119&gt;conest1001550</w:t>
      </w:r>
    </w:p>
    <w:p>
      <w:pPr>
        <w:rPr>
          <w:rFonts w:hint="default"/>
        </w:rPr>
      </w:pPr>
      <w:r>
        <w:rPr>
          <w:rFonts w:hint="default"/>
        </w:rPr>
        <w:t>&lt;cnZ0119&gt;conest1001550</w:t>
      </w:r>
    </w:p>
    <w:p>
      <w:pPr>
        <w:rPr>
          <w:rFonts w:hint="default"/>
        </w:rPr>
      </w:pPr>
    </w:p>
    <w:p>
      <w:pPr>
        <w:rPr>
          <w:rFonts w:hint="default"/>
        </w:rPr>
      </w:pPr>
      <w:r>
        <w:rPr>
          <w:rFonts w:hint="default"/>
        </w:rPr>
        <w:t>//OTHER</w:t>
      </w:r>
    </w:p>
    <w:p>
      <w:pPr>
        <w:rPr>
          <w:rFonts w:hint="default"/>
        </w:rPr>
      </w:pPr>
      <w:r>
        <w:rPr>
          <w:rFonts w:hint="default"/>
        </w:rPr>
        <w:t>&lt;jaZ0120&gt;cse00092</w:t>
      </w:r>
    </w:p>
    <w:p>
      <w:pPr>
        <w:rPr>
          <w:rFonts w:hint="default"/>
        </w:rPr>
      </w:pPr>
      <w:r>
        <w:rPr>
          <w:rFonts w:hint="default"/>
        </w:rPr>
        <w:t>&lt;cnZ0120&gt;cse00092</w:t>
      </w:r>
    </w:p>
    <w:p>
      <w:pPr>
        <w:rPr>
          <w:rFonts w:hint="default"/>
        </w:rPr>
      </w:pPr>
    </w:p>
    <w:p>
      <w:pPr>
        <w:rPr>
          <w:rFonts w:hint="default"/>
        </w:rPr>
      </w:pPr>
      <w:r>
        <w:rPr>
          <w:rFonts w:hint="default"/>
        </w:rPr>
        <w:t>//OTHER</w:t>
      </w:r>
    </w:p>
    <w:p>
      <w:pPr>
        <w:rPr>
          <w:rFonts w:hint="default"/>
        </w:rPr>
      </w:pPr>
      <w:r>
        <w:rPr>
          <w:rFonts w:hint="default"/>
        </w:rPr>
        <w:t>&lt;jaZ0121&gt;conest1001560</w:t>
      </w:r>
    </w:p>
    <w:p>
      <w:pPr>
        <w:rPr>
          <w:rFonts w:hint="default"/>
        </w:rPr>
      </w:pPr>
      <w:r>
        <w:rPr>
          <w:rFonts w:hint="default"/>
        </w:rPr>
        <w:t>&lt;cnZ0121&gt;conest1001560</w:t>
      </w:r>
    </w:p>
    <w:p>
      <w:pPr>
        <w:rPr>
          <w:rFonts w:hint="default"/>
        </w:rPr>
      </w:pPr>
    </w:p>
    <w:p>
      <w:pPr>
        <w:rPr>
          <w:rFonts w:hint="default"/>
        </w:rPr>
      </w:pPr>
      <w:r>
        <w:rPr>
          <w:rFonts w:hint="default"/>
        </w:rPr>
        <w:t>//OTHER</w:t>
      </w:r>
    </w:p>
    <w:p>
      <w:pPr>
        <w:rPr>
          <w:rFonts w:hint="default"/>
        </w:rPr>
      </w:pPr>
      <w:r>
        <w:rPr>
          <w:rFonts w:hint="default"/>
        </w:rPr>
        <w:t>&lt;jaZ0122&gt;conest1001570</w:t>
      </w:r>
    </w:p>
    <w:p>
      <w:pPr>
        <w:rPr>
          <w:rFonts w:hint="default"/>
        </w:rPr>
      </w:pPr>
      <w:r>
        <w:rPr>
          <w:rFonts w:hint="default"/>
        </w:rPr>
        <w:t>&lt;cnZ0122&gt;conest1001570</w:t>
      </w:r>
    </w:p>
    <w:p>
      <w:pPr>
        <w:rPr>
          <w:rFonts w:hint="default"/>
        </w:rPr>
      </w:pPr>
    </w:p>
    <w:p>
      <w:pPr>
        <w:rPr>
          <w:rFonts w:hint="default"/>
        </w:rPr>
      </w:pPr>
      <w:r>
        <w:rPr>
          <w:rFonts w:hint="default"/>
        </w:rPr>
        <w:t>//OTHER</w:t>
      </w:r>
    </w:p>
    <w:p>
      <w:pPr>
        <w:rPr>
          <w:rFonts w:hint="default"/>
        </w:rPr>
      </w:pPr>
      <w:r>
        <w:rPr>
          <w:rFonts w:hint="default"/>
        </w:rPr>
        <w:t>&lt;jaZ0123&gt;conest1001580</w:t>
      </w:r>
    </w:p>
    <w:p>
      <w:pPr>
        <w:rPr>
          <w:rFonts w:hint="default"/>
        </w:rPr>
      </w:pPr>
      <w:r>
        <w:rPr>
          <w:rFonts w:hint="default"/>
        </w:rPr>
        <w:t>&lt;cnZ0123&gt;conest1001580</w:t>
      </w:r>
    </w:p>
    <w:p>
      <w:pPr>
        <w:rPr>
          <w:rFonts w:hint="default"/>
        </w:rPr>
      </w:pPr>
    </w:p>
    <w:p>
      <w:pPr>
        <w:rPr>
          <w:rFonts w:hint="default"/>
        </w:rPr>
      </w:pPr>
      <w:r>
        <w:rPr>
          <w:rFonts w:hint="default"/>
        </w:rPr>
        <w:t>//OTHER</w:t>
      </w:r>
    </w:p>
    <w:p>
      <w:pPr>
        <w:rPr>
          <w:rFonts w:hint="default"/>
        </w:rPr>
      </w:pPr>
      <w:r>
        <w:rPr>
          <w:rFonts w:hint="default"/>
        </w:rPr>
        <w:t>&lt;jaZ0124&gt;conpwm1000010</w:t>
      </w:r>
    </w:p>
    <w:p>
      <w:pPr>
        <w:rPr>
          <w:rFonts w:hint="default"/>
        </w:rPr>
      </w:pPr>
      <w:r>
        <w:rPr>
          <w:rFonts w:hint="default"/>
        </w:rPr>
        <w:t>&lt;cnZ0124&gt;conpwm1000010</w:t>
      </w:r>
    </w:p>
    <w:p>
      <w:pPr>
        <w:rPr>
          <w:rFonts w:hint="default"/>
        </w:rPr>
      </w:pPr>
    </w:p>
    <w:p>
      <w:pPr>
        <w:rPr>
          <w:rFonts w:hint="default"/>
        </w:rPr>
      </w:pPr>
      <w:r>
        <w:rPr>
          <w:rFonts w:hint="default"/>
        </w:rPr>
        <w:t>//OTHER</w:t>
      </w:r>
    </w:p>
    <w:p>
      <w:pPr>
        <w:rPr>
          <w:rFonts w:hint="default"/>
        </w:rPr>
      </w:pPr>
      <w:r>
        <w:rPr>
          <w:rFonts w:hint="default"/>
        </w:rPr>
        <w:t>&lt;jaZ0125&gt;conpwn1000010</w:t>
      </w:r>
    </w:p>
    <w:p>
      <w:pPr>
        <w:rPr>
          <w:rFonts w:hint="default"/>
        </w:rPr>
      </w:pPr>
      <w:r>
        <w:rPr>
          <w:rFonts w:hint="default"/>
        </w:rPr>
        <w:t>&lt;cnZ0125&gt;conpwn1000010</w:t>
      </w:r>
    </w:p>
    <w:p>
      <w:pPr>
        <w:rPr>
          <w:rFonts w:hint="default"/>
        </w:rPr>
      </w:pPr>
    </w:p>
    <w:p>
      <w:pPr>
        <w:rPr>
          <w:rFonts w:hint="default"/>
        </w:rPr>
      </w:pPr>
      <w:r>
        <w:rPr>
          <w:rFonts w:hint="default"/>
        </w:rPr>
        <w:t>//OTHER</w:t>
      </w:r>
    </w:p>
    <w:p>
      <w:pPr>
        <w:rPr>
          <w:rFonts w:hint="default"/>
        </w:rPr>
      </w:pPr>
      <w:r>
        <w:rPr>
          <w:rFonts w:hint="default"/>
        </w:rPr>
        <w:t>&lt;jaZ0126&gt;conpwo1000010</w:t>
      </w:r>
    </w:p>
    <w:p>
      <w:pPr>
        <w:rPr>
          <w:rFonts w:hint="default"/>
        </w:rPr>
      </w:pPr>
      <w:r>
        <w:rPr>
          <w:rFonts w:hint="default"/>
        </w:rPr>
        <w:t>&lt;cnZ0126&gt;conpwo1000010</w:t>
      </w:r>
    </w:p>
    <w:p>
      <w:pPr>
        <w:rPr>
          <w:rFonts w:hint="default"/>
        </w:rPr>
      </w:pPr>
    </w:p>
    <w:p>
      <w:pPr>
        <w:rPr>
          <w:rFonts w:hint="default"/>
        </w:rPr>
      </w:pPr>
      <w:r>
        <w:rPr>
          <w:rFonts w:hint="default"/>
        </w:rPr>
        <w:t>//OTHER</w:t>
      </w:r>
    </w:p>
    <w:p>
      <w:pPr>
        <w:rPr>
          <w:rFonts w:hint="default"/>
        </w:rPr>
      </w:pPr>
      <w:r>
        <w:rPr>
          <w:rFonts w:hint="default"/>
        </w:rPr>
        <w:t>&lt;jaZ0127&gt;conest1001590</w:t>
      </w:r>
    </w:p>
    <w:p>
      <w:pPr>
        <w:rPr>
          <w:rFonts w:hint="default"/>
        </w:rPr>
      </w:pPr>
      <w:r>
        <w:rPr>
          <w:rFonts w:hint="default"/>
        </w:rPr>
        <w:t>&lt;cnZ0127&gt;conest1001590</w:t>
      </w:r>
    </w:p>
    <w:p>
      <w:pPr>
        <w:rPr>
          <w:rFonts w:hint="default"/>
        </w:rPr>
      </w:pPr>
    </w:p>
    <w:p>
      <w:pPr>
        <w:rPr>
          <w:rFonts w:hint="default"/>
        </w:rPr>
      </w:pPr>
      <w:r>
        <w:rPr>
          <w:rFonts w:hint="default"/>
        </w:rPr>
        <w:t>//OTHER</w:t>
      </w:r>
    </w:p>
    <w:p>
      <w:pPr>
        <w:rPr>
          <w:rFonts w:hint="default"/>
        </w:rPr>
      </w:pPr>
      <w:r>
        <w:rPr>
          <w:rFonts w:hint="default"/>
        </w:rPr>
        <w:t>&lt;jaZ0128&gt;conpwm1000020</w:t>
      </w:r>
    </w:p>
    <w:p>
      <w:pPr>
        <w:rPr>
          <w:rFonts w:hint="default"/>
        </w:rPr>
      </w:pPr>
      <w:r>
        <w:rPr>
          <w:rFonts w:hint="default"/>
        </w:rPr>
        <w:t>&lt;cnZ0128&gt;conpwm1000020</w:t>
      </w:r>
    </w:p>
    <w:p>
      <w:pPr>
        <w:rPr>
          <w:rFonts w:hint="default"/>
        </w:rPr>
      </w:pPr>
    </w:p>
    <w:p>
      <w:pPr>
        <w:rPr>
          <w:rFonts w:hint="default"/>
        </w:rPr>
      </w:pPr>
      <w:r>
        <w:rPr>
          <w:rFonts w:hint="default"/>
        </w:rPr>
        <w:t>//OTHER</w:t>
      </w:r>
    </w:p>
    <w:p>
      <w:pPr>
        <w:rPr>
          <w:rFonts w:hint="default"/>
        </w:rPr>
      </w:pPr>
      <w:r>
        <w:rPr>
          <w:rFonts w:hint="default"/>
        </w:rPr>
        <w:t>&lt;jaZ0129&gt;conpwn1000020</w:t>
      </w:r>
    </w:p>
    <w:p>
      <w:pPr>
        <w:rPr>
          <w:rFonts w:hint="default"/>
        </w:rPr>
      </w:pPr>
      <w:r>
        <w:rPr>
          <w:rFonts w:hint="default"/>
        </w:rPr>
        <w:t>&lt;cnZ0129&gt;conpwn1000020</w:t>
      </w:r>
    </w:p>
    <w:p>
      <w:pPr>
        <w:rPr>
          <w:rFonts w:hint="default"/>
        </w:rPr>
      </w:pPr>
    </w:p>
    <w:p>
      <w:pPr>
        <w:rPr>
          <w:rFonts w:hint="default"/>
        </w:rPr>
      </w:pPr>
      <w:r>
        <w:rPr>
          <w:rFonts w:hint="default"/>
        </w:rPr>
        <w:t>//OTHER</w:t>
      </w:r>
    </w:p>
    <w:p>
      <w:pPr>
        <w:rPr>
          <w:rFonts w:hint="default"/>
        </w:rPr>
      </w:pPr>
      <w:r>
        <w:rPr>
          <w:rFonts w:hint="default"/>
        </w:rPr>
        <w:t>&lt;jaZ0130&gt;conpwo1000020</w:t>
      </w:r>
    </w:p>
    <w:p>
      <w:pPr>
        <w:rPr>
          <w:rFonts w:hint="default"/>
        </w:rPr>
      </w:pPr>
      <w:r>
        <w:rPr>
          <w:rFonts w:hint="default"/>
        </w:rPr>
        <w:t>&lt;cnZ0130&gt;conpwo1000020</w:t>
      </w:r>
    </w:p>
    <w:p>
      <w:pPr>
        <w:rPr>
          <w:rFonts w:hint="default"/>
        </w:rPr>
      </w:pPr>
    </w:p>
    <w:p>
      <w:pPr>
        <w:rPr>
          <w:rFonts w:hint="default"/>
        </w:rPr>
      </w:pPr>
      <w:r>
        <w:rPr>
          <w:rFonts w:hint="default"/>
        </w:rPr>
        <w:t>//OTHER</w:t>
      </w:r>
    </w:p>
    <w:p>
      <w:pPr>
        <w:rPr>
          <w:rFonts w:hint="default"/>
        </w:rPr>
      </w:pPr>
      <w:r>
        <w:rPr>
          <w:rFonts w:hint="default"/>
        </w:rPr>
        <w:t>&lt;jaZ0131&gt;conest1001600</w:t>
      </w:r>
    </w:p>
    <w:p>
      <w:pPr>
        <w:rPr>
          <w:rFonts w:hint="default"/>
        </w:rPr>
      </w:pPr>
      <w:r>
        <w:rPr>
          <w:rFonts w:hint="default"/>
        </w:rPr>
        <w:t>&lt;cnZ0131&gt;conest1001600</w:t>
      </w:r>
    </w:p>
    <w:p>
      <w:pPr>
        <w:rPr>
          <w:rFonts w:hint="default"/>
        </w:rPr>
      </w:pPr>
    </w:p>
    <w:p>
      <w:pPr>
        <w:rPr>
          <w:rFonts w:hint="default"/>
        </w:rPr>
      </w:pPr>
      <w:r>
        <w:rPr>
          <w:rFonts w:hint="default"/>
        </w:rPr>
        <w:t>//OTHER</w:t>
      </w:r>
    </w:p>
    <w:p>
      <w:pPr>
        <w:rPr>
          <w:rFonts w:hint="default"/>
        </w:rPr>
      </w:pPr>
      <w:r>
        <w:rPr>
          <w:rFonts w:hint="default"/>
        </w:rPr>
        <w:t>&lt;jaZ0132&gt;conest1001610</w:t>
      </w:r>
    </w:p>
    <w:p>
      <w:pPr>
        <w:rPr>
          <w:rFonts w:hint="default"/>
        </w:rPr>
      </w:pPr>
      <w:r>
        <w:rPr>
          <w:rFonts w:hint="default"/>
        </w:rPr>
        <w:t>&lt;cnZ0132&gt;conest1001610</w:t>
      </w:r>
    </w:p>
    <w:p>
      <w:pPr>
        <w:rPr>
          <w:rFonts w:hint="default"/>
        </w:rPr>
      </w:pPr>
    </w:p>
    <w:p>
      <w:pPr>
        <w:rPr>
          <w:rFonts w:hint="default"/>
        </w:rPr>
      </w:pPr>
      <w:r>
        <w:rPr>
          <w:rFonts w:hint="default"/>
        </w:rPr>
        <w:t>//OTHER</w:t>
      </w:r>
    </w:p>
    <w:p>
      <w:pPr>
        <w:rPr>
          <w:rFonts w:hint="default"/>
        </w:rPr>
      </w:pPr>
      <w:r>
        <w:rPr>
          <w:rFonts w:hint="default"/>
        </w:rPr>
        <w:t>&lt;jaZ0133&gt;conest1001620</w:t>
      </w:r>
    </w:p>
    <w:p>
      <w:pPr>
        <w:rPr>
          <w:rFonts w:hint="default"/>
        </w:rPr>
      </w:pPr>
      <w:r>
        <w:rPr>
          <w:rFonts w:hint="default"/>
        </w:rPr>
        <w:t>&lt;cnZ0133&gt;conest1001620</w:t>
      </w:r>
    </w:p>
    <w:p>
      <w:pPr>
        <w:rPr>
          <w:rFonts w:hint="default"/>
        </w:rPr>
      </w:pPr>
    </w:p>
    <w:p>
      <w:pPr>
        <w:rPr>
          <w:rFonts w:hint="default"/>
        </w:rPr>
      </w:pPr>
      <w:r>
        <w:rPr>
          <w:rFonts w:hint="default"/>
        </w:rPr>
        <w:t>//OTHER</w:t>
      </w:r>
    </w:p>
    <w:p>
      <w:pPr>
        <w:rPr>
          <w:rFonts w:hint="default"/>
        </w:rPr>
      </w:pPr>
      <w:r>
        <w:rPr>
          <w:rFonts w:hint="default"/>
        </w:rPr>
        <w:t>&lt;jaZ0134&gt;conest1001630</w:t>
      </w:r>
    </w:p>
    <w:p>
      <w:pPr>
        <w:rPr>
          <w:rFonts w:hint="default"/>
        </w:rPr>
      </w:pPr>
      <w:r>
        <w:rPr>
          <w:rFonts w:hint="default"/>
        </w:rPr>
        <w:t>&lt;cnZ0134&gt;conest1001630</w:t>
      </w:r>
    </w:p>
    <w:p>
      <w:pPr>
        <w:rPr>
          <w:rFonts w:hint="default"/>
        </w:rPr>
      </w:pPr>
    </w:p>
    <w:p>
      <w:pPr>
        <w:rPr>
          <w:rFonts w:hint="default"/>
        </w:rPr>
      </w:pPr>
      <w:r>
        <w:rPr>
          <w:rFonts w:hint="default"/>
        </w:rPr>
        <w:t>//OTHER</w:t>
      </w:r>
    </w:p>
    <w:p>
      <w:pPr>
        <w:rPr>
          <w:rFonts w:hint="default"/>
        </w:rPr>
      </w:pPr>
      <w:r>
        <w:rPr>
          <w:rFonts w:hint="default"/>
        </w:rPr>
        <w:t>&lt;jaZ0135&gt;conest1001640</w:t>
      </w:r>
    </w:p>
    <w:p>
      <w:pPr>
        <w:rPr>
          <w:rFonts w:hint="default"/>
        </w:rPr>
      </w:pPr>
      <w:r>
        <w:rPr>
          <w:rFonts w:hint="default"/>
        </w:rPr>
        <w:t>&lt;cnZ0135&gt;conest1001640</w:t>
      </w:r>
    </w:p>
    <w:p>
      <w:pPr>
        <w:rPr>
          <w:rFonts w:hint="default"/>
        </w:rPr>
      </w:pPr>
    </w:p>
    <w:p>
      <w:pPr>
        <w:rPr>
          <w:rFonts w:hint="default"/>
        </w:rPr>
      </w:pPr>
      <w:r>
        <w:rPr>
          <w:rFonts w:hint="default"/>
        </w:rPr>
        <w:t>//OTHER</w:t>
      </w:r>
    </w:p>
    <w:p>
      <w:pPr>
        <w:rPr>
          <w:rFonts w:hint="default"/>
        </w:rPr>
      </w:pPr>
      <w:r>
        <w:rPr>
          <w:rFonts w:hint="default"/>
        </w:rPr>
        <w:t>&lt;jaZ0136&gt;conest1001650</w:t>
      </w:r>
    </w:p>
    <w:p>
      <w:pPr>
        <w:rPr>
          <w:rFonts w:hint="default"/>
        </w:rPr>
      </w:pPr>
      <w:r>
        <w:rPr>
          <w:rFonts w:hint="default"/>
        </w:rPr>
        <w:t>&lt;cnZ0136&gt;conest1001650</w:t>
      </w:r>
    </w:p>
    <w:p>
      <w:pPr>
        <w:rPr>
          <w:rFonts w:hint="default"/>
        </w:rPr>
      </w:pPr>
    </w:p>
    <w:p>
      <w:pPr>
        <w:rPr>
          <w:rFonts w:hint="default"/>
        </w:rPr>
      </w:pPr>
      <w:r>
        <w:rPr>
          <w:rFonts w:hint="default"/>
        </w:rPr>
        <w:t>//OTHER</w:t>
      </w:r>
    </w:p>
    <w:p>
      <w:pPr>
        <w:rPr>
          <w:rFonts w:hint="default"/>
        </w:rPr>
      </w:pPr>
      <w:r>
        <w:rPr>
          <w:rFonts w:hint="default"/>
        </w:rPr>
        <w:t>&lt;jaZ0137&gt;conest1001660</w:t>
      </w:r>
    </w:p>
    <w:p>
      <w:pPr>
        <w:rPr>
          <w:rFonts w:hint="default"/>
        </w:rPr>
      </w:pPr>
      <w:r>
        <w:rPr>
          <w:rFonts w:hint="default"/>
        </w:rPr>
        <w:t>&lt;cnZ0137&gt;conest1001660</w:t>
      </w:r>
    </w:p>
    <w:p>
      <w:pPr>
        <w:rPr>
          <w:rFonts w:hint="default"/>
        </w:rPr>
      </w:pPr>
    </w:p>
    <w:p>
      <w:pPr>
        <w:rPr>
          <w:rFonts w:hint="default"/>
        </w:rPr>
      </w:pPr>
      <w:r>
        <w:rPr>
          <w:rFonts w:hint="default"/>
        </w:rPr>
        <w:t>//OTHER</w:t>
      </w:r>
    </w:p>
    <w:p>
      <w:pPr>
        <w:rPr>
          <w:rFonts w:hint="default"/>
        </w:rPr>
      </w:pPr>
      <w:r>
        <w:rPr>
          <w:rFonts w:hint="default"/>
        </w:rPr>
        <w:t>&lt;jaZ0138&gt;conest1001670</w:t>
      </w:r>
    </w:p>
    <w:p>
      <w:pPr>
        <w:rPr>
          <w:rFonts w:hint="default"/>
        </w:rPr>
      </w:pPr>
      <w:r>
        <w:rPr>
          <w:rFonts w:hint="default"/>
        </w:rPr>
        <w:t>&lt;cnZ0138&gt;conest1001670</w:t>
      </w:r>
    </w:p>
    <w:p>
      <w:pPr>
        <w:rPr>
          <w:rFonts w:hint="default"/>
        </w:rPr>
      </w:pPr>
    </w:p>
    <w:p>
      <w:pPr>
        <w:rPr>
          <w:rFonts w:hint="default"/>
        </w:rPr>
      </w:pPr>
      <w:r>
        <w:rPr>
          <w:rFonts w:hint="default"/>
        </w:rPr>
        <w:t>//OTHER</w:t>
      </w:r>
    </w:p>
    <w:p>
      <w:pPr>
        <w:rPr>
          <w:rFonts w:hint="default"/>
        </w:rPr>
      </w:pPr>
      <w:r>
        <w:rPr>
          <w:rFonts w:hint="default"/>
        </w:rPr>
        <w:t>&lt;jaZ0139&gt;conest1001680</w:t>
      </w:r>
    </w:p>
    <w:p>
      <w:pPr>
        <w:rPr>
          <w:rFonts w:hint="default"/>
        </w:rPr>
      </w:pPr>
      <w:r>
        <w:rPr>
          <w:rFonts w:hint="default"/>
        </w:rPr>
        <w:t>&lt;cnZ0139&gt;conest1001680</w:t>
      </w:r>
    </w:p>
    <w:p>
      <w:pPr>
        <w:rPr>
          <w:rFonts w:hint="default"/>
        </w:rPr>
      </w:pPr>
    </w:p>
    <w:p>
      <w:pPr>
        <w:rPr>
          <w:rFonts w:hint="default"/>
        </w:rPr>
      </w:pPr>
      <w:r>
        <w:rPr>
          <w:rFonts w:hint="default"/>
        </w:rPr>
        <w:t>//OTHER</w:t>
      </w:r>
    </w:p>
    <w:p>
      <w:pPr>
        <w:rPr>
          <w:rFonts w:hint="default"/>
        </w:rPr>
      </w:pPr>
      <w:r>
        <w:rPr>
          <w:rFonts w:hint="default"/>
        </w:rPr>
        <w:t>&lt;jaZ0140&gt;ye0525</w:t>
      </w:r>
    </w:p>
    <w:p>
      <w:pPr>
        <w:rPr>
          <w:rFonts w:hint="default"/>
        </w:rPr>
      </w:pPr>
      <w:r>
        <w:rPr>
          <w:rFonts w:hint="default"/>
        </w:rPr>
        <w:t>&lt;cnZ0140&gt;ye0525</w:t>
      </w:r>
    </w:p>
    <w:p>
      <w:pPr>
        <w:rPr>
          <w:rFonts w:hint="default"/>
        </w:rPr>
      </w:pPr>
    </w:p>
    <w:p>
      <w:pPr>
        <w:rPr>
          <w:rFonts w:hint="default"/>
        </w:rPr>
      </w:pPr>
      <w:r>
        <w:rPr>
          <w:rFonts w:hint="default"/>
        </w:rPr>
        <w:t>//OTHER</w:t>
      </w:r>
    </w:p>
    <w:p>
      <w:pPr>
        <w:rPr>
          <w:rFonts w:hint="default"/>
        </w:rPr>
      </w:pPr>
      <w:r>
        <w:rPr>
          <w:rFonts w:hint="default"/>
        </w:rPr>
        <w:t>&lt;jaZ0141&gt;ye0524</w:t>
      </w:r>
    </w:p>
    <w:p>
      <w:pPr>
        <w:rPr>
          <w:rFonts w:hint="default"/>
        </w:rPr>
      </w:pPr>
      <w:r>
        <w:rPr>
          <w:rFonts w:hint="default"/>
        </w:rPr>
        <w:t>&lt;cnZ0141&gt;ye0524</w:t>
      </w:r>
    </w:p>
    <w:p>
      <w:pPr>
        <w:rPr>
          <w:rFonts w:hint="default"/>
        </w:rPr>
      </w:pPr>
    </w:p>
    <w:p>
      <w:pPr>
        <w:rPr>
          <w:rFonts w:hint="default"/>
        </w:rPr>
      </w:pPr>
      <w:r>
        <w:rPr>
          <w:rFonts w:hint="default"/>
        </w:rPr>
        <w:t>//OTHER</w:t>
      </w:r>
    </w:p>
    <w:p>
      <w:pPr>
        <w:rPr>
          <w:rFonts w:hint="default"/>
        </w:rPr>
      </w:pPr>
      <w:r>
        <w:rPr>
          <w:rFonts w:hint="default"/>
        </w:rPr>
        <w:t>&lt;jaZ0142&gt;conest1001690</w:t>
      </w:r>
    </w:p>
    <w:p>
      <w:pPr>
        <w:rPr>
          <w:rFonts w:hint="default"/>
        </w:rPr>
      </w:pPr>
      <w:r>
        <w:rPr>
          <w:rFonts w:hint="default"/>
        </w:rPr>
        <w:t>&lt;cnZ0142&gt;conest1001690</w:t>
      </w:r>
    </w:p>
    <w:p>
      <w:pPr>
        <w:rPr>
          <w:rFonts w:hint="default"/>
        </w:rPr>
      </w:pPr>
    </w:p>
    <w:p>
      <w:pPr>
        <w:rPr>
          <w:rFonts w:hint="default"/>
        </w:rPr>
      </w:pPr>
      <w:r>
        <w:rPr>
          <w:rFonts w:hint="default"/>
        </w:rPr>
        <w:t>//OTHER</w:t>
      </w:r>
    </w:p>
    <w:p>
      <w:pPr>
        <w:rPr>
          <w:rFonts w:hint="default"/>
        </w:rPr>
      </w:pPr>
      <w:r>
        <w:rPr>
          <w:rFonts w:hint="default"/>
        </w:rPr>
        <w:t>&lt;jaZ0143&gt;conpwl1000010</w:t>
      </w:r>
    </w:p>
    <w:p>
      <w:pPr>
        <w:rPr>
          <w:rFonts w:hint="default"/>
        </w:rPr>
      </w:pPr>
      <w:r>
        <w:rPr>
          <w:rFonts w:hint="default"/>
        </w:rPr>
        <w:t>&lt;cnZ0143&gt;conpwl1000010</w:t>
      </w:r>
    </w:p>
    <w:p>
      <w:pPr>
        <w:rPr>
          <w:rFonts w:hint="default"/>
        </w:rPr>
      </w:pPr>
    </w:p>
    <w:p>
      <w:pPr>
        <w:rPr>
          <w:rFonts w:hint="default"/>
        </w:rPr>
      </w:pPr>
      <w:r>
        <w:rPr>
          <w:rFonts w:hint="default"/>
        </w:rPr>
        <w:t>//OTHER</w:t>
      </w:r>
    </w:p>
    <w:p>
      <w:pPr>
        <w:rPr>
          <w:rFonts w:hint="default"/>
        </w:rPr>
      </w:pPr>
      <w:r>
        <w:rPr>
          <w:rFonts w:hint="default"/>
        </w:rPr>
        <w:t>&lt;jaZ0144&gt;conest1001700</w:t>
      </w:r>
    </w:p>
    <w:p>
      <w:pPr>
        <w:rPr>
          <w:rFonts w:hint="default"/>
        </w:rPr>
      </w:pPr>
      <w:r>
        <w:rPr>
          <w:rFonts w:hint="default"/>
        </w:rPr>
        <w:t>&lt;cnZ0144&gt;conest1001700</w:t>
      </w:r>
    </w:p>
    <w:p>
      <w:pPr>
        <w:rPr>
          <w:rFonts w:hint="default"/>
        </w:rPr>
      </w:pPr>
    </w:p>
    <w:p>
      <w:pPr>
        <w:rPr>
          <w:rFonts w:hint="default"/>
        </w:rPr>
      </w:pPr>
      <w:r>
        <w:rPr>
          <w:rFonts w:hint="default"/>
        </w:rPr>
        <w:t>//OTHER</w:t>
      </w:r>
    </w:p>
    <w:p>
      <w:pPr>
        <w:rPr>
          <w:rFonts w:hint="default"/>
        </w:rPr>
      </w:pPr>
      <w:r>
        <w:rPr>
          <w:rFonts w:hint="default"/>
        </w:rPr>
        <w:t>&lt;jaZ0145&gt;conest1001710</w:t>
      </w:r>
    </w:p>
    <w:p>
      <w:pPr>
        <w:rPr>
          <w:rFonts w:hint="default"/>
        </w:rPr>
      </w:pPr>
      <w:r>
        <w:rPr>
          <w:rFonts w:hint="default"/>
        </w:rPr>
        <w:t>&lt;cnZ0145&gt;conest1001710</w:t>
      </w:r>
    </w:p>
    <w:p>
      <w:pPr>
        <w:rPr>
          <w:rFonts w:hint="default"/>
        </w:rPr>
      </w:pPr>
    </w:p>
    <w:p>
      <w:pPr>
        <w:rPr>
          <w:rFonts w:hint="default"/>
        </w:rPr>
      </w:pPr>
      <w:r>
        <w:rPr>
          <w:rFonts w:hint="default"/>
        </w:rPr>
        <w:t>//OTHER</w:t>
      </w:r>
    </w:p>
    <w:p>
      <w:pPr>
        <w:rPr>
          <w:rFonts w:hint="default"/>
        </w:rPr>
      </w:pPr>
      <w:r>
        <w:rPr>
          <w:rFonts w:hint="default"/>
        </w:rPr>
        <w:t>&lt;jaZ0146&gt;conpwl1000020</w:t>
      </w:r>
    </w:p>
    <w:p>
      <w:pPr>
        <w:rPr>
          <w:rFonts w:hint="default"/>
        </w:rPr>
      </w:pPr>
      <w:r>
        <w:rPr>
          <w:rFonts w:hint="default"/>
        </w:rPr>
        <w:t>&lt;cnZ0146&gt;conpwl1000020</w:t>
      </w:r>
    </w:p>
    <w:p>
      <w:pPr>
        <w:rPr>
          <w:rFonts w:hint="default"/>
        </w:rPr>
      </w:pPr>
    </w:p>
    <w:p>
      <w:pPr>
        <w:rPr>
          <w:rFonts w:hint="default"/>
        </w:rPr>
      </w:pPr>
      <w:r>
        <w:rPr>
          <w:rFonts w:hint="default"/>
        </w:rPr>
        <w:t>//OTHER</w:t>
      </w:r>
    </w:p>
    <w:p>
      <w:pPr>
        <w:rPr>
          <w:rFonts w:hint="default"/>
        </w:rPr>
      </w:pPr>
      <w:r>
        <w:rPr>
          <w:rFonts w:hint="default"/>
        </w:rPr>
        <w:t>&lt;jaZ0147&gt;conest1001720</w:t>
      </w:r>
    </w:p>
    <w:p>
      <w:pPr>
        <w:rPr>
          <w:rFonts w:hint="default"/>
        </w:rPr>
      </w:pPr>
      <w:r>
        <w:rPr>
          <w:rFonts w:hint="default"/>
        </w:rPr>
        <w:t>&lt;cnZ0147&gt;conest1001720</w:t>
      </w:r>
    </w:p>
    <w:p>
      <w:pPr>
        <w:rPr>
          <w:rFonts w:hint="default"/>
        </w:rPr>
      </w:pPr>
    </w:p>
    <w:p>
      <w:pPr>
        <w:rPr>
          <w:rFonts w:hint="default"/>
        </w:rPr>
      </w:pPr>
      <w:r>
        <w:rPr>
          <w:rFonts w:hint="default"/>
        </w:rPr>
        <w:t>//OTHER</w:t>
      </w:r>
    </w:p>
    <w:p>
      <w:pPr>
        <w:rPr>
          <w:rFonts w:hint="default"/>
        </w:rPr>
      </w:pPr>
      <w:r>
        <w:rPr>
          <w:rFonts w:hint="default"/>
        </w:rPr>
        <w:t>&lt;jaZ0148&gt;conpwl1000030</w:t>
      </w:r>
    </w:p>
    <w:p>
      <w:pPr>
        <w:rPr>
          <w:rFonts w:hint="default"/>
        </w:rPr>
      </w:pPr>
      <w:r>
        <w:rPr>
          <w:rFonts w:hint="default"/>
        </w:rPr>
        <w:t>&lt;cnZ0148&gt;conpwl1000030</w:t>
      </w:r>
    </w:p>
    <w:p>
      <w:pPr>
        <w:rPr>
          <w:rFonts w:hint="default"/>
        </w:rPr>
      </w:pPr>
    </w:p>
    <w:p>
      <w:pPr>
        <w:rPr>
          <w:rFonts w:hint="default"/>
        </w:rPr>
      </w:pPr>
      <w:r>
        <w:rPr>
          <w:rFonts w:hint="default"/>
        </w:rPr>
        <w:t>//OTHER</w:t>
      </w:r>
    </w:p>
    <w:p>
      <w:pPr>
        <w:rPr>
          <w:rFonts w:hint="default"/>
        </w:rPr>
      </w:pPr>
      <w:r>
        <w:rPr>
          <w:rFonts w:hint="default"/>
        </w:rPr>
        <w:t>&lt;jaZ0149&gt;conest1001730</w:t>
      </w:r>
    </w:p>
    <w:p>
      <w:pPr>
        <w:rPr>
          <w:rFonts w:hint="default"/>
        </w:rPr>
      </w:pPr>
      <w:r>
        <w:rPr>
          <w:rFonts w:hint="default"/>
        </w:rPr>
        <w:t>&lt;cnZ0149&gt;conest1001730</w:t>
      </w:r>
    </w:p>
    <w:p>
      <w:pPr>
        <w:rPr>
          <w:rFonts w:hint="default"/>
        </w:rPr>
      </w:pPr>
    </w:p>
    <w:p>
      <w:pPr>
        <w:rPr>
          <w:rFonts w:hint="default"/>
        </w:rPr>
      </w:pPr>
      <w:r>
        <w:rPr>
          <w:rFonts w:hint="default"/>
        </w:rPr>
        <w:t>//OTHER</w:t>
      </w:r>
    </w:p>
    <w:p>
      <w:pPr>
        <w:rPr>
          <w:rFonts w:hint="default"/>
        </w:rPr>
      </w:pPr>
      <w:r>
        <w:rPr>
          <w:rFonts w:hint="default"/>
        </w:rPr>
        <w:t>&lt;jaZ0150&gt;conest1001740</w:t>
      </w:r>
    </w:p>
    <w:p>
      <w:pPr>
        <w:rPr>
          <w:rFonts w:hint="default"/>
        </w:rPr>
      </w:pPr>
      <w:r>
        <w:rPr>
          <w:rFonts w:hint="default"/>
        </w:rPr>
        <w:t>&lt;cnZ0150&gt;conest1001740</w:t>
      </w:r>
    </w:p>
    <w:p>
      <w:pPr>
        <w:rPr>
          <w:rFonts w:hint="default"/>
        </w:rPr>
      </w:pPr>
    </w:p>
    <w:p>
      <w:pPr>
        <w:rPr>
          <w:rFonts w:hint="default"/>
        </w:rPr>
      </w:pPr>
      <w:r>
        <w:rPr>
          <w:rFonts w:hint="default"/>
        </w:rPr>
        <w:t>//OTHER</w:t>
      </w:r>
    </w:p>
    <w:p>
      <w:pPr>
        <w:rPr>
          <w:rFonts w:hint="default"/>
        </w:rPr>
      </w:pPr>
      <w:r>
        <w:rPr>
          <w:rFonts w:hint="default"/>
        </w:rPr>
        <w:t>&lt;jaZ0151&gt;conest1001750</w:t>
      </w:r>
    </w:p>
    <w:p>
      <w:pPr>
        <w:rPr>
          <w:rFonts w:hint="default"/>
        </w:rPr>
      </w:pPr>
      <w:r>
        <w:rPr>
          <w:rFonts w:hint="default"/>
        </w:rPr>
        <w:t>&lt;cnZ0151&gt;conest1001750</w:t>
      </w:r>
    </w:p>
    <w:p>
      <w:pPr>
        <w:rPr>
          <w:rFonts w:hint="default"/>
        </w:rPr>
      </w:pPr>
    </w:p>
    <w:p>
      <w:pPr>
        <w:rPr>
          <w:rFonts w:hint="default"/>
        </w:rPr>
      </w:pPr>
      <w:r>
        <w:rPr>
          <w:rFonts w:hint="default"/>
        </w:rPr>
        <w:t>//OTHER</w:t>
      </w:r>
    </w:p>
    <w:p>
      <w:pPr>
        <w:rPr>
          <w:rFonts w:hint="default"/>
        </w:rPr>
      </w:pPr>
      <w:r>
        <w:rPr>
          <w:rFonts w:hint="default"/>
        </w:rPr>
        <w:t>&lt;jaZ0152&gt;conest1001760</w:t>
      </w:r>
    </w:p>
    <w:p>
      <w:pPr>
        <w:rPr>
          <w:rFonts w:hint="default"/>
        </w:rPr>
      </w:pPr>
      <w:r>
        <w:rPr>
          <w:rFonts w:hint="default"/>
        </w:rPr>
        <w:t>&lt;cnZ0152&gt;conest1001760</w:t>
      </w:r>
    </w:p>
    <w:p>
      <w:pPr>
        <w:rPr>
          <w:rFonts w:hint="default"/>
        </w:rPr>
      </w:pPr>
    </w:p>
    <w:p>
      <w:pPr>
        <w:rPr>
          <w:rFonts w:hint="default"/>
        </w:rPr>
      </w:pPr>
      <w:r>
        <w:rPr>
          <w:rFonts w:hint="default"/>
        </w:rPr>
        <w:t>//OTHER</w:t>
      </w:r>
    </w:p>
    <w:p>
      <w:pPr>
        <w:rPr>
          <w:rFonts w:hint="default"/>
        </w:rPr>
      </w:pPr>
      <w:r>
        <w:rPr>
          <w:rFonts w:hint="default"/>
        </w:rPr>
        <w:t>&lt;jaZ0153&gt;conest1001770</w:t>
      </w:r>
    </w:p>
    <w:p>
      <w:pPr>
        <w:rPr>
          <w:rFonts w:hint="default"/>
        </w:rPr>
      </w:pPr>
      <w:r>
        <w:rPr>
          <w:rFonts w:hint="default"/>
        </w:rPr>
        <w:t>&lt;cnZ0153&gt;conest1001770</w:t>
      </w:r>
    </w:p>
    <w:p>
      <w:pPr>
        <w:rPr>
          <w:rFonts w:hint="default"/>
        </w:rPr>
      </w:pPr>
    </w:p>
    <w:p>
      <w:pPr>
        <w:rPr>
          <w:rFonts w:hint="default"/>
        </w:rPr>
      </w:pPr>
      <w:r>
        <w:rPr>
          <w:rFonts w:hint="default"/>
        </w:rPr>
        <w:t>//OTHER</w:t>
      </w:r>
    </w:p>
    <w:p>
      <w:pPr>
        <w:rPr>
          <w:rFonts w:hint="default"/>
        </w:rPr>
      </w:pPr>
      <w:r>
        <w:rPr>
          <w:rFonts w:hint="default"/>
        </w:rPr>
        <w:t>&lt;jaZ0154&gt;conest1001780</w:t>
      </w:r>
    </w:p>
    <w:p>
      <w:pPr>
        <w:rPr>
          <w:rFonts w:hint="default"/>
        </w:rPr>
      </w:pPr>
      <w:r>
        <w:rPr>
          <w:rFonts w:hint="default"/>
        </w:rPr>
        <w:t>&lt;cnZ0154&gt;conest1001780</w:t>
      </w:r>
    </w:p>
    <w:p>
      <w:pPr>
        <w:rPr>
          <w:rFonts w:hint="default"/>
        </w:rPr>
      </w:pPr>
    </w:p>
    <w:p>
      <w:pPr>
        <w:rPr>
          <w:rFonts w:hint="default"/>
        </w:rPr>
      </w:pPr>
      <w:r>
        <w:rPr>
          <w:rFonts w:hint="default"/>
        </w:rPr>
        <w:t>//OTHER</w:t>
      </w:r>
    </w:p>
    <w:p>
      <w:pPr>
        <w:rPr>
          <w:rFonts w:hint="default"/>
        </w:rPr>
      </w:pPr>
      <w:r>
        <w:rPr>
          <w:rFonts w:hint="default"/>
        </w:rPr>
        <w:t>&lt;jaZ0155&gt;conest1001790</w:t>
      </w:r>
    </w:p>
    <w:p>
      <w:pPr>
        <w:rPr>
          <w:rFonts w:hint="default"/>
        </w:rPr>
      </w:pPr>
      <w:r>
        <w:rPr>
          <w:rFonts w:hint="default"/>
        </w:rPr>
        <w:t>&lt;cnZ0155&gt;conest1001790</w:t>
      </w:r>
    </w:p>
    <w:p>
      <w:pPr>
        <w:rPr>
          <w:rFonts w:hint="default"/>
        </w:rPr>
      </w:pPr>
    </w:p>
    <w:p>
      <w:pPr>
        <w:rPr>
          <w:rFonts w:hint="default"/>
        </w:rPr>
      </w:pPr>
      <w:r>
        <w:rPr>
          <w:rFonts w:hint="default"/>
        </w:rPr>
        <w:t>//OTHER</w:t>
      </w:r>
    </w:p>
    <w:p>
      <w:pPr>
        <w:rPr>
          <w:rFonts w:hint="default"/>
        </w:rPr>
      </w:pPr>
      <w:r>
        <w:rPr>
          <w:rFonts w:hint="default"/>
        </w:rPr>
        <w:t>&lt;jaZ0156&gt;conest1001800</w:t>
      </w:r>
    </w:p>
    <w:p>
      <w:pPr>
        <w:rPr>
          <w:rFonts w:hint="default"/>
        </w:rPr>
      </w:pPr>
      <w:r>
        <w:rPr>
          <w:rFonts w:hint="default"/>
        </w:rPr>
        <w:t>&lt;cnZ0156&gt;conest1001800</w:t>
      </w:r>
    </w:p>
    <w:p>
      <w:pPr>
        <w:rPr>
          <w:rFonts w:hint="default"/>
        </w:rPr>
      </w:pPr>
    </w:p>
    <w:p>
      <w:pPr>
        <w:rPr>
          <w:rFonts w:hint="default"/>
        </w:rPr>
      </w:pPr>
      <w:r>
        <w:rPr>
          <w:rFonts w:hint="default"/>
        </w:rPr>
        <w:t>//OTHER</w:t>
      </w:r>
    </w:p>
    <w:p>
      <w:pPr>
        <w:rPr>
          <w:rFonts w:hint="default"/>
        </w:rPr>
      </w:pPr>
      <w:r>
        <w:rPr>
          <w:rFonts w:hint="default"/>
        </w:rPr>
        <w:t>&lt;jaZ0157&gt;conest1001810</w:t>
      </w:r>
    </w:p>
    <w:p>
      <w:pPr>
        <w:rPr>
          <w:rFonts w:hint="default"/>
        </w:rPr>
      </w:pPr>
      <w:r>
        <w:rPr>
          <w:rFonts w:hint="default"/>
        </w:rPr>
        <w:t>&lt;cnZ0157&gt;conest1001810</w:t>
      </w:r>
    </w:p>
    <w:p>
      <w:pPr>
        <w:rPr>
          <w:rFonts w:hint="default"/>
        </w:rPr>
      </w:pPr>
    </w:p>
    <w:p>
      <w:pPr>
        <w:rPr>
          <w:rFonts w:hint="default"/>
        </w:rPr>
      </w:pPr>
      <w:r>
        <w:rPr>
          <w:rFonts w:hint="default"/>
        </w:rPr>
        <w:t>//OTHER</w:t>
      </w:r>
    </w:p>
    <w:p>
      <w:pPr>
        <w:rPr>
          <w:rFonts w:hint="default"/>
        </w:rPr>
      </w:pPr>
      <w:r>
        <w:rPr>
          <w:rFonts w:hint="default"/>
        </w:rPr>
        <w:t>&lt;jaZ0158&gt;conest1001820</w:t>
      </w:r>
    </w:p>
    <w:p>
      <w:pPr>
        <w:rPr>
          <w:rFonts w:hint="default"/>
        </w:rPr>
      </w:pPr>
      <w:r>
        <w:rPr>
          <w:rFonts w:hint="default"/>
        </w:rPr>
        <w:t>&lt;cnZ0158&gt;conest1001820</w:t>
      </w:r>
    </w:p>
    <w:p>
      <w:pPr>
        <w:rPr>
          <w:rFonts w:hint="default"/>
        </w:rPr>
      </w:pPr>
    </w:p>
    <w:p>
      <w:pPr>
        <w:rPr>
          <w:rFonts w:hint="default"/>
        </w:rPr>
      </w:pPr>
      <w:r>
        <w:rPr>
          <w:rFonts w:hint="default"/>
        </w:rPr>
        <w:t>//OTHER</w:t>
      </w:r>
    </w:p>
    <w:p>
      <w:pPr>
        <w:rPr>
          <w:rFonts w:hint="default"/>
        </w:rPr>
      </w:pPr>
      <w:r>
        <w:rPr>
          <w:rFonts w:hint="default"/>
        </w:rPr>
        <w:t>&lt;jaZ0159&gt;conest1001830</w:t>
      </w:r>
    </w:p>
    <w:p>
      <w:pPr>
        <w:rPr>
          <w:rFonts w:hint="default"/>
        </w:rPr>
      </w:pPr>
      <w:r>
        <w:rPr>
          <w:rFonts w:hint="default"/>
        </w:rPr>
        <w:t>&lt;cnZ0159&gt;conest1001830</w:t>
      </w:r>
    </w:p>
    <w:p>
      <w:pPr>
        <w:rPr>
          <w:rFonts w:hint="default"/>
        </w:rPr>
      </w:pPr>
    </w:p>
    <w:p>
      <w:pPr>
        <w:rPr>
          <w:rFonts w:hint="default"/>
        </w:rPr>
      </w:pPr>
      <w:r>
        <w:rPr>
          <w:rFonts w:hint="default"/>
        </w:rPr>
        <w:t>//OTHER</w:t>
      </w:r>
    </w:p>
    <w:p>
      <w:pPr>
        <w:rPr>
          <w:rFonts w:hint="default"/>
        </w:rPr>
      </w:pPr>
      <w:r>
        <w:rPr>
          <w:rFonts w:hint="default"/>
        </w:rPr>
        <w:t>&lt;jaZ0160&gt;conest1001840</w:t>
      </w:r>
    </w:p>
    <w:p>
      <w:pPr>
        <w:rPr>
          <w:rFonts w:hint="default"/>
        </w:rPr>
      </w:pPr>
      <w:r>
        <w:rPr>
          <w:rFonts w:hint="default"/>
        </w:rPr>
        <w:t>&lt;cnZ0160&gt;conest1001840</w:t>
      </w:r>
    </w:p>
    <w:p>
      <w:pPr>
        <w:rPr>
          <w:rFonts w:hint="default"/>
        </w:rPr>
      </w:pPr>
    </w:p>
    <w:p>
      <w:pPr>
        <w:rPr>
          <w:rFonts w:hint="default"/>
        </w:rPr>
      </w:pPr>
      <w:r>
        <w:rPr>
          <w:rFonts w:hint="default"/>
        </w:rPr>
        <w:t>//OTHER</w:t>
      </w:r>
    </w:p>
    <w:p>
      <w:pPr>
        <w:rPr>
          <w:rFonts w:hint="default"/>
        </w:rPr>
      </w:pPr>
      <w:r>
        <w:rPr>
          <w:rFonts w:hint="default"/>
        </w:rPr>
        <w:t>&lt;jaZ0161&gt;conest1001850</w:t>
      </w:r>
    </w:p>
    <w:p>
      <w:pPr>
        <w:rPr>
          <w:rFonts w:hint="default"/>
        </w:rPr>
      </w:pPr>
      <w:r>
        <w:rPr>
          <w:rFonts w:hint="default"/>
        </w:rPr>
        <w:t>&lt;cnZ0161&gt;conest1001850</w:t>
      </w:r>
    </w:p>
    <w:p>
      <w:pPr>
        <w:rPr>
          <w:rFonts w:hint="default"/>
        </w:rPr>
      </w:pPr>
    </w:p>
    <w:p>
      <w:pPr>
        <w:rPr>
          <w:rFonts w:hint="default"/>
        </w:rPr>
      </w:pPr>
      <w:r>
        <w:rPr>
          <w:rFonts w:hint="default"/>
        </w:rPr>
        <w:t>//OTHER</w:t>
      </w:r>
    </w:p>
    <w:p>
      <w:pPr>
        <w:rPr>
          <w:rFonts w:hint="default"/>
        </w:rPr>
      </w:pPr>
      <w:r>
        <w:rPr>
          <w:rFonts w:hint="default"/>
        </w:rPr>
        <w:t>&lt;jaZ0162&gt;conest1001860</w:t>
      </w:r>
    </w:p>
    <w:p>
      <w:pPr>
        <w:rPr>
          <w:rFonts w:hint="default"/>
        </w:rPr>
      </w:pPr>
      <w:r>
        <w:rPr>
          <w:rFonts w:hint="default"/>
        </w:rPr>
        <w:t>&lt;cnZ0162&gt;conest1001860</w:t>
      </w:r>
    </w:p>
    <w:p>
      <w:pPr>
        <w:rPr>
          <w:rFonts w:hint="default"/>
        </w:rPr>
      </w:pPr>
    </w:p>
    <w:p>
      <w:pPr>
        <w:rPr>
          <w:rFonts w:hint="default"/>
        </w:rPr>
      </w:pPr>
      <w:r>
        <w:rPr>
          <w:rFonts w:hint="default"/>
        </w:rPr>
        <w:t>//OTHER</w:t>
      </w:r>
    </w:p>
    <w:p>
      <w:pPr>
        <w:rPr>
          <w:rFonts w:hint="default"/>
        </w:rPr>
      </w:pPr>
      <w:r>
        <w:rPr>
          <w:rFonts w:hint="default"/>
        </w:rPr>
        <w:t>&lt;jaZ0163&gt;conest1001870</w:t>
      </w:r>
    </w:p>
    <w:p>
      <w:pPr>
        <w:rPr>
          <w:rFonts w:hint="default"/>
        </w:rPr>
      </w:pPr>
      <w:r>
        <w:rPr>
          <w:rFonts w:hint="default"/>
        </w:rPr>
        <w:t>&lt;cnZ0163&gt;conest1001870</w:t>
      </w:r>
    </w:p>
    <w:p>
      <w:pPr>
        <w:rPr>
          <w:rFonts w:hint="default"/>
        </w:rPr>
      </w:pPr>
    </w:p>
    <w:p>
      <w:pPr>
        <w:rPr>
          <w:rFonts w:hint="default"/>
        </w:rPr>
      </w:pPr>
      <w:r>
        <w:rPr>
          <w:rFonts w:hint="default"/>
        </w:rPr>
        <w:t>//OTHER</w:t>
      </w:r>
    </w:p>
    <w:p>
      <w:pPr>
        <w:rPr>
          <w:rFonts w:hint="default"/>
        </w:rPr>
      </w:pPr>
      <w:r>
        <w:rPr>
          <w:rFonts w:hint="default"/>
        </w:rPr>
        <w:t>&lt;jaZ0164&gt;conpwx1000010</w:t>
      </w:r>
    </w:p>
    <w:p>
      <w:pPr>
        <w:rPr>
          <w:rFonts w:hint="default"/>
        </w:rPr>
      </w:pPr>
      <w:r>
        <w:rPr>
          <w:rFonts w:hint="default"/>
        </w:rPr>
        <w:t>&lt;cnZ0164&gt;conpwx1000010</w:t>
      </w:r>
    </w:p>
    <w:p>
      <w:pPr>
        <w:rPr>
          <w:rFonts w:hint="default"/>
        </w:rPr>
      </w:pPr>
    </w:p>
    <w:p>
      <w:pPr>
        <w:rPr>
          <w:rFonts w:hint="default"/>
        </w:rPr>
      </w:pPr>
      <w:r>
        <w:rPr>
          <w:rFonts w:hint="default"/>
        </w:rPr>
        <w:t>//OTHER</w:t>
      </w:r>
    </w:p>
    <w:p>
      <w:pPr>
        <w:rPr>
          <w:rFonts w:hint="default"/>
        </w:rPr>
      </w:pPr>
      <w:r>
        <w:rPr>
          <w:rFonts w:hint="default"/>
        </w:rPr>
        <w:t>&lt;jaZ0165&gt;conest1001880</w:t>
      </w:r>
    </w:p>
    <w:p>
      <w:pPr>
        <w:rPr>
          <w:rFonts w:hint="default"/>
        </w:rPr>
      </w:pPr>
      <w:r>
        <w:rPr>
          <w:rFonts w:hint="default"/>
        </w:rPr>
        <w:t>&lt;cnZ0165&gt;conest1001880</w:t>
      </w:r>
    </w:p>
    <w:p>
      <w:pPr>
        <w:rPr>
          <w:rFonts w:hint="default"/>
        </w:rPr>
      </w:pPr>
    </w:p>
    <w:p>
      <w:pPr>
        <w:rPr>
          <w:rFonts w:hint="default"/>
        </w:rPr>
      </w:pPr>
      <w:r>
        <w:rPr>
          <w:rFonts w:hint="default"/>
        </w:rPr>
        <w:t>//OTHER</w:t>
      </w:r>
    </w:p>
    <w:p>
      <w:pPr>
        <w:rPr>
          <w:rFonts w:hint="default"/>
        </w:rPr>
      </w:pPr>
      <w:r>
        <w:rPr>
          <w:rFonts w:hint="default"/>
        </w:rPr>
        <w:t>&lt;jaZ0166&gt;conest1001890</w:t>
      </w:r>
    </w:p>
    <w:p>
      <w:pPr>
        <w:rPr>
          <w:rFonts w:hint="default"/>
        </w:rPr>
      </w:pPr>
      <w:r>
        <w:rPr>
          <w:rFonts w:hint="default"/>
        </w:rPr>
        <w:t>&lt;cnZ0166&gt;conest1001890</w:t>
      </w:r>
    </w:p>
    <w:p>
      <w:pPr>
        <w:rPr>
          <w:rFonts w:hint="default"/>
        </w:rPr>
      </w:pPr>
    </w:p>
    <w:p>
      <w:pPr>
        <w:rPr>
          <w:rFonts w:hint="default"/>
        </w:rPr>
      </w:pPr>
      <w:r>
        <w:rPr>
          <w:rFonts w:hint="default"/>
        </w:rPr>
        <w:t>//OTHER</w:t>
      </w:r>
    </w:p>
    <w:p>
      <w:pPr>
        <w:rPr>
          <w:rFonts w:hint="default"/>
        </w:rPr>
      </w:pPr>
      <w:r>
        <w:rPr>
          <w:rFonts w:hint="default"/>
        </w:rPr>
        <w:t>&lt;jaZ0167&gt;conpwx1000020</w:t>
      </w:r>
    </w:p>
    <w:p>
      <w:pPr>
        <w:rPr>
          <w:rFonts w:hint="default"/>
        </w:rPr>
      </w:pPr>
      <w:r>
        <w:rPr>
          <w:rFonts w:hint="default"/>
        </w:rPr>
        <w:t>&lt;cnZ0167&gt;conpwx1000020</w:t>
      </w:r>
    </w:p>
    <w:p>
      <w:pPr>
        <w:rPr>
          <w:rFonts w:hint="default"/>
        </w:rPr>
      </w:pPr>
    </w:p>
    <w:p>
      <w:pPr>
        <w:rPr>
          <w:rFonts w:hint="default"/>
        </w:rPr>
      </w:pPr>
      <w:r>
        <w:rPr>
          <w:rFonts w:hint="default"/>
        </w:rPr>
        <w:t>//OTHER</w:t>
      </w:r>
    </w:p>
    <w:p>
      <w:pPr>
        <w:rPr>
          <w:rFonts w:hint="default"/>
        </w:rPr>
      </w:pPr>
      <w:r>
        <w:rPr>
          <w:rFonts w:hint="default"/>
        </w:rPr>
        <w:t>&lt;jaZ0168&gt;conest1001900</w:t>
      </w:r>
    </w:p>
    <w:p>
      <w:pPr>
        <w:rPr>
          <w:rFonts w:hint="default"/>
        </w:rPr>
      </w:pPr>
      <w:r>
        <w:rPr>
          <w:rFonts w:hint="default"/>
        </w:rPr>
        <w:t>&lt;cnZ0168&gt;conest1001900</w:t>
      </w:r>
    </w:p>
    <w:p>
      <w:pPr>
        <w:rPr>
          <w:rFonts w:hint="default"/>
        </w:rPr>
      </w:pPr>
    </w:p>
    <w:p>
      <w:pPr>
        <w:rPr>
          <w:rFonts w:hint="default"/>
        </w:rPr>
      </w:pPr>
      <w:r>
        <w:rPr>
          <w:rFonts w:hint="default"/>
        </w:rPr>
        <w:t>//OTHER</w:t>
      </w:r>
    </w:p>
    <w:p>
      <w:pPr>
        <w:rPr>
          <w:rFonts w:hint="default"/>
        </w:rPr>
      </w:pPr>
      <w:r>
        <w:rPr>
          <w:rFonts w:hint="default"/>
        </w:rPr>
        <w:t>&lt;jaZ0169&gt;conest1001910</w:t>
      </w:r>
    </w:p>
    <w:p>
      <w:pPr>
        <w:rPr>
          <w:rFonts w:hint="default"/>
        </w:rPr>
      </w:pPr>
      <w:r>
        <w:rPr>
          <w:rFonts w:hint="default"/>
        </w:rPr>
        <w:t>&lt;cnZ0169&gt;conest1001910</w:t>
      </w:r>
    </w:p>
    <w:p>
      <w:pPr>
        <w:rPr>
          <w:rFonts w:hint="default"/>
        </w:rPr>
      </w:pPr>
    </w:p>
    <w:p>
      <w:pPr>
        <w:rPr>
          <w:rFonts w:hint="default"/>
        </w:rPr>
      </w:pPr>
      <w:r>
        <w:rPr>
          <w:rFonts w:hint="default"/>
        </w:rPr>
        <w:t>//OTHER</w:t>
      </w:r>
    </w:p>
    <w:p>
      <w:pPr>
        <w:rPr>
          <w:rFonts w:hint="default"/>
        </w:rPr>
      </w:pPr>
      <w:r>
        <w:rPr>
          <w:rFonts w:hint="default"/>
        </w:rPr>
        <w:t>&lt;jaZ0170&gt;conest1001920</w:t>
      </w:r>
    </w:p>
    <w:p>
      <w:pPr>
        <w:rPr>
          <w:rFonts w:hint="default"/>
        </w:rPr>
      </w:pPr>
      <w:r>
        <w:rPr>
          <w:rFonts w:hint="default"/>
        </w:rPr>
        <w:t>&lt;cnZ0170&gt;conest1001920</w:t>
      </w:r>
    </w:p>
    <w:p>
      <w:pPr>
        <w:rPr>
          <w:rFonts w:hint="default"/>
        </w:rPr>
      </w:pPr>
    </w:p>
    <w:p>
      <w:pPr>
        <w:rPr>
          <w:rFonts w:hint="default"/>
        </w:rPr>
      </w:pPr>
      <w:r>
        <w:rPr>
          <w:rFonts w:hint="default"/>
        </w:rPr>
        <w:t>//OTHER</w:t>
      </w:r>
    </w:p>
    <w:p>
      <w:pPr>
        <w:rPr>
          <w:rFonts w:hint="default"/>
        </w:rPr>
      </w:pPr>
      <w:r>
        <w:rPr>
          <w:rFonts w:hint="default"/>
        </w:rPr>
        <w:t>&lt;jaZ0171&gt;conpwx1000030</w:t>
      </w:r>
    </w:p>
    <w:p>
      <w:pPr>
        <w:rPr>
          <w:rFonts w:hint="default"/>
        </w:rPr>
      </w:pPr>
      <w:r>
        <w:rPr>
          <w:rFonts w:hint="default"/>
        </w:rPr>
        <w:t>&lt;cnZ0171&gt;conpwx1000030</w:t>
      </w:r>
    </w:p>
    <w:p>
      <w:pPr>
        <w:rPr>
          <w:rFonts w:hint="default"/>
        </w:rPr>
      </w:pPr>
    </w:p>
    <w:p>
      <w:pPr>
        <w:rPr>
          <w:rFonts w:hint="default"/>
        </w:rPr>
      </w:pPr>
      <w:r>
        <w:rPr>
          <w:rFonts w:hint="default"/>
        </w:rPr>
        <w:t>//OTHER</w:t>
      </w:r>
    </w:p>
    <w:p>
      <w:pPr>
        <w:rPr>
          <w:rFonts w:hint="default"/>
        </w:rPr>
      </w:pPr>
      <w:r>
        <w:rPr>
          <w:rFonts w:hint="default"/>
        </w:rPr>
        <w:t>&lt;jaZ0172&gt;conest1001930</w:t>
      </w:r>
    </w:p>
    <w:p>
      <w:pPr>
        <w:rPr>
          <w:rFonts w:hint="default"/>
        </w:rPr>
      </w:pPr>
      <w:r>
        <w:rPr>
          <w:rFonts w:hint="default"/>
        </w:rPr>
        <w:t>&lt;cnZ0172&gt;conest1001930</w:t>
      </w:r>
    </w:p>
    <w:p>
      <w:pPr>
        <w:rPr>
          <w:rFonts w:hint="default"/>
        </w:rPr>
      </w:pPr>
    </w:p>
    <w:p>
      <w:pPr>
        <w:rPr>
          <w:rFonts w:hint="default"/>
        </w:rPr>
      </w:pPr>
      <w:r>
        <w:rPr>
          <w:rFonts w:hint="default"/>
        </w:rPr>
        <w:t>//OTHER</w:t>
      </w:r>
    </w:p>
    <w:p>
      <w:pPr>
        <w:rPr>
          <w:rFonts w:hint="default"/>
        </w:rPr>
      </w:pPr>
      <w:r>
        <w:rPr>
          <w:rFonts w:hint="default"/>
        </w:rPr>
        <w:t>&lt;jaZ0173&gt;conest1001940</w:t>
      </w:r>
    </w:p>
    <w:p>
      <w:pPr>
        <w:rPr>
          <w:rFonts w:hint="default"/>
        </w:rPr>
      </w:pPr>
      <w:r>
        <w:rPr>
          <w:rFonts w:hint="default"/>
        </w:rPr>
        <w:t>&lt;cnZ0173&gt;conest1001940</w:t>
      </w:r>
    </w:p>
    <w:p>
      <w:pPr>
        <w:rPr>
          <w:rFonts w:hint="default"/>
        </w:rPr>
      </w:pPr>
    </w:p>
    <w:p>
      <w:pPr>
        <w:rPr>
          <w:rFonts w:hint="default"/>
        </w:rPr>
      </w:pPr>
      <w:r>
        <w:rPr>
          <w:rFonts w:hint="default"/>
        </w:rPr>
        <w:t>//OTHER</w:t>
      </w:r>
    </w:p>
    <w:p>
      <w:pPr>
        <w:rPr>
          <w:rFonts w:hint="default"/>
        </w:rPr>
      </w:pPr>
      <w:r>
        <w:rPr>
          <w:rFonts w:hint="default"/>
        </w:rPr>
        <w:t>&lt;jaZ0174&gt;conest1001950</w:t>
      </w:r>
    </w:p>
    <w:p>
      <w:pPr>
        <w:rPr>
          <w:rFonts w:hint="default"/>
        </w:rPr>
      </w:pPr>
      <w:r>
        <w:rPr>
          <w:rFonts w:hint="default"/>
        </w:rPr>
        <w:t>&lt;cnZ0174&gt;conest1001950</w:t>
      </w:r>
    </w:p>
    <w:p>
      <w:pPr>
        <w:rPr>
          <w:rFonts w:hint="default"/>
        </w:rPr>
      </w:pPr>
    </w:p>
    <w:p>
      <w:pPr>
        <w:rPr>
          <w:rFonts w:hint="default"/>
        </w:rPr>
      </w:pPr>
      <w:r>
        <w:rPr>
          <w:rFonts w:hint="default"/>
        </w:rPr>
        <w:t>//OTHER</w:t>
      </w:r>
    </w:p>
    <w:p>
      <w:pPr>
        <w:rPr>
          <w:rFonts w:hint="default"/>
        </w:rPr>
      </w:pPr>
      <w:r>
        <w:rPr>
          <w:rFonts w:hint="default"/>
        </w:rPr>
        <w:t>&lt;jaZ0175&gt;conest1001960</w:t>
      </w:r>
    </w:p>
    <w:p>
      <w:pPr>
        <w:rPr>
          <w:rFonts w:hint="default"/>
        </w:rPr>
      </w:pPr>
      <w:r>
        <w:rPr>
          <w:rFonts w:hint="default"/>
        </w:rPr>
        <w:t>&lt;cnZ0175&gt;conest1001960</w:t>
      </w:r>
    </w:p>
    <w:p>
      <w:pPr>
        <w:rPr>
          <w:rFonts w:hint="default"/>
        </w:rPr>
      </w:pPr>
    </w:p>
    <w:p>
      <w:pPr>
        <w:rPr>
          <w:rFonts w:hint="default"/>
        </w:rPr>
      </w:pPr>
      <w:r>
        <w:rPr>
          <w:rFonts w:hint="default"/>
        </w:rPr>
        <w:t>//OTHER</w:t>
      </w:r>
    </w:p>
    <w:p>
      <w:pPr>
        <w:rPr>
          <w:rFonts w:hint="default"/>
        </w:rPr>
      </w:pPr>
      <w:r>
        <w:rPr>
          <w:rFonts w:hint="default"/>
        </w:rPr>
        <w:t>&lt;jaZ0176&gt;conest1001970</w:t>
      </w:r>
    </w:p>
    <w:p>
      <w:pPr>
        <w:rPr>
          <w:rFonts w:hint="default"/>
        </w:rPr>
      </w:pPr>
      <w:r>
        <w:rPr>
          <w:rFonts w:hint="default"/>
        </w:rPr>
        <w:t>&lt;cnZ0176&gt;conest1001970</w:t>
      </w:r>
    </w:p>
    <w:p>
      <w:pPr>
        <w:rPr>
          <w:rFonts w:hint="default"/>
        </w:rPr>
      </w:pPr>
    </w:p>
    <w:p>
      <w:pPr>
        <w:rPr>
          <w:rFonts w:hint="default"/>
        </w:rPr>
      </w:pPr>
      <w:r>
        <w:rPr>
          <w:rFonts w:hint="default"/>
        </w:rPr>
        <w:t>//OTHER</w:t>
      </w:r>
    </w:p>
    <w:p>
      <w:pPr>
        <w:rPr>
          <w:rFonts w:hint="default"/>
        </w:rPr>
      </w:pPr>
      <w:r>
        <w:rPr>
          <w:rFonts w:hint="default"/>
        </w:rPr>
        <w:t>&lt;jaZ0177&gt;conest1001980</w:t>
      </w:r>
    </w:p>
    <w:p>
      <w:pPr>
        <w:rPr>
          <w:rFonts w:hint="default"/>
        </w:rPr>
      </w:pPr>
      <w:r>
        <w:rPr>
          <w:rFonts w:hint="default"/>
        </w:rPr>
        <w:t>&lt;cnZ0177&gt;conest1001980</w:t>
      </w:r>
    </w:p>
    <w:p>
      <w:pPr>
        <w:rPr>
          <w:rFonts w:hint="default"/>
        </w:rPr>
      </w:pPr>
    </w:p>
    <w:p>
      <w:pPr>
        <w:rPr>
          <w:rFonts w:hint="default"/>
        </w:rPr>
      </w:pPr>
      <w:r>
        <w:rPr>
          <w:rFonts w:hint="default"/>
        </w:rPr>
        <w:t>//OTHER</w:t>
      </w:r>
    </w:p>
    <w:p>
      <w:pPr>
        <w:rPr>
          <w:rFonts w:hint="default"/>
        </w:rPr>
      </w:pPr>
      <w:r>
        <w:rPr>
          <w:rFonts w:hint="default"/>
        </w:rPr>
        <w:t>&lt;jaZ0178&gt;conest1001990</w:t>
      </w:r>
    </w:p>
    <w:p>
      <w:pPr>
        <w:rPr>
          <w:rFonts w:hint="default"/>
        </w:rPr>
      </w:pPr>
      <w:r>
        <w:rPr>
          <w:rFonts w:hint="default"/>
        </w:rPr>
        <w:t>&lt;cnZ0178&gt;conest1001990</w:t>
      </w:r>
    </w:p>
    <w:p>
      <w:pPr>
        <w:rPr>
          <w:rFonts w:hint="default"/>
        </w:rPr>
      </w:pPr>
    </w:p>
    <w:p>
      <w:pPr>
        <w:rPr>
          <w:rFonts w:hint="default"/>
        </w:rPr>
      </w:pPr>
      <w:r>
        <w:rPr>
          <w:rFonts w:hint="default"/>
        </w:rPr>
        <w:t>//OTHER</w:t>
      </w:r>
    </w:p>
    <w:p>
      <w:pPr>
        <w:rPr>
          <w:rFonts w:hint="default"/>
        </w:rPr>
      </w:pPr>
      <w:r>
        <w:rPr>
          <w:rFonts w:hint="default"/>
        </w:rPr>
        <w:t>&lt;jaZ0179&gt;5980</w:t>
      </w:r>
    </w:p>
    <w:p>
      <w:pPr>
        <w:rPr>
          <w:rFonts w:hint="default"/>
        </w:rPr>
      </w:pPr>
      <w:r>
        <w:rPr>
          <w:rFonts w:hint="default"/>
        </w:rPr>
        <w:t>&lt;cnZ0179&gt;5980</w:t>
      </w:r>
    </w:p>
    <w:p>
      <w:pPr>
        <w:rPr>
          <w:rFonts w:hint="default"/>
        </w:rPr>
      </w:pPr>
    </w:p>
    <w:p>
      <w:pPr>
        <w:rPr>
          <w:rFonts w:hint="default"/>
        </w:rPr>
      </w:pPr>
      <w:r>
        <w:rPr>
          <w:rFonts w:hint="default"/>
        </w:rPr>
        <w:t>//OTHER</w:t>
      </w:r>
    </w:p>
    <w:p>
      <w:pPr>
        <w:rPr>
          <w:rFonts w:hint="default"/>
        </w:rPr>
      </w:pPr>
      <w:r>
        <w:rPr>
          <w:rFonts w:hint="default"/>
        </w:rPr>
        <w:t>&lt;jaZ0180&gt;conest1002000</w:t>
      </w:r>
    </w:p>
    <w:p>
      <w:pPr>
        <w:rPr>
          <w:rFonts w:hint="default"/>
        </w:rPr>
      </w:pPr>
      <w:r>
        <w:rPr>
          <w:rFonts w:hint="default"/>
        </w:rPr>
        <w:t>&lt;cnZ0180&gt;conest1002000</w:t>
      </w:r>
    </w:p>
    <w:p>
      <w:pPr>
        <w:rPr>
          <w:rFonts w:hint="default"/>
        </w:rPr>
      </w:pPr>
    </w:p>
    <w:p>
      <w:pPr>
        <w:rPr>
          <w:rFonts w:hint="default"/>
        </w:rPr>
      </w:pPr>
      <w:r>
        <w:rPr>
          <w:rFonts w:hint="default"/>
        </w:rPr>
        <w:t>//OTHER</w:t>
      </w:r>
    </w:p>
    <w:p>
      <w:pPr>
        <w:rPr>
          <w:rFonts w:hint="default"/>
        </w:rPr>
      </w:pPr>
      <w:r>
        <w:rPr>
          <w:rFonts w:hint="default"/>
        </w:rPr>
        <w:t>&lt;jaZ0181&gt;conest1002010</w:t>
      </w:r>
    </w:p>
    <w:p>
      <w:pPr>
        <w:rPr>
          <w:rFonts w:hint="default"/>
        </w:rPr>
      </w:pPr>
      <w:r>
        <w:rPr>
          <w:rFonts w:hint="default"/>
        </w:rPr>
        <w:t>&lt;cnZ0181&gt;conest1002010</w:t>
      </w:r>
    </w:p>
    <w:p>
      <w:pPr>
        <w:rPr>
          <w:rFonts w:hint="default"/>
        </w:rPr>
      </w:pPr>
    </w:p>
    <w:p>
      <w:pPr>
        <w:rPr>
          <w:rFonts w:hint="default"/>
        </w:rPr>
      </w:pPr>
      <w:r>
        <w:rPr>
          <w:rFonts w:hint="default"/>
        </w:rPr>
        <w:t>//OTHER</w:t>
      </w:r>
    </w:p>
    <w:p>
      <w:pPr>
        <w:rPr>
          <w:rFonts w:hint="default"/>
        </w:rPr>
      </w:pPr>
      <w:r>
        <w:rPr>
          <w:rFonts w:hint="default"/>
        </w:rPr>
        <w:t>&lt;jaZ0182&gt;conpwx1000040</w:t>
      </w:r>
    </w:p>
    <w:p>
      <w:pPr>
        <w:rPr>
          <w:rFonts w:hint="default"/>
        </w:rPr>
      </w:pPr>
      <w:r>
        <w:rPr>
          <w:rFonts w:hint="default"/>
        </w:rPr>
        <w:t>&lt;cnZ0182&gt;conpwx1000040</w:t>
      </w:r>
    </w:p>
    <w:p>
      <w:pPr>
        <w:rPr>
          <w:rFonts w:hint="default"/>
        </w:rPr>
      </w:pPr>
    </w:p>
    <w:p>
      <w:pPr>
        <w:rPr>
          <w:rFonts w:hint="default"/>
        </w:rPr>
      </w:pPr>
      <w:r>
        <w:rPr>
          <w:rFonts w:hint="default"/>
        </w:rPr>
        <w:t>//OTHER</w:t>
      </w:r>
    </w:p>
    <w:p>
      <w:pPr>
        <w:rPr>
          <w:rFonts w:hint="default"/>
        </w:rPr>
      </w:pPr>
      <w:r>
        <w:rPr>
          <w:rFonts w:hint="default"/>
        </w:rPr>
        <w:t>&lt;jaZ0183&gt;conest1002020</w:t>
      </w:r>
    </w:p>
    <w:p>
      <w:pPr>
        <w:rPr>
          <w:rFonts w:hint="default"/>
        </w:rPr>
      </w:pPr>
      <w:r>
        <w:rPr>
          <w:rFonts w:hint="default"/>
        </w:rPr>
        <w:t>&lt;cnZ0183&gt;conest1002020</w:t>
      </w:r>
    </w:p>
    <w:p>
      <w:pPr>
        <w:rPr>
          <w:rFonts w:hint="default"/>
        </w:rPr>
      </w:pPr>
    </w:p>
    <w:p>
      <w:pPr>
        <w:rPr>
          <w:rFonts w:hint="default"/>
        </w:rPr>
      </w:pPr>
      <w:r>
        <w:rPr>
          <w:rFonts w:hint="default"/>
        </w:rPr>
        <w:t>//OTHER</w:t>
      </w:r>
    </w:p>
    <w:p>
      <w:pPr>
        <w:rPr>
          <w:rFonts w:hint="default"/>
        </w:rPr>
      </w:pPr>
      <w:r>
        <w:rPr>
          <w:rFonts w:hint="default"/>
        </w:rPr>
        <w:t>&lt;jaZ0184&gt;conest1002030</w:t>
      </w:r>
    </w:p>
    <w:p>
      <w:pPr>
        <w:rPr>
          <w:rFonts w:hint="default"/>
        </w:rPr>
      </w:pPr>
      <w:r>
        <w:rPr>
          <w:rFonts w:hint="default"/>
        </w:rPr>
        <w:t>&lt;cnZ0184&gt;conest1002030</w:t>
      </w:r>
    </w:p>
    <w:p>
      <w:pPr>
        <w:rPr>
          <w:rFonts w:hint="default"/>
        </w:rPr>
      </w:pPr>
    </w:p>
    <w:p>
      <w:pPr>
        <w:rPr>
          <w:rFonts w:hint="default"/>
        </w:rPr>
      </w:pPr>
      <w:r>
        <w:rPr>
          <w:rFonts w:hint="default"/>
        </w:rPr>
        <w:t>//OTHER</w:t>
      </w:r>
    </w:p>
    <w:p>
      <w:pPr>
        <w:rPr>
          <w:rFonts w:hint="default"/>
        </w:rPr>
      </w:pPr>
      <w:r>
        <w:rPr>
          <w:rFonts w:hint="default"/>
        </w:rPr>
        <w:t>&lt;jaZ0185&gt;conest1002040</w:t>
      </w:r>
    </w:p>
    <w:p>
      <w:pPr>
        <w:rPr>
          <w:rFonts w:hint="default"/>
        </w:rPr>
      </w:pPr>
      <w:r>
        <w:rPr>
          <w:rFonts w:hint="default"/>
        </w:rPr>
        <w:t>&lt;cnZ0185&gt;conest1002040</w:t>
      </w:r>
    </w:p>
    <w:p>
      <w:pPr>
        <w:rPr>
          <w:rFonts w:hint="default"/>
        </w:rPr>
      </w:pPr>
    </w:p>
    <w:p>
      <w:pPr>
        <w:rPr>
          <w:rFonts w:hint="default"/>
        </w:rPr>
      </w:pPr>
      <w:r>
        <w:rPr>
          <w:rFonts w:hint="default"/>
        </w:rPr>
        <w:t>//OTHER</w:t>
      </w:r>
    </w:p>
    <w:p>
      <w:pPr>
        <w:rPr>
          <w:rFonts w:hint="default"/>
        </w:rPr>
      </w:pPr>
      <w:r>
        <w:rPr>
          <w:rFonts w:hint="default"/>
        </w:rPr>
        <w:t>&lt;jaZ0186&gt;conpwf1000010</w:t>
      </w:r>
    </w:p>
    <w:p>
      <w:pPr>
        <w:rPr>
          <w:rFonts w:hint="default"/>
        </w:rPr>
      </w:pPr>
      <w:r>
        <w:rPr>
          <w:rFonts w:hint="default"/>
        </w:rPr>
        <w:t>&lt;cnZ0186&gt;conpwf1000010</w:t>
      </w:r>
    </w:p>
    <w:p>
      <w:pPr>
        <w:rPr>
          <w:rFonts w:hint="default"/>
        </w:rPr>
      </w:pPr>
    </w:p>
    <w:p>
      <w:pPr>
        <w:rPr>
          <w:rFonts w:hint="default"/>
        </w:rPr>
      </w:pPr>
      <w:r>
        <w:rPr>
          <w:rFonts w:hint="default"/>
        </w:rPr>
        <w:t>//OTHER</w:t>
      </w:r>
    </w:p>
    <w:p>
      <w:pPr>
        <w:rPr>
          <w:rFonts w:hint="default"/>
        </w:rPr>
      </w:pPr>
      <w:r>
        <w:rPr>
          <w:rFonts w:hint="default"/>
        </w:rPr>
        <w:t>&lt;jaZ0187&gt;conest1002050</w:t>
      </w:r>
    </w:p>
    <w:p>
      <w:pPr>
        <w:rPr>
          <w:rFonts w:hint="default"/>
        </w:rPr>
      </w:pPr>
      <w:r>
        <w:rPr>
          <w:rFonts w:hint="default"/>
        </w:rPr>
        <w:t>&lt;cnZ0187&gt;conest1002050</w:t>
      </w:r>
    </w:p>
    <w:p>
      <w:pPr>
        <w:rPr>
          <w:rFonts w:hint="default"/>
        </w:rPr>
      </w:pPr>
    </w:p>
    <w:p>
      <w:pPr>
        <w:rPr>
          <w:rFonts w:hint="default"/>
        </w:rPr>
      </w:pPr>
      <w:r>
        <w:rPr>
          <w:rFonts w:hint="default"/>
        </w:rPr>
        <w:t>//OTHER</w:t>
      </w:r>
    </w:p>
    <w:p>
      <w:pPr>
        <w:rPr>
          <w:rFonts w:hint="default"/>
        </w:rPr>
      </w:pPr>
      <w:r>
        <w:rPr>
          <w:rFonts w:hint="default"/>
        </w:rPr>
        <w:t>&lt;jaZ0188&gt;conpwf1000020</w:t>
      </w:r>
    </w:p>
    <w:p>
      <w:pPr>
        <w:rPr>
          <w:rFonts w:hint="default"/>
        </w:rPr>
      </w:pPr>
      <w:r>
        <w:rPr>
          <w:rFonts w:hint="default"/>
        </w:rPr>
        <w:t>&lt;cnZ0188&gt;conpwf1000020</w:t>
      </w:r>
    </w:p>
    <w:p>
      <w:pPr>
        <w:rPr>
          <w:rFonts w:hint="default"/>
        </w:rPr>
      </w:pPr>
    </w:p>
    <w:p>
      <w:pPr>
        <w:rPr>
          <w:rFonts w:hint="default"/>
        </w:rPr>
      </w:pPr>
      <w:r>
        <w:rPr>
          <w:rFonts w:hint="default"/>
        </w:rPr>
        <w:t>//OTHER</w:t>
      </w:r>
    </w:p>
    <w:p>
      <w:pPr>
        <w:rPr>
          <w:rFonts w:hint="default"/>
        </w:rPr>
      </w:pPr>
      <w:r>
        <w:rPr>
          <w:rFonts w:hint="default"/>
        </w:rPr>
        <w:t>&lt;jaZ0189&gt;conpwg1000010</w:t>
      </w:r>
    </w:p>
    <w:p>
      <w:pPr>
        <w:rPr>
          <w:rFonts w:hint="default"/>
        </w:rPr>
      </w:pPr>
      <w:r>
        <w:rPr>
          <w:rFonts w:hint="default"/>
        </w:rPr>
        <w:t>&lt;cnZ0189&gt;conpwg1000010</w:t>
      </w:r>
    </w:p>
    <w:p>
      <w:pPr>
        <w:rPr>
          <w:rFonts w:hint="default"/>
        </w:rPr>
      </w:pPr>
    </w:p>
    <w:p>
      <w:pPr>
        <w:rPr>
          <w:rFonts w:hint="default"/>
        </w:rPr>
      </w:pPr>
      <w:r>
        <w:rPr>
          <w:rFonts w:hint="default"/>
        </w:rPr>
        <w:t>//OTHER</w:t>
      </w:r>
    </w:p>
    <w:p>
      <w:pPr>
        <w:rPr>
          <w:rFonts w:hint="default"/>
        </w:rPr>
      </w:pPr>
      <w:r>
        <w:rPr>
          <w:rFonts w:hint="default"/>
        </w:rPr>
        <w:t>&lt;jaZ0190&gt;conpwf1000030</w:t>
      </w:r>
    </w:p>
    <w:p>
      <w:pPr>
        <w:rPr>
          <w:rFonts w:hint="default"/>
        </w:rPr>
      </w:pPr>
      <w:r>
        <w:rPr>
          <w:rFonts w:hint="default"/>
        </w:rPr>
        <w:t>&lt;cnZ0190&gt;conpwf1000030</w:t>
      </w:r>
    </w:p>
    <w:p>
      <w:pPr>
        <w:rPr>
          <w:rFonts w:hint="default"/>
        </w:rPr>
      </w:pPr>
    </w:p>
    <w:p>
      <w:pPr>
        <w:rPr>
          <w:rFonts w:hint="default"/>
        </w:rPr>
      </w:pPr>
      <w:r>
        <w:rPr>
          <w:rFonts w:hint="default"/>
        </w:rPr>
        <w:t>//OTHER</w:t>
      </w:r>
    </w:p>
    <w:p>
      <w:pPr>
        <w:rPr>
          <w:rFonts w:hint="default"/>
        </w:rPr>
      </w:pPr>
      <w:r>
        <w:rPr>
          <w:rFonts w:hint="default"/>
        </w:rPr>
        <w:t>&lt;jaZ0191&gt;conest1002060</w:t>
      </w:r>
    </w:p>
    <w:p>
      <w:pPr>
        <w:rPr>
          <w:rFonts w:hint="default"/>
        </w:rPr>
      </w:pPr>
      <w:r>
        <w:rPr>
          <w:rFonts w:hint="default"/>
        </w:rPr>
        <w:t>&lt;cnZ0191&gt;conest1002060</w:t>
      </w:r>
    </w:p>
    <w:p>
      <w:pPr>
        <w:rPr>
          <w:rFonts w:hint="default"/>
        </w:rPr>
      </w:pPr>
    </w:p>
    <w:p>
      <w:pPr>
        <w:rPr>
          <w:rFonts w:hint="default"/>
        </w:rPr>
      </w:pPr>
      <w:r>
        <w:rPr>
          <w:rFonts w:hint="default"/>
        </w:rPr>
        <w:t>//OTHER</w:t>
      </w:r>
    </w:p>
    <w:p>
      <w:pPr>
        <w:rPr>
          <w:rFonts w:hint="default"/>
        </w:rPr>
      </w:pPr>
      <w:r>
        <w:rPr>
          <w:rFonts w:hint="default"/>
        </w:rPr>
        <w:t>&lt;jaZ0192&gt;conpwh1000010</w:t>
      </w:r>
    </w:p>
    <w:p>
      <w:pPr>
        <w:rPr>
          <w:rFonts w:hint="default"/>
        </w:rPr>
      </w:pPr>
      <w:r>
        <w:rPr>
          <w:rFonts w:hint="default"/>
        </w:rPr>
        <w:t>&lt;cnZ0192&gt;conpwh1000010</w:t>
      </w:r>
    </w:p>
    <w:p>
      <w:pPr>
        <w:rPr>
          <w:rFonts w:hint="default"/>
        </w:rPr>
      </w:pPr>
    </w:p>
    <w:p>
      <w:pPr>
        <w:rPr>
          <w:rFonts w:hint="default"/>
        </w:rPr>
      </w:pPr>
      <w:r>
        <w:rPr>
          <w:rFonts w:hint="default"/>
        </w:rPr>
        <w:t>//OTHER</w:t>
      </w:r>
    </w:p>
    <w:p>
      <w:pPr>
        <w:rPr>
          <w:rFonts w:hint="default"/>
        </w:rPr>
      </w:pPr>
      <w:r>
        <w:rPr>
          <w:rFonts w:hint="default"/>
        </w:rPr>
        <w:t>&lt;jaZ0193&gt;conpwi1000010</w:t>
      </w:r>
    </w:p>
    <w:p>
      <w:pPr>
        <w:rPr>
          <w:rFonts w:hint="default"/>
        </w:rPr>
      </w:pPr>
      <w:r>
        <w:rPr>
          <w:rFonts w:hint="default"/>
        </w:rPr>
        <w:t>&lt;cnZ0193&gt;conpwi1000010</w:t>
      </w:r>
    </w:p>
    <w:p>
      <w:pPr>
        <w:rPr>
          <w:rFonts w:hint="default"/>
        </w:rPr>
      </w:pPr>
    </w:p>
    <w:p>
      <w:pPr>
        <w:rPr>
          <w:rFonts w:hint="default"/>
        </w:rPr>
      </w:pPr>
      <w:r>
        <w:rPr>
          <w:rFonts w:hint="default"/>
        </w:rPr>
        <w:t>//OTHER</w:t>
      </w:r>
    </w:p>
    <w:p>
      <w:pPr>
        <w:rPr>
          <w:rFonts w:hint="default"/>
        </w:rPr>
      </w:pPr>
      <w:r>
        <w:rPr>
          <w:rFonts w:hint="default"/>
        </w:rPr>
        <w:t>&lt;jaZ0194&gt;conpwj1000010</w:t>
      </w:r>
    </w:p>
    <w:p>
      <w:pPr>
        <w:rPr>
          <w:rFonts w:hint="default"/>
        </w:rPr>
      </w:pPr>
      <w:r>
        <w:rPr>
          <w:rFonts w:hint="default"/>
        </w:rPr>
        <w:t>&lt;cnZ0194&gt;conpwj1000010</w:t>
      </w:r>
    </w:p>
    <w:p>
      <w:pPr>
        <w:rPr>
          <w:rFonts w:hint="default"/>
        </w:rPr>
      </w:pPr>
    </w:p>
    <w:p>
      <w:pPr>
        <w:rPr>
          <w:rFonts w:hint="default"/>
        </w:rPr>
      </w:pPr>
      <w:r>
        <w:rPr>
          <w:rFonts w:hint="default"/>
        </w:rPr>
        <w:t>//OTHER</w:t>
      </w:r>
    </w:p>
    <w:p>
      <w:pPr>
        <w:rPr>
          <w:rFonts w:hint="default"/>
        </w:rPr>
      </w:pPr>
      <w:r>
        <w:rPr>
          <w:rFonts w:hint="default"/>
        </w:rPr>
        <w:t>&lt;jaZ0195&gt;conomx1000010</w:t>
      </w:r>
    </w:p>
    <w:p>
      <w:pPr>
        <w:rPr>
          <w:rFonts w:hint="default"/>
        </w:rPr>
      </w:pPr>
      <w:r>
        <w:rPr>
          <w:rFonts w:hint="default"/>
        </w:rPr>
        <w:t>&lt;cnZ0195&gt;conomx1000010</w:t>
      </w:r>
    </w:p>
    <w:p>
      <w:pPr>
        <w:rPr>
          <w:rFonts w:hint="default"/>
        </w:rPr>
      </w:pPr>
    </w:p>
    <w:p>
      <w:pPr>
        <w:rPr>
          <w:rFonts w:hint="default"/>
        </w:rPr>
      </w:pPr>
      <w:r>
        <w:rPr>
          <w:rFonts w:hint="default"/>
        </w:rPr>
        <w:t>//OTHER</w:t>
      </w:r>
    </w:p>
    <w:p>
      <w:pPr>
        <w:rPr>
          <w:rFonts w:hint="default"/>
        </w:rPr>
      </w:pPr>
      <w:r>
        <w:rPr>
          <w:rFonts w:hint="default"/>
        </w:rPr>
        <w:t>&lt;jaZ0196&gt;conomy1000010</w:t>
      </w:r>
    </w:p>
    <w:p>
      <w:pPr>
        <w:rPr>
          <w:rFonts w:hint="default"/>
        </w:rPr>
      </w:pPr>
      <w:r>
        <w:rPr>
          <w:rFonts w:hint="default"/>
        </w:rPr>
        <w:t>&lt;cnZ0196&gt;conomy1000010</w:t>
      </w:r>
    </w:p>
    <w:p>
      <w:pPr>
        <w:rPr>
          <w:rFonts w:hint="default"/>
        </w:rPr>
      </w:pPr>
    </w:p>
    <w:p>
      <w:pPr>
        <w:rPr>
          <w:rFonts w:hint="default"/>
        </w:rPr>
      </w:pPr>
      <w:r>
        <w:rPr>
          <w:rFonts w:hint="default"/>
        </w:rPr>
        <w:t>//OTHER</w:t>
      </w:r>
    </w:p>
    <w:p>
      <w:pPr>
        <w:rPr>
          <w:rFonts w:hint="default"/>
        </w:rPr>
      </w:pPr>
      <w:r>
        <w:rPr>
          <w:rFonts w:hint="default"/>
        </w:rPr>
        <w:t>&lt;jaZ0197&gt;conpwk1000010</w:t>
      </w:r>
    </w:p>
    <w:p>
      <w:pPr>
        <w:rPr>
          <w:rFonts w:hint="default"/>
        </w:rPr>
      </w:pPr>
      <w:r>
        <w:rPr>
          <w:rFonts w:hint="default"/>
        </w:rPr>
        <w:t>&lt;cnZ0197&gt;conpwk1000010</w:t>
      </w:r>
    </w:p>
    <w:p>
      <w:pPr>
        <w:rPr>
          <w:rFonts w:hint="default"/>
        </w:rPr>
      </w:pPr>
    </w:p>
    <w:p>
      <w:pPr>
        <w:rPr>
          <w:rFonts w:hint="default"/>
        </w:rPr>
      </w:pPr>
      <w:r>
        <w:rPr>
          <w:rFonts w:hint="default"/>
        </w:rPr>
        <w:t>//OTHER</w:t>
      </w:r>
    </w:p>
    <w:p>
      <w:pPr>
        <w:rPr>
          <w:rFonts w:hint="default"/>
        </w:rPr>
      </w:pPr>
      <w:r>
        <w:rPr>
          <w:rFonts w:hint="default"/>
        </w:rPr>
        <w:t>&lt;jaZ0198&gt;9410</w:t>
      </w:r>
    </w:p>
    <w:p>
      <w:pPr>
        <w:rPr>
          <w:rFonts w:hint="default"/>
        </w:rPr>
      </w:pPr>
      <w:r>
        <w:rPr>
          <w:rFonts w:hint="default"/>
        </w:rPr>
        <w:t>&lt;cnZ0198&gt;9410</w:t>
      </w:r>
    </w:p>
    <w:p>
      <w:pPr>
        <w:rPr>
          <w:rFonts w:hint="default"/>
        </w:rPr>
      </w:pPr>
    </w:p>
    <w:p>
      <w:pPr>
        <w:rPr>
          <w:rFonts w:hint="default"/>
        </w:rPr>
      </w:pPr>
      <w:r>
        <w:rPr>
          <w:rFonts w:hint="default"/>
        </w:rPr>
        <w:t>//OTHER</w:t>
      </w:r>
    </w:p>
    <w:p>
      <w:pPr>
        <w:rPr>
          <w:rFonts w:hint="default"/>
        </w:rPr>
      </w:pPr>
      <w:r>
        <w:rPr>
          <w:rFonts w:hint="default"/>
        </w:rPr>
        <w:t>&lt;jaZ0199&gt;conest1002070</w:t>
      </w:r>
    </w:p>
    <w:p>
      <w:pPr>
        <w:rPr>
          <w:rFonts w:hint="default"/>
        </w:rPr>
      </w:pPr>
      <w:r>
        <w:rPr>
          <w:rFonts w:hint="default"/>
        </w:rPr>
        <w:t>&lt;cnZ0199&gt;conest1002070</w:t>
      </w:r>
    </w:p>
    <w:p>
      <w:pPr>
        <w:rPr>
          <w:rFonts w:hint="default"/>
        </w:rPr>
      </w:pPr>
    </w:p>
    <w:p>
      <w:pPr>
        <w:rPr>
          <w:rFonts w:hint="default"/>
        </w:rPr>
      </w:pPr>
      <w:r>
        <w:rPr>
          <w:rFonts w:hint="default"/>
        </w:rPr>
        <w:t>//OTHER</w:t>
      </w:r>
    </w:p>
    <w:p>
      <w:pPr>
        <w:rPr>
          <w:rFonts w:hint="default"/>
        </w:rPr>
      </w:pPr>
      <w:r>
        <w:rPr>
          <w:rFonts w:hint="default"/>
        </w:rPr>
        <w:t>&lt;jaZ0200&gt;conpwj1000020</w:t>
      </w:r>
    </w:p>
    <w:p>
      <w:pPr>
        <w:rPr>
          <w:rFonts w:hint="default"/>
        </w:rPr>
      </w:pPr>
      <w:r>
        <w:rPr>
          <w:rFonts w:hint="default"/>
        </w:rPr>
        <w:t>&lt;cnZ0200&gt;conpwj1000020</w:t>
      </w:r>
    </w:p>
    <w:p>
      <w:pPr>
        <w:rPr>
          <w:rFonts w:hint="default"/>
        </w:rPr>
      </w:pPr>
    </w:p>
    <w:p>
      <w:pPr>
        <w:rPr>
          <w:rFonts w:hint="default"/>
        </w:rPr>
      </w:pPr>
      <w:r>
        <w:rPr>
          <w:rFonts w:hint="default"/>
        </w:rPr>
        <w:t>//OTHER</w:t>
      </w:r>
    </w:p>
    <w:p>
      <w:pPr>
        <w:rPr>
          <w:rFonts w:hint="default"/>
        </w:rPr>
      </w:pPr>
      <w:r>
        <w:rPr>
          <w:rFonts w:hint="default"/>
        </w:rPr>
        <w:t>&lt;jaZ0201&gt;conomx1000020</w:t>
      </w:r>
    </w:p>
    <w:p>
      <w:pPr>
        <w:rPr>
          <w:rFonts w:hint="default"/>
        </w:rPr>
      </w:pPr>
      <w:r>
        <w:rPr>
          <w:rFonts w:hint="default"/>
        </w:rPr>
        <w:t>&lt;cnZ0201&gt;conomx1000020</w:t>
      </w:r>
    </w:p>
    <w:p>
      <w:pPr>
        <w:rPr>
          <w:rFonts w:hint="default"/>
        </w:rPr>
      </w:pPr>
    </w:p>
    <w:p>
      <w:pPr>
        <w:rPr>
          <w:rFonts w:hint="default"/>
        </w:rPr>
      </w:pPr>
      <w:r>
        <w:rPr>
          <w:rFonts w:hint="default"/>
        </w:rPr>
        <w:t>//OTHER</w:t>
      </w:r>
    </w:p>
    <w:p>
      <w:pPr>
        <w:rPr>
          <w:rFonts w:hint="default"/>
        </w:rPr>
      </w:pPr>
      <w:r>
        <w:rPr>
          <w:rFonts w:hint="default"/>
        </w:rPr>
        <w:t>&lt;jaZ0202&gt;conpwj1000030</w:t>
      </w:r>
    </w:p>
    <w:p>
      <w:pPr>
        <w:rPr>
          <w:rFonts w:hint="default"/>
        </w:rPr>
      </w:pPr>
      <w:r>
        <w:rPr>
          <w:rFonts w:hint="default"/>
        </w:rPr>
        <w:t>&lt;cnZ0202&gt;conpwj1000030</w:t>
      </w:r>
    </w:p>
    <w:p>
      <w:pPr>
        <w:rPr>
          <w:rFonts w:hint="default"/>
        </w:rPr>
      </w:pPr>
    </w:p>
    <w:p>
      <w:pPr>
        <w:rPr>
          <w:rFonts w:hint="default"/>
        </w:rPr>
      </w:pPr>
      <w:r>
        <w:rPr>
          <w:rFonts w:hint="default"/>
        </w:rPr>
        <w:t>//OTHER</w:t>
      </w:r>
    </w:p>
    <w:p>
      <w:pPr>
        <w:rPr>
          <w:rFonts w:hint="default"/>
        </w:rPr>
      </w:pPr>
      <w:r>
        <w:rPr>
          <w:rFonts w:hint="default"/>
        </w:rPr>
        <w:t>&lt;jaZ0203&gt;conomy1000030</w:t>
      </w:r>
    </w:p>
    <w:p>
      <w:pPr>
        <w:rPr>
          <w:rFonts w:hint="default"/>
        </w:rPr>
      </w:pPr>
      <w:r>
        <w:rPr>
          <w:rFonts w:hint="default"/>
        </w:rPr>
        <w:t>&lt;cnZ0203&gt;conomy1000030</w:t>
      </w:r>
    </w:p>
    <w:p>
      <w:pPr>
        <w:rPr>
          <w:rFonts w:hint="default"/>
        </w:rPr>
      </w:pPr>
    </w:p>
    <w:p>
      <w:pPr>
        <w:rPr>
          <w:rFonts w:hint="default"/>
        </w:rPr>
      </w:pPr>
      <w:r>
        <w:rPr>
          <w:rFonts w:hint="default"/>
        </w:rPr>
        <w:t>//OTHER</w:t>
      </w:r>
    </w:p>
    <w:p>
      <w:pPr>
        <w:rPr>
          <w:rFonts w:hint="default"/>
        </w:rPr>
      </w:pPr>
      <w:r>
        <w:rPr>
          <w:rFonts w:hint="default"/>
        </w:rPr>
        <w:t>&lt;jaZ0204&gt;conpwk1000020</w:t>
      </w:r>
    </w:p>
    <w:p>
      <w:pPr>
        <w:rPr>
          <w:rFonts w:hint="default"/>
        </w:rPr>
      </w:pPr>
      <w:r>
        <w:rPr>
          <w:rFonts w:hint="default"/>
        </w:rPr>
        <w:t>&lt;cnZ0204&gt;conpwk1000020</w:t>
      </w:r>
    </w:p>
    <w:p>
      <w:pPr>
        <w:rPr>
          <w:rFonts w:hint="default"/>
        </w:rPr>
      </w:pPr>
    </w:p>
    <w:p>
      <w:pPr>
        <w:rPr>
          <w:rFonts w:hint="default"/>
        </w:rPr>
      </w:pPr>
      <w:r>
        <w:rPr>
          <w:rFonts w:hint="default"/>
        </w:rPr>
        <w:t>//OTHER</w:t>
      </w:r>
    </w:p>
    <w:p>
      <w:pPr>
        <w:rPr>
          <w:rFonts w:hint="default"/>
        </w:rPr>
      </w:pPr>
      <w:r>
        <w:rPr>
          <w:rFonts w:hint="default"/>
        </w:rPr>
        <w:t>&lt;jaZ0205&gt;conomy1000020</w:t>
      </w:r>
    </w:p>
    <w:p>
      <w:pPr>
        <w:rPr>
          <w:rFonts w:hint="default"/>
        </w:rPr>
      </w:pPr>
      <w:r>
        <w:rPr>
          <w:rFonts w:hint="default"/>
        </w:rPr>
        <w:t>&lt;cnZ0205&gt;conomy1000020</w:t>
      </w:r>
    </w:p>
    <w:p>
      <w:pPr>
        <w:rPr>
          <w:rFonts w:hint="default"/>
        </w:rPr>
      </w:pPr>
    </w:p>
    <w:p>
      <w:pPr>
        <w:rPr>
          <w:rFonts w:hint="default"/>
        </w:rPr>
      </w:pPr>
      <w:r>
        <w:rPr>
          <w:rFonts w:hint="default"/>
        </w:rPr>
        <w:t>//OTHER</w:t>
      </w:r>
    </w:p>
    <w:p>
      <w:pPr>
        <w:rPr>
          <w:rFonts w:hint="default"/>
        </w:rPr>
      </w:pPr>
      <w:r>
        <w:rPr>
          <w:rFonts w:hint="default"/>
        </w:rPr>
        <w:t>&lt;jaZ0206&gt;conest1002080</w:t>
      </w:r>
    </w:p>
    <w:p>
      <w:pPr>
        <w:rPr>
          <w:rFonts w:hint="default"/>
        </w:rPr>
      </w:pPr>
      <w:r>
        <w:rPr>
          <w:rFonts w:hint="default"/>
        </w:rPr>
        <w:t>&lt;cnZ0206&gt;conest1002080</w:t>
      </w:r>
    </w:p>
    <w:p>
      <w:pPr>
        <w:rPr>
          <w:rFonts w:hint="default"/>
        </w:rPr>
      </w:pPr>
    </w:p>
    <w:p>
      <w:pPr>
        <w:rPr>
          <w:rFonts w:hint="default"/>
        </w:rPr>
      </w:pPr>
      <w:r>
        <w:rPr>
          <w:rFonts w:hint="default"/>
        </w:rPr>
        <w:t>//OTHER</w:t>
      </w:r>
    </w:p>
    <w:p>
      <w:pPr>
        <w:rPr>
          <w:rFonts w:hint="default"/>
        </w:rPr>
      </w:pPr>
      <w:r>
        <w:rPr>
          <w:rFonts w:hint="default"/>
        </w:rPr>
        <w:t>&lt;jaZ0207&gt;cse00127</w:t>
      </w:r>
    </w:p>
    <w:p>
      <w:pPr>
        <w:rPr>
          <w:rFonts w:hint="default"/>
        </w:rPr>
      </w:pPr>
      <w:r>
        <w:rPr>
          <w:rFonts w:hint="default"/>
        </w:rPr>
        <w:t>&lt;cnZ0207&gt;cse00127</w:t>
      </w:r>
    </w:p>
    <w:p>
      <w:pPr>
        <w:rPr>
          <w:rFonts w:hint="default"/>
        </w:rPr>
      </w:pPr>
    </w:p>
    <w:p>
      <w:pPr>
        <w:rPr>
          <w:rFonts w:hint="default"/>
        </w:rPr>
      </w:pPr>
      <w:r>
        <w:rPr>
          <w:rFonts w:hint="default"/>
        </w:rPr>
        <w:t>//OTHER</w:t>
      </w:r>
    </w:p>
    <w:p>
      <w:pPr>
        <w:rPr>
          <w:rFonts w:hint="default"/>
        </w:rPr>
      </w:pPr>
      <w:r>
        <w:rPr>
          <w:rFonts w:hint="default"/>
        </w:rPr>
        <w:t>&lt;jaZ0208&gt;conest1002110</w:t>
      </w:r>
    </w:p>
    <w:p>
      <w:pPr>
        <w:rPr>
          <w:rFonts w:hint="default"/>
        </w:rPr>
      </w:pPr>
      <w:r>
        <w:rPr>
          <w:rFonts w:hint="default"/>
        </w:rPr>
        <w:t>&lt;cnZ0208&gt;conest1002110</w:t>
      </w:r>
    </w:p>
    <w:p>
      <w:pPr>
        <w:rPr>
          <w:rFonts w:hint="default"/>
        </w:rPr>
      </w:pPr>
    </w:p>
    <w:p>
      <w:pPr>
        <w:rPr>
          <w:rFonts w:hint="default"/>
        </w:rPr>
      </w:pPr>
      <w:r>
        <w:rPr>
          <w:rFonts w:hint="default"/>
        </w:rPr>
        <w:t>//OTHER</w:t>
      </w:r>
    </w:p>
    <w:p>
      <w:pPr>
        <w:rPr>
          <w:rFonts w:hint="default"/>
        </w:rPr>
      </w:pPr>
      <w:r>
        <w:rPr>
          <w:rFonts w:hint="default"/>
        </w:rPr>
        <w:t>&lt;jaZ0209&gt;conest1002100</w:t>
      </w:r>
    </w:p>
    <w:p>
      <w:pPr>
        <w:rPr>
          <w:rFonts w:hint="default"/>
        </w:rPr>
      </w:pPr>
      <w:r>
        <w:rPr>
          <w:rFonts w:hint="default"/>
        </w:rPr>
        <w:t>&lt;cnZ0209&gt;conest1002100</w:t>
      </w:r>
    </w:p>
    <w:p>
      <w:pPr>
        <w:rPr>
          <w:rFonts w:hint="default"/>
        </w:rPr>
      </w:pPr>
    </w:p>
    <w:p>
      <w:pPr>
        <w:rPr>
          <w:rFonts w:hint="default"/>
        </w:rPr>
      </w:pPr>
      <w:r>
        <w:rPr>
          <w:rFonts w:hint="default"/>
        </w:rPr>
        <w:t>//OTHER</w:t>
      </w:r>
    </w:p>
    <w:p>
      <w:pPr>
        <w:rPr>
          <w:rFonts w:hint="default"/>
        </w:rPr>
      </w:pPr>
      <w:r>
        <w:rPr>
          <w:rFonts w:hint="default"/>
        </w:rPr>
        <w:t>&lt;jaZ0210&gt;conest1002120</w:t>
      </w:r>
    </w:p>
    <w:p>
      <w:pPr>
        <w:rPr>
          <w:rFonts w:hint="default"/>
        </w:rPr>
      </w:pPr>
      <w:r>
        <w:rPr>
          <w:rFonts w:hint="default"/>
        </w:rPr>
        <w:t>&lt;cnZ0210&gt;conest1002120</w:t>
      </w:r>
    </w:p>
    <w:p>
      <w:pPr>
        <w:rPr>
          <w:rFonts w:hint="default"/>
        </w:rPr>
      </w:pPr>
    </w:p>
    <w:p>
      <w:pPr>
        <w:rPr>
          <w:rFonts w:hint="default"/>
        </w:rPr>
      </w:pPr>
      <w:r>
        <w:rPr>
          <w:rFonts w:hint="default"/>
        </w:rPr>
        <w:t>//OTHER</w:t>
      </w:r>
    </w:p>
    <w:p>
      <w:pPr>
        <w:rPr>
          <w:rFonts w:hint="default"/>
        </w:rPr>
      </w:pPr>
      <w:r>
        <w:rPr>
          <w:rFonts w:hint="default"/>
        </w:rPr>
        <w:t>&lt;jaZ0211&gt;conest1002130</w:t>
      </w:r>
    </w:p>
    <w:p>
      <w:pPr>
        <w:rPr>
          <w:rFonts w:hint="default"/>
        </w:rPr>
      </w:pPr>
      <w:r>
        <w:rPr>
          <w:rFonts w:hint="default"/>
        </w:rPr>
        <w:t>&lt;cnZ0211&gt;conest1002130</w:t>
      </w:r>
    </w:p>
    <w:p>
      <w:pPr>
        <w:rPr>
          <w:rFonts w:hint="default"/>
        </w:rPr>
      </w:pPr>
    </w:p>
    <w:p>
      <w:pPr>
        <w:rPr>
          <w:rFonts w:hint="default"/>
        </w:rPr>
      </w:pPr>
      <w:r>
        <w:rPr>
          <w:rFonts w:hint="default"/>
        </w:rPr>
        <w:t>//OTHER</w:t>
      </w:r>
    </w:p>
    <w:p>
      <w:pPr>
        <w:rPr>
          <w:rFonts w:hint="default"/>
        </w:rPr>
      </w:pPr>
      <w:r>
        <w:rPr>
          <w:rFonts w:hint="default"/>
        </w:rPr>
        <w:t>&lt;jaZ0212&gt;conest1002140</w:t>
      </w:r>
    </w:p>
    <w:p>
      <w:pPr>
        <w:rPr>
          <w:rFonts w:hint="default"/>
        </w:rPr>
      </w:pPr>
      <w:r>
        <w:rPr>
          <w:rFonts w:hint="default"/>
        </w:rPr>
        <w:t>&lt;cnZ0212&gt;conest1002140</w:t>
      </w:r>
    </w:p>
    <w:p>
      <w:pPr>
        <w:rPr>
          <w:rFonts w:hint="default"/>
        </w:rPr>
      </w:pPr>
    </w:p>
    <w:p>
      <w:pPr>
        <w:rPr>
          <w:rFonts w:hint="default"/>
        </w:rPr>
      </w:pPr>
      <w:r>
        <w:rPr>
          <w:rFonts w:hint="default"/>
        </w:rPr>
        <w:t>//OTHER</w:t>
      </w:r>
    </w:p>
    <w:p>
      <w:pPr>
        <w:rPr>
          <w:rFonts w:hint="default"/>
        </w:rPr>
      </w:pPr>
      <w:r>
        <w:rPr>
          <w:rFonts w:hint="default"/>
        </w:rPr>
        <w:t>&lt;jaZ0213&gt;conest1002150</w:t>
      </w:r>
    </w:p>
    <w:p>
      <w:pPr>
        <w:rPr>
          <w:rFonts w:hint="default"/>
        </w:rPr>
      </w:pPr>
      <w:r>
        <w:rPr>
          <w:rFonts w:hint="default"/>
        </w:rPr>
        <w:t>&lt;cnZ0213&gt;conest1002150</w:t>
      </w:r>
    </w:p>
    <w:p>
      <w:pPr>
        <w:rPr>
          <w:rFonts w:hint="default"/>
        </w:rPr>
      </w:pPr>
    </w:p>
    <w:p>
      <w:pPr>
        <w:rPr>
          <w:rFonts w:hint="default"/>
        </w:rPr>
      </w:pPr>
      <w:r>
        <w:rPr>
          <w:rFonts w:hint="default"/>
        </w:rPr>
        <w:t>//OTHER</w:t>
      </w:r>
    </w:p>
    <w:p>
      <w:pPr>
        <w:rPr>
          <w:rFonts w:hint="default"/>
        </w:rPr>
      </w:pPr>
      <w:r>
        <w:rPr>
          <w:rFonts w:hint="default"/>
        </w:rPr>
        <w:t>&lt;jaZ0214&gt;conest1002160</w:t>
      </w:r>
    </w:p>
    <w:p>
      <w:pPr>
        <w:rPr>
          <w:rFonts w:hint="default"/>
        </w:rPr>
      </w:pPr>
      <w:r>
        <w:rPr>
          <w:rFonts w:hint="default"/>
        </w:rPr>
        <w:t>&lt;cnZ0214&gt;conest1002160</w:t>
      </w:r>
    </w:p>
    <w:p>
      <w:pPr>
        <w:rPr>
          <w:rFonts w:hint="default"/>
        </w:rPr>
      </w:pPr>
    </w:p>
    <w:p>
      <w:pPr>
        <w:rPr>
          <w:rFonts w:hint="default"/>
        </w:rPr>
      </w:pPr>
      <w:r>
        <w:rPr>
          <w:rFonts w:hint="default"/>
        </w:rPr>
        <w:t>//OTHER</w:t>
      </w:r>
    </w:p>
    <w:p>
      <w:pPr>
        <w:rPr>
          <w:rFonts w:hint="default"/>
        </w:rPr>
      </w:pPr>
      <w:r>
        <w:rPr>
          <w:rFonts w:hint="default"/>
        </w:rPr>
        <w:t>&lt;jaZ0215&gt;cse00075</w:t>
      </w:r>
    </w:p>
    <w:p>
      <w:pPr>
        <w:rPr>
          <w:rFonts w:hint="default"/>
        </w:rPr>
      </w:pPr>
      <w:r>
        <w:rPr>
          <w:rFonts w:hint="default"/>
        </w:rPr>
        <w:t>&lt;cnZ0215&gt;cse00075</w:t>
      </w:r>
    </w:p>
    <w:p>
      <w:pPr>
        <w:rPr>
          <w:rFonts w:hint="default"/>
        </w:rPr>
      </w:pPr>
    </w:p>
    <w:p>
      <w:pPr>
        <w:rPr>
          <w:rFonts w:hint="default"/>
        </w:rPr>
      </w:pPr>
      <w:r>
        <w:rPr>
          <w:rFonts w:hint="default"/>
        </w:rPr>
        <w:t>//OTHER</w:t>
      </w:r>
    </w:p>
    <w:p>
      <w:pPr>
        <w:rPr>
          <w:rFonts w:hint="default"/>
        </w:rPr>
      </w:pPr>
      <w:r>
        <w:rPr>
          <w:rFonts w:hint="default"/>
        </w:rPr>
        <w:t>&lt;jaZ0216&gt;cse00011</w:t>
      </w:r>
    </w:p>
    <w:p>
      <w:pPr>
        <w:rPr>
          <w:rFonts w:hint="default"/>
        </w:rPr>
      </w:pPr>
      <w:r>
        <w:rPr>
          <w:rFonts w:hint="default"/>
        </w:rPr>
        <w:t>&lt;cnZ0216&gt;cse00011</w:t>
      </w:r>
    </w:p>
    <w:p>
      <w:pPr>
        <w:rPr>
          <w:rFonts w:hint="default"/>
        </w:rPr>
      </w:pPr>
    </w:p>
    <w:p>
      <w:pPr>
        <w:rPr>
          <w:rFonts w:hint="default"/>
        </w:rPr>
      </w:pPr>
      <w:r>
        <w:rPr>
          <w:rFonts w:hint="default"/>
        </w:rPr>
        <w:t>//OTHER</w:t>
      </w:r>
    </w:p>
    <w:p>
      <w:pPr>
        <w:rPr>
          <w:rFonts w:hint="default"/>
        </w:rPr>
      </w:pPr>
      <w:r>
        <w:rPr>
          <w:rFonts w:hint="default"/>
        </w:rPr>
        <w:t>&lt;jaZ0217&gt;conmor1000760</w:t>
      </w:r>
    </w:p>
    <w:p>
      <w:pPr>
        <w:rPr>
          <w:rFonts w:hint="default"/>
        </w:rPr>
      </w:pPr>
      <w:r>
        <w:rPr>
          <w:rFonts w:hint="default"/>
        </w:rPr>
        <w:t>&lt;cnZ0217&gt;conmor1000760</w:t>
      </w:r>
    </w:p>
    <w:p>
      <w:pPr>
        <w:rPr>
          <w:rFonts w:hint="default"/>
        </w:rPr>
      </w:pPr>
    </w:p>
    <w:p>
      <w:pPr>
        <w:rPr>
          <w:rFonts w:hint="default"/>
        </w:rPr>
      </w:pPr>
      <w:r>
        <w:rPr>
          <w:rFonts w:hint="default"/>
        </w:rPr>
        <w:t>//OTHER</w:t>
      </w:r>
    </w:p>
    <w:p>
      <w:pPr>
        <w:rPr>
          <w:rFonts w:hint="default"/>
        </w:rPr>
      </w:pPr>
      <w:r>
        <w:rPr>
          <w:rFonts w:hint="default"/>
        </w:rPr>
        <w:t>&lt;jaZ0218&gt;conmor1000770</w:t>
      </w:r>
    </w:p>
    <w:p>
      <w:pPr>
        <w:rPr>
          <w:rFonts w:hint="default"/>
        </w:rPr>
      </w:pPr>
      <w:r>
        <w:rPr>
          <w:rFonts w:hint="default"/>
        </w:rPr>
        <w:t>&lt;cnZ0218&gt;conmor1000770</w:t>
      </w:r>
    </w:p>
    <w:p>
      <w:pPr>
        <w:rPr>
          <w:rFonts w:hint="default"/>
        </w:rPr>
      </w:pPr>
    </w:p>
    <w:p>
      <w:pPr>
        <w:rPr>
          <w:rFonts w:hint="default"/>
        </w:rPr>
      </w:pPr>
      <w:r>
        <w:rPr>
          <w:rFonts w:hint="default"/>
        </w:rPr>
        <w:t>//OTHER</w:t>
      </w:r>
    </w:p>
    <w:p>
      <w:pPr>
        <w:rPr>
          <w:rFonts w:hint="default"/>
        </w:rPr>
      </w:pPr>
      <w:r>
        <w:rPr>
          <w:rFonts w:hint="default"/>
        </w:rPr>
        <w:t>&lt;jaZ0219&gt;conmor1000780</w:t>
      </w:r>
    </w:p>
    <w:p>
      <w:pPr>
        <w:rPr>
          <w:rFonts w:hint="default"/>
        </w:rPr>
      </w:pPr>
      <w:r>
        <w:rPr>
          <w:rFonts w:hint="default"/>
        </w:rPr>
        <w:t>&lt;cnZ0219&gt;conmor1000780</w:t>
      </w:r>
    </w:p>
    <w:p>
      <w:pPr>
        <w:rPr>
          <w:rFonts w:hint="default"/>
        </w:rPr>
      </w:pPr>
    </w:p>
    <w:p>
      <w:pPr>
        <w:rPr>
          <w:rFonts w:hint="default"/>
        </w:rPr>
      </w:pPr>
      <w:r>
        <w:rPr>
          <w:rFonts w:hint="default"/>
        </w:rPr>
        <w:t>//OTHER</w:t>
      </w:r>
    </w:p>
    <w:p>
      <w:pPr>
        <w:rPr>
          <w:rFonts w:hint="default"/>
        </w:rPr>
      </w:pPr>
      <w:r>
        <w:rPr>
          <w:rFonts w:hint="default"/>
        </w:rPr>
        <w:t>&lt;jaZ0220&gt;conmor1000790</w:t>
      </w:r>
    </w:p>
    <w:p>
      <w:pPr>
        <w:rPr>
          <w:rFonts w:hint="default"/>
        </w:rPr>
      </w:pPr>
      <w:r>
        <w:rPr>
          <w:rFonts w:hint="default"/>
        </w:rPr>
        <w:t>&lt;cnZ0220&gt;conmor1000790</w:t>
      </w:r>
    </w:p>
    <w:p>
      <w:pPr>
        <w:rPr>
          <w:rFonts w:hint="default"/>
        </w:rPr>
      </w:pPr>
    </w:p>
    <w:p>
      <w:pPr>
        <w:rPr>
          <w:rFonts w:hint="default"/>
        </w:rPr>
      </w:pPr>
      <w:r>
        <w:rPr>
          <w:rFonts w:hint="default"/>
        </w:rPr>
        <w:t>//OTHER</w:t>
      </w:r>
    </w:p>
    <w:p>
      <w:pPr>
        <w:rPr>
          <w:rFonts w:hint="default"/>
        </w:rPr>
      </w:pPr>
      <w:r>
        <w:rPr>
          <w:rFonts w:hint="default"/>
        </w:rPr>
        <w:t>&lt;jaZ0221&gt;conmor1000800</w:t>
      </w:r>
    </w:p>
    <w:p>
      <w:pPr>
        <w:rPr>
          <w:rFonts w:hint="default"/>
        </w:rPr>
      </w:pPr>
      <w:r>
        <w:rPr>
          <w:rFonts w:hint="default"/>
        </w:rPr>
        <w:t>&lt;cnZ0221&gt;conmor1000800</w:t>
      </w:r>
    </w:p>
    <w:p>
      <w:pPr>
        <w:rPr>
          <w:rFonts w:hint="default"/>
        </w:rPr>
      </w:pPr>
    </w:p>
    <w:p>
      <w:pPr>
        <w:rPr>
          <w:rFonts w:hint="default"/>
        </w:rPr>
      </w:pPr>
      <w:r>
        <w:rPr>
          <w:rFonts w:hint="default"/>
        </w:rPr>
        <w:t>//OTHER</w:t>
      </w:r>
    </w:p>
    <w:p>
      <w:pPr>
        <w:rPr>
          <w:rFonts w:hint="default"/>
        </w:rPr>
      </w:pPr>
      <w:r>
        <w:rPr>
          <w:rFonts w:hint="default"/>
        </w:rPr>
        <w:t>&lt;jaZ0222&gt;conmor1000810</w:t>
      </w:r>
    </w:p>
    <w:p>
      <w:pPr>
        <w:rPr>
          <w:rFonts w:hint="default"/>
        </w:rPr>
      </w:pPr>
      <w:r>
        <w:rPr>
          <w:rFonts w:hint="default"/>
        </w:rPr>
        <w:t>&lt;cnZ0222&gt;conmor1000810</w:t>
      </w:r>
    </w:p>
    <w:p>
      <w:pPr>
        <w:rPr>
          <w:rFonts w:hint="default"/>
        </w:rPr>
      </w:pPr>
    </w:p>
    <w:p>
      <w:pPr>
        <w:rPr>
          <w:rFonts w:hint="default"/>
        </w:rPr>
      </w:pPr>
      <w:r>
        <w:rPr>
          <w:rFonts w:hint="default"/>
        </w:rPr>
        <w:t>//OTHER</w:t>
      </w:r>
    </w:p>
    <w:p>
      <w:pPr>
        <w:rPr>
          <w:rFonts w:hint="default"/>
        </w:rPr>
      </w:pPr>
      <w:r>
        <w:rPr>
          <w:rFonts w:hint="default"/>
        </w:rPr>
        <w:t>&lt;jaZ0223&gt;conmor1000820</w:t>
      </w:r>
    </w:p>
    <w:p>
      <w:pPr>
        <w:rPr>
          <w:rFonts w:hint="default"/>
        </w:rPr>
      </w:pPr>
      <w:r>
        <w:rPr>
          <w:rFonts w:hint="default"/>
        </w:rPr>
        <w:t>&lt;cnZ0223&gt;conmor1000820</w:t>
      </w:r>
    </w:p>
    <w:p>
      <w:pPr>
        <w:rPr>
          <w:rFonts w:hint="default"/>
        </w:rPr>
      </w:pPr>
    </w:p>
    <w:p>
      <w:pPr>
        <w:rPr>
          <w:rFonts w:hint="default"/>
        </w:rPr>
      </w:pPr>
      <w:r>
        <w:rPr>
          <w:rFonts w:hint="default"/>
        </w:rPr>
        <w:t>//OTHER</w:t>
      </w:r>
    </w:p>
    <w:p>
      <w:pPr>
        <w:rPr>
          <w:rFonts w:hint="default"/>
        </w:rPr>
      </w:pPr>
      <w:r>
        <w:rPr>
          <w:rFonts w:hint="default"/>
        </w:rPr>
        <w:t>&lt;jaZ0224&gt;conmor1000830</w:t>
      </w:r>
    </w:p>
    <w:p>
      <w:pPr>
        <w:rPr>
          <w:rFonts w:hint="default"/>
        </w:rPr>
      </w:pPr>
      <w:r>
        <w:rPr>
          <w:rFonts w:hint="default"/>
        </w:rPr>
        <w:t>&lt;cnZ0224&gt;conmor1000830</w:t>
      </w:r>
    </w:p>
    <w:p>
      <w:pPr>
        <w:rPr>
          <w:rFonts w:hint="default"/>
        </w:rPr>
      </w:pPr>
    </w:p>
    <w:p>
      <w:pPr>
        <w:rPr>
          <w:rFonts w:hint="default"/>
        </w:rPr>
      </w:pPr>
      <w:r>
        <w:rPr>
          <w:rFonts w:hint="default"/>
        </w:rPr>
        <w:t>//OTHER</w:t>
      </w:r>
    </w:p>
    <w:p>
      <w:pPr>
        <w:rPr>
          <w:rFonts w:hint="default"/>
        </w:rPr>
      </w:pPr>
      <w:r>
        <w:rPr>
          <w:rFonts w:hint="default"/>
        </w:rPr>
        <w:t>&lt;jaZ0225&gt;conmor1000840</w:t>
      </w:r>
    </w:p>
    <w:p>
      <w:pPr>
        <w:rPr>
          <w:rFonts w:hint="default"/>
        </w:rPr>
      </w:pPr>
      <w:r>
        <w:rPr>
          <w:rFonts w:hint="default"/>
        </w:rPr>
        <w:t>&lt;cnZ0225&gt;conmor1000840</w:t>
      </w:r>
    </w:p>
    <w:p>
      <w:pPr>
        <w:rPr>
          <w:rFonts w:hint="default"/>
        </w:rPr>
      </w:pPr>
    </w:p>
    <w:p>
      <w:pPr>
        <w:rPr>
          <w:rFonts w:hint="default"/>
        </w:rPr>
      </w:pPr>
      <w:r>
        <w:rPr>
          <w:rFonts w:hint="default"/>
        </w:rPr>
        <w:t>//OTHER</w:t>
      </w:r>
    </w:p>
    <w:p>
      <w:pPr>
        <w:rPr>
          <w:rFonts w:hint="default"/>
        </w:rPr>
      </w:pPr>
      <w:r>
        <w:rPr>
          <w:rFonts w:hint="default"/>
        </w:rPr>
        <w:t>&lt;jaZ0226&gt;conmor1000850</w:t>
      </w:r>
    </w:p>
    <w:p>
      <w:pPr>
        <w:rPr>
          <w:rFonts w:hint="default"/>
        </w:rPr>
      </w:pPr>
      <w:r>
        <w:rPr>
          <w:rFonts w:hint="default"/>
        </w:rPr>
        <w:t>&lt;cnZ0226&gt;conmor1000850</w:t>
      </w:r>
    </w:p>
    <w:p>
      <w:pPr>
        <w:rPr>
          <w:rFonts w:hint="default"/>
        </w:rPr>
      </w:pPr>
    </w:p>
    <w:p>
      <w:pPr>
        <w:rPr>
          <w:rFonts w:hint="default"/>
        </w:rPr>
      </w:pPr>
      <w:r>
        <w:rPr>
          <w:rFonts w:hint="default"/>
        </w:rPr>
        <w:t>//OTHER</w:t>
      </w:r>
    </w:p>
    <w:p>
      <w:pPr>
        <w:rPr>
          <w:rFonts w:hint="default"/>
        </w:rPr>
      </w:pPr>
      <w:r>
        <w:rPr>
          <w:rFonts w:hint="default"/>
        </w:rPr>
        <w:t>&lt;jaZ0227&gt;conmai1000010</w:t>
      </w:r>
    </w:p>
    <w:p>
      <w:pPr>
        <w:rPr>
          <w:rFonts w:hint="default"/>
        </w:rPr>
      </w:pPr>
      <w:r>
        <w:rPr>
          <w:rFonts w:hint="default"/>
        </w:rPr>
        <w:t>&lt;cnZ0227&gt;conmai1000010</w:t>
      </w:r>
    </w:p>
    <w:p>
      <w:pPr>
        <w:rPr>
          <w:rFonts w:hint="default"/>
        </w:rPr>
      </w:pPr>
    </w:p>
    <w:p>
      <w:pPr>
        <w:rPr>
          <w:rFonts w:hint="default"/>
        </w:rPr>
      </w:pPr>
      <w:r>
        <w:rPr>
          <w:rFonts w:hint="default"/>
        </w:rPr>
        <w:t>//OTHER</w:t>
      </w:r>
    </w:p>
    <w:p>
      <w:pPr>
        <w:rPr>
          <w:rFonts w:hint="default"/>
        </w:rPr>
      </w:pPr>
      <w:r>
        <w:rPr>
          <w:rFonts w:hint="default"/>
        </w:rPr>
        <w:t>&lt;jaZ0228&gt;conmai1000020</w:t>
      </w:r>
    </w:p>
    <w:p>
      <w:pPr>
        <w:rPr>
          <w:rFonts w:hint="default"/>
        </w:rPr>
      </w:pPr>
      <w:r>
        <w:rPr>
          <w:rFonts w:hint="default"/>
        </w:rPr>
        <w:t>&lt;cnZ0228&gt;conmai1000020</w:t>
      </w:r>
    </w:p>
    <w:p>
      <w:pPr>
        <w:rPr>
          <w:rFonts w:hint="default"/>
        </w:rPr>
      </w:pPr>
    </w:p>
    <w:p>
      <w:pPr>
        <w:rPr>
          <w:rFonts w:hint="default"/>
        </w:rPr>
      </w:pPr>
      <w:r>
        <w:rPr>
          <w:rFonts w:hint="default"/>
        </w:rPr>
        <w:t>//OTHER</w:t>
      </w:r>
    </w:p>
    <w:p>
      <w:pPr>
        <w:rPr>
          <w:rFonts w:hint="default"/>
        </w:rPr>
      </w:pPr>
      <w:r>
        <w:rPr>
          <w:rFonts w:hint="default"/>
        </w:rPr>
        <w:t>&lt;jaZ0229&gt;conmai1000030</w:t>
      </w:r>
    </w:p>
    <w:p>
      <w:pPr>
        <w:rPr>
          <w:rFonts w:hint="default"/>
        </w:rPr>
      </w:pPr>
      <w:r>
        <w:rPr>
          <w:rFonts w:hint="default"/>
        </w:rPr>
        <w:t>&lt;cnZ0229&gt;conmai1000030</w:t>
      </w:r>
    </w:p>
    <w:p>
      <w:pPr>
        <w:rPr>
          <w:rFonts w:hint="default"/>
        </w:rPr>
      </w:pPr>
    </w:p>
    <w:p>
      <w:pPr>
        <w:rPr>
          <w:rFonts w:hint="default"/>
        </w:rPr>
      </w:pPr>
      <w:r>
        <w:rPr>
          <w:rFonts w:hint="default"/>
        </w:rPr>
        <w:t>//OTHER</w:t>
      </w:r>
    </w:p>
    <w:p>
      <w:pPr>
        <w:rPr>
          <w:rFonts w:hint="default"/>
        </w:rPr>
      </w:pPr>
      <w:r>
        <w:rPr>
          <w:rFonts w:hint="default"/>
        </w:rPr>
        <w:t>&lt;jaZ0230&gt;conmai1000040</w:t>
      </w:r>
    </w:p>
    <w:p>
      <w:pPr>
        <w:rPr>
          <w:rFonts w:hint="default"/>
        </w:rPr>
      </w:pPr>
      <w:r>
        <w:rPr>
          <w:rFonts w:hint="default"/>
        </w:rPr>
        <w:t>&lt;cnZ0230&gt;conmai1000040</w:t>
      </w:r>
    </w:p>
    <w:p>
      <w:pPr>
        <w:rPr>
          <w:rFonts w:hint="default"/>
        </w:rPr>
      </w:pPr>
    </w:p>
    <w:p>
      <w:pPr>
        <w:rPr>
          <w:rFonts w:hint="default"/>
        </w:rPr>
      </w:pPr>
      <w:r>
        <w:rPr>
          <w:rFonts w:hint="default"/>
        </w:rPr>
        <w:t>//OTHER</w:t>
      </w:r>
    </w:p>
    <w:p>
      <w:pPr>
        <w:rPr>
          <w:rFonts w:hint="default"/>
        </w:rPr>
      </w:pPr>
      <w:r>
        <w:rPr>
          <w:rFonts w:hint="default"/>
        </w:rPr>
        <w:t>&lt;jaZ0231&gt;conmai1000050</w:t>
      </w:r>
    </w:p>
    <w:p>
      <w:pPr>
        <w:rPr>
          <w:rFonts w:hint="default"/>
        </w:rPr>
      </w:pPr>
      <w:r>
        <w:rPr>
          <w:rFonts w:hint="default"/>
        </w:rPr>
        <w:t>&lt;cnZ0231&gt;conmai1000050</w:t>
      </w:r>
    </w:p>
    <w:p>
      <w:pPr>
        <w:rPr>
          <w:rFonts w:hint="default"/>
        </w:rPr>
      </w:pPr>
    </w:p>
    <w:p>
      <w:pPr>
        <w:rPr>
          <w:rFonts w:hint="default"/>
        </w:rPr>
      </w:pPr>
      <w:r>
        <w:rPr>
          <w:rFonts w:hint="default"/>
        </w:rPr>
        <w:t>//OTHER</w:t>
      </w:r>
    </w:p>
    <w:p>
      <w:pPr>
        <w:rPr>
          <w:rFonts w:hint="default"/>
        </w:rPr>
      </w:pPr>
      <w:r>
        <w:rPr>
          <w:rFonts w:hint="default"/>
        </w:rPr>
        <w:t>&lt;jaZ0232&gt;conmai1000060</w:t>
      </w:r>
    </w:p>
    <w:p>
      <w:pPr>
        <w:rPr>
          <w:rFonts w:hint="default"/>
        </w:rPr>
      </w:pPr>
      <w:r>
        <w:rPr>
          <w:rFonts w:hint="default"/>
        </w:rPr>
        <w:t>&lt;cnZ0232&gt;conmai1000060</w:t>
      </w:r>
    </w:p>
    <w:p>
      <w:pPr>
        <w:rPr>
          <w:rFonts w:hint="default"/>
        </w:rPr>
      </w:pPr>
    </w:p>
    <w:p>
      <w:pPr>
        <w:rPr>
          <w:rFonts w:hint="default"/>
        </w:rPr>
      </w:pPr>
      <w:r>
        <w:rPr>
          <w:rFonts w:hint="default"/>
        </w:rPr>
        <w:t>//OTHER</w:t>
      </w:r>
    </w:p>
    <w:p>
      <w:pPr>
        <w:rPr>
          <w:rFonts w:hint="default"/>
        </w:rPr>
      </w:pPr>
      <w:r>
        <w:rPr>
          <w:rFonts w:hint="default"/>
        </w:rPr>
        <w:t>&lt;jaZ0233&gt;conmai1000070</w:t>
      </w:r>
    </w:p>
    <w:p>
      <w:pPr>
        <w:rPr>
          <w:rFonts w:hint="default"/>
        </w:rPr>
      </w:pPr>
      <w:r>
        <w:rPr>
          <w:rFonts w:hint="default"/>
        </w:rPr>
        <w:t>&lt;cnZ0233&gt;conmai1000070</w:t>
      </w:r>
    </w:p>
    <w:p>
      <w:pPr>
        <w:rPr>
          <w:rFonts w:hint="default"/>
        </w:rPr>
      </w:pPr>
    </w:p>
    <w:p>
      <w:pPr>
        <w:rPr>
          <w:rFonts w:hint="default"/>
        </w:rPr>
      </w:pPr>
      <w:r>
        <w:rPr>
          <w:rFonts w:hint="default"/>
        </w:rPr>
        <w:t>//OTHER</w:t>
      </w:r>
    </w:p>
    <w:p>
      <w:pPr>
        <w:rPr>
          <w:rFonts w:hint="default"/>
        </w:rPr>
      </w:pPr>
      <w:r>
        <w:rPr>
          <w:rFonts w:hint="default"/>
        </w:rPr>
        <w:t>&lt;jaZ0234&gt;conmai1000080</w:t>
      </w:r>
    </w:p>
    <w:p>
      <w:pPr>
        <w:rPr>
          <w:rFonts w:hint="default"/>
        </w:rPr>
      </w:pPr>
      <w:r>
        <w:rPr>
          <w:rFonts w:hint="default"/>
        </w:rPr>
        <w:t>&lt;cnZ0234&gt;conmai1000080</w:t>
      </w:r>
    </w:p>
    <w:p>
      <w:pPr>
        <w:rPr>
          <w:rFonts w:hint="default"/>
        </w:rPr>
      </w:pPr>
    </w:p>
    <w:p>
      <w:pPr>
        <w:rPr>
          <w:rFonts w:hint="default"/>
        </w:rPr>
      </w:pPr>
      <w:r>
        <w:rPr>
          <w:rFonts w:hint="default"/>
        </w:rPr>
        <w:t>//OTHER</w:t>
      </w:r>
    </w:p>
    <w:p>
      <w:pPr>
        <w:rPr>
          <w:rFonts w:hint="default"/>
        </w:rPr>
      </w:pPr>
      <w:r>
        <w:rPr>
          <w:rFonts w:hint="default"/>
        </w:rPr>
        <w:t>&lt;jaZ0235&gt;conmai1000090</w:t>
      </w:r>
    </w:p>
    <w:p>
      <w:pPr>
        <w:rPr>
          <w:rFonts w:hint="default"/>
        </w:rPr>
      </w:pPr>
      <w:r>
        <w:rPr>
          <w:rFonts w:hint="default"/>
        </w:rPr>
        <w:t>&lt;cnZ0235&gt;conmai1000090</w:t>
      </w:r>
    </w:p>
    <w:p>
      <w:pPr>
        <w:rPr>
          <w:rFonts w:hint="default"/>
        </w:rPr>
      </w:pPr>
    </w:p>
    <w:p>
      <w:pPr>
        <w:rPr>
          <w:rFonts w:hint="default"/>
        </w:rPr>
      </w:pPr>
      <w:r>
        <w:rPr>
          <w:rFonts w:hint="default"/>
        </w:rPr>
        <w:t>//OTHER</w:t>
      </w:r>
    </w:p>
    <w:p>
      <w:pPr>
        <w:rPr>
          <w:rFonts w:hint="default"/>
        </w:rPr>
      </w:pPr>
      <w:r>
        <w:rPr>
          <w:rFonts w:hint="default"/>
        </w:rPr>
        <w:t>&lt;jaZ0236&gt;conmai1000100</w:t>
      </w:r>
    </w:p>
    <w:p>
      <w:pPr>
        <w:rPr>
          <w:rFonts w:hint="default"/>
        </w:rPr>
      </w:pPr>
      <w:r>
        <w:rPr>
          <w:rFonts w:hint="default"/>
        </w:rPr>
        <w:t>&lt;cnZ0236&gt;conmai1000100</w:t>
      </w:r>
    </w:p>
    <w:p>
      <w:pPr>
        <w:rPr>
          <w:rFonts w:hint="default"/>
        </w:rPr>
      </w:pPr>
    </w:p>
    <w:p>
      <w:pPr>
        <w:rPr>
          <w:rFonts w:hint="default"/>
        </w:rPr>
      </w:pPr>
      <w:r>
        <w:rPr>
          <w:rFonts w:hint="default"/>
        </w:rPr>
        <w:t>//OTHER</w:t>
      </w:r>
    </w:p>
    <w:p>
      <w:pPr>
        <w:rPr>
          <w:rFonts w:hint="default"/>
        </w:rPr>
      </w:pPr>
      <w:r>
        <w:rPr>
          <w:rFonts w:hint="default"/>
        </w:rPr>
        <w:t>&lt;jaZ0237&gt;confee1000250</w:t>
      </w:r>
    </w:p>
    <w:p>
      <w:pPr>
        <w:rPr>
          <w:rFonts w:hint="default"/>
        </w:rPr>
      </w:pPr>
      <w:r>
        <w:rPr>
          <w:rFonts w:hint="default"/>
        </w:rPr>
        <w:t>&lt;cnZ0237&gt;confee1000250</w:t>
      </w:r>
    </w:p>
    <w:p>
      <w:pPr>
        <w:rPr>
          <w:rFonts w:hint="default"/>
        </w:rPr>
      </w:pPr>
    </w:p>
    <w:p>
      <w:pPr>
        <w:rPr>
          <w:rFonts w:hint="default"/>
        </w:rPr>
      </w:pPr>
      <w:r>
        <w:rPr>
          <w:rFonts w:hint="default"/>
        </w:rPr>
        <w:t>//OTHER</w:t>
      </w:r>
    </w:p>
    <w:p>
      <w:pPr>
        <w:rPr>
          <w:rFonts w:hint="default"/>
        </w:rPr>
      </w:pPr>
      <w:r>
        <w:rPr>
          <w:rFonts w:hint="default"/>
        </w:rPr>
        <w:t>&lt;jaZ0238&gt;conmai1000110</w:t>
      </w:r>
    </w:p>
    <w:p>
      <w:pPr>
        <w:rPr>
          <w:rFonts w:hint="default"/>
        </w:rPr>
      </w:pPr>
      <w:r>
        <w:rPr>
          <w:rFonts w:hint="default"/>
        </w:rPr>
        <w:t>&lt;cnZ0238&gt;conmai1000110</w:t>
      </w:r>
    </w:p>
    <w:p>
      <w:pPr>
        <w:rPr>
          <w:rFonts w:hint="default"/>
        </w:rPr>
      </w:pPr>
    </w:p>
    <w:p>
      <w:pPr>
        <w:rPr>
          <w:rFonts w:hint="default"/>
        </w:rPr>
      </w:pPr>
      <w:r>
        <w:rPr>
          <w:rFonts w:hint="default"/>
        </w:rPr>
        <w:t>//OTHER</w:t>
      </w:r>
    </w:p>
    <w:p>
      <w:pPr>
        <w:rPr>
          <w:rFonts w:hint="default"/>
        </w:rPr>
      </w:pPr>
      <w:r>
        <w:rPr>
          <w:rFonts w:hint="default"/>
        </w:rPr>
        <w:t>&lt;jaZ0239&gt;confee1000260</w:t>
      </w:r>
    </w:p>
    <w:p>
      <w:pPr>
        <w:rPr>
          <w:rFonts w:hint="default"/>
        </w:rPr>
      </w:pPr>
      <w:r>
        <w:rPr>
          <w:rFonts w:hint="default"/>
        </w:rPr>
        <w:t>&lt;cnZ0239&gt;confee1000260</w:t>
      </w:r>
    </w:p>
    <w:p>
      <w:pPr>
        <w:rPr>
          <w:rFonts w:hint="default"/>
        </w:rPr>
      </w:pPr>
    </w:p>
    <w:p>
      <w:pPr>
        <w:rPr>
          <w:rFonts w:hint="default"/>
        </w:rPr>
      </w:pPr>
      <w:r>
        <w:rPr>
          <w:rFonts w:hint="default"/>
        </w:rPr>
        <w:t>//OTHER</w:t>
      </w:r>
    </w:p>
    <w:p>
      <w:pPr>
        <w:rPr>
          <w:rFonts w:hint="default"/>
        </w:rPr>
      </w:pPr>
      <w:r>
        <w:rPr>
          <w:rFonts w:hint="default"/>
        </w:rPr>
        <w:t>&lt;jaZ0240&gt;conmai1000120</w:t>
      </w:r>
    </w:p>
    <w:p>
      <w:pPr>
        <w:rPr>
          <w:rFonts w:hint="default"/>
        </w:rPr>
      </w:pPr>
      <w:r>
        <w:rPr>
          <w:rFonts w:hint="default"/>
        </w:rPr>
        <w:t>&lt;cnZ0240&gt;conmai1000120</w:t>
      </w:r>
    </w:p>
    <w:p>
      <w:pPr>
        <w:rPr>
          <w:rFonts w:hint="default"/>
        </w:rPr>
      </w:pPr>
    </w:p>
    <w:p>
      <w:pPr>
        <w:rPr>
          <w:rFonts w:hint="default"/>
        </w:rPr>
      </w:pPr>
      <w:r>
        <w:rPr>
          <w:rFonts w:hint="default"/>
        </w:rPr>
        <w:t>//OTHER</w:t>
      </w:r>
    </w:p>
    <w:p>
      <w:pPr>
        <w:rPr>
          <w:rFonts w:hint="default"/>
        </w:rPr>
      </w:pPr>
      <w:r>
        <w:rPr>
          <w:rFonts w:hint="default"/>
        </w:rPr>
        <w:t>&lt;jaZ0241&gt;confee1000270</w:t>
      </w:r>
    </w:p>
    <w:p>
      <w:pPr>
        <w:rPr>
          <w:rFonts w:hint="default"/>
        </w:rPr>
      </w:pPr>
      <w:r>
        <w:rPr>
          <w:rFonts w:hint="default"/>
        </w:rPr>
        <w:t>&lt;cnZ0241&gt;confee1000270</w:t>
      </w:r>
    </w:p>
    <w:p>
      <w:pPr>
        <w:rPr>
          <w:rFonts w:hint="default"/>
        </w:rPr>
      </w:pPr>
    </w:p>
    <w:p>
      <w:pPr>
        <w:rPr>
          <w:rFonts w:hint="default"/>
        </w:rPr>
      </w:pPr>
      <w:r>
        <w:rPr>
          <w:rFonts w:hint="default"/>
        </w:rPr>
        <w:t>//OTHER</w:t>
      </w:r>
    </w:p>
    <w:p>
      <w:pPr>
        <w:rPr>
          <w:rFonts w:hint="default"/>
        </w:rPr>
      </w:pPr>
      <w:r>
        <w:rPr>
          <w:rFonts w:hint="default"/>
        </w:rPr>
        <w:t>&lt;jaZ0242&gt;conmai1000130</w:t>
      </w:r>
    </w:p>
    <w:p>
      <w:pPr>
        <w:rPr>
          <w:rFonts w:hint="default"/>
        </w:rPr>
      </w:pPr>
      <w:r>
        <w:rPr>
          <w:rFonts w:hint="default"/>
        </w:rPr>
        <w:t>&lt;cnZ0242&gt;conmai1000130</w:t>
      </w:r>
    </w:p>
    <w:p>
      <w:pPr>
        <w:rPr>
          <w:rFonts w:hint="default"/>
        </w:rPr>
      </w:pPr>
    </w:p>
    <w:p>
      <w:pPr>
        <w:rPr>
          <w:rFonts w:hint="default"/>
        </w:rPr>
      </w:pPr>
      <w:r>
        <w:rPr>
          <w:rFonts w:hint="default"/>
        </w:rPr>
        <w:t>//OTHER</w:t>
      </w:r>
    </w:p>
    <w:p>
      <w:pPr>
        <w:rPr>
          <w:rFonts w:hint="default"/>
        </w:rPr>
      </w:pPr>
      <w:r>
        <w:rPr>
          <w:rFonts w:hint="default"/>
        </w:rPr>
        <w:t>&lt;jaZ0243&gt;function.h</w:t>
      </w:r>
    </w:p>
    <w:p>
      <w:pPr>
        <w:rPr>
          <w:rFonts w:hint="default"/>
        </w:rPr>
      </w:pPr>
      <w:r>
        <w:rPr>
          <w:rFonts w:hint="default"/>
        </w:rPr>
        <w:t>&lt;cnZ0243&gt;function.h</w:t>
      </w:r>
    </w:p>
    <w:p>
      <w:pPr>
        <w:rPr>
          <w:rFonts w:hint="default"/>
        </w:rPr>
      </w:pPr>
    </w:p>
    <w:p>
      <w:pPr>
        <w:rPr>
          <w:rFonts w:hint="default"/>
        </w:rPr>
      </w:pPr>
      <w:r>
        <w:rPr>
          <w:rFonts w:hint="default"/>
        </w:rPr>
        <w:t>//OTHER</w:t>
      </w:r>
    </w:p>
    <w:p>
      <w:pPr>
        <w:rPr>
          <w:rFonts w:hint="default"/>
        </w:rPr>
      </w:pPr>
      <w:r>
        <w:rPr>
          <w:rFonts w:hint="default"/>
        </w:rPr>
        <w:t>&lt;jaZ0244&gt;bg_</w:t>
      </w:r>
    </w:p>
    <w:p>
      <w:pPr>
        <w:rPr>
          <w:rFonts w:hint="default"/>
        </w:rPr>
      </w:pPr>
      <w:r>
        <w:rPr>
          <w:rFonts w:hint="default"/>
        </w:rPr>
        <w:t>&lt;cnZ0244&gt;bg_</w:t>
      </w:r>
    </w:p>
    <w:p>
      <w:pPr>
        <w:rPr>
          <w:rFonts w:hint="default"/>
        </w:rPr>
      </w:pPr>
    </w:p>
    <w:p>
      <w:pPr>
        <w:rPr>
          <w:rFonts w:hint="default"/>
        </w:rPr>
      </w:pPr>
      <w:r>
        <w:rPr>
          <w:rFonts w:hint="default"/>
        </w:rPr>
        <w:t>//OTHER</w:t>
      </w:r>
    </w:p>
    <w:p>
      <w:pPr>
        <w:rPr>
          <w:rFonts w:hint="default"/>
        </w:rPr>
      </w:pPr>
      <w:r>
        <w:rPr>
          <w:rFonts w:hint="default"/>
        </w:rPr>
        <w:t>&lt;jaZ0245&gt;bgm_</w:t>
      </w:r>
    </w:p>
    <w:p>
      <w:pPr>
        <w:rPr>
          <w:rFonts w:hint="default"/>
        </w:rPr>
      </w:pPr>
      <w:r>
        <w:rPr>
          <w:rFonts w:hint="default"/>
        </w:rPr>
        <w:t>&lt;cnZ0245&gt;bgm_</w:t>
      </w:r>
    </w:p>
    <w:p>
      <w:pPr>
        <w:rPr>
          <w:rFonts w:hint="default"/>
        </w:rPr>
      </w:pPr>
    </w:p>
    <w:p>
      <w:pPr>
        <w:rPr>
          <w:rFonts w:hint="default"/>
        </w:rPr>
      </w:pPr>
      <w:r>
        <w:rPr>
          <w:rFonts w:hint="default"/>
        </w:rPr>
        <w:t>//OTHER</w:t>
      </w:r>
    </w:p>
    <w:p>
      <w:pPr>
        <w:rPr>
          <w:rFonts w:hint="default"/>
        </w:rPr>
      </w:pPr>
      <w:r>
        <w:rPr>
          <w:rFonts w:hint="default"/>
        </w:rPr>
        <w:t>&lt;jaZ0246&gt;effect.h</w:t>
      </w:r>
    </w:p>
    <w:p>
      <w:pPr>
        <w:rPr>
          <w:rFonts w:hint="default"/>
        </w:rPr>
      </w:pPr>
      <w:r>
        <w:rPr>
          <w:rFonts w:hint="default"/>
        </w:rPr>
        <w:t>&lt;cnZ0246&gt;effect.h</w:t>
      </w:r>
    </w:p>
    <w:p>
      <w:pPr>
        <w:rPr>
          <w:rFonts w:hint="default"/>
        </w:rPr>
      </w:pPr>
    </w:p>
    <w:p>
      <w:pPr>
        <w:rPr>
          <w:rFonts w:hint="default"/>
        </w:rPr>
      </w:pPr>
      <w:r>
        <w:rPr>
          <w:rFonts w:hint="default"/>
        </w:rPr>
        <w:t>//OTHER</w:t>
      </w:r>
    </w:p>
    <w:p>
      <w:pPr>
        <w:rPr>
          <w:rFonts w:hint="default"/>
        </w:rPr>
      </w:pPr>
      <w:r>
        <w:rPr>
          <w:rFonts w:hint="default"/>
        </w:rPr>
        <w:t>&lt;jaZ0247&gt;CL_Wk00</w:t>
      </w:r>
    </w:p>
    <w:p>
      <w:pPr>
        <w:rPr>
          <w:rFonts w:hint="default"/>
        </w:rPr>
      </w:pPr>
      <w:r>
        <w:rPr>
          <w:rFonts w:hint="default"/>
        </w:rPr>
        <w:t>&lt;cnZ0247&gt;CL_Wk00</w:t>
      </w:r>
    </w:p>
    <w:p>
      <w:pPr>
        <w:rPr>
          <w:rFonts w:hint="default"/>
        </w:rPr>
      </w:pPr>
    </w:p>
    <w:p>
      <w:pPr>
        <w:rPr>
          <w:rFonts w:hint="default"/>
        </w:rPr>
      </w:pPr>
      <w:r>
        <w:rPr>
          <w:rFonts w:hint="default"/>
        </w:rPr>
        <w:t>//OTHER</w:t>
      </w:r>
    </w:p>
    <w:p>
      <w:pPr>
        <w:rPr>
          <w:rFonts w:hint="default"/>
        </w:rPr>
      </w:pPr>
      <w:r>
        <w:rPr>
          <w:rFonts w:hint="default"/>
        </w:rPr>
        <w:t>&lt;jaZ0248&gt;Wk_0000b</w:t>
      </w:r>
    </w:p>
    <w:p>
      <w:pPr>
        <w:rPr>
          <w:rFonts w:hint="default"/>
        </w:rPr>
      </w:pPr>
      <w:r>
        <w:rPr>
          <w:rFonts w:hint="default"/>
        </w:rPr>
        <w:t>&lt;cnZ0248&gt;Wk_0000b</w:t>
      </w:r>
    </w:p>
    <w:p>
      <w:pPr>
        <w:rPr>
          <w:rFonts w:hint="default"/>
        </w:rPr>
      </w:pPr>
    </w:p>
    <w:p>
      <w:pPr>
        <w:rPr>
          <w:rFonts w:hint="default"/>
        </w:rPr>
      </w:pPr>
      <w:r>
        <w:rPr>
          <w:rFonts w:hint="default"/>
        </w:rPr>
        <w:t>//OTHER</w:t>
      </w:r>
    </w:p>
    <w:p>
      <w:pPr>
        <w:rPr>
          <w:rFonts w:hint="default"/>
        </w:rPr>
      </w:pPr>
      <w:r>
        <w:rPr>
          <w:rFonts w:hint="default"/>
        </w:rPr>
        <w:t>&lt;jaZ0249&gt;Wk_0000a</w:t>
      </w:r>
    </w:p>
    <w:p>
      <w:pPr>
        <w:rPr>
          <w:rFonts w:hint="default"/>
        </w:rPr>
      </w:pPr>
      <w:r>
        <w:rPr>
          <w:rFonts w:hint="default"/>
        </w:rPr>
        <w:t>&lt;cnZ0249&gt;Wk_0000a</w:t>
      </w:r>
    </w:p>
    <w:p>
      <w:pPr>
        <w:rPr>
          <w:rFonts w:hint="default"/>
        </w:rPr>
      </w:pPr>
    </w:p>
    <w:p>
      <w:pPr>
        <w:rPr>
          <w:rFonts w:hint="default"/>
        </w:rPr>
      </w:pPr>
      <w:r>
        <w:rPr>
          <w:rFonts w:hint="default"/>
        </w:rPr>
        <w:t>//OTHER</w:t>
      </w:r>
    </w:p>
    <w:p>
      <w:pPr>
        <w:rPr>
          <w:rFonts w:hint="default"/>
        </w:rPr>
      </w:pPr>
      <w:r>
        <w:rPr>
          <w:rFonts w:hint="default"/>
        </w:rPr>
        <w:t>&lt;jaZ0250&gt;CL_Wk01</w:t>
      </w:r>
    </w:p>
    <w:p>
      <w:pPr>
        <w:rPr>
          <w:rFonts w:hint="default"/>
        </w:rPr>
      </w:pPr>
      <w:r>
        <w:rPr>
          <w:rFonts w:hint="default"/>
        </w:rPr>
        <w:t>&lt;cnZ0250&gt;CL_Wk01</w:t>
      </w:r>
    </w:p>
    <w:p>
      <w:pPr>
        <w:rPr>
          <w:rFonts w:hint="default"/>
        </w:rPr>
      </w:pPr>
    </w:p>
    <w:p>
      <w:pPr>
        <w:rPr>
          <w:rFonts w:hint="default"/>
        </w:rPr>
      </w:pPr>
      <w:r>
        <w:rPr>
          <w:rFonts w:hint="default"/>
        </w:rPr>
        <w:t>//OTHER</w:t>
      </w:r>
    </w:p>
    <w:p>
      <w:pPr>
        <w:rPr>
          <w:rFonts w:hint="default"/>
        </w:rPr>
      </w:pPr>
      <w:r>
        <w:rPr>
          <w:rFonts w:hint="default"/>
        </w:rPr>
        <w:t>&lt;jaZ0251&gt;Wk_0010b</w:t>
      </w:r>
    </w:p>
    <w:p>
      <w:pPr>
        <w:rPr>
          <w:rFonts w:hint="default"/>
        </w:rPr>
      </w:pPr>
      <w:r>
        <w:rPr>
          <w:rFonts w:hint="default"/>
        </w:rPr>
        <w:t>&lt;cnZ0251&gt;Wk_0010b</w:t>
      </w:r>
    </w:p>
    <w:p>
      <w:pPr>
        <w:rPr>
          <w:rFonts w:hint="default"/>
        </w:rPr>
      </w:pPr>
    </w:p>
    <w:p>
      <w:pPr>
        <w:rPr>
          <w:rFonts w:hint="default"/>
        </w:rPr>
      </w:pPr>
      <w:r>
        <w:rPr>
          <w:rFonts w:hint="default"/>
        </w:rPr>
        <w:t>//OTHER</w:t>
      </w:r>
    </w:p>
    <w:p>
      <w:pPr>
        <w:rPr>
          <w:rFonts w:hint="default"/>
        </w:rPr>
      </w:pPr>
      <w:r>
        <w:rPr>
          <w:rFonts w:hint="default"/>
        </w:rPr>
        <w:t>&lt;jaZ0252&gt;Wk_0010a</w:t>
      </w:r>
    </w:p>
    <w:p>
      <w:pPr>
        <w:rPr>
          <w:rFonts w:hint="default"/>
        </w:rPr>
      </w:pPr>
      <w:r>
        <w:rPr>
          <w:rFonts w:hint="default"/>
        </w:rPr>
        <w:t>&lt;cnZ0252&gt;Wk_0010a</w:t>
      </w:r>
    </w:p>
    <w:p>
      <w:pPr>
        <w:rPr>
          <w:rFonts w:hint="default"/>
        </w:rPr>
      </w:pPr>
    </w:p>
    <w:p>
      <w:pPr>
        <w:rPr>
          <w:rFonts w:hint="default"/>
        </w:rPr>
      </w:pPr>
      <w:r>
        <w:rPr>
          <w:rFonts w:hint="default"/>
        </w:rPr>
        <w:t>//OTHER</w:t>
      </w:r>
    </w:p>
    <w:p>
      <w:pPr>
        <w:rPr>
          <w:rFonts w:hint="default"/>
        </w:rPr>
      </w:pPr>
      <w:r>
        <w:rPr>
          <w:rFonts w:hint="default"/>
        </w:rPr>
        <w:t>&lt;jaZ0253&gt;CL_Wk02</w:t>
      </w:r>
    </w:p>
    <w:p>
      <w:pPr>
        <w:rPr>
          <w:rFonts w:hint="default"/>
        </w:rPr>
      </w:pPr>
      <w:r>
        <w:rPr>
          <w:rFonts w:hint="default"/>
        </w:rPr>
        <w:t>&lt;cnZ0253&gt;CL_Wk02</w:t>
      </w:r>
    </w:p>
    <w:p>
      <w:pPr>
        <w:rPr>
          <w:rFonts w:hint="default"/>
        </w:rPr>
      </w:pPr>
    </w:p>
    <w:p>
      <w:pPr>
        <w:rPr>
          <w:rFonts w:hint="default"/>
        </w:rPr>
      </w:pPr>
      <w:r>
        <w:rPr>
          <w:rFonts w:hint="default"/>
        </w:rPr>
        <w:t>//OTHER</w:t>
      </w:r>
    </w:p>
    <w:p>
      <w:pPr>
        <w:rPr>
          <w:rFonts w:hint="default"/>
        </w:rPr>
      </w:pPr>
      <w:r>
        <w:rPr>
          <w:rFonts w:hint="default"/>
        </w:rPr>
        <w:t>&lt;jaZ0254&gt;Wk_0020b</w:t>
      </w:r>
    </w:p>
    <w:p>
      <w:pPr>
        <w:rPr>
          <w:rFonts w:hint="default"/>
        </w:rPr>
      </w:pPr>
      <w:r>
        <w:rPr>
          <w:rFonts w:hint="default"/>
        </w:rPr>
        <w:t>&lt;cnZ0254&gt;Wk_0020b</w:t>
      </w:r>
    </w:p>
    <w:p>
      <w:pPr>
        <w:rPr>
          <w:rFonts w:hint="default"/>
        </w:rPr>
      </w:pPr>
    </w:p>
    <w:p>
      <w:pPr>
        <w:rPr>
          <w:rFonts w:hint="default"/>
        </w:rPr>
      </w:pPr>
      <w:r>
        <w:rPr>
          <w:rFonts w:hint="default"/>
        </w:rPr>
        <w:t>//OTHER</w:t>
      </w:r>
    </w:p>
    <w:p>
      <w:pPr>
        <w:rPr>
          <w:rFonts w:hint="default"/>
        </w:rPr>
      </w:pPr>
      <w:r>
        <w:rPr>
          <w:rFonts w:hint="default"/>
        </w:rPr>
        <w:t>&lt;jaZ0255&gt;Wk_0020a</w:t>
      </w:r>
    </w:p>
    <w:p>
      <w:pPr>
        <w:rPr>
          <w:rFonts w:hint="default"/>
        </w:rPr>
      </w:pPr>
      <w:r>
        <w:rPr>
          <w:rFonts w:hint="default"/>
        </w:rPr>
        <w:t>&lt;cnZ0255&gt;Wk_0020a</w:t>
      </w:r>
    </w:p>
    <w:p>
      <w:pPr>
        <w:rPr>
          <w:rFonts w:hint="default"/>
        </w:rPr>
      </w:pPr>
    </w:p>
    <w:p>
      <w:pPr>
        <w:rPr>
          <w:rFonts w:hint="default"/>
        </w:rPr>
      </w:pPr>
      <w:r>
        <w:rPr>
          <w:rFonts w:hint="default"/>
        </w:rPr>
        <w:t>//OTHER</w:t>
      </w:r>
    </w:p>
    <w:p>
      <w:pPr>
        <w:rPr>
          <w:rFonts w:hint="default"/>
        </w:rPr>
      </w:pPr>
      <w:r>
        <w:rPr>
          <w:rFonts w:hint="default"/>
        </w:rPr>
        <w:t>&lt;jaZ0256&gt;CL_Wk03</w:t>
      </w:r>
    </w:p>
    <w:p>
      <w:pPr>
        <w:rPr>
          <w:rFonts w:hint="default"/>
        </w:rPr>
      </w:pPr>
      <w:r>
        <w:rPr>
          <w:rFonts w:hint="default"/>
        </w:rPr>
        <w:t>&lt;cnZ0256&gt;CL_Wk03</w:t>
      </w:r>
    </w:p>
    <w:p>
      <w:pPr>
        <w:rPr>
          <w:rFonts w:hint="default"/>
        </w:rPr>
      </w:pPr>
    </w:p>
    <w:p>
      <w:pPr>
        <w:rPr>
          <w:rFonts w:hint="default"/>
        </w:rPr>
      </w:pPr>
      <w:r>
        <w:rPr>
          <w:rFonts w:hint="default"/>
        </w:rPr>
        <w:t>//OTHER</w:t>
      </w:r>
    </w:p>
    <w:p>
      <w:pPr>
        <w:rPr>
          <w:rFonts w:hint="default"/>
        </w:rPr>
      </w:pPr>
      <w:r>
        <w:rPr>
          <w:rFonts w:hint="default"/>
        </w:rPr>
        <w:t>&lt;jaZ0257&gt;Wk_0030b</w:t>
      </w:r>
    </w:p>
    <w:p>
      <w:pPr>
        <w:rPr>
          <w:rFonts w:hint="default"/>
        </w:rPr>
      </w:pPr>
      <w:r>
        <w:rPr>
          <w:rFonts w:hint="default"/>
        </w:rPr>
        <w:t>&lt;cnZ0257&gt;Wk_0030b</w:t>
      </w:r>
    </w:p>
    <w:p>
      <w:pPr>
        <w:rPr>
          <w:rFonts w:hint="default"/>
        </w:rPr>
      </w:pPr>
    </w:p>
    <w:p>
      <w:pPr>
        <w:rPr>
          <w:rFonts w:hint="default"/>
        </w:rPr>
      </w:pPr>
      <w:r>
        <w:rPr>
          <w:rFonts w:hint="default"/>
        </w:rPr>
        <w:t>//OTHER</w:t>
      </w:r>
    </w:p>
    <w:p>
      <w:pPr>
        <w:rPr>
          <w:rFonts w:hint="default"/>
        </w:rPr>
      </w:pPr>
      <w:r>
        <w:rPr>
          <w:rFonts w:hint="default"/>
        </w:rPr>
        <w:t>&lt;jaZ0258&gt;Wk_0030a</w:t>
      </w:r>
    </w:p>
    <w:p>
      <w:pPr>
        <w:rPr>
          <w:rFonts w:hint="default"/>
        </w:rPr>
      </w:pPr>
      <w:r>
        <w:rPr>
          <w:rFonts w:hint="default"/>
        </w:rPr>
        <w:t>&lt;cnZ0258&gt;Wk_0030a</w:t>
      </w:r>
    </w:p>
    <w:p>
      <w:pPr>
        <w:rPr>
          <w:rFonts w:hint="default"/>
        </w:rPr>
      </w:pPr>
    </w:p>
    <w:p>
      <w:pPr>
        <w:rPr>
          <w:rFonts w:hint="default"/>
        </w:rPr>
      </w:pPr>
      <w:r>
        <w:rPr>
          <w:rFonts w:hint="default"/>
        </w:rPr>
        <w:t>//OTHER</w:t>
      </w:r>
    </w:p>
    <w:p>
      <w:pPr>
        <w:rPr>
          <w:rFonts w:hint="default"/>
        </w:rPr>
      </w:pPr>
      <w:r>
        <w:rPr>
          <w:rFonts w:hint="default"/>
        </w:rPr>
        <w:t>&lt;jaZ0259&gt;CL_Wk04</w:t>
      </w:r>
    </w:p>
    <w:p>
      <w:pPr>
        <w:rPr>
          <w:rFonts w:hint="default"/>
        </w:rPr>
      </w:pPr>
      <w:r>
        <w:rPr>
          <w:rFonts w:hint="default"/>
        </w:rPr>
        <w:t>&lt;cnZ0259&gt;CL_Wk04</w:t>
      </w:r>
    </w:p>
    <w:p>
      <w:pPr>
        <w:rPr>
          <w:rFonts w:hint="default"/>
        </w:rPr>
      </w:pPr>
    </w:p>
    <w:p>
      <w:pPr>
        <w:rPr>
          <w:rFonts w:hint="default"/>
        </w:rPr>
      </w:pPr>
      <w:r>
        <w:rPr>
          <w:rFonts w:hint="default"/>
        </w:rPr>
        <w:t>//OTHER</w:t>
      </w:r>
    </w:p>
    <w:p>
      <w:pPr>
        <w:rPr>
          <w:rFonts w:hint="default"/>
        </w:rPr>
      </w:pPr>
      <w:r>
        <w:rPr>
          <w:rFonts w:hint="default"/>
        </w:rPr>
        <w:t>&lt;jaZ0260&gt;Wk_0040b</w:t>
      </w:r>
    </w:p>
    <w:p>
      <w:pPr>
        <w:rPr>
          <w:rFonts w:hint="default"/>
        </w:rPr>
      </w:pPr>
      <w:r>
        <w:rPr>
          <w:rFonts w:hint="default"/>
        </w:rPr>
        <w:t>&lt;cnZ0260&gt;Wk_0040b</w:t>
      </w:r>
    </w:p>
    <w:p>
      <w:pPr>
        <w:rPr>
          <w:rFonts w:hint="default"/>
        </w:rPr>
      </w:pPr>
    </w:p>
    <w:p>
      <w:pPr>
        <w:rPr>
          <w:rFonts w:hint="default"/>
        </w:rPr>
      </w:pPr>
      <w:r>
        <w:rPr>
          <w:rFonts w:hint="default"/>
        </w:rPr>
        <w:t>//OTHER</w:t>
      </w:r>
    </w:p>
    <w:p>
      <w:pPr>
        <w:rPr>
          <w:rFonts w:hint="default"/>
        </w:rPr>
      </w:pPr>
      <w:r>
        <w:rPr>
          <w:rFonts w:hint="default"/>
        </w:rPr>
        <w:t>&lt;jaZ0261&gt;Wk_0040a</w:t>
      </w:r>
    </w:p>
    <w:p>
      <w:pPr>
        <w:rPr>
          <w:rFonts w:hint="default"/>
        </w:rPr>
      </w:pPr>
      <w:r>
        <w:rPr>
          <w:rFonts w:hint="default"/>
        </w:rPr>
        <w:t>&lt;cnZ0261&gt;Wk_0040a</w:t>
      </w:r>
    </w:p>
    <w:p>
      <w:pPr>
        <w:rPr>
          <w:rFonts w:hint="default"/>
        </w:rPr>
      </w:pPr>
    </w:p>
    <w:p>
      <w:pPr>
        <w:rPr>
          <w:rFonts w:hint="default"/>
        </w:rPr>
      </w:pPr>
      <w:r>
        <w:rPr>
          <w:rFonts w:hint="default"/>
        </w:rPr>
        <w:t>//OTHER</w:t>
      </w:r>
    </w:p>
    <w:p>
      <w:pPr>
        <w:rPr>
          <w:rFonts w:hint="default"/>
        </w:rPr>
      </w:pPr>
      <w:r>
        <w:rPr>
          <w:rFonts w:hint="default"/>
        </w:rPr>
        <w:t>&lt;jaZ0262&gt;CL_Wk05</w:t>
      </w:r>
    </w:p>
    <w:p>
      <w:pPr>
        <w:rPr>
          <w:rFonts w:hint="default"/>
        </w:rPr>
      </w:pPr>
      <w:r>
        <w:rPr>
          <w:rFonts w:hint="default"/>
        </w:rPr>
        <w:t>&lt;cnZ0262&gt;CL_Wk05</w:t>
      </w:r>
    </w:p>
    <w:p>
      <w:pPr>
        <w:rPr>
          <w:rFonts w:hint="default"/>
        </w:rPr>
      </w:pPr>
    </w:p>
    <w:p>
      <w:pPr>
        <w:rPr>
          <w:rFonts w:hint="default"/>
        </w:rPr>
      </w:pPr>
      <w:r>
        <w:rPr>
          <w:rFonts w:hint="default"/>
        </w:rPr>
        <w:t>//OTHER</w:t>
      </w:r>
    </w:p>
    <w:p>
      <w:pPr>
        <w:rPr>
          <w:rFonts w:hint="default"/>
        </w:rPr>
      </w:pPr>
      <w:r>
        <w:rPr>
          <w:rFonts w:hint="default"/>
        </w:rPr>
        <w:t>&lt;jaZ0263&gt;Wk_0050b</w:t>
      </w:r>
    </w:p>
    <w:p>
      <w:pPr>
        <w:rPr>
          <w:rFonts w:hint="default"/>
        </w:rPr>
      </w:pPr>
      <w:r>
        <w:rPr>
          <w:rFonts w:hint="default"/>
        </w:rPr>
        <w:t>&lt;cnZ0263&gt;Wk_0050b</w:t>
      </w:r>
    </w:p>
    <w:p>
      <w:pPr>
        <w:rPr>
          <w:rFonts w:hint="default"/>
        </w:rPr>
      </w:pPr>
    </w:p>
    <w:p>
      <w:pPr>
        <w:rPr>
          <w:rFonts w:hint="default"/>
        </w:rPr>
      </w:pPr>
      <w:r>
        <w:rPr>
          <w:rFonts w:hint="default"/>
        </w:rPr>
        <w:t>//OTHER</w:t>
      </w:r>
    </w:p>
    <w:p>
      <w:pPr>
        <w:rPr>
          <w:rFonts w:hint="default"/>
        </w:rPr>
      </w:pPr>
      <w:r>
        <w:rPr>
          <w:rFonts w:hint="default"/>
        </w:rPr>
        <w:t>&lt;jaZ0264&gt;Wk_0050a</w:t>
      </w:r>
    </w:p>
    <w:p>
      <w:pPr>
        <w:rPr>
          <w:rFonts w:hint="default"/>
        </w:rPr>
      </w:pPr>
      <w:r>
        <w:rPr>
          <w:rFonts w:hint="default"/>
        </w:rPr>
        <w:t>&lt;cnZ0264&gt;Wk_0050a</w:t>
      </w:r>
    </w:p>
    <w:p>
      <w:pPr>
        <w:rPr>
          <w:rFonts w:hint="default"/>
        </w:rPr>
      </w:pPr>
    </w:p>
    <w:p>
      <w:pPr>
        <w:rPr>
          <w:rFonts w:hint="default"/>
        </w:rPr>
      </w:pPr>
      <w:r>
        <w:rPr>
          <w:rFonts w:hint="default"/>
        </w:rPr>
        <w:t>//OTHER</w:t>
      </w:r>
    </w:p>
    <w:p>
      <w:pPr>
        <w:rPr>
          <w:rFonts w:hint="default"/>
        </w:rPr>
      </w:pPr>
      <w:r>
        <w:rPr>
          <w:rFonts w:hint="default"/>
        </w:rPr>
        <w:t>&lt;jaZ0265&gt;CL_Wk06</w:t>
      </w:r>
    </w:p>
    <w:p>
      <w:pPr>
        <w:rPr>
          <w:rFonts w:hint="default"/>
        </w:rPr>
      </w:pPr>
      <w:r>
        <w:rPr>
          <w:rFonts w:hint="default"/>
        </w:rPr>
        <w:t>&lt;cnZ0265&gt;CL_Wk06</w:t>
      </w:r>
    </w:p>
    <w:p>
      <w:pPr>
        <w:rPr>
          <w:rFonts w:hint="default"/>
        </w:rPr>
      </w:pPr>
    </w:p>
    <w:p>
      <w:pPr>
        <w:rPr>
          <w:rFonts w:hint="default"/>
        </w:rPr>
      </w:pPr>
      <w:r>
        <w:rPr>
          <w:rFonts w:hint="default"/>
        </w:rPr>
        <w:t>//OTHER</w:t>
      </w:r>
    </w:p>
    <w:p>
      <w:pPr>
        <w:rPr>
          <w:rFonts w:hint="default"/>
        </w:rPr>
      </w:pPr>
      <w:r>
        <w:rPr>
          <w:rFonts w:hint="default"/>
        </w:rPr>
        <w:t>&lt;jaZ0266&gt;Wk_0060b</w:t>
      </w:r>
    </w:p>
    <w:p>
      <w:pPr>
        <w:rPr>
          <w:rFonts w:hint="default"/>
        </w:rPr>
      </w:pPr>
      <w:r>
        <w:rPr>
          <w:rFonts w:hint="default"/>
        </w:rPr>
        <w:t>&lt;cnZ0266&gt;Wk_0060b</w:t>
      </w:r>
    </w:p>
    <w:p>
      <w:pPr>
        <w:rPr>
          <w:rFonts w:hint="default"/>
        </w:rPr>
      </w:pPr>
    </w:p>
    <w:p>
      <w:pPr>
        <w:rPr>
          <w:rFonts w:hint="default"/>
        </w:rPr>
      </w:pPr>
      <w:r>
        <w:rPr>
          <w:rFonts w:hint="default"/>
        </w:rPr>
        <w:t>//OTHER</w:t>
      </w:r>
    </w:p>
    <w:p>
      <w:pPr>
        <w:rPr>
          <w:rFonts w:hint="default"/>
        </w:rPr>
      </w:pPr>
      <w:r>
        <w:rPr>
          <w:rFonts w:hint="default"/>
        </w:rPr>
        <w:t>&lt;jaZ0267&gt;Wk_0060a</w:t>
      </w:r>
    </w:p>
    <w:p>
      <w:pPr>
        <w:rPr>
          <w:rFonts w:hint="default"/>
        </w:rPr>
      </w:pPr>
      <w:r>
        <w:rPr>
          <w:rFonts w:hint="default"/>
        </w:rPr>
        <w:t>&lt;cnZ0267&gt;Wk_0060a</w:t>
      </w:r>
    </w:p>
    <w:p>
      <w:pPr>
        <w:rPr>
          <w:rFonts w:hint="default"/>
        </w:rPr>
      </w:pPr>
    </w:p>
    <w:p>
      <w:pPr>
        <w:rPr>
          <w:rFonts w:hint="default"/>
        </w:rPr>
      </w:pPr>
      <w:r>
        <w:rPr>
          <w:rFonts w:hint="default"/>
        </w:rPr>
        <w:t>//OTHER</w:t>
      </w:r>
    </w:p>
    <w:p>
      <w:pPr>
        <w:rPr>
          <w:rFonts w:hint="default"/>
        </w:rPr>
      </w:pPr>
      <w:r>
        <w:rPr>
          <w:rFonts w:hint="default"/>
        </w:rPr>
        <w:t>&lt;jaZ0268&gt;MN_No0</w:t>
      </w:r>
    </w:p>
    <w:p>
      <w:pPr>
        <w:rPr>
          <w:rFonts w:hint="default"/>
        </w:rPr>
      </w:pPr>
      <w:r>
        <w:rPr>
          <w:rFonts w:hint="default"/>
        </w:rPr>
        <w:t>&lt;cnZ0268&gt;MN_No0</w:t>
      </w:r>
    </w:p>
    <w:p>
      <w:pPr>
        <w:rPr>
          <w:rFonts w:hint="default"/>
        </w:rPr>
      </w:pPr>
    </w:p>
    <w:p>
      <w:pPr>
        <w:rPr>
          <w:rFonts w:hint="default"/>
        </w:rPr>
      </w:pPr>
      <w:r>
        <w:rPr>
          <w:rFonts w:hint="default"/>
        </w:rPr>
        <w:t>//OTHER</w:t>
      </w:r>
    </w:p>
    <w:p>
      <w:pPr>
        <w:rPr>
          <w:rFonts w:hint="default"/>
        </w:rPr>
      </w:pPr>
      <w:r>
        <w:rPr>
          <w:rFonts w:hint="default"/>
        </w:rPr>
        <w:t>&lt;jaZ0269&gt;CL_No0</w:t>
      </w:r>
    </w:p>
    <w:p>
      <w:pPr>
        <w:rPr>
          <w:rFonts w:hint="default"/>
        </w:rPr>
      </w:pPr>
      <w:r>
        <w:rPr>
          <w:rFonts w:hint="default"/>
        </w:rPr>
        <w:t>&lt;cnZ0269&gt;CL_No0</w:t>
      </w:r>
    </w:p>
    <w:p>
      <w:pPr>
        <w:rPr>
          <w:rFonts w:hint="default"/>
        </w:rPr>
      </w:pPr>
    </w:p>
    <w:p>
      <w:pPr>
        <w:rPr>
          <w:rFonts w:hint="default"/>
        </w:rPr>
      </w:pPr>
      <w:r>
        <w:rPr>
          <w:rFonts w:hint="default"/>
        </w:rPr>
        <w:t>//OTHER</w:t>
      </w:r>
    </w:p>
    <w:p>
      <w:pPr>
        <w:rPr>
          <w:rFonts w:hint="default"/>
        </w:rPr>
      </w:pPr>
      <w:r>
        <w:rPr>
          <w:rFonts w:hint="default"/>
        </w:rPr>
        <w:t>&lt;jaZ0270&gt;0</w:t>
      </w:r>
    </w:p>
    <w:p>
      <w:pPr>
        <w:rPr>
          <w:rFonts w:hint="default"/>
        </w:rPr>
      </w:pPr>
      <w:r>
        <w:rPr>
          <w:rFonts w:hint="default"/>
        </w:rPr>
        <w:t>&lt;cnZ0270&gt;0</w:t>
      </w:r>
    </w:p>
    <w:p>
      <w:pPr>
        <w:rPr>
          <w:rFonts w:hint="default"/>
        </w:rPr>
      </w:pPr>
    </w:p>
    <w:p>
      <w:pPr>
        <w:rPr>
          <w:rFonts w:hint="default"/>
        </w:rPr>
      </w:pPr>
      <w:r>
        <w:rPr>
          <w:rFonts w:hint="default"/>
        </w:rPr>
        <w:t>//OTHER</w:t>
      </w:r>
    </w:p>
    <w:p>
      <w:pPr>
        <w:rPr>
          <w:rFonts w:hint="default"/>
        </w:rPr>
      </w:pPr>
      <w:r>
        <w:rPr>
          <w:rFonts w:hint="default"/>
        </w:rPr>
        <w:t>&lt;jaZ0271&gt;MN_No00</w:t>
      </w:r>
    </w:p>
    <w:p>
      <w:pPr>
        <w:rPr>
          <w:rFonts w:hint="default"/>
        </w:rPr>
      </w:pPr>
      <w:r>
        <w:rPr>
          <w:rFonts w:hint="default"/>
        </w:rPr>
        <w:t>&lt;cnZ0271&gt;MN_No00</w:t>
      </w:r>
    </w:p>
    <w:p>
      <w:pPr>
        <w:rPr>
          <w:rFonts w:hint="default"/>
        </w:rPr>
      </w:pPr>
    </w:p>
    <w:p>
      <w:pPr>
        <w:rPr>
          <w:rFonts w:hint="default"/>
        </w:rPr>
      </w:pPr>
      <w:r>
        <w:rPr>
          <w:rFonts w:hint="default"/>
        </w:rPr>
        <w:t>//OTHER</w:t>
      </w:r>
    </w:p>
    <w:p>
      <w:pPr>
        <w:rPr>
          <w:rFonts w:hint="default"/>
        </w:rPr>
      </w:pPr>
      <w:r>
        <w:rPr>
          <w:rFonts w:hint="default"/>
        </w:rPr>
        <w:t>&lt;jaZ0272&gt;black_sprite</w:t>
      </w:r>
    </w:p>
    <w:p>
      <w:pPr>
        <w:rPr>
          <w:rFonts w:hint="default"/>
        </w:rPr>
      </w:pPr>
      <w:r>
        <w:rPr>
          <w:rFonts w:hint="default"/>
        </w:rPr>
        <w:t>&lt;cnZ0272&gt;black_sprite</w:t>
      </w:r>
    </w:p>
    <w:p>
      <w:pPr>
        <w:rPr>
          <w:rFonts w:hint="default"/>
        </w:rPr>
      </w:pPr>
    </w:p>
    <w:p>
      <w:pPr>
        <w:rPr>
          <w:rFonts w:hint="default"/>
        </w:rPr>
      </w:pPr>
      <w:r>
        <w:rPr>
          <w:rFonts w:hint="default"/>
        </w:rPr>
        <w:t>//OTHER</w:t>
      </w:r>
    </w:p>
    <w:p>
      <w:pPr>
        <w:rPr>
          <w:rFonts w:hint="default"/>
        </w:rPr>
      </w:pPr>
      <w:r>
        <w:rPr>
          <w:rFonts w:hint="default"/>
        </w:rPr>
        <w:t>&lt;jaZ0273&gt;FRAME_CL</w:t>
      </w:r>
    </w:p>
    <w:p>
      <w:pPr>
        <w:rPr>
          <w:rFonts w:hint="default"/>
        </w:rPr>
      </w:pPr>
      <w:r>
        <w:rPr>
          <w:rFonts w:hint="default"/>
        </w:rPr>
        <w:t>&lt;cnZ0273&gt;FRAME_CL</w:t>
      </w:r>
    </w:p>
    <w:p>
      <w:pPr>
        <w:rPr>
          <w:rFonts w:hint="default"/>
        </w:rPr>
      </w:pPr>
    </w:p>
    <w:p>
      <w:pPr>
        <w:rPr>
          <w:rFonts w:hint="default"/>
        </w:rPr>
      </w:pPr>
      <w:r>
        <w:rPr>
          <w:rFonts w:hint="default"/>
        </w:rPr>
        <w:t>//OTHER</w:t>
      </w:r>
    </w:p>
    <w:p>
      <w:pPr>
        <w:rPr>
          <w:rFonts w:hint="default"/>
        </w:rPr>
      </w:pPr>
      <w:r>
        <w:rPr>
          <w:rFonts w:hint="default"/>
        </w:rPr>
        <w:t>&lt;jaZ0274&gt;CLMASK_MM</w:t>
      </w:r>
    </w:p>
    <w:p>
      <w:pPr>
        <w:rPr>
          <w:rFonts w:hint="default"/>
        </w:rPr>
      </w:pPr>
      <w:r>
        <w:rPr>
          <w:rFonts w:hint="default"/>
        </w:rPr>
        <w:t>&lt;cnZ0274&gt;CLMASK_MM</w:t>
      </w:r>
    </w:p>
    <w:p>
      <w:pPr>
        <w:rPr>
          <w:rFonts w:hint="default"/>
        </w:rPr>
      </w:pPr>
    </w:p>
    <w:p>
      <w:pPr>
        <w:rPr>
          <w:rFonts w:hint="default"/>
        </w:rPr>
      </w:pPr>
      <w:r>
        <w:rPr>
          <w:rFonts w:hint="default"/>
        </w:rPr>
        <w:t>//OTHER</w:t>
      </w:r>
    </w:p>
    <w:p>
      <w:pPr>
        <w:rPr>
          <w:rFonts w:hint="default"/>
        </w:rPr>
      </w:pPr>
      <w:r>
        <w:rPr>
          <w:rFonts w:hint="default"/>
        </w:rPr>
        <w:t>&lt;jaZ0275&gt;CLMASK_D01</w:t>
      </w:r>
    </w:p>
    <w:p>
      <w:pPr>
        <w:rPr>
          <w:rFonts w:hint="default"/>
        </w:rPr>
      </w:pPr>
      <w:r>
        <w:rPr>
          <w:rFonts w:hint="default"/>
        </w:rPr>
        <w:t>&lt;cnZ0275&gt;CLMASK_D01</w:t>
      </w:r>
    </w:p>
    <w:p>
      <w:pPr>
        <w:rPr>
          <w:rFonts w:hint="default"/>
        </w:rPr>
      </w:pPr>
    </w:p>
    <w:p>
      <w:pPr>
        <w:rPr>
          <w:rFonts w:hint="default"/>
        </w:rPr>
      </w:pPr>
      <w:r>
        <w:rPr>
          <w:rFonts w:hint="default"/>
        </w:rPr>
        <w:t>//OTHER</w:t>
      </w:r>
    </w:p>
    <w:p>
      <w:pPr>
        <w:rPr>
          <w:rFonts w:hint="default"/>
        </w:rPr>
      </w:pPr>
      <w:r>
        <w:rPr>
          <w:rFonts w:hint="default"/>
        </w:rPr>
        <w:t>&lt;jaZ0276&gt;CLMASK_D02</w:t>
      </w:r>
    </w:p>
    <w:p>
      <w:pPr>
        <w:rPr>
          <w:rFonts w:hint="default"/>
        </w:rPr>
      </w:pPr>
      <w:r>
        <w:rPr>
          <w:rFonts w:hint="default"/>
        </w:rPr>
        <w:t>&lt;cnZ0276&gt;CLMASK_D02</w:t>
      </w:r>
    </w:p>
    <w:p>
      <w:pPr>
        <w:rPr>
          <w:rFonts w:hint="default"/>
        </w:rPr>
      </w:pPr>
    </w:p>
    <w:p>
      <w:pPr>
        <w:rPr>
          <w:rFonts w:hint="default"/>
        </w:rPr>
      </w:pPr>
      <w:r>
        <w:rPr>
          <w:rFonts w:hint="default"/>
        </w:rPr>
        <w:t>//OTHER</w:t>
      </w:r>
    </w:p>
    <w:p>
      <w:pPr>
        <w:rPr>
          <w:rFonts w:hint="default"/>
        </w:rPr>
      </w:pPr>
      <w:r>
        <w:rPr>
          <w:rFonts w:hint="default"/>
        </w:rPr>
        <w:t>&lt;jaZ0277&gt;CLMASK_WK</w:t>
      </w:r>
    </w:p>
    <w:p>
      <w:pPr>
        <w:rPr>
          <w:rFonts w:hint="default"/>
        </w:rPr>
      </w:pPr>
      <w:r>
        <w:rPr>
          <w:rFonts w:hint="default"/>
        </w:rPr>
        <w:t>&lt;cnZ0277&gt;CLMASK_WK</w:t>
      </w:r>
    </w:p>
    <w:p>
      <w:pPr>
        <w:rPr>
          <w:rFonts w:hint="default"/>
        </w:rPr>
      </w:pPr>
    </w:p>
    <w:p>
      <w:pPr>
        <w:rPr>
          <w:rFonts w:hint="default"/>
        </w:rPr>
      </w:pPr>
      <w:r>
        <w:rPr>
          <w:rFonts w:hint="default"/>
        </w:rPr>
        <w:t>//OTHER</w:t>
      </w:r>
    </w:p>
    <w:p>
      <w:pPr>
        <w:rPr>
          <w:rFonts w:hint="default"/>
        </w:rPr>
      </w:pPr>
      <w:r>
        <w:rPr>
          <w:rFonts w:hint="default"/>
        </w:rPr>
        <w:t>&lt;jaZ0278&gt;MASK0</w:t>
      </w:r>
    </w:p>
    <w:p>
      <w:pPr>
        <w:rPr>
          <w:rFonts w:hint="default"/>
        </w:rPr>
      </w:pPr>
      <w:r>
        <w:rPr>
          <w:rFonts w:hint="default"/>
        </w:rPr>
        <w:t>&lt;cnZ0278&gt;MASK0</w:t>
      </w:r>
    </w:p>
    <w:p>
      <w:pPr>
        <w:rPr>
          <w:rFonts w:hint="default"/>
        </w:rPr>
      </w:pPr>
    </w:p>
    <w:p>
      <w:pPr>
        <w:rPr>
          <w:rFonts w:hint="default"/>
        </w:rPr>
      </w:pPr>
      <w:r>
        <w:rPr>
          <w:rFonts w:hint="default"/>
        </w:rPr>
        <w:t>//OTHER</w:t>
      </w:r>
    </w:p>
    <w:p>
      <w:pPr>
        <w:rPr>
          <w:rFonts w:hint="default"/>
        </w:rPr>
      </w:pPr>
      <w:r>
        <w:rPr>
          <w:rFonts w:hint="default"/>
        </w:rPr>
        <w:t>&lt;jaZ0279&gt;eve_</w:t>
      </w:r>
    </w:p>
    <w:p>
      <w:pPr>
        <w:rPr>
          <w:rFonts w:hint="default"/>
        </w:rPr>
      </w:pPr>
      <w:r>
        <w:rPr>
          <w:rFonts w:hint="default"/>
        </w:rPr>
        <w:t>&lt;cnZ0279&gt;eve_</w:t>
      </w:r>
    </w:p>
    <w:p>
      <w:pPr>
        <w:rPr>
          <w:rFonts w:hint="default"/>
        </w:rPr>
      </w:pPr>
    </w:p>
    <w:p>
      <w:pPr>
        <w:rPr>
          <w:rFonts w:hint="default"/>
        </w:rPr>
      </w:pPr>
      <w:r>
        <w:rPr>
          <w:rFonts w:hint="default"/>
        </w:rPr>
        <w:t>//OTHER</w:t>
      </w:r>
    </w:p>
    <w:p>
      <w:pPr>
        <w:rPr>
          <w:rFonts w:hint="default"/>
        </w:rPr>
      </w:pPr>
      <w:r>
        <w:rPr>
          <w:rFonts w:hint="default"/>
        </w:rPr>
        <w:t>&lt;jaZ0280&gt;con_</w:t>
      </w:r>
    </w:p>
    <w:p>
      <w:pPr>
        <w:rPr>
          <w:rFonts w:hint="default"/>
        </w:rPr>
      </w:pPr>
      <w:r>
        <w:rPr>
          <w:rFonts w:hint="default"/>
        </w:rPr>
        <w:t>&lt;cnZ0280&gt;con_</w:t>
      </w:r>
    </w:p>
    <w:p>
      <w:pPr>
        <w:rPr>
          <w:rFonts w:hint="default"/>
        </w:rPr>
      </w:pPr>
    </w:p>
    <w:p>
      <w:pPr>
        <w:rPr>
          <w:rFonts w:hint="default"/>
        </w:rPr>
      </w:pPr>
      <w:r>
        <w:rPr>
          <w:rFonts w:hint="default"/>
        </w:rPr>
        <w:t>//OTHER</w:t>
      </w:r>
    </w:p>
    <w:p>
      <w:pPr>
        <w:rPr>
          <w:rFonts w:hint="default"/>
        </w:rPr>
      </w:pPr>
      <w:r>
        <w:rPr>
          <w:rFonts w:hint="default"/>
        </w:rPr>
        <w:t>&lt;jaZ0281&gt;mon_</w:t>
      </w:r>
    </w:p>
    <w:p>
      <w:pPr>
        <w:rPr>
          <w:rFonts w:hint="default"/>
        </w:rPr>
      </w:pPr>
      <w:r>
        <w:rPr>
          <w:rFonts w:hint="default"/>
        </w:rPr>
        <w:t>&lt;cnZ0281&gt;mon_</w:t>
      </w:r>
    </w:p>
    <w:p>
      <w:pPr>
        <w:rPr>
          <w:rFonts w:hint="default"/>
        </w:rPr>
      </w:pPr>
    </w:p>
    <w:p>
      <w:pPr>
        <w:rPr>
          <w:rFonts w:hint="default"/>
        </w:rPr>
      </w:pPr>
      <w:r>
        <w:rPr>
          <w:rFonts w:hint="default"/>
        </w:rPr>
        <w:t>//OTHER</w:t>
      </w:r>
    </w:p>
    <w:p>
      <w:pPr>
        <w:rPr>
          <w:rFonts w:hint="default"/>
        </w:rPr>
      </w:pPr>
      <w:r>
        <w:rPr>
          <w:rFonts w:hint="default"/>
        </w:rPr>
        <w:t>&lt;jaZ0282&gt;EC_0010</w:t>
      </w:r>
    </w:p>
    <w:p>
      <w:pPr>
        <w:rPr>
          <w:rFonts w:hint="default"/>
        </w:rPr>
      </w:pPr>
      <w:r>
        <w:rPr>
          <w:rFonts w:hint="default"/>
        </w:rPr>
        <w:t>&lt;cnZ0282&gt;EC_0010</w:t>
      </w:r>
    </w:p>
    <w:p>
      <w:pPr>
        <w:rPr>
          <w:rFonts w:hint="default"/>
        </w:rPr>
      </w:pPr>
    </w:p>
    <w:p>
      <w:pPr>
        <w:rPr>
          <w:rFonts w:hint="default"/>
        </w:rPr>
      </w:pPr>
      <w:r>
        <w:rPr>
          <w:rFonts w:hint="default"/>
        </w:rPr>
        <w:t>//OTHER</w:t>
      </w:r>
    </w:p>
    <w:p>
      <w:pPr>
        <w:rPr>
          <w:rFonts w:hint="default"/>
        </w:rPr>
      </w:pPr>
      <w:r>
        <w:rPr>
          <w:rFonts w:hint="default"/>
        </w:rPr>
        <w:t>&lt;jaZ0283&gt;EC_0020</w:t>
      </w:r>
    </w:p>
    <w:p>
      <w:pPr>
        <w:rPr>
          <w:rFonts w:hint="default"/>
        </w:rPr>
      </w:pPr>
      <w:r>
        <w:rPr>
          <w:rFonts w:hint="default"/>
        </w:rPr>
        <w:t>&lt;cnZ0283&gt;EC_0020</w:t>
      </w:r>
    </w:p>
    <w:p>
      <w:pPr>
        <w:rPr>
          <w:rFonts w:hint="default"/>
        </w:rPr>
      </w:pPr>
    </w:p>
    <w:p>
      <w:pPr>
        <w:rPr>
          <w:rFonts w:hint="default"/>
        </w:rPr>
      </w:pPr>
      <w:r>
        <w:rPr>
          <w:rFonts w:hint="default"/>
        </w:rPr>
        <w:t>//OTHER</w:t>
      </w:r>
    </w:p>
    <w:p>
      <w:pPr>
        <w:rPr>
          <w:rFonts w:hint="default"/>
        </w:rPr>
      </w:pPr>
      <w:r>
        <w:rPr>
          <w:rFonts w:hint="default"/>
        </w:rPr>
        <w:t>&lt;jaZ0284&gt;EC_0030</w:t>
      </w:r>
    </w:p>
    <w:p>
      <w:pPr>
        <w:rPr>
          <w:rFonts w:hint="default"/>
        </w:rPr>
      </w:pPr>
      <w:r>
        <w:rPr>
          <w:rFonts w:hint="default"/>
        </w:rPr>
        <w:t>&lt;cnZ0284&gt;EC_0030</w:t>
      </w:r>
    </w:p>
    <w:p>
      <w:pPr>
        <w:rPr>
          <w:rFonts w:hint="default"/>
        </w:rPr>
      </w:pPr>
    </w:p>
    <w:p>
      <w:pPr>
        <w:rPr>
          <w:rFonts w:hint="default"/>
        </w:rPr>
      </w:pPr>
      <w:r>
        <w:rPr>
          <w:rFonts w:hint="default"/>
        </w:rPr>
        <w:t>//OTHER</w:t>
      </w:r>
    </w:p>
    <w:p>
      <w:pPr>
        <w:rPr>
          <w:rFonts w:hint="default"/>
        </w:rPr>
      </w:pPr>
      <w:r>
        <w:rPr>
          <w:rFonts w:hint="default"/>
        </w:rPr>
        <w:t>&lt;jaZ0285&gt;EC_0040</w:t>
      </w:r>
    </w:p>
    <w:p>
      <w:pPr>
        <w:rPr>
          <w:rFonts w:hint="default"/>
        </w:rPr>
      </w:pPr>
      <w:r>
        <w:rPr>
          <w:rFonts w:hint="default"/>
        </w:rPr>
        <w:t>&lt;cnZ0285&gt;EC_0040</w:t>
      </w:r>
    </w:p>
    <w:p>
      <w:pPr>
        <w:rPr>
          <w:rFonts w:hint="default"/>
        </w:rPr>
      </w:pPr>
    </w:p>
    <w:p>
      <w:pPr>
        <w:rPr>
          <w:rFonts w:hint="default"/>
        </w:rPr>
      </w:pPr>
      <w:r>
        <w:rPr>
          <w:rFonts w:hint="default"/>
        </w:rPr>
        <w:t>//OTHER</w:t>
      </w:r>
    </w:p>
    <w:p>
      <w:pPr>
        <w:rPr>
          <w:rFonts w:hint="default"/>
        </w:rPr>
      </w:pPr>
      <w:r>
        <w:rPr>
          <w:rFonts w:hint="default"/>
        </w:rPr>
        <w:t>&lt;jaZ0286&gt;EC_0050</w:t>
      </w:r>
    </w:p>
    <w:p>
      <w:pPr>
        <w:rPr>
          <w:rFonts w:hint="default"/>
        </w:rPr>
      </w:pPr>
      <w:r>
        <w:rPr>
          <w:rFonts w:hint="default"/>
        </w:rPr>
        <w:t>&lt;cnZ0286&gt;EC_0050</w:t>
      </w:r>
    </w:p>
    <w:p>
      <w:pPr>
        <w:rPr>
          <w:rFonts w:hint="default"/>
        </w:rPr>
      </w:pPr>
    </w:p>
    <w:p>
      <w:pPr>
        <w:rPr>
          <w:rFonts w:hint="default"/>
        </w:rPr>
      </w:pPr>
      <w:r>
        <w:rPr>
          <w:rFonts w:hint="default"/>
        </w:rPr>
        <w:t>//OTHER</w:t>
      </w:r>
    </w:p>
    <w:p>
      <w:pPr>
        <w:rPr>
          <w:rFonts w:hint="default"/>
        </w:rPr>
      </w:pPr>
      <w:r>
        <w:rPr>
          <w:rFonts w:hint="default"/>
        </w:rPr>
        <w:t>&lt;jaZ0287&gt;FRAME_EC</w:t>
      </w:r>
    </w:p>
    <w:p>
      <w:pPr>
        <w:rPr>
          <w:rFonts w:hint="default"/>
        </w:rPr>
      </w:pPr>
      <w:r>
        <w:rPr>
          <w:rFonts w:hint="default"/>
        </w:rPr>
        <w:t>&lt;cnZ0287&gt;FRAME_EC</w:t>
      </w:r>
    </w:p>
    <w:p>
      <w:pPr>
        <w:rPr>
          <w:rFonts w:hint="default"/>
        </w:rPr>
      </w:pPr>
    </w:p>
    <w:p>
      <w:pPr>
        <w:rPr>
          <w:rFonts w:hint="default"/>
        </w:rPr>
      </w:pPr>
      <w:r>
        <w:rPr>
          <w:rFonts w:hint="default"/>
        </w:rPr>
        <w:t>//OTHER</w:t>
      </w:r>
    </w:p>
    <w:p>
      <w:pPr>
        <w:rPr>
          <w:rFonts w:hint="default"/>
        </w:rPr>
      </w:pPr>
      <w:r>
        <w:rPr>
          <w:rFonts w:hint="default"/>
        </w:rPr>
        <w:t>&lt;jaZ0288&gt;white_sprite</w:t>
      </w:r>
    </w:p>
    <w:p>
      <w:pPr>
        <w:rPr>
          <w:rFonts w:hint="default"/>
        </w:rPr>
      </w:pPr>
      <w:r>
        <w:rPr>
          <w:rFonts w:hint="default"/>
        </w:rPr>
        <w:t>&lt;cnZ0288&gt;white_sprite</w:t>
      </w:r>
    </w:p>
    <w:p>
      <w:pPr>
        <w:rPr>
          <w:rFonts w:hint="default"/>
        </w:rPr>
      </w:pPr>
    </w:p>
    <w:p>
      <w:pPr>
        <w:rPr>
          <w:rFonts w:hint="default"/>
        </w:rPr>
      </w:pPr>
      <w:r>
        <w:rPr>
          <w:rFonts w:hint="default"/>
        </w:rPr>
        <w:t>//OTHER</w:t>
      </w:r>
    </w:p>
    <w:p>
      <w:pPr>
        <w:rPr>
          <w:rFonts w:hint="default"/>
        </w:rPr>
      </w:pPr>
      <w:r>
        <w:rPr>
          <w:rFonts w:hint="default"/>
        </w:rPr>
        <w:t>&lt;jaZ0289&gt;cse00000</w:t>
      </w:r>
    </w:p>
    <w:p>
      <w:pPr>
        <w:rPr>
          <w:rFonts w:hint="default"/>
        </w:rPr>
      </w:pPr>
      <w:r>
        <w:rPr>
          <w:rFonts w:hint="default"/>
        </w:rPr>
        <w:t>&lt;cnZ0289&gt;cse00000</w:t>
      </w:r>
    </w:p>
    <w:p>
      <w:pPr>
        <w:rPr>
          <w:rFonts w:hint="default"/>
        </w:rPr>
      </w:pPr>
    </w:p>
    <w:p>
      <w:pPr>
        <w:rPr>
          <w:rFonts w:hint="default"/>
        </w:rPr>
      </w:pPr>
      <w:r>
        <w:rPr>
          <w:rFonts w:hint="default"/>
        </w:rPr>
        <w:t>//OTHER</w:t>
      </w:r>
    </w:p>
    <w:p>
      <w:pPr>
        <w:rPr>
          <w:rFonts w:hint="default"/>
        </w:rPr>
      </w:pPr>
      <w:r>
        <w:rPr>
          <w:rFonts w:hint="default"/>
        </w:rPr>
        <w:t>&lt;jaZ0290&gt;face_</w:t>
      </w:r>
    </w:p>
    <w:p>
      <w:pPr>
        <w:rPr>
          <w:rFonts w:hint="default"/>
        </w:rPr>
      </w:pPr>
      <w:r>
        <w:rPr>
          <w:rFonts w:hint="default"/>
        </w:rPr>
        <w:t>&lt;cnZ0290&gt;face_</w:t>
      </w:r>
    </w:p>
    <w:p>
      <w:pPr>
        <w:rPr>
          <w:rFonts w:hint="default"/>
        </w:rPr>
      </w:pPr>
    </w:p>
    <w:p>
      <w:pPr>
        <w:rPr>
          <w:rFonts w:hint="default"/>
        </w:rPr>
      </w:pPr>
      <w:r>
        <w:rPr>
          <w:rFonts w:hint="default"/>
        </w:rPr>
        <w:t>//OTHER</w:t>
      </w:r>
    </w:p>
    <w:p>
      <w:pPr>
        <w:rPr>
          <w:rFonts w:hint="default"/>
        </w:rPr>
      </w:pPr>
      <w:r>
        <w:rPr>
          <w:rFonts w:hint="default"/>
        </w:rPr>
        <w:t>&lt;jaZ0291&gt;bg_0000</w:t>
      </w:r>
    </w:p>
    <w:p>
      <w:pPr>
        <w:rPr>
          <w:rFonts w:hint="default"/>
        </w:rPr>
      </w:pPr>
      <w:r>
        <w:rPr>
          <w:rFonts w:hint="default"/>
        </w:rPr>
        <w:t>&lt;cnZ0291&gt;bg_0000</w:t>
      </w:r>
    </w:p>
    <w:p>
      <w:pPr>
        <w:rPr>
          <w:rFonts w:hint="default"/>
        </w:rPr>
      </w:pPr>
    </w:p>
    <w:p>
      <w:pPr>
        <w:rPr>
          <w:rFonts w:hint="default"/>
        </w:rPr>
      </w:pPr>
      <w:r>
        <w:rPr>
          <w:rFonts w:hint="default"/>
        </w:rPr>
        <w:t>//OTHER</w:t>
      </w:r>
    </w:p>
    <w:p>
      <w:pPr>
        <w:rPr>
          <w:rFonts w:hint="default"/>
        </w:rPr>
      </w:pPr>
      <w:r>
        <w:rPr>
          <w:rFonts w:hint="default"/>
        </w:rPr>
        <w:t>&lt;jaZ0292&gt;bg_9999</w:t>
      </w:r>
    </w:p>
    <w:p>
      <w:pPr>
        <w:rPr>
          <w:rFonts w:hint="default"/>
        </w:rPr>
      </w:pPr>
      <w:r>
        <w:rPr>
          <w:rFonts w:hint="default"/>
        </w:rPr>
        <w:t>&lt;cnZ0292&gt;bg_9999</w:t>
      </w:r>
    </w:p>
    <w:p>
      <w:pPr>
        <w:rPr>
          <w:rFonts w:hint="default"/>
        </w:rPr>
      </w:pPr>
    </w:p>
    <w:p>
      <w:pPr>
        <w:rPr>
          <w:rFonts w:hint="default"/>
        </w:rPr>
      </w:pPr>
      <w:r>
        <w:rPr>
          <w:rFonts w:hint="default"/>
        </w:rPr>
        <w:t>//OTHER</w:t>
      </w:r>
    </w:p>
    <w:p>
      <w:pPr>
        <w:rPr>
          <w:rFonts w:hint="default"/>
        </w:rPr>
      </w:pPr>
      <w:r>
        <w:rPr>
          <w:rFonts w:hint="default"/>
        </w:rPr>
        <w:t>&lt;jaZ0293&gt;hcg_</w:t>
      </w:r>
    </w:p>
    <w:p>
      <w:pPr>
        <w:rPr>
          <w:rFonts w:hint="default"/>
        </w:rPr>
      </w:pPr>
      <w:r>
        <w:rPr>
          <w:rFonts w:hint="default"/>
        </w:rPr>
        <w:t>&lt;cnZ0293&gt;hcg_</w:t>
      </w:r>
    </w:p>
    <w:p>
      <w:pPr>
        <w:rPr>
          <w:rFonts w:hint="default"/>
        </w:rPr>
      </w:pPr>
    </w:p>
    <w:p>
      <w:pPr>
        <w:rPr>
          <w:rFonts w:hint="default"/>
        </w:rPr>
      </w:pPr>
      <w:r>
        <w:rPr>
          <w:rFonts w:hint="default"/>
        </w:rPr>
        <w:t>//OTHER</w:t>
      </w:r>
    </w:p>
    <w:p>
      <w:pPr>
        <w:rPr>
          <w:rFonts w:hint="default"/>
        </w:rPr>
      </w:pPr>
      <w:r>
        <w:rPr>
          <w:rFonts w:hint="default"/>
        </w:rPr>
        <w:t>&lt;jaZ0294&gt;</w:t>
      </w:r>
    </w:p>
    <w:p>
      <w:pPr>
        <w:rPr>
          <w:rFonts w:hint="default"/>
        </w:rPr>
      </w:pPr>
      <w:r>
        <w:rPr>
          <w:rFonts w:hint="default"/>
        </w:rPr>
        <w:t>&lt;cnZ0294&gt;</w:t>
      </w:r>
    </w:p>
    <w:p>
      <w:pPr>
        <w:rPr>
          <w:rFonts w:hint="default"/>
        </w:rPr>
      </w:pPr>
    </w:p>
    <w:p>
      <w:pPr>
        <w:rPr>
          <w:rFonts w:hint="default"/>
        </w:rPr>
      </w:pPr>
      <w:r>
        <w:rPr>
          <w:rFonts w:hint="default"/>
        </w:rPr>
        <w:t>//OTHER</w:t>
      </w:r>
    </w:p>
    <w:p>
      <w:pPr>
        <w:rPr>
          <w:rFonts w:hint="default"/>
        </w:rPr>
      </w:pPr>
      <w:r>
        <w:rPr>
          <w:rFonts w:hint="default"/>
        </w:rPr>
        <w:t>&lt;jaZ0295&gt;tati_</w:t>
      </w:r>
    </w:p>
    <w:p>
      <w:pPr>
        <w:rPr>
          <w:rFonts w:hint="default"/>
        </w:rPr>
      </w:pPr>
      <w:r>
        <w:rPr>
          <w:rFonts w:hint="default"/>
        </w:rPr>
        <w:t>&lt;cnZ0295&gt;tati_</w:t>
      </w:r>
    </w:p>
    <w:p>
      <w:pPr>
        <w:rPr>
          <w:rFonts w:hint="default"/>
        </w:rPr>
      </w:pPr>
    </w:p>
    <w:p>
      <w:pPr>
        <w:rPr>
          <w:rFonts w:hint="default"/>
        </w:rPr>
      </w:pPr>
      <w:r>
        <w:rPr>
          <w:rFonts w:hint="default"/>
        </w:rPr>
        <w:t>//OTHER</w:t>
      </w:r>
    </w:p>
    <w:p>
      <w:pPr>
        <w:rPr>
          <w:rFonts w:hint="default"/>
        </w:rPr>
      </w:pPr>
      <w:r>
        <w:rPr>
          <w:rFonts w:hint="default"/>
        </w:rPr>
        <w:t>&lt;jaZ0296&gt;tati_z</w:t>
      </w:r>
    </w:p>
    <w:p>
      <w:pPr>
        <w:rPr>
          <w:rFonts w:hint="default"/>
        </w:rPr>
      </w:pPr>
      <w:r>
        <w:rPr>
          <w:rFonts w:hint="default"/>
        </w:rPr>
        <w:t>&lt;cnZ0296&gt;tati_z</w:t>
      </w:r>
    </w:p>
    <w:p>
      <w:pPr>
        <w:rPr>
          <w:rFonts w:hint="default"/>
        </w:rPr>
      </w:pPr>
    </w:p>
    <w:p>
      <w:pPr>
        <w:rPr>
          <w:rFonts w:hint="default"/>
        </w:rPr>
      </w:pPr>
      <w:r>
        <w:rPr>
          <w:rFonts w:hint="default"/>
        </w:rPr>
        <w:t>//OTHER</w:t>
      </w:r>
    </w:p>
    <w:p>
      <w:pPr>
        <w:rPr>
          <w:rFonts w:hint="default"/>
        </w:rPr>
      </w:pPr>
      <w:r>
        <w:rPr>
          <w:rFonts w:hint="default"/>
        </w:rPr>
        <w:t>&lt;jaZ0297&gt;tati_zz</w:t>
      </w:r>
    </w:p>
    <w:p>
      <w:pPr>
        <w:rPr>
          <w:rFonts w:hint="default"/>
        </w:rPr>
      </w:pPr>
      <w:r>
        <w:rPr>
          <w:rFonts w:hint="default"/>
        </w:rPr>
        <w:t>&lt;cnZ0297&gt;tati_zz</w:t>
      </w:r>
    </w:p>
    <w:p>
      <w:pPr>
        <w:rPr>
          <w:rFonts w:hint="default"/>
        </w:rPr>
      </w:pPr>
    </w:p>
    <w:p>
      <w:pPr>
        <w:rPr>
          <w:rFonts w:hint="default"/>
        </w:rPr>
      </w:pPr>
      <w:r>
        <w:rPr>
          <w:rFonts w:hint="default"/>
        </w:rPr>
        <w:t>//OTHER</w:t>
      </w:r>
    </w:p>
    <w:p>
      <w:pPr>
        <w:rPr>
          <w:rFonts w:hint="default"/>
        </w:rPr>
      </w:pPr>
      <w:r>
        <w:rPr>
          <w:rFonts w:hint="default"/>
        </w:rPr>
        <w:t>&lt;jaZ0298&gt;a</w:t>
      </w:r>
    </w:p>
    <w:p>
      <w:pPr>
        <w:rPr>
          <w:rFonts w:hint="default"/>
        </w:rPr>
      </w:pPr>
      <w:r>
        <w:rPr>
          <w:rFonts w:hint="default"/>
        </w:rPr>
        <w:t>&lt;cnZ0298&gt;a</w:t>
      </w:r>
    </w:p>
    <w:p>
      <w:pPr>
        <w:rPr>
          <w:rFonts w:hint="default"/>
        </w:rPr>
      </w:pPr>
    </w:p>
    <w:p>
      <w:pPr>
        <w:rPr>
          <w:rFonts w:hint="default"/>
        </w:rPr>
      </w:pPr>
      <w:r>
        <w:rPr>
          <w:rFonts w:hint="default"/>
        </w:rPr>
        <w:t>//OTHER</w:t>
      </w:r>
    </w:p>
    <w:p>
      <w:pPr>
        <w:rPr>
          <w:rFonts w:hint="default"/>
        </w:rPr>
      </w:pPr>
      <w:r>
        <w:rPr>
          <w:rFonts w:hint="default"/>
        </w:rPr>
        <w:t>&lt;jaZ0299&gt;y</w:t>
      </w:r>
    </w:p>
    <w:p>
      <w:pPr>
        <w:rPr>
          <w:rFonts w:hint="default"/>
        </w:rPr>
      </w:pPr>
      <w:r>
        <w:rPr>
          <w:rFonts w:hint="default"/>
        </w:rPr>
        <w:t>&lt;cnZ0299&gt;y</w:t>
      </w:r>
    </w:p>
    <w:p>
      <w:pPr>
        <w:rPr>
          <w:rFonts w:hint="default"/>
        </w:rPr>
      </w:pPr>
    </w:p>
    <w:p>
      <w:pPr>
        <w:rPr>
          <w:rFonts w:hint="default"/>
        </w:rPr>
      </w:pPr>
      <w:r>
        <w:rPr>
          <w:rFonts w:hint="default"/>
        </w:rPr>
        <w:t>//OTHER</w:t>
      </w:r>
    </w:p>
    <w:p>
      <w:pPr>
        <w:rPr>
          <w:rFonts w:hint="default"/>
        </w:rPr>
      </w:pPr>
      <w:r>
        <w:rPr>
          <w:rFonts w:hint="default"/>
        </w:rPr>
        <w:t>&lt;jaZ0300&gt;efs_000011</w:t>
      </w:r>
    </w:p>
    <w:p>
      <w:pPr>
        <w:rPr>
          <w:rFonts w:hint="default"/>
        </w:rPr>
      </w:pPr>
      <w:r>
        <w:rPr>
          <w:rFonts w:hint="default"/>
        </w:rPr>
        <w:t>&lt;cnZ0300&gt;efs_000011</w:t>
      </w:r>
    </w:p>
    <w:p>
      <w:pPr>
        <w:rPr>
          <w:rFonts w:hint="default"/>
        </w:rPr>
      </w:pPr>
    </w:p>
    <w:p>
      <w:pPr>
        <w:rPr>
          <w:rFonts w:hint="default"/>
        </w:rPr>
      </w:pPr>
      <w:r>
        <w:rPr>
          <w:rFonts w:hint="default"/>
        </w:rPr>
        <w:t>//OTHER</w:t>
      </w:r>
    </w:p>
    <w:p>
      <w:pPr>
        <w:rPr>
          <w:rFonts w:hint="default"/>
        </w:rPr>
      </w:pPr>
      <w:r>
        <w:rPr>
          <w:rFonts w:hint="default"/>
        </w:rPr>
        <w:t>&lt;jaZ0301&gt;view_shadow_a01</w:t>
      </w:r>
    </w:p>
    <w:p>
      <w:pPr>
        <w:rPr>
          <w:rFonts w:hint="default"/>
        </w:rPr>
      </w:pPr>
      <w:r>
        <w:rPr>
          <w:rFonts w:hint="default"/>
        </w:rPr>
        <w:t>&lt;cnZ0301&gt;view_shadow_a01</w:t>
      </w:r>
    </w:p>
    <w:p>
      <w:pPr>
        <w:rPr>
          <w:rFonts w:hint="default"/>
        </w:rPr>
      </w:pPr>
    </w:p>
    <w:p>
      <w:pPr>
        <w:rPr>
          <w:rFonts w:hint="default"/>
        </w:rPr>
      </w:pPr>
      <w:r>
        <w:rPr>
          <w:rFonts w:hint="default"/>
        </w:rPr>
        <w:t>//OTHER</w:t>
      </w:r>
    </w:p>
    <w:p>
      <w:pPr>
        <w:rPr>
          <w:rFonts w:hint="default"/>
        </w:rPr>
      </w:pPr>
      <w:r>
        <w:rPr>
          <w:rFonts w:hint="default"/>
        </w:rPr>
        <w:t>&lt;jaZ0302&gt;efs_000012</w:t>
      </w:r>
    </w:p>
    <w:p>
      <w:pPr>
        <w:rPr>
          <w:rFonts w:hint="default"/>
        </w:rPr>
      </w:pPr>
      <w:r>
        <w:rPr>
          <w:rFonts w:hint="default"/>
        </w:rPr>
        <w:t>&lt;cnZ0302&gt;efs_000012</w:t>
      </w:r>
    </w:p>
    <w:p>
      <w:pPr>
        <w:rPr>
          <w:rFonts w:hint="default"/>
        </w:rPr>
      </w:pPr>
    </w:p>
    <w:p>
      <w:pPr>
        <w:rPr>
          <w:rFonts w:hint="default"/>
        </w:rPr>
      </w:pPr>
      <w:r>
        <w:rPr>
          <w:rFonts w:hint="default"/>
        </w:rPr>
        <w:t>//OTHER</w:t>
      </w:r>
    </w:p>
    <w:p>
      <w:pPr>
        <w:rPr>
          <w:rFonts w:hint="default"/>
        </w:rPr>
      </w:pPr>
      <w:r>
        <w:rPr>
          <w:rFonts w:hint="default"/>
        </w:rPr>
        <w:t>&lt;jaZ0303&gt;view_shadow_a02</w:t>
      </w:r>
    </w:p>
    <w:p>
      <w:pPr>
        <w:rPr>
          <w:rFonts w:hint="default"/>
        </w:rPr>
      </w:pPr>
      <w:r>
        <w:rPr>
          <w:rFonts w:hint="default"/>
        </w:rPr>
        <w:t>&lt;cnZ0303&gt;view_shadow_a02</w:t>
      </w:r>
    </w:p>
    <w:p>
      <w:pPr>
        <w:rPr>
          <w:rFonts w:hint="default"/>
        </w:rPr>
      </w:pPr>
    </w:p>
    <w:p>
      <w:pPr>
        <w:rPr>
          <w:rFonts w:hint="default"/>
        </w:rPr>
      </w:pPr>
      <w:r>
        <w:rPr>
          <w:rFonts w:hint="default"/>
        </w:rPr>
        <w:t>//OTHER</w:t>
      </w:r>
    </w:p>
    <w:p>
      <w:pPr>
        <w:rPr>
          <w:rFonts w:hint="default"/>
        </w:rPr>
      </w:pPr>
      <w:r>
        <w:rPr>
          <w:rFonts w:hint="default"/>
        </w:rPr>
        <w:t>&lt;jaZ0304&gt;efs_000013</w:t>
      </w:r>
    </w:p>
    <w:p>
      <w:pPr>
        <w:rPr>
          <w:rFonts w:hint="default"/>
        </w:rPr>
      </w:pPr>
      <w:r>
        <w:rPr>
          <w:rFonts w:hint="default"/>
        </w:rPr>
        <w:t>&lt;cnZ0304&gt;efs_000013</w:t>
      </w:r>
    </w:p>
    <w:p>
      <w:pPr>
        <w:rPr>
          <w:rFonts w:hint="default"/>
        </w:rPr>
      </w:pPr>
    </w:p>
    <w:p>
      <w:pPr>
        <w:rPr>
          <w:rFonts w:hint="default"/>
        </w:rPr>
      </w:pPr>
      <w:r>
        <w:rPr>
          <w:rFonts w:hint="default"/>
        </w:rPr>
        <w:t>//OTHER</w:t>
      </w:r>
    </w:p>
    <w:p>
      <w:pPr>
        <w:rPr>
          <w:rFonts w:hint="default"/>
        </w:rPr>
      </w:pPr>
      <w:r>
        <w:rPr>
          <w:rFonts w:hint="default"/>
        </w:rPr>
        <w:t>&lt;jaZ0305&gt;view_shadow_a03</w:t>
      </w:r>
    </w:p>
    <w:p>
      <w:pPr>
        <w:rPr>
          <w:rFonts w:hint="default"/>
        </w:rPr>
      </w:pPr>
      <w:r>
        <w:rPr>
          <w:rFonts w:hint="default"/>
        </w:rPr>
        <w:t>&lt;cnZ0305&gt;view_shadow_a03</w:t>
      </w:r>
    </w:p>
    <w:p>
      <w:pPr>
        <w:rPr>
          <w:rFonts w:hint="default"/>
        </w:rPr>
      </w:pPr>
    </w:p>
    <w:p>
      <w:pPr>
        <w:rPr>
          <w:rFonts w:hint="default"/>
        </w:rPr>
      </w:pPr>
      <w:r>
        <w:rPr>
          <w:rFonts w:hint="default"/>
        </w:rPr>
        <w:t>//OTHER</w:t>
      </w:r>
    </w:p>
    <w:p>
      <w:pPr>
        <w:rPr>
          <w:rFonts w:hint="default"/>
        </w:rPr>
      </w:pPr>
      <w:r>
        <w:rPr>
          <w:rFonts w:hint="default"/>
        </w:rPr>
        <w:t>&lt;jaZ0306&gt;efs_000014</w:t>
      </w:r>
    </w:p>
    <w:p>
      <w:pPr>
        <w:rPr>
          <w:rFonts w:hint="default"/>
        </w:rPr>
      </w:pPr>
      <w:r>
        <w:rPr>
          <w:rFonts w:hint="default"/>
        </w:rPr>
        <w:t>&lt;cnZ0306&gt;efs_000014</w:t>
      </w:r>
    </w:p>
    <w:p>
      <w:pPr>
        <w:rPr>
          <w:rFonts w:hint="default"/>
        </w:rPr>
      </w:pPr>
    </w:p>
    <w:p>
      <w:pPr>
        <w:rPr>
          <w:rFonts w:hint="default"/>
        </w:rPr>
      </w:pPr>
      <w:r>
        <w:rPr>
          <w:rFonts w:hint="default"/>
        </w:rPr>
        <w:t>//OTHER</w:t>
      </w:r>
    </w:p>
    <w:p>
      <w:pPr>
        <w:rPr>
          <w:rFonts w:hint="default"/>
        </w:rPr>
      </w:pPr>
      <w:r>
        <w:rPr>
          <w:rFonts w:hint="default"/>
        </w:rPr>
        <w:t>&lt;jaZ0307&gt;view_shadow_a04</w:t>
      </w:r>
    </w:p>
    <w:p>
      <w:pPr>
        <w:rPr>
          <w:rFonts w:hint="default"/>
        </w:rPr>
      </w:pPr>
      <w:r>
        <w:rPr>
          <w:rFonts w:hint="default"/>
        </w:rPr>
        <w:t>&lt;cnZ0307&gt;view_shadow_a04</w:t>
      </w:r>
    </w:p>
    <w:p>
      <w:pPr>
        <w:rPr>
          <w:rFonts w:hint="default"/>
        </w:rPr>
      </w:pPr>
    </w:p>
    <w:p>
      <w:pPr>
        <w:rPr>
          <w:rFonts w:hint="default"/>
        </w:rPr>
      </w:pPr>
      <w:r>
        <w:rPr>
          <w:rFonts w:hint="default"/>
        </w:rPr>
        <w:t>//OTHER</w:t>
      </w:r>
    </w:p>
    <w:p>
      <w:pPr>
        <w:rPr>
          <w:rFonts w:hint="default"/>
        </w:rPr>
      </w:pPr>
      <w:r>
        <w:rPr>
          <w:rFonts w:hint="default"/>
        </w:rPr>
        <w:t>&lt;jaZ0308&gt;efs_000015</w:t>
      </w:r>
    </w:p>
    <w:p>
      <w:pPr>
        <w:rPr>
          <w:rFonts w:hint="default"/>
        </w:rPr>
      </w:pPr>
      <w:r>
        <w:rPr>
          <w:rFonts w:hint="default"/>
        </w:rPr>
        <w:t>&lt;cnZ0308&gt;efs_000015</w:t>
      </w:r>
    </w:p>
    <w:p>
      <w:pPr>
        <w:rPr>
          <w:rFonts w:hint="default"/>
        </w:rPr>
      </w:pPr>
    </w:p>
    <w:p>
      <w:pPr>
        <w:rPr>
          <w:rFonts w:hint="default"/>
        </w:rPr>
      </w:pPr>
      <w:r>
        <w:rPr>
          <w:rFonts w:hint="default"/>
        </w:rPr>
        <w:t>//OTHER</w:t>
      </w:r>
    </w:p>
    <w:p>
      <w:pPr>
        <w:rPr>
          <w:rFonts w:hint="default"/>
        </w:rPr>
      </w:pPr>
      <w:r>
        <w:rPr>
          <w:rFonts w:hint="default"/>
        </w:rPr>
        <w:t>&lt;jaZ0309&gt;view_shadow_a05</w:t>
      </w:r>
    </w:p>
    <w:p>
      <w:pPr>
        <w:rPr>
          <w:rFonts w:hint="default"/>
        </w:rPr>
      </w:pPr>
      <w:r>
        <w:rPr>
          <w:rFonts w:hint="default"/>
        </w:rPr>
        <w:t>&lt;cnZ0309&gt;view_shadow_a05</w:t>
      </w:r>
    </w:p>
    <w:p>
      <w:pPr>
        <w:rPr>
          <w:rFonts w:hint="default"/>
        </w:rPr>
      </w:pPr>
    </w:p>
    <w:p>
      <w:pPr>
        <w:rPr>
          <w:rFonts w:hint="default"/>
        </w:rPr>
      </w:pPr>
      <w:r>
        <w:rPr>
          <w:rFonts w:hint="default"/>
        </w:rPr>
        <w:t>//OTHER</w:t>
      </w:r>
    </w:p>
    <w:p>
      <w:pPr>
        <w:rPr>
          <w:rFonts w:hint="default"/>
        </w:rPr>
      </w:pPr>
      <w:r>
        <w:rPr>
          <w:rFonts w:hint="default"/>
        </w:rPr>
        <w:t>&lt;jaZ0310&gt;efs_000016</w:t>
      </w:r>
    </w:p>
    <w:p>
      <w:pPr>
        <w:rPr>
          <w:rFonts w:hint="default"/>
        </w:rPr>
      </w:pPr>
      <w:r>
        <w:rPr>
          <w:rFonts w:hint="default"/>
        </w:rPr>
        <w:t>&lt;cnZ0310&gt;efs_000016</w:t>
      </w:r>
    </w:p>
    <w:p>
      <w:pPr>
        <w:rPr>
          <w:rFonts w:hint="default"/>
        </w:rPr>
      </w:pPr>
    </w:p>
    <w:p>
      <w:pPr>
        <w:rPr>
          <w:rFonts w:hint="default"/>
        </w:rPr>
      </w:pPr>
      <w:r>
        <w:rPr>
          <w:rFonts w:hint="default"/>
        </w:rPr>
        <w:t>//OTHER</w:t>
      </w:r>
    </w:p>
    <w:p>
      <w:pPr>
        <w:rPr>
          <w:rFonts w:hint="default"/>
        </w:rPr>
      </w:pPr>
      <w:r>
        <w:rPr>
          <w:rFonts w:hint="default"/>
        </w:rPr>
        <w:t>&lt;jaZ0311&gt;view_shadow_a11</w:t>
      </w:r>
    </w:p>
    <w:p>
      <w:pPr>
        <w:rPr>
          <w:rFonts w:hint="default"/>
        </w:rPr>
      </w:pPr>
      <w:r>
        <w:rPr>
          <w:rFonts w:hint="default"/>
        </w:rPr>
        <w:t>&lt;cnZ0311&gt;view_shadow_a11</w:t>
      </w:r>
    </w:p>
    <w:p>
      <w:pPr>
        <w:rPr>
          <w:rFonts w:hint="default"/>
        </w:rPr>
      </w:pPr>
    </w:p>
    <w:p>
      <w:pPr>
        <w:rPr>
          <w:rFonts w:hint="default"/>
        </w:rPr>
      </w:pPr>
      <w:r>
        <w:rPr>
          <w:rFonts w:hint="default"/>
        </w:rPr>
        <w:t>//OTHER</w:t>
      </w:r>
    </w:p>
    <w:p>
      <w:pPr>
        <w:rPr>
          <w:rFonts w:hint="default"/>
        </w:rPr>
      </w:pPr>
      <w:r>
        <w:rPr>
          <w:rFonts w:hint="default"/>
        </w:rPr>
        <w:t>&lt;jaZ0312&gt;efs_000017</w:t>
      </w:r>
    </w:p>
    <w:p>
      <w:pPr>
        <w:rPr>
          <w:rFonts w:hint="default"/>
        </w:rPr>
      </w:pPr>
      <w:r>
        <w:rPr>
          <w:rFonts w:hint="default"/>
        </w:rPr>
        <w:t>&lt;cnZ0312&gt;efs_000017</w:t>
      </w:r>
    </w:p>
    <w:p>
      <w:pPr>
        <w:rPr>
          <w:rFonts w:hint="default"/>
        </w:rPr>
      </w:pPr>
    </w:p>
    <w:p>
      <w:pPr>
        <w:rPr>
          <w:rFonts w:hint="default"/>
        </w:rPr>
      </w:pPr>
      <w:r>
        <w:rPr>
          <w:rFonts w:hint="default"/>
        </w:rPr>
        <w:t>//OTHER</w:t>
      </w:r>
    </w:p>
    <w:p>
      <w:pPr>
        <w:rPr>
          <w:rFonts w:hint="default"/>
        </w:rPr>
      </w:pPr>
      <w:r>
        <w:rPr>
          <w:rFonts w:hint="default"/>
        </w:rPr>
        <w:t>&lt;jaZ0313&gt;view_shadow_a14</w:t>
      </w:r>
    </w:p>
    <w:p>
      <w:pPr>
        <w:rPr>
          <w:rFonts w:hint="default"/>
        </w:rPr>
      </w:pPr>
      <w:r>
        <w:rPr>
          <w:rFonts w:hint="default"/>
        </w:rPr>
        <w:t>&lt;cnZ0313&gt;view_shadow_a14</w:t>
      </w:r>
    </w:p>
    <w:p>
      <w:pPr>
        <w:rPr>
          <w:rFonts w:hint="default"/>
        </w:rPr>
      </w:pPr>
    </w:p>
    <w:p>
      <w:pPr>
        <w:rPr>
          <w:rFonts w:hint="default"/>
        </w:rPr>
      </w:pPr>
      <w:r>
        <w:rPr>
          <w:rFonts w:hint="default"/>
        </w:rPr>
        <w:t>//OTHER</w:t>
      </w:r>
    </w:p>
    <w:p>
      <w:pPr>
        <w:rPr>
          <w:rFonts w:hint="default"/>
        </w:rPr>
      </w:pPr>
      <w:r>
        <w:rPr>
          <w:rFonts w:hint="default"/>
        </w:rPr>
        <w:t>&lt;jaZ0314&gt;efs_000018</w:t>
      </w:r>
    </w:p>
    <w:p>
      <w:pPr>
        <w:rPr>
          <w:rFonts w:hint="default"/>
        </w:rPr>
      </w:pPr>
      <w:r>
        <w:rPr>
          <w:rFonts w:hint="default"/>
        </w:rPr>
        <w:t>&lt;cnZ0314&gt;efs_000018</w:t>
      </w:r>
    </w:p>
    <w:p>
      <w:pPr>
        <w:rPr>
          <w:rFonts w:hint="default"/>
        </w:rPr>
      </w:pPr>
    </w:p>
    <w:p>
      <w:pPr>
        <w:rPr>
          <w:rFonts w:hint="default"/>
        </w:rPr>
      </w:pPr>
      <w:r>
        <w:rPr>
          <w:rFonts w:hint="default"/>
        </w:rPr>
        <w:t>//OTHER</w:t>
      </w:r>
    </w:p>
    <w:p>
      <w:pPr>
        <w:rPr>
          <w:rFonts w:hint="default"/>
        </w:rPr>
      </w:pPr>
      <w:r>
        <w:rPr>
          <w:rFonts w:hint="default"/>
        </w:rPr>
        <w:t>&lt;jaZ0315&gt;view_shadow_a13</w:t>
      </w:r>
    </w:p>
    <w:p>
      <w:pPr>
        <w:rPr>
          <w:rFonts w:hint="default"/>
        </w:rPr>
      </w:pPr>
      <w:r>
        <w:rPr>
          <w:rFonts w:hint="default"/>
        </w:rPr>
        <w:t>&lt;cnZ0315&gt;view_shadow_a13</w:t>
      </w:r>
    </w:p>
    <w:p>
      <w:pPr>
        <w:rPr>
          <w:rFonts w:hint="default"/>
        </w:rPr>
      </w:pPr>
    </w:p>
    <w:p>
      <w:pPr>
        <w:rPr>
          <w:rFonts w:hint="default"/>
        </w:rPr>
      </w:pPr>
      <w:r>
        <w:rPr>
          <w:rFonts w:hint="default"/>
        </w:rPr>
        <w:t>//OTHER</w:t>
      </w:r>
    </w:p>
    <w:p>
      <w:pPr>
        <w:rPr>
          <w:rFonts w:hint="default"/>
        </w:rPr>
      </w:pPr>
      <w:r>
        <w:rPr>
          <w:rFonts w:hint="default"/>
        </w:rPr>
        <w:t>&lt;jaZ0316&gt;efs_000019</w:t>
      </w:r>
    </w:p>
    <w:p>
      <w:pPr>
        <w:rPr>
          <w:rFonts w:hint="default"/>
        </w:rPr>
      </w:pPr>
      <w:r>
        <w:rPr>
          <w:rFonts w:hint="default"/>
        </w:rPr>
        <w:t>&lt;cnZ0316&gt;efs_000019</w:t>
      </w:r>
    </w:p>
    <w:p>
      <w:pPr>
        <w:rPr>
          <w:rFonts w:hint="default"/>
        </w:rPr>
      </w:pPr>
    </w:p>
    <w:p>
      <w:pPr>
        <w:rPr>
          <w:rFonts w:hint="default"/>
        </w:rPr>
      </w:pPr>
      <w:r>
        <w:rPr>
          <w:rFonts w:hint="default"/>
        </w:rPr>
        <w:t>//OTHER</w:t>
      </w:r>
    </w:p>
    <w:p>
      <w:pPr>
        <w:rPr>
          <w:rFonts w:hint="default"/>
        </w:rPr>
      </w:pPr>
      <w:r>
        <w:rPr>
          <w:rFonts w:hint="default"/>
        </w:rPr>
        <w:t>&lt;jaZ0317&gt;view_shadow_a12</w:t>
      </w:r>
    </w:p>
    <w:p>
      <w:pPr>
        <w:rPr>
          <w:rFonts w:hint="default"/>
        </w:rPr>
      </w:pPr>
      <w:r>
        <w:rPr>
          <w:rFonts w:hint="default"/>
        </w:rPr>
        <w:t>&lt;cnZ0317&gt;view_shadow_a12</w:t>
      </w:r>
    </w:p>
    <w:p>
      <w:pPr>
        <w:rPr>
          <w:rFonts w:hint="default"/>
        </w:rPr>
      </w:pPr>
    </w:p>
    <w:p>
      <w:pPr>
        <w:rPr>
          <w:rFonts w:hint="default"/>
        </w:rPr>
      </w:pPr>
      <w:r>
        <w:rPr>
          <w:rFonts w:hint="default"/>
        </w:rPr>
        <w:t>//OTHER</w:t>
      </w:r>
    </w:p>
    <w:p>
      <w:pPr>
        <w:rPr>
          <w:rFonts w:hint="default"/>
        </w:rPr>
      </w:pPr>
      <w:r>
        <w:rPr>
          <w:rFonts w:hint="default"/>
        </w:rPr>
        <w:t>&lt;jaZ0318&gt;efs_00001a</w:t>
      </w:r>
    </w:p>
    <w:p>
      <w:pPr>
        <w:rPr>
          <w:rFonts w:hint="default"/>
        </w:rPr>
      </w:pPr>
      <w:r>
        <w:rPr>
          <w:rFonts w:hint="default"/>
        </w:rPr>
        <w:t>&lt;cnZ0318&gt;efs_00001a</w:t>
      </w:r>
    </w:p>
    <w:p>
      <w:pPr>
        <w:rPr>
          <w:rFonts w:hint="default"/>
        </w:rPr>
      </w:pPr>
    </w:p>
    <w:p>
      <w:pPr>
        <w:rPr>
          <w:rFonts w:hint="default"/>
        </w:rPr>
      </w:pPr>
      <w:r>
        <w:rPr>
          <w:rFonts w:hint="default"/>
        </w:rPr>
        <w:t>//OTHER</w:t>
      </w:r>
    </w:p>
    <w:p>
      <w:pPr>
        <w:rPr>
          <w:rFonts w:hint="default"/>
        </w:rPr>
      </w:pPr>
      <w:r>
        <w:rPr>
          <w:rFonts w:hint="default"/>
        </w:rPr>
        <w:t>&lt;jaZ0319&gt;view_name_00</w:t>
      </w:r>
    </w:p>
    <w:p>
      <w:pPr>
        <w:rPr>
          <w:rFonts w:hint="default"/>
        </w:rPr>
      </w:pPr>
      <w:r>
        <w:rPr>
          <w:rFonts w:hint="default"/>
        </w:rPr>
        <w:t>&lt;cnZ0319&gt;view_name_00</w:t>
      </w:r>
    </w:p>
    <w:p>
      <w:pPr>
        <w:rPr>
          <w:rFonts w:hint="default"/>
        </w:rPr>
      </w:pPr>
    </w:p>
    <w:p>
      <w:pPr>
        <w:rPr>
          <w:rFonts w:hint="default"/>
        </w:rPr>
      </w:pPr>
      <w:r>
        <w:rPr>
          <w:rFonts w:hint="default"/>
        </w:rPr>
        <w:t>//OTHER</w:t>
      </w:r>
    </w:p>
    <w:p>
      <w:pPr>
        <w:rPr>
          <w:rFonts w:hint="default"/>
        </w:rPr>
      </w:pPr>
      <w:r>
        <w:rPr>
          <w:rFonts w:hint="default"/>
        </w:rPr>
        <w:t>&lt;jaZ0320&gt;efs_000000f</w:t>
      </w:r>
    </w:p>
    <w:p>
      <w:pPr>
        <w:rPr>
          <w:rFonts w:hint="default"/>
        </w:rPr>
      </w:pPr>
      <w:r>
        <w:rPr>
          <w:rFonts w:hint="default"/>
        </w:rPr>
        <w:t>&lt;cnZ0320&gt;efs_000000f</w:t>
      </w:r>
    </w:p>
    <w:p>
      <w:pPr>
        <w:rPr>
          <w:rFonts w:hint="default"/>
        </w:rPr>
      </w:pPr>
    </w:p>
    <w:p>
      <w:pPr>
        <w:rPr>
          <w:rFonts w:hint="default"/>
        </w:rPr>
      </w:pPr>
      <w:r>
        <w:rPr>
          <w:rFonts w:hint="default"/>
        </w:rPr>
        <w:t>//OTHER</w:t>
      </w:r>
    </w:p>
    <w:p>
      <w:pPr>
        <w:rPr>
          <w:rFonts w:hint="default"/>
        </w:rPr>
      </w:pPr>
      <w:r>
        <w:rPr>
          <w:rFonts w:hint="default"/>
        </w:rPr>
        <w:t>&lt;jaZ0321&gt;efs_000000m</w:t>
      </w:r>
    </w:p>
    <w:p>
      <w:pPr>
        <w:rPr>
          <w:rFonts w:hint="default"/>
        </w:rPr>
      </w:pPr>
      <w:r>
        <w:rPr>
          <w:rFonts w:hint="default"/>
        </w:rPr>
        <w:t>&lt;cnZ0321&gt;efs_000000m</w:t>
      </w:r>
    </w:p>
    <w:p>
      <w:pPr>
        <w:rPr>
          <w:rFonts w:hint="default"/>
        </w:rPr>
      </w:pPr>
    </w:p>
    <w:p>
      <w:pPr>
        <w:rPr>
          <w:rFonts w:hint="default"/>
        </w:rPr>
      </w:pPr>
      <w:r>
        <w:rPr>
          <w:rFonts w:hint="default"/>
        </w:rPr>
        <w:t>//OTHER</w:t>
      </w:r>
    </w:p>
    <w:p>
      <w:pPr>
        <w:rPr>
          <w:rFonts w:hint="default"/>
        </w:rPr>
      </w:pPr>
      <w:r>
        <w:rPr>
          <w:rFonts w:hint="default"/>
        </w:rPr>
        <w:t>&lt;jaZ0322&gt;efs_000020</w:t>
      </w:r>
    </w:p>
    <w:p>
      <w:pPr>
        <w:rPr>
          <w:rFonts w:hint="default"/>
        </w:rPr>
      </w:pPr>
      <w:r>
        <w:rPr>
          <w:rFonts w:hint="default"/>
        </w:rPr>
        <w:t>&lt;cnZ0322&gt;efs_000020</w:t>
      </w:r>
    </w:p>
    <w:p>
      <w:pPr>
        <w:rPr>
          <w:rFonts w:hint="default"/>
        </w:rPr>
      </w:pPr>
    </w:p>
    <w:p>
      <w:pPr>
        <w:rPr>
          <w:rFonts w:hint="default"/>
        </w:rPr>
      </w:pPr>
      <w:r>
        <w:rPr>
          <w:rFonts w:hint="default"/>
        </w:rPr>
        <w:t>//OTHER</w:t>
      </w:r>
    </w:p>
    <w:p>
      <w:pPr>
        <w:rPr>
          <w:rFonts w:hint="default"/>
        </w:rPr>
      </w:pPr>
      <w:r>
        <w:rPr>
          <w:rFonts w:hint="default"/>
        </w:rPr>
        <w:t>&lt;jaZ0323&gt;efs_000001m</w:t>
      </w:r>
    </w:p>
    <w:p>
      <w:pPr>
        <w:rPr>
          <w:rFonts w:hint="default"/>
        </w:rPr>
      </w:pPr>
      <w:r>
        <w:rPr>
          <w:rFonts w:hint="default"/>
        </w:rPr>
        <w:t>&lt;cnZ0323&gt;efs_000001m</w:t>
      </w:r>
    </w:p>
    <w:p>
      <w:pPr>
        <w:rPr>
          <w:rFonts w:hint="default"/>
        </w:rPr>
      </w:pPr>
    </w:p>
    <w:p>
      <w:pPr>
        <w:rPr>
          <w:rFonts w:hint="default"/>
        </w:rPr>
      </w:pPr>
      <w:r>
        <w:rPr>
          <w:rFonts w:hint="default"/>
        </w:rPr>
        <w:t>//OTHER</w:t>
      </w:r>
    </w:p>
    <w:p>
      <w:pPr>
        <w:rPr>
          <w:rFonts w:hint="default"/>
        </w:rPr>
      </w:pPr>
      <w:r>
        <w:rPr>
          <w:rFonts w:hint="default"/>
        </w:rPr>
        <w:t>&lt;jaZ0324&gt;efs_000000</w:t>
      </w:r>
    </w:p>
    <w:p>
      <w:pPr>
        <w:rPr>
          <w:rFonts w:hint="default"/>
        </w:rPr>
      </w:pPr>
      <w:r>
        <w:rPr>
          <w:rFonts w:hint="default"/>
        </w:rPr>
        <w:t>&lt;cnZ0324&gt;efs_000000</w:t>
      </w:r>
    </w:p>
    <w:p>
      <w:pPr>
        <w:rPr>
          <w:rFonts w:hint="default"/>
        </w:rPr>
      </w:pPr>
    </w:p>
    <w:p>
      <w:pPr>
        <w:rPr>
          <w:rFonts w:hint="default"/>
        </w:rPr>
      </w:pPr>
      <w:r>
        <w:rPr>
          <w:rFonts w:hint="default"/>
        </w:rPr>
        <w:t>//OTHER</w:t>
      </w:r>
    </w:p>
    <w:p>
      <w:pPr>
        <w:rPr>
          <w:rFonts w:hint="default"/>
        </w:rPr>
      </w:pPr>
      <w:r>
        <w:rPr>
          <w:rFonts w:hint="default"/>
        </w:rPr>
        <w:t>&lt;jaZ0325&gt;efs_000010</w:t>
      </w:r>
    </w:p>
    <w:p>
      <w:pPr>
        <w:rPr>
          <w:rFonts w:hint="default"/>
        </w:rPr>
      </w:pPr>
      <w:r>
        <w:rPr>
          <w:rFonts w:hint="default"/>
        </w:rPr>
        <w:t>&lt;cnZ0325&gt;efs_000010</w:t>
      </w: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Mincho">
    <w:panose1 w:val="02020609040205080304"/>
    <w:charset w:val="80"/>
    <w:family w:val="auto"/>
    <w:pitch w:val="default"/>
    <w:sig w:usb0="E00002FF" w:usb1="6AC7FDFB" w:usb2="08000012" w:usb3="00000000" w:csb0="4002009F" w:csb1="DFD7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hh0578">
    <w15:presenceInfo w15:providerId="None" w15:userId="hhh0578"/>
  </w15:person>
  <w15:person w15:author="ああか">
    <w15:presenceInfo w15:providerId="None" w15:userId="ああ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trackRevisions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00000"/>
    <w:rsid w:val="04AC2FBA"/>
    <w:rsid w:val="0AFD7516"/>
    <w:rsid w:val="10755F8E"/>
    <w:rsid w:val="14ED5A2D"/>
    <w:rsid w:val="158C14E9"/>
    <w:rsid w:val="1B423649"/>
    <w:rsid w:val="336456CD"/>
    <w:rsid w:val="3D130342"/>
    <w:rsid w:val="3EDD53AF"/>
    <w:rsid w:val="408347E6"/>
    <w:rsid w:val="4298644F"/>
    <w:rsid w:val="476C21BB"/>
    <w:rsid w:val="4A8C305D"/>
    <w:rsid w:val="4D4A76DD"/>
    <w:rsid w:val="54AE27FD"/>
    <w:rsid w:val="5FF73BFE"/>
    <w:rsid w:val="61130ED3"/>
    <w:rsid w:val="636A1027"/>
    <w:rsid w:val="65512CCE"/>
    <w:rsid w:val="659970BE"/>
    <w:rsid w:val="712F63C0"/>
    <w:rsid w:val="7205731D"/>
    <w:rsid w:val="7D7D4E70"/>
    <w:rsid w:val="7EF768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unhideWhenUsed/>
    <w:qFormat/>
    <w:uiPriority w:val="0"/>
  </w:style>
  <w:style w:type="table" w:default="1" w:styleId="2">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2019-08-21T10:30:00Z</dcterms:created>
  <dc:creator>Lenovo</dc:creator>
  <cp:lastModifiedBy>ああか</cp:lastModifiedBy>
  <dcterms:modified xsi:type="dcterms:W3CDTF">2019-08-22T18:02:27Z</dcterms:modified>
  <dc:title>//NAME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