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2F92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//NAME</w:t>
      </w:r>
    </w:p>
    <w:p w14:paraId="791E799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&lt;jaN0001&gt;？？</w:t>
      </w:r>
    </w:p>
    <w:p w14:paraId="212C20F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&lt;cnN0001&gt;？？</w:t>
      </w:r>
    </w:p>
    <w:p w14:paraId="34F9DF6D" w14:textId="77777777" w:rsidR="00EC1FA3" w:rsidRPr="00EC1FA3" w:rsidRDefault="00EC1FA3" w:rsidP="00EC1FA3">
      <w:pPr>
        <w:pStyle w:val="a3"/>
        <w:rPr>
          <w:rFonts w:ascii="ＭＳ ゴシック" w:eastAsia="ＭＳ ゴシック" w:hAnsi="ＭＳ ゴシック" w:cs="ＭＳ ゴシック"/>
        </w:rPr>
      </w:pPr>
    </w:p>
    <w:p w14:paraId="70FD32C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//NAME</w:t>
      </w:r>
    </w:p>
    <w:p w14:paraId="3C9323B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&lt;jaN0002&gt;モーリッツ</w:t>
      </w:r>
    </w:p>
    <w:p w14:paraId="73CDE85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&lt;cnN0002&gt;モーリッツ</w:t>
      </w:r>
    </w:p>
    <w:p w14:paraId="3D5728AC" w14:textId="77777777" w:rsidR="00EC1FA3" w:rsidRPr="00EC1FA3" w:rsidRDefault="00EC1FA3" w:rsidP="00EC1FA3">
      <w:pPr>
        <w:pStyle w:val="a3"/>
        <w:rPr>
          <w:rFonts w:ascii="ＭＳ ゴシック" w:eastAsia="ＭＳ ゴシック" w:hAnsi="ＭＳ ゴシック" w:cs="ＭＳ ゴシック"/>
        </w:rPr>
      </w:pPr>
    </w:p>
    <w:p w14:paraId="53C02B0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//NAME</w:t>
      </w:r>
    </w:p>
    <w:p w14:paraId="0E3F452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&lt;jaN0003&gt;カレン</w:t>
      </w:r>
    </w:p>
    <w:p w14:paraId="2C4D611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&lt;cnN0003&gt;カレン</w:t>
      </w:r>
    </w:p>
    <w:p w14:paraId="2F932486" w14:textId="77777777" w:rsidR="00EC1FA3" w:rsidRPr="00EC1FA3" w:rsidRDefault="00EC1FA3" w:rsidP="00EC1FA3">
      <w:pPr>
        <w:pStyle w:val="a3"/>
        <w:rPr>
          <w:rFonts w:ascii="ＭＳ ゴシック" w:eastAsia="ＭＳ ゴシック" w:hAnsi="ＭＳ ゴシック" w:cs="ＭＳ ゴシック"/>
        </w:rPr>
      </w:pPr>
    </w:p>
    <w:p w14:paraId="3AECE8B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//NAME</w:t>
      </w:r>
    </w:p>
    <w:p w14:paraId="2DA9A67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&lt;jaN0004&gt;達哉</w:t>
      </w:r>
    </w:p>
    <w:p w14:paraId="60646DE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&lt;cnN0004&gt;達哉</w:t>
      </w:r>
    </w:p>
    <w:p w14:paraId="07D96A73" w14:textId="77777777" w:rsidR="00EC1FA3" w:rsidRPr="00EC1FA3" w:rsidRDefault="00EC1FA3" w:rsidP="00EC1FA3">
      <w:pPr>
        <w:pStyle w:val="a3"/>
        <w:rPr>
          <w:rFonts w:ascii="ＭＳ ゴシック" w:eastAsia="ＭＳ ゴシック" w:hAnsi="ＭＳ ゴシック" w:cs="ＭＳ ゴシック"/>
        </w:rPr>
      </w:pPr>
    </w:p>
    <w:p w14:paraId="3AD5795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//NAME</w:t>
      </w:r>
    </w:p>
    <w:p w14:paraId="2A9D0E5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&lt;jaN0005&gt;ミア</w:t>
      </w:r>
    </w:p>
    <w:p w14:paraId="663B221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&lt;cnN0005&gt;ミア</w:t>
      </w:r>
    </w:p>
    <w:p w14:paraId="05980FC6" w14:textId="77777777" w:rsidR="00EC1FA3" w:rsidRPr="00EC1FA3" w:rsidRDefault="00EC1FA3" w:rsidP="00EC1FA3">
      <w:pPr>
        <w:pStyle w:val="a3"/>
        <w:rPr>
          <w:rFonts w:ascii="ＭＳ ゴシック" w:eastAsia="ＭＳ ゴシック" w:hAnsi="ＭＳ ゴシック" w:cs="ＭＳ ゴシック"/>
        </w:rPr>
      </w:pPr>
    </w:p>
    <w:p w14:paraId="35A1C79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//NAME</w:t>
      </w:r>
    </w:p>
    <w:p w14:paraId="1A73C41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&lt;jaN0006&gt;フィーナ</w:t>
      </w:r>
    </w:p>
    <w:p w14:paraId="6635F84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&lt;cnN0006&gt;フィーナ</w:t>
      </w:r>
    </w:p>
    <w:p w14:paraId="3F827A6F" w14:textId="77777777" w:rsidR="00EC1FA3" w:rsidRPr="00EC1FA3" w:rsidRDefault="00EC1FA3" w:rsidP="00EC1FA3">
      <w:pPr>
        <w:pStyle w:val="a3"/>
        <w:rPr>
          <w:rFonts w:ascii="ＭＳ ゴシック" w:eastAsia="ＭＳ ゴシック" w:hAnsi="ＭＳ ゴシック" w:cs="ＭＳ ゴシック"/>
        </w:rPr>
      </w:pPr>
    </w:p>
    <w:p w14:paraId="0B9FC87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//NAME</w:t>
      </w:r>
    </w:p>
    <w:p w14:paraId="0BDA7CC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&lt;jaN0007&gt;麻衣</w:t>
      </w:r>
    </w:p>
    <w:p w14:paraId="57F0FE2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&lt;cnN0007&gt;麻衣</w:t>
      </w:r>
    </w:p>
    <w:p w14:paraId="53534302" w14:textId="77777777" w:rsidR="00EC1FA3" w:rsidRPr="00EC1FA3" w:rsidRDefault="00EC1FA3" w:rsidP="00EC1FA3">
      <w:pPr>
        <w:pStyle w:val="a3"/>
        <w:rPr>
          <w:rFonts w:ascii="ＭＳ ゴシック" w:eastAsia="ＭＳ ゴシック" w:hAnsi="ＭＳ ゴシック" w:cs="ＭＳ ゴシック"/>
        </w:rPr>
      </w:pPr>
    </w:p>
    <w:p w14:paraId="3C3E94F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//NAME</w:t>
      </w:r>
    </w:p>
    <w:p w14:paraId="47E4CCF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&lt;jaN0008&gt;翠</w:t>
      </w:r>
    </w:p>
    <w:p w14:paraId="2F993E9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&lt;cnN0008&gt;翠</w:t>
      </w:r>
    </w:p>
    <w:p w14:paraId="2503B6B2" w14:textId="77777777" w:rsidR="00EC1FA3" w:rsidRPr="00EC1FA3" w:rsidRDefault="00EC1FA3" w:rsidP="00EC1FA3">
      <w:pPr>
        <w:pStyle w:val="a3"/>
        <w:rPr>
          <w:rFonts w:ascii="ＭＳ ゴシック" w:eastAsia="ＭＳ ゴシック" w:hAnsi="ＭＳ ゴシック" w:cs="ＭＳ ゴシック"/>
        </w:rPr>
      </w:pPr>
    </w:p>
    <w:p w14:paraId="1A84A43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//NAME</w:t>
      </w:r>
    </w:p>
    <w:p w14:paraId="6D9C3B0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&lt;jaN0009&gt;菜月</w:t>
      </w:r>
    </w:p>
    <w:p w14:paraId="1D924B9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&lt;cnN0009&gt;菜月</w:t>
      </w:r>
    </w:p>
    <w:p w14:paraId="106AF963" w14:textId="77777777" w:rsidR="00EC1FA3" w:rsidRPr="00EC1FA3" w:rsidRDefault="00EC1FA3" w:rsidP="00EC1FA3">
      <w:pPr>
        <w:pStyle w:val="a3"/>
        <w:rPr>
          <w:rFonts w:ascii="ＭＳ ゴシック" w:eastAsia="ＭＳ ゴシック" w:hAnsi="ＭＳ ゴシック" w:cs="ＭＳ ゴシック"/>
        </w:rPr>
      </w:pPr>
    </w:p>
    <w:p w14:paraId="72EE056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lastRenderedPageBreak/>
        <w:t>//NAME</w:t>
      </w:r>
    </w:p>
    <w:p w14:paraId="30525AB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&lt;jaN0010&gt;エステル</w:t>
      </w:r>
    </w:p>
    <w:p w14:paraId="626E388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&lt;cnN0010&gt;エステル</w:t>
      </w:r>
    </w:p>
    <w:p w14:paraId="397A7E89" w14:textId="77777777" w:rsidR="00EC1FA3" w:rsidRPr="00EC1FA3" w:rsidRDefault="00EC1FA3" w:rsidP="00EC1FA3">
      <w:pPr>
        <w:pStyle w:val="a3"/>
        <w:rPr>
          <w:rFonts w:ascii="ＭＳ ゴシック" w:eastAsia="ＭＳ ゴシック" w:hAnsi="ＭＳ ゴシック" w:cs="ＭＳ ゴシック"/>
        </w:rPr>
      </w:pPr>
    </w:p>
    <w:p w14:paraId="2B55272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//NAME</w:t>
      </w:r>
    </w:p>
    <w:p w14:paraId="7CCC1E1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&lt;jaN0011&gt;男子学生Ａ</w:t>
      </w:r>
    </w:p>
    <w:p w14:paraId="3DAC570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&lt;cnN0011&gt;男子学生Ａ</w:t>
      </w:r>
    </w:p>
    <w:p w14:paraId="17930082" w14:textId="77777777" w:rsidR="00EC1FA3" w:rsidRPr="00EC1FA3" w:rsidRDefault="00EC1FA3" w:rsidP="00EC1FA3">
      <w:pPr>
        <w:pStyle w:val="a3"/>
        <w:rPr>
          <w:rFonts w:ascii="ＭＳ ゴシック" w:eastAsia="ＭＳ ゴシック" w:hAnsi="ＭＳ ゴシック" w:cs="ＭＳ ゴシック"/>
        </w:rPr>
      </w:pPr>
    </w:p>
    <w:p w14:paraId="7D873CB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//NAME</w:t>
      </w:r>
    </w:p>
    <w:p w14:paraId="483108E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&lt;jaN0012&gt;女子学生Ａ</w:t>
      </w:r>
    </w:p>
    <w:p w14:paraId="1C2E75D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&lt;cnN0012&gt;女子学生Ａ</w:t>
      </w:r>
    </w:p>
    <w:p w14:paraId="3D6B3AE7" w14:textId="77777777" w:rsidR="00EC1FA3" w:rsidRPr="00EC1FA3" w:rsidRDefault="00EC1FA3" w:rsidP="00EC1FA3">
      <w:pPr>
        <w:pStyle w:val="a3"/>
        <w:rPr>
          <w:rFonts w:ascii="ＭＳ ゴシック" w:eastAsia="ＭＳ ゴシック" w:hAnsi="ＭＳ ゴシック" w:cs="ＭＳ ゴシック"/>
        </w:rPr>
      </w:pPr>
    </w:p>
    <w:p w14:paraId="55BF978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//NAME</w:t>
      </w:r>
    </w:p>
    <w:p w14:paraId="3225915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&lt;jaN0013&gt;男子学生Ｂ</w:t>
      </w:r>
    </w:p>
    <w:p w14:paraId="66460C1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&lt;cnN0013&gt;男子学生Ｂ</w:t>
      </w:r>
    </w:p>
    <w:p w14:paraId="284A21B3" w14:textId="77777777" w:rsidR="00EC1FA3" w:rsidRPr="00EC1FA3" w:rsidRDefault="00EC1FA3" w:rsidP="00EC1FA3">
      <w:pPr>
        <w:pStyle w:val="a3"/>
        <w:rPr>
          <w:rFonts w:ascii="ＭＳ ゴシック" w:eastAsia="ＭＳ ゴシック" w:hAnsi="ＭＳ ゴシック" w:cs="ＭＳ ゴシック"/>
        </w:rPr>
      </w:pPr>
    </w:p>
    <w:p w14:paraId="3EFB9FF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//NAME</w:t>
      </w:r>
    </w:p>
    <w:p w14:paraId="56350C6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&lt;jaN0014&gt;女子学生Ｂ</w:t>
      </w:r>
    </w:p>
    <w:p w14:paraId="4C29389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&lt;cnN0014&gt;女子学生Ｂ</w:t>
      </w:r>
    </w:p>
    <w:p w14:paraId="646DA22B" w14:textId="77777777" w:rsidR="00EC1FA3" w:rsidRPr="00EC1FA3" w:rsidRDefault="00EC1FA3" w:rsidP="00EC1FA3">
      <w:pPr>
        <w:pStyle w:val="a3"/>
        <w:rPr>
          <w:rFonts w:ascii="ＭＳ ゴシック" w:eastAsia="ＭＳ ゴシック" w:hAnsi="ＭＳ ゴシック" w:cs="ＭＳ ゴシック"/>
        </w:rPr>
      </w:pPr>
    </w:p>
    <w:p w14:paraId="5CF3423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//NAME</w:t>
      </w:r>
    </w:p>
    <w:p w14:paraId="7B40BFE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&lt;jaN0015&gt;男子学生Ｃ</w:t>
      </w:r>
    </w:p>
    <w:p w14:paraId="7E0DEA8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&lt;cnN0015&gt;男子学生Ｃ</w:t>
      </w:r>
    </w:p>
    <w:p w14:paraId="76EB74D7" w14:textId="77777777" w:rsidR="00EC1FA3" w:rsidRPr="00EC1FA3" w:rsidRDefault="00EC1FA3" w:rsidP="00EC1FA3">
      <w:pPr>
        <w:pStyle w:val="a3"/>
        <w:rPr>
          <w:rFonts w:ascii="ＭＳ ゴシック" w:eastAsia="ＭＳ ゴシック" w:hAnsi="ＭＳ ゴシック" w:cs="ＭＳ ゴシック"/>
        </w:rPr>
      </w:pPr>
    </w:p>
    <w:p w14:paraId="41EE4BA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//NAME</w:t>
      </w:r>
    </w:p>
    <w:p w14:paraId="6DD9F12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&lt;jaN0016&gt;女子学生Ｃ</w:t>
      </w:r>
    </w:p>
    <w:p w14:paraId="5D05660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&lt;cnN0016&gt;女子学生Ｃ</w:t>
      </w:r>
    </w:p>
    <w:p w14:paraId="33289E05" w14:textId="77777777" w:rsidR="00EC1FA3" w:rsidRPr="00EC1FA3" w:rsidRDefault="00EC1FA3" w:rsidP="00EC1FA3">
      <w:pPr>
        <w:pStyle w:val="a3"/>
        <w:rPr>
          <w:rFonts w:ascii="ＭＳ ゴシック" w:eastAsia="ＭＳ ゴシック" w:hAnsi="ＭＳ ゴシック" w:cs="ＭＳ ゴシック"/>
        </w:rPr>
      </w:pPr>
    </w:p>
    <w:p w14:paraId="3843007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w:t>
      </w:r>
    </w:p>
    <w:p w14:paraId="7D764047" w14:textId="77777777" w:rsidR="00EC1FA3" w:rsidRPr="00EC1FA3" w:rsidRDefault="00EC1FA3" w:rsidP="00EC1FA3">
      <w:pPr>
        <w:pStyle w:val="a3"/>
        <w:rPr>
          <w:rFonts w:ascii="ＭＳ ゴシック" w:eastAsia="ＭＳ ゴシック" w:hAnsi="ＭＳ ゴシック" w:cs="ＭＳ ゴシック"/>
        </w:rPr>
      </w:pPr>
    </w:p>
    <w:p w14:paraId="3C8CDC9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w:t>
      </w:r>
    </w:p>
    <w:p w14:paraId="02F6EC1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&lt;jaT0001&gt;「夜分、恐れ入りますモーリッツ様」</w:t>
      </w:r>
    </w:p>
    <w:p w14:paraId="55CCDFE9" w14:textId="26A63FDB"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&lt;cnT0001&gt;「</w:t>
      </w:r>
      <w:del w:id="0" w:author="hhh0578" w:date="2020-04-16T19:13:00Z">
        <w:r w:rsidRPr="00EC1FA3" w:rsidDel="000D1FA3">
          <w:rPr>
            <w:rFonts w:ascii="ＭＳ ゴシック" w:eastAsia="ＭＳ ゴシック" w:hAnsi="ＭＳ ゴシック" w:cs="ＭＳ ゴシック"/>
            <w:lang w:eastAsia="zh-CN"/>
          </w:rPr>
          <w:delText>深夜打</w:delText>
        </w:r>
        <w:r w:rsidRPr="00EC1FA3" w:rsidDel="000D1FA3">
          <w:rPr>
            <w:rFonts w:ascii="Microsoft YaHei" w:eastAsia="Microsoft YaHei" w:hAnsi="Microsoft YaHei" w:cs="Microsoft YaHei" w:hint="eastAsia"/>
            <w:lang w:eastAsia="zh-CN"/>
          </w:rPr>
          <w:delText>扰</w:delText>
        </w:r>
        <w:r w:rsidRPr="00EC1FA3" w:rsidDel="000D1FA3">
          <w:rPr>
            <w:rFonts w:ascii="ＭＳ ゴシック" w:eastAsia="ＭＳ ゴシック" w:hAnsi="ＭＳ ゴシック" w:cs="ＭＳ ゴシック"/>
            <w:lang w:eastAsia="zh-CN"/>
          </w:rPr>
          <w:delText>了</w:delText>
        </w:r>
      </w:del>
      <w:ins w:id="1" w:author="hhh0578" w:date="2020-04-16T19:13:00Z">
        <w:r w:rsidR="000D1FA3">
          <w:rPr>
            <w:rFonts w:ascii="DengXian" w:eastAsia="DengXian" w:hAnsi="DengXian" w:cs="ＭＳ ゴシック" w:hint="eastAsia"/>
            <w:lang w:eastAsia="zh-CN"/>
          </w:rPr>
          <w:t>深夜到访，实属惶恐</w:t>
        </w:r>
      </w:ins>
      <w:r w:rsidRPr="00EC1FA3">
        <w:rPr>
          <w:rFonts w:ascii="ＭＳ ゴシック" w:eastAsia="ＭＳ ゴシック" w:hAnsi="ＭＳ ゴシック" w:cs="ＭＳ ゴシック"/>
          <w:lang w:eastAsia="zh-CN"/>
        </w:rPr>
        <w:t>，摩利茨大人」</w:t>
      </w:r>
    </w:p>
    <w:p w14:paraId="2FB6E383" w14:textId="77777777" w:rsidR="00EC1FA3" w:rsidRPr="00EC1FA3" w:rsidRDefault="00EC1FA3" w:rsidP="00EC1FA3">
      <w:pPr>
        <w:pStyle w:val="a3"/>
        <w:rPr>
          <w:rFonts w:ascii="ＭＳ ゴシック" w:eastAsia="ＭＳ ゴシック" w:hAnsi="ＭＳ ゴシック" w:cs="ＭＳ ゴシック"/>
          <w:lang w:eastAsia="zh-CN"/>
        </w:rPr>
      </w:pPr>
    </w:p>
    <w:p w14:paraId="1642D85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lastRenderedPageBreak/>
        <w:t>//TEXT 【モーリッツ】</w:t>
      </w:r>
    </w:p>
    <w:p w14:paraId="1D72E4A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&lt;jaT0002&gt;「忙しいところ呼び出してすまないね、カレン」</w:t>
      </w:r>
    </w:p>
    <w:p w14:paraId="5BBA294A" w14:textId="5BAFA810"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&lt;cnT0002&gt;「</w:t>
      </w:r>
      <w:del w:id="2" w:author="hhh0578" w:date="2020-04-16T19:11:00Z">
        <w:r w:rsidRPr="00EC1FA3" w:rsidDel="00432663">
          <w:rPr>
            <w:rFonts w:ascii="ＭＳ ゴシック" w:eastAsia="ＭＳ ゴシック" w:hAnsi="ＭＳ ゴシック" w:cs="ＭＳ ゴシック"/>
            <w:lang w:eastAsia="zh-CN"/>
          </w:rPr>
          <w:delText>抱歉在正忙的</w:delText>
        </w:r>
        <w:r w:rsidRPr="00EC1FA3" w:rsidDel="00432663">
          <w:rPr>
            <w:rFonts w:ascii="Microsoft YaHei" w:eastAsia="Microsoft YaHei" w:hAnsi="Microsoft YaHei" w:cs="Microsoft YaHei" w:hint="eastAsia"/>
            <w:lang w:eastAsia="zh-CN"/>
          </w:rPr>
          <w:delText>时</w:delText>
        </w:r>
        <w:r w:rsidRPr="00EC1FA3" w:rsidDel="00432663">
          <w:rPr>
            <w:rFonts w:ascii="ＭＳ ゴシック" w:eastAsia="ＭＳ ゴシック" w:hAnsi="ＭＳ ゴシック" w:cs="ＭＳ ゴシック" w:hint="eastAsia"/>
            <w:lang w:eastAsia="zh-CN"/>
          </w:rPr>
          <w:delText>候把你叫</w:delText>
        </w:r>
        <w:r w:rsidRPr="00EC1FA3" w:rsidDel="00432663">
          <w:rPr>
            <w:rFonts w:ascii="Microsoft YaHei" w:eastAsia="Microsoft YaHei" w:hAnsi="Microsoft YaHei" w:cs="Microsoft YaHei" w:hint="eastAsia"/>
            <w:lang w:eastAsia="zh-CN"/>
          </w:rPr>
          <w:delText>过</w:delText>
        </w:r>
        <w:r w:rsidRPr="00EC1FA3" w:rsidDel="00432663">
          <w:rPr>
            <w:rFonts w:ascii="ＭＳ ゴシック" w:eastAsia="ＭＳ ゴシック" w:hAnsi="ＭＳ ゴシック" w:cs="ＭＳ ゴシック" w:hint="eastAsia"/>
            <w:lang w:eastAsia="zh-CN"/>
          </w:rPr>
          <w:delText>来，</w:delText>
        </w:r>
      </w:del>
      <w:ins w:id="3" w:author="hhh0578" w:date="2020-04-16T19:11:00Z">
        <w:r w:rsidR="00432663">
          <w:rPr>
            <w:rFonts w:ascii="Microsoft YaHei" w:eastAsia="Microsoft YaHei" w:hAnsi="Microsoft YaHei" w:cs="Microsoft YaHei" w:hint="eastAsia"/>
            <w:lang w:eastAsia="zh-CN"/>
          </w:rPr>
          <w:t>这么忙的时候来找你，抱歉了，</w:t>
        </w:r>
      </w:ins>
      <w:r w:rsidRPr="00EC1FA3">
        <w:rPr>
          <w:rFonts w:ascii="ＭＳ ゴシック" w:eastAsia="ＭＳ ゴシック" w:hAnsi="ＭＳ ゴシック" w:cs="ＭＳ ゴシック" w:hint="eastAsia"/>
          <w:lang w:eastAsia="zh-CN"/>
        </w:rPr>
        <w:t>卡</w:t>
      </w:r>
      <w:r w:rsidRPr="00EC1FA3">
        <w:rPr>
          <w:rFonts w:ascii="Microsoft YaHei" w:eastAsia="Microsoft YaHei" w:hAnsi="Microsoft YaHei" w:cs="Microsoft YaHei" w:hint="eastAsia"/>
          <w:lang w:eastAsia="zh-CN"/>
        </w:rPr>
        <w:t>莲</w:t>
      </w:r>
      <w:r w:rsidRPr="00EC1FA3">
        <w:rPr>
          <w:rFonts w:ascii="ＭＳ ゴシック" w:eastAsia="ＭＳ ゴシック" w:hAnsi="ＭＳ ゴシック" w:cs="ＭＳ ゴシック" w:hint="eastAsia"/>
          <w:lang w:eastAsia="zh-CN"/>
        </w:rPr>
        <w:t>」</w:t>
      </w:r>
    </w:p>
    <w:p w14:paraId="0FCEE130" w14:textId="77777777" w:rsidR="00EC1FA3" w:rsidRPr="00EC1FA3" w:rsidRDefault="00EC1FA3" w:rsidP="00EC1FA3">
      <w:pPr>
        <w:pStyle w:val="a3"/>
        <w:rPr>
          <w:rFonts w:ascii="ＭＳ ゴシック" w:eastAsia="ＭＳ ゴシック" w:hAnsi="ＭＳ ゴシック" w:cs="ＭＳ ゴシック"/>
          <w:lang w:eastAsia="zh-CN"/>
        </w:rPr>
      </w:pPr>
    </w:p>
    <w:p w14:paraId="0EA1B81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【カレン】</w:t>
      </w:r>
    </w:p>
    <w:p w14:paraId="6D20396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&lt;jaT0003&gt;「いえ、構いません」</w:t>
      </w:r>
    </w:p>
    <w:p w14:paraId="0846DF3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&lt;cnT0003&gt;「</w:t>
      </w:r>
      <w:del w:id="4" w:author="hhh0578" w:date="2020-04-16T19:10:00Z">
        <w:r w:rsidRPr="00EC1FA3" w:rsidDel="00432663">
          <w:rPr>
            <w:rFonts w:ascii="ＭＳ ゴシック" w:eastAsia="ＭＳ ゴシック" w:hAnsi="ＭＳ ゴシック" w:cs="ＭＳ ゴシック"/>
          </w:rPr>
          <w:delText>哪里，</w:delText>
        </w:r>
      </w:del>
      <w:r w:rsidRPr="00EC1FA3">
        <w:rPr>
          <w:rFonts w:ascii="ＭＳ ゴシック" w:eastAsia="ＭＳ ゴシック" w:hAnsi="ＭＳ ゴシック" w:cs="ＭＳ ゴシック"/>
        </w:rPr>
        <w:t>不用在意」</w:t>
      </w:r>
    </w:p>
    <w:p w14:paraId="21EEF144" w14:textId="77777777" w:rsidR="00EC1FA3" w:rsidRPr="00EC1FA3" w:rsidRDefault="00EC1FA3" w:rsidP="00EC1FA3">
      <w:pPr>
        <w:pStyle w:val="a3"/>
        <w:rPr>
          <w:rFonts w:ascii="ＭＳ ゴシック" w:eastAsia="ＭＳ ゴシック" w:hAnsi="ＭＳ ゴシック" w:cs="ＭＳ ゴシック"/>
        </w:rPr>
      </w:pPr>
    </w:p>
    <w:p w14:paraId="66AA89D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【モーリッツ】</w:t>
      </w:r>
    </w:p>
    <w:p w14:paraId="377678D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&lt;jaT0004&gt;「それと、今月も確かに受け取ったよ。ありがとう」</w:t>
      </w:r>
    </w:p>
    <w:p w14:paraId="57067605" w14:textId="075E19DD"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lang w:eastAsia="zh-CN"/>
        </w:rPr>
        <w:t>&lt;cnT0004&gt;「</w:t>
      </w:r>
      <w:del w:id="5" w:author="hhh0578" w:date="2020-04-16T19:11:00Z">
        <w:r w:rsidRPr="00EC1FA3" w:rsidDel="00432663">
          <w:rPr>
            <w:rFonts w:ascii="Microsoft YaHei" w:eastAsia="Microsoft YaHei" w:hAnsi="Microsoft YaHei" w:cs="Microsoft YaHei" w:hint="eastAsia"/>
            <w:lang w:eastAsia="zh-CN"/>
          </w:rPr>
          <w:delText>还</w:delText>
        </w:r>
        <w:r w:rsidRPr="00EC1FA3" w:rsidDel="00432663">
          <w:rPr>
            <w:rFonts w:ascii="ＭＳ ゴシック" w:eastAsia="ＭＳ ゴシック" w:hAnsi="ＭＳ ゴシック" w:cs="ＭＳ ゴシック" w:hint="eastAsia"/>
            <w:lang w:eastAsia="zh-CN"/>
          </w:rPr>
          <w:delText>有，</w:delText>
        </w:r>
      </w:del>
      <w:ins w:id="6" w:author="hhh0578" w:date="2020-04-16T19:11:00Z">
        <w:r w:rsidR="00432663">
          <w:rPr>
            <w:rFonts w:ascii="DengXian" w:eastAsia="DengXian" w:hAnsi="DengXian" w:cs="ＭＳ ゴシック" w:hint="eastAsia"/>
            <w:lang w:eastAsia="zh-CN"/>
          </w:rPr>
          <w:t>就是，</w:t>
        </w:r>
      </w:ins>
      <w:r w:rsidRPr="00EC1FA3">
        <w:rPr>
          <w:rFonts w:ascii="Microsoft YaHei" w:eastAsia="Microsoft YaHei" w:hAnsi="Microsoft YaHei" w:cs="Microsoft YaHei" w:hint="eastAsia"/>
          <w:lang w:eastAsia="zh-CN"/>
        </w:rPr>
        <w:t>这</w:t>
      </w:r>
      <w:r w:rsidRPr="00EC1FA3">
        <w:rPr>
          <w:rFonts w:ascii="ＭＳ ゴシック" w:eastAsia="ＭＳ ゴシック" w:hAnsi="ＭＳ ゴシック" w:cs="ＭＳ ゴシック" w:hint="eastAsia"/>
          <w:lang w:eastAsia="zh-CN"/>
        </w:rPr>
        <w:t>个月也</w:t>
      </w:r>
      <w:ins w:id="7" w:author="hhh0578" w:date="2020-04-16T19:11:00Z">
        <w:r w:rsidR="001510F1">
          <w:rPr>
            <w:rFonts w:ascii="ＭＳ ゴシック" w:eastAsia="DengXian" w:hAnsi="ＭＳ ゴシック" w:cs="ＭＳ ゴシック" w:hint="eastAsia"/>
            <w:lang w:eastAsia="zh-CN"/>
          </w:rPr>
          <w:t>落实到帐</w:t>
        </w:r>
      </w:ins>
      <w:del w:id="8" w:author="hhh0578" w:date="2020-04-16T19:11:00Z">
        <w:r w:rsidRPr="00EC1FA3" w:rsidDel="001510F1">
          <w:rPr>
            <w:rFonts w:ascii="ＭＳ ゴシック" w:eastAsia="ＭＳ ゴシック" w:hAnsi="ＭＳ ゴシック" w:cs="ＭＳ ゴシック" w:hint="eastAsia"/>
            <w:lang w:eastAsia="zh-CN"/>
          </w:rPr>
          <w:delText>收到了</w:delText>
        </w:r>
      </w:del>
      <w:r w:rsidRPr="00EC1FA3">
        <w:rPr>
          <w:rFonts w:ascii="ＭＳ ゴシック" w:eastAsia="ＭＳ ゴシック" w:hAnsi="ＭＳ ゴシック" w:cs="ＭＳ ゴシック" w:hint="eastAsia"/>
          <w:lang w:eastAsia="zh-CN"/>
        </w:rPr>
        <w:t>。</w:t>
      </w:r>
      <w:r w:rsidRPr="00EC1FA3">
        <w:rPr>
          <w:rFonts w:ascii="ＭＳ ゴシック" w:eastAsia="ＭＳ ゴシック" w:hAnsi="ＭＳ ゴシック" w:cs="ＭＳ ゴシック" w:hint="eastAsia"/>
        </w:rPr>
        <w:t>非常感</w:t>
      </w:r>
      <w:r w:rsidRPr="00EC1FA3">
        <w:rPr>
          <w:rFonts w:ascii="Microsoft YaHei" w:eastAsia="Microsoft YaHei" w:hAnsi="Microsoft YaHei" w:cs="Microsoft YaHei" w:hint="eastAsia"/>
        </w:rPr>
        <w:t>谢</w:t>
      </w:r>
      <w:r w:rsidRPr="00EC1FA3">
        <w:rPr>
          <w:rFonts w:ascii="ＭＳ ゴシック" w:eastAsia="ＭＳ ゴシック" w:hAnsi="ＭＳ ゴシック" w:cs="ＭＳ ゴシック" w:hint="eastAsia"/>
        </w:rPr>
        <w:t>」</w:t>
      </w:r>
    </w:p>
    <w:p w14:paraId="2DEA7436" w14:textId="77777777" w:rsidR="00EC1FA3" w:rsidRPr="00EC1FA3" w:rsidRDefault="00EC1FA3" w:rsidP="00EC1FA3">
      <w:pPr>
        <w:pStyle w:val="a3"/>
        <w:rPr>
          <w:rFonts w:ascii="ＭＳ ゴシック" w:eastAsia="ＭＳ ゴシック" w:hAnsi="ＭＳ ゴシック" w:cs="ＭＳ ゴシック"/>
        </w:rPr>
      </w:pPr>
    </w:p>
    <w:p w14:paraId="1678FFA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【カレン】</w:t>
      </w:r>
    </w:p>
    <w:p w14:paraId="3AF480C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&lt;jaT0005&gt;「私が望んでしていることです。お気になさらないで下さい」</w:t>
      </w:r>
    </w:p>
    <w:p w14:paraId="50FE688E" w14:textId="7B6811FB"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lang w:eastAsia="zh-CN"/>
        </w:rPr>
        <w:t>&lt;cnT0005&gt;「</w:t>
      </w:r>
      <w:ins w:id="9" w:author="hhh0578" w:date="2020-04-16T19:14:00Z">
        <w:r w:rsidR="0092287D">
          <w:rPr>
            <w:rFonts w:ascii="Microsoft YaHei" w:eastAsia="Microsoft YaHei" w:hAnsi="Microsoft YaHei" w:cs="Microsoft YaHei" w:hint="eastAsia"/>
            <w:lang w:eastAsia="zh-CN"/>
          </w:rPr>
          <w:t>这是我的</w:t>
        </w:r>
        <w:r w:rsidR="001F5A83">
          <w:rPr>
            <w:rFonts w:ascii="Microsoft YaHei" w:eastAsia="Microsoft YaHei" w:hAnsi="Microsoft YaHei" w:cs="Microsoft YaHei" w:hint="eastAsia"/>
            <w:lang w:eastAsia="zh-CN"/>
          </w:rPr>
          <w:t>意愿</w:t>
        </w:r>
        <w:r w:rsidR="0092287D">
          <w:rPr>
            <w:rFonts w:ascii="Microsoft YaHei" w:eastAsia="Microsoft YaHei" w:hAnsi="Microsoft YaHei" w:cs="Microsoft YaHei" w:hint="eastAsia"/>
            <w:lang w:eastAsia="zh-CN"/>
          </w:rPr>
          <w:t>。请别放在心上</w:t>
        </w:r>
      </w:ins>
      <w:del w:id="10" w:author="hhh0578" w:date="2020-04-16T19:14:00Z">
        <w:r w:rsidRPr="00EC1FA3" w:rsidDel="0092287D">
          <w:rPr>
            <w:rFonts w:ascii="Microsoft YaHei" w:eastAsia="Microsoft YaHei" w:hAnsi="Microsoft YaHei" w:cs="Microsoft YaHei" w:hint="eastAsia"/>
            <w:lang w:eastAsia="zh-CN"/>
          </w:rPr>
          <w:delText>这</w:delText>
        </w:r>
        <w:r w:rsidRPr="00EC1FA3" w:rsidDel="0092287D">
          <w:rPr>
            <w:rFonts w:ascii="ＭＳ ゴシック" w:eastAsia="ＭＳ ゴシック" w:hAnsi="ＭＳ ゴシック" w:cs="ＭＳ ゴシック" w:hint="eastAsia"/>
            <w:lang w:eastAsia="zh-CN"/>
          </w:rPr>
          <w:delText>是我自愿的。不用在意</w:delText>
        </w:r>
      </w:del>
      <w:r w:rsidRPr="00EC1FA3">
        <w:rPr>
          <w:rFonts w:ascii="ＭＳ ゴシック" w:eastAsia="ＭＳ ゴシック" w:hAnsi="ＭＳ ゴシック" w:cs="ＭＳ ゴシック" w:hint="eastAsia"/>
        </w:rPr>
        <w:t>」</w:t>
      </w:r>
    </w:p>
    <w:p w14:paraId="4AFDE3E1" w14:textId="77777777" w:rsidR="00EC1FA3" w:rsidRPr="00EC1FA3" w:rsidRDefault="00EC1FA3" w:rsidP="00EC1FA3">
      <w:pPr>
        <w:pStyle w:val="a3"/>
        <w:rPr>
          <w:rFonts w:ascii="ＭＳ ゴシック" w:eastAsia="ＭＳ ゴシック" w:hAnsi="ＭＳ ゴシック" w:cs="ＭＳ ゴシック"/>
        </w:rPr>
      </w:pPr>
    </w:p>
    <w:p w14:paraId="091C15D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157EB08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&lt;jaT0006&gt;今月も、礼拝堂の口座にカレンから振込みがあった。</w:t>
      </w:r>
    </w:p>
    <w:p w14:paraId="3847C3BA"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&lt;cnT0006&gt;礼拜堂的</w:t>
      </w:r>
      <w:r w:rsidRPr="00EC1FA3">
        <w:rPr>
          <w:rFonts w:ascii="Microsoft YaHei" w:eastAsia="Microsoft YaHei" w:hAnsi="Microsoft YaHei" w:cs="Microsoft YaHei" w:hint="eastAsia"/>
          <w:lang w:eastAsia="zh-CN"/>
        </w:rPr>
        <w:t>银</w:t>
      </w:r>
      <w:r w:rsidRPr="00EC1FA3">
        <w:rPr>
          <w:rFonts w:ascii="ＭＳ ゴシック" w:eastAsia="ＭＳ ゴシック" w:hAnsi="ＭＳ ゴシック" w:cs="ＭＳ ゴシック" w:hint="eastAsia"/>
          <w:lang w:eastAsia="zh-CN"/>
        </w:rPr>
        <w:t>行</w:t>
      </w:r>
      <w:r w:rsidRPr="00EC1FA3">
        <w:rPr>
          <w:rFonts w:ascii="Microsoft YaHei" w:eastAsia="Microsoft YaHei" w:hAnsi="Microsoft YaHei" w:cs="Microsoft YaHei" w:hint="eastAsia"/>
          <w:lang w:eastAsia="zh-CN"/>
        </w:rPr>
        <w:t>账户这</w:t>
      </w:r>
      <w:r w:rsidRPr="00EC1FA3">
        <w:rPr>
          <w:rFonts w:ascii="ＭＳ ゴシック" w:eastAsia="ＭＳ ゴシック" w:hAnsi="ＭＳ ゴシック" w:cs="ＭＳ ゴシック" w:hint="eastAsia"/>
          <w:lang w:eastAsia="zh-CN"/>
        </w:rPr>
        <w:t>个月也收到了卡</w:t>
      </w:r>
      <w:r w:rsidRPr="00EC1FA3">
        <w:rPr>
          <w:rFonts w:ascii="Microsoft YaHei" w:eastAsia="Microsoft YaHei" w:hAnsi="Microsoft YaHei" w:cs="Microsoft YaHei" w:hint="eastAsia"/>
          <w:lang w:eastAsia="zh-CN"/>
        </w:rPr>
        <w:t>莲</w:t>
      </w:r>
      <w:r w:rsidRPr="00EC1FA3">
        <w:rPr>
          <w:rFonts w:ascii="ＭＳ ゴシック" w:eastAsia="ＭＳ ゴシック" w:hAnsi="ＭＳ ゴシック" w:cs="ＭＳ ゴシック" w:hint="eastAsia"/>
          <w:lang w:eastAsia="zh-CN"/>
        </w:rPr>
        <w:t>的</w:t>
      </w:r>
      <w:r w:rsidRPr="00EC1FA3">
        <w:rPr>
          <w:rFonts w:ascii="Microsoft YaHei" w:eastAsia="Microsoft YaHei" w:hAnsi="Microsoft YaHei" w:cs="Microsoft YaHei" w:hint="eastAsia"/>
          <w:lang w:eastAsia="zh-CN"/>
        </w:rPr>
        <w:t>转账</w:t>
      </w:r>
      <w:r w:rsidRPr="00EC1FA3">
        <w:rPr>
          <w:rFonts w:ascii="ＭＳ ゴシック" w:eastAsia="ＭＳ ゴシック" w:hAnsi="ＭＳ ゴシック" w:cs="ＭＳ ゴシック" w:hint="eastAsia"/>
          <w:lang w:eastAsia="zh-CN"/>
        </w:rPr>
        <w:t>。</w:t>
      </w:r>
    </w:p>
    <w:p w14:paraId="342C7A62" w14:textId="77777777" w:rsidR="00EC1FA3" w:rsidRPr="00EC1FA3" w:rsidRDefault="00EC1FA3" w:rsidP="00EC1FA3">
      <w:pPr>
        <w:pStyle w:val="a3"/>
        <w:rPr>
          <w:rFonts w:ascii="ＭＳ ゴシック" w:eastAsia="ＭＳ ゴシック" w:hAnsi="ＭＳ ゴシック" w:cs="ＭＳ ゴシック"/>
          <w:lang w:eastAsia="zh-CN"/>
        </w:rPr>
      </w:pPr>
    </w:p>
    <w:p w14:paraId="295FC3D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59E8D87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&lt;jaT0007&gt;彼女が初めての給料をもらったときから続く習慣だ。</w:t>
      </w:r>
    </w:p>
    <w:p w14:paraId="54C4FA09"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&lt;cnT0007&gt;</w:t>
      </w:r>
      <w:r w:rsidRPr="00EC1FA3">
        <w:rPr>
          <w:rFonts w:ascii="Microsoft YaHei" w:eastAsia="Microsoft YaHei" w:hAnsi="Microsoft YaHei" w:cs="Microsoft YaHei" w:hint="eastAsia"/>
          <w:lang w:eastAsia="zh-CN"/>
        </w:rPr>
        <w:t>这</w:t>
      </w:r>
      <w:r w:rsidRPr="00EC1FA3">
        <w:rPr>
          <w:rFonts w:ascii="ＭＳ ゴシック" w:eastAsia="ＭＳ ゴシック" w:hAnsi="ＭＳ ゴシック" w:cs="ＭＳ ゴシック" w:hint="eastAsia"/>
          <w:lang w:eastAsia="zh-CN"/>
        </w:rPr>
        <w:t>是她从得到工</w:t>
      </w:r>
      <w:r w:rsidRPr="00EC1FA3">
        <w:rPr>
          <w:rFonts w:ascii="Microsoft YaHei" w:eastAsia="Microsoft YaHei" w:hAnsi="Microsoft YaHei" w:cs="Microsoft YaHei" w:hint="eastAsia"/>
          <w:lang w:eastAsia="zh-CN"/>
        </w:rPr>
        <w:t>资</w:t>
      </w:r>
      <w:r w:rsidRPr="00EC1FA3">
        <w:rPr>
          <w:rFonts w:ascii="ＭＳ ゴシック" w:eastAsia="ＭＳ ゴシック" w:hAnsi="ＭＳ ゴシック" w:cs="ＭＳ ゴシック" w:hint="eastAsia"/>
          <w:lang w:eastAsia="zh-CN"/>
        </w:rPr>
        <w:t>的第一个月开始就持</w:t>
      </w:r>
      <w:r w:rsidRPr="00EC1FA3">
        <w:rPr>
          <w:rFonts w:ascii="Microsoft YaHei" w:eastAsia="Microsoft YaHei" w:hAnsi="Microsoft YaHei" w:cs="Microsoft YaHei" w:hint="eastAsia"/>
          <w:lang w:eastAsia="zh-CN"/>
        </w:rPr>
        <w:t>续</w:t>
      </w:r>
      <w:r w:rsidRPr="00EC1FA3">
        <w:rPr>
          <w:rFonts w:ascii="ＭＳ ゴシック" w:eastAsia="ＭＳ ゴシック" w:hAnsi="ＭＳ ゴシック" w:cs="ＭＳ ゴシック" w:hint="eastAsia"/>
          <w:lang w:eastAsia="zh-CN"/>
        </w:rPr>
        <w:t>到</w:t>
      </w:r>
      <w:r w:rsidRPr="00EC1FA3">
        <w:rPr>
          <w:rFonts w:ascii="Microsoft YaHei" w:eastAsia="Microsoft YaHei" w:hAnsi="Microsoft YaHei" w:cs="Microsoft YaHei" w:hint="eastAsia"/>
          <w:lang w:eastAsia="zh-CN"/>
        </w:rPr>
        <w:t>现</w:t>
      </w:r>
      <w:r w:rsidRPr="00EC1FA3">
        <w:rPr>
          <w:rFonts w:ascii="ＭＳ ゴシック" w:eastAsia="ＭＳ ゴシック" w:hAnsi="ＭＳ ゴシック" w:cs="ＭＳ ゴシック" w:hint="eastAsia"/>
          <w:lang w:eastAsia="zh-CN"/>
        </w:rPr>
        <w:t>在的</w:t>
      </w:r>
      <w:r w:rsidRPr="00EC1FA3">
        <w:rPr>
          <w:rFonts w:ascii="Microsoft YaHei" w:eastAsia="Microsoft YaHei" w:hAnsi="Microsoft YaHei" w:cs="Microsoft YaHei" w:hint="eastAsia"/>
          <w:lang w:eastAsia="zh-CN"/>
        </w:rPr>
        <w:t>习惯</w:t>
      </w:r>
      <w:r w:rsidRPr="00EC1FA3">
        <w:rPr>
          <w:rFonts w:ascii="ＭＳ ゴシック" w:eastAsia="ＭＳ ゴシック" w:hAnsi="ＭＳ ゴシック" w:cs="ＭＳ ゴシック" w:hint="eastAsia"/>
          <w:lang w:eastAsia="zh-CN"/>
        </w:rPr>
        <w:t>。</w:t>
      </w:r>
    </w:p>
    <w:p w14:paraId="23B91CF0" w14:textId="77777777" w:rsidR="00EC1FA3" w:rsidRPr="00EC1FA3" w:rsidRDefault="00EC1FA3" w:rsidP="00EC1FA3">
      <w:pPr>
        <w:pStyle w:val="a3"/>
        <w:rPr>
          <w:rFonts w:ascii="ＭＳ ゴシック" w:eastAsia="ＭＳ ゴシック" w:hAnsi="ＭＳ ゴシック" w:cs="ＭＳ ゴシック"/>
          <w:lang w:eastAsia="zh-CN"/>
        </w:rPr>
      </w:pPr>
    </w:p>
    <w:p w14:paraId="0F97EBB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【モーリッツ】</w:t>
      </w:r>
    </w:p>
    <w:p w14:paraId="523AC51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&lt;jaT0008&gt;「お前はいつもそうだな」</w:t>
      </w:r>
    </w:p>
    <w:p w14:paraId="33A7D5A1" w14:textId="7C74D104"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&lt;cnT0008&gt;「你</w:t>
      </w:r>
      <w:del w:id="11" w:author="hhh0578" w:date="2020-04-16T19:14:00Z">
        <w:r w:rsidRPr="00EC1FA3" w:rsidDel="00BD3CF1">
          <w:rPr>
            <w:rFonts w:ascii="DengXian" w:eastAsia="DengXian" w:hAnsi="DengXian" w:cs="ＭＳ ゴシック" w:hint="eastAsia"/>
            <w:lang w:eastAsia="zh-CN"/>
          </w:rPr>
          <w:delText>一直都</w:delText>
        </w:r>
      </w:del>
      <w:ins w:id="12" w:author="hhh0578" w:date="2020-04-16T19:14:00Z">
        <w:r w:rsidR="00BD3CF1">
          <w:rPr>
            <w:rFonts w:ascii="Microsoft YaHei" w:eastAsia="Microsoft YaHei" w:hAnsi="Microsoft YaHei" w:cs="Microsoft YaHei" w:hint="eastAsia"/>
            <w:lang w:eastAsia="zh-CN"/>
          </w:rPr>
          <w:t>总</w:t>
        </w:r>
      </w:ins>
      <w:r w:rsidRPr="00EC1FA3">
        <w:rPr>
          <w:rFonts w:ascii="ＭＳ ゴシック" w:eastAsia="ＭＳ ゴシック" w:hAnsi="ＭＳ ゴシック" w:cs="ＭＳ ゴシック"/>
          <w:lang w:eastAsia="zh-CN"/>
        </w:rPr>
        <w:t>是</w:t>
      </w:r>
      <w:r w:rsidRPr="00EC1FA3">
        <w:rPr>
          <w:rFonts w:ascii="Microsoft YaHei" w:eastAsia="Microsoft YaHei" w:hAnsi="Microsoft YaHei" w:cs="Microsoft YaHei" w:hint="eastAsia"/>
          <w:lang w:eastAsia="zh-CN"/>
        </w:rPr>
        <w:t>这样</w:t>
      </w:r>
      <w:r w:rsidRPr="00EC1FA3">
        <w:rPr>
          <w:rFonts w:ascii="ＭＳ ゴシック" w:eastAsia="ＭＳ ゴシック" w:hAnsi="ＭＳ ゴシック" w:cs="ＭＳ ゴシック" w:hint="eastAsia"/>
          <w:lang w:eastAsia="zh-CN"/>
        </w:rPr>
        <w:t>」</w:t>
      </w:r>
    </w:p>
    <w:p w14:paraId="48BB45E6" w14:textId="77777777" w:rsidR="00EC1FA3" w:rsidRPr="00EC1FA3" w:rsidRDefault="00EC1FA3" w:rsidP="00EC1FA3">
      <w:pPr>
        <w:pStyle w:val="a3"/>
        <w:rPr>
          <w:rFonts w:ascii="ＭＳ ゴシック" w:eastAsia="ＭＳ ゴシック" w:hAnsi="ＭＳ ゴシック" w:cs="ＭＳ ゴシック"/>
          <w:lang w:eastAsia="zh-CN"/>
        </w:rPr>
      </w:pPr>
    </w:p>
    <w:p w14:paraId="53755C2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【カレン】</w:t>
      </w:r>
    </w:p>
    <w:p w14:paraId="585DF91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&lt;jaT0009&gt;「性分ですので」</w:t>
      </w:r>
    </w:p>
    <w:p w14:paraId="282A0A40" w14:textId="5C12EE4C"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lastRenderedPageBreak/>
        <w:t>&lt;cnT0009&gt;「</w:t>
      </w:r>
      <w:del w:id="13" w:author="hhh0578" w:date="2020-04-16T19:14:00Z">
        <w:r w:rsidRPr="00EC1FA3" w:rsidDel="00BD3CF1">
          <w:rPr>
            <w:rFonts w:ascii="DengXian" w:eastAsia="DengXian" w:hAnsi="DengXian" w:cs="ＭＳ ゴシック" w:hint="eastAsia"/>
            <w:lang w:eastAsia="zh-CN"/>
          </w:rPr>
          <w:delText>天性</w:delText>
        </w:r>
        <w:r w:rsidRPr="00EC1FA3" w:rsidDel="00BD3CF1">
          <w:rPr>
            <w:rFonts w:ascii="Microsoft YaHei" w:eastAsia="Microsoft YaHei" w:hAnsi="Microsoft YaHei" w:cs="Microsoft YaHei" w:hint="eastAsia"/>
            <w:lang w:eastAsia="zh-CN"/>
          </w:rPr>
          <w:delText>罢</w:delText>
        </w:r>
        <w:r w:rsidRPr="00EC1FA3" w:rsidDel="00BD3CF1">
          <w:rPr>
            <w:rFonts w:ascii="DengXian" w:eastAsia="DengXian" w:hAnsi="DengXian" w:cs="ＭＳ ゴシック" w:hint="eastAsia"/>
            <w:lang w:eastAsia="zh-CN"/>
          </w:rPr>
          <w:delText>了</w:delText>
        </w:r>
      </w:del>
      <w:ins w:id="14" w:author="hhh0578" w:date="2020-04-16T19:14:00Z">
        <w:r w:rsidR="00BD3CF1">
          <w:rPr>
            <w:rFonts w:ascii="DengXian" w:eastAsia="DengXian" w:hAnsi="DengXian" w:cs="ＭＳ ゴシック" w:hint="eastAsia"/>
            <w:lang w:eastAsia="zh-CN"/>
          </w:rPr>
          <w:t>生来如此</w:t>
        </w:r>
      </w:ins>
      <w:r w:rsidRPr="00EC1FA3">
        <w:rPr>
          <w:rFonts w:ascii="ＭＳ ゴシック" w:eastAsia="ＭＳ ゴシック" w:hAnsi="ＭＳ ゴシック" w:cs="ＭＳ ゴシック" w:hint="eastAsia"/>
        </w:rPr>
        <w:t>」</w:t>
      </w:r>
    </w:p>
    <w:p w14:paraId="6FD80EBE" w14:textId="77777777" w:rsidR="00EC1FA3" w:rsidRPr="00EC1FA3" w:rsidRDefault="00EC1FA3" w:rsidP="00EC1FA3">
      <w:pPr>
        <w:pStyle w:val="a3"/>
        <w:rPr>
          <w:rFonts w:ascii="ＭＳ ゴシック" w:eastAsia="ＭＳ ゴシック" w:hAnsi="ＭＳ ゴシック" w:cs="ＭＳ ゴシック"/>
        </w:rPr>
      </w:pPr>
    </w:p>
    <w:p w14:paraId="4EBA728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【モーリッツ】</w:t>
      </w:r>
    </w:p>
    <w:p w14:paraId="61C8874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&lt;jaT0010&gt;「ははは、お掛けなさい、カレン」</w:t>
      </w:r>
    </w:p>
    <w:p w14:paraId="64FA6749"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&lt;cnT0010&gt;「哈哈哈，坐吧，卡</w:t>
      </w:r>
      <w:r w:rsidRPr="00EC1FA3">
        <w:rPr>
          <w:rFonts w:ascii="Microsoft YaHei" w:eastAsia="Microsoft YaHei" w:hAnsi="Microsoft YaHei" w:cs="Microsoft YaHei" w:hint="eastAsia"/>
          <w:lang w:eastAsia="zh-CN"/>
        </w:rPr>
        <w:t>莲</w:t>
      </w:r>
      <w:r w:rsidRPr="00EC1FA3">
        <w:rPr>
          <w:rFonts w:ascii="ＭＳ ゴシック" w:eastAsia="ＭＳ ゴシック" w:hAnsi="ＭＳ ゴシック" w:cs="ＭＳ ゴシック" w:hint="eastAsia"/>
          <w:lang w:eastAsia="zh-CN"/>
        </w:rPr>
        <w:t>」</w:t>
      </w:r>
    </w:p>
    <w:p w14:paraId="75595A12" w14:textId="77777777" w:rsidR="00EC1FA3" w:rsidRPr="00EC1FA3" w:rsidRDefault="00EC1FA3" w:rsidP="00EC1FA3">
      <w:pPr>
        <w:pStyle w:val="a3"/>
        <w:rPr>
          <w:rFonts w:ascii="ＭＳ ゴシック" w:eastAsia="ＭＳ ゴシック" w:hAnsi="ＭＳ ゴシック" w:cs="ＭＳ ゴシック"/>
          <w:lang w:eastAsia="zh-CN"/>
        </w:rPr>
      </w:pPr>
    </w:p>
    <w:p w14:paraId="7FE15CB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【カレン】</w:t>
      </w:r>
    </w:p>
    <w:p w14:paraId="03AF0C8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&lt;jaT0011&gt;「はい、失礼します」</w:t>
      </w:r>
    </w:p>
    <w:p w14:paraId="6D80A9D3"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&lt;cnT0011&gt;「好</w:t>
      </w:r>
      <w:del w:id="15" w:author="hhh0578" w:date="2020-04-16T19:15:00Z">
        <w:r w:rsidRPr="00EC1FA3" w:rsidDel="00724E9D">
          <w:rPr>
            <w:rFonts w:ascii="ＭＳ ゴシック" w:eastAsia="ＭＳ ゴシック" w:hAnsi="ＭＳ ゴシック" w:cs="ＭＳ ゴシック"/>
            <w:lang w:eastAsia="zh-CN"/>
          </w:rPr>
          <w:delText>的</w:delText>
        </w:r>
      </w:del>
      <w:r w:rsidRPr="00EC1FA3">
        <w:rPr>
          <w:rFonts w:ascii="ＭＳ ゴシック" w:eastAsia="ＭＳ ゴシック" w:hAnsi="ＭＳ ゴシック" w:cs="ＭＳ ゴシック"/>
          <w:lang w:eastAsia="zh-CN"/>
        </w:rPr>
        <w:t>，失礼了」</w:t>
      </w:r>
    </w:p>
    <w:p w14:paraId="7BFFFD7C" w14:textId="77777777" w:rsidR="00EC1FA3" w:rsidRPr="00EC1FA3" w:rsidRDefault="00EC1FA3" w:rsidP="00EC1FA3">
      <w:pPr>
        <w:pStyle w:val="a3"/>
        <w:rPr>
          <w:rFonts w:ascii="ＭＳ ゴシック" w:eastAsia="ＭＳ ゴシック" w:hAnsi="ＭＳ ゴシック" w:cs="ＭＳ ゴシック"/>
          <w:lang w:eastAsia="zh-CN"/>
        </w:rPr>
      </w:pPr>
    </w:p>
    <w:p w14:paraId="26AC656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3EB9D9E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&lt;jaT0012&gt;カレンが背筋を伸ばして椅子に座る。</w:t>
      </w:r>
    </w:p>
    <w:p w14:paraId="7AEA794B" w14:textId="49F9681B"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&lt;cnT0012&gt;卡</w:t>
      </w:r>
      <w:r w:rsidRPr="00EC1FA3">
        <w:rPr>
          <w:rFonts w:ascii="Microsoft YaHei" w:eastAsia="Microsoft YaHei" w:hAnsi="Microsoft YaHei" w:cs="Microsoft YaHei" w:hint="eastAsia"/>
          <w:lang w:eastAsia="zh-CN"/>
        </w:rPr>
        <w:t>莲</w:t>
      </w:r>
      <w:del w:id="16" w:author="hhh0578" w:date="2020-04-16T19:15:00Z">
        <w:r w:rsidRPr="00EC1FA3" w:rsidDel="00724E9D">
          <w:rPr>
            <w:rFonts w:ascii="ＭＳ ゴシック" w:eastAsia="ＭＳ ゴシック" w:hAnsi="ＭＳ ゴシック" w:cs="ＭＳ ゴシック" w:hint="eastAsia"/>
            <w:lang w:eastAsia="zh-CN"/>
          </w:rPr>
          <w:delText>挺直背部</w:delText>
        </w:r>
      </w:del>
      <w:ins w:id="17" w:author="hhh0578" w:date="2020-04-16T19:16:00Z">
        <w:r w:rsidR="00724E9D">
          <w:rPr>
            <w:rFonts w:ascii="Microsoft YaHei" w:eastAsia="Microsoft YaHei" w:hAnsi="Microsoft YaHei" w:cs="Microsoft YaHei" w:hint="eastAsia"/>
            <w:lang w:eastAsia="zh-CN"/>
          </w:rPr>
          <w:t>脊梁笔挺</w:t>
        </w:r>
      </w:ins>
      <w:r w:rsidRPr="00EC1FA3">
        <w:rPr>
          <w:rFonts w:ascii="ＭＳ ゴシック" w:eastAsia="ＭＳ ゴシック" w:hAnsi="ＭＳ ゴシック" w:cs="ＭＳ ゴシック" w:hint="eastAsia"/>
          <w:lang w:eastAsia="zh-CN"/>
        </w:rPr>
        <w:t>坐在椅子上。</w:t>
      </w:r>
    </w:p>
    <w:p w14:paraId="103C196D" w14:textId="77777777" w:rsidR="00EC1FA3" w:rsidRPr="00EC1FA3" w:rsidRDefault="00EC1FA3" w:rsidP="00EC1FA3">
      <w:pPr>
        <w:pStyle w:val="a3"/>
        <w:rPr>
          <w:rFonts w:ascii="ＭＳ ゴシック" w:eastAsia="ＭＳ ゴシック" w:hAnsi="ＭＳ ゴシック" w:cs="ＭＳ ゴシック"/>
          <w:lang w:eastAsia="zh-CN"/>
        </w:rPr>
      </w:pPr>
    </w:p>
    <w:p w14:paraId="6CA822B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【カレン】</w:t>
      </w:r>
    </w:p>
    <w:p w14:paraId="0948C88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&lt;jaT0013&gt;「この度はどういったご用件で？」</w:t>
      </w:r>
    </w:p>
    <w:p w14:paraId="4842D603" w14:textId="484562C9"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&lt;cnT0013&gt;「</w:t>
      </w:r>
      <w:del w:id="18" w:author="hhh0578" w:date="2020-04-16T19:16:00Z">
        <w:r w:rsidRPr="00EC1FA3" w:rsidDel="00781438">
          <w:rPr>
            <w:rFonts w:ascii="Microsoft YaHei" w:eastAsia="Microsoft YaHei" w:hAnsi="Microsoft YaHei" w:cs="Microsoft YaHei" w:hint="eastAsia"/>
            <w:lang w:eastAsia="zh-CN"/>
          </w:rPr>
          <w:delText>这</w:delText>
        </w:r>
        <w:r w:rsidRPr="00EC1FA3" w:rsidDel="00781438">
          <w:rPr>
            <w:rFonts w:ascii="DengXian" w:eastAsia="DengXian" w:hAnsi="DengXian" w:cs="ＭＳ ゴシック" w:hint="eastAsia"/>
            <w:lang w:eastAsia="zh-CN"/>
          </w:rPr>
          <w:delText>次叫我来是有什么事</w:delText>
        </w:r>
      </w:del>
      <w:ins w:id="19" w:author="hhh0578" w:date="2020-04-16T19:16:00Z">
        <w:r w:rsidR="00781438">
          <w:rPr>
            <w:rFonts w:ascii="Microsoft YaHei" w:eastAsia="Microsoft YaHei" w:hAnsi="Microsoft YaHei" w:cs="Microsoft YaHei" w:hint="eastAsia"/>
            <w:lang w:eastAsia="zh-CN"/>
          </w:rPr>
          <w:t>这次是有什么吩咐</w:t>
        </w:r>
      </w:ins>
      <w:r w:rsidRPr="00EC1FA3">
        <w:rPr>
          <w:rFonts w:ascii="ＭＳ ゴシック" w:eastAsia="ＭＳ ゴシック" w:hAnsi="ＭＳ ゴシック" w:cs="ＭＳ ゴシック" w:hint="eastAsia"/>
          <w:lang w:eastAsia="zh-CN"/>
        </w:rPr>
        <w:t>？」</w:t>
      </w:r>
    </w:p>
    <w:p w14:paraId="4719168B" w14:textId="77777777" w:rsidR="00EC1FA3" w:rsidRPr="00EC1FA3" w:rsidRDefault="00EC1FA3" w:rsidP="00EC1FA3">
      <w:pPr>
        <w:pStyle w:val="a3"/>
        <w:rPr>
          <w:rFonts w:ascii="ＭＳ ゴシック" w:eastAsia="ＭＳ ゴシック" w:hAnsi="ＭＳ ゴシック" w:cs="ＭＳ ゴシック"/>
          <w:lang w:eastAsia="zh-CN"/>
        </w:rPr>
      </w:pPr>
    </w:p>
    <w:p w14:paraId="2882AA1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【モーリッツ】</w:t>
      </w:r>
    </w:p>
    <w:p w14:paraId="37C3F4C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&lt;jaT0014&gt;「ああ……いや、ちょっと懐かしくなってな」</w:t>
      </w:r>
    </w:p>
    <w:p w14:paraId="7392F1AD" w14:textId="6C60D09F"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&lt;cnT0014&gt;「啊啊……</w:t>
      </w:r>
      <w:del w:id="20" w:author="hhh0578" w:date="2020-04-16T19:16:00Z">
        <w:r w:rsidRPr="00EC1FA3" w:rsidDel="00DE0A44">
          <w:rPr>
            <w:rFonts w:ascii="DengXian" w:eastAsia="DengXian" w:hAnsi="DengXian" w:cs="ＭＳ ゴシック" w:hint="eastAsia"/>
            <w:lang w:eastAsia="zh-CN"/>
          </w:rPr>
          <w:delText>没事</w:delText>
        </w:r>
        <w:r w:rsidRPr="00EC1FA3" w:rsidDel="005307C9">
          <w:rPr>
            <w:rFonts w:ascii="ＭＳ ゴシック" w:eastAsia="ＭＳ ゴシック" w:hAnsi="ＭＳ ゴシック" w:cs="ＭＳ ゴシック"/>
            <w:lang w:eastAsia="zh-CN"/>
          </w:rPr>
          <w:delText>，稍微有点</w:delText>
        </w:r>
        <w:r w:rsidRPr="00EC1FA3" w:rsidDel="005307C9">
          <w:rPr>
            <w:rFonts w:ascii="Microsoft YaHei" w:eastAsia="Microsoft YaHei" w:hAnsi="Microsoft YaHei" w:cs="Microsoft YaHei" w:hint="eastAsia"/>
            <w:lang w:eastAsia="zh-CN"/>
          </w:rPr>
          <w:delText>怀</w:delText>
        </w:r>
        <w:r w:rsidRPr="00EC1FA3" w:rsidDel="005307C9">
          <w:rPr>
            <w:rFonts w:ascii="ＭＳ ゴシック" w:eastAsia="ＭＳ ゴシック" w:hAnsi="ＭＳ ゴシック" w:cs="ＭＳ ゴシック" w:hint="eastAsia"/>
            <w:lang w:eastAsia="zh-CN"/>
          </w:rPr>
          <w:delText>念</w:delText>
        </w:r>
        <w:r w:rsidRPr="00EC1FA3" w:rsidDel="005307C9">
          <w:rPr>
            <w:rFonts w:ascii="Microsoft YaHei" w:eastAsia="Microsoft YaHei" w:hAnsi="Microsoft YaHei" w:cs="Microsoft YaHei" w:hint="eastAsia"/>
            <w:lang w:eastAsia="zh-CN"/>
          </w:rPr>
          <w:delText>罢</w:delText>
        </w:r>
        <w:r w:rsidRPr="00EC1FA3" w:rsidDel="005307C9">
          <w:rPr>
            <w:rFonts w:ascii="ＭＳ ゴシック" w:eastAsia="ＭＳ ゴシック" w:hAnsi="ＭＳ ゴシック" w:cs="ＭＳ ゴシック" w:hint="eastAsia"/>
            <w:lang w:eastAsia="zh-CN"/>
          </w:rPr>
          <w:delText>了</w:delText>
        </w:r>
      </w:del>
      <w:ins w:id="21" w:author="hhh0578" w:date="2020-04-16T19:17:00Z">
        <w:r w:rsidR="005307C9">
          <w:rPr>
            <w:rFonts w:ascii="DengXian" w:eastAsia="DengXian" w:hAnsi="DengXian" w:cs="ＭＳ ゴシック" w:hint="eastAsia"/>
            <w:lang w:eastAsia="zh-CN"/>
          </w:rPr>
          <w:t>就是想叙叙旧</w:t>
        </w:r>
      </w:ins>
      <w:r w:rsidRPr="00EC1FA3">
        <w:rPr>
          <w:rFonts w:ascii="ＭＳ ゴシック" w:eastAsia="ＭＳ ゴシック" w:hAnsi="ＭＳ ゴシック" w:cs="ＭＳ ゴシック" w:hint="eastAsia"/>
          <w:lang w:eastAsia="zh-CN"/>
        </w:rPr>
        <w:t>」</w:t>
      </w:r>
    </w:p>
    <w:p w14:paraId="674E6332" w14:textId="77777777" w:rsidR="00EC1FA3" w:rsidRPr="00EC1FA3" w:rsidRDefault="00EC1FA3" w:rsidP="00EC1FA3">
      <w:pPr>
        <w:pStyle w:val="a3"/>
        <w:rPr>
          <w:rFonts w:ascii="ＭＳ ゴシック" w:eastAsia="ＭＳ ゴシック" w:hAnsi="ＭＳ ゴシック" w:cs="ＭＳ ゴシック"/>
          <w:lang w:eastAsia="zh-CN"/>
        </w:rPr>
      </w:pPr>
    </w:p>
    <w:p w14:paraId="45405DF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【カレン】</w:t>
      </w:r>
    </w:p>
    <w:p w14:paraId="5162912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&lt;jaT0015&gt;「左様ですか」</w:t>
      </w:r>
    </w:p>
    <w:p w14:paraId="4D680BC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&lt;cnT0015&gt;「是</w:t>
      </w:r>
      <w:del w:id="22" w:author="hhh0578" w:date="2020-04-16T19:16:00Z">
        <w:r w:rsidRPr="00EC1FA3" w:rsidDel="00C52B8D">
          <w:rPr>
            <w:rFonts w:ascii="Microsoft YaHei" w:eastAsia="Microsoft YaHei" w:hAnsi="Microsoft YaHei" w:cs="Microsoft YaHei" w:hint="eastAsia"/>
          </w:rPr>
          <w:delText>这样</w:delText>
        </w:r>
      </w:del>
      <w:r w:rsidRPr="00EC1FA3">
        <w:rPr>
          <w:rFonts w:ascii="Microsoft YaHei" w:eastAsia="Microsoft YaHei" w:hAnsi="Microsoft YaHei" w:cs="Microsoft YaHei" w:hint="eastAsia"/>
        </w:rPr>
        <w:t>吗</w:t>
      </w:r>
      <w:r w:rsidRPr="00EC1FA3">
        <w:rPr>
          <w:rFonts w:ascii="ＭＳ ゴシック" w:eastAsia="ＭＳ ゴシック" w:hAnsi="ＭＳ ゴシック" w:cs="ＭＳ ゴシック" w:hint="eastAsia"/>
        </w:rPr>
        <w:t>」</w:t>
      </w:r>
    </w:p>
    <w:p w14:paraId="2B99372D" w14:textId="77777777" w:rsidR="00EC1FA3" w:rsidRPr="00EC1FA3" w:rsidRDefault="00EC1FA3" w:rsidP="00EC1FA3">
      <w:pPr>
        <w:pStyle w:val="a3"/>
        <w:rPr>
          <w:rFonts w:ascii="ＭＳ ゴシック" w:eastAsia="ＭＳ ゴシック" w:hAnsi="ＭＳ ゴシック" w:cs="ＭＳ ゴシック"/>
        </w:rPr>
      </w:pPr>
    </w:p>
    <w:p w14:paraId="2FE6775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377C1A3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&lt;jaT0016&gt;カレンが静かに笑う。</w:t>
      </w:r>
    </w:p>
    <w:p w14:paraId="2F06AE3C" w14:textId="40C15012"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&lt;cnT0016&gt;卡</w:t>
      </w:r>
      <w:r w:rsidRPr="00EC1FA3">
        <w:rPr>
          <w:rFonts w:ascii="Microsoft YaHei" w:eastAsia="Microsoft YaHei" w:hAnsi="Microsoft YaHei" w:cs="Microsoft YaHei" w:hint="eastAsia"/>
          <w:lang w:eastAsia="zh-CN"/>
        </w:rPr>
        <w:t>莲</w:t>
      </w:r>
      <w:del w:id="23" w:author="hhh0578" w:date="2020-04-16T19:17:00Z">
        <w:r w:rsidRPr="00EC1FA3" w:rsidDel="005E5917">
          <w:rPr>
            <w:rFonts w:ascii="ＭＳ ゴシック" w:eastAsia="ＭＳ ゴシック" w:hAnsi="ＭＳ ゴシック" w:cs="ＭＳ ゴシック" w:hint="eastAsia"/>
            <w:lang w:eastAsia="zh-CN"/>
          </w:rPr>
          <w:delText>默默地</w:delText>
        </w:r>
      </w:del>
      <w:ins w:id="24" w:author="hhh0578" w:date="2020-04-16T19:17:00Z">
        <w:r w:rsidR="005E5917">
          <w:rPr>
            <w:rFonts w:ascii="DengXian" w:eastAsia="DengXian" w:hAnsi="DengXian" w:cs="ＭＳ ゴシック" w:hint="eastAsia"/>
            <w:lang w:eastAsia="zh-CN"/>
          </w:rPr>
          <w:t>微微一</w:t>
        </w:r>
      </w:ins>
      <w:r w:rsidRPr="00EC1FA3">
        <w:rPr>
          <w:rFonts w:ascii="ＭＳ ゴシック" w:eastAsia="ＭＳ ゴシック" w:hAnsi="ＭＳ ゴシック" w:cs="ＭＳ ゴシック" w:hint="eastAsia"/>
          <w:lang w:eastAsia="zh-CN"/>
        </w:rPr>
        <w:t>笑</w:t>
      </w:r>
      <w:del w:id="25" w:author="hhh0578" w:date="2020-04-16T19:17:00Z">
        <w:r w:rsidRPr="00EC1FA3" w:rsidDel="005E5917">
          <w:rPr>
            <w:rFonts w:ascii="ＭＳ ゴシック" w:eastAsia="ＭＳ ゴシック" w:hAnsi="ＭＳ ゴシック" w:cs="ＭＳ ゴシック" w:hint="eastAsia"/>
            <w:lang w:eastAsia="zh-CN"/>
          </w:rPr>
          <w:delText>了</w:delText>
        </w:r>
      </w:del>
      <w:r w:rsidRPr="00EC1FA3">
        <w:rPr>
          <w:rFonts w:ascii="ＭＳ ゴシック" w:eastAsia="ＭＳ ゴシック" w:hAnsi="ＭＳ ゴシック" w:cs="ＭＳ ゴシック" w:hint="eastAsia"/>
          <w:lang w:eastAsia="zh-CN"/>
        </w:rPr>
        <w:t>。</w:t>
      </w:r>
    </w:p>
    <w:p w14:paraId="2E57101C" w14:textId="77777777" w:rsidR="00EC1FA3" w:rsidRPr="00EC1FA3" w:rsidRDefault="00EC1FA3" w:rsidP="00EC1FA3">
      <w:pPr>
        <w:pStyle w:val="a3"/>
        <w:rPr>
          <w:rFonts w:ascii="ＭＳ ゴシック" w:eastAsia="ＭＳ ゴシック" w:hAnsi="ＭＳ ゴシック" w:cs="ＭＳ ゴシック"/>
          <w:lang w:eastAsia="zh-CN"/>
        </w:rPr>
      </w:pPr>
    </w:p>
    <w:p w14:paraId="5D11D39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【カレン】</w:t>
      </w:r>
    </w:p>
    <w:p w14:paraId="0FF03F4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&lt;jaT0017&gt;「お陰さまで、こちらは元気にやっております」</w:t>
      </w:r>
    </w:p>
    <w:p w14:paraId="0EB72E7A" w14:textId="1D6109A8"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&lt;cnT0017&gt;「托您的福，</w:t>
      </w:r>
      <w:del w:id="26" w:author="hhh0578" w:date="2020-04-16T19:18:00Z">
        <w:r w:rsidRPr="00EC1FA3" w:rsidDel="009722FB">
          <w:rPr>
            <w:rFonts w:ascii="Microsoft YaHei" w:eastAsia="Microsoft YaHei" w:hAnsi="Microsoft YaHei" w:cs="Microsoft YaHei" w:hint="eastAsia"/>
            <w:lang w:eastAsia="zh-CN"/>
          </w:rPr>
          <w:delText>这边</w:delText>
        </w:r>
        <w:r w:rsidRPr="00EC1FA3" w:rsidDel="009722FB">
          <w:rPr>
            <w:rFonts w:ascii="DengXian" w:eastAsia="DengXian" w:hAnsi="DengXian" w:cs="ＭＳ ゴシック" w:hint="eastAsia"/>
            <w:lang w:eastAsia="zh-CN"/>
          </w:rPr>
          <w:delText>也才能鼓足干</w:delText>
        </w:r>
        <w:r w:rsidRPr="00EC1FA3" w:rsidDel="009722FB">
          <w:rPr>
            <w:rFonts w:ascii="Microsoft YaHei" w:eastAsia="Microsoft YaHei" w:hAnsi="Microsoft YaHei" w:cs="Microsoft YaHei" w:hint="eastAsia"/>
            <w:lang w:eastAsia="zh-CN"/>
          </w:rPr>
          <w:delText>劲</w:delText>
        </w:r>
        <w:r w:rsidRPr="00EC1FA3" w:rsidDel="009722FB">
          <w:rPr>
            <w:rFonts w:ascii="DengXian" w:eastAsia="DengXian" w:hAnsi="DengXian" w:cs="ＭＳ ゴシック" w:hint="eastAsia"/>
            <w:lang w:eastAsia="zh-CN"/>
          </w:rPr>
          <w:delText>去工作</w:delText>
        </w:r>
      </w:del>
      <w:ins w:id="27" w:author="hhh0578" w:date="2020-04-16T19:18:00Z">
        <w:r w:rsidR="009722FB">
          <w:rPr>
            <w:rFonts w:ascii="Microsoft YaHei" w:eastAsia="Microsoft YaHei" w:hAnsi="Microsoft YaHei" w:cs="Microsoft YaHei" w:hint="eastAsia"/>
            <w:lang w:eastAsia="zh-CN"/>
          </w:rPr>
          <w:t>我才</w:t>
        </w:r>
        <w:r w:rsidR="00C15571">
          <w:rPr>
            <w:rFonts w:ascii="Microsoft YaHei" w:eastAsia="Microsoft YaHei" w:hAnsi="Microsoft YaHei" w:cs="Microsoft YaHei" w:hint="eastAsia"/>
            <w:lang w:eastAsia="zh-CN"/>
          </w:rPr>
          <w:t>得以</w:t>
        </w:r>
      </w:ins>
      <w:ins w:id="28" w:author="hhh0578" w:date="2020-04-16T19:19:00Z">
        <w:r w:rsidR="00D113C9">
          <w:rPr>
            <w:rFonts w:ascii="Microsoft YaHei" w:eastAsia="Microsoft YaHei" w:hAnsi="Microsoft YaHei" w:cs="Microsoft YaHei" w:hint="eastAsia"/>
            <w:lang w:eastAsia="zh-CN"/>
          </w:rPr>
          <w:t>顾好自己</w:t>
        </w:r>
      </w:ins>
      <w:r w:rsidRPr="00EC1FA3">
        <w:rPr>
          <w:rFonts w:ascii="ＭＳ ゴシック" w:eastAsia="ＭＳ ゴシック" w:hAnsi="ＭＳ ゴシック" w:cs="ＭＳ ゴシック" w:hint="eastAsia"/>
          <w:lang w:eastAsia="zh-CN"/>
        </w:rPr>
        <w:t>」</w:t>
      </w:r>
    </w:p>
    <w:p w14:paraId="247EC8F3" w14:textId="77777777" w:rsidR="00EC1FA3" w:rsidRPr="00EC1FA3" w:rsidRDefault="00EC1FA3" w:rsidP="00EC1FA3">
      <w:pPr>
        <w:pStyle w:val="a3"/>
        <w:rPr>
          <w:rFonts w:ascii="ＭＳ ゴシック" w:eastAsia="ＭＳ ゴシック" w:hAnsi="ＭＳ ゴシック" w:cs="ＭＳ ゴシック"/>
          <w:lang w:eastAsia="zh-CN"/>
        </w:rPr>
      </w:pPr>
    </w:p>
    <w:p w14:paraId="2EEFE8D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【モーリッツ】</w:t>
      </w:r>
    </w:p>
    <w:p w14:paraId="44C3924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&lt;jaT0018&gt;「先日、フィーナ様が礼拝にいらしたよ。朝霧さんをお連れになって」</w:t>
      </w:r>
    </w:p>
    <w:p w14:paraId="1DCEE33E"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&lt;cnT0018&gt;「前几天，菲娜大人前来礼拜了，和朝</w:t>
      </w:r>
      <w:r w:rsidRPr="00EC1FA3">
        <w:rPr>
          <w:rFonts w:ascii="Microsoft YaHei" w:eastAsia="Microsoft YaHei" w:hAnsi="Microsoft YaHei" w:cs="Microsoft YaHei" w:hint="eastAsia"/>
          <w:lang w:eastAsia="zh-CN"/>
        </w:rPr>
        <w:t>雾</w:t>
      </w:r>
      <w:r w:rsidRPr="00EC1FA3">
        <w:rPr>
          <w:rFonts w:ascii="ＭＳ ゴシック" w:eastAsia="ＭＳ ゴシック" w:hAnsi="ＭＳ ゴシック" w:cs="ＭＳ ゴシック" w:hint="eastAsia"/>
          <w:lang w:eastAsia="zh-CN"/>
        </w:rPr>
        <w:t>一起」</w:t>
      </w:r>
    </w:p>
    <w:p w14:paraId="24F07F44" w14:textId="77777777" w:rsidR="00EC1FA3" w:rsidRPr="00EC1FA3" w:rsidRDefault="00EC1FA3" w:rsidP="00EC1FA3">
      <w:pPr>
        <w:pStyle w:val="a3"/>
        <w:rPr>
          <w:rFonts w:ascii="ＭＳ ゴシック" w:eastAsia="ＭＳ ゴシック" w:hAnsi="ＭＳ ゴシック" w:cs="ＭＳ ゴシック"/>
          <w:lang w:eastAsia="zh-CN"/>
        </w:rPr>
      </w:pPr>
    </w:p>
    <w:p w14:paraId="394F20F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【カレン】</w:t>
      </w:r>
    </w:p>
    <w:p w14:paraId="2BB014E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&lt;jaT0019&gt;「朝霧さんと仰いますと達哉君ですか？」</w:t>
      </w:r>
    </w:p>
    <w:p w14:paraId="1D1E7062" w14:textId="3B0C6C30"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&lt;cnT0019&gt;「朝</w:t>
      </w:r>
      <w:r w:rsidRPr="00EC1FA3">
        <w:rPr>
          <w:rFonts w:ascii="Microsoft YaHei" w:eastAsia="Microsoft YaHei" w:hAnsi="Microsoft YaHei" w:cs="Microsoft YaHei" w:hint="eastAsia"/>
          <w:lang w:eastAsia="zh-CN"/>
        </w:rPr>
        <w:t>雾</w:t>
      </w:r>
      <w:r w:rsidRPr="00EC1FA3">
        <w:rPr>
          <w:rFonts w:ascii="ＭＳ ゴシック" w:eastAsia="ＭＳ ゴシック" w:hAnsi="ＭＳ ゴシック" w:cs="ＭＳ ゴシック" w:hint="eastAsia"/>
          <w:lang w:eastAsia="zh-CN"/>
        </w:rPr>
        <w:t>是指达哉</w:t>
      </w:r>
      <w:ins w:id="29" w:author="hhh0578" w:date="2020-04-16T19:19:00Z">
        <w:r w:rsidR="0015706E">
          <w:rPr>
            <w:rFonts w:ascii="DengXian" w:eastAsia="DengXian" w:hAnsi="DengXian" w:cs="ＭＳ ゴシック" w:hint="eastAsia"/>
            <w:lang w:eastAsia="zh-CN"/>
          </w:rPr>
          <w:t>君</w:t>
        </w:r>
      </w:ins>
      <w:r w:rsidRPr="00EC1FA3">
        <w:rPr>
          <w:rFonts w:ascii="Microsoft YaHei" w:eastAsia="Microsoft YaHei" w:hAnsi="Microsoft YaHei" w:cs="Microsoft YaHei" w:hint="eastAsia"/>
          <w:lang w:eastAsia="zh-CN"/>
        </w:rPr>
        <w:t>吗</w:t>
      </w:r>
      <w:r w:rsidRPr="00EC1FA3">
        <w:rPr>
          <w:rFonts w:ascii="ＭＳ ゴシック" w:eastAsia="ＭＳ ゴシック" w:hAnsi="ＭＳ ゴシック" w:cs="ＭＳ ゴシック" w:hint="eastAsia"/>
          <w:lang w:eastAsia="zh-CN"/>
        </w:rPr>
        <w:t>？」</w:t>
      </w:r>
    </w:p>
    <w:p w14:paraId="33CA1540" w14:textId="77777777" w:rsidR="00EC1FA3" w:rsidRPr="00EC1FA3" w:rsidRDefault="00EC1FA3" w:rsidP="00EC1FA3">
      <w:pPr>
        <w:pStyle w:val="a3"/>
        <w:rPr>
          <w:rFonts w:ascii="ＭＳ ゴシック" w:eastAsia="ＭＳ ゴシック" w:hAnsi="ＭＳ ゴシック" w:cs="ＭＳ ゴシック"/>
          <w:lang w:eastAsia="zh-CN"/>
        </w:rPr>
      </w:pPr>
    </w:p>
    <w:p w14:paraId="6A9E142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【モーリッツ】</w:t>
      </w:r>
    </w:p>
    <w:p w14:paraId="4D794A6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&lt;jaT0020&gt;「そうだが？」</w:t>
      </w:r>
    </w:p>
    <w:p w14:paraId="412850DF"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&lt;cnT0020&gt;「有什么</w:t>
      </w:r>
      <w:r w:rsidRPr="00EC1FA3">
        <w:rPr>
          <w:rFonts w:ascii="Microsoft YaHei" w:eastAsia="Microsoft YaHei" w:hAnsi="Microsoft YaHei" w:cs="Microsoft YaHei" w:hint="eastAsia"/>
          <w:lang w:eastAsia="zh-CN"/>
        </w:rPr>
        <w:t>问题吗</w:t>
      </w:r>
      <w:r w:rsidRPr="00EC1FA3">
        <w:rPr>
          <w:rFonts w:ascii="ＭＳ ゴシック" w:eastAsia="ＭＳ ゴシック" w:hAnsi="ＭＳ ゴシック" w:cs="ＭＳ ゴシック" w:hint="eastAsia"/>
          <w:lang w:eastAsia="zh-CN"/>
        </w:rPr>
        <w:t>？」</w:t>
      </w:r>
    </w:p>
    <w:p w14:paraId="42B353BA" w14:textId="77777777" w:rsidR="00EC1FA3" w:rsidRPr="00EC1FA3" w:rsidRDefault="00EC1FA3" w:rsidP="00EC1FA3">
      <w:pPr>
        <w:pStyle w:val="a3"/>
        <w:rPr>
          <w:rFonts w:ascii="ＭＳ ゴシック" w:eastAsia="ＭＳ ゴシック" w:hAnsi="ＭＳ ゴシック" w:cs="ＭＳ ゴシック"/>
          <w:lang w:eastAsia="zh-CN"/>
        </w:rPr>
      </w:pPr>
    </w:p>
    <w:p w14:paraId="749FE2C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【カレン】</w:t>
      </w:r>
    </w:p>
    <w:p w14:paraId="34CCE9A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&lt;jaT0021&gt;「いえ、達哉君には妹さんがいますから、どちらか分かりませんでした」</w:t>
      </w:r>
    </w:p>
    <w:p w14:paraId="342D80F8" w14:textId="3CDBEC5B"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&lt;cnT0021&gt;「没，</w:t>
      </w:r>
      <w:ins w:id="30" w:author="hhh0578" w:date="2020-04-16T19:19:00Z">
        <w:r w:rsidR="0015706E">
          <w:rPr>
            <w:rFonts w:ascii="DengXian" w:eastAsia="DengXian" w:hAnsi="DengXian" w:cs="ＭＳ ゴシック" w:hint="eastAsia"/>
            <w:lang w:eastAsia="zh-CN"/>
          </w:rPr>
          <w:t>只是</w:t>
        </w:r>
      </w:ins>
      <w:r w:rsidRPr="00EC1FA3">
        <w:rPr>
          <w:rFonts w:ascii="ＭＳ ゴシック" w:eastAsia="ＭＳ ゴシック" w:hAnsi="ＭＳ ゴシック" w:cs="ＭＳ ゴシック"/>
          <w:lang w:eastAsia="zh-CN"/>
        </w:rPr>
        <w:t>达哉</w:t>
      </w:r>
      <w:del w:id="31" w:author="hhh0578" w:date="2020-04-16T19:19:00Z">
        <w:r w:rsidRPr="00EC1FA3" w:rsidDel="0015706E">
          <w:rPr>
            <w:rFonts w:ascii="Microsoft YaHei" w:eastAsia="Microsoft YaHei" w:hAnsi="Microsoft YaHei" w:cs="Microsoft YaHei" w:hint="eastAsia"/>
            <w:lang w:eastAsia="zh-CN"/>
          </w:rPr>
          <w:delText>还</w:delText>
        </w:r>
      </w:del>
      <w:r w:rsidRPr="00EC1FA3">
        <w:rPr>
          <w:rFonts w:ascii="ＭＳ ゴシック" w:eastAsia="ＭＳ ゴシック" w:hAnsi="ＭＳ ゴシック" w:cs="ＭＳ ゴシック" w:hint="eastAsia"/>
          <w:lang w:eastAsia="zh-CN"/>
        </w:rPr>
        <w:t>有个姐姐，</w:t>
      </w:r>
      <w:r w:rsidRPr="00EC1FA3">
        <w:rPr>
          <w:rFonts w:ascii="Microsoft YaHei" w:eastAsia="Microsoft YaHei" w:hAnsi="Microsoft YaHei" w:cs="Microsoft YaHei" w:hint="eastAsia"/>
          <w:lang w:eastAsia="zh-CN"/>
        </w:rPr>
        <w:t>说</w:t>
      </w:r>
      <w:r w:rsidRPr="00EC1FA3">
        <w:rPr>
          <w:rFonts w:ascii="ＭＳ ゴシック" w:eastAsia="ＭＳ ゴシック" w:hAnsi="ＭＳ ゴシック" w:cs="ＭＳ ゴシック" w:hint="eastAsia"/>
          <w:lang w:eastAsia="zh-CN"/>
        </w:rPr>
        <w:t>朝</w:t>
      </w:r>
      <w:r w:rsidRPr="00EC1FA3">
        <w:rPr>
          <w:rFonts w:ascii="Microsoft YaHei" w:eastAsia="Microsoft YaHei" w:hAnsi="Microsoft YaHei" w:cs="Microsoft YaHei" w:hint="eastAsia"/>
          <w:lang w:eastAsia="zh-CN"/>
        </w:rPr>
        <w:t>雾</w:t>
      </w:r>
      <w:r w:rsidRPr="00EC1FA3">
        <w:rPr>
          <w:rFonts w:ascii="ＭＳ ゴシック" w:eastAsia="ＭＳ ゴシック" w:hAnsi="ＭＳ ゴシック" w:cs="ＭＳ ゴシック" w:hint="eastAsia"/>
          <w:lang w:eastAsia="zh-CN"/>
        </w:rPr>
        <w:t>的</w:t>
      </w:r>
      <w:r w:rsidRPr="00EC1FA3">
        <w:rPr>
          <w:rFonts w:ascii="Microsoft YaHei" w:eastAsia="Microsoft YaHei" w:hAnsi="Microsoft YaHei" w:cs="Microsoft YaHei" w:hint="eastAsia"/>
          <w:lang w:eastAsia="zh-CN"/>
        </w:rPr>
        <w:t>话</w:t>
      </w:r>
      <w:r w:rsidRPr="00EC1FA3">
        <w:rPr>
          <w:rFonts w:ascii="ＭＳ ゴシック" w:eastAsia="ＭＳ ゴシック" w:hAnsi="ＭＳ ゴシック" w:cs="ＭＳ ゴシック" w:hint="eastAsia"/>
          <w:lang w:eastAsia="zh-CN"/>
        </w:rPr>
        <w:t>分不太清」</w:t>
      </w:r>
    </w:p>
    <w:p w14:paraId="50B96BE1" w14:textId="77777777" w:rsidR="00EC1FA3" w:rsidRPr="00EC1FA3" w:rsidRDefault="00EC1FA3" w:rsidP="00EC1FA3">
      <w:pPr>
        <w:pStyle w:val="a3"/>
        <w:rPr>
          <w:rFonts w:ascii="ＭＳ ゴシック" w:eastAsia="ＭＳ ゴシック" w:hAnsi="ＭＳ ゴシック" w:cs="ＭＳ ゴシック"/>
          <w:lang w:eastAsia="zh-CN"/>
        </w:rPr>
      </w:pPr>
    </w:p>
    <w:p w14:paraId="746C830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【モーリッツ】</w:t>
      </w:r>
    </w:p>
    <w:p w14:paraId="01EACFA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&lt;jaT0022&gt;「ははは、そうだったのか」</w:t>
      </w:r>
    </w:p>
    <w:p w14:paraId="282BF62F"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&lt;cnT0022&gt;「哈哈哈，原来是</w:t>
      </w:r>
      <w:r w:rsidRPr="00EC1FA3">
        <w:rPr>
          <w:rFonts w:ascii="Microsoft YaHei" w:eastAsia="Microsoft YaHei" w:hAnsi="Microsoft YaHei" w:cs="Microsoft YaHei" w:hint="eastAsia"/>
          <w:lang w:eastAsia="zh-CN"/>
        </w:rPr>
        <w:t>这样</w:t>
      </w:r>
      <w:r w:rsidRPr="00EC1FA3">
        <w:rPr>
          <w:rFonts w:ascii="ＭＳ ゴシック" w:eastAsia="ＭＳ ゴシック" w:hAnsi="ＭＳ ゴシック" w:cs="ＭＳ ゴシック" w:hint="eastAsia"/>
          <w:lang w:eastAsia="zh-CN"/>
        </w:rPr>
        <w:t>」</w:t>
      </w:r>
    </w:p>
    <w:p w14:paraId="39902060" w14:textId="77777777" w:rsidR="00EC1FA3" w:rsidRPr="00EC1FA3" w:rsidRDefault="00EC1FA3" w:rsidP="00EC1FA3">
      <w:pPr>
        <w:pStyle w:val="a3"/>
        <w:rPr>
          <w:rFonts w:ascii="ＭＳ ゴシック" w:eastAsia="ＭＳ ゴシック" w:hAnsi="ＭＳ ゴシック" w:cs="ＭＳ ゴシック"/>
          <w:lang w:eastAsia="zh-CN"/>
        </w:rPr>
      </w:pPr>
    </w:p>
    <w:p w14:paraId="6936CF4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【カレン】</w:t>
      </w:r>
    </w:p>
    <w:p w14:paraId="76BBA14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&lt;jaT0023&gt;「ホームステイも最近は落ち着いてきまして、助かっております」</w:t>
      </w:r>
    </w:p>
    <w:p w14:paraId="1727E922" w14:textId="09C29B3E"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&lt;cnT0023&gt;「寄宿留学</w:t>
      </w:r>
      <w:r w:rsidRPr="00EC1FA3">
        <w:rPr>
          <w:rFonts w:ascii="Microsoft YaHei" w:eastAsia="Microsoft YaHei" w:hAnsi="Microsoft YaHei" w:cs="Microsoft YaHei" w:hint="eastAsia"/>
          <w:lang w:eastAsia="zh-CN"/>
        </w:rPr>
        <w:t>这</w:t>
      </w:r>
      <w:r w:rsidRPr="00EC1FA3">
        <w:rPr>
          <w:rFonts w:ascii="ＭＳ ゴシック" w:eastAsia="ＭＳ ゴシック" w:hAnsi="ＭＳ ゴシック" w:cs="ＭＳ ゴシック" w:hint="eastAsia"/>
          <w:lang w:eastAsia="zh-CN"/>
        </w:rPr>
        <w:t>事最近也安</w:t>
      </w:r>
      <w:r w:rsidRPr="00EC1FA3">
        <w:rPr>
          <w:rFonts w:ascii="ＭＳ ゴシック" w:eastAsia="ＭＳ ゴシック" w:hAnsi="ＭＳ ゴシック" w:cs="ＭＳ ゴシック"/>
          <w:lang w:eastAsia="zh-CN"/>
        </w:rPr>
        <w:t>定下来了，</w:t>
      </w:r>
      <w:del w:id="32" w:author="hhh0578" w:date="2020-04-16T19:22:00Z">
        <w:r w:rsidRPr="00EC1FA3" w:rsidDel="00A22A87">
          <w:rPr>
            <w:rFonts w:ascii="Microsoft YaHei" w:eastAsia="Microsoft YaHei" w:hAnsi="Microsoft YaHei" w:cs="Microsoft YaHei" w:hint="eastAsia"/>
            <w:lang w:eastAsia="zh-CN"/>
          </w:rPr>
          <w:delText>轻</w:delText>
        </w:r>
        <w:r w:rsidRPr="00EC1FA3" w:rsidDel="00A22A87">
          <w:rPr>
            <w:rFonts w:ascii="DengXian" w:eastAsia="DengXian" w:hAnsi="DengXian" w:cs="ＭＳ ゴシック" w:hint="eastAsia"/>
            <w:lang w:eastAsia="zh-CN"/>
          </w:rPr>
          <w:delText>松多了</w:delText>
        </w:r>
      </w:del>
      <w:ins w:id="33" w:author="hhh0578" w:date="2020-04-16T19:22:00Z">
        <w:r w:rsidR="00A22A87">
          <w:rPr>
            <w:rFonts w:ascii="Microsoft YaHei" w:eastAsia="Microsoft YaHei" w:hAnsi="Microsoft YaHei" w:cs="Microsoft YaHei" w:hint="eastAsia"/>
            <w:lang w:eastAsia="zh-CN"/>
          </w:rPr>
          <w:t>可算轻松点了</w:t>
        </w:r>
      </w:ins>
      <w:r w:rsidRPr="00EC1FA3">
        <w:rPr>
          <w:rFonts w:ascii="ＭＳ ゴシック" w:eastAsia="ＭＳ ゴシック" w:hAnsi="ＭＳ ゴシック" w:cs="ＭＳ ゴシック" w:hint="eastAsia"/>
          <w:lang w:eastAsia="zh-CN"/>
        </w:rPr>
        <w:t>」</w:t>
      </w:r>
    </w:p>
    <w:p w14:paraId="71276F07" w14:textId="77777777" w:rsidR="00EC1FA3" w:rsidRPr="00EC1FA3" w:rsidRDefault="00EC1FA3" w:rsidP="00EC1FA3">
      <w:pPr>
        <w:pStyle w:val="a3"/>
        <w:rPr>
          <w:rFonts w:ascii="ＭＳ ゴシック" w:eastAsia="ＭＳ ゴシック" w:hAnsi="ＭＳ ゴシック" w:cs="ＭＳ ゴシック"/>
          <w:lang w:eastAsia="zh-CN"/>
        </w:rPr>
      </w:pPr>
    </w:p>
    <w:p w14:paraId="10DB49C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lastRenderedPageBreak/>
        <w:t>//TEXT 【カレン】</w:t>
      </w:r>
    </w:p>
    <w:p w14:paraId="47AABA1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&lt;jaT0024&gt;「何しろ、セフィリア様譲りのご気性ですから気が抜けません」</w:t>
      </w:r>
    </w:p>
    <w:p w14:paraId="7BB24A9D" w14:textId="39E4612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&lt;cnT0024&gt;「</w:t>
      </w:r>
      <w:del w:id="34" w:author="hhh0578" w:date="2020-04-16T19:22:00Z">
        <w:r w:rsidRPr="00EC1FA3" w:rsidDel="00A22A87">
          <w:rPr>
            <w:rFonts w:ascii="Microsoft YaHei" w:eastAsia="Microsoft YaHei" w:hAnsi="Microsoft YaHei" w:cs="Microsoft YaHei" w:hint="eastAsia"/>
            <w:lang w:eastAsia="zh-CN"/>
          </w:rPr>
          <w:delText>毕</w:delText>
        </w:r>
        <w:r w:rsidRPr="00EC1FA3" w:rsidDel="00A22A87">
          <w:rPr>
            <w:rFonts w:ascii="DengXian" w:eastAsia="DengXian" w:hAnsi="DengXian" w:cs="ＭＳ ゴシック" w:hint="eastAsia"/>
            <w:lang w:eastAsia="zh-CN"/>
          </w:rPr>
          <w:delText>竟从索菲娜大人那里的学来了</w:delText>
        </w:r>
        <w:r w:rsidRPr="00EC1FA3" w:rsidDel="00A22A87">
          <w:rPr>
            <w:rFonts w:ascii="Microsoft YaHei" w:eastAsia="Microsoft YaHei" w:hAnsi="Microsoft YaHei" w:cs="Microsoft YaHei" w:hint="eastAsia"/>
            <w:lang w:eastAsia="zh-CN"/>
          </w:rPr>
          <w:delText>办</w:delText>
        </w:r>
        <w:r w:rsidRPr="00EC1FA3" w:rsidDel="00A22A87">
          <w:rPr>
            <w:rFonts w:ascii="DengXian" w:eastAsia="DengXian" w:hAnsi="DengXian" w:cs="ＭＳ ゴシック" w:hint="eastAsia"/>
            <w:lang w:eastAsia="zh-CN"/>
          </w:rPr>
          <w:delText>事</w:delText>
        </w:r>
        <w:r w:rsidRPr="00EC1FA3" w:rsidDel="00A22A87">
          <w:rPr>
            <w:rFonts w:ascii="Microsoft YaHei" w:eastAsia="Microsoft YaHei" w:hAnsi="Microsoft YaHei" w:cs="Microsoft YaHei" w:hint="eastAsia"/>
            <w:lang w:eastAsia="zh-CN"/>
          </w:rPr>
          <w:delText>谨</w:delText>
        </w:r>
        <w:r w:rsidRPr="00EC1FA3" w:rsidDel="00A22A87">
          <w:rPr>
            <w:rFonts w:ascii="DengXian" w:eastAsia="DengXian" w:hAnsi="DengXian" w:cs="ＭＳ ゴシック" w:hint="eastAsia"/>
            <w:lang w:eastAsia="zh-CN"/>
          </w:rPr>
          <w:delText>慎的气性，有些累人</w:delText>
        </w:r>
      </w:del>
      <w:ins w:id="35" w:author="hhh0578" w:date="2020-04-16T19:22:00Z">
        <w:r w:rsidR="00A22A87">
          <w:rPr>
            <w:rFonts w:ascii="DengXian" w:eastAsia="DengXian" w:hAnsi="DengXian" w:cs="ＭＳ ゴシック" w:hint="eastAsia"/>
            <w:lang w:eastAsia="zh-CN"/>
          </w:rPr>
          <w:t>索菲娜大人一脉相承的脾性，</w:t>
        </w:r>
      </w:ins>
      <w:ins w:id="36" w:author="hhh0578" w:date="2020-04-16T19:23:00Z">
        <w:r w:rsidR="00A22A87">
          <w:rPr>
            <w:rFonts w:ascii="DengXian" w:eastAsia="DengXian" w:hAnsi="DengXian" w:cs="ＭＳ ゴシック" w:hint="eastAsia"/>
            <w:lang w:eastAsia="zh-CN"/>
          </w:rPr>
          <w:t>丝毫放松不得</w:t>
        </w:r>
      </w:ins>
      <w:r w:rsidRPr="00EC1FA3">
        <w:rPr>
          <w:rFonts w:ascii="ＭＳ ゴシック" w:eastAsia="ＭＳ ゴシック" w:hAnsi="ＭＳ ゴシック" w:cs="ＭＳ ゴシック" w:hint="eastAsia"/>
          <w:lang w:eastAsia="zh-CN"/>
        </w:rPr>
        <w:t>」</w:t>
      </w:r>
    </w:p>
    <w:p w14:paraId="01E55AB5" w14:textId="77777777" w:rsidR="00EC1FA3" w:rsidRPr="00CE17C5" w:rsidRDefault="00EC1FA3" w:rsidP="00EC1FA3">
      <w:pPr>
        <w:pStyle w:val="a3"/>
        <w:rPr>
          <w:rFonts w:ascii="ＭＳ ゴシック" w:eastAsia="ＭＳ ゴシック" w:hAnsi="ＭＳ ゴシック" w:cs="ＭＳ ゴシック"/>
          <w:lang w:eastAsia="zh-CN"/>
        </w:rPr>
      </w:pPr>
    </w:p>
    <w:p w14:paraId="56D573F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【モーリッツ】</w:t>
      </w:r>
    </w:p>
    <w:p w14:paraId="55CFD7D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&lt;jaT0025&gt;「悪い虫でもついたら大事だからな」</w:t>
      </w:r>
    </w:p>
    <w:p w14:paraId="2198AB5A" w14:textId="14D21C0A"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&lt;cnT0025&gt;「</w:t>
      </w:r>
      <w:del w:id="37" w:author="hhh0578" w:date="2020-04-16T19:23:00Z">
        <w:r w:rsidRPr="00EC1FA3" w:rsidDel="001A004A">
          <w:rPr>
            <w:rFonts w:ascii="Microsoft YaHei" w:eastAsia="Microsoft YaHei" w:hAnsi="Microsoft YaHei" w:cs="Microsoft YaHei" w:hint="eastAsia"/>
            <w:lang w:eastAsia="zh-CN"/>
          </w:rPr>
          <w:delText>毕</w:delText>
        </w:r>
        <w:r w:rsidRPr="00EC1FA3" w:rsidDel="001A004A">
          <w:rPr>
            <w:rFonts w:ascii="DengXian" w:eastAsia="DengXian" w:hAnsi="DengXian" w:cs="ＭＳ ゴシック" w:hint="eastAsia"/>
            <w:lang w:eastAsia="zh-CN"/>
          </w:rPr>
          <w:delText>竟千里之堤</w:delText>
        </w:r>
        <w:r w:rsidRPr="00EC1FA3" w:rsidDel="001A004A">
          <w:rPr>
            <w:rFonts w:ascii="Microsoft YaHei" w:eastAsia="Microsoft YaHei" w:hAnsi="Microsoft YaHei" w:cs="Microsoft YaHei" w:hint="eastAsia"/>
            <w:lang w:eastAsia="zh-CN"/>
          </w:rPr>
          <w:delText>毁</w:delText>
        </w:r>
        <w:r w:rsidRPr="00EC1FA3" w:rsidDel="001A004A">
          <w:rPr>
            <w:rFonts w:ascii="DengXian" w:eastAsia="DengXian" w:hAnsi="DengXian" w:cs="ＭＳ ゴシック" w:hint="eastAsia"/>
            <w:lang w:eastAsia="zh-CN"/>
          </w:rPr>
          <w:delText>于</w:delText>
        </w:r>
        <w:r w:rsidRPr="00EC1FA3" w:rsidDel="001A004A">
          <w:rPr>
            <w:rFonts w:ascii="Microsoft YaHei" w:eastAsia="Microsoft YaHei" w:hAnsi="Microsoft YaHei" w:cs="Microsoft YaHei" w:hint="eastAsia"/>
            <w:lang w:eastAsia="zh-CN"/>
          </w:rPr>
          <w:delText>蚁</w:delText>
        </w:r>
        <w:r w:rsidRPr="00EC1FA3" w:rsidDel="001A004A">
          <w:rPr>
            <w:rFonts w:ascii="DengXian" w:eastAsia="DengXian" w:hAnsi="DengXian" w:cs="ＭＳ ゴシック" w:hint="eastAsia"/>
            <w:lang w:eastAsia="zh-CN"/>
          </w:rPr>
          <w:delText>穴嘛</w:delText>
        </w:r>
      </w:del>
      <w:ins w:id="38" w:author="hhh0578" w:date="2020-04-16T19:24:00Z">
        <w:r w:rsidR="001A004A">
          <w:rPr>
            <w:rFonts w:ascii="Microsoft YaHei" w:eastAsia="Microsoft YaHei" w:hAnsi="Microsoft YaHei" w:cs="Microsoft YaHei" w:hint="eastAsia"/>
            <w:lang w:eastAsia="zh-CN"/>
          </w:rPr>
          <w:t>毕竟惹上什么坏虫可就麻烦了</w:t>
        </w:r>
      </w:ins>
      <w:r w:rsidRPr="00EC1FA3">
        <w:rPr>
          <w:rFonts w:ascii="ＭＳ ゴシック" w:eastAsia="ＭＳ ゴシック" w:hAnsi="ＭＳ ゴシック" w:cs="ＭＳ ゴシック" w:hint="eastAsia"/>
          <w:lang w:eastAsia="zh-CN"/>
        </w:rPr>
        <w:t>」</w:t>
      </w:r>
    </w:p>
    <w:p w14:paraId="78F25769" w14:textId="77777777" w:rsidR="00EC1FA3" w:rsidRPr="00EC1FA3" w:rsidRDefault="00EC1FA3" w:rsidP="00EC1FA3">
      <w:pPr>
        <w:pStyle w:val="a3"/>
        <w:rPr>
          <w:rFonts w:ascii="ＭＳ ゴシック" w:eastAsia="ＭＳ ゴシック" w:hAnsi="ＭＳ ゴシック" w:cs="ＭＳ ゴシック"/>
          <w:lang w:eastAsia="zh-CN"/>
        </w:rPr>
      </w:pPr>
    </w:p>
    <w:p w14:paraId="04104E6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【カレン】</w:t>
      </w:r>
    </w:p>
    <w:p w14:paraId="009DB26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&lt;jaT0026&gt;「ふふふ、仰る通りです」</w:t>
      </w:r>
    </w:p>
    <w:p w14:paraId="3CD19DC4"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&lt;cnT0026&gt;「呵呵，如您所</w:t>
      </w:r>
      <w:r w:rsidRPr="00EC1FA3">
        <w:rPr>
          <w:rFonts w:ascii="Microsoft YaHei" w:eastAsia="Microsoft YaHei" w:hAnsi="Microsoft YaHei" w:cs="Microsoft YaHei" w:hint="eastAsia"/>
          <w:lang w:eastAsia="zh-CN"/>
        </w:rPr>
        <w:t>说</w:t>
      </w:r>
      <w:r w:rsidRPr="00EC1FA3">
        <w:rPr>
          <w:rFonts w:ascii="ＭＳ ゴシック" w:eastAsia="ＭＳ ゴシック" w:hAnsi="ＭＳ ゴシック" w:cs="ＭＳ ゴシック" w:hint="eastAsia"/>
          <w:lang w:eastAsia="zh-CN"/>
        </w:rPr>
        <w:t>」</w:t>
      </w:r>
    </w:p>
    <w:p w14:paraId="509E3036" w14:textId="77777777" w:rsidR="00EC1FA3" w:rsidRPr="00EC1FA3" w:rsidRDefault="00EC1FA3" w:rsidP="00EC1FA3">
      <w:pPr>
        <w:pStyle w:val="a3"/>
        <w:rPr>
          <w:rFonts w:ascii="ＭＳ ゴシック" w:eastAsia="ＭＳ ゴシック" w:hAnsi="ＭＳ ゴシック" w:cs="ＭＳ ゴシック"/>
          <w:lang w:eastAsia="zh-CN"/>
        </w:rPr>
      </w:pPr>
    </w:p>
    <w:p w14:paraId="5FAC5BE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724EE0B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&lt;jaT0027&gt;悪い……虫か。</w:t>
      </w:r>
    </w:p>
    <w:p w14:paraId="5710D6D4" w14:textId="03A6A1AA"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&lt;cnT0027&gt;</w:t>
      </w:r>
      <w:ins w:id="39" w:author="hhh0578" w:date="2020-04-16T19:24:00Z">
        <w:r w:rsidR="001A004A">
          <w:rPr>
            <w:rFonts w:ascii="DengXian" w:eastAsia="DengXian" w:hAnsi="DengXian" w:cs="ＭＳ ゴシック" w:hint="eastAsia"/>
            <w:lang w:eastAsia="zh-CN"/>
          </w:rPr>
          <w:t>坏虫</w:t>
        </w:r>
      </w:ins>
      <w:del w:id="40" w:author="hhh0578" w:date="2020-04-16T19:24:00Z">
        <w:r w:rsidRPr="00EC1FA3" w:rsidDel="001A004A">
          <w:rPr>
            <w:rFonts w:ascii="Microsoft YaHei" w:eastAsia="Microsoft YaHei" w:hAnsi="Microsoft YaHei" w:cs="Microsoft YaHei" w:hint="eastAsia"/>
          </w:rPr>
          <w:delText>蚁</w:delText>
        </w:r>
        <w:r w:rsidRPr="00EC1FA3" w:rsidDel="001A004A">
          <w:rPr>
            <w:rFonts w:ascii="ＭＳ ゴシック" w:eastAsia="ＭＳ ゴシック" w:hAnsi="ＭＳ ゴシック" w:cs="ＭＳ ゴシック" w:hint="eastAsia"/>
          </w:rPr>
          <w:delText>穴</w:delText>
        </w:r>
      </w:del>
      <w:r w:rsidRPr="00EC1FA3">
        <w:rPr>
          <w:rFonts w:ascii="ＭＳ ゴシック" w:eastAsia="ＭＳ ゴシック" w:hAnsi="ＭＳ ゴシック" w:cs="ＭＳ ゴシック"/>
        </w:rPr>
        <w:t>……</w:t>
      </w:r>
      <w:r w:rsidRPr="00EC1FA3">
        <w:rPr>
          <w:rFonts w:ascii="Microsoft YaHei" w:eastAsia="Microsoft YaHei" w:hAnsi="Microsoft YaHei" w:cs="Microsoft YaHei" w:hint="eastAsia"/>
        </w:rPr>
        <w:t>吗</w:t>
      </w:r>
      <w:r w:rsidRPr="00EC1FA3">
        <w:rPr>
          <w:rFonts w:ascii="ＭＳ ゴシック" w:eastAsia="ＭＳ ゴシック" w:hAnsi="ＭＳ ゴシック" w:cs="ＭＳ ゴシック" w:hint="eastAsia"/>
        </w:rPr>
        <w:t>。</w:t>
      </w:r>
    </w:p>
    <w:p w14:paraId="3C0E5BF5" w14:textId="77777777" w:rsidR="00EC1FA3" w:rsidRPr="00EC1FA3" w:rsidRDefault="00EC1FA3" w:rsidP="00EC1FA3">
      <w:pPr>
        <w:pStyle w:val="a3"/>
        <w:rPr>
          <w:rFonts w:ascii="ＭＳ ゴシック" w:eastAsia="ＭＳ ゴシック" w:hAnsi="ＭＳ ゴシック" w:cs="ＭＳ ゴシック"/>
        </w:rPr>
      </w:pPr>
    </w:p>
    <w:p w14:paraId="0DEA90C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【モーリッツ】</w:t>
      </w:r>
    </w:p>
    <w:p w14:paraId="7AC12D2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&lt;jaT0028&gt;「カレンもご苦労なことだ」</w:t>
      </w:r>
    </w:p>
    <w:p w14:paraId="5FED6171" w14:textId="277C8765"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&lt;cnT0028&gt;「也真是辛苦</w:t>
      </w:r>
      <w:ins w:id="41" w:author="hhh0578" w:date="2020-04-16T19:25:00Z">
        <w:r w:rsidR="00682C25">
          <w:rPr>
            <w:rFonts w:ascii="Microsoft YaHei" w:eastAsia="Microsoft YaHei" w:hAnsi="Microsoft YaHei" w:cs="Microsoft YaHei" w:hint="eastAsia"/>
            <w:lang w:eastAsia="zh-CN"/>
          </w:rPr>
          <w:t>你</w:t>
        </w:r>
      </w:ins>
      <w:del w:id="42" w:author="hhh0578" w:date="2020-04-16T19:25:00Z">
        <w:r w:rsidRPr="00EC1FA3" w:rsidDel="00682C25">
          <w:rPr>
            <w:rFonts w:ascii="ＭＳ ゴシック" w:eastAsia="ＭＳ ゴシック" w:hAnsi="ＭＳ ゴシック" w:cs="ＭＳ ゴシック"/>
            <w:lang w:eastAsia="zh-CN"/>
          </w:rPr>
          <w:delText>卡</w:delText>
        </w:r>
        <w:r w:rsidRPr="00EC1FA3" w:rsidDel="00682C25">
          <w:rPr>
            <w:rFonts w:ascii="Microsoft YaHei" w:eastAsia="Microsoft YaHei" w:hAnsi="Microsoft YaHei" w:cs="Microsoft YaHei" w:hint="eastAsia"/>
            <w:lang w:eastAsia="zh-CN"/>
          </w:rPr>
          <w:delText>莲</w:delText>
        </w:r>
      </w:del>
      <w:r w:rsidRPr="00EC1FA3">
        <w:rPr>
          <w:rFonts w:ascii="ＭＳ ゴシック" w:eastAsia="ＭＳ ゴシック" w:hAnsi="ＭＳ ゴシック" w:cs="ＭＳ ゴシック" w:hint="eastAsia"/>
          <w:lang w:eastAsia="zh-CN"/>
        </w:rPr>
        <w:t>了」</w:t>
      </w:r>
    </w:p>
    <w:p w14:paraId="30C02210" w14:textId="77777777" w:rsidR="00EC1FA3" w:rsidRPr="00EC1FA3" w:rsidRDefault="00EC1FA3" w:rsidP="00EC1FA3">
      <w:pPr>
        <w:pStyle w:val="a3"/>
        <w:rPr>
          <w:rFonts w:ascii="ＭＳ ゴシック" w:eastAsia="ＭＳ ゴシック" w:hAnsi="ＭＳ ゴシック" w:cs="ＭＳ ゴシック"/>
          <w:lang w:eastAsia="zh-CN"/>
        </w:rPr>
      </w:pPr>
    </w:p>
    <w:p w14:paraId="55E79CD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【モーリッツ】</w:t>
      </w:r>
    </w:p>
    <w:p w14:paraId="317A07C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&lt;jaT0029&gt;「ところでエステルにはもう会ったかね？」</w:t>
      </w:r>
    </w:p>
    <w:p w14:paraId="3189454B" w14:textId="4FCC0E80"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&lt;cnT0029&gt;「</w:t>
      </w:r>
      <w:ins w:id="43" w:author="hhh0578" w:date="2020-04-16T19:25:00Z">
        <w:r w:rsidR="00682C25">
          <w:rPr>
            <w:rFonts w:ascii="Microsoft YaHei" w:eastAsia="Microsoft YaHei" w:hAnsi="Microsoft YaHei" w:cs="Microsoft YaHei" w:hint="eastAsia"/>
            <w:lang w:eastAsia="zh-CN"/>
          </w:rPr>
          <w:t>说来你</w:t>
        </w:r>
      </w:ins>
      <w:r w:rsidRPr="00EC1FA3">
        <w:rPr>
          <w:rFonts w:ascii="ＭＳ ゴシック" w:eastAsia="ＭＳ ゴシック" w:hAnsi="ＭＳ ゴシック" w:cs="ＭＳ ゴシック"/>
          <w:lang w:eastAsia="zh-CN"/>
        </w:rPr>
        <w:t>已</w:t>
      </w:r>
      <w:r w:rsidRPr="00EC1FA3">
        <w:rPr>
          <w:rFonts w:ascii="Microsoft YaHei" w:eastAsia="Microsoft YaHei" w:hAnsi="Microsoft YaHei" w:cs="Microsoft YaHei" w:hint="eastAsia"/>
          <w:lang w:eastAsia="zh-CN"/>
        </w:rPr>
        <w:t>经见过</w:t>
      </w:r>
      <w:r w:rsidRPr="00EC1FA3">
        <w:rPr>
          <w:rFonts w:ascii="ＭＳ ゴシック" w:eastAsia="ＭＳ ゴシック" w:hAnsi="ＭＳ ゴシック" w:cs="ＭＳ ゴシック" w:hint="eastAsia"/>
          <w:lang w:eastAsia="zh-CN"/>
        </w:rPr>
        <w:t>艾斯蒂</w:t>
      </w:r>
      <w:r w:rsidRPr="00EC1FA3">
        <w:rPr>
          <w:rFonts w:ascii="Microsoft YaHei" w:eastAsia="Microsoft YaHei" w:hAnsi="Microsoft YaHei" w:cs="Microsoft YaHei" w:hint="eastAsia"/>
          <w:lang w:eastAsia="zh-CN"/>
        </w:rPr>
        <w:t>尔</w:t>
      </w:r>
      <w:r w:rsidRPr="00EC1FA3">
        <w:rPr>
          <w:rFonts w:ascii="ＭＳ ゴシック" w:eastAsia="ＭＳ ゴシック" w:hAnsi="ＭＳ ゴシック" w:cs="ＭＳ ゴシック" w:hint="eastAsia"/>
          <w:lang w:eastAsia="zh-CN"/>
        </w:rPr>
        <w:t>了</w:t>
      </w:r>
      <w:r w:rsidRPr="00EC1FA3">
        <w:rPr>
          <w:rFonts w:ascii="Microsoft YaHei" w:eastAsia="Microsoft YaHei" w:hAnsi="Microsoft YaHei" w:cs="Microsoft YaHei" w:hint="eastAsia"/>
          <w:lang w:eastAsia="zh-CN"/>
        </w:rPr>
        <w:t>吗</w:t>
      </w:r>
      <w:r w:rsidRPr="00EC1FA3">
        <w:rPr>
          <w:rFonts w:ascii="ＭＳ ゴシック" w:eastAsia="ＭＳ ゴシック" w:hAnsi="ＭＳ ゴシック" w:cs="ＭＳ ゴシック" w:hint="eastAsia"/>
          <w:lang w:eastAsia="zh-CN"/>
        </w:rPr>
        <w:t>？」</w:t>
      </w:r>
    </w:p>
    <w:p w14:paraId="7A342C94" w14:textId="77777777" w:rsidR="00EC1FA3" w:rsidRPr="00EC1FA3" w:rsidRDefault="00EC1FA3" w:rsidP="00EC1FA3">
      <w:pPr>
        <w:pStyle w:val="a3"/>
        <w:rPr>
          <w:rFonts w:ascii="ＭＳ ゴシック" w:eastAsia="ＭＳ ゴシック" w:hAnsi="ＭＳ ゴシック" w:cs="ＭＳ ゴシック"/>
          <w:lang w:eastAsia="zh-CN"/>
        </w:rPr>
      </w:pPr>
    </w:p>
    <w:p w14:paraId="3E9F1DE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【カレン】</w:t>
      </w:r>
    </w:p>
    <w:p w14:paraId="794B15B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&lt;jaT0030&gt;「いえ、まだ」</w:t>
      </w:r>
    </w:p>
    <w:p w14:paraId="508DBFF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&lt;cnT0030&gt;「不，</w:t>
      </w:r>
      <w:r w:rsidRPr="00EC1FA3">
        <w:rPr>
          <w:rFonts w:ascii="Microsoft YaHei" w:eastAsia="Microsoft YaHei" w:hAnsi="Microsoft YaHei" w:cs="Microsoft YaHei" w:hint="eastAsia"/>
        </w:rPr>
        <w:t>还</w:t>
      </w:r>
      <w:r w:rsidRPr="00EC1FA3">
        <w:rPr>
          <w:rFonts w:ascii="ＭＳ ゴシック" w:eastAsia="ＭＳ ゴシック" w:hAnsi="ＭＳ ゴシック" w:cs="ＭＳ ゴシック" w:hint="eastAsia"/>
        </w:rPr>
        <w:t>没」</w:t>
      </w:r>
    </w:p>
    <w:p w14:paraId="690930BA" w14:textId="77777777" w:rsidR="00EC1FA3" w:rsidRPr="00EC1FA3" w:rsidRDefault="00EC1FA3" w:rsidP="00EC1FA3">
      <w:pPr>
        <w:pStyle w:val="a3"/>
        <w:rPr>
          <w:rFonts w:ascii="ＭＳ ゴシック" w:eastAsia="ＭＳ ゴシック" w:hAnsi="ＭＳ ゴシック" w:cs="ＭＳ ゴシック"/>
        </w:rPr>
      </w:pPr>
    </w:p>
    <w:p w14:paraId="209F47E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lastRenderedPageBreak/>
        <w:t>//TEXT 【モーリッツ】</w:t>
      </w:r>
    </w:p>
    <w:p w14:paraId="19965E2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&lt;jaT0031&gt;「先日、ここに赴任してきたことは耳に入っているだろう？」</w:t>
      </w:r>
    </w:p>
    <w:p w14:paraId="38A7EED1" w14:textId="30A1BC1C"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&lt;cnT0031&gt;「前几天到</w:t>
      </w:r>
      <w:r w:rsidRPr="00EC1FA3">
        <w:rPr>
          <w:rFonts w:ascii="Microsoft YaHei" w:eastAsia="Microsoft YaHei" w:hAnsi="Microsoft YaHei" w:cs="Microsoft YaHei" w:hint="eastAsia"/>
          <w:lang w:eastAsia="zh-CN"/>
        </w:rPr>
        <w:t>这</w:t>
      </w:r>
      <w:r w:rsidRPr="00EC1FA3">
        <w:rPr>
          <w:rFonts w:ascii="ＭＳ ゴシック" w:eastAsia="ＭＳ ゴシック" w:hAnsi="ＭＳ ゴシック" w:cs="ＭＳ ゴシック" w:hint="eastAsia"/>
          <w:lang w:eastAsia="zh-CN"/>
        </w:rPr>
        <w:t>里赴任</w:t>
      </w:r>
      <w:ins w:id="44" w:author="hhh0578" w:date="2020-04-16T19:25:00Z">
        <w:r w:rsidR="00461A8B">
          <w:rPr>
            <w:rFonts w:ascii="ＭＳ ゴシック" w:eastAsia="DengXian" w:hAnsi="ＭＳ ゴシック" w:cs="ＭＳ ゴシック" w:hint="eastAsia"/>
            <w:lang w:eastAsia="zh-CN"/>
          </w:rPr>
          <w:t>，</w:t>
        </w:r>
      </w:ins>
      <w:del w:id="45" w:author="hhh0578" w:date="2020-04-16T19:25:00Z">
        <w:r w:rsidRPr="00EC1FA3" w:rsidDel="00461A8B">
          <w:rPr>
            <w:rFonts w:ascii="ＭＳ ゴシック" w:eastAsia="ＭＳ ゴシック" w:hAnsi="ＭＳ ゴシック" w:cs="ＭＳ ゴシック" w:hint="eastAsia"/>
            <w:lang w:eastAsia="zh-CN"/>
          </w:rPr>
          <w:delText>一事</w:delText>
        </w:r>
      </w:del>
      <w:ins w:id="46" w:author="hhh0578" w:date="2020-04-16T19:25:00Z">
        <w:r w:rsidR="00461A8B">
          <w:rPr>
            <w:rFonts w:ascii="DengXian" w:eastAsia="DengXian" w:hAnsi="DengXian" w:cs="ＭＳ ゴシック" w:hint="eastAsia"/>
            <w:lang w:eastAsia="zh-CN"/>
          </w:rPr>
          <w:t>你</w:t>
        </w:r>
      </w:ins>
      <w:r w:rsidRPr="00EC1FA3">
        <w:rPr>
          <w:rFonts w:ascii="Microsoft YaHei" w:eastAsia="Microsoft YaHei" w:hAnsi="Microsoft YaHei" w:cs="Microsoft YaHei" w:hint="eastAsia"/>
          <w:lang w:eastAsia="zh-CN"/>
        </w:rPr>
        <w:t>应该</w:t>
      </w:r>
      <w:r w:rsidRPr="00EC1FA3">
        <w:rPr>
          <w:rFonts w:ascii="ＭＳ ゴシック" w:eastAsia="ＭＳ ゴシック" w:hAnsi="ＭＳ ゴシック" w:cs="ＭＳ ゴシック" w:hint="eastAsia"/>
          <w:lang w:eastAsia="zh-CN"/>
        </w:rPr>
        <w:t>听</w:t>
      </w:r>
      <w:r w:rsidRPr="00EC1FA3">
        <w:rPr>
          <w:rFonts w:ascii="Microsoft YaHei" w:eastAsia="Microsoft YaHei" w:hAnsi="Microsoft YaHei" w:cs="Microsoft YaHei" w:hint="eastAsia"/>
          <w:lang w:eastAsia="zh-CN"/>
        </w:rPr>
        <w:t>说</w:t>
      </w:r>
      <w:r w:rsidRPr="00EC1FA3">
        <w:rPr>
          <w:rFonts w:ascii="ＭＳ ゴシック" w:eastAsia="ＭＳ ゴシック" w:hAnsi="ＭＳ ゴシック" w:cs="ＭＳ ゴシック" w:hint="eastAsia"/>
          <w:lang w:eastAsia="zh-CN"/>
        </w:rPr>
        <w:t>了吧？」</w:t>
      </w:r>
    </w:p>
    <w:p w14:paraId="1D81952E" w14:textId="77777777" w:rsidR="00EC1FA3" w:rsidRPr="00EC1FA3" w:rsidRDefault="00EC1FA3" w:rsidP="00EC1FA3">
      <w:pPr>
        <w:pStyle w:val="a3"/>
        <w:rPr>
          <w:rFonts w:ascii="ＭＳ ゴシック" w:eastAsia="ＭＳ ゴシック" w:hAnsi="ＭＳ ゴシック" w:cs="ＭＳ ゴシック"/>
          <w:lang w:eastAsia="zh-CN"/>
        </w:rPr>
      </w:pPr>
    </w:p>
    <w:p w14:paraId="0F44C39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【カレン】</w:t>
      </w:r>
    </w:p>
    <w:p w14:paraId="5C10C62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&lt;jaT0032&gt;「ええ、もちろん。日曜礼拝で挨拶をしたことは伺いました」</w:t>
      </w:r>
    </w:p>
    <w:p w14:paraId="0A8DE25E" w14:textId="2BEF5E94"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&lt;cnT0032&gt;「</w:t>
      </w:r>
      <w:del w:id="47" w:author="hhh0578" w:date="2020-04-16T19:25:00Z">
        <w:r w:rsidRPr="00EC1FA3" w:rsidDel="00E90F74">
          <w:rPr>
            <w:rFonts w:ascii="ＭＳ ゴシック" w:eastAsia="ＭＳ ゴシック" w:hAnsi="ＭＳ ゴシック" w:cs="ＭＳ ゴシック"/>
            <w:lang w:eastAsia="zh-CN"/>
          </w:rPr>
          <w:delText>是的，</w:delText>
        </w:r>
      </w:del>
      <w:r w:rsidRPr="00EC1FA3">
        <w:rPr>
          <w:rFonts w:ascii="ＭＳ ゴシック" w:eastAsia="ＭＳ ゴシック" w:hAnsi="ＭＳ ゴシック" w:cs="ＭＳ ゴシック"/>
          <w:lang w:eastAsia="zh-CN"/>
        </w:rPr>
        <w:t>当然。</w:t>
      </w:r>
      <w:del w:id="48" w:author="hhh0578" w:date="2020-04-16T19:25:00Z">
        <w:r w:rsidRPr="00EC1FA3" w:rsidDel="00E90F74">
          <w:rPr>
            <w:rFonts w:ascii="ＭＳ ゴシック" w:eastAsia="ＭＳ ゴシック" w:hAnsi="ＭＳ ゴシック" w:cs="ＭＳ ゴシック"/>
            <w:lang w:eastAsia="zh-CN"/>
          </w:rPr>
          <w:delText>已</w:delText>
        </w:r>
        <w:r w:rsidRPr="00EC1FA3" w:rsidDel="00E90F74">
          <w:rPr>
            <w:rFonts w:ascii="Microsoft YaHei" w:eastAsia="Microsoft YaHei" w:hAnsi="Microsoft YaHei" w:cs="Microsoft YaHei" w:hint="eastAsia"/>
            <w:lang w:eastAsia="zh-CN"/>
          </w:rPr>
          <w:delText>经</w:delText>
        </w:r>
        <w:r w:rsidRPr="00EC1FA3" w:rsidDel="00E90F74">
          <w:rPr>
            <w:rFonts w:ascii="ＭＳ ゴシック" w:eastAsia="ＭＳ ゴシック" w:hAnsi="ＭＳ ゴシック" w:cs="ＭＳ ゴシック" w:hint="eastAsia"/>
            <w:lang w:eastAsia="zh-CN"/>
          </w:rPr>
          <w:delText>听</w:delText>
        </w:r>
        <w:r w:rsidRPr="00EC1FA3" w:rsidDel="00E90F74">
          <w:rPr>
            <w:rFonts w:ascii="Microsoft YaHei" w:eastAsia="Microsoft YaHei" w:hAnsi="Microsoft YaHei" w:cs="Microsoft YaHei" w:hint="eastAsia"/>
            <w:lang w:eastAsia="zh-CN"/>
          </w:rPr>
          <w:delText>说</w:delText>
        </w:r>
        <w:r w:rsidRPr="00EC1FA3" w:rsidDel="00E90F74">
          <w:rPr>
            <w:rFonts w:ascii="ＭＳ ゴシック" w:eastAsia="ＭＳ ゴシック" w:hAnsi="ＭＳ ゴシック" w:cs="ＭＳ ゴシック" w:hint="eastAsia"/>
            <w:lang w:eastAsia="zh-CN"/>
          </w:rPr>
          <w:delText>在礼拜天</w:delText>
        </w:r>
      </w:del>
      <w:ins w:id="49" w:author="hhh0578" w:date="2020-04-16T19:25:00Z">
        <w:r w:rsidR="00E90F74">
          <w:rPr>
            <w:rFonts w:ascii="DengXian" w:eastAsia="DengXian" w:hAnsi="DengXian" w:cs="ＭＳ ゴシック" w:hint="eastAsia"/>
            <w:lang w:eastAsia="zh-CN"/>
          </w:rPr>
          <w:t>听说在周日的礼拜已经</w:t>
        </w:r>
      </w:ins>
      <w:r w:rsidRPr="00EC1FA3">
        <w:rPr>
          <w:rFonts w:ascii="ＭＳ ゴシック" w:eastAsia="ＭＳ ゴシック" w:hAnsi="ＭＳ ゴシック" w:cs="ＭＳ ゴシック" w:hint="eastAsia"/>
          <w:lang w:eastAsia="zh-CN"/>
        </w:rPr>
        <w:t>做</w:t>
      </w:r>
      <w:r w:rsidRPr="00EC1FA3">
        <w:rPr>
          <w:rFonts w:ascii="Microsoft YaHei" w:eastAsia="Microsoft YaHei" w:hAnsi="Microsoft YaHei" w:cs="Microsoft YaHei" w:hint="eastAsia"/>
          <w:lang w:eastAsia="zh-CN"/>
        </w:rPr>
        <w:t>过</w:t>
      </w:r>
      <w:r w:rsidRPr="00EC1FA3">
        <w:rPr>
          <w:rFonts w:ascii="ＭＳ ゴシック" w:eastAsia="ＭＳ ゴシック" w:hAnsi="ＭＳ ゴシック" w:cs="ＭＳ ゴシック" w:hint="eastAsia"/>
          <w:lang w:eastAsia="zh-CN"/>
        </w:rPr>
        <w:t>介</w:t>
      </w:r>
      <w:r w:rsidRPr="00EC1FA3">
        <w:rPr>
          <w:rFonts w:ascii="Microsoft YaHei" w:eastAsia="Microsoft YaHei" w:hAnsi="Microsoft YaHei" w:cs="Microsoft YaHei" w:hint="eastAsia"/>
          <w:lang w:eastAsia="zh-CN"/>
        </w:rPr>
        <w:t>绍</w:t>
      </w:r>
      <w:ins w:id="50" w:author="hhh0578" w:date="2020-04-16T19:26:00Z">
        <w:r w:rsidR="00E90F74">
          <w:rPr>
            <w:rFonts w:ascii="Microsoft YaHei" w:eastAsia="Microsoft YaHei" w:hAnsi="Microsoft YaHei" w:cs="Microsoft YaHei" w:hint="eastAsia"/>
            <w:lang w:eastAsia="zh-CN"/>
          </w:rPr>
          <w:t>了</w:t>
        </w:r>
      </w:ins>
      <w:r w:rsidRPr="00EC1FA3">
        <w:rPr>
          <w:rFonts w:ascii="ＭＳ ゴシック" w:eastAsia="ＭＳ ゴシック" w:hAnsi="ＭＳ ゴシック" w:cs="ＭＳ ゴシック" w:hint="eastAsia"/>
          <w:lang w:eastAsia="zh-CN"/>
        </w:rPr>
        <w:t>」</w:t>
      </w:r>
    </w:p>
    <w:p w14:paraId="0031E5BA" w14:textId="77777777" w:rsidR="00EC1FA3" w:rsidRPr="00EC1FA3" w:rsidRDefault="00EC1FA3" w:rsidP="00EC1FA3">
      <w:pPr>
        <w:pStyle w:val="a3"/>
        <w:rPr>
          <w:rFonts w:ascii="ＭＳ ゴシック" w:eastAsia="ＭＳ ゴシック" w:hAnsi="ＭＳ ゴシック" w:cs="ＭＳ ゴシック"/>
          <w:lang w:eastAsia="zh-CN"/>
        </w:rPr>
      </w:pPr>
    </w:p>
    <w:p w14:paraId="1546BF2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【モーリッツ】</w:t>
      </w:r>
    </w:p>
    <w:p w14:paraId="5620FA7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&lt;jaT0033&gt;「しばらく会わないうちに、立派になったよ」</w:t>
      </w:r>
    </w:p>
    <w:p w14:paraId="4A3481C5" w14:textId="6A6B3622"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&lt;cnT0033&gt;「一段</w:t>
      </w:r>
      <w:r w:rsidRPr="00EC1FA3">
        <w:rPr>
          <w:rFonts w:ascii="Microsoft YaHei" w:eastAsia="Microsoft YaHei" w:hAnsi="Microsoft YaHei" w:cs="Microsoft YaHei" w:hint="eastAsia"/>
          <w:lang w:eastAsia="zh-CN"/>
        </w:rPr>
        <w:t>时间</w:t>
      </w:r>
      <w:r w:rsidRPr="00EC1FA3">
        <w:rPr>
          <w:rFonts w:ascii="ＭＳ ゴシック" w:eastAsia="ＭＳ ゴシック" w:hAnsi="ＭＳ ゴシック" w:cs="ＭＳ ゴシック" w:hint="eastAsia"/>
          <w:lang w:eastAsia="zh-CN"/>
        </w:rPr>
        <w:t>没</w:t>
      </w:r>
      <w:r w:rsidRPr="00EC1FA3">
        <w:rPr>
          <w:rFonts w:ascii="Microsoft YaHei" w:eastAsia="Microsoft YaHei" w:hAnsi="Microsoft YaHei" w:cs="Microsoft YaHei" w:hint="eastAsia"/>
          <w:lang w:eastAsia="zh-CN"/>
        </w:rPr>
        <w:t>见</w:t>
      </w:r>
      <w:r w:rsidRPr="00EC1FA3">
        <w:rPr>
          <w:rFonts w:ascii="ＭＳ ゴシック" w:eastAsia="ＭＳ ゴシック" w:hAnsi="ＭＳ ゴシック" w:cs="ＭＳ ゴシック" w:hint="eastAsia"/>
          <w:lang w:eastAsia="zh-CN"/>
        </w:rPr>
        <w:t>，</w:t>
      </w:r>
      <w:ins w:id="51" w:author="hhh0578" w:date="2020-04-16T19:26:00Z">
        <w:r w:rsidR="00F17D31">
          <w:rPr>
            <w:rFonts w:ascii="Microsoft YaHei" w:eastAsia="Microsoft YaHei" w:hAnsi="Microsoft YaHei" w:cs="Microsoft YaHei" w:hint="eastAsia"/>
            <w:lang w:eastAsia="zh-CN"/>
          </w:rPr>
          <w:t>长大了啊</w:t>
        </w:r>
      </w:ins>
      <w:del w:id="52" w:author="hhh0578" w:date="2020-04-16T19:26:00Z">
        <w:r w:rsidRPr="00EC1FA3" w:rsidDel="00F17D31">
          <w:rPr>
            <w:rFonts w:ascii="ＭＳ ゴシック" w:eastAsia="ＭＳ ゴシック" w:hAnsi="ＭＳ ゴシック" w:cs="ＭＳ ゴシック" w:hint="eastAsia"/>
            <w:lang w:eastAsia="zh-CN"/>
          </w:rPr>
          <w:delText>已</w:delText>
        </w:r>
        <w:r w:rsidRPr="00EC1FA3" w:rsidDel="00F17D31">
          <w:rPr>
            <w:rFonts w:ascii="Microsoft YaHei" w:eastAsia="Microsoft YaHei" w:hAnsi="Microsoft YaHei" w:cs="Microsoft YaHei" w:hint="eastAsia"/>
            <w:lang w:eastAsia="zh-CN"/>
          </w:rPr>
          <w:delText>经</w:delText>
        </w:r>
        <w:r w:rsidRPr="00EC1FA3" w:rsidDel="00F17D31">
          <w:rPr>
            <w:rFonts w:ascii="ＭＳ ゴシック" w:eastAsia="ＭＳ ゴシック" w:hAnsi="ＭＳ ゴシック" w:cs="ＭＳ ゴシック" w:hint="eastAsia"/>
            <w:lang w:eastAsia="zh-CN"/>
          </w:rPr>
          <w:delText>成</w:delText>
        </w:r>
        <w:r w:rsidRPr="00EC1FA3" w:rsidDel="00F17D31">
          <w:rPr>
            <w:rFonts w:ascii="Microsoft YaHei" w:eastAsia="Microsoft YaHei" w:hAnsi="Microsoft YaHei" w:cs="Microsoft YaHei" w:hint="eastAsia"/>
            <w:lang w:eastAsia="zh-CN"/>
          </w:rPr>
          <w:delText>长</w:delText>
        </w:r>
        <w:r w:rsidRPr="00EC1FA3" w:rsidDel="00F17D31">
          <w:rPr>
            <w:rFonts w:ascii="ＭＳ ゴシック" w:eastAsia="ＭＳ ゴシック" w:hAnsi="ＭＳ ゴシック" w:cs="ＭＳ ゴシック" w:hint="eastAsia"/>
            <w:lang w:eastAsia="zh-CN"/>
          </w:rPr>
          <w:delText>得非常</w:delText>
        </w:r>
        <w:r w:rsidRPr="00EC1FA3" w:rsidDel="00F17D31">
          <w:rPr>
            <w:rFonts w:ascii="Microsoft YaHei" w:eastAsia="Microsoft YaHei" w:hAnsi="Microsoft YaHei" w:cs="Microsoft YaHei" w:hint="eastAsia"/>
            <w:lang w:eastAsia="zh-CN"/>
          </w:rPr>
          <w:delText>优</w:delText>
        </w:r>
        <w:r w:rsidRPr="00EC1FA3" w:rsidDel="00F17D31">
          <w:rPr>
            <w:rFonts w:ascii="ＭＳ ゴシック" w:eastAsia="ＭＳ ゴシック" w:hAnsi="ＭＳ ゴシック" w:cs="ＭＳ ゴシック" w:hint="eastAsia"/>
            <w:lang w:eastAsia="zh-CN"/>
          </w:rPr>
          <w:delText>秀</w:delText>
        </w:r>
      </w:del>
      <w:r w:rsidRPr="00EC1FA3">
        <w:rPr>
          <w:rFonts w:ascii="ＭＳ ゴシック" w:eastAsia="ＭＳ ゴシック" w:hAnsi="ＭＳ ゴシック" w:cs="ＭＳ ゴシック" w:hint="eastAsia"/>
          <w:lang w:eastAsia="zh-CN"/>
        </w:rPr>
        <w:t>」</w:t>
      </w:r>
    </w:p>
    <w:p w14:paraId="5B6341E0" w14:textId="77777777" w:rsidR="00EC1FA3" w:rsidRPr="00EC1FA3" w:rsidRDefault="00EC1FA3" w:rsidP="00EC1FA3">
      <w:pPr>
        <w:pStyle w:val="a3"/>
        <w:rPr>
          <w:rFonts w:ascii="ＭＳ ゴシック" w:eastAsia="ＭＳ ゴシック" w:hAnsi="ＭＳ ゴシック" w:cs="ＭＳ ゴシック"/>
          <w:lang w:eastAsia="zh-CN"/>
        </w:rPr>
      </w:pPr>
    </w:p>
    <w:p w14:paraId="09E30A0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【カレン】</w:t>
      </w:r>
    </w:p>
    <w:p w14:paraId="6603F48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&lt;jaT0034&gt;「今日は遅くなってしまいましたから、近いうちに改めて様子を見に参ります」</w:t>
      </w:r>
    </w:p>
    <w:p w14:paraId="40C9886F" w14:textId="09B02BA9"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&lt;cnT0034&gt;「今天已</w:t>
      </w:r>
      <w:r w:rsidRPr="00EC1FA3">
        <w:rPr>
          <w:rFonts w:ascii="Microsoft YaHei" w:eastAsia="Microsoft YaHei" w:hAnsi="Microsoft YaHei" w:cs="Microsoft YaHei" w:hint="eastAsia"/>
          <w:lang w:eastAsia="zh-CN"/>
        </w:rPr>
        <w:t>经</w:t>
      </w:r>
      <w:r w:rsidRPr="00EC1FA3">
        <w:rPr>
          <w:rFonts w:ascii="ＭＳ ゴシック" w:eastAsia="ＭＳ ゴシック" w:hAnsi="ＭＳ ゴシック" w:cs="ＭＳ ゴシック" w:hint="eastAsia"/>
          <w:lang w:eastAsia="zh-CN"/>
        </w:rPr>
        <w:t>很晚了，</w:t>
      </w:r>
      <w:ins w:id="53" w:author="hhh0578" w:date="2020-04-16T19:26:00Z">
        <w:r w:rsidR="009F48B5">
          <w:rPr>
            <w:rFonts w:ascii="ＭＳ ゴシック" w:eastAsia="DengXian" w:hAnsi="ＭＳ ゴシック" w:cs="ＭＳ ゴシック" w:hint="eastAsia"/>
            <w:lang w:eastAsia="zh-CN"/>
          </w:rPr>
          <w:t>过</w:t>
        </w:r>
      </w:ins>
      <w:del w:id="54" w:author="hhh0578" w:date="2020-04-16T19:26:00Z">
        <w:r w:rsidRPr="00EC1FA3" w:rsidDel="009F48B5">
          <w:rPr>
            <w:rFonts w:ascii="ＭＳ ゴシック" w:eastAsia="ＭＳ ゴシック" w:hAnsi="ＭＳ ゴシック" w:cs="ＭＳ ゴシック" w:hint="eastAsia"/>
            <w:lang w:eastAsia="zh-CN"/>
          </w:rPr>
          <w:delText>近</w:delText>
        </w:r>
      </w:del>
      <w:r w:rsidRPr="00EC1FA3">
        <w:rPr>
          <w:rFonts w:ascii="ＭＳ ゴシック" w:eastAsia="ＭＳ ゴシック" w:hAnsi="ＭＳ ゴシック" w:cs="ＭＳ ゴシック" w:hint="eastAsia"/>
          <w:lang w:eastAsia="zh-CN"/>
        </w:rPr>
        <w:t>几天我会再抽空</w:t>
      </w:r>
      <w:ins w:id="55" w:author="hhh0578" w:date="2020-04-16T19:26:00Z">
        <w:r w:rsidR="005D09A6">
          <w:rPr>
            <w:rFonts w:ascii="ＭＳ ゴシック" w:eastAsia="DengXian" w:hAnsi="ＭＳ ゴシック" w:cs="ＭＳ ゴシック" w:hint="eastAsia"/>
            <w:lang w:eastAsia="zh-CN"/>
          </w:rPr>
          <w:t>去</w:t>
        </w:r>
      </w:ins>
      <w:del w:id="56" w:author="hhh0578" w:date="2020-04-16T19:26:00Z">
        <w:r w:rsidRPr="00EC1FA3" w:rsidDel="005D09A6">
          <w:rPr>
            <w:rFonts w:ascii="ＭＳ ゴシック" w:eastAsia="ＭＳ ゴシック" w:hAnsi="ＭＳ ゴシック" w:cs="ＭＳ ゴシック" w:hint="eastAsia"/>
            <w:lang w:eastAsia="zh-CN"/>
          </w:rPr>
          <w:delText>来</w:delText>
        </w:r>
      </w:del>
      <w:r w:rsidRPr="00EC1FA3">
        <w:rPr>
          <w:rFonts w:ascii="ＭＳ ゴシック" w:eastAsia="ＭＳ ゴシック" w:hAnsi="ＭＳ ゴシック" w:cs="ＭＳ ゴシック" w:hint="eastAsia"/>
          <w:lang w:eastAsia="zh-CN"/>
        </w:rPr>
        <w:t>看看」</w:t>
      </w:r>
    </w:p>
    <w:p w14:paraId="0E83E18B" w14:textId="77777777" w:rsidR="00EC1FA3" w:rsidRPr="00EC1FA3" w:rsidRDefault="00EC1FA3" w:rsidP="00EC1FA3">
      <w:pPr>
        <w:pStyle w:val="a3"/>
        <w:rPr>
          <w:rFonts w:ascii="ＭＳ ゴシック" w:eastAsia="ＭＳ ゴシック" w:hAnsi="ＭＳ ゴシック" w:cs="ＭＳ ゴシック"/>
          <w:lang w:eastAsia="zh-CN"/>
        </w:rPr>
      </w:pPr>
    </w:p>
    <w:p w14:paraId="7470557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【モーリッツ】</w:t>
      </w:r>
    </w:p>
    <w:p w14:paraId="148B39A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&lt;jaT0035&gt;「恐らく、まだ勉強しているよあの子は」</w:t>
      </w:r>
    </w:p>
    <w:p w14:paraId="3C308979"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&lt;cnT0035&gt;「那孩子估</w:t>
      </w:r>
      <w:r w:rsidRPr="00EC1FA3">
        <w:rPr>
          <w:rFonts w:ascii="Microsoft YaHei" w:eastAsia="Microsoft YaHei" w:hAnsi="Microsoft YaHei" w:cs="Microsoft YaHei" w:hint="eastAsia"/>
          <w:lang w:eastAsia="zh-CN"/>
        </w:rPr>
        <w:t>计还</w:t>
      </w:r>
      <w:r w:rsidRPr="00EC1FA3">
        <w:rPr>
          <w:rFonts w:ascii="ＭＳ ゴシック" w:eastAsia="ＭＳ ゴシック" w:hAnsi="ＭＳ ゴシック" w:cs="ＭＳ ゴシック" w:hint="eastAsia"/>
          <w:lang w:eastAsia="zh-CN"/>
        </w:rPr>
        <w:t>在学</w:t>
      </w:r>
      <w:r w:rsidRPr="00EC1FA3">
        <w:rPr>
          <w:rFonts w:ascii="Microsoft YaHei" w:eastAsia="Microsoft YaHei" w:hAnsi="Microsoft YaHei" w:cs="Microsoft YaHei" w:hint="eastAsia"/>
          <w:lang w:eastAsia="zh-CN"/>
        </w:rPr>
        <w:t>习</w:t>
      </w:r>
      <w:r w:rsidRPr="00EC1FA3">
        <w:rPr>
          <w:rFonts w:ascii="ＭＳ ゴシック" w:eastAsia="ＭＳ ゴシック" w:hAnsi="ＭＳ ゴシック" w:cs="ＭＳ ゴシック" w:hint="eastAsia"/>
          <w:lang w:eastAsia="zh-CN"/>
        </w:rPr>
        <w:t>吧」</w:t>
      </w:r>
    </w:p>
    <w:p w14:paraId="2D16C8D1" w14:textId="77777777" w:rsidR="00EC1FA3" w:rsidRPr="00EC1FA3" w:rsidRDefault="00EC1FA3" w:rsidP="00EC1FA3">
      <w:pPr>
        <w:pStyle w:val="a3"/>
        <w:rPr>
          <w:rFonts w:ascii="ＭＳ ゴシック" w:eastAsia="ＭＳ ゴシック" w:hAnsi="ＭＳ ゴシック" w:cs="ＭＳ ゴシック"/>
          <w:lang w:eastAsia="zh-CN"/>
        </w:rPr>
      </w:pPr>
    </w:p>
    <w:p w14:paraId="5E22B5F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【カレン】</w:t>
      </w:r>
    </w:p>
    <w:p w14:paraId="74AACB5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&lt;jaT0036&gt;「相変わらずですね」</w:t>
      </w:r>
    </w:p>
    <w:p w14:paraId="5747E548"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&lt;cnT0036&gt;「</w:t>
      </w:r>
      <w:r w:rsidRPr="00EC1FA3">
        <w:rPr>
          <w:rFonts w:ascii="Microsoft YaHei" w:eastAsia="Microsoft YaHei" w:hAnsi="Microsoft YaHei" w:cs="Microsoft YaHei" w:hint="eastAsia"/>
          <w:lang w:eastAsia="zh-CN"/>
        </w:rPr>
        <w:t>还</w:t>
      </w:r>
      <w:r w:rsidRPr="00EC1FA3">
        <w:rPr>
          <w:rFonts w:ascii="ＭＳ ゴシック" w:eastAsia="ＭＳ ゴシック" w:hAnsi="ＭＳ ゴシック" w:cs="ＭＳ ゴシック" w:hint="eastAsia"/>
          <w:lang w:eastAsia="zh-CN"/>
        </w:rPr>
        <w:t>是老</w:t>
      </w:r>
      <w:r w:rsidRPr="00EC1FA3">
        <w:rPr>
          <w:rFonts w:ascii="Microsoft YaHei" w:eastAsia="Microsoft YaHei" w:hAnsi="Microsoft YaHei" w:cs="Microsoft YaHei" w:hint="eastAsia"/>
          <w:lang w:eastAsia="zh-CN"/>
        </w:rPr>
        <w:t>样</w:t>
      </w:r>
      <w:r w:rsidRPr="00EC1FA3">
        <w:rPr>
          <w:rFonts w:ascii="ＭＳ ゴシック" w:eastAsia="ＭＳ ゴシック" w:hAnsi="ＭＳ ゴシック" w:cs="ＭＳ ゴシック" w:hint="eastAsia"/>
          <w:lang w:eastAsia="zh-CN"/>
        </w:rPr>
        <w:t>子呢」</w:t>
      </w:r>
    </w:p>
    <w:p w14:paraId="7C33CDCC" w14:textId="77777777" w:rsidR="00EC1FA3" w:rsidRPr="00EC1FA3" w:rsidRDefault="00EC1FA3" w:rsidP="00EC1FA3">
      <w:pPr>
        <w:pStyle w:val="a3"/>
        <w:rPr>
          <w:rFonts w:ascii="ＭＳ ゴシック" w:eastAsia="ＭＳ ゴシック" w:hAnsi="ＭＳ ゴシック" w:cs="ＭＳ ゴシック"/>
          <w:lang w:eastAsia="zh-CN"/>
        </w:rPr>
      </w:pPr>
    </w:p>
    <w:p w14:paraId="6A6B18B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【モーリッツ】</w:t>
      </w:r>
    </w:p>
    <w:p w14:paraId="29A056B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&lt;jaT0037&gt;「ああ、努力だけは一人前だ」</w:t>
      </w:r>
    </w:p>
    <w:p w14:paraId="072C48D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&lt;cnT0037&gt;「是啊，唯有努力</w:t>
      </w:r>
      <w:r w:rsidRPr="00EC1FA3">
        <w:rPr>
          <w:rFonts w:ascii="Microsoft YaHei" w:eastAsia="Microsoft YaHei" w:hAnsi="Microsoft YaHei" w:cs="Microsoft YaHei" w:hint="eastAsia"/>
        </w:rPr>
        <w:t>优</w:t>
      </w:r>
      <w:r w:rsidRPr="00EC1FA3">
        <w:rPr>
          <w:rFonts w:ascii="ＭＳ ゴシック" w:eastAsia="ＭＳ ゴシック" w:hAnsi="ＭＳ ゴシック" w:cs="ＭＳ ゴシック" w:hint="eastAsia"/>
        </w:rPr>
        <w:t>于常人」</w:t>
      </w:r>
    </w:p>
    <w:p w14:paraId="48F3DC3D" w14:textId="77777777" w:rsidR="00EC1FA3" w:rsidRPr="00EC1FA3" w:rsidRDefault="00EC1FA3" w:rsidP="00EC1FA3">
      <w:pPr>
        <w:pStyle w:val="a3"/>
        <w:rPr>
          <w:rFonts w:ascii="ＭＳ ゴシック" w:eastAsia="ＭＳ ゴシック" w:hAnsi="ＭＳ ゴシック" w:cs="ＭＳ ゴシック"/>
        </w:rPr>
      </w:pPr>
    </w:p>
    <w:p w14:paraId="4E54F27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lastRenderedPageBreak/>
        <w:t>//TEXT 【カレン】</w:t>
      </w:r>
    </w:p>
    <w:p w14:paraId="2BE6A50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&lt;jaT0038&gt;「二人前は努力していますよ、彼女は」</w:t>
      </w:r>
    </w:p>
    <w:p w14:paraId="4A570485"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&lt;cnT0038&gt;「她是超乎常人地努力</w:t>
      </w:r>
      <w:del w:id="57" w:author="hhh0578" w:date="2020-04-16T19:29:00Z">
        <w:r w:rsidRPr="00EC1FA3" w:rsidDel="0011462B">
          <w:rPr>
            <w:rFonts w:ascii="ＭＳ ゴシック" w:eastAsia="ＭＳ ゴシック" w:hAnsi="ＭＳ ゴシック" w:cs="ＭＳ ゴシック"/>
            <w:lang w:eastAsia="zh-CN"/>
          </w:rPr>
          <w:delText>着</w:delText>
        </w:r>
      </w:del>
      <w:r w:rsidRPr="00EC1FA3">
        <w:rPr>
          <w:rFonts w:ascii="ＭＳ ゴシック" w:eastAsia="ＭＳ ゴシック" w:hAnsi="ＭＳ ゴシック" w:cs="ＭＳ ゴシック"/>
          <w:lang w:eastAsia="zh-CN"/>
        </w:rPr>
        <w:t>哦」</w:t>
      </w:r>
    </w:p>
    <w:p w14:paraId="07553484" w14:textId="77777777" w:rsidR="00EC1FA3" w:rsidRPr="00EC1FA3" w:rsidRDefault="00EC1FA3" w:rsidP="00EC1FA3">
      <w:pPr>
        <w:pStyle w:val="a3"/>
        <w:rPr>
          <w:rFonts w:ascii="ＭＳ ゴシック" w:eastAsia="ＭＳ ゴシック" w:hAnsi="ＭＳ ゴシック" w:cs="ＭＳ ゴシック"/>
          <w:lang w:eastAsia="zh-CN"/>
        </w:rPr>
      </w:pPr>
    </w:p>
    <w:p w14:paraId="6ACC696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【カレン】</w:t>
      </w:r>
    </w:p>
    <w:p w14:paraId="3EF41F6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&lt;jaT0039&gt;「学院でも彼女は常に主席争いをしていたと聞いております」</w:t>
      </w:r>
    </w:p>
    <w:p w14:paraId="3666B3C6" w14:textId="08AE8B79"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&lt;cnT0039&gt;「在学院</w:t>
      </w:r>
      <w:r w:rsidRPr="00EC1FA3">
        <w:rPr>
          <w:rFonts w:ascii="Microsoft YaHei" w:eastAsia="Microsoft YaHei" w:hAnsi="Microsoft YaHei" w:cs="Microsoft YaHei" w:hint="eastAsia"/>
          <w:lang w:eastAsia="zh-CN"/>
        </w:rPr>
        <w:t>时</w:t>
      </w:r>
      <w:ins w:id="58" w:author="hhh0578" w:date="2020-04-16T19:29:00Z">
        <w:r w:rsidR="00E2049B">
          <w:rPr>
            <w:rFonts w:ascii="Microsoft YaHei" w:eastAsia="Microsoft YaHei" w:hAnsi="Microsoft YaHei" w:cs="Microsoft YaHei" w:hint="eastAsia"/>
            <w:lang w:eastAsia="zh-CN"/>
          </w:rPr>
          <w:t>就</w:t>
        </w:r>
      </w:ins>
      <w:ins w:id="59" w:author="hhh0578" w:date="2020-04-16T19:30:00Z">
        <w:r w:rsidR="00E2049B">
          <w:rPr>
            <w:rFonts w:ascii="Microsoft YaHei" w:eastAsia="Microsoft YaHei" w:hAnsi="Microsoft YaHei" w:cs="Microsoft YaHei" w:hint="eastAsia"/>
            <w:lang w:eastAsia="zh-CN"/>
          </w:rPr>
          <w:t>时常听到她争夺主席的消息</w:t>
        </w:r>
      </w:ins>
      <w:del w:id="60" w:author="hhh0578" w:date="2020-04-16T19:29:00Z">
        <w:r w:rsidRPr="00EC1FA3" w:rsidDel="00E2049B">
          <w:rPr>
            <w:rFonts w:ascii="Microsoft YaHei" w:eastAsia="Microsoft YaHei" w:hAnsi="Microsoft YaHei" w:cs="Microsoft YaHei" w:hint="eastAsia"/>
            <w:lang w:eastAsia="zh-CN"/>
          </w:rPr>
          <w:delText>长</w:delText>
        </w:r>
        <w:r w:rsidRPr="00EC1FA3" w:rsidDel="00E2049B">
          <w:rPr>
            <w:rFonts w:ascii="ＭＳ ゴシック" w:eastAsia="ＭＳ ゴシック" w:hAnsi="ＭＳ ゴシック" w:cs="ＭＳ ゴシック" w:hint="eastAsia"/>
            <w:lang w:eastAsia="zh-CN"/>
          </w:rPr>
          <w:delText>听到她争</w:delText>
        </w:r>
        <w:r w:rsidRPr="00EC1FA3" w:rsidDel="00E2049B">
          <w:rPr>
            <w:rFonts w:ascii="Microsoft YaHei" w:eastAsia="Microsoft YaHei" w:hAnsi="Microsoft YaHei" w:cs="Microsoft YaHei" w:hint="eastAsia"/>
            <w:lang w:eastAsia="zh-CN"/>
          </w:rPr>
          <w:delText>夺</w:delText>
        </w:r>
        <w:r w:rsidRPr="00EC1FA3" w:rsidDel="00E2049B">
          <w:rPr>
            <w:rFonts w:ascii="ＭＳ ゴシック" w:eastAsia="ＭＳ ゴシック" w:hAnsi="ＭＳ ゴシック" w:cs="ＭＳ ゴシック" w:hint="eastAsia"/>
            <w:lang w:eastAsia="zh-CN"/>
          </w:rPr>
          <w:delText>学院第一名的消息</w:delText>
        </w:r>
      </w:del>
      <w:r w:rsidRPr="00EC1FA3">
        <w:rPr>
          <w:rFonts w:ascii="ＭＳ ゴシック" w:eastAsia="ＭＳ ゴシック" w:hAnsi="ＭＳ ゴシック" w:cs="ＭＳ ゴシック" w:hint="eastAsia"/>
          <w:lang w:eastAsia="zh-CN"/>
        </w:rPr>
        <w:t>」</w:t>
      </w:r>
    </w:p>
    <w:p w14:paraId="1D0B9397" w14:textId="77777777" w:rsidR="00EC1FA3" w:rsidRPr="00EC1FA3" w:rsidRDefault="00EC1FA3" w:rsidP="00EC1FA3">
      <w:pPr>
        <w:pStyle w:val="a3"/>
        <w:rPr>
          <w:rFonts w:ascii="ＭＳ ゴシック" w:eastAsia="ＭＳ ゴシック" w:hAnsi="ＭＳ ゴシック" w:cs="ＭＳ ゴシック"/>
          <w:lang w:eastAsia="zh-CN"/>
        </w:rPr>
      </w:pPr>
    </w:p>
    <w:p w14:paraId="6029C77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【モーリッツ】</w:t>
      </w:r>
    </w:p>
    <w:p w14:paraId="3DD6289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&lt;jaT0040&gt;「努力してくれるのは嬉しいが、私としては体を壊さないかだけが心配だよ」</w:t>
      </w:r>
    </w:p>
    <w:p w14:paraId="5BE065E6" w14:textId="39E39582"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&lt;cnT0040&gt;「</w:t>
      </w:r>
      <w:del w:id="61" w:author="hhh0578" w:date="2020-04-16T19:30:00Z">
        <w:r w:rsidRPr="00EC1FA3" w:rsidDel="00155B25">
          <w:rPr>
            <w:rFonts w:ascii="DengXian" w:eastAsia="DengXian" w:hAnsi="DengXian" w:cs="ＭＳ ゴシック" w:hint="eastAsia"/>
            <w:lang w:eastAsia="zh-CN"/>
          </w:rPr>
          <w:delText>愿意</w:delText>
        </w:r>
        <w:r w:rsidRPr="00EC1FA3" w:rsidDel="00155B25">
          <w:rPr>
            <w:rFonts w:ascii="Microsoft YaHei" w:eastAsia="Microsoft YaHei" w:hAnsi="Microsoft YaHei" w:cs="Microsoft YaHei" w:hint="eastAsia"/>
            <w:lang w:eastAsia="zh-CN"/>
          </w:rPr>
          <w:delText>这</w:delText>
        </w:r>
        <w:r w:rsidRPr="00EC1FA3" w:rsidDel="00155B25">
          <w:rPr>
            <w:rFonts w:ascii="DengXian" w:eastAsia="DengXian" w:hAnsi="DengXian" w:cs="ＭＳ ゴシック" w:hint="eastAsia"/>
            <w:lang w:eastAsia="zh-CN"/>
          </w:rPr>
          <w:delText>么努力是很</w:delText>
        </w:r>
        <w:r w:rsidRPr="00EC1FA3" w:rsidDel="00155B25">
          <w:rPr>
            <w:rFonts w:ascii="Microsoft YaHei" w:eastAsia="Microsoft YaHei" w:hAnsi="Microsoft YaHei" w:cs="Microsoft YaHei" w:hint="eastAsia"/>
            <w:lang w:eastAsia="zh-CN"/>
          </w:rPr>
          <w:delText>让</w:delText>
        </w:r>
        <w:r w:rsidRPr="00EC1FA3" w:rsidDel="00155B25">
          <w:rPr>
            <w:rFonts w:ascii="DengXian" w:eastAsia="DengXian" w:hAnsi="DengXian" w:cs="ＭＳ ゴシック" w:hint="eastAsia"/>
            <w:lang w:eastAsia="zh-CN"/>
          </w:rPr>
          <w:delText>人高</w:delText>
        </w:r>
        <w:r w:rsidRPr="00EC1FA3" w:rsidDel="00155B25">
          <w:rPr>
            <w:rFonts w:ascii="Microsoft YaHei" w:eastAsia="Microsoft YaHei" w:hAnsi="Microsoft YaHei" w:cs="Microsoft YaHei" w:hint="eastAsia"/>
            <w:lang w:eastAsia="zh-CN"/>
          </w:rPr>
          <w:delText>兴</w:delText>
        </w:r>
      </w:del>
      <w:ins w:id="62" w:author="hhh0578" w:date="2020-04-16T19:30:00Z">
        <w:r w:rsidR="00155B25">
          <w:rPr>
            <w:rFonts w:ascii="DengXian" w:eastAsia="DengXian" w:hAnsi="DengXian" w:cs="ＭＳ ゴシック" w:hint="eastAsia"/>
            <w:lang w:eastAsia="zh-CN"/>
          </w:rPr>
          <w:t>努力是好</w:t>
        </w:r>
      </w:ins>
      <w:r w:rsidRPr="00EC1FA3">
        <w:rPr>
          <w:rFonts w:ascii="ＭＳ ゴシック" w:eastAsia="ＭＳ ゴシック" w:hAnsi="ＭＳ ゴシック" w:cs="ＭＳ ゴシック" w:hint="eastAsia"/>
          <w:lang w:eastAsia="zh-CN"/>
        </w:rPr>
        <w:t>，</w:t>
      </w:r>
      <w:ins w:id="63" w:author="hhh0578" w:date="2020-04-16T19:30:00Z">
        <w:r w:rsidR="00B306D5">
          <w:rPr>
            <w:rFonts w:ascii="DengXian" w:eastAsia="DengXian" w:hAnsi="DengXian" w:cs="ＭＳ ゴシック" w:hint="eastAsia"/>
            <w:lang w:eastAsia="zh-CN"/>
          </w:rPr>
          <w:t>但</w:t>
        </w:r>
      </w:ins>
      <w:r w:rsidRPr="00EC1FA3">
        <w:rPr>
          <w:rFonts w:ascii="ＭＳ ゴシック" w:eastAsia="ＭＳ ゴシック" w:hAnsi="ＭＳ ゴシック" w:cs="ＭＳ ゴシック" w:hint="eastAsia"/>
          <w:lang w:eastAsia="zh-CN"/>
        </w:rPr>
        <w:t>我有些担心会</w:t>
      </w:r>
      <w:del w:id="64" w:author="hhh0578" w:date="2020-04-16T19:30:00Z">
        <w:r w:rsidRPr="00EC1FA3" w:rsidDel="00D22285">
          <w:rPr>
            <w:rFonts w:ascii="DengXian" w:eastAsia="DengXian" w:hAnsi="DengXian" w:cs="ＭＳ ゴシック" w:hint="eastAsia"/>
            <w:lang w:eastAsia="zh-CN"/>
          </w:rPr>
          <w:delText>影响身体</w:delText>
        </w:r>
      </w:del>
      <w:ins w:id="65" w:author="hhh0578" w:date="2020-04-16T19:30:00Z">
        <w:r w:rsidR="00D22285">
          <w:rPr>
            <w:rFonts w:ascii="DengXian" w:eastAsia="DengXian" w:hAnsi="DengXian" w:cs="ＭＳ ゴシック" w:hint="eastAsia"/>
            <w:lang w:eastAsia="zh-CN"/>
          </w:rPr>
          <w:t>搞坏身体</w:t>
        </w:r>
      </w:ins>
      <w:r w:rsidRPr="00EC1FA3">
        <w:rPr>
          <w:rFonts w:ascii="ＭＳ ゴシック" w:eastAsia="ＭＳ ゴシック" w:hAnsi="ＭＳ ゴシック" w:cs="ＭＳ ゴシック" w:hint="eastAsia"/>
          <w:lang w:eastAsia="zh-CN"/>
        </w:rPr>
        <w:t>」</w:t>
      </w:r>
    </w:p>
    <w:p w14:paraId="4AB20D1C" w14:textId="77777777" w:rsidR="00EC1FA3" w:rsidRPr="00EC1FA3" w:rsidRDefault="00EC1FA3" w:rsidP="00EC1FA3">
      <w:pPr>
        <w:pStyle w:val="a3"/>
        <w:rPr>
          <w:rFonts w:ascii="ＭＳ ゴシック" w:eastAsia="ＭＳ ゴシック" w:hAnsi="ＭＳ ゴシック" w:cs="ＭＳ ゴシック"/>
          <w:lang w:eastAsia="zh-CN"/>
        </w:rPr>
      </w:pPr>
    </w:p>
    <w:p w14:paraId="2BADBBD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【カレン】</w:t>
      </w:r>
    </w:p>
    <w:p w14:paraId="430D258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&lt;jaT0041&gt;「お察しいたします」</w:t>
      </w:r>
    </w:p>
    <w:p w14:paraId="6A65FC9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&lt;cnT0041&gt;「我理解」</w:t>
      </w:r>
    </w:p>
    <w:p w14:paraId="659733EB" w14:textId="77777777" w:rsidR="00EC1FA3" w:rsidRPr="00EC1FA3" w:rsidRDefault="00EC1FA3" w:rsidP="00EC1FA3">
      <w:pPr>
        <w:pStyle w:val="a3"/>
        <w:rPr>
          <w:rFonts w:ascii="ＭＳ ゴシック" w:eastAsia="ＭＳ ゴシック" w:hAnsi="ＭＳ ゴシック" w:cs="ＭＳ ゴシック"/>
        </w:rPr>
      </w:pPr>
    </w:p>
    <w:p w14:paraId="74AFB82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【カレン】</w:t>
      </w:r>
    </w:p>
    <w:p w14:paraId="1437AA3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&lt;jaT0042&gt;「しかし、彼女の無理を止めるのは難しいでしょうし、私たちにそれができるとも思えません」</w:t>
      </w:r>
    </w:p>
    <w:p w14:paraId="368922B2" w14:textId="5289447A"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&lt;cnT0042&gt;「不</w:t>
      </w:r>
      <w:r w:rsidRPr="00EC1FA3">
        <w:rPr>
          <w:rFonts w:ascii="Microsoft YaHei" w:eastAsia="Microsoft YaHei" w:hAnsi="Microsoft YaHei" w:cs="Microsoft YaHei" w:hint="eastAsia"/>
          <w:lang w:eastAsia="zh-CN"/>
        </w:rPr>
        <w:t>过</w:t>
      </w:r>
      <w:r w:rsidRPr="00EC1FA3">
        <w:rPr>
          <w:rFonts w:ascii="ＭＳ ゴシック" w:eastAsia="ＭＳ ゴシック" w:hAnsi="ＭＳ ゴシック" w:cs="ＭＳ ゴシック" w:hint="eastAsia"/>
          <w:lang w:eastAsia="zh-CN"/>
        </w:rPr>
        <w:t>，</w:t>
      </w:r>
      <w:r w:rsidRPr="00EC1FA3">
        <w:rPr>
          <w:rFonts w:ascii="Microsoft YaHei" w:eastAsia="Microsoft YaHei" w:hAnsi="Microsoft YaHei" w:cs="Microsoft YaHei" w:hint="eastAsia"/>
          <w:lang w:eastAsia="zh-CN"/>
        </w:rPr>
        <w:t>强</w:t>
      </w:r>
      <w:r w:rsidRPr="00EC1FA3">
        <w:rPr>
          <w:rFonts w:ascii="ＭＳ ゴシック" w:eastAsia="ＭＳ ゴシック" w:hAnsi="ＭＳ ゴシック" w:cs="ＭＳ ゴシック" w:hint="eastAsia"/>
          <w:lang w:eastAsia="zh-CN"/>
        </w:rPr>
        <w:t>行阻止她也不是一个好</w:t>
      </w:r>
      <w:r w:rsidRPr="00EC1FA3">
        <w:rPr>
          <w:rFonts w:ascii="Microsoft YaHei" w:eastAsia="Microsoft YaHei" w:hAnsi="Microsoft YaHei" w:cs="Microsoft YaHei" w:hint="eastAsia"/>
          <w:lang w:eastAsia="zh-CN"/>
        </w:rPr>
        <w:t>办</w:t>
      </w:r>
      <w:r w:rsidRPr="00EC1FA3">
        <w:rPr>
          <w:rFonts w:ascii="ＭＳ ゴシック" w:eastAsia="ＭＳ ゴシック" w:hAnsi="ＭＳ ゴシック" w:cs="ＭＳ ゴシック" w:hint="eastAsia"/>
          <w:lang w:eastAsia="zh-CN"/>
        </w:rPr>
        <w:t>法，</w:t>
      </w:r>
      <w:r w:rsidRPr="00EC1FA3">
        <w:rPr>
          <w:rFonts w:ascii="Microsoft YaHei" w:eastAsia="Microsoft YaHei" w:hAnsi="Microsoft YaHei" w:cs="Microsoft YaHei" w:hint="eastAsia"/>
          <w:lang w:eastAsia="zh-CN"/>
        </w:rPr>
        <w:t>对</w:t>
      </w:r>
      <w:r w:rsidRPr="00EC1FA3">
        <w:rPr>
          <w:rFonts w:ascii="ＭＳ ゴシック" w:eastAsia="ＭＳ ゴシック" w:hAnsi="ＭＳ ゴシック" w:cs="ＭＳ ゴシック" w:hint="eastAsia"/>
          <w:lang w:eastAsia="zh-CN"/>
        </w:rPr>
        <w:t>于此事我</w:t>
      </w:r>
      <w:r w:rsidRPr="00EC1FA3">
        <w:rPr>
          <w:rFonts w:ascii="Microsoft YaHei" w:eastAsia="Microsoft YaHei" w:hAnsi="Microsoft YaHei" w:cs="Microsoft YaHei" w:hint="eastAsia"/>
          <w:lang w:eastAsia="zh-CN"/>
        </w:rPr>
        <w:t>们</w:t>
      </w:r>
      <w:ins w:id="66" w:author="hhh0578" w:date="2020-04-16T19:31:00Z">
        <w:r w:rsidR="00425BA8">
          <w:rPr>
            <w:rFonts w:ascii="Microsoft YaHei" w:eastAsia="Microsoft YaHei" w:hAnsi="Microsoft YaHei" w:cs="Microsoft YaHei" w:hint="eastAsia"/>
            <w:lang w:eastAsia="zh-CN"/>
          </w:rPr>
          <w:t>或是</w:t>
        </w:r>
      </w:ins>
      <w:r w:rsidRPr="00EC1FA3">
        <w:rPr>
          <w:rFonts w:ascii="ＭＳ ゴシック" w:eastAsia="ＭＳ ゴシック" w:hAnsi="ＭＳ ゴシック" w:cs="ＭＳ ゴシック" w:hint="eastAsia"/>
          <w:lang w:eastAsia="zh-CN"/>
        </w:rPr>
        <w:t>无能</w:t>
      </w:r>
      <w:r w:rsidRPr="00EC1FA3">
        <w:rPr>
          <w:rFonts w:ascii="Microsoft YaHei" w:eastAsia="Microsoft YaHei" w:hAnsi="Microsoft YaHei" w:cs="Microsoft YaHei" w:hint="eastAsia"/>
          <w:lang w:eastAsia="zh-CN"/>
        </w:rPr>
        <w:t>为</w:t>
      </w:r>
      <w:r w:rsidRPr="00EC1FA3">
        <w:rPr>
          <w:rFonts w:ascii="ＭＳ ゴシック" w:eastAsia="ＭＳ ゴシック" w:hAnsi="ＭＳ ゴシック" w:cs="ＭＳ ゴシック" w:hint="eastAsia"/>
          <w:lang w:eastAsia="zh-CN"/>
        </w:rPr>
        <w:t>力」</w:t>
      </w:r>
    </w:p>
    <w:p w14:paraId="4604DB09" w14:textId="77777777" w:rsidR="00EC1FA3" w:rsidRPr="00EC1FA3" w:rsidRDefault="00EC1FA3" w:rsidP="00EC1FA3">
      <w:pPr>
        <w:pStyle w:val="a3"/>
        <w:rPr>
          <w:rFonts w:ascii="ＭＳ ゴシック" w:eastAsia="ＭＳ ゴシック" w:hAnsi="ＭＳ ゴシック" w:cs="ＭＳ ゴシック"/>
          <w:lang w:eastAsia="zh-CN"/>
        </w:rPr>
      </w:pPr>
    </w:p>
    <w:p w14:paraId="4353AFF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7C92DD2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&lt;jaT0043&gt;カレンが私の目を見る。</w:t>
      </w:r>
    </w:p>
    <w:p w14:paraId="293A8752" w14:textId="22659054"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&lt;cnT0043&gt;卡</w:t>
      </w:r>
      <w:r w:rsidRPr="00EC1FA3">
        <w:rPr>
          <w:rFonts w:ascii="Microsoft YaHei" w:eastAsia="Microsoft YaHei" w:hAnsi="Microsoft YaHei" w:cs="Microsoft YaHei" w:hint="eastAsia"/>
          <w:lang w:eastAsia="zh-CN"/>
        </w:rPr>
        <w:t>莲</w:t>
      </w:r>
      <w:del w:id="67" w:author="hhh0578" w:date="2020-04-16T19:31:00Z">
        <w:r w:rsidRPr="00EC1FA3" w:rsidDel="00425BA8">
          <w:rPr>
            <w:rFonts w:ascii="DengXian" w:eastAsia="DengXian" w:hAnsi="DengXian" w:cs="ＭＳ ゴシック" w:hint="eastAsia"/>
            <w:lang w:eastAsia="zh-CN"/>
          </w:rPr>
          <w:delText>看着</w:delText>
        </w:r>
      </w:del>
      <w:ins w:id="68" w:author="hhh0578" w:date="2020-04-16T19:31:00Z">
        <w:r w:rsidR="00425BA8">
          <w:rPr>
            <w:rFonts w:ascii="DengXian" w:eastAsia="DengXian" w:hAnsi="DengXian" w:cs="ＭＳ ゴシック" w:hint="eastAsia"/>
            <w:lang w:eastAsia="zh-CN"/>
          </w:rPr>
          <w:t>注视着</w:t>
        </w:r>
      </w:ins>
      <w:r w:rsidRPr="00EC1FA3">
        <w:rPr>
          <w:rFonts w:ascii="ＭＳ ゴシック" w:eastAsia="ＭＳ ゴシック" w:hAnsi="ＭＳ ゴシック" w:cs="ＭＳ ゴシック" w:hint="eastAsia"/>
          <w:lang w:eastAsia="zh-CN"/>
        </w:rPr>
        <w:t>我的眼睛。</w:t>
      </w:r>
    </w:p>
    <w:p w14:paraId="45661527" w14:textId="77777777" w:rsidR="00EC1FA3" w:rsidRPr="00EC1FA3" w:rsidRDefault="00EC1FA3" w:rsidP="00EC1FA3">
      <w:pPr>
        <w:pStyle w:val="a3"/>
        <w:rPr>
          <w:rFonts w:ascii="ＭＳ ゴシック" w:eastAsia="ＭＳ ゴシック" w:hAnsi="ＭＳ ゴシック" w:cs="ＭＳ ゴシック"/>
          <w:lang w:eastAsia="zh-CN"/>
        </w:rPr>
      </w:pPr>
    </w:p>
    <w:p w14:paraId="7846542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3D16637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&lt;jaT0044&gt;彼女は職業柄、広範な情報網を持っている。</w:t>
      </w:r>
    </w:p>
    <w:p w14:paraId="1EF267E2" w14:textId="63533631"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&lt;cnT0044&gt;</w:t>
      </w:r>
      <w:del w:id="69" w:author="hhh0578" w:date="2020-04-16T19:31:00Z">
        <w:r w:rsidRPr="00EC1FA3" w:rsidDel="002177C7">
          <w:rPr>
            <w:rFonts w:ascii="ＭＳ ゴシック" w:eastAsia="ＭＳ ゴシック" w:hAnsi="ＭＳ ゴシック" w:cs="ＭＳ ゴシック"/>
            <w:lang w:eastAsia="zh-CN"/>
          </w:rPr>
          <w:delText>她有</w:delText>
        </w:r>
      </w:del>
      <w:ins w:id="70" w:author="hhh0578" w:date="2020-04-16T19:31:00Z">
        <w:r w:rsidR="00B43542">
          <w:rPr>
            <w:rFonts w:ascii="DengXian" w:eastAsia="DengXian" w:hAnsi="DengXian" w:cs="ＭＳ ゴシック" w:hint="eastAsia"/>
            <w:lang w:eastAsia="zh-CN"/>
          </w:rPr>
          <w:t>出于</w:t>
        </w:r>
      </w:ins>
      <w:r w:rsidRPr="00EC1FA3">
        <w:rPr>
          <w:rFonts w:ascii="Microsoft YaHei" w:eastAsia="Microsoft YaHei" w:hAnsi="Microsoft YaHei" w:cs="Microsoft YaHei" w:hint="eastAsia"/>
          <w:lang w:eastAsia="zh-CN"/>
        </w:rPr>
        <w:t>职业</w:t>
      </w:r>
      <w:del w:id="71" w:author="hhh0578" w:date="2020-04-16T19:31:00Z">
        <w:r w:rsidRPr="00EC1FA3" w:rsidDel="00B43542">
          <w:rPr>
            <w:rFonts w:ascii="ＭＳ ゴシック" w:eastAsia="ＭＳ ゴシック" w:hAnsi="ＭＳ ゴシック" w:cs="ＭＳ ゴシック" w:hint="eastAsia"/>
            <w:lang w:eastAsia="zh-CN"/>
          </w:rPr>
          <w:delText>病，</w:delText>
        </w:r>
      </w:del>
      <w:ins w:id="72" w:author="hhh0578" w:date="2020-04-16T19:31:00Z">
        <w:r w:rsidR="002177C7">
          <w:rPr>
            <w:rFonts w:ascii="DengXian" w:eastAsia="DengXian" w:hAnsi="DengXian" w:cs="ＭＳ ゴシック" w:hint="eastAsia"/>
            <w:lang w:eastAsia="zh-CN"/>
          </w:rPr>
          <w:t>她</w:t>
        </w:r>
      </w:ins>
      <w:r w:rsidRPr="00EC1FA3">
        <w:rPr>
          <w:rFonts w:ascii="ＭＳ ゴシック" w:eastAsia="ＭＳ ゴシック" w:hAnsi="ＭＳ ゴシック" w:cs="ＭＳ ゴシック" w:hint="eastAsia"/>
          <w:lang w:eastAsia="zh-CN"/>
        </w:rPr>
        <w:t>掌</w:t>
      </w:r>
      <w:r w:rsidRPr="00EC1FA3">
        <w:rPr>
          <w:rFonts w:ascii="ＭＳ ゴシック" w:eastAsia="ＭＳ ゴシック" w:hAnsi="ＭＳ ゴシック" w:cs="ＭＳ ゴシック"/>
          <w:lang w:eastAsia="zh-CN"/>
        </w:rPr>
        <w:t>握着广泛的情</w:t>
      </w:r>
      <w:r w:rsidRPr="00EC1FA3">
        <w:rPr>
          <w:rFonts w:ascii="Microsoft YaHei" w:eastAsia="Microsoft YaHei" w:hAnsi="Microsoft YaHei" w:cs="Microsoft YaHei" w:hint="eastAsia"/>
          <w:lang w:eastAsia="zh-CN"/>
        </w:rPr>
        <w:t>报</w:t>
      </w:r>
      <w:r w:rsidRPr="00EC1FA3">
        <w:rPr>
          <w:rFonts w:ascii="ＭＳ ゴシック" w:eastAsia="ＭＳ ゴシック" w:hAnsi="ＭＳ ゴシック" w:cs="ＭＳ ゴシック" w:hint="eastAsia"/>
          <w:lang w:eastAsia="zh-CN"/>
        </w:rPr>
        <w:t>网。</w:t>
      </w:r>
    </w:p>
    <w:p w14:paraId="5487FD8D" w14:textId="77777777" w:rsidR="00EC1FA3" w:rsidRPr="00EC1FA3" w:rsidRDefault="00EC1FA3" w:rsidP="00EC1FA3">
      <w:pPr>
        <w:pStyle w:val="a3"/>
        <w:rPr>
          <w:rFonts w:ascii="ＭＳ ゴシック" w:eastAsia="ＭＳ ゴシック" w:hAnsi="ＭＳ ゴシック" w:cs="ＭＳ ゴシック"/>
          <w:lang w:eastAsia="zh-CN"/>
        </w:rPr>
      </w:pPr>
    </w:p>
    <w:p w14:paraId="0016E9C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0A1281A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lastRenderedPageBreak/>
        <w:t>&lt;jaT0045&gt;きっと分かっているのだろう。</w:t>
      </w:r>
    </w:p>
    <w:p w14:paraId="0304DD22" w14:textId="0A1AEF48"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&lt;cnT0045&gt;</w:t>
      </w:r>
      <w:r w:rsidRPr="00EC1FA3">
        <w:rPr>
          <w:rFonts w:ascii="Microsoft YaHei" w:eastAsia="Microsoft YaHei" w:hAnsi="Microsoft YaHei" w:cs="Microsoft YaHei" w:hint="eastAsia"/>
          <w:lang w:eastAsia="zh-CN"/>
        </w:rPr>
        <w:t>这</w:t>
      </w:r>
      <w:r w:rsidRPr="00EC1FA3">
        <w:rPr>
          <w:rFonts w:ascii="ＭＳ ゴシック" w:eastAsia="ＭＳ ゴシック" w:hAnsi="ＭＳ ゴシック" w:cs="ＭＳ ゴシック" w:hint="eastAsia"/>
          <w:lang w:eastAsia="zh-CN"/>
        </w:rPr>
        <w:t>些事情一定</w:t>
      </w:r>
      <w:del w:id="73" w:author="hhh0578" w:date="2020-04-16T19:32:00Z">
        <w:r w:rsidRPr="00EC1FA3" w:rsidDel="004C74D5">
          <w:rPr>
            <w:rFonts w:ascii="DengXian" w:eastAsia="DengXian" w:hAnsi="DengXian" w:cs="ＭＳ ゴシック" w:hint="eastAsia"/>
            <w:lang w:eastAsia="zh-CN"/>
          </w:rPr>
          <w:delText>非常明白</w:delText>
        </w:r>
      </w:del>
      <w:ins w:id="74" w:author="hhh0578" w:date="2020-04-16T19:32:00Z">
        <w:r w:rsidR="004C74D5">
          <w:rPr>
            <w:rFonts w:ascii="DengXian" w:eastAsia="DengXian" w:hAnsi="DengXian" w:cs="ＭＳ ゴシック" w:hint="eastAsia"/>
            <w:lang w:eastAsia="zh-CN"/>
          </w:rPr>
          <w:t>早已有数</w:t>
        </w:r>
      </w:ins>
      <w:r w:rsidRPr="00EC1FA3">
        <w:rPr>
          <w:rFonts w:ascii="ＭＳ ゴシック" w:eastAsia="ＭＳ ゴシック" w:hAnsi="ＭＳ ゴシック" w:cs="ＭＳ ゴシック" w:hint="eastAsia"/>
          <w:lang w:eastAsia="zh-CN"/>
        </w:rPr>
        <w:t>。</w:t>
      </w:r>
    </w:p>
    <w:p w14:paraId="6CA40CFA" w14:textId="77777777" w:rsidR="00EC1FA3" w:rsidRPr="00EC1FA3" w:rsidRDefault="00EC1FA3" w:rsidP="00EC1FA3">
      <w:pPr>
        <w:pStyle w:val="a3"/>
        <w:rPr>
          <w:rFonts w:ascii="ＭＳ ゴシック" w:eastAsia="ＭＳ ゴシック" w:hAnsi="ＭＳ ゴシック" w:cs="ＭＳ ゴシック"/>
          <w:lang w:eastAsia="zh-CN"/>
        </w:rPr>
      </w:pPr>
    </w:p>
    <w:p w14:paraId="6C92C03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54E5AE6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&lt;jaT0046&gt;エステルの気持ちも、</w:t>
      </w:r>
    </w:p>
    <w:p w14:paraId="0A60F2A6"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&lt;cnT0046&gt;无</w:t>
      </w:r>
      <w:r w:rsidRPr="00EC1FA3">
        <w:rPr>
          <w:rFonts w:ascii="Microsoft YaHei" w:eastAsia="Microsoft YaHei" w:hAnsi="Microsoft YaHei" w:cs="Microsoft YaHei" w:hint="eastAsia"/>
          <w:lang w:eastAsia="zh-CN"/>
        </w:rPr>
        <w:t>论</w:t>
      </w:r>
      <w:r w:rsidRPr="00EC1FA3">
        <w:rPr>
          <w:rFonts w:ascii="ＭＳ ゴシック" w:eastAsia="ＭＳ ゴシック" w:hAnsi="ＭＳ ゴシック" w:cs="ＭＳ ゴシック" w:hint="eastAsia"/>
          <w:lang w:eastAsia="zh-CN"/>
        </w:rPr>
        <w:t>是艾斯蒂</w:t>
      </w:r>
      <w:r w:rsidRPr="00EC1FA3">
        <w:rPr>
          <w:rFonts w:ascii="Microsoft YaHei" w:eastAsia="Microsoft YaHei" w:hAnsi="Microsoft YaHei" w:cs="Microsoft YaHei" w:hint="eastAsia"/>
          <w:lang w:eastAsia="zh-CN"/>
        </w:rPr>
        <w:t>尔</w:t>
      </w:r>
      <w:r w:rsidRPr="00EC1FA3">
        <w:rPr>
          <w:rFonts w:ascii="ＭＳ ゴシック" w:eastAsia="ＭＳ ゴシック" w:hAnsi="ＭＳ ゴシック" w:cs="ＭＳ ゴシック" w:hint="eastAsia"/>
          <w:lang w:eastAsia="zh-CN"/>
        </w:rPr>
        <w:t>的心情、</w:t>
      </w:r>
    </w:p>
    <w:p w14:paraId="4449917D" w14:textId="77777777" w:rsidR="00EC1FA3" w:rsidRPr="00EC1FA3" w:rsidRDefault="00EC1FA3" w:rsidP="00EC1FA3">
      <w:pPr>
        <w:pStyle w:val="a3"/>
        <w:rPr>
          <w:rFonts w:ascii="ＭＳ ゴシック" w:eastAsia="ＭＳ ゴシック" w:hAnsi="ＭＳ ゴシック" w:cs="ＭＳ ゴシック"/>
          <w:lang w:eastAsia="zh-CN"/>
        </w:rPr>
      </w:pPr>
    </w:p>
    <w:p w14:paraId="555F315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3FF3C02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&lt;jaT0047&gt;そして私のことも。</w:t>
      </w:r>
    </w:p>
    <w:p w14:paraId="051F55D6"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&lt;cnT0047&gt;</w:t>
      </w:r>
      <w:r w:rsidRPr="00EC1FA3">
        <w:rPr>
          <w:rFonts w:ascii="Microsoft YaHei" w:eastAsia="Microsoft YaHei" w:hAnsi="Microsoft YaHei" w:cs="Microsoft YaHei" w:hint="eastAsia"/>
          <w:lang w:eastAsia="zh-CN"/>
        </w:rPr>
        <w:t>还</w:t>
      </w:r>
      <w:r w:rsidRPr="00EC1FA3">
        <w:rPr>
          <w:rFonts w:ascii="ＭＳ ゴシック" w:eastAsia="ＭＳ ゴシック" w:hAnsi="ＭＳ ゴシック" w:cs="ＭＳ ゴシック" w:hint="eastAsia"/>
          <w:lang w:eastAsia="zh-CN"/>
        </w:rPr>
        <w:t>是我的想法。</w:t>
      </w:r>
    </w:p>
    <w:p w14:paraId="1E2CB907" w14:textId="77777777" w:rsidR="00EC1FA3" w:rsidRPr="00EC1FA3" w:rsidRDefault="00EC1FA3" w:rsidP="00EC1FA3">
      <w:pPr>
        <w:pStyle w:val="a3"/>
        <w:rPr>
          <w:rFonts w:ascii="ＭＳ ゴシック" w:eastAsia="ＭＳ ゴシック" w:hAnsi="ＭＳ ゴシック" w:cs="ＭＳ ゴシック"/>
          <w:lang w:eastAsia="zh-CN"/>
        </w:rPr>
      </w:pPr>
    </w:p>
    <w:p w14:paraId="34C3038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【モーリッツ】</w:t>
      </w:r>
    </w:p>
    <w:p w14:paraId="386C396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&lt;jaT0048&gt;「……そうだな」</w:t>
      </w:r>
    </w:p>
    <w:p w14:paraId="2AE2DD9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&lt;cnT0048&gt;「……是啊」</w:t>
      </w:r>
    </w:p>
    <w:p w14:paraId="5C5BB408" w14:textId="77777777" w:rsidR="00EC1FA3" w:rsidRPr="00EC1FA3" w:rsidRDefault="00EC1FA3" w:rsidP="00EC1FA3">
      <w:pPr>
        <w:pStyle w:val="a3"/>
        <w:rPr>
          <w:rFonts w:ascii="ＭＳ ゴシック" w:eastAsia="ＭＳ ゴシック" w:hAnsi="ＭＳ ゴシック" w:cs="ＭＳ ゴシック"/>
        </w:rPr>
      </w:pPr>
    </w:p>
    <w:p w14:paraId="4516905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0DAD2A7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&lt;jaT0049&gt;だがカレンはそれを口にしたことはない。</w:t>
      </w:r>
    </w:p>
    <w:p w14:paraId="4743A3B3"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&lt;cnT0049&gt;但是卡</w:t>
      </w:r>
      <w:r w:rsidRPr="00EC1FA3">
        <w:rPr>
          <w:rFonts w:ascii="Microsoft YaHei" w:eastAsia="Microsoft YaHei" w:hAnsi="Microsoft YaHei" w:cs="Microsoft YaHei" w:hint="eastAsia"/>
          <w:lang w:eastAsia="zh-CN"/>
        </w:rPr>
        <w:t>莲</w:t>
      </w:r>
      <w:r w:rsidRPr="00EC1FA3">
        <w:rPr>
          <w:rFonts w:ascii="ＭＳ ゴシック" w:eastAsia="ＭＳ ゴシック" w:hAnsi="ＭＳ ゴシック" w:cs="ＭＳ ゴシック" w:hint="eastAsia"/>
          <w:lang w:eastAsia="zh-CN"/>
        </w:rPr>
        <w:t>没有</w:t>
      </w:r>
      <w:r w:rsidRPr="00EC1FA3">
        <w:rPr>
          <w:rFonts w:ascii="Microsoft YaHei" w:eastAsia="Microsoft YaHei" w:hAnsi="Microsoft YaHei" w:cs="Microsoft YaHei" w:hint="eastAsia"/>
          <w:lang w:eastAsia="zh-CN"/>
        </w:rPr>
        <w:t>说</w:t>
      </w:r>
      <w:r w:rsidRPr="00EC1FA3">
        <w:rPr>
          <w:rFonts w:ascii="ＭＳ ゴシック" w:eastAsia="ＭＳ ゴシック" w:hAnsi="ＭＳ ゴシック" w:cs="ＭＳ ゴシック" w:hint="eastAsia"/>
          <w:lang w:eastAsia="zh-CN"/>
        </w:rPr>
        <w:t>出口。</w:t>
      </w:r>
    </w:p>
    <w:p w14:paraId="08EBDCE7" w14:textId="77777777" w:rsidR="00EC1FA3" w:rsidRPr="00EC1FA3" w:rsidRDefault="00EC1FA3" w:rsidP="00EC1FA3">
      <w:pPr>
        <w:pStyle w:val="a3"/>
        <w:rPr>
          <w:rFonts w:ascii="ＭＳ ゴシック" w:eastAsia="ＭＳ ゴシック" w:hAnsi="ＭＳ ゴシック" w:cs="ＭＳ ゴシック"/>
          <w:lang w:eastAsia="zh-CN"/>
        </w:rPr>
      </w:pPr>
    </w:p>
    <w:p w14:paraId="5B86395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4752E45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&lt;jaT0050&gt;それは彼女なりの配慮なのだろう。</w:t>
      </w:r>
    </w:p>
    <w:p w14:paraId="520EFC14" w14:textId="5B9A1808"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&lt;cnT0050&gt;</w:t>
      </w:r>
      <w:del w:id="75" w:author="hhh0578" w:date="2020-04-16T19:32:00Z">
        <w:r w:rsidRPr="00EC1FA3" w:rsidDel="0007397E">
          <w:rPr>
            <w:rFonts w:ascii="DengXian" w:eastAsia="DengXian" w:hAnsi="DengXian" w:cs="ＭＳ ゴシック" w:hint="eastAsia"/>
            <w:lang w:eastAsia="zh-CN"/>
          </w:rPr>
          <w:delText>她也有她的想法吧</w:delText>
        </w:r>
      </w:del>
      <w:ins w:id="76" w:author="hhh0578" w:date="2020-04-16T19:32:00Z">
        <w:r w:rsidR="0007397E">
          <w:rPr>
            <w:rFonts w:ascii="DengXian" w:eastAsia="DengXian" w:hAnsi="DengXian" w:cs="ＭＳ ゴシック" w:hint="eastAsia"/>
            <w:lang w:eastAsia="zh-CN"/>
          </w:rPr>
          <w:t>这是她的关心</w:t>
        </w:r>
      </w:ins>
      <w:ins w:id="77" w:author="hhh0578" w:date="2020-04-16T19:33:00Z">
        <w:r w:rsidR="00972453">
          <w:rPr>
            <w:rFonts w:ascii="DengXian" w:eastAsia="DengXian" w:hAnsi="DengXian" w:cs="ＭＳ ゴシック" w:hint="eastAsia"/>
            <w:lang w:eastAsia="zh-CN"/>
          </w:rPr>
          <w:t>方式</w:t>
        </w:r>
      </w:ins>
      <w:r w:rsidRPr="00EC1FA3">
        <w:rPr>
          <w:rFonts w:ascii="ＭＳ ゴシック" w:eastAsia="ＭＳ ゴシック" w:hAnsi="ＭＳ ゴシック" w:cs="ＭＳ ゴシック"/>
          <w:lang w:eastAsia="zh-CN"/>
        </w:rPr>
        <w:t>。</w:t>
      </w:r>
    </w:p>
    <w:p w14:paraId="23E96BA0" w14:textId="77777777" w:rsidR="00EC1FA3" w:rsidRPr="00EC1FA3" w:rsidRDefault="00EC1FA3" w:rsidP="00EC1FA3">
      <w:pPr>
        <w:pStyle w:val="a3"/>
        <w:rPr>
          <w:rFonts w:ascii="ＭＳ ゴシック" w:eastAsia="ＭＳ ゴシック" w:hAnsi="ＭＳ ゴシック" w:cs="ＭＳ ゴシック"/>
          <w:lang w:eastAsia="zh-CN"/>
        </w:rPr>
      </w:pPr>
    </w:p>
    <w:p w14:paraId="4CD2A33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【モーリッツ】</w:t>
      </w:r>
    </w:p>
    <w:p w14:paraId="47CCDA9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&lt;jaT0051&gt;「そういえば、最近エステルは朝霧さんとよく会っているようだ」</w:t>
      </w:r>
    </w:p>
    <w:p w14:paraId="18E98EC5"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&lt;cnT0051&gt;「</w:t>
      </w:r>
      <w:r w:rsidRPr="00EC1FA3">
        <w:rPr>
          <w:rFonts w:ascii="Microsoft YaHei" w:eastAsia="Microsoft YaHei" w:hAnsi="Microsoft YaHei" w:cs="Microsoft YaHei" w:hint="eastAsia"/>
          <w:lang w:eastAsia="zh-CN"/>
        </w:rPr>
        <w:t>说</w:t>
      </w:r>
      <w:r w:rsidRPr="00EC1FA3">
        <w:rPr>
          <w:rFonts w:ascii="ＭＳ ゴシック" w:eastAsia="ＭＳ ゴシック" w:hAnsi="ＭＳ ゴシック" w:cs="ＭＳ ゴシック" w:hint="eastAsia"/>
          <w:lang w:eastAsia="zh-CN"/>
        </w:rPr>
        <w:t>起来，最近艾斯蒂</w:t>
      </w:r>
      <w:r w:rsidRPr="00EC1FA3">
        <w:rPr>
          <w:rFonts w:ascii="Microsoft YaHei" w:eastAsia="Microsoft YaHei" w:hAnsi="Microsoft YaHei" w:cs="Microsoft YaHei" w:hint="eastAsia"/>
          <w:lang w:eastAsia="zh-CN"/>
        </w:rPr>
        <w:t>尔经</w:t>
      </w:r>
      <w:r w:rsidRPr="00EC1FA3">
        <w:rPr>
          <w:rFonts w:ascii="ＭＳ ゴシック" w:eastAsia="ＭＳ ゴシック" w:hAnsi="ＭＳ ゴシック" w:cs="ＭＳ ゴシック" w:hint="eastAsia"/>
          <w:lang w:eastAsia="zh-CN"/>
        </w:rPr>
        <w:t>常</w:t>
      </w:r>
      <w:del w:id="78" w:author="hhh0578" w:date="2020-04-16T19:33:00Z">
        <w:r w:rsidRPr="00EC1FA3" w:rsidDel="007005AB">
          <w:rPr>
            <w:rFonts w:ascii="ＭＳ ゴシック" w:eastAsia="ＭＳ ゴシック" w:hAnsi="ＭＳ ゴシック" w:cs="ＭＳ ゴシック" w:hint="eastAsia"/>
            <w:lang w:eastAsia="zh-CN"/>
          </w:rPr>
          <w:delText>会</w:delText>
        </w:r>
      </w:del>
      <w:r w:rsidRPr="00EC1FA3">
        <w:rPr>
          <w:rFonts w:ascii="ＭＳ ゴシック" w:eastAsia="ＭＳ ゴシック" w:hAnsi="ＭＳ ゴシック" w:cs="ＭＳ ゴシック" w:hint="eastAsia"/>
          <w:lang w:eastAsia="zh-CN"/>
        </w:rPr>
        <w:t>和朝</w:t>
      </w:r>
      <w:r w:rsidRPr="00EC1FA3">
        <w:rPr>
          <w:rFonts w:ascii="Microsoft YaHei" w:eastAsia="Microsoft YaHei" w:hAnsi="Microsoft YaHei" w:cs="Microsoft YaHei" w:hint="eastAsia"/>
          <w:lang w:eastAsia="zh-CN"/>
        </w:rPr>
        <w:t>雾</w:t>
      </w:r>
      <w:r w:rsidRPr="00EC1FA3">
        <w:rPr>
          <w:rFonts w:ascii="ＭＳ ゴシック" w:eastAsia="ＭＳ ゴシック" w:hAnsi="ＭＳ ゴシック" w:cs="ＭＳ ゴシック" w:hint="eastAsia"/>
          <w:lang w:eastAsia="zh-CN"/>
        </w:rPr>
        <w:t>碰面」</w:t>
      </w:r>
    </w:p>
    <w:p w14:paraId="5316E7D8" w14:textId="77777777" w:rsidR="00EC1FA3" w:rsidRPr="00EC1FA3" w:rsidRDefault="00EC1FA3" w:rsidP="00EC1FA3">
      <w:pPr>
        <w:pStyle w:val="a3"/>
        <w:rPr>
          <w:rFonts w:ascii="ＭＳ ゴシック" w:eastAsia="ＭＳ ゴシック" w:hAnsi="ＭＳ ゴシック" w:cs="ＭＳ ゴシック"/>
          <w:lang w:eastAsia="zh-CN"/>
        </w:rPr>
      </w:pPr>
    </w:p>
    <w:p w14:paraId="30C91FD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【カレン】</w:t>
      </w:r>
    </w:p>
    <w:p w14:paraId="2ED8255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&lt;jaT0052&gt;「エステルが達哉君と……意外ですね」</w:t>
      </w:r>
    </w:p>
    <w:p w14:paraId="351C91EF" w14:textId="1B5AABAA"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&lt;cnT0052&gt;「艾斯蒂</w:t>
      </w:r>
      <w:r w:rsidRPr="00EC1FA3">
        <w:rPr>
          <w:rFonts w:ascii="Microsoft YaHei" w:eastAsia="Microsoft YaHei" w:hAnsi="Microsoft YaHei" w:cs="Microsoft YaHei" w:hint="eastAsia"/>
          <w:lang w:eastAsia="zh-CN"/>
        </w:rPr>
        <w:t>尔</w:t>
      </w:r>
      <w:r w:rsidRPr="00EC1FA3">
        <w:rPr>
          <w:rFonts w:ascii="ＭＳ ゴシック" w:eastAsia="ＭＳ ゴシック" w:hAnsi="ＭＳ ゴシック" w:cs="ＭＳ ゴシック" w:hint="eastAsia"/>
          <w:lang w:eastAsia="zh-CN"/>
        </w:rPr>
        <w:t>和达哉</w:t>
      </w:r>
      <w:ins w:id="79" w:author="hhh0578" w:date="2020-04-16T19:33:00Z">
        <w:r w:rsidR="00072AB9">
          <w:rPr>
            <w:rFonts w:ascii="DengXian" w:eastAsia="DengXian" w:hAnsi="DengXian" w:cs="ＭＳ ゴシック" w:hint="eastAsia"/>
            <w:lang w:eastAsia="zh-CN"/>
          </w:rPr>
          <w:t>君</w:t>
        </w:r>
      </w:ins>
      <w:r w:rsidRPr="00EC1FA3">
        <w:rPr>
          <w:rFonts w:ascii="ＭＳ ゴシック" w:eastAsia="ＭＳ ゴシック" w:hAnsi="ＭＳ ゴシック" w:cs="ＭＳ ゴシック"/>
          <w:lang w:eastAsia="zh-CN"/>
        </w:rPr>
        <w:t>……挺</w:t>
      </w:r>
      <w:r w:rsidRPr="00EC1FA3">
        <w:rPr>
          <w:rFonts w:ascii="Microsoft YaHei" w:eastAsia="Microsoft YaHei" w:hAnsi="Microsoft YaHei" w:cs="Microsoft YaHei" w:hint="eastAsia"/>
          <w:lang w:eastAsia="zh-CN"/>
        </w:rPr>
        <w:t>让</w:t>
      </w:r>
      <w:r w:rsidRPr="00EC1FA3">
        <w:rPr>
          <w:rFonts w:ascii="ＭＳ ゴシック" w:eastAsia="ＭＳ ゴシック" w:hAnsi="ＭＳ ゴシック" w:cs="ＭＳ ゴシック" w:hint="eastAsia"/>
          <w:lang w:eastAsia="zh-CN"/>
        </w:rPr>
        <w:t>人意外的」</w:t>
      </w:r>
    </w:p>
    <w:p w14:paraId="24173AD1" w14:textId="77777777" w:rsidR="00EC1FA3" w:rsidRPr="00EC1FA3" w:rsidRDefault="00EC1FA3" w:rsidP="00EC1FA3">
      <w:pPr>
        <w:pStyle w:val="a3"/>
        <w:rPr>
          <w:rFonts w:ascii="ＭＳ ゴシック" w:eastAsia="ＭＳ ゴシック" w:hAnsi="ＭＳ ゴシック" w:cs="ＭＳ ゴシック"/>
          <w:lang w:eastAsia="zh-CN"/>
        </w:rPr>
      </w:pPr>
    </w:p>
    <w:p w14:paraId="2A38383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【モーリッツ】</w:t>
      </w:r>
    </w:p>
    <w:p w14:paraId="49D1A37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&lt;jaT0053&gt;「ああ、先日もどこか居住区の外へ出かけたらしい」</w:t>
      </w:r>
    </w:p>
    <w:p w14:paraId="0A7823DC"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&lt;cnT0053&gt;「没</w:t>
      </w:r>
      <w:r w:rsidRPr="00EC1FA3">
        <w:rPr>
          <w:rFonts w:ascii="Microsoft YaHei" w:eastAsia="Microsoft YaHei" w:hAnsi="Microsoft YaHei" w:cs="Microsoft YaHei" w:hint="eastAsia"/>
          <w:lang w:eastAsia="zh-CN"/>
        </w:rPr>
        <w:t>错</w:t>
      </w:r>
      <w:r w:rsidRPr="00EC1FA3">
        <w:rPr>
          <w:rFonts w:ascii="ＭＳ ゴシック" w:eastAsia="ＭＳ ゴシック" w:hAnsi="ＭＳ ゴシック" w:cs="ＭＳ ゴシック" w:hint="eastAsia"/>
          <w:lang w:eastAsia="zh-CN"/>
        </w:rPr>
        <w:t>，前几天甚至从居住区出去了」</w:t>
      </w:r>
    </w:p>
    <w:p w14:paraId="3E04616D" w14:textId="77777777" w:rsidR="00EC1FA3" w:rsidRPr="00EC1FA3" w:rsidRDefault="00EC1FA3" w:rsidP="00EC1FA3">
      <w:pPr>
        <w:pStyle w:val="a3"/>
        <w:rPr>
          <w:rFonts w:ascii="ＭＳ ゴシック" w:eastAsia="ＭＳ ゴシック" w:hAnsi="ＭＳ ゴシック" w:cs="ＭＳ ゴシック"/>
          <w:lang w:eastAsia="zh-CN"/>
        </w:rPr>
      </w:pPr>
    </w:p>
    <w:p w14:paraId="491A566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【カレン】</w:t>
      </w:r>
    </w:p>
    <w:p w14:paraId="1271BC6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&lt;jaT0054&gt;「達哉君も隅に置けません」</w:t>
      </w:r>
    </w:p>
    <w:p w14:paraId="3054C4F5" w14:textId="72759754"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&lt;cnT0054&gt;「</w:t>
      </w:r>
      <w:ins w:id="80" w:author="hhh0578" w:date="2020-04-16T19:34:00Z">
        <w:r w:rsidR="00EB2441">
          <w:rPr>
            <w:rFonts w:ascii="DengXian" w:eastAsia="DengXian" w:hAnsi="DengXian" w:cs="ＭＳ ゴシック" w:hint="eastAsia"/>
            <w:lang w:eastAsia="zh-CN"/>
          </w:rPr>
          <w:t>达哉</w:t>
        </w:r>
      </w:ins>
      <w:del w:id="81" w:author="hhh0578" w:date="2020-04-16T19:33:00Z">
        <w:r w:rsidRPr="00EC1FA3" w:rsidDel="00EB2441">
          <w:rPr>
            <w:rFonts w:ascii="ＭＳ ゴシック" w:eastAsia="ＭＳ ゴシック" w:hAnsi="ＭＳ ゴシック" w:cs="ＭＳ ゴシック"/>
            <w:lang w:eastAsia="zh-CN"/>
          </w:rPr>
          <w:delText>達哉</w:delText>
        </w:r>
      </w:del>
      <w:ins w:id="82" w:author="hhh0578" w:date="2020-04-16T19:33:00Z">
        <w:r w:rsidR="00EB2441">
          <w:rPr>
            <w:rFonts w:ascii="DengXian" w:eastAsia="DengXian" w:hAnsi="DengXian" w:cs="ＭＳ ゴシック" w:hint="eastAsia"/>
            <w:lang w:eastAsia="zh-CN"/>
          </w:rPr>
          <w:t>君</w:t>
        </w:r>
      </w:ins>
      <w:r w:rsidRPr="00EC1FA3">
        <w:rPr>
          <w:rFonts w:ascii="ＭＳ ゴシック" w:eastAsia="ＭＳ ゴシック" w:hAnsi="ＭＳ ゴシック" w:cs="ＭＳ ゴシック"/>
          <w:lang w:eastAsia="zh-CN"/>
        </w:rPr>
        <w:t>也挺能干的呢」</w:t>
      </w:r>
    </w:p>
    <w:p w14:paraId="3F14BE2D" w14:textId="77777777" w:rsidR="00EC1FA3" w:rsidRPr="00EF4406" w:rsidRDefault="00EC1FA3" w:rsidP="00EC1FA3">
      <w:pPr>
        <w:pStyle w:val="a3"/>
        <w:rPr>
          <w:rFonts w:ascii="ＭＳ ゴシック" w:eastAsia="ＭＳ ゴシック" w:hAnsi="ＭＳ ゴシック" w:cs="ＭＳ ゴシック"/>
          <w:lang w:eastAsia="zh-CN"/>
        </w:rPr>
      </w:pPr>
    </w:p>
    <w:p w14:paraId="19D08FA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【カレン】</w:t>
      </w:r>
    </w:p>
    <w:p w14:paraId="7123C23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&lt;jaT0055&gt;「良いのですか、好きにさせておいて」</w:t>
      </w:r>
    </w:p>
    <w:p w14:paraId="03DDF1C7" w14:textId="190A8B35"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&lt;cnT0055&gt;「</w:t>
      </w:r>
      <w:ins w:id="83" w:author="hhh0578" w:date="2020-04-16T19:35:00Z">
        <w:r w:rsidR="00EF4406">
          <w:rPr>
            <w:rFonts w:ascii="DengXian" w:eastAsia="DengXian" w:hAnsi="DengXian" w:cs="ＭＳ ゴシック" w:hint="eastAsia"/>
            <w:lang w:eastAsia="zh-CN"/>
          </w:rPr>
          <w:t>不插手</w:t>
        </w:r>
      </w:ins>
      <w:del w:id="84" w:author="hhh0578" w:date="2020-04-16T19:35:00Z">
        <w:r w:rsidRPr="00EC1FA3" w:rsidDel="00EF4406">
          <w:rPr>
            <w:rFonts w:ascii="ＭＳ ゴシック" w:eastAsia="ＭＳ ゴシック" w:hAnsi="ＭＳ ゴシック" w:cs="ＭＳ ゴシック"/>
            <w:lang w:eastAsia="zh-CN"/>
          </w:rPr>
          <w:delText>放任不管</w:delText>
        </w:r>
      </w:del>
      <w:r w:rsidRPr="00EC1FA3">
        <w:rPr>
          <w:rFonts w:ascii="ＭＳ ゴシック" w:eastAsia="ＭＳ ゴシック" w:hAnsi="ＭＳ ゴシック" w:cs="ＭＳ ゴシック"/>
          <w:lang w:eastAsia="zh-CN"/>
        </w:rPr>
        <w:t>真的好</w:t>
      </w:r>
      <w:r w:rsidRPr="00EC1FA3">
        <w:rPr>
          <w:rFonts w:ascii="Microsoft YaHei" w:eastAsia="Microsoft YaHei" w:hAnsi="Microsoft YaHei" w:cs="Microsoft YaHei" w:hint="eastAsia"/>
          <w:lang w:eastAsia="zh-CN"/>
        </w:rPr>
        <w:t>吗</w:t>
      </w:r>
      <w:r w:rsidRPr="00EC1FA3">
        <w:rPr>
          <w:rFonts w:ascii="ＭＳ ゴシック" w:eastAsia="ＭＳ ゴシック" w:hAnsi="ＭＳ ゴシック" w:cs="ＭＳ ゴシック" w:hint="eastAsia"/>
          <w:lang w:eastAsia="zh-CN"/>
        </w:rPr>
        <w:t>？」</w:t>
      </w:r>
    </w:p>
    <w:p w14:paraId="74910B46" w14:textId="77777777" w:rsidR="00EC1FA3" w:rsidRPr="00EC1FA3" w:rsidRDefault="00EC1FA3" w:rsidP="00EC1FA3">
      <w:pPr>
        <w:pStyle w:val="a3"/>
        <w:rPr>
          <w:rFonts w:ascii="ＭＳ ゴシック" w:eastAsia="ＭＳ ゴシック" w:hAnsi="ＭＳ ゴシック" w:cs="ＭＳ ゴシック"/>
          <w:lang w:eastAsia="zh-CN"/>
        </w:rPr>
      </w:pPr>
    </w:p>
    <w:p w14:paraId="7B6A6E2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3D115DA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&lt;jaT0056&gt;「懲りていないのか」と彼女は聞きたいのだろう。</w:t>
      </w:r>
    </w:p>
    <w:p w14:paraId="5E41ECFC" w14:textId="599D89E2"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&lt;cnT0056&gt;她大概是想</w:t>
      </w:r>
      <w:r w:rsidRPr="00EC1FA3">
        <w:rPr>
          <w:rFonts w:ascii="Microsoft YaHei" w:eastAsia="Microsoft YaHei" w:hAnsi="Microsoft YaHei" w:cs="Microsoft YaHei" w:hint="eastAsia"/>
          <w:lang w:eastAsia="zh-CN"/>
        </w:rPr>
        <w:t>问</w:t>
      </w:r>
      <w:r w:rsidRPr="00EC1FA3">
        <w:rPr>
          <w:rFonts w:ascii="ＭＳ ゴシック" w:eastAsia="ＭＳ ゴシック" w:hAnsi="ＭＳ ゴシック" w:cs="ＭＳ ゴシック" w:hint="eastAsia"/>
          <w:lang w:eastAsia="zh-CN"/>
        </w:rPr>
        <w:t>「</w:t>
      </w:r>
      <w:ins w:id="85" w:author="hhh0578" w:date="2020-04-16T19:35:00Z">
        <w:r w:rsidR="00EF4406">
          <w:rPr>
            <w:rFonts w:ascii="DengXian" w:eastAsia="DengXian" w:hAnsi="DengXian" w:cs="ＭＳ ゴシック" w:hint="eastAsia"/>
            <w:lang w:eastAsia="zh-CN"/>
          </w:rPr>
          <w:t>达哉会不会受挫</w:t>
        </w:r>
      </w:ins>
      <w:del w:id="86" w:author="hhh0578" w:date="2020-04-16T19:34:00Z">
        <w:r w:rsidRPr="00EC1FA3" w:rsidDel="00EF4406">
          <w:rPr>
            <w:rFonts w:ascii="ＭＳ ゴシック" w:eastAsia="ＭＳ ゴシック" w:hAnsi="ＭＳ ゴシック" w:cs="ＭＳ ゴシック" w:hint="eastAsia"/>
            <w:lang w:eastAsia="zh-CN"/>
          </w:rPr>
          <w:delText>不需要防止下次出</w:delText>
        </w:r>
        <w:r w:rsidRPr="00EC1FA3" w:rsidDel="00EF4406">
          <w:rPr>
            <w:rFonts w:ascii="Microsoft YaHei" w:eastAsia="Microsoft YaHei" w:hAnsi="Microsoft YaHei" w:cs="Microsoft YaHei" w:hint="eastAsia"/>
            <w:lang w:eastAsia="zh-CN"/>
          </w:rPr>
          <w:delText>现这</w:delText>
        </w:r>
        <w:r w:rsidRPr="00EC1FA3" w:rsidDel="00EF4406">
          <w:rPr>
            <w:rFonts w:ascii="ＭＳ ゴシック" w:eastAsia="ＭＳ ゴシック" w:hAnsi="ＭＳ ゴシック" w:cs="ＭＳ ゴシック" w:hint="eastAsia"/>
            <w:lang w:eastAsia="zh-CN"/>
          </w:rPr>
          <w:delText>种情况</w:delText>
        </w:r>
        <w:r w:rsidRPr="00EC1FA3" w:rsidDel="00EF4406">
          <w:rPr>
            <w:rFonts w:ascii="Microsoft YaHei" w:eastAsia="Microsoft YaHei" w:hAnsi="Microsoft YaHei" w:cs="Microsoft YaHei" w:hint="eastAsia"/>
            <w:lang w:eastAsia="zh-CN"/>
          </w:rPr>
          <w:delText>吗</w:delText>
        </w:r>
      </w:del>
      <w:r w:rsidRPr="00EC1FA3">
        <w:rPr>
          <w:rFonts w:ascii="ＭＳ ゴシック" w:eastAsia="ＭＳ ゴシック" w:hAnsi="ＭＳ ゴシック" w:cs="ＭＳ ゴシック" w:hint="eastAsia"/>
          <w:lang w:eastAsia="zh-CN"/>
        </w:rPr>
        <w:t>」。</w:t>
      </w:r>
    </w:p>
    <w:p w14:paraId="222D7749" w14:textId="77777777" w:rsidR="00EC1FA3" w:rsidRPr="00EC1FA3" w:rsidRDefault="00EC1FA3" w:rsidP="00EC1FA3">
      <w:pPr>
        <w:pStyle w:val="a3"/>
        <w:rPr>
          <w:rFonts w:ascii="ＭＳ ゴシック" w:eastAsia="ＭＳ ゴシック" w:hAnsi="ＭＳ ゴシック" w:cs="ＭＳ ゴシック"/>
          <w:lang w:eastAsia="zh-CN"/>
        </w:rPr>
      </w:pPr>
    </w:p>
    <w:p w14:paraId="4545E90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【モーリッツ】</w:t>
      </w:r>
    </w:p>
    <w:p w14:paraId="2609DCF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&lt;jaT0057&gt;「ははは、構わんよ。実のところ、私は彼に期待しているのだ」</w:t>
      </w:r>
    </w:p>
    <w:p w14:paraId="636F5370" w14:textId="51425D79"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&lt;cnT0057&gt;「哈哈哈，没</w:t>
      </w:r>
      <w:r w:rsidRPr="00EC1FA3">
        <w:rPr>
          <w:rFonts w:ascii="Microsoft YaHei" w:eastAsia="Microsoft YaHei" w:hAnsi="Microsoft YaHei" w:cs="Microsoft YaHei" w:hint="eastAsia"/>
          <w:lang w:eastAsia="zh-CN"/>
        </w:rPr>
        <w:t>问题</w:t>
      </w:r>
      <w:r w:rsidRPr="00EC1FA3">
        <w:rPr>
          <w:rFonts w:ascii="ＭＳ ゴシック" w:eastAsia="ＭＳ ゴシック" w:hAnsi="ＭＳ ゴシック" w:cs="ＭＳ ゴシック" w:hint="eastAsia"/>
          <w:lang w:eastAsia="zh-CN"/>
        </w:rPr>
        <w:t>。</w:t>
      </w:r>
      <w:r w:rsidRPr="00EC1FA3">
        <w:rPr>
          <w:rFonts w:ascii="Microsoft YaHei" w:eastAsia="Microsoft YaHei" w:hAnsi="Microsoft YaHei" w:cs="Microsoft YaHei" w:hint="eastAsia"/>
          <w:lang w:eastAsia="zh-CN"/>
        </w:rPr>
        <w:t>实际</w:t>
      </w:r>
      <w:r w:rsidRPr="00EC1FA3">
        <w:rPr>
          <w:rFonts w:ascii="ＭＳ ゴシック" w:eastAsia="ＭＳ ゴシック" w:hAnsi="ＭＳ ゴシック" w:cs="ＭＳ ゴシック" w:hint="eastAsia"/>
          <w:lang w:eastAsia="zh-CN"/>
        </w:rPr>
        <w:t>上，我</w:t>
      </w:r>
      <w:ins w:id="87" w:author="hhh0578" w:date="2020-04-16T19:35:00Z">
        <w:r w:rsidR="00D33C64">
          <w:rPr>
            <w:rFonts w:ascii="Microsoft YaHei" w:eastAsia="Microsoft YaHei" w:hAnsi="Microsoft YaHei" w:cs="Microsoft YaHei" w:hint="eastAsia"/>
            <w:lang w:eastAsia="zh-CN"/>
          </w:rPr>
          <w:t>对他还</w:t>
        </w:r>
      </w:ins>
      <w:ins w:id="88" w:author="hhh0578" w:date="2020-04-16T19:36:00Z">
        <w:r w:rsidR="00D33C64">
          <w:rPr>
            <w:rFonts w:ascii="Microsoft YaHei" w:eastAsia="Microsoft YaHei" w:hAnsi="Microsoft YaHei" w:cs="Microsoft YaHei" w:hint="eastAsia"/>
            <w:lang w:eastAsia="zh-CN"/>
          </w:rPr>
          <w:t>挺期待的</w:t>
        </w:r>
      </w:ins>
      <w:del w:id="89" w:author="hhh0578" w:date="2020-04-16T19:35:00Z">
        <w:r w:rsidRPr="00EC1FA3" w:rsidDel="00D33C64">
          <w:rPr>
            <w:rFonts w:ascii="Microsoft YaHei" w:eastAsia="Microsoft YaHei" w:hAnsi="Microsoft YaHei" w:cs="Microsoft YaHei" w:hint="eastAsia"/>
            <w:lang w:eastAsia="zh-CN"/>
          </w:rPr>
          <w:delText>还对</w:delText>
        </w:r>
        <w:r w:rsidRPr="00EC1FA3" w:rsidDel="00D33C64">
          <w:rPr>
            <w:rFonts w:ascii="ＭＳ ゴシック" w:eastAsia="ＭＳ ゴシック" w:hAnsi="ＭＳ ゴシック" w:cs="ＭＳ ゴシック" w:hint="eastAsia"/>
            <w:lang w:eastAsia="zh-CN"/>
          </w:rPr>
          <w:delText>他抱有期待</w:delText>
        </w:r>
      </w:del>
      <w:r w:rsidRPr="00EC1FA3">
        <w:rPr>
          <w:rFonts w:ascii="ＭＳ ゴシック" w:eastAsia="ＭＳ ゴシック" w:hAnsi="ＭＳ ゴシック" w:cs="ＭＳ ゴシック" w:hint="eastAsia"/>
          <w:lang w:eastAsia="zh-CN"/>
        </w:rPr>
        <w:t>」</w:t>
      </w:r>
    </w:p>
    <w:p w14:paraId="40E0C9C0" w14:textId="77777777" w:rsidR="00EC1FA3" w:rsidRPr="00EC1FA3" w:rsidRDefault="00EC1FA3" w:rsidP="00EC1FA3">
      <w:pPr>
        <w:pStyle w:val="a3"/>
        <w:rPr>
          <w:rFonts w:ascii="ＭＳ ゴシック" w:eastAsia="ＭＳ ゴシック" w:hAnsi="ＭＳ ゴシック" w:cs="ＭＳ ゴシック"/>
          <w:lang w:eastAsia="zh-CN"/>
        </w:rPr>
      </w:pPr>
    </w:p>
    <w:p w14:paraId="0AA8B15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【カレン】</w:t>
      </w:r>
    </w:p>
    <w:p w14:paraId="04A7B08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&lt;jaT0058&gt;「と、仰いますと？」</w:t>
      </w:r>
    </w:p>
    <w:p w14:paraId="302C93D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&lt;cnT0058&gt;「您的意思是？」</w:t>
      </w:r>
    </w:p>
    <w:p w14:paraId="3930AD05" w14:textId="77777777" w:rsidR="00EC1FA3" w:rsidRPr="00EC1FA3" w:rsidRDefault="00EC1FA3" w:rsidP="00EC1FA3">
      <w:pPr>
        <w:pStyle w:val="a3"/>
        <w:rPr>
          <w:rFonts w:ascii="ＭＳ ゴシック" w:eastAsia="ＭＳ ゴシック" w:hAnsi="ＭＳ ゴシック" w:cs="ＭＳ ゴシック"/>
        </w:rPr>
      </w:pPr>
    </w:p>
    <w:p w14:paraId="1B6A73B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【モーリッツ】</w:t>
      </w:r>
    </w:p>
    <w:p w14:paraId="5DE5A6E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&lt;jaT0059&gt;「私たちにできないことをしてくれるのではないかと思ってね」</w:t>
      </w:r>
    </w:p>
    <w:p w14:paraId="4E406540" w14:textId="01D356E6"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&lt;cnT0059&gt;「我在想他是不是能做</w:t>
      </w:r>
      <w:ins w:id="90" w:author="hhh0578" w:date="2020-04-16T19:36:00Z">
        <w:r w:rsidR="008179E8">
          <w:rPr>
            <w:rFonts w:ascii="DengXian" w:eastAsia="DengXian" w:hAnsi="DengXian" w:cs="ＭＳ ゴシック" w:hint="eastAsia"/>
            <w:lang w:eastAsia="zh-CN"/>
          </w:rPr>
          <w:t>到</w:t>
        </w:r>
      </w:ins>
      <w:r w:rsidRPr="00EC1FA3">
        <w:rPr>
          <w:rFonts w:ascii="ＭＳ ゴシック" w:eastAsia="ＭＳ ゴシック" w:hAnsi="ＭＳ ゴシック" w:cs="ＭＳ ゴシック"/>
          <w:lang w:eastAsia="zh-CN"/>
        </w:rPr>
        <w:t>我</w:t>
      </w:r>
      <w:r w:rsidRPr="00EC1FA3">
        <w:rPr>
          <w:rFonts w:ascii="Microsoft YaHei" w:eastAsia="Microsoft YaHei" w:hAnsi="Microsoft YaHei" w:cs="Microsoft YaHei" w:hint="eastAsia"/>
          <w:lang w:eastAsia="zh-CN"/>
        </w:rPr>
        <w:t>们</w:t>
      </w:r>
      <w:r w:rsidRPr="00EC1FA3">
        <w:rPr>
          <w:rFonts w:ascii="ＭＳ ゴシック" w:eastAsia="ＭＳ ゴシック" w:hAnsi="ＭＳ ゴシック" w:cs="ＭＳ ゴシック" w:hint="eastAsia"/>
          <w:lang w:eastAsia="zh-CN"/>
        </w:rPr>
        <w:t>做不到的事」</w:t>
      </w:r>
    </w:p>
    <w:p w14:paraId="17791BB9" w14:textId="77777777" w:rsidR="00EC1FA3" w:rsidRPr="00EC1FA3" w:rsidRDefault="00EC1FA3" w:rsidP="00EC1FA3">
      <w:pPr>
        <w:pStyle w:val="a3"/>
        <w:rPr>
          <w:rFonts w:ascii="ＭＳ ゴシック" w:eastAsia="ＭＳ ゴシック" w:hAnsi="ＭＳ ゴシック" w:cs="ＭＳ ゴシック"/>
          <w:lang w:eastAsia="zh-CN"/>
        </w:rPr>
      </w:pPr>
    </w:p>
    <w:p w14:paraId="1C29490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【カレン】</w:t>
      </w:r>
    </w:p>
    <w:p w14:paraId="76E3233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&lt;jaT0060&gt;「……なるほど」</w:t>
      </w:r>
    </w:p>
    <w:p w14:paraId="02CB3CD1"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lastRenderedPageBreak/>
        <w:t>&lt;cnT0060&gt;「……原来如此」</w:t>
      </w:r>
    </w:p>
    <w:p w14:paraId="49E8E22F" w14:textId="77777777" w:rsidR="00EC1FA3" w:rsidRPr="00EC1FA3" w:rsidRDefault="00EC1FA3" w:rsidP="00EC1FA3">
      <w:pPr>
        <w:pStyle w:val="a3"/>
        <w:rPr>
          <w:rFonts w:ascii="ＭＳ ゴシック" w:eastAsia="ＭＳ ゴシック" w:hAnsi="ＭＳ ゴシック" w:cs="ＭＳ ゴシック"/>
          <w:lang w:eastAsia="zh-CN"/>
        </w:rPr>
      </w:pPr>
    </w:p>
    <w:p w14:paraId="063A112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【モーリッツ】</w:t>
      </w:r>
    </w:p>
    <w:p w14:paraId="7CAFC04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&lt;jaT0061&gt;「まあ、できることはしてあげるつもりだよ」</w:t>
      </w:r>
    </w:p>
    <w:p w14:paraId="7D6F7053" w14:textId="0672EF50"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&lt;cnT0061&gt;「</w:t>
      </w:r>
      <w:del w:id="91" w:author="hhh0578" w:date="2020-04-16T19:36:00Z">
        <w:r w:rsidRPr="00EC1FA3" w:rsidDel="0002594F">
          <w:rPr>
            <w:rFonts w:ascii="DengXian" w:eastAsia="DengXian" w:hAnsi="DengXian" w:cs="ＭＳ ゴシック" w:hint="eastAsia"/>
            <w:lang w:eastAsia="zh-CN"/>
          </w:rPr>
          <w:delText>嘛，如果可能的</w:delText>
        </w:r>
        <w:r w:rsidRPr="00EC1FA3" w:rsidDel="0002594F">
          <w:rPr>
            <w:rFonts w:ascii="Microsoft YaHei" w:eastAsia="Microsoft YaHei" w:hAnsi="Microsoft YaHei" w:cs="Microsoft YaHei" w:hint="eastAsia"/>
            <w:lang w:eastAsia="zh-CN"/>
          </w:rPr>
          <w:delText>话还</w:delText>
        </w:r>
        <w:r w:rsidRPr="00EC1FA3" w:rsidDel="0002594F">
          <w:rPr>
            <w:rFonts w:ascii="DengXian" w:eastAsia="DengXian" w:hAnsi="DengXian" w:cs="ＭＳ ゴシック" w:hint="eastAsia"/>
            <w:lang w:eastAsia="zh-CN"/>
          </w:rPr>
          <w:delText>打算帮他一下</w:delText>
        </w:r>
      </w:del>
      <w:ins w:id="92" w:author="hhh0578" w:date="2020-04-16T19:36:00Z">
        <w:r w:rsidR="0002594F">
          <w:rPr>
            <w:rFonts w:ascii="DengXian" w:eastAsia="DengXian" w:hAnsi="DengXian" w:cs="ＭＳ ゴシック" w:hint="eastAsia"/>
            <w:lang w:eastAsia="zh-CN"/>
          </w:rPr>
          <w:t>不过，能帮的还是要帮的</w:t>
        </w:r>
      </w:ins>
      <w:r w:rsidRPr="00EC1FA3">
        <w:rPr>
          <w:rFonts w:ascii="ＭＳ ゴシック" w:eastAsia="ＭＳ ゴシック" w:hAnsi="ＭＳ ゴシック" w:cs="ＭＳ ゴシック" w:hint="eastAsia"/>
          <w:lang w:eastAsia="zh-CN"/>
        </w:rPr>
        <w:t>」</w:t>
      </w:r>
    </w:p>
    <w:p w14:paraId="373523F4" w14:textId="77777777" w:rsidR="00EC1FA3" w:rsidRPr="00EC1FA3" w:rsidRDefault="00EC1FA3" w:rsidP="00EC1FA3">
      <w:pPr>
        <w:pStyle w:val="a3"/>
        <w:rPr>
          <w:rFonts w:ascii="ＭＳ ゴシック" w:eastAsia="ＭＳ ゴシック" w:hAnsi="ＭＳ ゴシック" w:cs="ＭＳ ゴシック"/>
          <w:lang w:eastAsia="zh-CN"/>
        </w:rPr>
      </w:pPr>
    </w:p>
    <w:p w14:paraId="0CB10E9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【カレン】</w:t>
      </w:r>
    </w:p>
    <w:p w14:paraId="7F89DDF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&lt;jaT0062&gt;「モーリッツ様がそう仰るのでしたら、私もできる限りのことはさせて頂きます」</w:t>
      </w:r>
    </w:p>
    <w:p w14:paraId="67146900"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&lt;cnT0062&gt;「既然摩利茨大人都</w:t>
      </w:r>
      <w:r w:rsidRPr="00EC1FA3">
        <w:rPr>
          <w:rFonts w:ascii="Microsoft YaHei" w:eastAsia="Microsoft YaHei" w:hAnsi="Microsoft YaHei" w:cs="Microsoft YaHei" w:hint="eastAsia"/>
          <w:lang w:eastAsia="zh-CN"/>
        </w:rPr>
        <w:t>这</w:t>
      </w:r>
      <w:r w:rsidRPr="00EC1FA3">
        <w:rPr>
          <w:rFonts w:ascii="ＭＳ ゴシック" w:eastAsia="ＭＳ ゴシック" w:hAnsi="ＭＳ ゴシック" w:cs="ＭＳ ゴシック" w:hint="eastAsia"/>
          <w:lang w:eastAsia="zh-CN"/>
        </w:rPr>
        <w:t>么</w:t>
      </w:r>
      <w:r w:rsidRPr="00EC1FA3">
        <w:rPr>
          <w:rFonts w:ascii="Microsoft YaHei" w:eastAsia="Microsoft YaHei" w:hAnsi="Microsoft YaHei" w:cs="Microsoft YaHei" w:hint="eastAsia"/>
          <w:lang w:eastAsia="zh-CN"/>
        </w:rPr>
        <w:t>说</w:t>
      </w:r>
      <w:r w:rsidRPr="00EC1FA3">
        <w:rPr>
          <w:rFonts w:ascii="ＭＳ ゴシック" w:eastAsia="ＭＳ ゴシック" w:hAnsi="ＭＳ ゴシック" w:cs="ＭＳ ゴシック" w:hint="eastAsia"/>
          <w:lang w:eastAsia="zh-CN"/>
        </w:rPr>
        <w:t>了，我也会尽自己的努力」</w:t>
      </w:r>
    </w:p>
    <w:p w14:paraId="150D07FC" w14:textId="77777777" w:rsidR="00EC1FA3" w:rsidRPr="00EC1FA3" w:rsidRDefault="00EC1FA3" w:rsidP="00EC1FA3">
      <w:pPr>
        <w:pStyle w:val="a3"/>
        <w:rPr>
          <w:rFonts w:ascii="ＭＳ ゴシック" w:eastAsia="ＭＳ ゴシック" w:hAnsi="ＭＳ ゴシック" w:cs="ＭＳ ゴシック"/>
          <w:lang w:eastAsia="zh-CN"/>
        </w:rPr>
      </w:pPr>
    </w:p>
    <w:p w14:paraId="2FF8000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【モーリッツ】</w:t>
      </w:r>
    </w:p>
    <w:p w14:paraId="5824D55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&lt;jaT0063&gt;「よろしく頼むよ」</w:t>
      </w:r>
    </w:p>
    <w:p w14:paraId="1819668A"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&lt;cnT0063&gt;「到</w:t>
      </w:r>
      <w:r w:rsidRPr="00EC1FA3">
        <w:rPr>
          <w:rFonts w:ascii="Microsoft YaHei" w:eastAsia="Microsoft YaHei" w:hAnsi="Microsoft YaHei" w:cs="Microsoft YaHei" w:hint="eastAsia"/>
          <w:lang w:eastAsia="zh-CN"/>
        </w:rPr>
        <w:t>时</w:t>
      </w:r>
      <w:r w:rsidRPr="00EC1FA3">
        <w:rPr>
          <w:rFonts w:ascii="ＭＳ ゴシック" w:eastAsia="ＭＳ ゴシック" w:hAnsi="ＭＳ ゴシック" w:cs="ＭＳ ゴシック" w:hint="eastAsia"/>
          <w:lang w:eastAsia="zh-CN"/>
        </w:rPr>
        <w:t>候就麻</w:t>
      </w:r>
      <w:r w:rsidRPr="00EC1FA3">
        <w:rPr>
          <w:rFonts w:ascii="Microsoft YaHei" w:eastAsia="Microsoft YaHei" w:hAnsi="Microsoft YaHei" w:cs="Microsoft YaHei" w:hint="eastAsia"/>
          <w:lang w:eastAsia="zh-CN"/>
        </w:rPr>
        <w:t>烦</w:t>
      </w:r>
      <w:r w:rsidRPr="00EC1FA3">
        <w:rPr>
          <w:rFonts w:ascii="ＭＳ ゴシック" w:eastAsia="ＭＳ ゴシック" w:hAnsi="ＭＳ ゴシック" w:cs="ＭＳ ゴシック" w:hint="eastAsia"/>
          <w:lang w:eastAsia="zh-CN"/>
        </w:rPr>
        <w:t>了」</w:t>
      </w:r>
    </w:p>
    <w:p w14:paraId="217F803F" w14:textId="77777777" w:rsidR="00EC1FA3" w:rsidRPr="00EC1FA3" w:rsidRDefault="00EC1FA3" w:rsidP="00EC1FA3">
      <w:pPr>
        <w:pStyle w:val="a3"/>
        <w:rPr>
          <w:rFonts w:ascii="ＭＳ ゴシック" w:eastAsia="ＭＳ ゴシック" w:hAnsi="ＭＳ ゴシック" w:cs="ＭＳ ゴシック"/>
          <w:lang w:eastAsia="zh-CN"/>
        </w:rPr>
      </w:pPr>
    </w:p>
    <w:p w14:paraId="3367A8A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【モーリッツ】</w:t>
      </w:r>
    </w:p>
    <w:p w14:paraId="2ABD2E1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&lt;jaT0064&gt;「ところで、エステルは月で何かあったのか？」</w:t>
      </w:r>
    </w:p>
    <w:p w14:paraId="369DD6A9" w14:textId="7CCB6ED8"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&lt;cnT0064&gt;「</w:t>
      </w:r>
      <w:ins w:id="93" w:author="hhh0578" w:date="2020-04-16T19:36:00Z">
        <w:r w:rsidR="00E86C0E">
          <w:rPr>
            <w:rFonts w:ascii="ＭＳ ゴシック" w:eastAsia="DengXian" w:hAnsi="ＭＳ ゴシック" w:cs="ＭＳ ゴシック" w:hint="eastAsia"/>
            <w:lang w:eastAsia="zh-CN"/>
          </w:rPr>
          <w:t>另外</w:t>
        </w:r>
      </w:ins>
      <w:del w:id="94" w:author="hhh0578" w:date="2020-04-16T19:36:00Z">
        <w:r w:rsidRPr="00EC1FA3" w:rsidDel="00E86C0E">
          <w:rPr>
            <w:rFonts w:ascii="ＭＳ ゴシック" w:eastAsia="ＭＳ ゴシック" w:hAnsi="ＭＳ ゴシック" w:cs="ＭＳ ゴシック"/>
            <w:lang w:eastAsia="zh-CN"/>
          </w:rPr>
          <w:delText>此外</w:delText>
        </w:r>
      </w:del>
      <w:r w:rsidRPr="00EC1FA3">
        <w:rPr>
          <w:rFonts w:ascii="ＭＳ ゴシック" w:eastAsia="ＭＳ ゴシック" w:hAnsi="ＭＳ ゴシック" w:cs="ＭＳ ゴシック"/>
          <w:lang w:eastAsia="zh-CN"/>
        </w:rPr>
        <w:t>，艾斯蒂</w:t>
      </w:r>
      <w:r w:rsidRPr="00EC1FA3">
        <w:rPr>
          <w:rFonts w:ascii="Microsoft YaHei" w:eastAsia="Microsoft YaHei" w:hAnsi="Microsoft YaHei" w:cs="Microsoft YaHei" w:hint="eastAsia"/>
          <w:lang w:eastAsia="zh-CN"/>
        </w:rPr>
        <w:t>尔</w:t>
      </w:r>
      <w:r w:rsidRPr="00EC1FA3">
        <w:rPr>
          <w:rFonts w:ascii="ＭＳ ゴシック" w:eastAsia="ＭＳ ゴシック" w:hAnsi="ＭＳ ゴシック" w:cs="ＭＳ ゴシック" w:hint="eastAsia"/>
          <w:lang w:eastAsia="zh-CN"/>
        </w:rPr>
        <w:t>在月球上</w:t>
      </w:r>
      <w:del w:id="95" w:author="hhh0578" w:date="2020-04-16T19:36:00Z">
        <w:r w:rsidRPr="00EC1FA3" w:rsidDel="00965DE3">
          <w:rPr>
            <w:rFonts w:ascii="Microsoft YaHei" w:eastAsia="Microsoft YaHei" w:hAnsi="Microsoft YaHei" w:cs="Microsoft YaHei" w:hint="eastAsia"/>
            <w:lang w:eastAsia="zh-CN"/>
          </w:rPr>
          <w:delText>经历</w:delText>
        </w:r>
        <w:r w:rsidRPr="00EC1FA3" w:rsidDel="00965DE3">
          <w:rPr>
            <w:rFonts w:ascii="DengXian" w:eastAsia="DengXian" w:hAnsi="DengXian" w:cs="ＭＳ ゴシック" w:hint="eastAsia"/>
            <w:lang w:eastAsia="zh-CN"/>
          </w:rPr>
          <w:delText>了什么</w:delText>
        </w:r>
        <w:r w:rsidRPr="00EC1FA3" w:rsidDel="00965DE3">
          <w:rPr>
            <w:rFonts w:ascii="Microsoft YaHei" w:eastAsia="Microsoft YaHei" w:hAnsi="Microsoft YaHei" w:cs="Microsoft YaHei" w:hint="eastAsia"/>
            <w:lang w:eastAsia="zh-CN"/>
          </w:rPr>
          <w:delText>吗</w:delText>
        </w:r>
      </w:del>
      <w:ins w:id="96" w:author="hhh0578" w:date="2020-04-16T19:36:00Z">
        <w:r w:rsidR="00965DE3">
          <w:rPr>
            <w:rFonts w:ascii="Microsoft YaHei" w:eastAsia="Microsoft YaHei" w:hAnsi="Microsoft YaHei" w:cs="Microsoft YaHei" w:hint="eastAsia"/>
            <w:lang w:eastAsia="zh-CN"/>
          </w:rPr>
          <w:t>有过什么事吗</w:t>
        </w:r>
      </w:ins>
      <w:r w:rsidRPr="00EC1FA3">
        <w:rPr>
          <w:rFonts w:ascii="ＭＳ ゴシック" w:eastAsia="ＭＳ ゴシック" w:hAnsi="ＭＳ ゴシック" w:cs="ＭＳ ゴシック" w:hint="eastAsia"/>
          <w:lang w:eastAsia="zh-CN"/>
        </w:rPr>
        <w:t>？」</w:t>
      </w:r>
    </w:p>
    <w:p w14:paraId="6040F4F9" w14:textId="77777777" w:rsidR="00EC1FA3" w:rsidRPr="00EC1FA3" w:rsidRDefault="00EC1FA3" w:rsidP="00EC1FA3">
      <w:pPr>
        <w:pStyle w:val="a3"/>
        <w:rPr>
          <w:rFonts w:ascii="ＭＳ ゴシック" w:eastAsia="ＭＳ ゴシック" w:hAnsi="ＭＳ ゴシック" w:cs="ＭＳ ゴシック"/>
          <w:lang w:eastAsia="zh-CN"/>
        </w:rPr>
      </w:pPr>
    </w:p>
    <w:p w14:paraId="3702DDA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【カレン】</w:t>
      </w:r>
    </w:p>
    <w:p w14:paraId="03FE50C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&lt;jaT0065&gt;「どういうことでしょうか？」</w:t>
      </w:r>
    </w:p>
    <w:p w14:paraId="4E6D6E22" w14:textId="07B013FF"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&lt;cnT0065&gt;「</w:t>
      </w:r>
      <w:del w:id="97" w:author="hhh0578" w:date="2020-04-16T19:36:00Z">
        <w:r w:rsidRPr="00EC1FA3" w:rsidDel="00CB6BC9">
          <w:rPr>
            <w:rFonts w:ascii="Microsoft YaHei" w:eastAsia="Microsoft YaHei" w:hAnsi="Microsoft YaHei" w:cs="Microsoft YaHei" w:hint="eastAsia"/>
            <w:lang w:eastAsia="zh-CN"/>
          </w:rPr>
          <w:delText>这</w:delText>
        </w:r>
        <w:r w:rsidRPr="00EC1FA3" w:rsidDel="00CB6BC9">
          <w:rPr>
            <w:rFonts w:ascii="DengXian" w:eastAsia="DengXian" w:hAnsi="DengXian" w:cs="ＭＳ ゴシック" w:hint="eastAsia"/>
            <w:lang w:eastAsia="zh-CN"/>
          </w:rPr>
          <w:delText>是怎么一回事</w:delText>
        </w:r>
      </w:del>
      <w:ins w:id="98" w:author="hhh0578" w:date="2020-04-16T19:37:00Z">
        <w:r w:rsidR="00CB6BC9">
          <w:rPr>
            <w:rFonts w:ascii="Microsoft YaHei" w:eastAsia="Microsoft YaHei" w:hAnsi="Microsoft YaHei" w:cs="Microsoft YaHei" w:hint="eastAsia"/>
            <w:lang w:eastAsia="zh-CN"/>
          </w:rPr>
          <w:t>什么意思</w:t>
        </w:r>
      </w:ins>
      <w:r w:rsidRPr="00EC1FA3">
        <w:rPr>
          <w:rFonts w:ascii="ＭＳ ゴシック" w:eastAsia="ＭＳ ゴシック" w:hAnsi="ＭＳ ゴシック" w:cs="ＭＳ ゴシック" w:hint="eastAsia"/>
          <w:lang w:eastAsia="zh-CN"/>
        </w:rPr>
        <w:t>？」</w:t>
      </w:r>
    </w:p>
    <w:p w14:paraId="5726DCA7" w14:textId="77777777" w:rsidR="00EC1FA3" w:rsidRPr="00EC1FA3" w:rsidRDefault="00EC1FA3" w:rsidP="00EC1FA3">
      <w:pPr>
        <w:pStyle w:val="a3"/>
        <w:rPr>
          <w:rFonts w:ascii="ＭＳ ゴシック" w:eastAsia="ＭＳ ゴシック" w:hAnsi="ＭＳ ゴシック" w:cs="ＭＳ ゴシック"/>
          <w:lang w:eastAsia="zh-CN"/>
        </w:rPr>
      </w:pPr>
    </w:p>
    <w:p w14:paraId="08EBC56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5800552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&lt;jaT0066&gt;……。</w:t>
      </w:r>
    </w:p>
    <w:p w14:paraId="1FD0CD5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&lt;cnT0066&gt;……。</w:t>
      </w:r>
    </w:p>
    <w:p w14:paraId="286206E1" w14:textId="77777777" w:rsidR="00EC1FA3" w:rsidRPr="00EC1FA3" w:rsidRDefault="00EC1FA3" w:rsidP="00EC1FA3">
      <w:pPr>
        <w:pStyle w:val="a3"/>
        <w:rPr>
          <w:rFonts w:ascii="ＭＳ ゴシック" w:eastAsia="ＭＳ ゴシック" w:hAnsi="ＭＳ ゴシック" w:cs="ＭＳ ゴシック"/>
        </w:rPr>
      </w:pPr>
    </w:p>
    <w:p w14:paraId="53AEA6C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【モーリッツ】</w:t>
      </w:r>
    </w:p>
    <w:p w14:paraId="6E40ED3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&lt;jaT0067&gt;「エステルは『自ら望んで地球に来た』と言ったよ」</w:t>
      </w:r>
    </w:p>
    <w:p w14:paraId="4BDA5244" w14:textId="26EC40CB"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&lt;cnT0067&gt;「艾斯蒂</w:t>
      </w:r>
      <w:r w:rsidRPr="00EC1FA3">
        <w:rPr>
          <w:rFonts w:ascii="Microsoft YaHei" w:eastAsia="Microsoft YaHei" w:hAnsi="Microsoft YaHei" w:cs="Microsoft YaHei" w:hint="eastAsia"/>
          <w:lang w:eastAsia="zh-CN"/>
        </w:rPr>
        <w:t>尔说</w:t>
      </w:r>
      <w:ins w:id="99" w:author="hhh0578" w:date="2020-04-16T19:37:00Z">
        <w:r w:rsidR="00CA482A">
          <w:rPr>
            <w:rFonts w:ascii="Microsoft YaHei" w:eastAsia="Microsoft YaHei" w:hAnsi="Microsoft YaHei" w:cs="Microsoft YaHei" w:hint="eastAsia"/>
            <w:lang w:eastAsia="zh-CN"/>
          </w:rPr>
          <w:t>是</w:t>
        </w:r>
      </w:ins>
      <w:del w:id="100" w:author="hhh0578" w:date="2020-04-16T19:37:00Z">
        <w:r w:rsidRPr="00EC1FA3" w:rsidDel="00FE6090">
          <w:rPr>
            <w:rFonts w:ascii="Microsoft YaHei" w:eastAsia="Microsoft YaHei" w:hAnsi="Microsoft YaHei" w:cs="Microsoft YaHei" w:hint="eastAsia"/>
            <w:lang w:eastAsia="zh-CN"/>
          </w:rPr>
          <w:delText>过</w:delText>
        </w:r>
      </w:del>
      <w:r w:rsidRPr="00EC1FA3">
        <w:rPr>
          <w:rFonts w:ascii="ＭＳ ゴシック" w:eastAsia="ＭＳ ゴシック" w:hAnsi="ＭＳ ゴシック" w:cs="ＭＳ ゴシック" w:hint="eastAsia"/>
          <w:lang w:eastAsia="zh-CN"/>
        </w:rPr>
        <w:t>『</w:t>
      </w:r>
      <w:del w:id="101" w:author="hhh0578" w:date="2020-04-16T19:37:00Z">
        <w:r w:rsidRPr="00EC1FA3" w:rsidDel="00C30FC0">
          <w:rPr>
            <w:rFonts w:ascii="DengXian" w:eastAsia="DengXian" w:hAnsi="DengXian" w:cs="ＭＳ ゴシック" w:hint="eastAsia"/>
            <w:lang w:eastAsia="zh-CN"/>
          </w:rPr>
          <w:delText>根据自己的意愿</w:delText>
        </w:r>
      </w:del>
      <w:ins w:id="102" w:author="hhh0578" w:date="2020-04-16T19:37:00Z">
        <w:r w:rsidR="00C30FC0">
          <w:rPr>
            <w:rFonts w:ascii="DengXian" w:eastAsia="DengXian" w:hAnsi="DengXian" w:cs="ＭＳ ゴシック" w:hint="eastAsia"/>
            <w:lang w:eastAsia="zh-CN"/>
          </w:rPr>
          <w:t>自己希望</w:t>
        </w:r>
      </w:ins>
      <w:r w:rsidRPr="00EC1FA3">
        <w:rPr>
          <w:rFonts w:ascii="ＭＳ ゴシック" w:eastAsia="ＭＳ ゴシック" w:hAnsi="ＭＳ ゴシック" w:cs="ＭＳ ゴシック" w:hint="eastAsia"/>
          <w:lang w:eastAsia="zh-CN"/>
        </w:rPr>
        <w:t>来</w:t>
      </w:r>
      <w:del w:id="103" w:author="hhh0578" w:date="2020-04-16T19:37:00Z">
        <w:r w:rsidRPr="00EC1FA3" w:rsidDel="00D47478">
          <w:rPr>
            <w:rFonts w:ascii="ＭＳ ゴシック" w:eastAsia="ＭＳ ゴシック" w:hAnsi="ＭＳ ゴシック" w:cs="ＭＳ ゴシック" w:hint="eastAsia"/>
            <w:lang w:eastAsia="zh-CN"/>
          </w:rPr>
          <w:delText>到</w:delText>
        </w:r>
      </w:del>
      <w:r w:rsidRPr="00EC1FA3">
        <w:rPr>
          <w:rFonts w:ascii="ＭＳ ゴシック" w:eastAsia="ＭＳ ゴシック" w:hAnsi="ＭＳ ゴシック" w:cs="ＭＳ ゴシック" w:hint="eastAsia"/>
          <w:lang w:eastAsia="zh-CN"/>
        </w:rPr>
        <w:t>地球』」</w:t>
      </w:r>
    </w:p>
    <w:p w14:paraId="1192E687" w14:textId="77777777" w:rsidR="00EC1FA3" w:rsidRPr="00EC1FA3" w:rsidRDefault="00EC1FA3" w:rsidP="00EC1FA3">
      <w:pPr>
        <w:pStyle w:val="a3"/>
        <w:rPr>
          <w:rFonts w:ascii="ＭＳ ゴシック" w:eastAsia="ＭＳ ゴシック" w:hAnsi="ＭＳ ゴシック" w:cs="ＭＳ ゴシック"/>
          <w:lang w:eastAsia="zh-CN"/>
        </w:rPr>
      </w:pPr>
    </w:p>
    <w:p w14:paraId="4BA28B2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35C052C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&lt;jaT0068&gt;表情は変えぬまま、カレンが一瞬私の目を見た。</w:t>
      </w:r>
    </w:p>
    <w:p w14:paraId="2E342AFB" w14:textId="5688C8B6"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&lt;cnT0068&gt;卡</w:t>
      </w:r>
      <w:r w:rsidRPr="00EC1FA3">
        <w:rPr>
          <w:rFonts w:ascii="Microsoft YaHei" w:eastAsia="Microsoft YaHei" w:hAnsi="Microsoft YaHei" w:cs="Microsoft YaHei" w:hint="eastAsia"/>
          <w:lang w:eastAsia="zh-CN"/>
        </w:rPr>
        <w:t>莲</w:t>
      </w:r>
      <w:ins w:id="104" w:author="hhh0578" w:date="2020-04-16T19:38:00Z">
        <w:r w:rsidR="00E77A1A">
          <w:rPr>
            <w:rFonts w:ascii="ＭＳ ゴシック" w:eastAsia="DengXian" w:hAnsi="ＭＳ ゴシック" w:cs="ＭＳ ゴシック" w:hint="eastAsia"/>
            <w:lang w:eastAsia="zh-CN"/>
          </w:rPr>
          <w:t>不动声色地刺探我的眼神</w:t>
        </w:r>
      </w:ins>
      <w:del w:id="105" w:author="hhh0578" w:date="2020-04-16T19:37:00Z">
        <w:r w:rsidRPr="00EC1FA3" w:rsidDel="00E77A1A">
          <w:rPr>
            <w:rFonts w:ascii="ＭＳ ゴシック" w:eastAsia="ＭＳ ゴシック" w:hAnsi="ＭＳ ゴシック" w:cs="ＭＳ ゴシック" w:hint="eastAsia"/>
            <w:lang w:eastAsia="zh-CN"/>
          </w:rPr>
          <w:delText>在表情没</w:delText>
        </w:r>
        <w:r w:rsidRPr="00EC1FA3" w:rsidDel="00E77A1A">
          <w:rPr>
            <w:rFonts w:ascii="Microsoft YaHei" w:eastAsia="Microsoft YaHei" w:hAnsi="Microsoft YaHei" w:cs="Microsoft YaHei" w:hint="eastAsia"/>
            <w:lang w:eastAsia="zh-CN"/>
          </w:rPr>
          <w:delText>变</w:delText>
        </w:r>
        <w:r w:rsidRPr="00EC1FA3" w:rsidDel="00E77A1A">
          <w:rPr>
            <w:rFonts w:ascii="ＭＳ ゴシック" w:eastAsia="ＭＳ ゴシック" w:hAnsi="ＭＳ ゴシック" w:cs="ＭＳ ゴシック" w:hint="eastAsia"/>
            <w:lang w:eastAsia="zh-CN"/>
          </w:rPr>
          <w:delText>的情况下看了一眼我的眼睛</w:delText>
        </w:r>
      </w:del>
      <w:r w:rsidRPr="00EC1FA3">
        <w:rPr>
          <w:rFonts w:ascii="ＭＳ ゴシック" w:eastAsia="ＭＳ ゴシック" w:hAnsi="ＭＳ ゴシック" w:cs="ＭＳ ゴシック" w:hint="eastAsia"/>
          <w:lang w:eastAsia="zh-CN"/>
        </w:rPr>
        <w:t>。</w:t>
      </w:r>
    </w:p>
    <w:p w14:paraId="2261A9BD" w14:textId="77777777" w:rsidR="00EC1FA3" w:rsidRPr="00EC1FA3" w:rsidRDefault="00EC1FA3" w:rsidP="00EC1FA3">
      <w:pPr>
        <w:pStyle w:val="a3"/>
        <w:rPr>
          <w:rFonts w:ascii="ＭＳ ゴシック" w:eastAsia="ＭＳ ゴシック" w:hAnsi="ＭＳ ゴシック" w:cs="ＭＳ ゴシック"/>
          <w:lang w:eastAsia="zh-CN"/>
        </w:rPr>
      </w:pPr>
    </w:p>
    <w:p w14:paraId="17B9873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【モーリッツ】</w:t>
      </w:r>
    </w:p>
    <w:p w14:paraId="4385DEE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&lt;jaT0069&gt;「以前の彼女からして、自ら進んで地球に来るとは思えないのだが」</w:t>
      </w:r>
    </w:p>
    <w:p w14:paraId="01C49F5B" w14:textId="322502CC"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&lt;cnT0069&gt;「</w:t>
      </w:r>
      <w:r w:rsidRPr="00EC1FA3">
        <w:rPr>
          <w:rFonts w:ascii="Microsoft YaHei" w:eastAsia="Microsoft YaHei" w:hAnsi="Microsoft YaHei" w:cs="Microsoft YaHei" w:hint="eastAsia"/>
          <w:lang w:eastAsia="zh-CN"/>
        </w:rPr>
        <w:t>对</w:t>
      </w:r>
      <w:r w:rsidRPr="00EC1FA3">
        <w:rPr>
          <w:rFonts w:ascii="ＭＳ ゴシック" w:eastAsia="ＭＳ ゴシック" w:hAnsi="ＭＳ ゴシック" w:cs="ＭＳ ゴシック" w:hint="eastAsia"/>
          <w:lang w:eastAsia="zh-CN"/>
        </w:rPr>
        <w:t>于以前的她来</w:t>
      </w:r>
      <w:r w:rsidRPr="00EC1FA3">
        <w:rPr>
          <w:rFonts w:ascii="Microsoft YaHei" w:eastAsia="Microsoft YaHei" w:hAnsi="Microsoft YaHei" w:cs="Microsoft YaHei" w:hint="eastAsia"/>
          <w:lang w:eastAsia="zh-CN"/>
        </w:rPr>
        <w:t>说</w:t>
      </w:r>
      <w:r w:rsidRPr="00EC1FA3">
        <w:rPr>
          <w:rFonts w:ascii="ＭＳ ゴシック" w:eastAsia="ＭＳ ゴシック" w:hAnsi="ＭＳ ゴシック" w:cs="ＭＳ ゴシック" w:hint="eastAsia"/>
          <w:lang w:eastAsia="zh-CN"/>
        </w:rPr>
        <w:t>，我不</w:t>
      </w:r>
      <w:r w:rsidRPr="00EC1FA3">
        <w:rPr>
          <w:rFonts w:ascii="Microsoft YaHei" w:eastAsia="Microsoft YaHei" w:hAnsi="Microsoft YaHei" w:cs="Microsoft YaHei" w:hint="eastAsia"/>
          <w:lang w:eastAsia="zh-CN"/>
        </w:rPr>
        <w:t>认为</w:t>
      </w:r>
      <w:r w:rsidRPr="00EC1FA3">
        <w:rPr>
          <w:rFonts w:ascii="ＭＳ ゴシック" w:eastAsia="ＭＳ ゴシック" w:hAnsi="ＭＳ ゴシック" w:cs="ＭＳ ゴシック" w:hint="eastAsia"/>
          <w:lang w:eastAsia="zh-CN"/>
        </w:rPr>
        <w:t>她会</w:t>
      </w:r>
      <w:ins w:id="106" w:author="hhh0578" w:date="2020-04-16T19:38:00Z">
        <w:r w:rsidR="00AE7BAA">
          <w:rPr>
            <w:rFonts w:ascii="ＭＳ ゴシック" w:eastAsia="DengXian" w:hAnsi="ＭＳ ゴシック" w:cs="ＭＳ ゴシック" w:hint="eastAsia"/>
            <w:lang w:eastAsia="zh-CN"/>
          </w:rPr>
          <w:t>愿意</w:t>
        </w:r>
      </w:ins>
      <w:del w:id="107" w:author="hhh0578" w:date="2020-04-16T19:38:00Z">
        <w:r w:rsidRPr="00EC1FA3" w:rsidDel="00AE7BAA">
          <w:rPr>
            <w:rFonts w:ascii="ＭＳ ゴシック" w:eastAsia="ＭＳ ゴシック" w:hAnsi="ＭＳ ゴシック" w:cs="ＭＳ ゴシック" w:hint="eastAsia"/>
            <w:lang w:eastAsia="zh-CN"/>
          </w:rPr>
          <w:delText>自愿</w:delText>
        </w:r>
      </w:del>
      <w:r w:rsidRPr="00EC1FA3">
        <w:rPr>
          <w:rFonts w:ascii="ＭＳ ゴシック" w:eastAsia="ＭＳ ゴシック" w:hAnsi="ＭＳ ゴシック" w:cs="ＭＳ ゴシック" w:hint="eastAsia"/>
          <w:lang w:eastAsia="zh-CN"/>
        </w:rPr>
        <w:t>来到地球」</w:t>
      </w:r>
    </w:p>
    <w:p w14:paraId="6F222752" w14:textId="77777777" w:rsidR="00EC1FA3" w:rsidRPr="00EC1FA3" w:rsidRDefault="00EC1FA3" w:rsidP="00EC1FA3">
      <w:pPr>
        <w:pStyle w:val="a3"/>
        <w:rPr>
          <w:rFonts w:ascii="ＭＳ ゴシック" w:eastAsia="ＭＳ ゴシック" w:hAnsi="ＭＳ ゴシック" w:cs="ＭＳ ゴシック"/>
          <w:lang w:eastAsia="zh-CN"/>
        </w:rPr>
      </w:pPr>
    </w:p>
    <w:p w14:paraId="0C4B56A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【カレン】</w:t>
      </w:r>
    </w:p>
    <w:p w14:paraId="4147F16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&lt;jaT0070&gt;「……優しい子ですエステルは」</w:t>
      </w:r>
    </w:p>
    <w:p w14:paraId="0004C0C2"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&lt;cnT0070&gt;「……艾斯蒂</w:t>
      </w:r>
      <w:r w:rsidRPr="00EC1FA3">
        <w:rPr>
          <w:rFonts w:ascii="Microsoft YaHei" w:eastAsia="Microsoft YaHei" w:hAnsi="Microsoft YaHei" w:cs="Microsoft YaHei" w:hint="eastAsia"/>
          <w:lang w:eastAsia="zh-CN"/>
        </w:rPr>
        <w:t>尔</w:t>
      </w:r>
      <w:r w:rsidRPr="00EC1FA3">
        <w:rPr>
          <w:rFonts w:ascii="ＭＳ ゴシック" w:eastAsia="ＭＳ ゴシック" w:hAnsi="ＭＳ ゴシック" w:cs="ＭＳ ゴシック" w:hint="eastAsia"/>
          <w:lang w:eastAsia="zh-CN"/>
        </w:rPr>
        <w:t>是个温柔的孩子」</w:t>
      </w:r>
    </w:p>
    <w:p w14:paraId="516378C4" w14:textId="77777777" w:rsidR="00EC1FA3" w:rsidRPr="00EC1FA3" w:rsidRDefault="00EC1FA3" w:rsidP="00EC1FA3">
      <w:pPr>
        <w:pStyle w:val="a3"/>
        <w:rPr>
          <w:rFonts w:ascii="ＭＳ ゴシック" w:eastAsia="ＭＳ ゴシック" w:hAnsi="ＭＳ ゴシック" w:cs="ＭＳ ゴシック"/>
          <w:lang w:eastAsia="zh-CN"/>
        </w:rPr>
      </w:pPr>
    </w:p>
    <w:p w14:paraId="701CCA1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【モーリッツ】</w:t>
      </w:r>
    </w:p>
    <w:p w14:paraId="1B811E8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&lt;jaT0071&gt;「……私もそう思うよ」</w:t>
      </w:r>
    </w:p>
    <w:p w14:paraId="437E1DE7"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&lt;cnT0071&gt;「……我也</w:t>
      </w:r>
      <w:r w:rsidRPr="00EC1FA3">
        <w:rPr>
          <w:rFonts w:ascii="Microsoft YaHei" w:eastAsia="Microsoft YaHei" w:hAnsi="Microsoft YaHei" w:cs="Microsoft YaHei" w:hint="eastAsia"/>
          <w:lang w:eastAsia="zh-CN"/>
        </w:rPr>
        <w:t>这</w:t>
      </w:r>
      <w:r w:rsidRPr="00EC1FA3">
        <w:rPr>
          <w:rFonts w:ascii="ＭＳ ゴシック" w:eastAsia="ＭＳ ゴシック" w:hAnsi="ＭＳ ゴシック" w:cs="ＭＳ ゴシック" w:hint="eastAsia"/>
          <w:lang w:eastAsia="zh-CN"/>
        </w:rPr>
        <w:t>么</w:t>
      </w:r>
      <w:r w:rsidRPr="00EC1FA3">
        <w:rPr>
          <w:rFonts w:ascii="Microsoft YaHei" w:eastAsia="Microsoft YaHei" w:hAnsi="Microsoft YaHei" w:cs="Microsoft YaHei" w:hint="eastAsia"/>
          <w:lang w:eastAsia="zh-CN"/>
        </w:rPr>
        <w:t>认为</w:t>
      </w:r>
      <w:r w:rsidRPr="00EC1FA3">
        <w:rPr>
          <w:rFonts w:ascii="ＭＳ ゴシック" w:eastAsia="ＭＳ ゴシック" w:hAnsi="ＭＳ ゴシック" w:cs="ＭＳ ゴシック" w:hint="eastAsia"/>
          <w:lang w:eastAsia="zh-CN"/>
        </w:rPr>
        <w:t>」</w:t>
      </w:r>
    </w:p>
    <w:p w14:paraId="584E0B78" w14:textId="77777777" w:rsidR="00EC1FA3" w:rsidRPr="00EC1FA3" w:rsidRDefault="00EC1FA3" w:rsidP="00EC1FA3">
      <w:pPr>
        <w:pStyle w:val="a3"/>
        <w:rPr>
          <w:rFonts w:ascii="ＭＳ ゴシック" w:eastAsia="ＭＳ ゴシック" w:hAnsi="ＭＳ ゴシック" w:cs="ＭＳ ゴシック"/>
          <w:lang w:eastAsia="zh-CN"/>
        </w:rPr>
      </w:pPr>
    </w:p>
    <w:p w14:paraId="451AF1A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35B5858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&lt;jaT0072&gt;やはり何かあったのだ。</w:t>
      </w:r>
    </w:p>
    <w:p w14:paraId="0FD19C63"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&lt;cnT0072&gt;果然是</w:t>
      </w:r>
      <w:r w:rsidRPr="00EC1FA3">
        <w:rPr>
          <w:rFonts w:ascii="Microsoft YaHei" w:eastAsia="Microsoft YaHei" w:hAnsi="Microsoft YaHei" w:cs="Microsoft YaHei" w:hint="eastAsia"/>
          <w:lang w:eastAsia="zh-CN"/>
        </w:rPr>
        <w:t>发</w:t>
      </w:r>
      <w:r w:rsidRPr="00EC1FA3">
        <w:rPr>
          <w:rFonts w:ascii="ＭＳ ゴシック" w:eastAsia="ＭＳ ゴシック" w:hAnsi="ＭＳ ゴシック" w:cs="ＭＳ ゴシック" w:hint="eastAsia"/>
          <w:lang w:eastAsia="zh-CN"/>
        </w:rPr>
        <w:t>生了什么。</w:t>
      </w:r>
    </w:p>
    <w:p w14:paraId="776948D8" w14:textId="77777777" w:rsidR="00EC1FA3" w:rsidRPr="00EC1FA3" w:rsidRDefault="00EC1FA3" w:rsidP="00EC1FA3">
      <w:pPr>
        <w:pStyle w:val="a3"/>
        <w:rPr>
          <w:rFonts w:ascii="ＭＳ ゴシック" w:eastAsia="ＭＳ ゴシック" w:hAnsi="ＭＳ ゴシック" w:cs="ＭＳ ゴシック"/>
          <w:lang w:eastAsia="zh-CN"/>
        </w:rPr>
      </w:pPr>
    </w:p>
    <w:p w14:paraId="1D1C803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【カレン】</w:t>
      </w:r>
    </w:p>
    <w:p w14:paraId="6970115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&lt;jaT0073&gt;「『懐かしくなって』などと仰いながら、本当はそこがお知りになりたかったのでしょう？」</w:t>
      </w:r>
    </w:p>
    <w:p w14:paraId="0B569333" w14:textId="64BB19CE"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&lt;cnT0073&gt;「</w:t>
      </w:r>
      <w:r w:rsidRPr="00EC1FA3">
        <w:rPr>
          <w:rFonts w:ascii="Microsoft YaHei" w:eastAsia="Microsoft YaHei" w:hAnsi="Microsoft YaHei" w:cs="Microsoft YaHei" w:hint="eastAsia"/>
          <w:lang w:eastAsia="zh-CN"/>
        </w:rPr>
        <w:t>说</w:t>
      </w:r>
      <w:r w:rsidRPr="00EC1FA3">
        <w:rPr>
          <w:rFonts w:ascii="ＭＳ ゴシック" w:eastAsia="ＭＳ ゴシック" w:hAnsi="ＭＳ ゴシック" w:cs="ＭＳ ゴシック" w:hint="eastAsia"/>
          <w:lang w:eastAsia="zh-CN"/>
        </w:rPr>
        <w:t>是『</w:t>
      </w:r>
      <w:ins w:id="108" w:author="hhh0578" w:date="2020-04-16T19:39:00Z">
        <w:r w:rsidR="00D31544">
          <w:rPr>
            <w:rFonts w:ascii="ＭＳ ゴシック" w:eastAsia="DengXian" w:hAnsi="ＭＳ ゴシック" w:cs="ＭＳ ゴシック" w:hint="eastAsia"/>
            <w:lang w:eastAsia="zh-CN"/>
          </w:rPr>
          <w:t>想叙旧</w:t>
        </w:r>
      </w:ins>
      <w:del w:id="109" w:author="hhh0578" w:date="2020-04-16T19:39:00Z">
        <w:r w:rsidRPr="00EC1FA3" w:rsidDel="00D31544">
          <w:rPr>
            <w:rFonts w:ascii="ＭＳ ゴシック" w:eastAsia="ＭＳ ゴシック" w:hAnsi="ＭＳ ゴシック" w:cs="ＭＳ ゴシック" w:hint="eastAsia"/>
            <w:lang w:eastAsia="zh-CN"/>
          </w:rPr>
          <w:delText>有点</w:delText>
        </w:r>
        <w:r w:rsidRPr="00EC1FA3" w:rsidDel="00D31544">
          <w:rPr>
            <w:rFonts w:ascii="Microsoft YaHei" w:eastAsia="Microsoft YaHei" w:hAnsi="Microsoft YaHei" w:cs="Microsoft YaHei" w:hint="eastAsia"/>
            <w:lang w:eastAsia="zh-CN"/>
          </w:rPr>
          <w:delText>怀</w:delText>
        </w:r>
        <w:r w:rsidRPr="00EC1FA3" w:rsidDel="00D31544">
          <w:rPr>
            <w:rFonts w:ascii="ＭＳ ゴシック" w:eastAsia="ＭＳ ゴシック" w:hAnsi="ＭＳ ゴシック" w:cs="ＭＳ ゴシック" w:hint="eastAsia"/>
            <w:lang w:eastAsia="zh-CN"/>
          </w:rPr>
          <w:delText>念</w:delText>
        </w:r>
      </w:del>
      <w:r w:rsidRPr="00EC1FA3">
        <w:rPr>
          <w:rFonts w:ascii="ＭＳ ゴシック" w:eastAsia="ＭＳ ゴシック" w:hAnsi="ＭＳ ゴシック" w:cs="ＭＳ ゴシック" w:hint="eastAsia"/>
          <w:lang w:eastAsia="zh-CN"/>
        </w:rPr>
        <w:t>』，其</w:t>
      </w:r>
      <w:r w:rsidRPr="00EC1FA3">
        <w:rPr>
          <w:rFonts w:ascii="Microsoft YaHei" w:eastAsia="Microsoft YaHei" w:hAnsi="Microsoft YaHei" w:cs="Microsoft YaHei" w:hint="eastAsia"/>
          <w:lang w:eastAsia="zh-CN"/>
        </w:rPr>
        <w:t>实</w:t>
      </w:r>
      <w:r w:rsidRPr="00EC1FA3">
        <w:rPr>
          <w:rFonts w:ascii="ＭＳ ゴシック" w:eastAsia="ＭＳ ゴシック" w:hAnsi="ＭＳ ゴシック" w:cs="ＭＳ ゴシック" w:hint="eastAsia"/>
          <w:lang w:eastAsia="zh-CN"/>
        </w:rPr>
        <w:t>是想要</w:t>
      </w:r>
      <w:r w:rsidRPr="00EC1FA3">
        <w:rPr>
          <w:rFonts w:ascii="Microsoft YaHei" w:eastAsia="Microsoft YaHei" w:hAnsi="Microsoft YaHei" w:cs="Microsoft YaHei" w:hint="eastAsia"/>
          <w:lang w:eastAsia="zh-CN"/>
        </w:rPr>
        <w:t>问</w:t>
      </w:r>
      <w:del w:id="110" w:author="hhh0578" w:date="2020-04-16T19:39:00Z">
        <w:r w:rsidRPr="00EC1FA3" w:rsidDel="00090BC9">
          <w:rPr>
            <w:rFonts w:ascii="ＭＳ ゴシック" w:eastAsia="ＭＳ ゴシック" w:hAnsi="ＭＳ ゴシック" w:cs="ＭＳ ゴシック" w:hint="eastAsia"/>
            <w:lang w:eastAsia="zh-CN"/>
          </w:rPr>
          <w:delText>清楚</w:delText>
        </w:r>
      </w:del>
      <w:r w:rsidRPr="00EC1FA3">
        <w:rPr>
          <w:rFonts w:ascii="Microsoft YaHei" w:eastAsia="Microsoft YaHei" w:hAnsi="Microsoft YaHei" w:cs="Microsoft YaHei" w:hint="eastAsia"/>
          <w:lang w:eastAsia="zh-CN"/>
        </w:rPr>
        <w:t>这</w:t>
      </w:r>
      <w:r w:rsidRPr="00EC1FA3">
        <w:rPr>
          <w:rFonts w:ascii="ＭＳ ゴシック" w:eastAsia="ＭＳ ゴシック" w:hAnsi="ＭＳ ゴシック" w:cs="ＭＳ ゴシック" w:hint="eastAsia"/>
          <w:lang w:eastAsia="zh-CN"/>
        </w:rPr>
        <w:t>件事吧？」</w:t>
      </w:r>
    </w:p>
    <w:p w14:paraId="1359B56A" w14:textId="77777777" w:rsidR="00EC1FA3" w:rsidRPr="00EC1FA3" w:rsidRDefault="00EC1FA3" w:rsidP="00EC1FA3">
      <w:pPr>
        <w:pStyle w:val="a3"/>
        <w:rPr>
          <w:rFonts w:ascii="ＭＳ ゴシック" w:eastAsia="ＭＳ ゴシック" w:hAnsi="ＭＳ ゴシック" w:cs="ＭＳ ゴシック"/>
          <w:lang w:eastAsia="zh-CN"/>
        </w:rPr>
      </w:pPr>
    </w:p>
    <w:p w14:paraId="73916B9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【モーリッツ】</w:t>
      </w:r>
    </w:p>
    <w:p w14:paraId="2CD94FA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&lt;jaT0074&gt;「ははは、否定はしないよ」</w:t>
      </w:r>
    </w:p>
    <w:p w14:paraId="27D1A4B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&lt;cnT0074&gt;「哈哈哈，我不否定」</w:t>
      </w:r>
    </w:p>
    <w:p w14:paraId="30A9D628" w14:textId="77777777" w:rsidR="00EC1FA3" w:rsidRPr="00EC1FA3" w:rsidRDefault="00EC1FA3" w:rsidP="00EC1FA3">
      <w:pPr>
        <w:pStyle w:val="a3"/>
        <w:rPr>
          <w:rFonts w:ascii="ＭＳ ゴシック" w:eastAsia="ＭＳ ゴシック" w:hAnsi="ＭＳ ゴシック" w:cs="ＭＳ ゴシック"/>
        </w:rPr>
      </w:pPr>
    </w:p>
    <w:p w14:paraId="7E897AC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lastRenderedPageBreak/>
        <w:t>//TEXT 【カレン】</w:t>
      </w:r>
    </w:p>
    <w:p w14:paraId="7B38BBC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&lt;jaT0075&gt;「分かりました、少し調べてみます」</w:t>
      </w:r>
    </w:p>
    <w:p w14:paraId="4A8888D9" w14:textId="6F4D4DBE"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&lt;cnT0075&gt;「交</w:t>
      </w:r>
      <w:r w:rsidRPr="00EC1FA3">
        <w:rPr>
          <w:rFonts w:ascii="Microsoft YaHei" w:eastAsia="Microsoft YaHei" w:hAnsi="Microsoft YaHei" w:cs="Microsoft YaHei" w:hint="eastAsia"/>
          <w:lang w:eastAsia="zh-CN"/>
        </w:rPr>
        <w:t>给</w:t>
      </w:r>
      <w:r w:rsidRPr="00EC1FA3">
        <w:rPr>
          <w:rFonts w:ascii="ＭＳ ゴシック" w:eastAsia="ＭＳ ゴシック" w:hAnsi="ＭＳ ゴシック" w:cs="ＭＳ ゴシック" w:hint="eastAsia"/>
          <w:lang w:eastAsia="zh-CN"/>
        </w:rPr>
        <w:t>我</w:t>
      </w:r>
      <w:ins w:id="111" w:author="hhh0578" w:date="2020-04-16T19:39:00Z">
        <w:r w:rsidR="00114F2D">
          <w:rPr>
            <w:rFonts w:ascii="ＭＳ ゴシック" w:eastAsia="DengXian" w:hAnsi="ＭＳ ゴシック" w:cs="ＭＳ ゴシック" w:hint="eastAsia"/>
            <w:lang w:eastAsia="zh-CN"/>
          </w:rPr>
          <w:t>吧</w:t>
        </w:r>
      </w:ins>
      <w:del w:id="112" w:author="hhh0578" w:date="2020-04-16T19:39:00Z">
        <w:r w:rsidRPr="00EC1FA3" w:rsidDel="00114F2D">
          <w:rPr>
            <w:rFonts w:ascii="ＭＳ ゴシック" w:eastAsia="ＭＳ ゴシック" w:hAnsi="ＭＳ ゴシック" w:cs="ＭＳ ゴシック" w:hint="eastAsia"/>
            <w:lang w:eastAsia="zh-CN"/>
          </w:rPr>
          <w:delText>把</w:delText>
        </w:r>
      </w:del>
      <w:r w:rsidRPr="00EC1FA3">
        <w:rPr>
          <w:rFonts w:ascii="ＭＳ ゴシック" w:eastAsia="ＭＳ ゴシック" w:hAnsi="ＭＳ ゴシック" w:cs="ＭＳ ゴシック" w:hint="eastAsia"/>
          <w:lang w:eastAsia="zh-CN"/>
        </w:rPr>
        <w:t>，我会去</w:t>
      </w:r>
      <w:r w:rsidRPr="00EC1FA3">
        <w:rPr>
          <w:rFonts w:ascii="Microsoft YaHei" w:eastAsia="Microsoft YaHei" w:hAnsi="Microsoft YaHei" w:cs="Microsoft YaHei" w:hint="eastAsia"/>
          <w:lang w:eastAsia="zh-CN"/>
        </w:rPr>
        <w:t>调查</w:t>
      </w:r>
      <w:r w:rsidRPr="00EC1FA3">
        <w:rPr>
          <w:rFonts w:ascii="ＭＳ ゴシック" w:eastAsia="ＭＳ ゴシック" w:hAnsi="ＭＳ ゴシック" w:cs="ＭＳ ゴシック" w:hint="eastAsia"/>
          <w:lang w:eastAsia="zh-CN"/>
        </w:rPr>
        <w:t>」</w:t>
      </w:r>
    </w:p>
    <w:p w14:paraId="72F6D8A7" w14:textId="77777777" w:rsidR="00EC1FA3" w:rsidRPr="00114F2D" w:rsidRDefault="00EC1FA3" w:rsidP="00EC1FA3">
      <w:pPr>
        <w:pStyle w:val="a3"/>
        <w:rPr>
          <w:rFonts w:ascii="ＭＳ ゴシック" w:eastAsia="ＭＳ ゴシック" w:hAnsi="ＭＳ ゴシック" w:cs="ＭＳ ゴシック"/>
          <w:lang w:eastAsia="zh-CN"/>
        </w:rPr>
      </w:pPr>
    </w:p>
    <w:p w14:paraId="02E2671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429ACBD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&lt;jaT0076&gt;「おはよう」</w:t>
      </w:r>
    </w:p>
    <w:p w14:paraId="478A6D5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&lt;cnT0076&gt;「早上好」</w:t>
      </w:r>
    </w:p>
    <w:p w14:paraId="24928877" w14:textId="77777777" w:rsidR="00EC1FA3" w:rsidRPr="00EC1FA3" w:rsidRDefault="00EC1FA3" w:rsidP="00EC1FA3">
      <w:pPr>
        <w:pStyle w:val="a3"/>
        <w:rPr>
          <w:rFonts w:ascii="ＭＳ ゴシック" w:eastAsia="ＭＳ ゴシック" w:hAnsi="ＭＳ ゴシック" w:cs="ＭＳ ゴシック"/>
        </w:rPr>
      </w:pPr>
    </w:p>
    <w:p w14:paraId="248A047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【ミア】</w:t>
      </w:r>
    </w:p>
    <w:p w14:paraId="5DDAFF4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&lt;jaT0077&gt;「おはようございます、達哉さん」</w:t>
      </w:r>
    </w:p>
    <w:p w14:paraId="35805F20"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&lt;cnT0077&gt;「早安，达哉」</w:t>
      </w:r>
    </w:p>
    <w:p w14:paraId="18CE0CAB" w14:textId="77777777" w:rsidR="00EC1FA3" w:rsidRPr="00EC1FA3" w:rsidRDefault="00EC1FA3" w:rsidP="00EC1FA3">
      <w:pPr>
        <w:pStyle w:val="a3"/>
        <w:rPr>
          <w:rFonts w:ascii="ＭＳ ゴシック" w:eastAsia="ＭＳ ゴシック" w:hAnsi="ＭＳ ゴシック" w:cs="ＭＳ ゴシック"/>
          <w:lang w:eastAsia="zh-CN"/>
        </w:rPr>
      </w:pPr>
    </w:p>
    <w:p w14:paraId="33C8BEE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【フィーナ】</w:t>
      </w:r>
    </w:p>
    <w:p w14:paraId="374FB7D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&lt;jaT0078&gt;「おはよう、達哉」</w:t>
      </w:r>
    </w:p>
    <w:p w14:paraId="084DC2B4"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&lt;cnT0078&gt;「早上好，达哉」</w:t>
      </w:r>
    </w:p>
    <w:p w14:paraId="2A331AF4" w14:textId="77777777" w:rsidR="00EC1FA3" w:rsidRPr="00EC1FA3" w:rsidRDefault="00EC1FA3" w:rsidP="00EC1FA3">
      <w:pPr>
        <w:pStyle w:val="a3"/>
        <w:rPr>
          <w:rFonts w:ascii="ＭＳ ゴシック" w:eastAsia="ＭＳ ゴシック" w:hAnsi="ＭＳ ゴシック" w:cs="ＭＳ ゴシック"/>
          <w:lang w:eastAsia="zh-CN"/>
        </w:rPr>
      </w:pPr>
    </w:p>
    <w:p w14:paraId="059DD8E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【麻衣】</w:t>
      </w:r>
    </w:p>
    <w:p w14:paraId="1396329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&lt;jaT0079&gt;「おはよう」</w:t>
      </w:r>
    </w:p>
    <w:p w14:paraId="041E9DB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&lt;cnT0079&gt;「早上好」</w:t>
      </w:r>
    </w:p>
    <w:p w14:paraId="25949846" w14:textId="77777777" w:rsidR="00EC1FA3" w:rsidRPr="00EC1FA3" w:rsidRDefault="00EC1FA3" w:rsidP="00EC1FA3">
      <w:pPr>
        <w:pStyle w:val="a3"/>
        <w:rPr>
          <w:rFonts w:ascii="ＭＳ ゴシック" w:eastAsia="ＭＳ ゴシック" w:hAnsi="ＭＳ ゴシック" w:cs="ＭＳ ゴシック"/>
        </w:rPr>
      </w:pPr>
    </w:p>
    <w:p w14:paraId="50A26A6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01D8DB5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&lt;jaT0080&gt;キッチンに姉さんの姿はない。</w:t>
      </w:r>
    </w:p>
    <w:p w14:paraId="776478D7"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&lt;cnT0080&gt;姐姐不在厨房。</w:t>
      </w:r>
    </w:p>
    <w:p w14:paraId="647CCC30" w14:textId="77777777" w:rsidR="00EC1FA3" w:rsidRPr="00EC1FA3" w:rsidRDefault="00EC1FA3" w:rsidP="00EC1FA3">
      <w:pPr>
        <w:pStyle w:val="a3"/>
        <w:rPr>
          <w:rFonts w:ascii="ＭＳ ゴシック" w:eastAsia="ＭＳ ゴシック" w:hAnsi="ＭＳ ゴシック" w:cs="ＭＳ ゴシック"/>
          <w:lang w:eastAsia="zh-CN"/>
        </w:rPr>
      </w:pPr>
    </w:p>
    <w:p w14:paraId="22B2369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29E4061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&lt;jaT0081&gt;午前様で早朝出勤。</w:t>
      </w:r>
    </w:p>
    <w:p w14:paraId="2BCA305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&lt;cnT0081&gt;一大清早就去上早班了。</w:t>
      </w:r>
    </w:p>
    <w:p w14:paraId="06AC615B" w14:textId="77777777" w:rsidR="00EC1FA3" w:rsidRPr="00EC1FA3" w:rsidRDefault="00EC1FA3" w:rsidP="00EC1FA3">
      <w:pPr>
        <w:pStyle w:val="a3"/>
        <w:rPr>
          <w:rFonts w:ascii="ＭＳ ゴシック" w:eastAsia="ＭＳ ゴシック" w:hAnsi="ＭＳ ゴシック" w:cs="ＭＳ ゴシック"/>
        </w:rPr>
      </w:pPr>
    </w:p>
    <w:p w14:paraId="1E1F8FF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3BE1C6A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&lt;jaT0082&gt;最近の忙しさはかなりのものだ。</w:t>
      </w:r>
    </w:p>
    <w:p w14:paraId="5F8EADB0"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&lt;cnT0082&gt;最近特</w:t>
      </w:r>
      <w:r w:rsidRPr="00EC1FA3">
        <w:rPr>
          <w:rFonts w:ascii="Microsoft YaHei" w:eastAsia="Microsoft YaHei" w:hAnsi="Microsoft YaHei" w:cs="Microsoft YaHei" w:hint="eastAsia"/>
          <w:lang w:eastAsia="zh-CN"/>
        </w:rPr>
        <w:t>别</w:t>
      </w:r>
      <w:r w:rsidRPr="00EC1FA3">
        <w:rPr>
          <w:rFonts w:ascii="ＭＳ ゴシック" w:eastAsia="ＭＳ ゴシック" w:hAnsi="ＭＳ ゴシック" w:cs="ＭＳ ゴシック" w:hint="eastAsia"/>
          <w:lang w:eastAsia="zh-CN"/>
        </w:rPr>
        <w:t>忙的</w:t>
      </w:r>
      <w:r w:rsidRPr="00EC1FA3">
        <w:rPr>
          <w:rFonts w:ascii="Microsoft YaHei" w:eastAsia="Microsoft YaHei" w:hAnsi="Microsoft YaHei" w:cs="Microsoft YaHei" w:hint="eastAsia"/>
          <w:lang w:eastAsia="zh-CN"/>
        </w:rPr>
        <w:t>样</w:t>
      </w:r>
      <w:r w:rsidRPr="00EC1FA3">
        <w:rPr>
          <w:rFonts w:ascii="ＭＳ ゴシック" w:eastAsia="ＭＳ ゴシック" w:hAnsi="ＭＳ ゴシック" w:cs="ＭＳ ゴシック" w:hint="eastAsia"/>
          <w:lang w:eastAsia="zh-CN"/>
        </w:rPr>
        <w:t>子。</w:t>
      </w:r>
    </w:p>
    <w:p w14:paraId="7FAA1B8A" w14:textId="77777777" w:rsidR="00EC1FA3" w:rsidRPr="00EC1FA3" w:rsidRDefault="00EC1FA3" w:rsidP="00EC1FA3">
      <w:pPr>
        <w:pStyle w:val="a3"/>
        <w:rPr>
          <w:rFonts w:ascii="ＭＳ ゴシック" w:eastAsia="ＭＳ ゴシック" w:hAnsi="ＭＳ ゴシック" w:cs="ＭＳ ゴシック"/>
          <w:lang w:eastAsia="zh-CN"/>
        </w:rPr>
      </w:pPr>
    </w:p>
    <w:p w14:paraId="3BEF7ED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6DE19B6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&lt;jaT0083&gt;「姉さん、相変わらずだな」</w:t>
      </w:r>
    </w:p>
    <w:p w14:paraId="03139916"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lastRenderedPageBreak/>
        <w:t>&lt;cnT0083&gt;「姐姐</w:t>
      </w:r>
      <w:r w:rsidRPr="00EC1FA3">
        <w:rPr>
          <w:rFonts w:ascii="Microsoft YaHei" w:eastAsia="Microsoft YaHei" w:hAnsi="Microsoft YaHei" w:cs="Microsoft YaHei" w:hint="eastAsia"/>
          <w:lang w:eastAsia="zh-CN"/>
        </w:rPr>
        <w:t>还</w:t>
      </w:r>
      <w:r w:rsidRPr="00EC1FA3">
        <w:rPr>
          <w:rFonts w:ascii="ＭＳ ゴシック" w:eastAsia="ＭＳ ゴシック" w:hAnsi="ＭＳ ゴシック" w:cs="ＭＳ ゴシック" w:hint="eastAsia"/>
          <w:lang w:eastAsia="zh-CN"/>
        </w:rPr>
        <w:t>是老</w:t>
      </w:r>
      <w:r w:rsidRPr="00EC1FA3">
        <w:rPr>
          <w:rFonts w:ascii="Microsoft YaHei" w:eastAsia="Microsoft YaHei" w:hAnsi="Microsoft YaHei" w:cs="Microsoft YaHei" w:hint="eastAsia"/>
          <w:lang w:eastAsia="zh-CN"/>
        </w:rPr>
        <w:t>样</w:t>
      </w:r>
      <w:r w:rsidRPr="00EC1FA3">
        <w:rPr>
          <w:rFonts w:ascii="ＭＳ ゴシック" w:eastAsia="ＭＳ ゴシック" w:hAnsi="ＭＳ ゴシック" w:cs="ＭＳ ゴシック" w:hint="eastAsia"/>
          <w:lang w:eastAsia="zh-CN"/>
        </w:rPr>
        <w:t>子啊」</w:t>
      </w:r>
    </w:p>
    <w:p w14:paraId="21E48C61" w14:textId="77777777" w:rsidR="00EC1FA3" w:rsidRPr="00EC1FA3" w:rsidRDefault="00EC1FA3" w:rsidP="00EC1FA3">
      <w:pPr>
        <w:pStyle w:val="a3"/>
        <w:rPr>
          <w:rFonts w:ascii="ＭＳ ゴシック" w:eastAsia="ＭＳ ゴシック" w:hAnsi="ＭＳ ゴシック" w:cs="ＭＳ ゴシック"/>
          <w:lang w:eastAsia="zh-CN"/>
        </w:rPr>
      </w:pPr>
    </w:p>
    <w:p w14:paraId="57EA1F3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【麻衣】</w:t>
      </w:r>
    </w:p>
    <w:p w14:paraId="4BBD21E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&lt;jaT0084&gt;「今回の展示は気合入ってるみたいだよ」</w:t>
      </w:r>
    </w:p>
    <w:p w14:paraId="31CA8458" w14:textId="17D1EA3F"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&lt;cnT0084&gt;「</w:t>
      </w:r>
      <w:del w:id="113" w:author="hhh0578" w:date="2020-04-16T19:39:00Z">
        <w:r w:rsidRPr="00EC1FA3" w:rsidDel="00420DF2">
          <w:rPr>
            <w:rFonts w:ascii="DengXian" w:eastAsia="DengXian" w:hAnsi="DengXian" w:cs="ＭＳ ゴシック" w:hint="eastAsia"/>
            <w:lang w:eastAsia="zh-CN"/>
          </w:rPr>
          <w:delText>好像特</w:delText>
        </w:r>
        <w:r w:rsidRPr="00EC1FA3" w:rsidDel="00420DF2">
          <w:rPr>
            <w:rFonts w:ascii="Microsoft YaHei" w:eastAsia="Microsoft YaHei" w:hAnsi="Microsoft YaHei" w:cs="Microsoft YaHei" w:hint="eastAsia"/>
            <w:lang w:eastAsia="zh-CN"/>
          </w:rPr>
          <w:delText>别</w:delText>
        </w:r>
        <w:r w:rsidRPr="00EC1FA3" w:rsidDel="00420DF2">
          <w:rPr>
            <w:rFonts w:ascii="DengXian" w:eastAsia="DengXian" w:hAnsi="DengXian" w:cs="ＭＳ ゴシック" w:hint="eastAsia"/>
            <w:lang w:eastAsia="zh-CN"/>
          </w:rPr>
          <w:delText>中意</w:delText>
        </w:r>
        <w:r w:rsidRPr="00EC1FA3" w:rsidDel="00420DF2">
          <w:rPr>
            <w:rFonts w:ascii="Microsoft YaHei" w:eastAsia="Microsoft YaHei" w:hAnsi="Microsoft YaHei" w:cs="Microsoft YaHei" w:hint="eastAsia"/>
            <w:lang w:eastAsia="zh-CN"/>
          </w:rPr>
          <w:delText>这</w:delText>
        </w:r>
        <w:r w:rsidRPr="00EC1FA3" w:rsidDel="00420DF2">
          <w:rPr>
            <w:rFonts w:ascii="DengXian" w:eastAsia="DengXian" w:hAnsi="DengXian" w:cs="ＭＳ ゴシック" w:hint="eastAsia"/>
            <w:lang w:eastAsia="zh-CN"/>
          </w:rPr>
          <w:delText>次的展</w:delText>
        </w:r>
        <w:r w:rsidRPr="00EC1FA3" w:rsidDel="00420DF2">
          <w:rPr>
            <w:rFonts w:ascii="Microsoft YaHei" w:eastAsia="Microsoft YaHei" w:hAnsi="Microsoft YaHei" w:cs="Microsoft YaHei" w:hint="eastAsia"/>
            <w:lang w:eastAsia="zh-CN"/>
          </w:rPr>
          <w:delText>览</w:delText>
        </w:r>
        <w:r w:rsidRPr="00EC1FA3" w:rsidDel="00420DF2">
          <w:rPr>
            <w:rFonts w:ascii="DengXian" w:eastAsia="DengXian" w:hAnsi="DengXian" w:cs="ＭＳ ゴシック" w:hint="eastAsia"/>
            <w:lang w:eastAsia="zh-CN"/>
          </w:rPr>
          <w:delText>会哦</w:delText>
        </w:r>
      </w:del>
      <w:ins w:id="114" w:author="hhh0578" w:date="2020-04-16T19:40:00Z">
        <w:r w:rsidR="00524EE5">
          <w:rPr>
            <w:rFonts w:ascii="DengXian" w:eastAsia="DengXian" w:hAnsi="DengXian" w:cs="ＭＳ ゴシック" w:hint="eastAsia"/>
            <w:lang w:eastAsia="zh-CN"/>
          </w:rPr>
          <w:t>她好像很重视</w:t>
        </w:r>
      </w:ins>
      <w:ins w:id="115" w:author="hhh0578" w:date="2020-04-16T19:39:00Z">
        <w:r w:rsidR="00420DF2">
          <w:rPr>
            <w:rFonts w:ascii="Microsoft YaHei" w:eastAsia="Microsoft YaHei" w:hAnsi="Microsoft YaHei" w:cs="Microsoft YaHei" w:hint="eastAsia"/>
            <w:lang w:eastAsia="zh-CN"/>
          </w:rPr>
          <w:t>这次的展示</w:t>
        </w:r>
      </w:ins>
      <w:r w:rsidRPr="00EC1FA3">
        <w:rPr>
          <w:rFonts w:ascii="ＭＳ ゴシック" w:eastAsia="ＭＳ ゴシック" w:hAnsi="ＭＳ ゴシック" w:cs="ＭＳ ゴシック" w:hint="eastAsia"/>
          <w:lang w:eastAsia="zh-CN"/>
        </w:rPr>
        <w:t>」</w:t>
      </w:r>
    </w:p>
    <w:p w14:paraId="4143ED40" w14:textId="77777777" w:rsidR="00EC1FA3" w:rsidRPr="00EC1FA3" w:rsidRDefault="00EC1FA3" w:rsidP="00EC1FA3">
      <w:pPr>
        <w:pStyle w:val="a3"/>
        <w:rPr>
          <w:rFonts w:ascii="ＭＳ ゴシック" w:eastAsia="ＭＳ ゴシック" w:hAnsi="ＭＳ ゴシック" w:cs="ＭＳ ゴシック"/>
          <w:lang w:eastAsia="zh-CN"/>
        </w:rPr>
      </w:pPr>
    </w:p>
    <w:p w14:paraId="65F17C7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【フィーナ】</w:t>
      </w:r>
    </w:p>
    <w:p w14:paraId="7C403D9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&lt;jaT0085&gt;「教団関連の展示を行うということね」</w:t>
      </w:r>
    </w:p>
    <w:p w14:paraId="4786ABD5" w14:textId="5F669B1B"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&lt;cnT0085&gt;「</w:t>
      </w:r>
      <w:del w:id="116" w:author="hhh0578" w:date="2020-04-16T19:44:00Z">
        <w:r w:rsidRPr="00EC1FA3" w:rsidDel="00EC6A23">
          <w:rPr>
            <w:rFonts w:ascii="Microsoft YaHei" w:eastAsia="Microsoft YaHei" w:hAnsi="Microsoft YaHei" w:cs="Microsoft YaHei" w:hint="eastAsia"/>
            <w:lang w:eastAsia="zh-CN"/>
          </w:rPr>
          <w:delText>为这</w:delText>
        </w:r>
        <w:r w:rsidRPr="00EC1FA3" w:rsidDel="00EC6A23">
          <w:rPr>
            <w:rFonts w:ascii="ＭＳ ゴシック" w:eastAsia="ＭＳ ゴシック" w:hAnsi="ＭＳ ゴシック" w:cs="ＭＳ ゴシック" w:hint="eastAsia"/>
            <w:lang w:eastAsia="zh-CN"/>
          </w:rPr>
          <w:delText>次的</w:delText>
        </w:r>
      </w:del>
      <w:ins w:id="117" w:author="hhh0578" w:date="2020-04-16T19:45:00Z">
        <w:r w:rsidR="00624E63">
          <w:rPr>
            <w:rFonts w:ascii="DengXian" w:eastAsia="DengXian" w:hAnsi="DengXian" w:cs="ＭＳ ゴシック" w:hint="eastAsia"/>
            <w:lang w:eastAsia="zh-CN"/>
          </w:rPr>
          <w:t>我</w:t>
        </w:r>
        <w:r w:rsidR="00624E63">
          <w:rPr>
            <w:rFonts w:ascii="Microsoft YaHei" w:eastAsia="Microsoft YaHei" w:hAnsi="Microsoft YaHei" w:cs="Microsoft YaHei" w:hint="eastAsia"/>
            <w:lang w:eastAsia="zh-CN"/>
          </w:rPr>
          <w:t>记得</w:t>
        </w:r>
      </w:ins>
      <w:ins w:id="118" w:author="hhh0578" w:date="2020-04-16T19:44:00Z">
        <w:r w:rsidR="00624E63">
          <w:rPr>
            <w:rFonts w:ascii="DengXian" w:eastAsia="DengXian" w:hAnsi="DengXian" w:cs="ＭＳ ゴシック" w:hint="eastAsia"/>
            <w:lang w:eastAsia="zh-CN"/>
          </w:rPr>
          <w:t>是</w:t>
        </w:r>
      </w:ins>
      <w:r w:rsidRPr="00EC1FA3">
        <w:rPr>
          <w:rFonts w:ascii="ＭＳ ゴシック" w:eastAsia="ＭＳ ゴシック" w:hAnsi="ＭＳ ゴシック" w:cs="ＭＳ ゴシック" w:hint="eastAsia"/>
          <w:lang w:eastAsia="zh-CN"/>
        </w:rPr>
        <w:t>教</w:t>
      </w:r>
      <w:r w:rsidRPr="00EC1FA3">
        <w:rPr>
          <w:rFonts w:ascii="Microsoft YaHei" w:eastAsia="Microsoft YaHei" w:hAnsi="Microsoft YaHei" w:cs="Microsoft YaHei" w:hint="eastAsia"/>
          <w:lang w:eastAsia="zh-CN"/>
        </w:rPr>
        <w:t>团</w:t>
      </w:r>
      <w:r w:rsidRPr="00EC1FA3">
        <w:rPr>
          <w:rFonts w:ascii="ＭＳ ゴシック" w:eastAsia="ＭＳ ゴシック" w:hAnsi="ＭＳ ゴシック" w:cs="ＭＳ ゴシック" w:hint="eastAsia"/>
          <w:lang w:eastAsia="zh-CN"/>
        </w:rPr>
        <w:t>相关</w:t>
      </w:r>
      <w:ins w:id="119" w:author="hhh0578" w:date="2020-04-16T19:44:00Z">
        <w:r w:rsidR="00EC6A23">
          <w:rPr>
            <w:rFonts w:ascii="DengXian" w:eastAsia="DengXian" w:hAnsi="DengXian" w:cs="ＭＳ ゴシック" w:hint="eastAsia"/>
            <w:lang w:eastAsia="zh-CN"/>
          </w:rPr>
          <w:t>的</w:t>
        </w:r>
      </w:ins>
      <w:r w:rsidRPr="00EC1FA3">
        <w:rPr>
          <w:rFonts w:ascii="ＭＳ ゴシック" w:eastAsia="ＭＳ ゴシック" w:hAnsi="ＭＳ ゴシック" w:cs="ＭＳ ゴシック" w:hint="eastAsia"/>
          <w:lang w:eastAsia="zh-CN"/>
        </w:rPr>
        <w:t>展</w:t>
      </w:r>
      <w:r w:rsidRPr="00EC1FA3">
        <w:rPr>
          <w:rFonts w:ascii="Microsoft YaHei" w:eastAsia="Microsoft YaHei" w:hAnsi="Microsoft YaHei" w:cs="Microsoft YaHei" w:hint="eastAsia"/>
          <w:lang w:eastAsia="zh-CN"/>
        </w:rPr>
        <w:t>览</w:t>
      </w:r>
      <w:del w:id="120" w:author="hhh0578" w:date="2020-04-16T19:44:00Z">
        <w:r w:rsidRPr="00EC1FA3" w:rsidDel="00EC6A23">
          <w:rPr>
            <w:rFonts w:ascii="ＭＳ ゴシック" w:eastAsia="ＭＳ ゴシック" w:hAnsi="ＭＳ ゴシック" w:cs="ＭＳ ゴシック" w:hint="eastAsia"/>
            <w:lang w:eastAsia="zh-CN"/>
          </w:rPr>
          <w:delText>会尽心尽力呢</w:delText>
        </w:r>
      </w:del>
      <w:r w:rsidRPr="00EC1FA3">
        <w:rPr>
          <w:rFonts w:ascii="ＭＳ ゴシック" w:eastAsia="ＭＳ ゴシック" w:hAnsi="ＭＳ ゴシック" w:cs="ＭＳ ゴシック" w:hint="eastAsia"/>
          <w:lang w:eastAsia="zh-CN"/>
        </w:rPr>
        <w:t>」</w:t>
      </w:r>
    </w:p>
    <w:p w14:paraId="147AE139" w14:textId="77777777" w:rsidR="00EC1FA3" w:rsidRPr="00EC1FA3" w:rsidRDefault="00EC1FA3" w:rsidP="00EC1FA3">
      <w:pPr>
        <w:pStyle w:val="a3"/>
        <w:rPr>
          <w:rFonts w:ascii="ＭＳ ゴシック" w:eastAsia="ＭＳ ゴシック" w:hAnsi="ＭＳ ゴシック" w:cs="ＭＳ ゴシック"/>
          <w:lang w:eastAsia="zh-CN"/>
        </w:rPr>
      </w:pPr>
    </w:p>
    <w:p w14:paraId="491F0F3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4796893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&lt;jaT0086&gt;「そうなんだ」</w:t>
      </w:r>
    </w:p>
    <w:p w14:paraId="751AE895" w14:textId="2D9D7AF9"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&lt;cnT0086&gt;「</w:t>
      </w:r>
      <w:ins w:id="121" w:author="hhh0578" w:date="2020-04-16T19:45:00Z">
        <w:r w:rsidR="00624E63">
          <w:rPr>
            <w:rFonts w:ascii="DengXian" w:eastAsia="DengXian" w:hAnsi="DengXian" w:cs="Microsoft YaHei" w:hint="eastAsia"/>
            <w:lang w:eastAsia="zh-CN"/>
          </w:rPr>
          <w:t>是吗</w:t>
        </w:r>
      </w:ins>
      <w:del w:id="122" w:author="hhh0578" w:date="2020-04-16T19:45:00Z">
        <w:r w:rsidRPr="00EC1FA3" w:rsidDel="00624E63">
          <w:rPr>
            <w:rFonts w:ascii="ＭＳ ゴシック" w:eastAsia="ＭＳ ゴシック" w:hAnsi="ＭＳ ゴシック" w:cs="ＭＳ ゴシック"/>
          </w:rPr>
          <w:delText>没</w:delText>
        </w:r>
        <w:r w:rsidRPr="00EC1FA3" w:rsidDel="00624E63">
          <w:rPr>
            <w:rFonts w:ascii="Microsoft YaHei" w:eastAsia="Microsoft YaHei" w:hAnsi="Microsoft YaHei" w:cs="Microsoft YaHei" w:hint="eastAsia"/>
          </w:rPr>
          <w:delText>错</w:delText>
        </w:r>
      </w:del>
      <w:r w:rsidRPr="00EC1FA3">
        <w:rPr>
          <w:rFonts w:ascii="ＭＳ ゴシック" w:eastAsia="ＭＳ ゴシック" w:hAnsi="ＭＳ ゴシック" w:cs="ＭＳ ゴシック" w:hint="eastAsia"/>
        </w:rPr>
        <w:t>」</w:t>
      </w:r>
    </w:p>
    <w:p w14:paraId="245981A9" w14:textId="77777777" w:rsidR="00EC1FA3" w:rsidRPr="00EC1FA3" w:rsidRDefault="00EC1FA3" w:rsidP="00EC1FA3">
      <w:pPr>
        <w:pStyle w:val="a3"/>
        <w:rPr>
          <w:rFonts w:ascii="ＭＳ ゴシック" w:eastAsia="ＭＳ ゴシック" w:hAnsi="ＭＳ ゴシック" w:cs="ＭＳ ゴシック"/>
        </w:rPr>
      </w:pPr>
    </w:p>
    <w:p w14:paraId="18CFE8A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7B1DAB6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&lt;jaT0087&gt;姉さんが特別展と言っていたのは、教団関連の展示だったのか。</w:t>
      </w:r>
    </w:p>
    <w:p w14:paraId="3C4592F7" w14:textId="0507C761"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&lt;cnT0087&gt;姐姐</w:t>
      </w:r>
      <w:r w:rsidRPr="00EC1FA3">
        <w:rPr>
          <w:rFonts w:ascii="Microsoft YaHei" w:eastAsia="Microsoft YaHei" w:hAnsi="Microsoft YaHei" w:cs="Microsoft YaHei" w:hint="eastAsia"/>
          <w:lang w:eastAsia="zh-CN"/>
        </w:rPr>
        <w:t>说</w:t>
      </w:r>
      <w:r w:rsidRPr="00EC1FA3">
        <w:rPr>
          <w:rFonts w:ascii="ＭＳ ゴシック" w:eastAsia="ＭＳ ゴシック" w:hAnsi="ＭＳ ゴシック" w:cs="ＭＳ ゴシック" w:hint="eastAsia"/>
          <w:lang w:eastAsia="zh-CN"/>
        </w:rPr>
        <w:t>的特</w:t>
      </w:r>
      <w:r w:rsidRPr="00EC1FA3">
        <w:rPr>
          <w:rFonts w:ascii="Microsoft YaHei" w:eastAsia="Microsoft YaHei" w:hAnsi="Microsoft YaHei" w:cs="Microsoft YaHei" w:hint="eastAsia"/>
          <w:lang w:eastAsia="zh-CN"/>
        </w:rPr>
        <w:t>别</w:t>
      </w:r>
      <w:r w:rsidRPr="00EC1FA3">
        <w:rPr>
          <w:rFonts w:ascii="ＭＳ ゴシック" w:eastAsia="ＭＳ ゴシック" w:hAnsi="ＭＳ ゴシック" w:cs="ＭＳ ゴシック" w:hint="eastAsia"/>
          <w:lang w:eastAsia="zh-CN"/>
        </w:rPr>
        <w:t>展</w:t>
      </w:r>
      <w:r w:rsidRPr="00EC1FA3">
        <w:rPr>
          <w:rFonts w:ascii="Microsoft YaHei" w:eastAsia="Microsoft YaHei" w:hAnsi="Microsoft YaHei" w:cs="Microsoft YaHei" w:hint="eastAsia"/>
          <w:lang w:eastAsia="zh-CN"/>
        </w:rPr>
        <w:t>览</w:t>
      </w:r>
      <w:r w:rsidRPr="00EC1FA3">
        <w:rPr>
          <w:rFonts w:ascii="ＭＳ ゴシック" w:eastAsia="ＭＳ ゴシック" w:hAnsi="ＭＳ ゴシック" w:cs="ＭＳ ゴシック" w:hint="eastAsia"/>
          <w:lang w:eastAsia="zh-CN"/>
        </w:rPr>
        <w:t>会，</w:t>
      </w:r>
      <w:del w:id="123" w:author="hhh0578" w:date="2020-04-16T19:45:00Z">
        <w:r w:rsidRPr="00EC1FA3" w:rsidDel="00D715B5">
          <w:rPr>
            <w:rFonts w:ascii="ＭＳ ゴシック" w:eastAsia="ＭＳ ゴシック" w:hAnsi="ＭＳ ゴシック" w:cs="ＭＳ ゴシック" w:hint="eastAsia"/>
            <w:lang w:eastAsia="zh-CN"/>
          </w:rPr>
          <w:delText>就</w:delText>
        </w:r>
      </w:del>
      <w:r w:rsidRPr="00EC1FA3">
        <w:rPr>
          <w:rFonts w:ascii="ＭＳ ゴシック" w:eastAsia="ＭＳ ゴシック" w:hAnsi="ＭＳ ゴシック" w:cs="ＭＳ ゴシック" w:hint="eastAsia"/>
          <w:lang w:eastAsia="zh-CN"/>
        </w:rPr>
        <w:t>是教</w:t>
      </w:r>
      <w:r w:rsidRPr="00EC1FA3">
        <w:rPr>
          <w:rFonts w:ascii="Microsoft YaHei" w:eastAsia="Microsoft YaHei" w:hAnsi="Microsoft YaHei" w:cs="Microsoft YaHei" w:hint="eastAsia"/>
          <w:lang w:eastAsia="zh-CN"/>
        </w:rPr>
        <w:t>团</w:t>
      </w:r>
      <w:r w:rsidRPr="00EC1FA3">
        <w:rPr>
          <w:rFonts w:ascii="ＭＳ ゴシック" w:eastAsia="ＭＳ ゴシック" w:hAnsi="ＭＳ ゴシック" w:cs="ＭＳ ゴシック" w:hint="eastAsia"/>
          <w:lang w:eastAsia="zh-CN"/>
        </w:rPr>
        <w:t>相关展</w:t>
      </w:r>
      <w:r w:rsidRPr="00EC1FA3">
        <w:rPr>
          <w:rFonts w:ascii="Microsoft YaHei" w:eastAsia="Microsoft YaHei" w:hAnsi="Microsoft YaHei" w:cs="Microsoft YaHei" w:hint="eastAsia"/>
          <w:lang w:eastAsia="zh-CN"/>
        </w:rPr>
        <w:t>览</w:t>
      </w:r>
      <w:r w:rsidRPr="00EC1FA3">
        <w:rPr>
          <w:rFonts w:ascii="ＭＳ ゴシック" w:eastAsia="ＭＳ ゴシック" w:hAnsi="ＭＳ ゴシック" w:cs="ＭＳ ゴシック" w:hint="eastAsia"/>
          <w:lang w:eastAsia="zh-CN"/>
        </w:rPr>
        <w:t>会</w:t>
      </w:r>
      <w:ins w:id="124" w:author="hhh0578" w:date="2020-04-16T19:45:00Z">
        <w:r w:rsidR="00D715B5">
          <w:rPr>
            <w:rFonts w:ascii="Microsoft YaHei" w:eastAsia="Microsoft YaHei" w:hAnsi="Microsoft YaHei" w:cs="Microsoft YaHei" w:hint="eastAsia"/>
            <w:lang w:eastAsia="zh-CN"/>
          </w:rPr>
          <w:t>吗</w:t>
        </w:r>
      </w:ins>
      <w:r w:rsidRPr="00EC1FA3">
        <w:rPr>
          <w:rFonts w:ascii="ＭＳ ゴシック" w:eastAsia="ＭＳ ゴシック" w:hAnsi="ＭＳ ゴシック" w:cs="ＭＳ ゴシック" w:hint="eastAsia"/>
          <w:lang w:eastAsia="zh-CN"/>
        </w:rPr>
        <w:t>。</w:t>
      </w:r>
    </w:p>
    <w:p w14:paraId="5423F402" w14:textId="77777777" w:rsidR="00EC1FA3" w:rsidRPr="00EC1FA3" w:rsidRDefault="00EC1FA3" w:rsidP="00EC1FA3">
      <w:pPr>
        <w:pStyle w:val="a3"/>
        <w:rPr>
          <w:rFonts w:ascii="ＭＳ ゴシック" w:eastAsia="ＭＳ ゴシック" w:hAnsi="ＭＳ ゴシック" w:cs="ＭＳ ゴシック"/>
          <w:lang w:eastAsia="zh-CN"/>
        </w:rPr>
      </w:pPr>
    </w:p>
    <w:p w14:paraId="0254C83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【ミア】</w:t>
      </w:r>
    </w:p>
    <w:p w14:paraId="0992D25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&lt;jaT0088&gt;「今朝も楽しそうに出発されました」</w:t>
      </w:r>
    </w:p>
    <w:p w14:paraId="609CD31D"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&lt;cnT0088&gt;「今早也是高高</w:t>
      </w:r>
      <w:r w:rsidRPr="00EC1FA3">
        <w:rPr>
          <w:rFonts w:ascii="Microsoft YaHei" w:eastAsia="Microsoft YaHei" w:hAnsi="Microsoft YaHei" w:cs="Microsoft YaHei" w:hint="eastAsia"/>
          <w:lang w:eastAsia="zh-CN"/>
        </w:rPr>
        <w:t>兴兴</w:t>
      </w:r>
      <w:r w:rsidRPr="00EC1FA3">
        <w:rPr>
          <w:rFonts w:ascii="ＭＳ ゴシック" w:eastAsia="ＭＳ ゴシック" w:hAnsi="ＭＳ ゴシック" w:cs="ＭＳ ゴシック" w:hint="eastAsia"/>
          <w:lang w:eastAsia="zh-CN"/>
        </w:rPr>
        <w:t>地出</w:t>
      </w:r>
      <w:r w:rsidRPr="00EC1FA3">
        <w:rPr>
          <w:rFonts w:ascii="Microsoft YaHei" w:eastAsia="Microsoft YaHei" w:hAnsi="Microsoft YaHei" w:cs="Microsoft YaHei" w:hint="eastAsia"/>
          <w:lang w:eastAsia="zh-CN"/>
        </w:rPr>
        <w:t>门</w:t>
      </w:r>
      <w:r w:rsidRPr="00EC1FA3">
        <w:rPr>
          <w:rFonts w:ascii="ＭＳ ゴシック" w:eastAsia="ＭＳ ゴシック" w:hAnsi="ＭＳ ゴシック" w:cs="ＭＳ ゴシック" w:hint="eastAsia"/>
          <w:lang w:eastAsia="zh-CN"/>
        </w:rPr>
        <w:t>了」</w:t>
      </w:r>
    </w:p>
    <w:p w14:paraId="7B5BD923" w14:textId="77777777" w:rsidR="00EC1FA3" w:rsidRPr="00EC1FA3" w:rsidRDefault="00EC1FA3" w:rsidP="00EC1FA3">
      <w:pPr>
        <w:pStyle w:val="a3"/>
        <w:rPr>
          <w:rFonts w:ascii="ＭＳ ゴシック" w:eastAsia="ＭＳ ゴシック" w:hAnsi="ＭＳ ゴシック" w:cs="ＭＳ ゴシック"/>
          <w:lang w:eastAsia="zh-CN"/>
        </w:rPr>
      </w:pPr>
    </w:p>
    <w:p w14:paraId="0DA60DE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3670FA7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&lt;jaT0089&gt;「そっか、なら大丈夫だな」</w:t>
      </w:r>
    </w:p>
    <w:p w14:paraId="27457801" w14:textId="7DCDB7ED"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&lt;cnT0089&gt;「</w:t>
      </w:r>
      <w:del w:id="125" w:author="hhh0578" w:date="2020-04-16T19:45:00Z">
        <w:r w:rsidRPr="00EC1FA3" w:rsidDel="008E5FF9">
          <w:rPr>
            <w:rFonts w:ascii="DengXian" w:eastAsia="DengXian" w:hAnsi="DengXian" w:cs="ＭＳ ゴシック" w:hint="eastAsia"/>
            <w:lang w:eastAsia="zh-CN"/>
          </w:rPr>
          <w:delText>那就好</w:delText>
        </w:r>
      </w:del>
      <w:ins w:id="126" w:author="hhh0578" w:date="2020-04-16T19:45:00Z">
        <w:r w:rsidR="008E5FF9">
          <w:rPr>
            <w:rFonts w:ascii="DengXian" w:eastAsia="DengXian" w:hAnsi="DengXian" w:cs="ＭＳ ゴシック" w:hint="eastAsia"/>
            <w:lang w:eastAsia="zh-CN"/>
          </w:rPr>
          <w:t>是吗，那</w:t>
        </w:r>
        <w:r w:rsidR="008E5FF9">
          <w:rPr>
            <w:rFonts w:ascii="Microsoft YaHei" w:eastAsia="Microsoft YaHei" w:hAnsi="Microsoft YaHei" w:cs="Microsoft YaHei" w:hint="eastAsia"/>
            <w:lang w:eastAsia="zh-CN"/>
          </w:rPr>
          <w:t>应该</w:t>
        </w:r>
      </w:ins>
      <w:ins w:id="127" w:author="hhh0578" w:date="2020-04-16T19:46:00Z">
        <w:r w:rsidR="008E5FF9">
          <w:rPr>
            <w:rFonts w:ascii="Microsoft YaHei" w:eastAsia="Microsoft YaHei" w:hAnsi="Microsoft YaHei" w:cs="Microsoft YaHei" w:hint="eastAsia"/>
            <w:lang w:eastAsia="zh-CN"/>
          </w:rPr>
          <w:t>不用担心了</w:t>
        </w:r>
      </w:ins>
      <w:r w:rsidRPr="00EC1FA3">
        <w:rPr>
          <w:rFonts w:ascii="ＭＳ ゴシック" w:eastAsia="ＭＳ ゴシック" w:hAnsi="ＭＳ ゴシック" w:cs="ＭＳ ゴシック"/>
          <w:lang w:eastAsia="zh-CN"/>
        </w:rPr>
        <w:t>」</w:t>
      </w:r>
    </w:p>
    <w:p w14:paraId="2F1990DC" w14:textId="77777777" w:rsidR="00EC1FA3" w:rsidRPr="00EC1FA3" w:rsidRDefault="00EC1FA3" w:rsidP="00EC1FA3">
      <w:pPr>
        <w:pStyle w:val="a3"/>
        <w:rPr>
          <w:rFonts w:ascii="ＭＳ ゴシック" w:eastAsia="ＭＳ ゴシック" w:hAnsi="ＭＳ ゴシック" w:cs="ＭＳ ゴシック"/>
          <w:lang w:eastAsia="zh-CN"/>
        </w:rPr>
      </w:pPr>
    </w:p>
    <w:p w14:paraId="02D7213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1222E86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&lt;jaT0090&gt;教団か……。</w:t>
      </w:r>
    </w:p>
    <w:p w14:paraId="603B20B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&lt;cnT0090&gt;教</w:t>
      </w:r>
      <w:r w:rsidRPr="00EC1FA3">
        <w:rPr>
          <w:rFonts w:ascii="Microsoft YaHei" w:eastAsia="Microsoft YaHei" w:hAnsi="Microsoft YaHei" w:cs="Microsoft YaHei" w:hint="eastAsia"/>
        </w:rPr>
        <w:t>团吗</w:t>
      </w:r>
      <w:r w:rsidRPr="00EC1FA3">
        <w:rPr>
          <w:rFonts w:ascii="ＭＳ ゴシック" w:eastAsia="ＭＳ ゴシック" w:hAnsi="ＭＳ ゴシック" w:cs="ＭＳ ゴシック"/>
        </w:rPr>
        <w:t>……。</w:t>
      </w:r>
    </w:p>
    <w:p w14:paraId="576421FE" w14:textId="77777777" w:rsidR="00EC1FA3" w:rsidRPr="00EC1FA3" w:rsidRDefault="00EC1FA3" w:rsidP="00EC1FA3">
      <w:pPr>
        <w:pStyle w:val="a3"/>
        <w:rPr>
          <w:rFonts w:ascii="ＭＳ ゴシック" w:eastAsia="ＭＳ ゴシック" w:hAnsi="ＭＳ ゴシック" w:cs="ＭＳ ゴシック"/>
        </w:rPr>
      </w:pPr>
    </w:p>
    <w:p w14:paraId="3778E89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3480929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&lt;jaT0091&gt;ぼんやりとエステルさんのことを考える。</w:t>
      </w:r>
    </w:p>
    <w:p w14:paraId="4385B175" w14:textId="480BF030"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&lt;cnT0091&gt;</w:t>
      </w:r>
      <w:ins w:id="128" w:author="hhh0578" w:date="2020-04-16T19:46:00Z">
        <w:r w:rsidR="006172DA">
          <w:rPr>
            <w:rFonts w:ascii="DengXian" w:eastAsia="DengXian" w:hAnsi="DengXian" w:cs="ＭＳ ゴシック" w:hint="eastAsia"/>
            <w:lang w:eastAsia="zh-CN"/>
          </w:rPr>
          <w:t>我</w:t>
        </w:r>
      </w:ins>
      <w:r w:rsidRPr="00EC1FA3">
        <w:rPr>
          <w:rFonts w:ascii="ＭＳ ゴシック" w:eastAsia="ＭＳ ゴシック" w:hAnsi="ＭＳ ゴシック" w:cs="ＭＳ ゴシック"/>
          <w:lang w:eastAsia="zh-CN"/>
        </w:rPr>
        <w:t>默默地想着艾斯蒂</w:t>
      </w:r>
      <w:r w:rsidRPr="00EC1FA3">
        <w:rPr>
          <w:rFonts w:ascii="Microsoft YaHei" w:eastAsia="Microsoft YaHei" w:hAnsi="Microsoft YaHei" w:cs="Microsoft YaHei" w:hint="eastAsia"/>
          <w:lang w:eastAsia="zh-CN"/>
        </w:rPr>
        <w:t>尔</w:t>
      </w:r>
      <w:r w:rsidRPr="00EC1FA3">
        <w:rPr>
          <w:rFonts w:ascii="ＭＳ ゴシック" w:eastAsia="ＭＳ ゴシック" w:hAnsi="ＭＳ ゴシック" w:cs="ＭＳ ゴシック" w:hint="eastAsia"/>
          <w:lang w:eastAsia="zh-CN"/>
        </w:rPr>
        <w:t>的事情。</w:t>
      </w:r>
    </w:p>
    <w:p w14:paraId="7AF5AB38" w14:textId="77777777" w:rsidR="00EC1FA3" w:rsidRPr="00EC1FA3" w:rsidRDefault="00EC1FA3" w:rsidP="00EC1FA3">
      <w:pPr>
        <w:pStyle w:val="a3"/>
        <w:rPr>
          <w:rFonts w:ascii="ＭＳ ゴシック" w:eastAsia="ＭＳ ゴシック" w:hAnsi="ＭＳ ゴシック" w:cs="ＭＳ ゴシック"/>
          <w:lang w:eastAsia="zh-CN"/>
        </w:rPr>
      </w:pPr>
    </w:p>
    <w:p w14:paraId="3DB67BC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【ミア】</w:t>
      </w:r>
    </w:p>
    <w:p w14:paraId="1CB6710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&lt;jaT0092&gt;「さあ、朝ごはんですよ」</w:t>
      </w:r>
    </w:p>
    <w:p w14:paraId="1E1C0D0A"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&lt;cnT0092&gt;「来</w:t>
      </w:r>
      <w:del w:id="129" w:author="hhh0578" w:date="2020-04-16T19:46:00Z">
        <w:r w:rsidRPr="00EC1FA3" w:rsidDel="00824BA1">
          <w:rPr>
            <w:rFonts w:ascii="ＭＳ ゴシック" w:eastAsia="ＭＳ ゴシック" w:hAnsi="ＭＳ ゴシック" w:cs="ＭＳ ゴシック"/>
            <w:lang w:eastAsia="zh-CN"/>
          </w:rPr>
          <w:delText>啦</w:delText>
        </w:r>
      </w:del>
      <w:r w:rsidRPr="00EC1FA3">
        <w:rPr>
          <w:rFonts w:ascii="ＭＳ ゴシック" w:eastAsia="ＭＳ ゴシック" w:hAnsi="ＭＳ ゴシック" w:cs="ＭＳ ゴシック"/>
          <w:lang w:eastAsia="zh-CN"/>
        </w:rPr>
        <w:t>，早餐好了哦！」</w:t>
      </w:r>
    </w:p>
    <w:p w14:paraId="352D0223" w14:textId="77777777" w:rsidR="00EC1FA3" w:rsidRPr="00EC1FA3" w:rsidRDefault="00EC1FA3" w:rsidP="00EC1FA3">
      <w:pPr>
        <w:pStyle w:val="a3"/>
        <w:rPr>
          <w:rFonts w:ascii="ＭＳ ゴシック" w:eastAsia="ＭＳ ゴシック" w:hAnsi="ＭＳ ゴシック" w:cs="ＭＳ ゴシック"/>
          <w:lang w:eastAsia="zh-CN"/>
        </w:rPr>
      </w:pPr>
    </w:p>
    <w:p w14:paraId="1AB7D9D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1A2C36B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&lt;jaT0093&gt;「ありがとう」</w:t>
      </w:r>
    </w:p>
    <w:p w14:paraId="2D3BD3C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&lt;cnT0093&gt;「多</w:t>
      </w:r>
      <w:r w:rsidRPr="00EC1FA3">
        <w:rPr>
          <w:rFonts w:ascii="Microsoft YaHei" w:eastAsia="Microsoft YaHei" w:hAnsi="Microsoft YaHei" w:cs="Microsoft YaHei" w:hint="eastAsia"/>
        </w:rPr>
        <w:t>谢</w:t>
      </w:r>
      <w:r w:rsidRPr="00EC1FA3">
        <w:rPr>
          <w:rFonts w:ascii="ＭＳ ゴシック" w:eastAsia="ＭＳ ゴシック" w:hAnsi="ＭＳ ゴシック" w:cs="ＭＳ ゴシック" w:hint="eastAsia"/>
        </w:rPr>
        <w:t>」</w:t>
      </w:r>
    </w:p>
    <w:p w14:paraId="6B37AC0A" w14:textId="77777777" w:rsidR="00EC1FA3" w:rsidRPr="00EC1FA3" w:rsidRDefault="00EC1FA3" w:rsidP="00EC1FA3">
      <w:pPr>
        <w:pStyle w:val="a3"/>
        <w:rPr>
          <w:rFonts w:ascii="ＭＳ ゴシック" w:eastAsia="ＭＳ ゴシック" w:hAnsi="ＭＳ ゴシック" w:cs="ＭＳ ゴシック"/>
        </w:rPr>
      </w:pPr>
    </w:p>
    <w:p w14:paraId="51CFF16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316D846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&lt;jaT0094&gt;おいしそうな湯気と共に、ご飯と味噌汁が並べられる。</w:t>
      </w:r>
    </w:p>
    <w:p w14:paraId="517CC718" w14:textId="7A50715E"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&lt;cnT0094&gt;</w:t>
      </w:r>
      <w:r w:rsidRPr="00EC1FA3">
        <w:rPr>
          <w:rFonts w:ascii="Microsoft YaHei" w:eastAsia="Microsoft YaHei" w:hAnsi="Microsoft YaHei" w:cs="Microsoft YaHei" w:hint="eastAsia"/>
          <w:lang w:eastAsia="zh-CN"/>
        </w:rPr>
        <w:t>饭</w:t>
      </w:r>
      <w:r w:rsidRPr="00EC1FA3">
        <w:rPr>
          <w:rFonts w:ascii="ＭＳ ゴシック" w:eastAsia="ＭＳ ゴシック" w:hAnsi="ＭＳ ゴシック" w:cs="ＭＳ ゴシック" w:hint="eastAsia"/>
          <w:lang w:eastAsia="zh-CN"/>
        </w:rPr>
        <w:t>和味增</w:t>
      </w:r>
      <w:r w:rsidRPr="00EC1FA3">
        <w:rPr>
          <w:rFonts w:ascii="Microsoft YaHei" w:eastAsia="Microsoft YaHei" w:hAnsi="Microsoft YaHei" w:cs="Microsoft YaHei" w:hint="eastAsia"/>
          <w:lang w:eastAsia="zh-CN"/>
        </w:rPr>
        <w:t>汤</w:t>
      </w:r>
      <w:del w:id="130" w:author="hhh0578" w:date="2020-04-16T19:46:00Z">
        <w:r w:rsidRPr="00EC1FA3" w:rsidDel="00C10E92">
          <w:rPr>
            <w:rFonts w:ascii="DengXian" w:eastAsia="DengXian" w:hAnsi="DengXian" w:cs="ＭＳ ゴシック" w:hint="eastAsia"/>
            <w:lang w:eastAsia="zh-CN"/>
          </w:rPr>
          <w:delText>并列在一起</w:delText>
        </w:r>
      </w:del>
      <w:ins w:id="131" w:author="hhh0578" w:date="2020-04-16T19:46:00Z">
        <w:r w:rsidR="00C10E92">
          <w:rPr>
            <w:rFonts w:ascii="DengXian" w:eastAsia="DengXian" w:hAnsi="DengXian" w:cs="ＭＳ ゴシック" w:hint="eastAsia"/>
            <w:lang w:eastAsia="zh-CN"/>
          </w:rPr>
          <w:t>上桌</w:t>
        </w:r>
      </w:ins>
      <w:r w:rsidRPr="00EC1FA3">
        <w:rPr>
          <w:rFonts w:ascii="ＭＳ ゴシック" w:eastAsia="ＭＳ ゴシック" w:hAnsi="ＭＳ ゴシック" w:cs="ＭＳ ゴシック" w:hint="eastAsia"/>
          <w:lang w:eastAsia="zh-CN"/>
        </w:rPr>
        <w:t>，</w:t>
      </w:r>
      <w:r w:rsidRPr="00EC1FA3">
        <w:rPr>
          <w:rFonts w:ascii="Microsoft YaHei" w:eastAsia="Microsoft YaHei" w:hAnsi="Microsoft YaHei" w:cs="Microsoft YaHei" w:hint="eastAsia"/>
          <w:lang w:eastAsia="zh-CN"/>
        </w:rPr>
        <w:t>发</w:t>
      </w:r>
      <w:r w:rsidRPr="00EC1FA3">
        <w:rPr>
          <w:rFonts w:ascii="ＭＳ ゴシック" w:eastAsia="ＭＳ ゴシック" w:hAnsi="ＭＳ ゴシック" w:cs="ＭＳ ゴシック" w:hint="eastAsia"/>
          <w:lang w:eastAsia="zh-CN"/>
        </w:rPr>
        <w:t>出色香味</w:t>
      </w:r>
      <w:r w:rsidRPr="00EC1FA3">
        <w:rPr>
          <w:rFonts w:ascii="Microsoft YaHei" w:eastAsia="Microsoft YaHei" w:hAnsi="Microsoft YaHei" w:cs="Microsoft YaHei" w:hint="eastAsia"/>
          <w:lang w:eastAsia="zh-CN"/>
        </w:rPr>
        <w:t>浓</w:t>
      </w:r>
      <w:r w:rsidRPr="00EC1FA3">
        <w:rPr>
          <w:rFonts w:ascii="ＭＳ ゴシック" w:eastAsia="ＭＳ ゴシック" w:hAnsi="ＭＳ ゴシック" w:cs="ＭＳ ゴシック" w:hint="eastAsia"/>
          <w:lang w:eastAsia="zh-CN"/>
        </w:rPr>
        <w:t>的</w:t>
      </w:r>
      <w:r w:rsidRPr="00EC1FA3">
        <w:rPr>
          <w:rFonts w:ascii="Microsoft YaHei" w:eastAsia="Microsoft YaHei" w:hAnsi="Microsoft YaHei" w:cs="Microsoft YaHei" w:hint="eastAsia"/>
          <w:lang w:eastAsia="zh-CN"/>
        </w:rPr>
        <w:t>热</w:t>
      </w:r>
      <w:r w:rsidRPr="00EC1FA3">
        <w:rPr>
          <w:rFonts w:ascii="ＭＳ ゴシック" w:eastAsia="ＭＳ ゴシック" w:hAnsi="ＭＳ ゴシック" w:cs="ＭＳ ゴシック" w:hint="eastAsia"/>
          <w:lang w:eastAsia="zh-CN"/>
        </w:rPr>
        <w:t>气。</w:t>
      </w:r>
    </w:p>
    <w:p w14:paraId="3AEECA99" w14:textId="77777777" w:rsidR="00EC1FA3" w:rsidRPr="00EC1FA3" w:rsidRDefault="00EC1FA3" w:rsidP="00EC1FA3">
      <w:pPr>
        <w:pStyle w:val="a3"/>
        <w:rPr>
          <w:rFonts w:ascii="ＭＳ ゴシック" w:eastAsia="ＭＳ ゴシック" w:hAnsi="ＭＳ ゴシック" w:cs="ＭＳ ゴシック"/>
          <w:lang w:eastAsia="zh-CN"/>
        </w:rPr>
      </w:pPr>
    </w:p>
    <w:p w14:paraId="75DF121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09C6EE2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&lt;jaT0095&gt;「それじゃ、いただきます」</w:t>
      </w:r>
    </w:p>
    <w:p w14:paraId="2FAA2AC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&lt;cnT0095&gt;「我开</w:t>
      </w:r>
      <w:r w:rsidRPr="00EC1FA3">
        <w:rPr>
          <w:rFonts w:ascii="Microsoft YaHei" w:eastAsia="Microsoft YaHei" w:hAnsi="Microsoft YaHei" w:cs="Microsoft YaHei" w:hint="eastAsia"/>
        </w:rPr>
        <w:t>动</w:t>
      </w:r>
      <w:r w:rsidRPr="00EC1FA3">
        <w:rPr>
          <w:rFonts w:ascii="ＭＳ ゴシック" w:eastAsia="ＭＳ ゴシック" w:hAnsi="ＭＳ ゴシック" w:cs="ＭＳ ゴシック" w:hint="eastAsia"/>
        </w:rPr>
        <w:t>了」</w:t>
      </w:r>
    </w:p>
    <w:p w14:paraId="2E36DB85" w14:textId="77777777" w:rsidR="00EC1FA3" w:rsidRPr="00EC1FA3" w:rsidRDefault="00EC1FA3" w:rsidP="00EC1FA3">
      <w:pPr>
        <w:pStyle w:val="a3"/>
        <w:rPr>
          <w:rFonts w:ascii="ＭＳ ゴシック" w:eastAsia="ＭＳ ゴシック" w:hAnsi="ＭＳ ゴシック" w:cs="ＭＳ ゴシック"/>
        </w:rPr>
      </w:pPr>
    </w:p>
    <w:p w14:paraId="09905A0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01D9A64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&lt;jaT0096&gt;ご飯を口に運ぶ。</w:t>
      </w:r>
    </w:p>
    <w:p w14:paraId="15CD3B21" w14:textId="561F8726"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&lt;cnT0096&gt;</w:t>
      </w:r>
      <w:ins w:id="132" w:author="hhh0578" w:date="2020-04-16T19:47:00Z">
        <w:r w:rsidR="008E40D2">
          <w:rPr>
            <w:rFonts w:ascii="DengXian" w:eastAsia="DengXian" w:hAnsi="DengXian" w:cs="ＭＳ ゴシック" w:hint="eastAsia"/>
            <w:lang w:eastAsia="zh-CN"/>
          </w:rPr>
          <w:t>我</w:t>
        </w:r>
      </w:ins>
      <w:r w:rsidRPr="00EC1FA3">
        <w:rPr>
          <w:rFonts w:ascii="Microsoft YaHei" w:eastAsia="Microsoft YaHei" w:hAnsi="Microsoft YaHei" w:cs="Microsoft YaHei" w:hint="eastAsia"/>
        </w:rPr>
        <w:t>夹</w:t>
      </w:r>
      <w:r w:rsidRPr="00EC1FA3">
        <w:rPr>
          <w:rFonts w:ascii="ＭＳ ゴシック" w:eastAsia="ＭＳ ゴシック" w:hAnsi="ＭＳ ゴシック" w:cs="ＭＳ ゴシック" w:hint="eastAsia"/>
        </w:rPr>
        <w:t>了一口</w:t>
      </w:r>
      <w:r w:rsidRPr="00EC1FA3">
        <w:rPr>
          <w:rFonts w:ascii="Microsoft YaHei" w:eastAsia="Microsoft YaHei" w:hAnsi="Microsoft YaHei" w:cs="Microsoft YaHei" w:hint="eastAsia"/>
        </w:rPr>
        <w:t>饭</w:t>
      </w:r>
      <w:r w:rsidRPr="00EC1FA3">
        <w:rPr>
          <w:rFonts w:ascii="ＭＳ ゴシック" w:eastAsia="ＭＳ ゴシック" w:hAnsi="ＭＳ ゴシック" w:cs="ＭＳ ゴシック" w:hint="eastAsia"/>
        </w:rPr>
        <w:t>。</w:t>
      </w:r>
    </w:p>
    <w:p w14:paraId="7D621716" w14:textId="77777777" w:rsidR="00EC1FA3" w:rsidRPr="00EC1FA3" w:rsidRDefault="00EC1FA3" w:rsidP="00EC1FA3">
      <w:pPr>
        <w:pStyle w:val="a3"/>
        <w:rPr>
          <w:rFonts w:ascii="ＭＳ ゴシック" w:eastAsia="ＭＳ ゴシック" w:hAnsi="ＭＳ ゴシック" w:cs="ＭＳ ゴシック"/>
        </w:rPr>
      </w:pPr>
    </w:p>
    <w:p w14:paraId="371C9D6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【麻衣】</w:t>
      </w:r>
    </w:p>
    <w:p w14:paraId="5FCE6BC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&lt;jaT0097&gt;「ミアちゃん、わたしはおかわり」</w:t>
      </w:r>
    </w:p>
    <w:p w14:paraId="0D098D75"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&lt;cnT0097&gt;「米</w:t>
      </w:r>
      <w:r w:rsidRPr="00EC1FA3">
        <w:rPr>
          <w:rFonts w:ascii="Microsoft YaHei" w:eastAsia="Microsoft YaHei" w:hAnsi="Microsoft YaHei" w:cs="Microsoft YaHei" w:hint="eastAsia"/>
          <w:lang w:eastAsia="zh-CN"/>
        </w:rPr>
        <w:t>娅</w:t>
      </w:r>
      <w:r w:rsidRPr="00EC1FA3">
        <w:rPr>
          <w:rFonts w:ascii="ＭＳ ゴシック" w:eastAsia="ＭＳ ゴシック" w:hAnsi="ＭＳ ゴシック" w:cs="ＭＳ ゴシック" w:hint="eastAsia"/>
          <w:lang w:eastAsia="zh-CN"/>
        </w:rPr>
        <w:t>小姐，再帮我添一碗」</w:t>
      </w:r>
    </w:p>
    <w:p w14:paraId="42848504" w14:textId="77777777" w:rsidR="00EC1FA3" w:rsidRPr="00EC1FA3" w:rsidRDefault="00EC1FA3" w:rsidP="00EC1FA3">
      <w:pPr>
        <w:pStyle w:val="a3"/>
        <w:rPr>
          <w:rFonts w:ascii="ＭＳ ゴシック" w:eastAsia="ＭＳ ゴシック" w:hAnsi="ＭＳ ゴシック" w:cs="ＭＳ ゴシック"/>
          <w:lang w:eastAsia="zh-CN"/>
        </w:rPr>
      </w:pPr>
    </w:p>
    <w:p w14:paraId="70EFB72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【麻衣】</w:t>
      </w:r>
    </w:p>
    <w:p w14:paraId="3753398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lastRenderedPageBreak/>
        <w:t>&lt;jaT0098&gt;「今日は体育があるから、たくさん食べないと」</w:t>
      </w:r>
    </w:p>
    <w:p w14:paraId="0ED3A7F9"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&lt;cnT0098&gt;「今天有体育</w:t>
      </w:r>
      <w:r w:rsidRPr="00EC1FA3">
        <w:rPr>
          <w:rFonts w:ascii="Microsoft YaHei" w:eastAsia="Microsoft YaHei" w:hAnsi="Microsoft YaHei" w:cs="Microsoft YaHei" w:hint="eastAsia"/>
          <w:lang w:eastAsia="zh-CN"/>
        </w:rPr>
        <w:t>课</w:t>
      </w:r>
      <w:r w:rsidRPr="00EC1FA3">
        <w:rPr>
          <w:rFonts w:ascii="ＭＳ ゴシック" w:eastAsia="ＭＳ ゴシック" w:hAnsi="ＭＳ ゴシック" w:cs="ＭＳ ゴシック" w:hint="eastAsia"/>
          <w:lang w:eastAsia="zh-CN"/>
        </w:rPr>
        <w:t>，可得吃</w:t>
      </w:r>
      <w:r w:rsidRPr="00EC1FA3">
        <w:rPr>
          <w:rFonts w:ascii="Microsoft YaHei" w:eastAsia="Microsoft YaHei" w:hAnsi="Microsoft YaHei" w:cs="Microsoft YaHei" w:hint="eastAsia"/>
          <w:lang w:eastAsia="zh-CN"/>
        </w:rPr>
        <w:t>饱饱</w:t>
      </w:r>
      <w:r w:rsidRPr="00EC1FA3">
        <w:rPr>
          <w:rFonts w:ascii="ＭＳ ゴシック" w:eastAsia="ＭＳ ゴシック" w:hAnsi="ＭＳ ゴシック" w:cs="ＭＳ ゴシック" w:hint="eastAsia"/>
          <w:lang w:eastAsia="zh-CN"/>
        </w:rPr>
        <w:t>的」</w:t>
      </w:r>
    </w:p>
    <w:p w14:paraId="68DFB573" w14:textId="77777777" w:rsidR="00EC1FA3" w:rsidRPr="00EC1FA3" w:rsidRDefault="00EC1FA3" w:rsidP="00EC1FA3">
      <w:pPr>
        <w:pStyle w:val="a3"/>
        <w:rPr>
          <w:rFonts w:ascii="ＭＳ ゴシック" w:eastAsia="ＭＳ ゴシック" w:hAnsi="ＭＳ ゴシック" w:cs="ＭＳ ゴシック"/>
          <w:lang w:eastAsia="zh-CN"/>
        </w:rPr>
      </w:pPr>
    </w:p>
    <w:p w14:paraId="6940ED3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【ミア】</w:t>
      </w:r>
    </w:p>
    <w:p w14:paraId="7ADA560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&lt;jaT0099&gt;「はい、少々お待ち下さい」</w:t>
      </w:r>
    </w:p>
    <w:p w14:paraId="25229FE9"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&lt;cnT0099&gt;「没</w:t>
      </w:r>
      <w:r w:rsidRPr="00EC1FA3">
        <w:rPr>
          <w:rFonts w:ascii="Microsoft YaHei" w:eastAsia="Microsoft YaHei" w:hAnsi="Microsoft YaHei" w:cs="Microsoft YaHei" w:hint="eastAsia"/>
          <w:lang w:eastAsia="zh-CN"/>
        </w:rPr>
        <w:t>问题</w:t>
      </w:r>
      <w:r w:rsidRPr="00EC1FA3">
        <w:rPr>
          <w:rFonts w:ascii="ＭＳ ゴシック" w:eastAsia="ＭＳ ゴシック" w:hAnsi="ＭＳ ゴシック" w:cs="ＭＳ ゴシック" w:hint="eastAsia"/>
          <w:lang w:eastAsia="zh-CN"/>
        </w:rPr>
        <w:t>，</w:t>
      </w:r>
      <w:r w:rsidRPr="00EC1FA3">
        <w:rPr>
          <w:rFonts w:ascii="Microsoft YaHei" w:eastAsia="Microsoft YaHei" w:hAnsi="Microsoft YaHei" w:cs="Microsoft YaHei" w:hint="eastAsia"/>
          <w:lang w:eastAsia="zh-CN"/>
        </w:rPr>
        <w:t>马</w:t>
      </w:r>
      <w:r w:rsidRPr="00EC1FA3">
        <w:rPr>
          <w:rFonts w:ascii="ＭＳ ゴシック" w:eastAsia="ＭＳ ゴシック" w:hAnsi="ＭＳ ゴシック" w:cs="ＭＳ ゴシック" w:hint="eastAsia"/>
          <w:lang w:eastAsia="zh-CN"/>
        </w:rPr>
        <w:t>上就好」</w:t>
      </w:r>
    </w:p>
    <w:p w14:paraId="3C5D79FF" w14:textId="77777777" w:rsidR="00EC1FA3" w:rsidRPr="00EC1FA3" w:rsidRDefault="00EC1FA3" w:rsidP="00EC1FA3">
      <w:pPr>
        <w:pStyle w:val="a3"/>
        <w:rPr>
          <w:rFonts w:ascii="ＭＳ ゴシック" w:eastAsia="ＭＳ ゴシック" w:hAnsi="ＭＳ ゴシック" w:cs="ＭＳ ゴシック"/>
          <w:lang w:eastAsia="zh-CN"/>
        </w:rPr>
      </w:pPr>
    </w:p>
    <w:p w14:paraId="691E08F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404C04E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&lt;jaT0100&gt;ミアは嬉しそうに茶碗を受け取り、おかわりをよそい始める。</w:t>
      </w:r>
    </w:p>
    <w:p w14:paraId="3F655C86" w14:textId="786DB4BD"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&lt;cnT0100&gt;米</w:t>
      </w:r>
      <w:r w:rsidRPr="00EC1FA3">
        <w:rPr>
          <w:rFonts w:ascii="Microsoft YaHei" w:eastAsia="Microsoft YaHei" w:hAnsi="Microsoft YaHei" w:cs="Microsoft YaHei" w:hint="eastAsia"/>
          <w:lang w:eastAsia="zh-CN"/>
        </w:rPr>
        <w:t>娅</w:t>
      </w:r>
      <w:r w:rsidRPr="00EC1FA3">
        <w:rPr>
          <w:rFonts w:ascii="ＭＳ ゴシック" w:eastAsia="ＭＳ ゴシック" w:hAnsi="ＭＳ ゴシック" w:cs="ＭＳ ゴシック" w:hint="eastAsia"/>
          <w:lang w:eastAsia="zh-CN"/>
        </w:rPr>
        <w:t>高</w:t>
      </w:r>
      <w:r w:rsidRPr="00EC1FA3">
        <w:rPr>
          <w:rFonts w:ascii="Microsoft YaHei" w:eastAsia="Microsoft YaHei" w:hAnsi="Microsoft YaHei" w:cs="Microsoft YaHei" w:hint="eastAsia"/>
          <w:lang w:eastAsia="zh-CN"/>
        </w:rPr>
        <w:t>兴</w:t>
      </w:r>
      <w:r w:rsidRPr="00EC1FA3">
        <w:rPr>
          <w:rFonts w:ascii="ＭＳ ゴシック" w:eastAsia="ＭＳ ゴシック" w:hAnsi="ＭＳ ゴシック" w:cs="ＭＳ ゴシック" w:hint="eastAsia"/>
          <w:lang w:eastAsia="zh-CN"/>
        </w:rPr>
        <w:t>地接</w:t>
      </w:r>
      <w:r w:rsidRPr="00EC1FA3">
        <w:rPr>
          <w:rFonts w:ascii="Microsoft YaHei" w:eastAsia="Microsoft YaHei" w:hAnsi="Microsoft YaHei" w:cs="Microsoft YaHei" w:hint="eastAsia"/>
          <w:lang w:eastAsia="zh-CN"/>
        </w:rPr>
        <w:t>过饭</w:t>
      </w:r>
      <w:r w:rsidRPr="00EC1FA3">
        <w:rPr>
          <w:rFonts w:ascii="ＭＳ ゴシック" w:eastAsia="ＭＳ ゴシック" w:hAnsi="ＭＳ ゴシック" w:cs="ＭＳ ゴシック" w:hint="eastAsia"/>
          <w:lang w:eastAsia="zh-CN"/>
        </w:rPr>
        <w:t>碗</w:t>
      </w:r>
      <w:ins w:id="133" w:author="hhh0578" w:date="2020-04-16T19:47:00Z">
        <w:r w:rsidR="009D176F">
          <w:rPr>
            <w:rFonts w:ascii="DengXian" w:eastAsia="DengXian" w:hAnsi="DengXian" w:cs="ＭＳ ゴシック" w:hint="eastAsia"/>
            <w:lang w:eastAsia="zh-CN"/>
          </w:rPr>
          <w:t>，开始盛饭</w:t>
        </w:r>
      </w:ins>
      <w:r w:rsidRPr="00EC1FA3">
        <w:rPr>
          <w:rFonts w:ascii="ＭＳ ゴシック" w:eastAsia="ＭＳ ゴシック" w:hAnsi="ＭＳ ゴシック" w:cs="ＭＳ ゴシック" w:hint="eastAsia"/>
          <w:lang w:eastAsia="zh-CN"/>
        </w:rPr>
        <w:t>。</w:t>
      </w:r>
    </w:p>
    <w:p w14:paraId="2E9B6084" w14:textId="77777777" w:rsidR="00EC1FA3" w:rsidRPr="00EC1FA3" w:rsidRDefault="00EC1FA3" w:rsidP="00EC1FA3">
      <w:pPr>
        <w:pStyle w:val="a3"/>
        <w:rPr>
          <w:rFonts w:ascii="ＭＳ ゴシック" w:eastAsia="ＭＳ ゴシック" w:hAnsi="ＭＳ ゴシック" w:cs="ＭＳ ゴシック"/>
          <w:lang w:eastAsia="zh-CN"/>
        </w:rPr>
      </w:pPr>
    </w:p>
    <w:p w14:paraId="19D267A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37DEE78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&lt;jaT0101&gt;やっぱり、にぎやかな食卓は元気になるな。</w:t>
      </w:r>
    </w:p>
    <w:p w14:paraId="7D65F86A" w14:textId="3C52FDB6"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&lt;cnT0101&gt;果然</w:t>
      </w:r>
      <w:r w:rsidRPr="00EC1FA3">
        <w:rPr>
          <w:rFonts w:ascii="Microsoft YaHei" w:eastAsia="Microsoft YaHei" w:hAnsi="Microsoft YaHei" w:cs="Microsoft YaHei" w:hint="eastAsia"/>
          <w:lang w:eastAsia="zh-CN"/>
        </w:rPr>
        <w:t>热热闹闹</w:t>
      </w:r>
      <w:r w:rsidRPr="00EC1FA3">
        <w:rPr>
          <w:rFonts w:ascii="ＭＳ ゴシック" w:eastAsia="ＭＳ ゴシック" w:hAnsi="ＭＳ ゴシック" w:cs="ＭＳ ゴシック" w:hint="eastAsia"/>
          <w:lang w:eastAsia="zh-CN"/>
        </w:rPr>
        <w:t>的</w:t>
      </w:r>
      <w:ins w:id="134" w:author="hhh0578" w:date="2020-04-16T19:47:00Z">
        <w:r w:rsidR="00242D24">
          <w:rPr>
            <w:rFonts w:ascii="ＭＳ ゴシック" w:eastAsia="DengXian" w:hAnsi="ＭＳ ゴシック" w:cs="ＭＳ ゴシック" w:hint="eastAsia"/>
            <w:lang w:eastAsia="zh-CN"/>
          </w:rPr>
          <w:t>餐桌</w:t>
        </w:r>
      </w:ins>
      <w:del w:id="135" w:author="hhh0578" w:date="2020-04-16T19:47:00Z">
        <w:r w:rsidRPr="00EC1FA3" w:rsidDel="00242D24">
          <w:rPr>
            <w:rFonts w:ascii="ＭＳ ゴシック" w:eastAsia="ＭＳ ゴシック" w:hAnsi="ＭＳ ゴシック" w:cs="ＭＳ ゴシック" w:hint="eastAsia"/>
            <w:lang w:eastAsia="zh-CN"/>
          </w:rPr>
          <w:delText>聚餐</w:delText>
        </w:r>
      </w:del>
      <w:r w:rsidRPr="00EC1FA3">
        <w:rPr>
          <w:rFonts w:ascii="ＭＳ ゴシック" w:eastAsia="ＭＳ ゴシック" w:hAnsi="ＭＳ ゴシック" w:cs="ＭＳ ゴシック" w:hint="eastAsia"/>
          <w:lang w:eastAsia="zh-CN"/>
        </w:rPr>
        <w:t>会</w:t>
      </w:r>
      <w:r w:rsidRPr="00EC1FA3">
        <w:rPr>
          <w:rFonts w:ascii="Microsoft YaHei" w:eastAsia="Microsoft YaHei" w:hAnsi="Microsoft YaHei" w:cs="Microsoft YaHei" w:hint="eastAsia"/>
          <w:lang w:eastAsia="zh-CN"/>
        </w:rPr>
        <w:t>给</w:t>
      </w:r>
      <w:r w:rsidRPr="00EC1FA3">
        <w:rPr>
          <w:rFonts w:ascii="ＭＳ ゴシック" w:eastAsia="ＭＳ ゴシック" w:hAnsi="ＭＳ ゴシック" w:cs="ＭＳ ゴシック" w:hint="eastAsia"/>
          <w:lang w:eastAsia="zh-CN"/>
        </w:rPr>
        <w:t>人增添活力啊。</w:t>
      </w:r>
    </w:p>
    <w:p w14:paraId="4BF805CD" w14:textId="77777777" w:rsidR="00EC1FA3" w:rsidRPr="00EC1FA3" w:rsidRDefault="00EC1FA3" w:rsidP="00EC1FA3">
      <w:pPr>
        <w:pStyle w:val="a3"/>
        <w:rPr>
          <w:rFonts w:ascii="ＭＳ ゴシック" w:eastAsia="ＭＳ ゴシック" w:hAnsi="ＭＳ ゴシック" w:cs="ＭＳ ゴシック"/>
          <w:lang w:eastAsia="zh-CN"/>
        </w:rPr>
      </w:pPr>
    </w:p>
    <w:p w14:paraId="050356B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6C22DB7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&lt;jaT0102&gt;そんなことを実感しながら、俺は食事を続けた。</w:t>
      </w:r>
    </w:p>
    <w:p w14:paraId="104A190F" w14:textId="48AE505C"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&lt;cnT0102&gt;我</w:t>
      </w:r>
      <w:del w:id="136" w:author="hhh0578" w:date="2020-04-16T19:48:00Z">
        <w:r w:rsidRPr="00EC1FA3" w:rsidDel="001D731A">
          <w:rPr>
            <w:rFonts w:ascii="DengXian" w:eastAsia="DengXian" w:hAnsi="DengXian" w:cs="ＭＳ ゴシック" w:hint="eastAsia"/>
            <w:lang w:eastAsia="zh-CN"/>
          </w:rPr>
          <w:delText>一</w:delText>
        </w:r>
        <w:r w:rsidRPr="00EC1FA3" w:rsidDel="001D731A">
          <w:rPr>
            <w:rFonts w:ascii="Microsoft YaHei" w:eastAsia="Microsoft YaHei" w:hAnsi="Microsoft YaHei" w:cs="Microsoft YaHei" w:hint="eastAsia"/>
            <w:lang w:eastAsia="zh-CN"/>
          </w:rPr>
          <w:delText>边</w:delText>
        </w:r>
        <w:r w:rsidRPr="00EC1FA3" w:rsidDel="001D731A">
          <w:rPr>
            <w:rFonts w:ascii="DengXian" w:eastAsia="DengXian" w:hAnsi="DengXian" w:cs="ＭＳ ゴシック" w:hint="eastAsia"/>
            <w:lang w:eastAsia="zh-CN"/>
          </w:rPr>
          <w:delText>感受着</w:delText>
        </w:r>
        <w:r w:rsidRPr="00EC1FA3" w:rsidDel="001D731A">
          <w:rPr>
            <w:rFonts w:ascii="Microsoft YaHei" w:eastAsia="Microsoft YaHei" w:hAnsi="Microsoft YaHei" w:cs="Microsoft YaHei" w:hint="eastAsia"/>
            <w:lang w:eastAsia="zh-CN"/>
          </w:rPr>
          <w:delText>这样</w:delText>
        </w:r>
        <w:r w:rsidRPr="00EC1FA3" w:rsidDel="001D731A">
          <w:rPr>
            <w:rFonts w:ascii="DengXian" w:eastAsia="DengXian" w:hAnsi="DengXian" w:cs="ＭＳ ゴシック" w:hint="eastAsia"/>
            <w:lang w:eastAsia="zh-CN"/>
          </w:rPr>
          <w:delText>的气氛，一</w:delText>
        </w:r>
        <w:r w:rsidRPr="00EC1FA3" w:rsidDel="001D731A">
          <w:rPr>
            <w:rFonts w:ascii="Microsoft YaHei" w:eastAsia="Microsoft YaHei" w:hAnsi="Microsoft YaHei" w:cs="Microsoft YaHei" w:hint="eastAsia"/>
            <w:lang w:eastAsia="zh-CN"/>
          </w:rPr>
          <w:delText>边</w:delText>
        </w:r>
      </w:del>
      <w:ins w:id="137" w:author="hhh0578" w:date="2020-04-16T19:48:00Z">
        <w:r w:rsidR="001D731A">
          <w:rPr>
            <w:rFonts w:ascii="DengXian" w:eastAsia="DengXian" w:hAnsi="DengXian" w:cs="ＭＳ ゴシック" w:hint="eastAsia"/>
            <w:lang w:eastAsia="zh-CN"/>
          </w:rPr>
          <w:t>有感而发，</w:t>
        </w:r>
      </w:ins>
      <w:r w:rsidRPr="00EC1FA3">
        <w:rPr>
          <w:rFonts w:ascii="Microsoft YaHei" w:eastAsia="Microsoft YaHei" w:hAnsi="Microsoft YaHei" w:cs="Microsoft YaHei" w:hint="eastAsia"/>
          <w:lang w:eastAsia="zh-CN"/>
        </w:rPr>
        <w:t>继续</w:t>
      </w:r>
      <w:r w:rsidRPr="00EC1FA3">
        <w:rPr>
          <w:rFonts w:ascii="ＭＳ ゴシック" w:eastAsia="ＭＳ ゴシック" w:hAnsi="ＭＳ ゴシック" w:cs="ＭＳ ゴシック" w:hint="eastAsia"/>
          <w:lang w:eastAsia="zh-CN"/>
        </w:rPr>
        <w:t>吃</w:t>
      </w:r>
      <w:r w:rsidRPr="00EC1FA3">
        <w:rPr>
          <w:rFonts w:ascii="Microsoft YaHei" w:eastAsia="Microsoft YaHei" w:hAnsi="Microsoft YaHei" w:cs="Microsoft YaHei" w:hint="eastAsia"/>
          <w:lang w:eastAsia="zh-CN"/>
        </w:rPr>
        <w:t>饭</w:t>
      </w:r>
      <w:r w:rsidRPr="00EC1FA3">
        <w:rPr>
          <w:rFonts w:ascii="ＭＳ ゴシック" w:eastAsia="ＭＳ ゴシック" w:hAnsi="ＭＳ ゴシック" w:cs="ＭＳ ゴシック" w:hint="eastAsia"/>
          <w:lang w:eastAsia="zh-CN"/>
        </w:rPr>
        <w:t>。</w:t>
      </w:r>
    </w:p>
    <w:p w14:paraId="05B00A2D" w14:textId="77777777" w:rsidR="00EC1FA3" w:rsidRPr="00EC1FA3" w:rsidRDefault="00EC1FA3" w:rsidP="00EC1FA3">
      <w:pPr>
        <w:pStyle w:val="a3"/>
        <w:rPr>
          <w:rFonts w:ascii="ＭＳ ゴシック" w:eastAsia="ＭＳ ゴシック" w:hAnsi="ＭＳ ゴシック" w:cs="ＭＳ ゴシック"/>
          <w:lang w:eastAsia="zh-CN"/>
        </w:rPr>
      </w:pPr>
    </w:p>
    <w:p w14:paraId="4D831CE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39F827A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&lt;jaT0103&gt;麻衣と階段で別れ、俺とフィーナは並んで教室に入った。</w:t>
      </w:r>
    </w:p>
    <w:p w14:paraId="0016F151" w14:textId="2BA600CD"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&lt;cnT0103&gt;</w:t>
      </w:r>
      <w:ins w:id="138" w:author="hhh0578" w:date="2020-04-16T19:48:00Z">
        <w:r w:rsidR="00837EAD">
          <w:rPr>
            <w:rFonts w:ascii="DengXian" w:eastAsia="DengXian" w:hAnsi="DengXian" w:cs="ＭＳ ゴシック" w:hint="eastAsia"/>
            <w:lang w:eastAsia="zh-CN"/>
          </w:rPr>
          <w:t>在楼梯和麻衣分开之后，</w:t>
        </w:r>
      </w:ins>
      <w:del w:id="139" w:author="hhh0578" w:date="2020-04-16T19:48:00Z">
        <w:r w:rsidRPr="00EC1FA3" w:rsidDel="00837EAD">
          <w:rPr>
            <w:rFonts w:ascii="ＭＳ ゴシック" w:eastAsia="ＭＳ ゴシック" w:hAnsi="ＭＳ ゴシック" w:cs="ＭＳ ゴシック"/>
            <w:lang w:eastAsia="zh-CN"/>
          </w:rPr>
          <w:delText>我和菲娜在楼梯分</w:delText>
        </w:r>
        <w:r w:rsidRPr="00EC1FA3" w:rsidDel="00837EAD">
          <w:rPr>
            <w:rFonts w:ascii="Microsoft YaHei" w:eastAsia="Microsoft YaHei" w:hAnsi="Microsoft YaHei" w:cs="Microsoft YaHei" w:hint="eastAsia"/>
            <w:lang w:eastAsia="zh-CN"/>
          </w:rPr>
          <w:delText>别</w:delText>
        </w:r>
        <w:r w:rsidRPr="00EC1FA3" w:rsidDel="00837EAD">
          <w:rPr>
            <w:rFonts w:ascii="ＭＳ ゴシック" w:eastAsia="ＭＳ ゴシック" w:hAnsi="ＭＳ ゴシック" w:cs="ＭＳ ゴシック" w:hint="eastAsia"/>
            <w:lang w:eastAsia="zh-CN"/>
          </w:rPr>
          <w:delText>与麻衣告</w:delText>
        </w:r>
        <w:r w:rsidRPr="00EC1FA3" w:rsidDel="00837EAD">
          <w:rPr>
            <w:rFonts w:ascii="Microsoft YaHei" w:eastAsia="Microsoft YaHei" w:hAnsi="Microsoft YaHei" w:cs="Microsoft YaHei" w:hint="eastAsia"/>
            <w:lang w:eastAsia="zh-CN"/>
          </w:rPr>
          <w:delText>别</w:delText>
        </w:r>
        <w:r w:rsidRPr="00EC1FA3" w:rsidDel="00837EAD">
          <w:rPr>
            <w:rFonts w:ascii="ＭＳ ゴシック" w:eastAsia="ＭＳ ゴシック" w:hAnsi="ＭＳ ゴシック" w:cs="ＭＳ ゴシック" w:hint="eastAsia"/>
            <w:lang w:eastAsia="zh-CN"/>
          </w:rPr>
          <w:delText>后，</w:delText>
        </w:r>
      </w:del>
      <w:ins w:id="140" w:author="hhh0578" w:date="2020-04-16T19:48:00Z">
        <w:r w:rsidR="00837EAD">
          <w:rPr>
            <w:rFonts w:ascii="DengXian" w:eastAsia="DengXian" w:hAnsi="DengXian" w:cs="ＭＳ ゴシック" w:hint="eastAsia"/>
            <w:lang w:eastAsia="zh-CN"/>
          </w:rPr>
          <w:t>我和菲娜</w:t>
        </w:r>
      </w:ins>
      <w:r w:rsidRPr="00EC1FA3">
        <w:rPr>
          <w:rFonts w:ascii="ＭＳ ゴシック" w:eastAsia="ＭＳ ゴシック" w:hAnsi="ＭＳ ゴシック" w:cs="ＭＳ ゴシック" w:hint="eastAsia"/>
          <w:lang w:eastAsia="zh-CN"/>
        </w:rPr>
        <w:t>一起</w:t>
      </w:r>
      <w:r w:rsidRPr="00EC1FA3">
        <w:rPr>
          <w:rFonts w:ascii="Microsoft YaHei" w:eastAsia="Microsoft YaHei" w:hAnsi="Microsoft YaHei" w:cs="Microsoft YaHei" w:hint="eastAsia"/>
          <w:lang w:eastAsia="zh-CN"/>
        </w:rPr>
        <w:t>进</w:t>
      </w:r>
      <w:r w:rsidRPr="00EC1FA3">
        <w:rPr>
          <w:rFonts w:ascii="ＭＳ ゴシック" w:eastAsia="ＭＳ ゴシック" w:hAnsi="ＭＳ ゴシック" w:cs="ＭＳ ゴシック" w:hint="eastAsia"/>
          <w:lang w:eastAsia="zh-CN"/>
        </w:rPr>
        <w:t>入了教室。</w:t>
      </w:r>
    </w:p>
    <w:p w14:paraId="0B345F42" w14:textId="77777777" w:rsidR="00EC1FA3" w:rsidRPr="00EC1FA3" w:rsidRDefault="00EC1FA3" w:rsidP="00EC1FA3">
      <w:pPr>
        <w:pStyle w:val="a3"/>
        <w:rPr>
          <w:rFonts w:ascii="ＭＳ ゴシック" w:eastAsia="ＭＳ ゴシック" w:hAnsi="ＭＳ ゴシック" w:cs="ＭＳ ゴシック"/>
          <w:lang w:eastAsia="zh-CN"/>
        </w:rPr>
      </w:pPr>
    </w:p>
    <w:p w14:paraId="73372E9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【フィーナ】</w:t>
      </w:r>
    </w:p>
    <w:p w14:paraId="2703F0A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&lt;jaT0104&gt;「おはよう」</w:t>
      </w:r>
    </w:p>
    <w:p w14:paraId="5D351B1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&lt;cnT0104&gt;「早上好」</w:t>
      </w:r>
    </w:p>
    <w:p w14:paraId="595D90C1" w14:textId="77777777" w:rsidR="00EC1FA3" w:rsidRPr="00EC1FA3" w:rsidRDefault="00EC1FA3" w:rsidP="00EC1FA3">
      <w:pPr>
        <w:pStyle w:val="a3"/>
        <w:rPr>
          <w:rFonts w:ascii="ＭＳ ゴシック" w:eastAsia="ＭＳ ゴシック" w:hAnsi="ＭＳ ゴシック" w:cs="ＭＳ ゴシック"/>
        </w:rPr>
      </w:pPr>
    </w:p>
    <w:p w14:paraId="758733E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5EDFCF9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&lt;jaT0105&gt;「おはよー」</w:t>
      </w:r>
    </w:p>
    <w:p w14:paraId="4B2B61D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lastRenderedPageBreak/>
        <w:t>&lt;cnT0105&gt;「早上好」</w:t>
      </w:r>
    </w:p>
    <w:p w14:paraId="5A565A36" w14:textId="77777777" w:rsidR="00EC1FA3" w:rsidRPr="00EC1FA3" w:rsidRDefault="00EC1FA3" w:rsidP="00EC1FA3">
      <w:pPr>
        <w:pStyle w:val="a3"/>
        <w:rPr>
          <w:rFonts w:ascii="ＭＳ ゴシック" w:eastAsia="ＭＳ ゴシック" w:hAnsi="ＭＳ ゴシック" w:cs="ＭＳ ゴシック"/>
        </w:rPr>
      </w:pPr>
    </w:p>
    <w:p w14:paraId="3DCFBE4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【翠】</w:t>
      </w:r>
    </w:p>
    <w:p w14:paraId="65C3A2E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&lt;jaT0106&gt;「きたきたきたきた～、今日の主役！」</w:t>
      </w:r>
    </w:p>
    <w:p w14:paraId="1D4C5999"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&lt;cnT0106&gt;「来了来了来了～今天的主角！」</w:t>
      </w:r>
    </w:p>
    <w:p w14:paraId="1515FD7B" w14:textId="77777777" w:rsidR="00EC1FA3" w:rsidRPr="00EC1FA3" w:rsidRDefault="00EC1FA3" w:rsidP="00EC1FA3">
      <w:pPr>
        <w:pStyle w:val="a3"/>
        <w:rPr>
          <w:rFonts w:ascii="ＭＳ ゴシック" w:eastAsia="ＭＳ ゴシック" w:hAnsi="ＭＳ ゴシック" w:cs="ＭＳ ゴシック"/>
          <w:lang w:eastAsia="zh-CN"/>
        </w:rPr>
      </w:pPr>
    </w:p>
    <w:p w14:paraId="07AA025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2027C4D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&lt;jaT0107&gt;朝からテンション全開の遠山が寄ってきた。</w:t>
      </w:r>
    </w:p>
    <w:p w14:paraId="30B6C5F8"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&lt;cnT0107&gt;大清早就</w:t>
      </w:r>
      <w:r w:rsidRPr="00EC1FA3">
        <w:rPr>
          <w:rFonts w:ascii="Microsoft YaHei" w:eastAsia="Microsoft YaHei" w:hAnsi="Microsoft YaHei" w:cs="Microsoft YaHei" w:hint="eastAsia"/>
          <w:lang w:eastAsia="zh-CN"/>
        </w:rPr>
        <w:t>马</w:t>
      </w:r>
      <w:r w:rsidRPr="00EC1FA3">
        <w:rPr>
          <w:rFonts w:ascii="ＭＳ ゴシック" w:eastAsia="ＭＳ ゴシック" w:hAnsi="ＭＳ ゴシック" w:cs="ＭＳ ゴシック" w:hint="eastAsia"/>
          <w:lang w:eastAsia="zh-CN"/>
        </w:rPr>
        <w:t>力全开的</w:t>
      </w:r>
      <w:r w:rsidRPr="00EC1FA3">
        <w:rPr>
          <w:rFonts w:ascii="Microsoft YaHei" w:eastAsia="Microsoft YaHei" w:hAnsi="Microsoft YaHei" w:cs="Microsoft YaHei" w:hint="eastAsia"/>
          <w:lang w:eastAsia="zh-CN"/>
        </w:rPr>
        <w:t>远</w:t>
      </w:r>
      <w:r w:rsidRPr="00EC1FA3">
        <w:rPr>
          <w:rFonts w:ascii="ＭＳ ゴシック" w:eastAsia="ＭＳ ゴシック" w:hAnsi="ＭＳ ゴシック" w:cs="ＭＳ ゴシック" w:hint="eastAsia"/>
          <w:lang w:eastAsia="zh-CN"/>
        </w:rPr>
        <w:t>山走了</w:t>
      </w:r>
      <w:r w:rsidRPr="00EC1FA3">
        <w:rPr>
          <w:rFonts w:ascii="Microsoft YaHei" w:eastAsia="Microsoft YaHei" w:hAnsi="Microsoft YaHei" w:cs="Microsoft YaHei" w:hint="eastAsia"/>
          <w:lang w:eastAsia="zh-CN"/>
        </w:rPr>
        <w:t>过</w:t>
      </w:r>
      <w:r w:rsidRPr="00EC1FA3">
        <w:rPr>
          <w:rFonts w:ascii="ＭＳ ゴシック" w:eastAsia="ＭＳ ゴシック" w:hAnsi="ＭＳ ゴシック" w:cs="ＭＳ ゴシック" w:hint="eastAsia"/>
          <w:lang w:eastAsia="zh-CN"/>
        </w:rPr>
        <w:t>来。</w:t>
      </w:r>
    </w:p>
    <w:p w14:paraId="6ED58379" w14:textId="77777777" w:rsidR="00EC1FA3" w:rsidRPr="00EC1FA3" w:rsidRDefault="00EC1FA3" w:rsidP="00EC1FA3">
      <w:pPr>
        <w:pStyle w:val="a3"/>
        <w:rPr>
          <w:rFonts w:ascii="ＭＳ ゴシック" w:eastAsia="ＭＳ ゴシック" w:hAnsi="ＭＳ ゴシック" w:cs="ＭＳ ゴシック"/>
          <w:lang w:eastAsia="zh-CN"/>
        </w:rPr>
      </w:pPr>
    </w:p>
    <w:p w14:paraId="1021A4A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【フィーナ】</w:t>
      </w:r>
    </w:p>
    <w:p w14:paraId="75B58F1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&lt;jaT0108&gt;「おはよう、遠山さん」</w:t>
      </w:r>
    </w:p>
    <w:p w14:paraId="513EBCE5"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&lt;cnT0108&gt;「早上好，</w:t>
      </w:r>
      <w:r w:rsidRPr="00EC1FA3">
        <w:rPr>
          <w:rFonts w:ascii="Microsoft YaHei" w:eastAsia="Microsoft YaHei" w:hAnsi="Microsoft YaHei" w:cs="Microsoft YaHei" w:hint="eastAsia"/>
          <w:lang w:eastAsia="zh-CN"/>
        </w:rPr>
        <w:t>远</w:t>
      </w:r>
      <w:r w:rsidRPr="00EC1FA3">
        <w:rPr>
          <w:rFonts w:ascii="ＭＳ ゴシック" w:eastAsia="ＭＳ ゴシック" w:hAnsi="ＭＳ ゴシック" w:cs="ＭＳ ゴシック" w:hint="eastAsia"/>
          <w:lang w:eastAsia="zh-CN"/>
        </w:rPr>
        <w:t>山</w:t>
      </w:r>
      <w:del w:id="141" w:author="hhh0578" w:date="2020-04-16T20:01:00Z">
        <w:r w:rsidRPr="00EC1FA3" w:rsidDel="00616843">
          <w:rPr>
            <w:rFonts w:ascii="ＭＳ ゴシック" w:eastAsia="ＭＳ ゴシック" w:hAnsi="ＭＳ ゴシック" w:cs="ＭＳ ゴシック" w:hint="eastAsia"/>
            <w:lang w:eastAsia="zh-CN"/>
          </w:rPr>
          <w:delText>同学</w:delText>
        </w:r>
      </w:del>
      <w:r w:rsidRPr="00EC1FA3">
        <w:rPr>
          <w:rFonts w:ascii="ＭＳ ゴシック" w:eastAsia="ＭＳ ゴシック" w:hAnsi="ＭＳ ゴシック" w:cs="ＭＳ ゴシック" w:hint="eastAsia"/>
          <w:lang w:eastAsia="zh-CN"/>
        </w:rPr>
        <w:t>」</w:t>
      </w:r>
    </w:p>
    <w:p w14:paraId="6EE173BB" w14:textId="77777777" w:rsidR="00EC1FA3" w:rsidRPr="00EC1FA3" w:rsidRDefault="00EC1FA3" w:rsidP="00EC1FA3">
      <w:pPr>
        <w:pStyle w:val="a3"/>
        <w:rPr>
          <w:rFonts w:ascii="ＭＳ ゴシック" w:eastAsia="ＭＳ ゴシック" w:hAnsi="ＭＳ ゴシック" w:cs="ＭＳ ゴシック"/>
          <w:lang w:eastAsia="zh-CN"/>
        </w:rPr>
      </w:pPr>
    </w:p>
    <w:p w14:paraId="5A21C54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【翠】</w:t>
      </w:r>
    </w:p>
    <w:p w14:paraId="5C99B71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&lt;jaT0109&gt;「おはよ、フィーナさん」</w:t>
      </w:r>
    </w:p>
    <w:p w14:paraId="1012C59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&lt;cnT0109&gt;「早上好，菲娜」</w:t>
      </w:r>
    </w:p>
    <w:p w14:paraId="3B3283C6" w14:textId="77777777" w:rsidR="00EC1FA3" w:rsidRPr="00EC1FA3" w:rsidRDefault="00EC1FA3" w:rsidP="00EC1FA3">
      <w:pPr>
        <w:pStyle w:val="a3"/>
        <w:rPr>
          <w:rFonts w:ascii="ＭＳ ゴシック" w:eastAsia="ＭＳ ゴシック" w:hAnsi="ＭＳ ゴシック" w:cs="ＭＳ ゴシック"/>
        </w:rPr>
      </w:pPr>
    </w:p>
    <w:p w14:paraId="1BF627F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【翠】</w:t>
      </w:r>
    </w:p>
    <w:p w14:paraId="4D66CFF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&lt;jaT0110&gt;「毎日キレイで、お姉さん鼻が高いですよ」</w:t>
      </w:r>
    </w:p>
    <w:p w14:paraId="7C453641"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&lt;cnT0110&gt;「每天都</w:t>
      </w:r>
      <w:r w:rsidRPr="00EC1FA3">
        <w:rPr>
          <w:rFonts w:ascii="Microsoft YaHei" w:eastAsia="Microsoft YaHei" w:hAnsi="Microsoft YaHei" w:cs="Microsoft YaHei" w:hint="eastAsia"/>
          <w:lang w:eastAsia="zh-CN"/>
        </w:rPr>
        <w:t>这</w:t>
      </w:r>
      <w:r w:rsidRPr="00EC1FA3">
        <w:rPr>
          <w:rFonts w:ascii="ＭＳ ゴシック" w:eastAsia="ＭＳ ゴシック" w:hAnsi="ＭＳ ゴシック" w:cs="ＭＳ ゴシック" w:hint="eastAsia"/>
          <w:lang w:eastAsia="zh-CN"/>
        </w:rPr>
        <w:t>么漂亮，姐姐我真是自豪啊」</w:t>
      </w:r>
    </w:p>
    <w:p w14:paraId="063F61AA" w14:textId="77777777" w:rsidR="00EC1FA3" w:rsidRPr="00EC1FA3" w:rsidRDefault="00EC1FA3" w:rsidP="00EC1FA3">
      <w:pPr>
        <w:pStyle w:val="a3"/>
        <w:rPr>
          <w:rFonts w:ascii="ＭＳ ゴシック" w:eastAsia="ＭＳ ゴシック" w:hAnsi="ＭＳ ゴシック" w:cs="ＭＳ ゴシック"/>
          <w:lang w:eastAsia="zh-CN"/>
        </w:rPr>
      </w:pPr>
    </w:p>
    <w:p w14:paraId="4892689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33C3145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&lt;jaT0111&gt;何を言っているのやら。</w:t>
      </w:r>
    </w:p>
    <w:p w14:paraId="5DEF2863"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&lt;cnT0111&gt;</w:t>
      </w:r>
      <w:r w:rsidRPr="00EC1FA3">
        <w:rPr>
          <w:rFonts w:ascii="Microsoft YaHei" w:eastAsia="Microsoft YaHei" w:hAnsi="Microsoft YaHei" w:cs="Microsoft YaHei" w:hint="eastAsia"/>
          <w:lang w:eastAsia="zh-CN"/>
        </w:rPr>
        <w:t>这</w:t>
      </w:r>
      <w:r w:rsidRPr="00EC1FA3">
        <w:rPr>
          <w:rFonts w:ascii="ＭＳ ゴシック" w:eastAsia="ＭＳ ゴシック" w:hAnsi="ＭＳ ゴシック" w:cs="ＭＳ ゴシック" w:hint="eastAsia"/>
          <w:lang w:eastAsia="zh-CN"/>
        </w:rPr>
        <w:t>家伙在</w:t>
      </w:r>
      <w:r w:rsidRPr="00EC1FA3">
        <w:rPr>
          <w:rFonts w:ascii="Microsoft YaHei" w:eastAsia="Microsoft YaHei" w:hAnsi="Microsoft YaHei" w:cs="Microsoft YaHei" w:hint="eastAsia"/>
          <w:lang w:eastAsia="zh-CN"/>
        </w:rPr>
        <w:t>说啥</w:t>
      </w:r>
      <w:r w:rsidRPr="00EC1FA3">
        <w:rPr>
          <w:rFonts w:ascii="ＭＳ ゴシック" w:eastAsia="ＭＳ ゴシック" w:hAnsi="ＭＳ ゴシック" w:cs="ＭＳ ゴシック" w:hint="eastAsia"/>
          <w:lang w:eastAsia="zh-CN"/>
        </w:rPr>
        <w:t>啊。</w:t>
      </w:r>
    </w:p>
    <w:p w14:paraId="3AED4A50" w14:textId="77777777" w:rsidR="00EC1FA3" w:rsidRPr="00EC1FA3" w:rsidRDefault="00EC1FA3" w:rsidP="00EC1FA3">
      <w:pPr>
        <w:pStyle w:val="a3"/>
        <w:rPr>
          <w:rFonts w:ascii="ＭＳ ゴシック" w:eastAsia="ＭＳ ゴシック" w:hAnsi="ＭＳ ゴシック" w:cs="ＭＳ ゴシック"/>
          <w:lang w:eastAsia="zh-CN"/>
        </w:rPr>
      </w:pPr>
    </w:p>
    <w:p w14:paraId="3C48AB9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4AEA9E9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&lt;jaT0112&gt;遠山の脇を抜け、自分の机に向かおうとする。</w:t>
      </w:r>
    </w:p>
    <w:p w14:paraId="25D3A4B5" w14:textId="4EE38585"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&lt;cnT0112&gt;</w:t>
      </w:r>
      <w:ins w:id="142" w:author="hhh0578" w:date="2020-04-16T19:49:00Z">
        <w:r w:rsidR="00504521">
          <w:rPr>
            <w:rFonts w:ascii="DengXian" w:eastAsia="DengXian" w:hAnsi="DengXian" w:cs="ＭＳ ゴシック" w:hint="eastAsia"/>
            <w:lang w:eastAsia="zh-CN"/>
          </w:rPr>
          <w:t>我</w:t>
        </w:r>
      </w:ins>
      <w:r w:rsidRPr="00EC1FA3">
        <w:rPr>
          <w:rFonts w:ascii="ＭＳ ゴシック" w:eastAsia="ＭＳ ゴシック" w:hAnsi="ＭＳ ゴシック" w:cs="ＭＳ ゴシック"/>
          <w:lang w:eastAsia="zh-CN"/>
        </w:rPr>
        <w:t>从</w:t>
      </w:r>
      <w:r w:rsidRPr="00EC1FA3">
        <w:rPr>
          <w:rFonts w:ascii="Microsoft YaHei" w:eastAsia="Microsoft YaHei" w:hAnsi="Microsoft YaHei" w:cs="Microsoft YaHei" w:hint="eastAsia"/>
          <w:lang w:eastAsia="zh-CN"/>
        </w:rPr>
        <w:t>远</w:t>
      </w:r>
      <w:r w:rsidRPr="00EC1FA3">
        <w:rPr>
          <w:rFonts w:ascii="ＭＳ ゴシック" w:eastAsia="ＭＳ ゴシック" w:hAnsi="ＭＳ ゴシック" w:cs="ＭＳ ゴシック" w:hint="eastAsia"/>
          <w:lang w:eastAsia="zh-CN"/>
        </w:rPr>
        <w:t>山的旁</w:t>
      </w:r>
      <w:r w:rsidRPr="00EC1FA3">
        <w:rPr>
          <w:rFonts w:ascii="Microsoft YaHei" w:eastAsia="Microsoft YaHei" w:hAnsi="Microsoft YaHei" w:cs="Microsoft YaHei" w:hint="eastAsia"/>
          <w:lang w:eastAsia="zh-CN"/>
        </w:rPr>
        <w:t>边</w:t>
      </w:r>
      <w:r w:rsidRPr="00EC1FA3">
        <w:rPr>
          <w:rFonts w:ascii="ＭＳ ゴシック" w:eastAsia="ＭＳ ゴシック" w:hAnsi="ＭＳ ゴシック" w:cs="ＭＳ ゴシック" w:hint="eastAsia"/>
          <w:lang w:eastAsia="zh-CN"/>
        </w:rPr>
        <w:t>穿</w:t>
      </w:r>
      <w:r w:rsidRPr="00EC1FA3">
        <w:rPr>
          <w:rFonts w:ascii="Microsoft YaHei" w:eastAsia="Microsoft YaHei" w:hAnsi="Microsoft YaHei" w:cs="Microsoft YaHei" w:hint="eastAsia"/>
          <w:lang w:eastAsia="zh-CN"/>
        </w:rPr>
        <w:t>过</w:t>
      </w:r>
      <w:r w:rsidRPr="00EC1FA3">
        <w:rPr>
          <w:rFonts w:ascii="ＭＳ ゴシック" w:eastAsia="ＭＳ ゴシック" w:hAnsi="ＭＳ ゴシック" w:cs="ＭＳ ゴシック" w:hint="eastAsia"/>
          <w:lang w:eastAsia="zh-CN"/>
        </w:rPr>
        <w:t>走向自己的座位。</w:t>
      </w:r>
    </w:p>
    <w:p w14:paraId="43628C05" w14:textId="77777777" w:rsidR="00EC1FA3" w:rsidRPr="00EC1FA3" w:rsidRDefault="00EC1FA3" w:rsidP="00EC1FA3">
      <w:pPr>
        <w:pStyle w:val="a3"/>
        <w:rPr>
          <w:rFonts w:ascii="ＭＳ ゴシック" w:eastAsia="ＭＳ ゴシック" w:hAnsi="ＭＳ ゴシック" w:cs="ＭＳ ゴシック"/>
          <w:lang w:eastAsia="zh-CN"/>
        </w:rPr>
      </w:pPr>
    </w:p>
    <w:p w14:paraId="36A2749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【翠】</w:t>
      </w:r>
    </w:p>
    <w:p w14:paraId="1160418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lastRenderedPageBreak/>
        <w:t>&lt;jaT0113&gt;「ちょっとまった～！　誰が主役だと思ってるの？」</w:t>
      </w:r>
    </w:p>
    <w:p w14:paraId="34BE2B50"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&lt;cnT0113&gt;「</w:t>
      </w:r>
      <w:r w:rsidRPr="00EC1FA3">
        <w:rPr>
          <w:rFonts w:ascii="Microsoft YaHei" w:eastAsia="Microsoft YaHei" w:hAnsi="Microsoft YaHei" w:cs="Microsoft YaHei" w:hint="eastAsia"/>
          <w:lang w:eastAsia="zh-CN"/>
        </w:rPr>
        <w:t>给</w:t>
      </w:r>
      <w:r w:rsidRPr="00EC1FA3">
        <w:rPr>
          <w:rFonts w:ascii="ＭＳ ゴシック" w:eastAsia="ＭＳ ゴシック" w:hAnsi="ＭＳ ゴシック" w:cs="ＭＳ ゴシック" w:hint="eastAsia"/>
          <w:lang w:eastAsia="zh-CN"/>
        </w:rPr>
        <w:t>我站住！　你以</w:t>
      </w:r>
      <w:r w:rsidRPr="00EC1FA3">
        <w:rPr>
          <w:rFonts w:ascii="Microsoft YaHei" w:eastAsia="Microsoft YaHei" w:hAnsi="Microsoft YaHei" w:cs="Microsoft YaHei" w:hint="eastAsia"/>
          <w:lang w:eastAsia="zh-CN"/>
        </w:rPr>
        <w:t>为</w:t>
      </w:r>
      <w:r w:rsidRPr="00EC1FA3">
        <w:rPr>
          <w:rFonts w:ascii="ＭＳ ゴシック" w:eastAsia="ＭＳ ゴシック" w:hAnsi="ＭＳ ゴシック" w:cs="ＭＳ ゴシック" w:hint="eastAsia"/>
          <w:lang w:eastAsia="zh-CN"/>
        </w:rPr>
        <w:t>今天的主角是</w:t>
      </w:r>
      <w:r w:rsidRPr="00EC1FA3">
        <w:rPr>
          <w:rFonts w:ascii="Microsoft YaHei" w:eastAsia="Microsoft YaHei" w:hAnsi="Microsoft YaHei" w:cs="Microsoft YaHei" w:hint="eastAsia"/>
          <w:lang w:eastAsia="zh-CN"/>
        </w:rPr>
        <w:t>谁</w:t>
      </w:r>
      <w:r w:rsidRPr="00EC1FA3">
        <w:rPr>
          <w:rFonts w:ascii="ＭＳ ゴシック" w:eastAsia="ＭＳ ゴシック" w:hAnsi="ＭＳ ゴシック" w:cs="ＭＳ ゴシック" w:hint="eastAsia"/>
          <w:lang w:eastAsia="zh-CN"/>
        </w:rPr>
        <w:t>？」</w:t>
      </w:r>
    </w:p>
    <w:p w14:paraId="7E90650A" w14:textId="77777777" w:rsidR="00EC1FA3" w:rsidRPr="00EC1FA3" w:rsidRDefault="00EC1FA3" w:rsidP="00EC1FA3">
      <w:pPr>
        <w:pStyle w:val="a3"/>
        <w:rPr>
          <w:rFonts w:ascii="ＭＳ ゴシック" w:eastAsia="ＭＳ ゴシック" w:hAnsi="ＭＳ ゴシック" w:cs="ＭＳ ゴシック"/>
          <w:lang w:eastAsia="zh-CN"/>
        </w:rPr>
      </w:pPr>
    </w:p>
    <w:p w14:paraId="04812DB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6AC298E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&lt;jaT0114&gt;「フィーナ」</w:t>
      </w:r>
    </w:p>
    <w:p w14:paraId="4671635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&lt;cnT0114&gt;「菲娜」</w:t>
      </w:r>
    </w:p>
    <w:p w14:paraId="06FDA128" w14:textId="77777777" w:rsidR="00EC1FA3" w:rsidRPr="00EC1FA3" w:rsidRDefault="00EC1FA3" w:rsidP="00EC1FA3">
      <w:pPr>
        <w:pStyle w:val="a3"/>
        <w:rPr>
          <w:rFonts w:ascii="ＭＳ ゴシック" w:eastAsia="ＭＳ ゴシック" w:hAnsi="ＭＳ ゴシック" w:cs="ＭＳ ゴシック"/>
        </w:rPr>
      </w:pPr>
    </w:p>
    <w:p w14:paraId="4B1C421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【翠】</w:t>
      </w:r>
    </w:p>
    <w:p w14:paraId="1621306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&lt;jaT0115&gt;「暗いな～、そんなんじゃ彼女できないよ」</w:t>
      </w:r>
    </w:p>
    <w:p w14:paraId="124B6991" w14:textId="49F0A0FA"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&lt;cnT0115&gt;「</w:t>
      </w:r>
      <w:del w:id="143" w:author="hhh0578" w:date="2020-04-16T19:49:00Z">
        <w:r w:rsidRPr="00EC1FA3" w:rsidDel="00DA1CA7">
          <w:rPr>
            <w:rFonts w:ascii="DengXian" w:eastAsia="DengXian" w:hAnsi="DengXian" w:cs="ＭＳ ゴシック" w:hint="eastAsia"/>
            <w:lang w:eastAsia="zh-CN"/>
          </w:rPr>
          <w:delText>真没出息啊</w:delText>
        </w:r>
      </w:del>
      <w:ins w:id="144" w:author="hhh0578" w:date="2020-04-16T19:49:00Z">
        <w:r w:rsidR="009154BF">
          <w:rPr>
            <w:rFonts w:ascii="DengXian" w:eastAsia="DengXian" w:hAnsi="DengXian" w:cs="ＭＳ ゴシック" w:hint="eastAsia"/>
            <w:lang w:eastAsia="zh-CN"/>
          </w:rPr>
          <w:t>这么</w:t>
        </w:r>
      </w:ins>
      <w:ins w:id="145" w:author="hhh0578" w:date="2020-04-16T19:50:00Z">
        <w:r w:rsidR="009154BF">
          <w:rPr>
            <w:rFonts w:ascii="DengXian" w:eastAsia="DengXian" w:hAnsi="DengXian" w:cs="ＭＳ ゴシック" w:hint="eastAsia"/>
            <w:lang w:eastAsia="zh-CN"/>
          </w:rPr>
          <w:t>死气沉沉的</w:t>
        </w:r>
      </w:ins>
      <w:r w:rsidRPr="00EC1FA3">
        <w:rPr>
          <w:rFonts w:ascii="ＭＳ ゴシック" w:eastAsia="ＭＳ ゴシック" w:hAnsi="ＭＳ ゴシック" w:cs="ＭＳ ゴシック"/>
          <w:lang w:eastAsia="zh-CN"/>
        </w:rPr>
        <w:t>～</w:t>
      </w:r>
      <w:ins w:id="146" w:author="hhh0578" w:date="2020-04-16T19:49:00Z">
        <w:r w:rsidR="00D65E90">
          <w:rPr>
            <w:rFonts w:ascii="Microsoft YaHei" w:eastAsia="Microsoft YaHei" w:hAnsi="Microsoft YaHei" w:cs="Microsoft YaHei" w:hint="eastAsia"/>
            <w:lang w:eastAsia="zh-CN"/>
          </w:rPr>
          <w:t>你这样是要单身一辈子的</w:t>
        </w:r>
      </w:ins>
      <w:del w:id="147" w:author="hhh0578" w:date="2020-04-16T19:49:00Z">
        <w:r w:rsidRPr="00EC1FA3" w:rsidDel="00D65E90">
          <w:rPr>
            <w:rFonts w:ascii="ＭＳ ゴシック" w:eastAsia="ＭＳ ゴシック" w:hAnsi="ＭＳ ゴシック" w:cs="ＭＳ ゴシック"/>
            <w:lang w:eastAsia="zh-CN"/>
          </w:rPr>
          <w:delText>才不是她啦</w:delText>
        </w:r>
      </w:del>
      <w:r w:rsidRPr="00EC1FA3">
        <w:rPr>
          <w:rFonts w:ascii="ＭＳ ゴシック" w:eastAsia="ＭＳ ゴシック" w:hAnsi="ＭＳ ゴシック" w:cs="ＭＳ ゴシック"/>
          <w:lang w:eastAsia="zh-CN"/>
        </w:rPr>
        <w:t>」</w:t>
      </w:r>
    </w:p>
    <w:p w14:paraId="721D9A58" w14:textId="77777777" w:rsidR="00EC1FA3" w:rsidRPr="00EC1FA3" w:rsidRDefault="00EC1FA3" w:rsidP="00EC1FA3">
      <w:pPr>
        <w:pStyle w:val="a3"/>
        <w:rPr>
          <w:rFonts w:ascii="ＭＳ ゴシック" w:eastAsia="ＭＳ ゴシック" w:hAnsi="ＭＳ ゴシック" w:cs="ＭＳ ゴシック"/>
          <w:lang w:eastAsia="zh-CN"/>
        </w:rPr>
      </w:pPr>
    </w:p>
    <w:p w14:paraId="74B7046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2C31972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&lt;jaT0116&gt;「んじゃ俺なの？」</w:t>
      </w:r>
    </w:p>
    <w:p w14:paraId="058066A6" w14:textId="7AF6B1A2"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&lt;cnT0116&gt;「</w:t>
      </w:r>
      <w:ins w:id="148" w:author="hhh0578" w:date="2020-04-16T19:50:00Z">
        <w:r w:rsidR="009D6DF5">
          <w:rPr>
            <w:rFonts w:ascii="DengXian" w:eastAsia="DengXian" w:hAnsi="DengXian" w:cs="ＭＳ ゴシック" w:hint="eastAsia"/>
            <w:lang w:eastAsia="zh-CN"/>
          </w:rPr>
          <w:t>那</w:t>
        </w:r>
      </w:ins>
      <w:r w:rsidRPr="00EC1FA3">
        <w:rPr>
          <w:rFonts w:ascii="Microsoft YaHei" w:eastAsia="Microsoft YaHei" w:hAnsi="Microsoft YaHei" w:cs="Microsoft YaHei" w:hint="eastAsia"/>
          <w:lang w:eastAsia="zh-CN"/>
        </w:rPr>
        <w:t>还</w:t>
      </w:r>
      <w:r w:rsidRPr="00EC1FA3">
        <w:rPr>
          <w:rFonts w:ascii="ＭＳ ゴシック" w:eastAsia="ＭＳ ゴシック" w:hAnsi="ＭＳ ゴシック" w:cs="ＭＳ ゴシック" w:hint="eastAsia"/>
          <w:lang w:eastAsia="zh-CN"/>
        </w:rPr>
        <w:t>能是我？」</w:t>
      </w:r>
    </w:p>
    <w:p w14:paraId="29EE999D" w14:textId="77777777" w:rsidR="00EC1FA3" w:rsidRPr="00EC1FA3" w:rsidRDefault="00EC1FA3" w:rsidP="00EC1FA3">
      <w:pPr>
        <w:pStyle w:val="a3"/>
        <w:rPr>
          <w:rFonts w:ascii="ＭＳ ゴシック" w:eastAsia="ＭＳ ゴシック" w:hAnsi="ＭＳ ゴシック" w:cs="ＭＳ ゴシック"/>
          <w:lang w:eastAsia="zh-CN"/>
        </w:rPr>
      </w:pPr>
    </w:p>
    <w:p w14:paraId="4187F56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【翠】</w:t>
      </w:r>
    </w:p>
    <w:p w14:paraId="17DF24D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&lt;jaT0117&gt;「せいか～い」</w:t>
      </w:r>
    </w:p>
    <w:p w14:paraId="66947E6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&lt;cnT0117&gt;「没～</w:t>
      </w:r>
      <w:r w:rsidRPr="00EC1FA3">
        <w:rPr>
          <w:rFonts w:ascii="Microsoft YaHei" w:eastAsia="Microsoft YaHei" w:hAnsi="Microsoft YaHei" w:cs="Microsoft YaHei" w:hint="eastAsia"/>
        </w:rPr>
        <w:t>错</w:t>
      </w:r>
      <w:r w:rsidRPr="00EC1FA3">
        <w:rPr>
          <w:rFonts w:ascii="ＭＳ ゴシック" w:eastAsia="ＭＳ ゴシック" w:hAnsi="ＭＳ ゴシック" w:cs="ＭＳ ゴシック" w:hint="eastAsia"/>
        </w:rPr>
        <w:t>」</w:t>
      </w:r>
    </w:p>
    <w:p w14:paraId="69C227C2" w14:textId="77777777" w:rsidR="00EC1FA3" w:rsidRPr="00EC1FA3" w:rsidRDefault="00EC1FA3" w:rsidP="00EC1FA3">
      <w:pPr>
        <w:pStyle w:val="a3"/>
        <w:rPr>
          <w:rFonts w:ascii="ＭＳ ゴシック" w:eastAsia="ＭＳ ゴシック" w:hAnsi="ＭＳ ゴシック" w:cs="ＭＳ ゴシック"/>
        </w:rPr>
      </w:pPr>
    </w:p>
    <w:p w14:paraId="587C1E5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2CA583F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&lt;jaT0118&gt;「何でまた？」</w:t>
      </w:r>
    </w:p>
    <w:p w14:paraId="64C38A3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&lt;cnT0118&gt;「又有什么事？」</w:t>
      </w:r>
    </w:p>
    <w:p w14:paraId="3C996B3E" w14:textId="77777777" w:rsidR="00EC1FA3" w:rsidRPr="00EC1FA3" w:rsidRDefault="00EC1FA3" w:rsidP="00EC1FA3">
      <w:pPr>
        <w:pStyle w:val="a3"/>
        <w:rPr>
          <w:rFonts w:ascii="ＭＳ ゴシック" w:eastAsia="ＭＳ ゴシック" w:hAnsi="ＭＳ ゴシック" w:cs="ＭＳ ゴシック"/>
        </w:rPr>
      </w:pPr>
    </w:p>
    <w:p w14:paraId="64B4038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【翠】</w:t>
      </w:r>
    </w:p>
    <w:p w14:paraId="68F7983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&lt;jaT0119&gt;「見たんですよ、遠山さんはバッチリと」</w:t>
      </w:r>
    </w:p>
    <w:p w14:paraId="7D96ADAC" w14:textId="3B6A62E8"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&lt;cnT0119&gt;「我看</w:t>
      </w:r>
      <w:r w:rsidRPr="00EC1FA3">
        <w:rPr>
          <w:rFonts w:ascii="Microsoft YaHei" w:eastAsia="Microsoft YaHei" w:hAnsi="Microsoft YaHei" w:cs="Microsoft YaHei" w:hint="eastAsia"/>
          <w:lang w:eastAsia="zh-CN"/>
        </w:rPr>
        <w:t>见</w:t>
      </w:r>
      <w:r w:rsidRPr="00EC1FA3">
        <w:rPr>
          <w:rFonts w:ascii="ＭＳ ゴシック" w:eastAsia="ＭＳ ゴシック" w:hAnsi="ＭＳ ゴシック" w:cs="ＭＳ ゴシック" w:hint="eastAsia"/>
          <w:lang w:eastAsia="zh-CN"/>
        </w:rPr>
        <w:t>了哦，</w:t>
      </w:r>
      <w:ins w:id="149" w:author="hhh0578" w:date="2020-04-16T19:50:00Z">
        <w:r w:rsidR="008810C6">
          <w:rPr>
            <w:rFonts w:ascii="ＭＳ ゴシック" w:eastAsia="DengXian" w:hAnsi="ＭＳ ゴシック" w:cs="ＭＳ ゴシック" w:hint="eastAsia"/>
            <w:lang w:eastAsia="zh-CN"/>
          </w:rPr>
          <w:t>本人</w:t>
        </w:r>
      </w:ins>
      <w:del w:id="150" w:author="hhh0578" w:date="2020-04-16T19:50:00Z">
        <w:r w:rsidRPr="00EC1FA3" w:rsidDel="008810C6">
          <w:rPr>
            <w:rFonts w:ascii="Microsoft YaHei" w:eastAsia="Microsoft YaHei" w:hAnsi="Microsoft YaHei" w:cs="Microsoft YaHei" w:hint="eastAsia"/>
            <w:lang w:eastAsia="zh-CN"/>
          </w:rPr>
          <w:delText>远</w:delText>
        </w:r>
        <w:r w:rsidRPr="00EC1FA3" w:rsidDel="008810C6">
          <w:rPr>
            <w:rFonts w:ascii="ＭＳ ゴシック" w:eastAsia="ＭＳ ゴシック" w:hAnsi="ＭＳ ゴシック" w:cs="ＭＳ ゴシック" w:hint="eastAsia"/>
            <w:lang w:eastAsia="zh-CN"/>
          </w:rPr>
          <w:delText>山</w:delText>
        </w:r>
      </w:del>
      <w:r w:rsidRPr="00EC1FA3">
        <w:rPr>
          <w:rFonts w:ascii="ＭＳ ゴシック" w:eastAsia="ＭＳ ゴシック" w:hAnsi="ＭＳ ゴシック" w:cs="ＭＳ ゴシック" w:hint="eastAsia"/>
          <w:lang w:eastAsia="zh-CN"/>
        </w:rPr>
        <w:t>看得非常清楚」</w:t>
      </w:r>
    </w:p>
    <w:p w14:paraId="189194D3" w14:textId="77777777" w:rsidR="00EC1FA3" w:rsidRPr="00EC1FA3" w:rsidRDefault="00EC1FA3" w:rsidP="00EC1FA3">
      <w:pPr>
        <w:pStyle w:val="a3"/>
        <w:rPr>
          <w:rFonts w:ascii="ＭＳ ゴシック" w:eastAsia="ＭＳ ゴシック" w:hAnsi="ＭＳ ゴシック" w:cs="ＭＳ ゴシック"/>
          <w:lang w:eastAsia="zh-CN"/>
        </w:rPr>
      </w:pPr>
    </w:p>
    <w:p w14:paraId="2407278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4183A3A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&lt;jaT0120&gt;……まさか。</w:t>
      </w:r>
    </w:p>
    <w:p w14:paraId="722A406A" w14:textId="6C7E621F"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&lt;cnT0120&gt;……</w:t>
      </w:r>
      <w:ins w:id="151" w:author="hhh0578" w:date="2020-04-16T19:50:00Z">
        <w:r w:rsidR="005A3DE2">
          <w:rPr>
            <w:rFonts w:ascii="DengXian" w:eastAsia="DengXian" w:hAnsi="DengXian" w:cs="Microsoft YaHei" w:hint="eastAsia"/>
            <w:lang w:eastAsia="zh-CN"/>
          </w:rPr>
          <w:t>不会吧</w:t>
        </w:r>
      </w:ins>
      <w:del w:id="152" w:author="hhh0578" w:date="2020-04-16T19:50:00Z">
        <w:r w:rsidRPr="00EC1FA3" w:rsidDel="005A3DE2">
          <w:rPr>
            <w:rFonts w:ascii="Microsoft YaHei" w:eastAsia="Microsoft YaHei" w:hAnsi="Microsoft YaHei" w:cs="Microsoft YaHei" w:hint="eastAsia"/>
          </w:rPr>
          <w:delText>难</w:delText>
        </w:r>
        <w:r w:rsidRPr="00EC1FA3" w:rsidDel="005A3DE2">
          <w:rPr>
            <w:rFonts w:ascii="ＭＳ ゴシック" w:eastAsia="ＭＳ ゴシック" w:hAnsi="ＭＳ ゴシック" w:cs="ＭＳ ゴシック" w:hint="eastAsia"/>
          </w:rPr>
          <w:delText>道</w:delText>
        </w:r>
        <w:r w:rsidRPr="00EC1FA3" w:rsidDel="002539AE">
          <w:rPr>
            <w:rFonts w:ascii="Microsoft YaHei" w:eastAsia="Microsoft YaHei" w:hAnsi="Microsoft YaHei" w:cs="Microsoft YaHei" w:hint="eastAsia"/>
          </w:rPr>
          <w:delText>书</w:delText>
        </w:r>
      </w:del>
      <w:r w:rsidRPr="00EC1FA3">
        <w:rPr>
          <w:rFonts w:ascii="ＭＳ ゴシック" w:eastAsia="ＭＳ ゴシック" w:hAnsi="ＭＳ ゴシック" w:cs="ＭＳ ゴシック" w:hint="eastAsia"/>
        </w:rPr>
        <w:t>。</w:t>
      </w:r>
    </w:p>
    <w:p w14:paraId="59F62149" w14:textId="77777777" w:rsidR="00EC1FA3" w:rsidRPr="00EC1FA3" w:rsidRDefault="00EC1FA3" w:rsidP="00EC1FA3">
      <w:pPr>
        <w:pStyle w:val="a3"/>
        <w:rPr>
          <w:rFonts w:ascii="ＭＳ ゴシック" w:eastAsia="ＭＳ ゴシック" w:hAnsi="ＭＳ ゴシック" w:cs="ＭＳ ゴシック"/>
        </w:rPr>
      </w:pPr>
    </w:p>
    <w:p w14:paraId="5267D43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【翠】</w:t>
      </w:r>
    </w:p>
    <w:p w14:paraId="74464FD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&lt;jaT0121&gt;「朝霧君がかわいい女の子と歩いてるの」</w:t>
      </w:r>
    </w:p>
    <w:p w14:paraId="4872254D"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&lt;cnT0121&gt;「朝</w:t>
      </w:r>
      <w:r w:rsidRPr="00EC1FA3">
        <w:rPr>
          <w:rFonts w:ascii="Microsoft YaHei" w:eastAsia="Microsoft YaHei" w:hAnsi="Microsoft YaHei" w:cs="Microsoft YaHei" w:hint="eastAsia"/>
          <w:lang w:eastAsia="zh-CN"/>
        </w:rPr>
        <w:t>雾</w:t>
      </w:r>
      <w:r w:rsidRPr="00EC1FA3">
        <w:rPr>
          <w:rFonts w:ascii="ＭＳ ゴシック" w:eastAsia="ＭＳ ゴシック" w:hAnsi="ＭＳ ゴシック" w:cs="ＭＳ ゴシック" w:hint="eastAsia"/>
          <w:lang w:eastAsia="zh-CN"/>
        </w:rPr>
        <w:t>同学和可</w:t>
      </w:r>
      <w:r w:rsidRPr="00EC1FA3">
        <w:rPr>
          <w:rFonts w:ascii="Microsoft YaHei" w:eastAsia="Microsoft YaHei" w:hAnsi="Microsoft YaHei" w:cs="Microsoft YaHei" w:hint="eastAsia"/>
          <w:lang w:eastAsia="zh-CN"/>
        </w:rPr>
        <w:t>爱</w:t>
      </w:r>
      <w:r w:rsidRPr="00EC1FA3">
        <w:rPr>
          <w:rFonts w:ascii="ＭＳ ゴシック" w:eastAsia="ＭＳ ゴシック" w:hAnsi="ＭＳ ゴシック" w:cs="ＭＳ ゴシック" w:hint="eastAsia"/>
          <w:lang w:eastAsia="zh-CN"/>
        </w:rPr>
        <w:t>的女孩子走在一起」</w:t>
      </w:r>
    </w:p>
    <w:p w14:paraId="5E0DE359" w14:textId="77777777" w:rsidR="00EC1FA3" w:rsidRPr="00EC1FA3" w:rsidRDefault="00EC1FA3" w:rsidP="00EC1FA3">
      <w:pPr>
        <w:pStyle w:val="a3"/>
        <w:rPr>
          <w:rFonts w:ascii="ＭＳ ゴシック" w:eastAsia="ＭＳ ゴシック" w:hAnsi="ＭＳ ゴシック" w:cs="ＭＳ ゴシック"/>
          <w:lang w:eastAsia="zh-CN"/>
        </w:rPr>
      </w:pPr>
    </w:p>
    <w:p w14:paraId="55D7A82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4D5A72F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&lt;jaT0122&gt;「ぐっ」</w:t>
      </w:r>
    </w:p>
    <w:p w14:paraId="21F9AB0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&lt;cnT0122&gt;「咕」</w:t>
      </w:r>
    </w:p>
    <w:p w14:paraId="0221F219" w14:textId="77777777" w:rsidR="00EC1FA3" w:rsidRPr="00EC1FA3" w:rsidRDefault="00EC1FA3" w:rsidP="00EC1FA3">
      <w:pPr>
        <w:pStyle w:val="a3"/>
        <w:rPr>
          <w:rFonts w:ascii="ＭＳ ゴシック" w:eastAsia="ＭＳ ゴシック" w:hAnsi="ＭＳ ゴシック" w:cs="ＭＳ ゴシック"/>
        </w:rPr>
      </w:pPr>
    </w:p>
    <w:p w14:paraId="6B516D6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2DDF6E8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&lt;jaT0123&gt;俺の反応を見て教室がざわめく。</w:t>
      </w:r>
    </w:p>
    <w:p w14:paraId="6F9FF48D"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&lt;cnT0123&gt;看</w:t>
      </w:r>
      <w:r w:rsidRPr="00EC1FA3">
        <w:rPr>
          <w:rFonts w:ascii="Microsoft YaHei" w:eastAsia="Microsoft YaHei" w:hAnsi="Microsoft YaHei" w:cs="Microsoft YaHei" w:hint="eastAsia"/>
          <w:lang w:eastAsia="zh-CN"/>
        </w:rPr>
        <w:t>见</w:t>
      </w:r>
      <w:r w:rsidRPr="00EC1FA3">
        <w:rPr>
          <w:rFonts w:ascii="ＭＳ ゴシック" w:eastAsia="ＭＳ ゴシック" w:hAnsi="ＭＳ ゴシック" w:cs="ＭＳ ゴシック" w:hint="eastAsia"/>
          <w:lang w:eastAsia="zh-CN"/>
        </w:rPr>
        <w:t>我的反</w:t>
      </w:r>
      <w:r w:rsidRPr="00EC1FA3">
        <w:rPr>
          <w:rFonts w:ascii="Microsoft YaHei" w:eastAsia="Microsoft YaHei" w:hAnsi="Microsoft YaHei" w:cs="Microsoft YaHei" w:hint="eastAsia"/>
          <w:lang w:eastAsia="zh-CN"/>
        </w:rPr>
        <w:t>应</w:t>
      </w:r>
      <w:r w:rsidRPr="00EC1FA3">
        <w:rPr>
          <w:rFonts w:ascii="ＭＳ ゴシック" w:eastAsia="ＭＳ ゴシック" w:hAnsi="ＭＳ ゴシック" w:cs="ＭＳ ゴシック" w:hint="eastAsia"/>
          <w:lang w:eastAsia="zh-CN"/>
        </w:rPr>
        <w:t>，教室内喧</w:t>
      </w:r>
      <w:r w:rsidRPr="00EC1FA3">
        <w:rPr>
          <w:rFonts w:ascii="Microsoft YaHei" w:eastAsia="Microsoft YaHei" w:hAnsi="Microsoft YaHei" w:cs="Microsoft YaHei" w:hint="eastAsia"/>
          <w:lang w:eastAsia="zh-CN"/>
        </w:rPr>
        <w:t>闹</w:t>
      </w:r>
      <w:r w:rsidRPr="00EC1FA3">
        <w:rPr>
          <w:rFonts w:ascii="ＭＳ ゴシック" w:eastAsia="ＭＳ ゴシック" w:hAnsi="ＭＳ ゴシック" w:cs="ＭＳ ゴシック" w:hint="eastAsia"/>
          <w:lang w:eastAsia="zh-CN"/>
        </w:rPr>
        <w:t>起来。</w:t>
      </w:r>
    </w:p>
    <w:p w14:paraId="6675B84F" w14:textId="77777777" w:rsidR="00EC1FA3" w:rsidRPr="00EC1FA3" w:rsidRDefault="00EC1FA3" w:rsidP="00EC1FA3">
      <w:pPr>
        <w:pStyle w:val="a3"/>
        <w:rPr>
          <w:rFonts w:ascii="ＭＳ ゴシック" w:eastAsia="ＭＳ ゴシック" w:hAnsi="ＭＳ ゴシック" w:cs="ＭＳ ゴシック"/>
          <w:lang w:eastAsia="zh-CN"/>
        </w:rPr>
      </w:pPr>
    </w:p>
    <w:p w14:paraId="4D2CAEE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【菜月】</w:t>
      </w:r>
    </w:p>
    <w:p w14:paraId="463EA59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&lt;jaT0124&gt;「まさか達哉がねぇ……」</w:t>
      </w:r>
    </w:p>
    <w:p w14:paraId="6C636B3E"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&lt;cnT0124&gt;「没想到啊没想到……」</w:t>
      </w:r>
    </w:p>
    <w:p w14:paraId="3D161E1D" w14:textId="77777777" w:rsidR="00EC1FA3" w:rsidRPr="00EC1FA3" w:rsidRDefault="00EC1FA3" w:rsidP="00EC1FA3">
      <w:pPr>
        <w:pStyle w:val="a3"/>
        <w:rPr>
          <w:rFonts w:ascii="ＭＳ ゴシック" w:eastAsia="ＭＳ ゴシック" w:hAnsi="ＭＳ ゴシック" w:cs="ＭＳ ゴシック"/>
          <w:lang w:eastAsia="zh-CN"/>
        </w:rPr>
      </w:pPr>
    </w:p>
    <w:p w14:paraId="148E0A4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282D84D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&lt;jaT0125&gt;げんなりした顔で菜月も寄ってきた。</w:t>
      </w:r>
    </w:p>
    <w:p w14:paraId="754ECCCD" w14:textId="0DE76536"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&lt;cnT0125&gt;</w:t>
      </w:r>
      <w:del w:id="153" w:author="hhh0578" w:date="2020-04-16T19:52:00Z">
        <w:r w:rsidRPr="00EC1FA3" w:rsidDel="00B444E1">
          <w:rPr>
            <w:rFonts w:ascii="ＭＳ ゴシック" w:eastAsia="ＭＳ ゴシック" w:hAnsi="ＭＳ ゴシック" w:cs="ＭＳ ゴシック"/>
            <w:lang w:eastAsia="zh-CN"/>
          </w:rPr>
          <w:delText>一</w:delText>
        </w:r>
        <w:r w:rsidRPr="00EC1FA3" w:rsidDel="00B444E1">
          <w:rPr>
            <w:rFonts w:ascii="Microsoft YaHei" w:eastAsia="Microsoft YaHei" w:hAnsi="Microsoft YaHei" w:cs="Microsoft YaHei" w:hint="eastAsia"/>
            <w:lang w:eastAsia="zh-CN"/>
          </w:rPr>
          <w:delText>脸</w:delText>
        </w:r>
        <w:r w:rsidRPr="00EC1FA3" w:rsidDel="00B444E1">
          <w:rPr>
            <w:rFonts w:ascii="ＭＳ ゴシック" w:eastAsia="ＭＳ ゴシック" w:hAnsi="ＭＳ ゴシック" w:cs="ＭＳ ゴシック" w:hint="eastAsia"/>
            <w:lang w:eastAsia="zh-CN"/>
          </w:rPr>
          <w:delText>嫌弃</w:delText>
        </w:r>
        <w:r w:rsidRPr="00EC1FA3" w:rsidDel="0003587E">
          <w:rPr>
            <w:rFonts w:ascii="ＭＳ ゴシック" w:eastAsia="ＭＳ ゴシック" w:hAnsi="ＭＳ ゴシック" w:cs="ＭＳ ゴシック" w:hint="eastAsia"/>
            <w:lang w:eastAsia="zh-CN"/>
          </w:rPr>
          <w:delText>地</w:delText>
        </w:r>
      </w:del>
      <w:r w:rsidRPr="00EC1FA3">
        <w:rPr>
          <w:rFonts w:ascii="ＭＳ ゴシック" w:eastAsia="ＭＳ ゴシック" w:hAnsi="ＭＳ ゴシック" w:cs="ＭＳ ゴシック" w:hint="eastAsia"/>
          <w:lang w:eastAsia="zh-CN"/>
        </w:rPr>
        <w:t>菜月</w:t>
      </w:r>
      <w:ins w:id="154" w:author="hhh0578" w:date="2020-04-16T19:52:00Z">
        <w:r w:rsidR="00B444E1">
          <w:rPr>
            <w:rFonts w:ascii="DengXian" w:eastAsia="DengXian" w:hAnsi="DengXian" w:cs="ＭＳ ゴシック" w:hint="eastAsia"/>
            <w:lang w:eastAsia="zh-CN"/>
          </w:rPr>
          <w:t>满脸疲惫</w:t>
        </w:r>
      </w:ins>
      <w:r w:rsidRPr="00EC1FA3">
        <w:rPr>
          <w:rFonts w:ascii="ＭＳ ゴシック" w:eastAsia="ＭＳ ゴシック" w:hAnsi="ＭＳ ゴシック" w:cs="ＭＳ ゴシック" w:hint="eastAsia"/>
          <w:lang w:eastAsia="zh-CN"/>
        </w:rPr>
        <w:t>也靠了</w:t>
      </w:r>
      <w:r w:rsidRPr="00EC1FA3">
        <w:rPr>
          <w:rFonts w:ascii="Microsoft YaHei" w:eastAsia="Microsoft YaHei" w:hAnsi="Microsoft YaHei" w:cs="Microsoft YaHei" w:hint="eastAsia"/>
          <w:lang w:eastAsia="zh-CN"/>
        </w:rPr>
        <w:t>过</w:t>
      </w:r>
      <w:r w:rsidRPr="00EC1FA3">
        <w:rPr>
          <w:rFonts w:ascii="ＭＳ ゴシック" w:eastAsia="ＭＳ ゴシック" w:hAnsi="ＭＳ ゴシック" w:cs="ＭＳ ゴシック" w:hint="eastAsia"/>
          <w:lang w:eastAsia="zh-CN"/>
        </w:rPr>
        <w:t>来。</w:t>
      </w:r>
    </w:p>
    <w:p w14:paraId="6B13CF5A" w14:textId="77777777" w:rsidR="00EC1FA3" w:rsidRPr="00EC1FA3" w:rsidRDefault="00EC1FA3" w:rsidP="00EC1FA3">
      <w:pPr>
        <w:pStyle w:val="a3"/>
        <w:rPr>
          <w:rFonts w:ascii="ＭＳ ゴシック" w:eastAsia="ＭＳ ゴシック" w:hAnsi="ＭＳ ゴシック" w:cs="ＭＳ ゴシック"/>
          <w:lang w:eastAsia="zh-CN"/>
        </w:rPr>
      </w:pPr>
    </w:p>
    <w:p w14:paraId="7206ABB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【翠】</w:t>
      </w:r>
    </w:p>
    <w:p w14:paraId="04F5E38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&lt;jaT0126&gt;「ホラ、見間違いじゃなかったでしょ？」</w:t>
      </w:r>
    </w:p>
    <w:p w14:paraId="68272C87"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&lt;cnT0126&gt;「</w:t>
      </w:r>
      <w:r w:rsidRPr="00EC1FA3">
        <w:rPr>
          <w:rFonts w:ascii="Microsoft YaHei" w:eastAsia="Microsoft YaHei" w:hAnsi="Microsoft YaHei" w:cs="Microsoft YaHei" w:hint="eastAsia"/>
          <w:lang w:eastAsia="zh-CN"/>
        </w:rPr>
        <w:t>对</w:t>
      </w:r>
      <w:r w:rsidRPr="00EC1FA3">
        <w:rPr>
          <w:rFonts w:ascii="ＭＳ ゴシック" w:eastAsia="ＭＳ ゴシック" w:hAnsi="ＭＳ ゴシック" w:cs="ＭＳ ゴシック" w:hint="eastAsia"/>
          <w:lang w:eastAsia="zh-CN"/>
        </w:rPr>
        <w:t>吧，根本没有看</w:t>
      </w:r>
      <w:r w:rsidRPr="00EC1FA3">
        <w:rPr>
          <w:rFonts w:ascii="Microsoft YaHei" w:eastAsia="Microsoft YaHei" w:hAnsi="Microsoft YaHei" w:cs="Microsoft YaHei" w:hint="eastAsia"/>
          <w:lang w:eastAsia="zh-CN"/>
        </w:rPr>
        <w:t>错</w:t>
      </w:r>
      <w:r w:rsidRPr="00EC1FA3">
        <w:rPr>
          <w:rFonts w:ascii="ＭＳ ゴシック" w:eastAsia="ＭＳ ゴシック" w:hAnsi="ＭＳ ゴシック" w:cs="ＭＳ ゴシック" w:hint="eastAsia"/>
          <w:lang w:eastAsia="zh-CN"/>
        </w:rPr>
        <w:t>吧？」</w:t>
      </w:r>
    </w:p>
    <w:p w14:paraId="41E41980" w14:textId="77777777" w:rsidR="00EC1FA3" w:rsidRPr="00EC1FA3" w:rsidRDefault="00EC1FA3" w:rsidP="00EC1FA3">
      <w:pPr>
        <w:pStyle w:val="a3"/>
        <w:rPr>
          <w:rFonts w:ascii="ＭＳ ゴシック" w:eastAsia="ＭＳ ゴシック" w:hAnsi="ＭＳ ゴシック" w:cs="ＭＳ ゴシック"/>
          <w:lang w:eastAsia="zh-CN"/>
        </w:rPr>
      </w:pPr>
    </w:p>
    <w:p w14:paraId="66B310E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7E9C39B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&lt;jaT0127&gt;などと菜月に対し胸を反らす遠山。</w:t>
      </w:r>
    </w:p>
    <w:p w14:paraId="4A602755"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&lt;cnT0127&gt;</w:t>
      </w:r>
      <w:r w:rsidRPr="00EC1FA3">
        <w:rPr>
          <w:rFonts w:ascii="Microsoft YaHei" w:eastAsia="Microsoft YaHei" w:hAnsi="Microsoft YaHei" w:cs="Microsoft YaHei" w:hint="eastAsia"/>
          <w:lang w:eastAsia="zh-CN"/>
        </w:rPr>
        <w:t>说</w:t>
      </w:r>
      <w:r w:rsidRPr="00EC1FA3">
        <w:rPr>
          <w:rFonts w:ascii="ＭＳ ゴシック" w:eastAsia="ＭＳ ゴシック" w:hAnsi="ＭＳ ゴシック" w:cs="ＭＳ ゴシック" w:hint="eastAsia"/>
          <w:lang w:eastAsia="zh-CN"/>
        </w:rPr>
        <w:t>着，</w:t>
      </w:r>
      <w:r w:rsidRPr="00EC1FA3">
        <w:rPr>
          <w:rFonts w:ascii="Microsoft YaHei" w:eastAsia="Microsoft YaHei" w:hAnsi="Microsoft YaHei" w:cs="Microsoft YaHei" w:hint="eastAsia"/>
          <w:lang w:eastAsia="zh-CN"/>
        </w:rPr>
        <w:t>远</w:t>
      </w:r>
      <w:r w:rsidRPr="00EC1FA3">
        <w:rPr>
          <w:rFonts w:ascii="ＭＳ ゴシック" w:eastAsia="ＭＳ ゴシック" w:hAnsi="ＭＳ ゴシック" w:cs="ＭＳ ゴシック" w:hint="eastAsia"/>
          <w:lang w:eastAsia="zh-CN"/>
        </w:rPr>
        <w:t>山</w:t>
      </w:r>
      <w:r w:rsidRPr="00EC1FA3">
        <w:rPr>
          <w:rFonts w:ascii="Microsoft YaHei" w:eastAsia="Microsoft YaHei" w:hAnsi="Microsoft YaHei" w:cs="Microsoft YaHei" w:hint="eastAsia"/>
          <w:lang w:eastAsia="zh-CN"/>
        </w:rPr>
        <w:t>对</w:t>
      </w:r>
      <w:r w:rsidRPr="00EC1FA3">
        <w:rPr>
          <w:rFonts w:ascii="ＭＳ ゴシック" w:eastAsia="ＭＳ ゴシック" w:hAnsi="ＭＳ ゴシック" w:cs="ＭＳ ゴシック" w:hint="eastAsia"/>
          <w:lang w:eastAsia="zh-CN"/>
        </w:rPr>
        <w:t>菜月挺起胸膛。</w:t>
      </w:r>
    </w:p>
    <w:p w14:paraId="65D1C4B7" w14:textId="77777777" w:rsidR="00EC1FA3" w:rsidRPr="00EC1FA3" w:rsidRDefault="00EC1FA3" w:rsidP="00EC1FA3">
      <w:pPr>
        <w:pStyle w:val="a3"/>
        <w:rPr>
          <w:rFonts w:ascii="ＭＳ ゴシック" w:eastAsia="ＭＳ ゴシック" w:hAnsi="ＭＳ ゴシック" w:cs="ＭＳ ゴシック"/>
          <w:lang w:eastAsia="zh-CN"/>
        </w:rPr>
      </w:pPr>
    </w:p>
    <w:p w14:paraId="3B747C5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7ED309F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&lt;jaT0128&gt;どうやら、俺が来る前にひと悶着あったらしい。</w:t>
      </w:r>
    </w:p>
    <w:p w14:paraId="01324C4F" w14:textId="0EB5D9C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lastRenderedPageBreak/>
        <w:t>&lt;cnT0128&gt;看来在我来之前已</w:t>
      </w:r>
      <w:r w:rsidRPr="00EC1FA3">
        <w:rPr>
          <w:rFonts w:ascii="Microsoft YaHei" w:eastAsia="Microsoft YaHei" w:hAnsi="Microsoft YaHei" w:cs="Microsoft YaHei" w:hint="eastAsia"/>
          <w:lang w:eastAsia="zh-CN"/>
        </w:rPr>
        <w:t>经</w:t>
      </w:r>
      <w:ins w:id="155" w:author="hhh0578" w:date="2020-04-16T19:53:00Z">
        <w:r w:rsidR="00B444E1">
          <w:rPr>
            <w:rFonts w:ascii="ＭＳ ゴシック" w:eastAsia="DengXian" w:hAnsi="ＭＳ ゴシック" w:cs="ＭＳ ゴシック" w:hint="eastAsia"/>
            <w:lang w:eastAsia="zh-CN"/>
          </w:rPr>
          <w:t>纠缠了很久</w:t>
        </w:r>
      </w:ins>
      <w:del w:id="156" w:author="hhh0578" w:date="2020-04-16T19:52:00Z">
        <w:r w:rsidRPr="00EC1FA3" w:rsidDel="00B444E1">
          <w:rPr>
            <w:rFonts w:ascii="ＭＳ ゴシック" w:eastAsia="ＭＳ ゴシック" w:hAnsi="ＭＳ ゴシック" w:cs="ＭＳ ゴシック" w:hint="eastAsia"/>
            <w:lang w:eastAsia="zh-CN"/>
          </w:rPr>
          <w:delText>有</w:delText>
        </w:r>
        <w:r w:rsidRPr="00EC1FA3" w:rsidDel="00B444E1">
          <w:rPr>
            <w:rFonts w:ascii="Microsoft YaHei" w:eastAsia="Microsoft YaHei" w:hAnsi="Microsoft YaHei" w:cs="Microsoft YaHei" w:hint="eastAsia"/>
            <w:lang w:eastAsia="zh-CN"/>
          </w:rPr>
          <w:delText>过</w:delText>
        </w:r>
        <w:r w:rsidRPr="00EC1FA3" w:rsidDel="00B444E1">
          <w:rPr>
            <w:rFonts w:ascii="ＭＳ ゴシック" w:eastAsia="ＭＳ ゴシック" w:hAnsi="ＭＳ ゴシック" w:cs="ＭＳ ゴシック" w:hint="eastAsia"/>
            <w:lang w:eastAsia="zh-CN"/>
          </w:rPr>
          <w:delText>争</w:delText>
        </w:r>
        <w:r w:rsidRPr="00EC1FA3" w:rsidDel="00B444E1">
          <w:rPr>
            <w:rFonts w:ascii="Microsoft YaHei" w:eastAsia="Microsoft YaHei" w:hAnsi="Microsoft YaHei" w:cs="Microsoft YaHei" w:hint="eastAsia"/>
            <w:lang w:eastAsia="zh-CN"/>
          </w:rPr>
          <w:delText>执</w:delText>
        </w:r>
        <w:r w:rsidRPr="00EC1FA3" w:rsidDel="00B444E1">
          <w:rPr>
            <w:rFonts w:ascii="ＭＳ ゴシック" w:eastAsia="ＭＳ ゴシック" w:hAnsi="ＭＳ ゴシック" w:cs="ＭＳ ゴシック" w:hint="eastAsia"/>
            <w:lang w:eastAsia="zh-CN"/>
          </w:rPr>
          <w:delText>了</w:delText>
        </w:r>
      </w:del>
      <w:r w:rsidRPr="00EC1FA3">
        <w:rPr>
          <w:rFonts w:ascii="ＭＳ ゴシック" w:eastAsia="ＭＳ ゴシック" w:hAnsi="ＭＳ ゴシック" w:cs="ＭＳ ゴシック" w:hint="eastAsia"/>
          <w:lang w:eastAsia="zh-CN"/>
        </w:rPr>
        <w:t>。</w:t>
      </w:r>
    </w:p>
    <w:p w14:paraId="01A624AE" w14:textId="77777777" w:rsidR="00EC1FA3" w:rsidRPr="00EC1FA3" w:rsidRDefault="00EC1FA3" w:rsidP="00EC1FA3">
      <w:pPr>
        <w:pStyle w:val="a3"/>
        <w:rPr>
          <w:rFonts w:ascii="ＭＳ ゴシック" w:eastAsia="ＭＳ ゴシック" w:hAnsi="ＭＳ ゴシック" w:cs="ＭＳ ゴシック"/>
          <w:lang w:eastAsia="zh-CN"/>
        </w:rPr>
      </w:pPr>
    </w:p>
    <w:p w14:paraId="5DD9E09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【フィーナ】</w:t>
      </w:r>
    </w:p>
    <w:p w14:paraId="0A8A84E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&lt;jaT0129&gt;「人気者は大変ね」</w:t>
      </w:r>
    </w:p>
    <w:p w14:paraId="7F19039A"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&lt;cnT0129&gt;「受</w:t>
      </w:r>
      <w:r w:rsidRPr="00EC1FA3">
        <w:rPr>
          <w:rFonts w:ascii="Microsoft YaHei" w:eastAsia="Microsoft YaHei" w:hAnsi="Microsoft YaHei" w:cs="Microsoft YaHei" w:hint="eastAsia"/>
          <w:lang w:eastAsia="zh-CN"/>
        </w:rPr>
        <w:t>欢</w:t>
      </w:r>
      <w:r w:rsidRPr="00EC1FA3">
        <w:rPr>
          <w:rFonts w:ascii="ＭＳ ゴシック" w:eastAsia="ＭＳ ゴシック" w:hAnsi="ＭＳ ゴシック" w:cs="ＭＳ ゴシック" w:hint="eastAsia"/>
          <w:lang w:eastAsia="zh-CN"/>
        </w:rPr>
        <w:t>迎真是麻</w:t>
      </w:r>
      <w:r w:rsidRPr="00EC1FA3">
        <w:rPr>
          <w:rFonts w:ascii="Microsoft YaHei" w:eastAsia="Microsoft YaHei" w:hAnsi="Microsoft YaHei" w:cs="Microsoft YaHei" w:hint="eastAsia"/>
          <w:lang w:eastAsia="zh-CN"/>
        </w:rPr>
        <w:t>烦</w:t>
      </w:r>
      <w:r w:rsidRPr="00EC1FA3">
        <w:rPr>
          <w:rFonts w:ascii="ＭＳ ゴシック" w:eastAsia="ＭＳ ゴシック" w:hAnsi="ＭＳ ゴシック" w:cs="ＭＳ ゴシック" w:hint="eastAsia"/>
          <w:lang w:eastAsia="zh-CN"/>
        </w:rPr>
        <w:t>呢」</w:t>
      </w:r>
    </w:p>
    <w:p w14:paraId="7DAC36E8" w14:textId="77777777" w:rsidR="00EC1FA3" w:rsidRPr="00EC1FA3" w:rsidRDefault="00EC1FA3" w:rsidP="00EC1FA3">
      <w:pPr>
        <w:pStyle w:val="a3"/>
        <w:rPr>
          <w:rFonts w:ascii="ＭＳ ゴシック" w:eastAsia="ＭＳ ゴシック" w:hAnsi="ＭＳ ゴシック" w:cs="ＭＳ ゴシック"/>
          <w:lang w:eastAsia="zh-CN"/>
        </w:rPr>
      </w:pPr>
    </w:p>
    <w:p w14:paraId="52C36E2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2E666C9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&lt;jaT0130&gt;などと、他人事と決め込んでフィーナは自分の席に向かう。</w:t>
      </w:r>
    </w:p>
    <w:p w14:paraId="2A61D30D" w14:textId="5EBDEE74"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&lt;cnT0130&gt;</w:t>
      </w:r>
      <w:ins w:id="157" w:author="hhh0578" w:date="2020-04-16T19:53:00Z">
        <w:r w:rsidR="006805A9">
          <w:rPr>
            <w:rFonts w:ascii="DengXian" w:eastAsia="DengXian" w:hAnsi="DengXian" w:cs="ＭＳ ゴシック" w:hint="eastAsia"/>
            <w:lang w:eastAsia="zh-CN"/>
          </w:rPr>
          <w:t>菲娜事不关己地回到自己座位</w:t>
        </w:r>
      </w:ins>
      <w:del w:id="158" w:author="hhh0578" w:date="2020-04-16T19:53:00Z">
        <w:r w:rsidRPr="00EC1FA3" w:rsidDel="006805A9">
          <w:rPr>
            <w:rFonts w:ascii="Microsoft YaHei" w:eastAsia="Microsoft YaHei" w:hAnsi="Microsoft YaHei" w:cs="Microsoft YaHei" w:hint="eastAsia"/>
            <w:lang w:eastAsia="zh-CN"/>
          </w:rPr>
          <w:delText>认</w:delText>
        </w:r>
        <w:r w:rsidRPr="00EC1FA3" w:rsidDel="006805A9">
          <w:rPr>
            <w:rFonts w:ascii="ＭＳ ゴシック" w:eastAsia="ＭＳ ゴシック" w:hAnsi="ＭＳ ゴシック" w:cs="ＭＳ ゴシック" w:hint="eastAsia"/>
            <w:lang w:eastAsia="zh-CN"/>
          </w:rPr>
          <w:delText>定是</w:delText>
        </w:r>
        <w:r w:rsidRPr="00EC1FA3" w:rsidDel="006805A9">
          <w:rPr>
            <w:rFonts w:ascii="Microsoft YaHei" w:eastAsia="Microsoft YaHei" w:hAnsi="Microsoft YaHei" w:cs="Microsoft YaHei" w:hint="eastAsia"/>
            <w:lang w:eastAsia="zh-CN"/>
          </w:rPr>
          <w:delText>别</w:delText>
        </w:r>
        <w:r w:rsidRPr="00EC1FA3" w:rsidDel="006805A9">
          <w:rPr>
            <w:rFonts w:ascii="ＭＳ ゴシック" w:eastAsia="ＭＳ ゴシック" w:hAnsi="ＭＳ ゴシック" w:cs="ＭＳ ゴシック" w:hint="eastAsia"/>
            <w:lang w:eastAsia="zh-CN"/>
          </w:rPr>
          <w:delText>人的事后，菲娜坐到了自己的位置上</w:delText>
        </w:r>
      </w:del>
      <w:r w:rsidRPr="00EC1FA3">
        <w:rPr>
          <w:rFonts w:ascii="ＭＳ ゴシック" w:eastAsia="ＭＳ ゴシック" w:hAnsi="ＭＳ ゴシック" w:cs="ＭＳ ゴシック" w:hint="eastAsia"/>
          <w:lang w:eastAsia="zh-CN"/>
        </w:rPr>
        <w:t>。</w:t>
      </w:r>
    </w:p>
    <w:p w14:paraId="05EA518C" w14:textId="77777777" w:rsidR="00EC1FA3" w:rsidRPr="00EC1FA3" w:rsidRDefault="00EC1FA3" w:rsidP="00EC1FA3">
      <w:pPr>
        <w:pStyle w:val="a3"/>
        <w:rPr>
          <w:rFonts w:ascii="ＭＳ ゴシック" w:eastAsia="ＭＳ ゴシック" w:hAnsi="ＭＳ ゴシック" w:cs="ＭＳ ゴシック"/>
          <w:lang w:eastAsia="zh-CN"/>
        </w:rPr>
      </w:pPr>
    </w:p>
    <w:p w14:paraId="094727B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09CACE9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&lt;jaT0131&gt;「……」</w:t>
      </w:r>
    </w:p>
    <w:p w14:paraId="4463C15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&lt;cnT0131&gt;「……」</w:t>
      </w:r>
    </w:p>
    <w:p w14:paraId="41FDA5BD" w14:textId="77777777" w:rsidR="00EC1FA3" w:rsidRPr="00EC1FA3" w:rsidRDefault="00EC1FA3" w:rsidP="00EC1FA3">
      <w:pPr>
        <w:pStyle w:val="a3"/>
        <w:rPr>
          <w:rFonts w:ascii="ＭＳ ゴシック" w:eastAsia="ＭＳ ゴシック" w:hAnsi="ＭＳ ゴシック" w:cs="ＭＳ ゴシック"/>
        </w:rPr>
      </w:pPr>
    </w:p>
    <w:p w14:paraId="3ACC09C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40A08B2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&lt;jaT0132&gt;俺も少し遅れて席に向かう。</w:t>
      </w:r>
    </w:p>
    <w:p w14:paraId="6A086D21" w14:textId="72A9C4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&lt;cnT0132&gt;我</w:t>
      </w:r>
      <w:ins w:id="159" w:author="hhh0578" w:date="2020-04-16T19:54:00Z">
        <w:r w:rsidR="00D13E96">
          <w:rPr>
            <w:rFonts w:ascii="DengXian" w:eastAsia="DengXian" w:hAnsi="DengXian" w:cs="ＭＳ ゴシック" w:hint="eastAsia"/>
            <w:lang w:eastAsia="zh-CN"/>
          </w:rPr>
          <w:t>接着</w:t>
        </w:r>
      </w:ins>
      <w:r w:rsidRPr="00EC1FA3">
        <w:rPr>
          <w:rFonts w:ascii="ＭＳ ゴシック" w:eastAsia="ＭＳ ゴシック" w:hAnsi="ＭＳ ゴシック" w:cs="ＭＳ ゴシック"/>
        </w:rPr>
        <w:t>也走向座位。</w:t>
      </w:r>
    </w:p>
    <w:p w14:paraId="604F69C5" w14:textId="77777777" w:rsidR="00EC1FA3" w:rsidRPr="00EC1FA3" w:rsidRDefault="00EC1FA3" w:rsidP="00EC1FA3">
      <w:pPr>
        <w:pStyle w:val="a3"/>
        <w:rPr>
          <w:rFonts w:ascii="ＭＳ ゴシック" w:eastAsia="ＭＳ ゴシック" w:hAnsi="ＭＳ ゴシック" w:cs="ＭＳ ゴシック"/>
        </w:rPr>
      </w:pPr>
    </w:p>
    <w:p w14:paraId="6199A22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【翠】</w:t>
      </w:r>
    </w:p>
    <w:p w14:paraId="5DEE881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&lt;jaT0133&gt;「どこいっちゃうのよ？」</w:t>
      </w:r>
    </w:p>
    <w:p w14:paraId="22E8812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&lt;cnT0133&gt;「你要去哪</w:t>
      </w:r>
      <w:del w:id="160" w:author="hhh0578" w:date="2020-04-16T19:54:00Z">
        <w:r w:rsidRPr="00EC1FA3" w:rsidDel="00693F87">
          <w:rPr>
            <w:rFonts w:ascii="ＭＳ ゴシック" w:eastAsia="ＭＳ ゴシック" w:hAnsi="ＭＳ ゴシック" w:cs="ＭＳ ゴシック"/>
          </w:rPr>
          <w:delText>里</w:delText>
        </w:r>
      </w:del>
      <w:r w:rsidRPr="00EC1FA3">
        <w:rPr>
          <w:rFonts w:ascii="ＭＳ ゴシック" w:eastAsia="ＭＳ ゴシック" w:hAnsi="ＭＳ ゴシック" w:cs="ＭＳ ゴシック"/>
        </w:rPr>
        <w:t>啊？」</w:t>
      </w:r>
    </w:p>
    <w:p w14:paraId="4CAE7221" w14:textId="77777777" w:rsidR="00EC1FA3" w:rsidRPr="00EC1FA3" w:rsidRDefault="00EC1FA3" w:rsidP="00EC1FA3">
      <w:pPr>
        <w:pStyle w:val="a3"/>
        <w:rPr>
          <w:rFonts w:ascii="ＭＳ ゴシック" w:eastAsia="ＭＳ ゴシック" w:hAnsi="ＭＳ ゴシック" w:cs="ＭＳ ゴシック"/>
        </w:rPr>
      </w:pPr>
    </w:p>
    <w:p w14:paraId="5B5D3D1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22FDAB2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&lt;jaT0134&gt;「席に座らせてくれ」</w:t>
      </w:r>
    </w:p>
    <w:p w14:paraId="789B73B8"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&lt;cnT0134&gt;「能不能</w:t>
      </w:r>
      <w:r w:rsidRPr="00EC1FA3">
        <w:rPr>
          <w:rFonts w:ascii="Microsoft YaHei" w:eastAsia="Microsoft YaHei" w:hAnsi="Microsoft YaHei" w:cs="Microsoft YaHei" w:hint="eastAsia"/>
          <w:lang w:eastAsia="zh-CN"/>
        </w:rPr>
        <w:t>让</w:t>
      </w:r>
      <w:r w:rsidRPr="00EC1FA3">
        <w:rPr>
          <w:rFonts w:ascii="ＭＳ ゴシック" w:eastAsia="ＭＳ ゴシック" w:hAnsi="ＭＳ ゴシック" w:cs="ＭＳ ゴシック" w:hint="eastAsia"/>
          <w:lang w:eastAsia="zh-CN"/>
        </w:rPr>
        <w:t>我回座位」</w:t>
      </w:r>
    </w:p>
    <w:p w14:paraId="7EB34C68" w14:textId="77777777" w:rsidR="00EC1FA3" w:rsidRPr="00EC1FA3" w:rsidRDefault="00EC1FA3" w:rsidP="00EC1FA3">
      <w:pPr>
        <w:pStyle w:val="a3"/>
        <w:rPr>
          <w:rFonts w:ascii="ＭＳ ゴシック" w:eastAsia="ＭＳ ゴシック" w:hAnsi="ＭＳ ゴシック" w:cs="ＭＳ ゴシック"/>
          <w:lang w:eastAsia="zh-CN"/>
        </w:rPr>
      </w:pPr>
    </w:p>
    <w:p w14:paraId="3F8727A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【翠】</w:t>
      </w:r>
    </w:p>
    <w:p w14:paraId="3F08B42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&lt;jaT0135&gt;「しょうがないなぁ、特別だよ」</w:t>
      </w:r>
    </w:p>
    <w:p w14:paraId="4BF3A2B1"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&lt;cnT0135&gt;「真没</w:t>
      </w:r>
      <w:r w:rsidRPr="00EC1FA3">
        <w:rPr>
          <w:rFonts w:ascii="Microsoft YaHei" w:eastAsia="Microsoft YaHei" w:hAnsi="Microsoft YaHei" w:cs="Microsoft YaHei" w:hint="eastAsia"/>
          <w:lang w:eastAsia="zh-CN"/>
        </w:rPr>
        <w:t>办</w:t>
      </w:r>
      <w:r w:rsidRPr="00EC1FA3">
        <w:rPr>
          <w:rFonts w:ascii="ＭＳ ゴシック" w:eastAsia="ＭＳ ゴシック" w:hAnsi="ＭＳ ゴシック" w:cs="ＭＳ ゴシック" w:hint="eastAsia"/>
          <w:lang w:eastAsia="zh-CN"/>
        </w:rPr>
        <w:t>法啊，放你一</w:t>
      </w:r>
      <w:r w:rsidRPr="00EC1FA3">
        <w:rPr>
          <w:rFonts w:ascii="Microsoft YaHei" w:eastAsia="Microsoft YaHei" w:hAnsi="Microsoft YaHei" w:cs="Microsoft YaHei" w:hint="eastAsia"/>
          <w:lang w:eastAsia="zh-CN"/>
        </w:rPr>
        <w:t>马</w:t>
      </w:r>
      <w:r w:rsidRPr="00EC1FA3">
        <w:rPr>
          <w:rFonts w:ascii="ＭＳ ゴシック" w:eastAsia="ＭＳ ゴシック" w:hAnsi="ＭＳ ゴシック" w:cs="ＭＳ ゴシック" w:hint="eastAsia"/>
          <w:lang w:eastAsia="zh-CN"/>
        </w:rPr>
        <w:t>」</w:t>
      </w:r>
    </w:p>
    <w:p w14:paraId="5CB5436E" w14:textId="77777777" w:rsidR="00EC1FA3" w:rsidRPr="00EC1FA3" w:rsidRDefault="00EC1FA3" w:rsidP="00EC1FA3">
      <w:pPr>
        <w:pStyle w:val="a3"/>
        <w:rPr>
          <w:rFonts w:ascii="ＭＳ ゴシック" w:eastAsia="ＭＳ ゴシック" w:hAnsi="ＭＳ ゴシック" w:cs="ＭＳ ゴシック"/>
          <w:lang w:eastAsia="zh-CN"/>
        </w:rPr>
      </w:pPr>
    </w:p>
    <w:p w14:paraId="30E8B8B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6B03119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lastRenderedPageBreak/>
        <w:t>&lt;jaT0136&gt;やれやれと大げさなジェスチャーを見せる遠山。</w:t>
      </w:r>
    </w:p>
    <w:p w14:paraId="6FC65772" w14:textId="6E75F0F4"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&lt;cnT0136&gt;</w:t>
      </w:r>
      <w:r w:rsidRPr="00EC1FA3">
        <w:rPr>
          <w:rFonts w:ascii="Microsoft YaHei" w:eastAsia="Microsoft YaHei" w:hAnsi="Microsoft YaHei" w:cs="Microsoft YaHei" w:hint="eastAsia"/>
          <w:lang w:eastAsia="zh-CN"/>
        </w:rPr>
        <w:t>远</w:t>
      </w:r>
      <w:r w:rsidRPr="00EC1FA3">
        <w:rPr>
          <w:rFonts w:ascii="ＭＳ ゴシック" w:eastAsia="ＭＳ ゴシック" w:hAnsi="ＭＳ ゴシック" w:cs="ＭＳ ゴシック" w:hint="eastAsia"/>
          <w:lang w:eastAsia="zh-CN"/>
        </w:rPr>
        <w:t>山</w:t>
      </w:r>
      <w:ins w:id="161" w:author="hhh0578" w:date="2020-04-16T19:54:00Z">
        <w:r w:rsidR="00E84714">
          <w:rPr>
            <w:rFonts w:ascii="DengXian" w:eastAsia="DengXian" w:hAnsi="DengXian" w:cs="ＭＳ ゴシック" w:hint="eastAsia"/>
            <w:lang w:eastAsia="zh-CN"/>
          </w:rPr>
          <w:t>做作</w:t>
        </w:r>
        <w:r w:rsidR="008263C8">
          <w:rPr>
            <w:rFonts w:ascii="DengXian" w:eastAsia="DengXian" w:hAnsi="DengXian" w:cs="ＭＳ ゴシック" w:hint="eastAsia"/>
            <w:lang w:eastAsia="zh-CN"/>
          </w:rPr>
          <w:t>地</w:t>
        </w:r>
      </w:ins>
      <w:r w:rsidRPr="00EC1FA3">
        <w:rPr>
          <w:rFonts w:ascii="Microsoft YaHei" w:eastAsia="Microsoft YaHei" w:hAnsi="Microsoft YaHei" w:cs="Microsoft YaHei" w:hint="eastAsia"/>
          <w:lang w:eastAsia="zh-CN"/>
        </w:rPr>
        <w:t>摆</w:t>
      </w:r>
      <w:r w:rsidRPr="00EC1FA3">
        <w:rPr>
          <w:rFonts w:ascii="ＭＳ ゴシック" w:eastAsia="ＭＳ ゴシック" w:hAnsi="ＭＳ ゴシック" w:cs="ＭＳ ゴシック" w:hint="eastAsia"/>
          <w:lang w:eastAsia="zh-CN"/>
        </w:rPr>
        <w:t>着无奈的手</w:t>
      </w:r>
      <w:r w:rsidRPr="00EC1FA3">
        <w:rPr>
          <w:rFonts w:ascii="Microsoft YaHei" w:eastAsia="Microsoft YaHei" w:hAnsi="Microsoft YaHei" w:cs="Microsoft YaHei" w:hint="eastAsia"/>
          <w:lang w:eastAsia="zh-CN"/>
        </w:rPr>
        <w:t>势</w:t>
      </w:r>
      <w:r w:rsidRPr="00EC1FA3">
        <w:rPr>
          <w:rFonts w:ascii="ＭＳ ゴシック" w:eastAsia="ＭＳ ゴシック" w:hAnsi="ＭＳ ゴシック" w:cs="ＭＳ ゴシック" w:hint="eastAsia"/>
          <w:lang w:eastAsia="zh-CN"/>
        </w:rPr>
        <w:t>。</w:t>
      </w:r>
    </w:p>
    <w:p w14:paraId="271593D9" w14:textId="77777777" w:rsidR="00EC1FA3" w:rsidRPr="00EC1FA3" w:rsidRDefault="00EC1FA3" w:rsidP="00EC1FA3">
      <w:pPr>
        <w:pStyle w:val="a3"/>
        <w:rPr>
          <w:rFonts w:ascii="ＭＳ ゴシック" w:eastAsia="ＭＳ ゴシック" w:hAnsi="ＭＳ ゴシック" w:cs="ＭＳ ゴシック"/>
          <w:lang w:eastAsia="zh-CN"/>
        </w:rPr>
      </w:pPr>
    </w:p>
    <w:p w14:paraId="01D5A0C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【翠】</w:t>
      </w:r>
    </w:p>
    <w:p w14:paraId="7B86E8C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&lt;jaT0137&gt;「んで、誰と歩いてたの？」</w:t>
      </w:r>
    </w:p>
    <w:p w14:paraId="019D3AB9"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&lt;cnT0137&gt;「所以，和你一起的是</w:t>
      </w:r>
      <w:r w:rsidRPr="00EC1FA3">
        <w:rPr>
          <w:rFonts w:ascii="Microsoft YaHei" w:eastAsia="Microsoft YaHei" w:hAnsi="Microsoft YaHei" w:cs="Microsoft YaHei" w:hint="eastAsia"/>
          <w:lang w:eastAsia="zh-CN"/>
        </w:rPr>
        <w:t>谁</w:t>
      </w:r>
      <w:r w:rsidRPr="00EC1FA3">
        <w:rPr>
          <w:rFonts w:ascii="ＭＳ ゴシック" w:eastAsia="ＭＳ ゴシック" w:hAnsi="ＭＳ ゴシック" w:cs="ＭＳ ゴシック" w:hint="eastAsia"/>
          <w:lang w:eastAsia="zh-CN"/>
        </w:rPr>
        <w:t>？」</w:t>
      </w:r>
    </w:p>
    <w:p w14:paraId="07E26B35" w14:textId="77777777" w:rsidR="00EC1FA3" w:rsidRPr="00EC1FA3" w:rsidRDefault="00EC1FA3" w:rsidP="00EC1FA3">
      <w:pPr>
        <w:pStyle w:val="a3"/>
        <w:rPr>
          <w:rFonts w:ascii="ＭＳ ゴシック" w:eastAsia="ＭＳ ゴシック" w:hAnsi="ＭＳ ゴシック" w:cs="ＭＳ ゴシック"/>
          <w:lang w:eastAsia="zh-CN"/>
        </w:rPr>
      </w:pPr>
    </w:p>
    <w:p w14:paraId="143772E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2E3EB73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&lt;jaT0138&gt;「ええ～と……」</w:t>
      </w:r>
    </w:p>
    <w:p w14:paraId="3707347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&lt;cnT0138&gt;「那个……」</w:t>
      </w:r>
    </w:p>
    <w:p w14:paraId="2A73E6D9" w14:textId="77777777" w:rsidR="00EC1FA3" w:rsidRPr="00EC1FA3" w:rsidRDefault="00EC1FA3" w:rsidP="00EC1FA3">
      <w:pPr>
        <w:pStyle w:val="a3"/>
        <w:rPr>
          <w:rFonts w:ascii="ＭＳ ゴシック" w:eastAsia="ＭＳ ゴシック" w:hAnsi="ＭＳ ゴシック" w:cs="ＭＳ ゴシック"/>
        </w:rPr>
      </w:pPr>
    </w:p>
    <w:p w14:paraId="3B6BE48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【翠】</w:t>
      </w:r>
    </w:p>
    <w:p w14:paraId="352A024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&lt;jaT0139&gt;「親戚の女の子なんてベタな言い訳したら、戦力外通告だからね」</w:t>
      </w:r>
    </w:p>
    <w:p w14:paraId="27A545D7" w14:textId="7A128529"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&lt;cnT0139&gt;「如果</w:t>
      </w:r>
      <w:del w:id="162" w:author="hhh0578" w:date="2020-04-16T19:54:00Z">
        <w:r w:rsidRPr="00EC1FA3" w:rsidDel="00A60A8E">
          <w:rPr>
            <w:rFonts w:ascii="ＭＳ ゴシック" w:eastAsia="ＭＳ ゴシック" w:hAnsi="ＭＳ ゴシック" w:cs="ＭＳ ゴシック"/>
            <w:lang w:eastAsia="zh-CN"/>
          </w:rPr>
          <w:delText>是</w:delText>
        </w:r>
      </w:del>
      <w:r w:rsidRPr="00EC1FA3">
        <w:rPr>
          <w:rFonts w:ascii="ＭＳ ゴシック" w:eastAsia="ＭＳ ゴシック" w:hAnsi="ＭＳ ゴシック" w:cs="ＭＳ ゴシック"/>
          <w:lang w:eastAsia="zh-CN"/>
        </w:rPr>
        <w:t>是</w:t>
      </w:r>
      <w:r w:rsidRPr="00EC1FA3">
        <w:rPr>
          <w:rFonts w:ascii="Microsoft YaHei" w:eastAsia="Microsoft YaHei" w:hAnsi="Microsoft YaHei" w:cs="Microsoft YaHei" w:hint="eastAsia"/>
          <w:lang w:eastAsia="zh-CN"/>
        </w:rPr>
        <w:t>亲</w:t>
      </w:r>
      <w:r w:rsidRPr="00EC1FA3">
        <w:rPr>
          <w:rFonts w:ascii="ＭＳ ゴシック" w:eastAsia="ＭＳ ゴシック" w:hAnsi="ＭＳ ゴシック" w:cs="ＭＳ ゴシック" w:hint="eastAsia"/>
          <w:lang w:eastAsia="zh-CN"/>
        </w:rPr>
        <w:t>戚家的女孩子什么的无聊</w:t>
      </w:r>
      <w:del w:id="163" w:author="hhh0578" w:date="2020-04-16T19:54:00Z">
        <w:r w:rsidRPr="00EC1FA3" w:rsidDel="008D63E7">
          <w:rPr>
            <w:rFonts w:ascii="ＭＳ ゴシック" w:eastAsia="ＭＳ ゴシック" w:hAnsi="ＭＳ ゴシック" w:cs="ＭＳ ゴシック" w:hint="eastAsia"/>
            <w:lang w:eastAsia="zh-CN"/>
          </w:rPr>
          <w:delText>的</w:delText>
        </w:r>
      </w:del>
      <w:r w:rsidRPr="00EC1FA3">
        <w:rPr>
          <w:rFonts w:ascii="ＭＳ ゴシック" w:eastAsia="ＭＳ ゴシック" w:hAnsi="ＭＳ ゴシック" w:cs="ＭＳ ゴシック" w:hint="eastAsia"/>
          <w:lang w:eastAsia="zh-CN"/>
        </w:rPr>
        <w:t>解</w:t>
      </w:r>
      <w:r w:rsidRPr="00EC1FA3">
        <w:rPr>
          <w:rFonts w:ascii="Microsoft YaHei" w:eastAsia="Microsoft YaHei" w:hAnsi="Microsoft YaHei" w:cs="Microsoft YaHei" w:hint="eastAsia"/>
          <w:lang w:eastAsia="zh-CN"/>
        </w:rPr>
        <w:t>释</w:t>
      </w:r>
      <w:r w:rsidRPr="00EC1FA3">
        <w:rPr>
          <w:rFonts w:ascii="ＭＳ ゴシック" w:eastAsia="ＭＳ ゴシック" w:hAnsi="ＭＳ ゴシック" w:cs="ＭＳ ゴシック" w:hint="eastAsia"/>
          <w:lang w:eastAsia="zh-CN"/>
        </w:rPr>
        <w:t>，</w:t>
      </w:r>
      <w:del w:id="164" w:author="hhh0578" w:date="2020-04-16T19:55:00Z">
        <w:r w:rsidRPr="00EC1FA3" w:rsidDel="00D64892">
          <w:rPr>
            <w:rFonts w:ascii="DengXian" w:eastAsia="DengXian" w:hAnsi="DengXian" w:cs="ＭＳ ゴシック" w:hint="eastAsia"/>
            <w:lang w:eastAsia="zh-CN"/>
          </w:rPr>
          <w:delText>我可要通告外部</w:delText>
        </w:r>
        <w:r w:rsidRPr="00EC1FA3" w:rsidDel="00D64892">
          <w:rPr>
            <w:rFonts w:ascii="Microsoft YaHei" w:eastAsia="Microsoft YaHei" w:hAnsi="Microsoft YaHei" w:cs="Microsoft YaHei" w:hint="eastAsia"/>
            <w:lang w:eastAsia="zh-CN"/>
          </w:rPr>
          <w:delText>战</w:delText>
        </w:r>
        <w:r w:rsidRPr="00EC1FA3" w:rsidDel="00D64892">
          <w:rPr>
            <w:rFonts w:ascii="DengXian" w:eastAsia="DengXian" w:hAnsi="DengXian" w:cs="ＭＳ ゴシック" w:hint="eastAsia"/>
            <w:lang w:eastAsia="zh-CN"/>
          </w:rPr>
          <w:delText>力了</w:delText>
        </w:r>
      </w:del>
      <w:ins w:id="165" w:author="hhh0578" w:date="2020-04-16T19:55:00Z">
        <w:r w:rsidR="00D64892">
          <w:rPr>
            <w:rFonts w:ascii="DengXian" w:eastAsia="DengXian" w:hAnsi="DengXian" w:cs="ＭＳ ゴシック" w:hint="eastAsia"/>
            <w:lang w:eastAsia="zh-CN"/>
          </w:rPr>
          <w:t>我可就要把你踢出群了</w:t>
        </w:r>
      </w:ins>
      <w:r w:rsidRPr="00EC1FA3">
        <w:rPr>
          <w:rFonts w:ascii="ＭＳ ゴシック" w:eastAsia="ＭＳ ゴシック" w:hAnsi="ＭＳ ゴシック" w:cs="ＭＳ ゴシック" w:hint="eastAsia"/>
          <w:lang w:eastAsia="zh-CN"/>
        </w:rPr>
        <w:t>」</w:t>
      </w:r>
    </w:p>
    <w:p w14:paraId="0A7514DD" w14:textId="77777777" w:rsidR="00EC1FA3" w:rsidRPr="00EC1FA3" w:rsidRDefault="00EC1FA3" w:rsidP="00EC1FA3">
      <w:pPr>
        <w:pStyle w:val="a3"/>
        <w:rPr>
          <w:rFonts w:ascii="ＭＳ ゴシック" w:eastAsia="ＭＳ ゴシック" w:hAnsi="ＭＳ ゴシック" w:cs="ＭＳ ゴシック"/>
          <w:lang w:eastAsia="zh-CN"/>
        </w:rPr>
      </w:pPr>
    </w:p>
    <w:p w14:paraId="48AE07E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5771E37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&lt;jaT0140&gt;「何の戦力外？」</w:t>
      </w:r>
    </w:p>
    <w:p w14:paraId="472F1435" w14:textId="22166654"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&lt;cnT0140&gt;「</w:t>
      </w:r>
      <w:del w:id="166" w:author="hhh0578" w:date="2020-04-16T19:55:00Z">
        <w:r w:rsidRPr="00EC1FA3" w:rsidDel="00D64892">
          <w:rPr>
            <w:rFonts w:ascii="DengXian" w:eastAsia="DengXian" w:hAnsi="DengXian" w:cs="ＭＳ ゴシック" w:hint="eastAsia"/>
            <w:lang w:eastAsia="zh-CN"/>
          </w:rPr>
          <w:delText>什么外部</w:delText>
        </w:r>
        <w:r w:rsidRPr="00EC1FA3" w:rsidDel="00D64892">
          <w:rPr>
            <w:rFonts w:ascii="Microsoft YaHei" w:eastAsia="Microsoft YaHei" w:hAnsi="Microsoft YaHei" w:cs="Microsoft YaHei" w:hint="eastAsia"/>
            <w:lang w:eastAsia="zh-CN"/>
          </w:rPr>
          <w:delText>战</w:delText>
        </w:r>
        <w:r w:rsidRPr="00EC1FA3" w:rsidDel="00D64892">
          <w:rPr>
            <w:rFonts w:ascii="DengXian" w:eastAsia="DengXian" w:hAnsi="DengXian" w:cs="ＭＳ ゴシック" w:hint="eastAsia"/>
            <w:lang w:eastAsia="zh-CN"/>
          </w:rPr>
          <w:delText>力</w:delText>
        </w:r>
      </w:del>
      <w:ins w:id="167" w:author="hhh0578" w:date="2020-04-16T19:55:00Z">
        <w:r w:rsidR="00D64892">
          <w:rPr>
            <w:rFonts w:ascii="DengXian" w:eastAsia="DengXian" w:hAnsi="DengXian" w:cs="ＭＳ ゴシック" w:hint="eastAsia"/>
            <w:lang w:eastAsia="zh-CN"/>
          </w:rPr>
          <w:t>什么群</w:t>
        </w:r>
      </w:ins>
      <w:r w:rsidRPr="00EC1FA3">
        <w:rPr>
          <w:rFonts w:ascii="ＭＳ ゴシック" w:eastAsia="ＭＳ ゴシック" w:hAnsi="ＭＳ ゴシック" w:cs="ＭＳ ゴシック" w:hint="eastAsia"/>
        </w:rPr>
        <w:t>？」</w:t>
      </w:r>
    </w:p>
    <w:p w14:paraId="74270AE5" w14:textId="77777777" w:rsidR="00EC1FA3" w:rsidRPr="00EC1FA3" w:rsidRDefault="00EC1FA3" w:rsidP="00EC1FA3">
      <w:pPr>
        <w:pStyle w:val="a3"/>
        <w:rPr>
          <w:rFonts w:ascii="ＭＳ ゴシック" w:eastAsia="ＭＳ ゴシック" w:hAnsi="ＭＳ ゴシック" w:cs="ＭＳ ゴシック"/>
        </w:rPr>
      </w:pPr>
    </w:p>
    <w:p w14:paraId="18D9E4A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【翠】</w:t>
      </w:r>
    </w:p>
    <w:p w14:paraId="7A24F4F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&lt;jaT0141&gt;「遠山さんと愉快な仲間達」</w:t>
      </w:r>
    </w:p>
    <w:p w14:paraId="76D77B74" w14:textId="6DE6A7A9"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&lt;cnT0141&gt;「</w:t>
      </w:r>
      <w:r w:rsidRPr="00EC1FA3">
        <w:rPr>
          <w:rFonts w:ascii="Microsoft YaHei" w:eastAsia="Microsoft YaHei" w:hAnsi="Microsoft YaHei" w:cs="Microsoft YaHei" w:hint="eastAsia"/>
          <w:lang w:eastAsia="zh-CN"/>
        </w:rPr>
        <w:t>远</w:t>
      </w:r>
      <w:r w:rsidRPr="00EC1FA3">
        <w:rPr>
          <w:rFonts w:ascii="ＭＳ ゴシック" w:eastAsia="ＭＳ ゴシック" w:hAnsi="ＭＳ ゴシック" w:cs="ＭＳ ゴシック" w:hint="eastAsia"/>
          <w:lang w:eastAsia="zh-CN"/>
        </w:rPr>
        <w:t>山和</w:t>
      </w:r>
      <w:ins w:id="168" w:author="hhh0578" w:date="2020-04-16T19:55:00Z">
        <w:r w:rsidR="00D64892">
          <w:rPr>
            <w:rFonts w:ascii="DengXian" w:eastAsia="DengXian" w:hAnsi="DengXian" w:cs="ＭＳ ゴシック" w:hint="eastAsia"/>
            <w:lang w:eastAsia="zh-CN"/>
          </w:rPr>
          <w:t>她</w:t>
        </w:r>
      </w:ins>
      <w:r w:rsidRPr="00EC1FA3">
        <w:rPr>
          <w:rFonts w:ascii="ＭＳ ゴシック" w:eastAsia="ＭＳ ゴシック" w:hAnsi="ＭＳ ゴシック" w:cs="ＭＳ ゴシック" w:hint="eastAsia"/>
          <w:lang w:eastAsia="zh-CN"/>
        </w:rPr>
        <w:t>愉快的</w:t>
      </w:r>
      <w:ins w:id="169" w:author="hhh0578" w:date="2020-04-16T19:55:00Z">
        <w:r w:rsidR="00356AF9">
          <w:rPr>
            <w:rFonts w:ascii="Microsoft YaHei" w:eastAsia="Microsoft YaHei" w:hAnsi="Microsoft YaHei" w:cs="Microsoft YaHei" w:hint="eastAsia"/>
            <w:lang w:eastAsia="zh-CN"/>
          </w:rPr>
          <w:t>伙伴们</w:t>
        </w:r>
      </w:ins>
      <w:del w:id="170" w:author="hhh0578" w:date="2020-04-16T19:55:00Z">
        <w:r w:rsidRPr="00EC1FA3" w:rsidDel="00356AF9">
          <w:rPr>
            <w:rFonts w:ascii="ＭＳ ゴシック" w:eastAsia="ＭＳ ゴシック" w:hAnsi="ＭＳ ゴシック" w:cs="ＭＳ ゴシック" w:hint="eastAsia"/>
            <w:lang w:eastAsia="zh-CN"/>
          </w:rPr>
          <w:delText>朋友</w:delText>
        </w:r>
        <w:r w:rsidRPr="00EC1FA3" w:rsidDel="00356AF9">
          <w:rPr>
            <w:rFonts w:ascii="Microsoft YaHei" w:eastAsia="Microsoft YaHei" w:hAnsi="Microsoft YaHei" w:cs="Microsoft YaHei" w:hint="eastAsia"/>
            <w:lang w:eastAsia="zh-CN"/>
          </w:rPr>
          <w:delText>们</w:delText>
        </w:r>
      </w:del>
      <w:r w:rsidRPr="00EC1FA3">
        <w:rPr>
          <w:rFonts w:ascii="ＭＳ ゴシック" w:eastAsia="ＭＳ ゴシック" w:hAnsi="ＭＳ ゴシック" w:cs="ＭＳ ゴシック" w:hint="eastAsia"/>
          <w:lang w:eastAsia="zh-CN"/>
        </w:rPr>
        <w:t>」</w:t>
      </w:r>
    </w:p>
    <w:p w14:paraId="43A8008F" w14:textId="77777777" w:rsidR="00EC1FA3" w:rsidRPr="00EC1FA3" w:rsidRDefault="00EC1FA3" w:rsidP="00EC1FA3">
      <w:pPr>
        <w:pStyle w:val="a3"/>
        <w:rPr>
          <w:rFonts w:ascii="ＭＳ ゴシック" w:eastAsia="ＭＳ ゴシック" w:hAnsi="ＭＳ ゴシック" w:cs="ＭＳ ゴシック"/>
          <w:lang w:eastAsia="zh-CN"/>
        </w:rPr>
      </w:pPr>
    </w:p>
    <w:p w14:paraId="1F2A4BB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34A65B5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&lt;jaT0142&gt;「初めて聞いたから、その愉快なグループ」</w:t>
      </w:r>
    </w:p>
    <w:p w14:paraId="6D0A8ECA" w14:textId="421EB15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&lt;cnT0142&gt;「</w:t>
      </w:r>
      <w:ins w:id="171" w:author="hhh0578" w:date="2020-04-16T19:56:00Z">
        <w:r w:rsidR="00482FF9">
          <w:rPr>
            <w:rFonts w:ascii="DengXian" w:eastAsia="DengXian" w:hAnsi="DengXian" w:cs="ＭＳ ゴシック" w:hint="eastAsia"/>
            <w:lang w:eastAsia="zh-CN"/>
          </w:rPr>
          <w:t>我怎么不知道有着神奇的群</w:t>
        </w:r>
      </w:ins>
      <w:del w:id="172" w:author="hhh0578" w:date="2020-04-16T19:56:00Z">
        <w:r w:rsidRPr="00EC1FA3" w:rsidDel="00482FF9">
          <w:rPr>
            <w:rFonts w:ascii="ＭＳ ゴシック" w:eastAsia="ＭＳ ゴシック" w:hAnsi="ＭＳ ゴシック" w:cs="ＭＳ ゴシック"/>
            <w:lang w:eastAsia="zh-CN"/>
          </w:rPr>
          <w:delText>第一次听</w:delText>
        </w:r>
        <w:r w:rsidRPr="00EC1FA3" w:rsidDel="00482FF9">
          <w:rPr>
            <w:rFonts w:ascii="Microsoft YaHei" w:eastAsia="Microsoft YaHei" w:hAnsi="Microsoft YaHei" w:cs="Microsoft YaHei" w:hint="eastAsia"/>
            <w:lang w:eastAsia="zh-CN"/>
          </w:rPr>
          <w:delText>说</w:delText>
        </w:r>
        <w:r w:rsidRPr="00EC1FA3" w:rsidDel="00482FF9">
          <w:rPr>
            <w:rFonts w:ascii="ＭＳ ゴシック" w:eastAsia="ＭＳ ゴシック" w:hAnsi="ＭＳ ゴシック" w:cs="ＭＳ ゴシック" w:hint="eastAsia"/>
            <w:lang w:eastAsia="zh-CN"/>
          </w:rPr>
          <w:delText>啊，</w:delText>
        </w:r>
      </w:del>
      <w:del w:id="173" w:author="hhh0578" w:date="2020-04-16T19:55:00Z">
        <w:r w:rsidRPr="00EC1FA3" w:rsidDel="00B534A0">
          <w:rPr>
            <w:rFonts w:ascii="ＭＳ ゴシック" w:eastAsia="ＭＳ ゴシック" w:hAnsi="ＭＳ ゴシック" w:cs="ＭＳ ゴシック" w:hint="eastAsia"/>
            <w:lang w:eastAsia="zh-CN"/>
          </w:rPr>
          <w:delText>愉快的小</w:delText>
        </w:r>
        <w:r w:rsidRPr="00EC1FA3" w:rsidDel="00B534A0">
          <w:rPr>
            <w:rFonts w:ascii="Microsoft YaHei" w:eastAsia="Microsoft YaHei" w:hAnsi="Microsoft YaHei" w:cs="Microsoft YaHei" w:hint="eastAsia"/>
            <w:lang w:eastAsia="zh-CN"/>
          </w:rPr>
          <w:delText>组</w:delText>
        </w:r>
      </w:del>
      <w:r w:rsidRPr="00EC1FA3">
        <w:rPr>
          <w:rFonts w:ascii="ＭＳ ゴシック" w:eastAsia="ＭＳ ゴシック" w:hAnsi="ＭＳ ゴシック" w:cs="ＭＳ ゴシック" w:hint="eastAsia"/>
          <w:lang w:eastAsia="zh-CN"/>
        </w:rPr>
        <w:t>」</w:t>
      </w:r>
    </w:p>
    <w:p w14:paraId="4914BD17" w14:textId="77777777" w:rsidR="00EC1FA3" w:rsidRPr="00EC1FA3" w:rsidRDefault="00EC1FA3" w:rsidP="00EC1FA3">
      <w:pPr>
        <w:pStyle w:val="a3"/>
        <w:rPr>
          <w:rFonts w:ascii="ＭＳ ゴシック" w:eastAsia="ＭＳ ゴシック" w:hAnsi="ＭＳ ゴシック" w:cs="ＭＳ ゴシック"/>
          <w:lang w:eastAsia="zh-CN"/>
        </w:rPr>
      </w:pPr>
    </w:p>
    <w:p w14:paraId="3BA6EFC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【翠】</w:t>
      </w:r>
    </w:p>
    <w:p w14:paraId="0E4A5A2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&lt;jaT0143&gt;「今、結成したから」</w:t>
      </w:r>
    </w:p>
    <w:p w14:paraId="55713301" w14:textId="38D70A12"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lastRenderedPageBreak/>
        <w:t>&lt;cnT0143&gt;「</w:t>
      </w:r>
      <w:del w:id="174" w:author="hhh0578" w:date="2020-04-16T19:56:00Z">
        <w:r w:rsidRPr="00EC1FA3" w:rsidDel="00482FF9">
          <w:rPr>
            <w:rFonts w:ascii="Microsoft YaHei" w:eastAsia="Microsoft YaHei" w:hAnsi="Microsoft YaHei" w:cs="Microsoft YaHei" w:hint="eastAsia"/>
            <w:lang w:eastAsia="zh-CN"/>
          </w:rPr>
          <w:delText>现</w:delText>
        </w:r>
        <w:r w:rsidRPr="00EC1FA3" w:rsidDel="00482FF9">
          <w:rPr>
            <w:rFonts w:ascii="DengXian" w:eastAsia="DengXian" w:hAnsi="DengXian" w:cs="ＭＳ ゴシック" w:hint="eastAsia"/>
            <w:lang w:eastAsia="zh-CN"/>
          </w:rPr>
          <w:delText>在，正式</w:delText>
        </w:r>
        <w:r w:rsidRPr="00EC1FA3" w:rsidDel="00482FF9">
          <w:rPr>
            <w:rFonts w:ascii="Microsoft YaHei" w:eastAsia="Microsoft YaHei" w:hAnsi="Microsoft YaHei" w:cs="Microsoft YaHei" w:hint="eastAsia"/>
            <w:lang w:eastAsia="zh-CN"/>
          </w:rPr>
          <w:delText>组</w:delText>
        </w:r>
        <w:r w:rsidRPr="00EC1FA3" w:rsidDel="00482FF9">
          <w:rPr>
            <w:rFonts w:ascii="DengXian" w:eastAsia="DengXian" w:hAnsi="DengXian" w:cs="ＭＳ ゴシック" w:hint="eastAsia"/>
            <w:lang w:eastAsia="zh-CN"/>
          </w:rPr>
          <w:delText>成</w:delText>
        </w:r>
      </w:del>
      <w:ins w:id="175" w:author="hhh0578" w:date="2020-04-16T19:56:00Z">
        <w:r w:rsidR="00482FF9">
          <w:rPr>
            <w:rFonts w:ascii="Microsoft YaHei" w:eastAsia="Microsoft YaHei" w:hAnsi="Microsoft YaHei" w:cs="Microsoft YaHei" w:hint="eastAsia"/>
            <w:lang w:eastAsia="zh-CN"/>
          </w:rPr>
          <w:t>刚建的</w:t>
        </w:r>
      </w:ins>
      <w:r w:rsidRPr="00EC1FA3">
        <w:rPr>
          <w:rFonts w:ascii="ＭＳ ゴシック" w:eastAsia="ＭＳ ゴシック" w:hAnsi="ＭＳ ゴシック" w:cs="ＭＳ ゴシック" w:hint="eastAsia"/>
        </w:rPr>
        <w:t>」</w:t>
      </w:r>
    </w:p>
    <w:p w14:paraId="72BE86FA" w14:textId="77777777" w:rsidR="00EC1FA3" w:rsidRPr="00EC1FA3" w:rsidRDefault="00EC1FA3" w:rsidP="00EC1FA3">
      <w:pPr>
        <w:pStyle w:val="a3"/>
        <w:rPr>
          <w:rFonts w:ascii="ＭＳ ゴシック" w:eastAsia="ＭＳ ゴシック" w:hAnsi="ＭＳ ゴシック" w:cs="ＭＳ ゴシック"/>
        </w:rPr>
      </w:pPr>
    </w:p>
    <w:p w14:paraId="124D07F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3036DB1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&lt;jaT0144&gt;「あ、そう」</w:t>
      </w:r>
    </w:p>
    <w:p w14:paraId="43806EE1" w14:textId="676F6DC5"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&lt;cnT0144&gt;「</w:t>
      </w:r>
      <w:ins w:id="176" w:author="hhh0578" w:date="2020-04-16T19:56:00Z">
        <w:r w:rsidR="00FD0BA8">
          <w:rPr>
            <w:rFonts w:ascii="DengXian" w:eastAsia="DengXian" w:hAnsi="DengXian" w:cs="ＭＳ ゴシック" w:hint="eastAsia"/>
            <w:lang w:eastAsia="zh-CN"/>
          </w:rPr>
          <w:t>是吗</w:t>
        </w:r>
      </w:ins>
      <w:del w:id="177" w:author="hhh0578" w:date="2020-04-16T19:56:00Z">
        <w:r w:rsidRPr="00EC1FA3" w:rsidDel="00FD0BA8">
          <w:rPr>
            <w:rFonts w:ascii="ＭＳ ゴシック" w:eastAsia="ＭＳ ゴシック" w:hAnsi="ＭＳ ゴシック" w:cs="ＭＳ ゴシック"/>
          </w:rPr>
          <w:delText>哦，那好吧</w:delText>
        </w:r>
      </w:del>
      <w:r w:rsidRPr="00EC1FA3">
        <w:rPr>
          <w:rFonts w:ascii="ＭＳ ゴシック" w:eastAsia="ＭＳ ゴシック" w:hAnsi="ＭＳ ゴシック" w:cs="ＭＳ ゴシック"/>
        </w:rPr>
        <w:t>」</w:t>
      </w:r>
    </w:p>
    <w:p w14:paraId="312A7FF0" w14:textId="77777777" w:rsidR="00EC1FA3" w:rsidRPr="00EC1FA3" w:rsidRDefault="00EC1FA3" w:rsidP="00EC1FA3">
      <w:pPr>
        <w:pStyle w:val="a3"/>
        <w:rPr>
          <w:rFonts w:ascii="ＭＳ ゴシック" w:eastAsia="ＭＳ ゴシック" w:hAnsi="ＭＳ ゴシック" w:cs="ＭＳ ゴシック"/>
        </w:rPr>
      </w:pPr>
    </w:p>
    <w:p w14:paraId="467AD7A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【翠】</w:t>
      </w:r>
    </w:p>
    <w:p w14:paraId="71AF133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&lt;jaT0145&gt;「ていうかさ、重箱の隅つつくようなこと言って話題をそらすのは良くないよ」</w:t>
      </w:r>
    </w:p>
    <w:p w14:paraId="64818CCF" w14:textId="6C118AA9"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&lt;cnT0145&gt;「喂喂喂，</w:t>
      </w:r>
      <w:del w:id="178" w:author="hhh0578" w:date="2020-04-16T19:58:00Z">
        <w:r w:rsidRPr="00EC1FA3" w:rsidDel="00FE7951">
          <w:rPr>
            <w:rFonts w:ascii="DengXian" w:eastAsia="DengXian" w:hAnsi="DengXian" w:cs="ＭＳ ゴシック" w:hint="eastAsia"/>
            <w:lang w:eastAsia="zh-CN"/>
          </w:rPr>
          <w:delText>挑毛病</w:delText>
        </w:r>
      </w:del>
      <w:ins w:id="179" w:author="hhh0578" w:date="2020-04-16T19:58:00Z">
        <w:r w:rsidR="00FE7951">
          <w:rPr>
            <w:rFonts w:ascii="Microsoft YaHei" w:eastAsia="Microsoft YaHei" w:hAnsi="Microsoft YaHei" w:cs="Microsoft YaHei" w:hint="eastAsia"/>
            <w:lang w:eastAsia="zh-CN"/>
          </w:rPr>
          <w:t>鸡蛋里挑骨头</w:t>
        </w:r>
      </w:ins>
      <w:r w:rsidRPr="00EC1FA3">
        <w:rPr>
          <w:rFonts w:ascii="ＭＳ ゴシック" w:eastAsia="ＭＳ ゴシック" w:hAnsi="ＭＳ ゴシック" w:cs="ＭＳ ゴシック"/>
          <w:lang w:eastAsia="zh-CN"/>
        </w:rPr>
        <w:t>来</w:t>
      </w:r>
      <w:r w:rsidRPr="00EC1FA3">
        <w:rPr>
          <w:rFonts w:ascii="Microsoft YaHei" w:eastAsia="Microsoft YaHei" w:hAnsi="Microsoft YaHei" w:cs="Microsoft YaHei" w:hint="eastAsia"/>
          <w:lang w:eastAsia="zh-CN"/>
        </w:rPr>
        <w:t>转</w:t>
      </w:r>
      <w:r w:rsidRPr="00EC1FA3">
        <w:rPr>
          <w:rFonts w:ascii="ＭＳ ゴシック" w:eastAsia="ＭＳ ゴシック" w:hAnsi="ＭＳ ゴシック" w:cs="ＭＳ ゴシック" w:hint="eastAsia"/>
          <w:lang w:eastAsia="zh-CN"/>
        </w:rPr>
        <w:t>移</w:t>
      </w:r>
      <w:r w:rsidRPr="00EC1FA3">
        <w:rPr>
          <w:rFonts w:ascii="Microsoft YaHei" w:eastAsia="Microsoft YaHei" w:hAnsi="Microsoft YaHei" w:cs="Microsoft YaHei" w:hint="eastAsia"/>
          <w:lang w:eastAsia="zh-CN"/>
        </w:rPr>
        <w:t>话题</w:t>
      </w:r>
      <w:r w:rsidRPr="00EC1FA3">
        <w:rPr>
          <w:rFonts w:ascii="ＭＳ ゴシック" w:eastAsia="ＭＳ ゴシック" w:hAnsi="ＭＳ ゴシック" w:cs="ＭＳ ゴシック" w:hint="eastAsia"/>
          <w:lang w:eastAsia="zh-CN"/>
        </w:rPr>
        <w:t>可不好哦」</w:t>
      </w:r>
    </w:p>
    <w:p w14:paraId="5903BB09" w14:textId="77777777" w:rsidR="00EC1FA3" w:rsidRPr="00EC1FA3" w:rsidRDefault="00EC1FA3" w:rsidP="00EC1FA3">
      <w:pPr>
        <w:pStyle w:val="a3"/>
        <w:rPr>
          <w:rFonts w:ascii="ＭＳ ゴシック" w:eastAsia="ＭＳ ゴシック" w:hAnsi="ＭＳ ゴシック" w:cs="ＭＳ ゴシック"/>
          <w:lang w:eastAsia="zh-CN"/>
        </w:rPr>
      </w:pPr>
    </w:p>
    <w:p w14:paraId="7F2B404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394EC9B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&lt;jaT0146&gt;つっこみどころ満載なのはどうみても遠山だ。</w:t>
      </w:r>
    </w:p>
    <w:p w14:paraId="1E9DB2DF" w14:textId="52219DAD"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&lt;cnT0146&gt;</w:t>
      </w:r>
      <w:ins w:id="180" w:author="hhh0578" w:date="2020-04-16T19:58:00Z">
        <w:r w:rsidR="00C4018A">
          <w:rPr>
            <w:rFonts w:ascii="Microsoft YaHei" w:eastAsia="Microsoft YaHei" w:hAnsi="Microsoft YaHei" w:cs="Microsoft YaHei" w:hint="eastAsia"/>
            <w:lang w:eastAsia="zh-CN"/>
          </w:rPr>
          <w:t>谁让你浑身都是梗</w:t>
        </w:r>
      </w:ins>
      <w:del w:id="181" w:author="hhh0578" w:date="2020-04-16T19:58:00Z">
        <w:r w:rsidRPr="00EC1FA3" w:rsidDel="00C4018A">
          <w:rPr>
            <w:rFonts w:ascii="ＭＳ ゴシック" w:eastAsia="ＭＳ ゴシック" w:hAnsi="ＭＳ ゴシック" w:cs="ＭＳ ゴシック"/>
            <w:lang w:eastAsia="zh-CN"/>
          </w:rPr>
          <w:delText>一心找槽点的明明是</w:delText>
        </w:r>
        <w:r w:rsidRPr="00EC1FA3" w:rsidDel="00C4018A">
          <w:rPr>
            <w:rFonts w:ascii="Microsoft YaHei" w:eastAsia="Microsoft YaHei" w:hAnsi="Microsoft YaHei" w:cs="Microsoft YaHei" w:hint="eastAsia"/>
            <w:lang w:eastAsia="zh-CN"/>
          </w:rPr>
          <w:delText>远</w:delText>
        </w:r>
        <w:r w:rsidRPr="00EC1FA3" w:rsidDel="00C4018A">
          <w:rPr>
            <w:rFonts w:ascii="ＭＳ ゴシック" w:eastAsia="ＭＳ ゴシック" w:hAnsi="ＭＳ ゴシック" w:cs="ＭＳ ゴシック" w:hint="eastAsia"/>
            <w:lang w:eastAsia="zh-CN"/>
          </w:rPr>
          <w:delText>山才</w:delText>
        </w:r>
        <w:r w:rsidRPr="00EC1FA3" w:rsidDel="00C4018A">
          <w:rPr>
            <w:rFonts w:ascii="Microsoft YaHei" w:eastAsia="Microsoft YaHei" w:hAnsi="Microsoft YaHei" w:cs="Microsoft YaHei" w:hint="eastAsia"/>
            <w:lang w:eastAsia="zh-CN"/>
          </w:rPr>
          <w:delText>对</w:delText>
        </w:r>
      </w:del>
      <w:r w:rsidRPr="00EC1FA3">
        <w:rPr>
          <w:rFonts w:ascii="ＭＳ ゴシック" w:eastAsia="ＭＳ ゴシック" w:hAnsi="ＭＳ ゴシック" w:cs="ＭＳ ゴシック" w:hint="eastAsia"/>
          <w:lang w:eastAsia="zh-CN"/>
        </w:rPr>
        <w:t>。</w:t>
      </w:r>
    </w:p>
    <w:p w14:paraId="22E3E7BC" w14:textId="77777777" w:rsidR="00EC1FA3" w:rsidRPr="00EC1FA3" w:rsidRDefault="00EC1FA3" w:rsidP="00EC1FA3">
      <w:pPr>
        <w:pStyle w:val="a3"/>
        <w:rPr>
          <w:rFonts w:ascii="ＭＳ ゴシック" w:eastAsia="ＭＳ ゴシック" w:hAnsi="ＭＳ ゴシック" w:cs="ＭＳ ゴシック"/>
          <w:lang w:eastAsia="zh-CN"/>
        </w:rPr>
      </w:pPr>
    </w:p>
    <w:p w14:paraId="1C3DDF2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【翠】</w:t>
      </w:r>
    </w:p>
    <w:p w14:paraId="0CA6BC6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&lt;jaT0147&gt;「で、誰？」</w:t>
      </w:r>
    </w:p>
    <w:p w14:paraId="7397729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&lt;cnT0147&gt;「所以，是</w:t>
      </w:r>
      <w:r w:rsidRPr="00EC1FA3">
        <w:rPr>
          <w:rFonts w:ascii="Microsoft YaHei" w:eastAsia="Microsoft YaHei" w:hAnsi="Microsoft YaHei" w:cs="Microsoft YaHei" w:hint="eastAsia"/>
        </w:rPr>
        <w:t>谁</w:t>
      </w:r>
      <w:r w:rsidRPr="00EC1FA3">
        <w:rPr>
          <w:rFonts w:ascii="ＭＳ ゴシック" w:eastAsia="ＭＳ ゴシック" w:hAnsi="ＭＳ ゴシック" w:cs="ＭＳ ゴシック" w:hint="eastAsia"/>
        </w:rPr>
        <w:t>？」</w:t>
      </w:r>
    </w:p>
    <w:p w14:paraId="1414189F" w14:textId="77777777" w:rsidR="00EC1FA3" w:rsidRPr="00EC1FA3" w:rsidRDefault="00EC1FA3" w:rsidP="00EC1FA3">
      <w:pPr>
        <w:pStyle w:val="a3"/>
        <w:rPr>
          <w:rFonts w:ascii="ＭＳ ゴシック" w:eastAsia="ＭＳ ゴシック" w:hAnsi="ＭＳ ゴシック" w:cs="ＭＳ ゴシック"/>
        </w:rPr>
      </w:pPr>
    </w:p>
    <w:p w14:paraId="620158B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68B52CD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&lt;jaT0148&gt;「居住区にある礼拝堂の司祭さんだよ」</w:t>
      </w:r>
    </w:p>
    <w:p w14:paraId="0986DF99" w14:textId="05DC034C"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&lt;cnT0148&gt;「</w:t>
      </w:r>
      <w:del w:id="182" w:author="hhh0578" w:date="2020-04-16T19:58:00Z">
        <w:r w:rsidRPr="00EC1FA3" w:rsidDel="00020A93">
          <w:rPr>
            <w:rFonts w:ascii="ＭＳ ゴシック" w:eastAsia="ＭＳ ゴシック" w:hAnsi="ＭＳ ゴシック" w:cs="ＭＳ ゴシック"/>
            <w:lang w:eastAsia="zh-CN"/>
          </w:rPr>
          <w:delText>月任</w:delText>
        </w:r>
      </w:del>
      <w:ins w:id="183" w:author="hhh0578" w:date="2020-04-16T19:58:00Z">
        <w:r w:rsidR="00020A93">
          <w:rPr>
            <w:rFonts w:ascii="DengXian" w:eastAsia="DengXian" w:hAnsi="DengXian" w:cs="ＭＳ ゴシック" w:hint="eastAsia"/>
            <w:lang w:eastAsia="zh-CN"/>
          </w:rPr>
          <w:t>是</w:t>
        </w:r>
      </w:ins>
      <w:r w:rsidRPr="00EC1FA3">
        <w:rPr>
          <w:rFonts w:ascii="ＭＳ ゴシック" w:eastAsia="ＭＳ ゴシック" w:hAnsi="ＭＳ ゴシック" w:cs="ＭＳ ゴシック"/>
          <w:lang w:eastAsia="zh-CN"/>
        </w:rPr>
        <w:t>居住区礼拜堂的司祭」</w:t>
      </w:r>
    </w:p>
    <w:p w14:paraId="163CA4BC" w14:textId="77777777" w:rsidR="00EC1FA3" w:rsidRPr="00EC1FA3" w:rsidRDefault="00EC1FA3" w:rsidP="00EC1FA3">
      <w:pPr>
        <w:pStyle w:val="a3"/>
        <w:rPr>
          <w:rFonts w:ascii="ＭＳ ゴシック" w:eastAsia="ＭＳ ゴシック" w:hAnsi="ＭＳ ゴシック" w:cs="ＭＳ ゴシック"/>
          <w:lang w:eastAsia="zh-CN"/>
        </w:rPr>
      </w:pPr>
    </w:p>
    <w:p w14:paraId="2F8883F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233B28A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&lt;jaT0149&gt;「言っとくけど、ただの友達だからな」</w:t>
      </w:r>
    </w:p>
    <w:p w14:paraId="2F93F9B8"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&lt;cnT0149&gt;「我先</w:t>
      </w:r>
      <w:r w:rsidRPr="00EC1FA3">
        <w:rPr>
          <w:rFonts w:ascii="Microsoft YaHei" w:eastAsia="Microsoft YaHei" w:hAnsi="Microsoft YaHei" w:cs="Microsoft YaHei" w:hint="eastAsia"/>
          <w:lang w:eastAsia="zh-CN"/>
        </w:rPr>
        <w:t>说</w:t>
      </w:r>
      <w:r w:rsidRPr="00EC1FA3">
        <w:rPr>
          <w:rFonts w:ascii="ＭＳ ゴシック" w:eastAsia="ＭＳ ゴシック" w:hAnsi="ＭＳ ゴシック" w:cs="ＭＳ ゴシック" w:hint="eastAsia"/>
          <w:lang w:eastAsia="zh-CN"/>
        </w:rPr>
        <w:t>明，普通的朋友而已」</w:t>
      </w:r>
    </w:p>
    <w:p w14:paraId="5ADFDA43" w14:textId="77777777" w:rsidR="00EC1FA3" w:rsidRPr="00EC1FA3" w:rsidRDefault="00EC1FA3" w:rsidP="00EC1FA3">
      <w:pPr>
        <w:pStyle w:val="a3"/>
        <w:rPr>
          <w:rFonts w:ascii="ＭＳ ゴシック" w:eastAsia="ＭＳ ゴシック" w:hAnsi="ＭＳ ゴシック" w:cs="ＭＳ ゴシック"/>
          <w:lang w:eastAsia="zh-CN"/>
        </w:rPr>
      </w:pPr>
    </w:p>
    <w:p w14:paraId="58C5350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【翠】</w:t>
      </w:r>
    </w:p>
    <w:p w14:paraId="2090FF1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&lt;jaT0150&gt;「うっそ、ホントに？」</w:t>
      </w:r>
    </w:p>
    <w:p w14:paraId="759757F1"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&lt;cnT0150&gt;「不会吧，没</w:t>
      </w:r>
      <w:r w:rsidRPr="00EC1FA3">
        <w:rPr>
          <w:rFonts w:ascii="Microsoft YaHei" w:eastAsia="Microsoft YaHei" w:hAnsi="Microsoft YaHei" w:cs="Microsoft YaHei" w:hint="eastAsia"/>
          <w:lang w:eastAsia="zh-CN"/>
        </w:rPr>
        <w:t>骗</w:t>
      </w:r>
      <w:r w:rsidRPr="00EC1FA3">
        <w:rPr>
          <w:rFonts w:ascii="ＭＳ ゴシック" w:eastAsia="ＭＳ ゴシック" w:hAnsi="ＭＳ ゴシック" w:cs="ＭＳ ゴシック" w:hint="eastAsia"/>
          <w:lang w:eastAsia="zh-CN"/>
        </w:rPr>
        <w:t>我？」</w:t>
      </w:r>
    </w:p>
    <w:p w14:paraId="4A15AE0A" w14:textId="77777777" w:rsidR="00EC1FA3" w:rsidRPr="00EC1FA3" w:rsidRDefault="00EC1FA3" w:rsidP="00EC1FA3">
      <w:pPr>
        <w:pStyle w:val="a3"/>
        <w:rPr>
          <w:rFonts w:ascii="ＭＳ ゴシック" w:eastAsia="ＭＳ ゴシック" w:hAnsi="ＭＳ ゴシック" w:cs="ＭＳ ゴシック"/>
          <w:lang w:eastAsia="zh-CN"/>
        </w:rPr>
      </w:pPr>
    </w:p>
    <w:p w14:paraId="3CC2884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0DF2F30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&lt;jaT0151&gt;「断じて友達だって」</w:t>
      </w:r>
    </w:p>
    <w:p w14:paraId="3C62D26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&lt;cnT0151&gt;「真的只是朋友」</w:t>
      </w:r>
    </w:p>
    <w:p w14:paraId="362D7D80" w14:textId="77777777" w:rsidR="00EC1FA3" w:rsidRPr="00EC1FA3" w:rsidRDefault="00EC1FA3" w:rsidP="00EC1FA3">
      <w:pPr>
        <w:pStyle w:val="a3"/>
        <w:rPr>
          <w:rFonts w:ascii="ＭＳ ゴシック" w:eastAsia="ＭＳ ゴシック" w:hAnsi="ＭＳ ゴシック" w:cs="ＭＳ ゴシック"/>
        </w:rPr>
      </w:pPr>
    </w:p>
    <w:p w14:paraId="0A345C1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【翠】</w:t>
      </w:r>
    </w:p>
    <w:p w14:paraId="15BC8D0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&lt;jaT0152&gt;「それは分かってるというか友達じゃないと困る……って菜月が言ってた」</w:t>
      </w:r>
    </w:p>
    <w:p w14:paraId="7D7A4C3B" w14:textId="4421A7DD"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&lt;cnT0152&gt;「</w:t>
      </w:r>
      <w:r w:rsidRPr="00EC1FA3">
        <w:rPr>
          <w:rFonts w:ascii="Microsoft YaHei" w:eastAsia="Microsoft YaHei" w:hAnsi="Microsoft YaHei" w:cs="Microsoft YaHei" w:hint="eastAsia"/>
          <w:lang w:eastAsia="zh-CN"/>
        </w:rPr>
        <w:t>这</w:t>
      </w:r>
      <w:r w:rsidRPr="00EC1FA3">
        <w:rPr>
          <w:rFonts w:ascii="ＭＳ ゴシック" w:eastAsia="ＭＳ ゴシック" w:hAnsi="ＭＳ ゴシック" w:cs="ＭＳ ゴシック" w:hint="eastAsia"/>
          <w:lang w:eastAsia="zh-CN"/>
        </w:rPr>
        <w:t>种事早就猜到了，</w:t>
      </w:r>
      <w:del w:id="184" w:author="hhh0578" w:date="2020-04-16T19:59:00Z">
        <w:r w:rsidRPr="00EC1FA3" w:rsidDel="009A2824">
          <w:rPr>
            <w:rFonts w:ascii="DengXian" w:eastAsia="DengXian" w:hAnsi="DengXian" w:cs="ＭＳ ゴシック" w:hint="eastAsia"/>
            <w:lang w:eastAsia="zh-CN"/>
          </w:rPr>
          <w:delText>不</w:delText>
        </w:r>
        <w:r w:rsidRPr="00EC1FA3" w:rsidDel="009A2824">
          <w:rPr>
            <w:rFonts w:ascii="Microsoft YaHei" w:eastAsia="Microsoft YaHei" w:hAnsi="Microsoft YaHei" w:cs="Microsoft YaHei" w:hint="eastAsia"/>
            <w:lang w:eastAsia="zh-CN"/>
          </w:rPr>
          <w:delText>仅仅</w:delText>
        </w:r>
        <w:r w:rsidRPr="00EC1FA3" w:rsidDel="009A2824">
          <w:rPr>
            <w:rFonts w:ascii="DengXian" w:eastAsia="DengXian" w:hAnsi="DengXian" w:cs="ＭＳ ゴシック" w:hint="eastAsia"/>
            <w:lang w:eastAsia="zh-CN"/>
          </w:rPr>
          <w:delText>是朋友的</w:delText>
        </w:r>
        <w:r w:rsidRPr="00EC1FA3" w:rsidDel="009A2824">
          <w:rPr>
            <w:rFonts w:ascii="Microsoft YaHei" w:eastAsia="Microsoft YaHei" w:hAnsi="Microsoft YaHei" w:cs="Microsoft YaHei" w:hint="eastAsia"/>
            <w:lang w:eastAsia="zh-CN"/>
          </w:rPr>
          <w:delText>话</w:delText>
        </w:r>
        <w:r w:rsidRPr="00EC1FA3" w:rsidDel="009A2824">
          <w:rPr>
            <w:rFonts w:ascii="DengXian" w:eastAsia="DengXian" w:hAnsi="DengXian" w:cs="ＭＳ ゴシック" w:hint="eastAsia"/>
            <w:lang w:eastAsia="zh-CN"/>
          </w:rPr>
          <w:delText>我</w:delText>
        </w:r>
        <w:r w:rsidRPr="00EC1FA3" w:rsidDel="009A2824">
          <w:rPr>
            <w:rFonts w:ascii="Microsoft YaHei" w:eastAsia="Microsoft YaHei" w:hAnsi="Microsoft YaHei" w:cs="Microsoft YaHei" w:hint="eastAsia"/>
            <w:lang w:eastAsia="zh-CN"/>
          </w:rPr>
          <w:delText>还</w:delText>
        </w:r>
        <w:r w:rsidRPr="00EC1FA3" w:rsidDel="009A2824">
          <w:rPr>
            <w:rFonts w:ascii="DengXian" w:eastAsia="DengXian" w:hAnsi="DengXian" w:cs="ＭＳ ゴシック" w:hint="eastAsia"/>
            <w:lang w:eastAsia="zh-CN"/>
          </w:rPr>
          <w:delText>有点介意呢</w:delText>
        </w:r>
      </w:del>
      <w:ins w:id="185" w:author="hhh0578" w:date="2020-04-16T19:59:00Z">
        <w:r w:rsidR="009A2824">
          <w:rPr>
            <w:rFonts w:ascii="DengXian" w:eastAsia="DengXian" w:hAnsi="DengXian" w:cs="ＭＳ ゴシック" w:hint="eastAsia"/>
            <w:lang w:eastAsia="zh-CN"/>
          </w:rPr>
          <w:t>不是朋友</w:t>
        </w:r>
        <w:r w:rsidR="008425D3">
          <w:rPr>
            <w:rFonts w:ascii="DengXian" w:eastAsia="DengXian" w:hAnsi="DengXian" w:cs="ＭＳ ゴシック" w:hint="eastAsia"/>
            <w:lang w:eastAsia="zh-CN"/>
          </w:rPr>
          <w:t>反而</w:t>
        </w:r>
        <w:r w:rsidR="009A2824">
          <w:rPr>
            <w:rFonts w:ascii="DengXian" w:eastAsia="DengXian" w:hAnsi="DengXian" w:cs="ＭＳ ゴシック" w:hint="eastAsia"/>
            <w:lang w:eastAsia="zh-CN"/>
          </w:rPr>
          <w:t>麻烦</w:t>
        </w:r>
        <w:r w:rsidR="008425D3">
          <w:rPr>
            <w:rFonts w:ascii="DengXian" w:eastAsia="DengXian" w:hAnsi="DengXian" w:cs="ＭＳ ゴシック" w:hint="eastAsia"/>
            <w:lang w:eastAsia="zh-CN"/>
          </w:rPr>
          <w:t>大</w:t>
        </w:r>
        <w:r w:rsidR="009A2824">
          <w:rPr>
            <w:rFonts w:ascii="DengXian" w:eastAsia="DengXian" w:hAnsi="DengXian" w:cs="ＭＳ ゴシック" w:hint="eastAsia"/>
            <w:lang w:eastAsia="zh-CN"/>
          </w:rPr>
          <w:t>了</w:t>
        </w:r>
      </w:ins>
      <w:r w:rsidRPr="00EC1FA3">
        <w:rPr>
          <w:rFonts w:ascii="ＭＳ ゴシック" w:eastAsia="ＭＳ ゴシック" w:hAnsi="ＭＳ ゴシック" w:cs="ＭＳ ゴシック"/>
          <w:lang w:eastAsia="zh-CN"/>
        </w:rPr>
        <w:t>……</w:t>
      </w:r>
      <w:r w:rsidRPr="00EC1FA3">
        <w:rPr>
          <w:rFonts w:ascii="Microsoft YaHei" w:eastAsia="Microsoft YaHei" w:hAnsi="Microsoft YaHei" w:cs="Microsoft YaHei" w:hint="eastAsia"/>
          <w:lang w:eastAsia="zh-CN"/>
        </w:rPr>
        <w:t>刚</w:t>
      </w:r>
      <w:r w:rsidRPr="00EC1FA3">
        <w:rPr>
          <w:rFonts w:ascii="ＭＳ ゴシック" w:eastAsia="ＭＳ ゴシック" w:hAnsi="ＭＳ ゴシック" w:cs="ＭＳ ゴシック" w:hint="eastAsia"/>
          <w:lang w:eastAsia="zh-CN"/>
        </w:rPr>
        <w:t>才菜月</w:t>
      </w:r>
      <w:r w:rsidRPr="00EC1FA3">
        <w:rPr>
          <w:rFonts w:ascii="Microsoft YaHei" w:eastAsia="Microsoft YaHei" w:hAnsi="Microsoft YaHei" w:cs="Microsoft YaHei" w:hint="eastAsia"/>
          <w:lang w:eastAsia="zh-CN"/>
        </w:rPr>
        <w:t>这</w:t>
      </w:r>
      <w:r w:rsidRPr="00EC1FA3">
        <w:rPr>
          <w:rFonts w:ascii="ＭＳ ゴシック" w:eastAsia="ＭＳ ゴシック" w:hAnsi="ＭＳ ゴシック" w:cs="ＭＳ ゴシック" w:hint="eastAsia"/>
          <w:lang w:eastAsia="zh-CN"/>
        </w:rPr>
        <w:t>么</w:t>
      </w:r>
      <w:r w:rsidRPr="00EC1FA3">
        <w:rPr>
          <w:rFonts w:ascii="Microsoft YaHei" w:eastAsia="Microsoft YaHei" w:hAnsi="Microsoft YaHei" w:cs="Microsoft YaHei" w:hint="eastAsia"/>
          <w:lang w:eastAsia="zh-CN"/>
        </w:rPr>
        <w:t>说</w:t>
      </w:r>
      <w:ins w:id="186" w:author="hhh0578" w:date="2020-04-16T19:59:00Z">
        <w:r w:rsidR="002161B8">
          <w:rPr>
            <w:rFonts w:ascii="Microsoft YaHei" w:eastAsia="Microsoft YaHei" w:hAnsi="Microsoft YaHei" w:cs="Microsoft YaHei" w:hint="eastAsia"/>
            <w:lang w:eastAsia="zh-CN"/>
          </w:rPr>
          <w:t>的</w:t>
        </w:r>
      </w:ins>
      <w:r w:rsidRPr="00EC1FA3">
        <w:rPr>
          <w:rFonts w:ascii="ＭＳ ゴシック" w:eastAsia="ＭＳ ゴシック" w:hAnsi="ＭＳ ゴシック" w:cs="ＭＳ ゴシック" w:hint="eastAsia"/>
          <w:lang w:eastAsia="zh-CN"/>
        </w:rPr>
        <w:t>」</w:t>
      </w:r>
    </w:p>
    <w:p w14:paraId="57CB70B6" w14:textId="77777777" w:rsidR="00EC1FA3" w:rsidRPr="00EC1FA3" w:rsidRDefault="00EC1FA3" w:rsidP="00EC1FA3">
      <w:pPr>
        <w:pStyle w:val="a3"/>
        <w:rPr>
          <w:rFonts w:ascii="ＭＳ ゴシック" w:eastAsia="ＭＳ ゴシック" w:hAnsi="ＭＳ ゴシック" w:cs="ＭＳ ゴシック"/>
          <w:lang w:eastAsia="zh-CN"/>
        </w:rPr>
      </w:pPr>
    </w:p>
    <w:p w14:paraId="32AFEAE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【菜月】</w:t>
      </w:r>
    </w:p>
    <w:p w14:paraId="21D48D1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&lt;jaT0153&gt;「なんで私が困るのよっ」</w:t>
      </w:r>
    </w:p>
    <w:p w14:paraId="72369DE0" w14:textId="0F17D366"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&lt;cnT0153&gt;「</w:t>
      </w:r>
      <w:del w:id="187" w:author="hhh0578" w:date="2020-04-16T19:59:00Z">
        <w:r w:rsidRPr="00EC1FA3" w:rsidDel="008425D3">
          <w:rPr>
            <w:rFonts w:ascii="Microsoft YaHei" w:eastAsia="Microsoft YaHei" w:hAnsi="Microsoft YaHei" w:cs="Microsoft YaHei" w:hint="eastAsia"/>
            <w:lang w:eastAsia="zh-CN"/>
          </w:rPr>
          <w:delText>为</w:delText>
        </w:r>
        <w:r w:rsidRPr="00EC1FA3" w:rsidDel="008425D3">
          <w:rPr>
            <w:rFonts w:ascii="DengXian" w:eastAsia="DengXian" w:hAnsi="DengXian" w:cs="ＭＳ ゴシック" w:hint="eastAsia"/>
            <w:lang w:eastAsia="zh-CN"/>
          </w:rPr>
          <w:delText>什么我会介意啊</w:delText>
        </w:r>
      </w:del>
      <w:ins w:id="188" w:author="hhh0578" w:date="2020-04-16T20:00:00Z">
        <w:r w:rsidR="008A18C2">
          <w:rPr>
            <w:rFonts w:ascii="Microsoft YaHei" w:eastAsia="Microsoft YaHei" w:hAnsi="Microsoft YaHei" w:cs="Microsoft YaHei" w:hint="eastAsia"/>
            <w:lang w:eastAsia="zh-CN"/>
          </w:rPr>
          <w:t>和我有什么关系</w:t>
        </w:r>
      </w:ins>
      <w:r w:rsidRPr="00EC1FA3">
        <w:rPr>
          <w:rFonts w:ascii="ＭＳ ゴシック" w:eastAsia="ＭＳ ゴシック" w:hAnsi="ＭＳ ゴシック" w:cs="ＭＳ ゴシック" w:hint="eastAsia"/>
          <w:lang w:eastAsia="zh-CN"/>
        </w:rPr>
        <w:t>」</w:t>
      </w:r>
    </w:p>
    <w:p w14:paraId="34537C62" w14:textId="77777777" w:rsidR="00EC1FA3" w:rsidRPr="00EC1FA3" w:rsidRDefault="00EC1FA3" w:rsidP="00EC1FA3">
      <w:pPr>
        <w:pStyle w:val="a3"/>
        <w:rPr>
          <w:rFonts w:ascii="ＭＳ ゴシック" w:eastAsia="ＭＳ ゴシック" w:hAnsi="ＭＳ ゴシック" w:cs="ＭＳ ゴシック"/>
          <w:lang w:eastAsia="zh-CN"/>
        </w:rPr>
      </w:pPr>
    </w:p>
    <w:p w14:paraId="01D7858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442B7D2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&lt;jaT0154&gt;なんで顔を赤くするんだ、菜月は。</w:t>
      </w:r>
    </w:p>
    <w:p w14:paraId="536C9EC7"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&lt;cnT0154&gt;所以</w:t>
      </w:r>
      <w:r w:rsidRPr="00EC1FA3">
        <w:rPr>
          <w:rFonts w:ascii="Microsoft YaHei" w:eastAsia="Microsoft YaHei" w:hAnsi="Microsoft YaHei" w:cs="Microsoft YaHei" w:hint="eastAsia"/>
          <w:lang w:eastAsia="zh-CN"/>
        </w:rPr>
        <w:t>说</w:t>
      </w:r>
      <w:r w:rsidRPr="00EC1FA3">
        <w:rPr>
          <w:rFonts w:ascii="ＭＳ ゴシック" w:eastAsia="ＭＳ ゴシック" w:hAnsi="ＭＳ ゴシック" w:cs="ＭＳ ゴシック" w:hint="eastAsia"/>
          <w:lang w:eastAsia="zh-CN"/>
        </w:rPr>
        <w:t>你</w:t>
      </w:r>
      <w:r w:rsidRPr="00EC1FA3">
        <w:rPr>
          <w:rFonts w:ascii="Microsoft YaHei" w:eastAsia="Microsoft YaHei" w:hAnsi="Microsoft YaHei" w:cs="Microsoft YaHei" w:hint="eastAsia"/>
          <w:lang w:eastAsia="zh-CN"/>
        </w:rPr>
        <w:t>为</w:t>
      </w:r>
      <w:r w:rsidRPr="00EC1FA3">
        <w:rPr>
          <w:rFonts w:ascii="ＭＳ ゴシック" w:eastAsia="ＭＳ ゴシック" w:hAnsi="ＭＳ ゴシック" w:cs="ＭＳ ゴシック" w:hint="eastAsia"/>
          <w:lang w:eastAsia="zh-CN"/>
        </w:rPr>
        <w:t>什么要</w:t>
      </w:r>
      <w:r w:rsidRPr="00EC1FA3">
        <w:rPr>
          <w:rFonts w:ascii="Microsoft YaHei" w:eastAsia="Microsoft YaHei" w:hAnsi="Microsoft YaHei" w:cs="Microsoft YaHei" w:hint="eastAsia"/>
          <w:lang w:eastAsia="zh-CN"/>
        </w:rPr>
        <w:t>脸红</w:t>
      </w:r>
      <w:r w:rsidRPr="00EC1FA3">
        <w:rPr>
          <w:rFonts w:ascii="ＭＳ ゴシック" w:eastAsia="ＭＳ ゴシック" w:hAnsi="ＭＳ ゴシック" w:cs="ＭＳ ゴシック" w:hint="eastAsia"/>
          <w:lang w:eastAsia="zh-CN"/>
        </w:rPr>
        <w:t>啊，菜月。</w:t>
      </w:r>
    </w:p>
    <w:p w14:paraId="09141AD4" w14:textId="77777777" w:rsidR="00EC1FA3" w:rsidRPr="00EC1FA3" w:rsidRDefault="00EC1FA3" w:rsidP="00EC1FA3">
      <w:pPr>
        <w:pStyle w:val="a3"/>
        <w:rPr>
          <w:rFonts w:ascii="ＭＳ ゴシック" w:eastAsia="ＭＳ ゴシック" w:hAnsi="ＭＳ ゴシック" w:cs="ＭＳ ゴシック"/>
          <w:lang w:eastAsia="zh-CN"/>
        </w:rPr>
      </w:pPr>
    </w:p>
    <w:p w14:paraId="6355E50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【翠】</w:t>
      </w:r>
    </w:p>
    <w:p w14:paraId="713FDEE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&lt;jaT0155&gt;「それはともかく、司祭さんっていうのはホント？」</w:t>
      </w:r>
    </w:p>
    <w:p w14:paraId="3A567DC9" w14:textId="747A1DDB"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&lt;cnT0155&gt;「</w:t>
      </w:r>
      <w:r w:rsidRPr="00EC1FA3">
        <w:rPr>
          <w:rFonts w:ascii="Microsoft YaHei" w:eastAsia="Microsoft YaHei" w:hAnsi="Microsoft YaHei" w:cs="Microsoft YaHei" w:hint="eastAsia"/>
          <w:lang w:eastAsia="zh-CN"/>
        </w:rPr>
        <w:t>这</w:t>
      </w:r>
      <w:r w:rsidRPr="00EC1FA3">
        <w:rPr>
          <w:rFonts w:ascii="ＭＳ ゴシック" w:eastAsia="ＭＳ ゴシック" w:hAnsi="ＭＳ ゴシック" w:cs="ＭＳ ゴシック" w:hint="eastAsia"/>
          <w:lang w:eastAsia="zh-CN"/>
        </w:rPr>
        <w:t>先不管，</w:t>
      </w:r>
      <w:ins w:id="189" w:author="hhh0578" w:date="2020-04-16T20:00:00Z">
        <w:r w:rsidR="00F23054">
          <w:rPr>
            <w:rFonts w:ascii="ＭＳ ゴシック" w:eastAsia="DengXian" w:hAnsi="ＭＳ ゴシック" w:cs="ＭＳ ゴシック" w:hint="eastAsia"/>
            <w:lang w:eastAsia="zh-CN"/>
          </w:rPr>
          <w:t>真的是司祭</w:t>
        </w:r>
      </w:ins>
      <w:del w:id="190" w:author="hhh0578" w:date="2020-04-16T20:00:00Z">
        <w:r w:rsidRPr="00EC1FA3" w:rsidDel="00F23054">
          <w:rPr>
            <w:rFonts w:ascii="ＭＳ ゴシック" w:eastAsia="ＭＳ ゴシック" w:hAnsi="ＭＳ ゴシック" w:cs="ＭＳ ゴシック" w:hint="eastAsia"/>
            <w:lang w:eastAsia="zh-CN"/>
          </w:rPr>
          <w:delText>司祭</w:delText>
        </w:r>
        <w:r w:rsidRPr="00EC1FA3" w:rsidDel="00135077">
          <w:rPr>
            <w:rFonts w:ascii="ＭＳ ゴシック" w:eastAsia="ＭＳ ゴシック" w:hAnsi="ＭＳ ゴシック" w:cs="ＭＳ ゴシック" w:hint="eastAsia"/>
            <w:lang w:eastAsia="zh-CN"/>
          </w:rPr>
          <w:delText>也</w:delText>
        </w:r>
        <w:r w:rsidRPr="00EC1FA3" w:rsidDel="00F23054">
          <w:rPr>
            <w:rFonts w:ascii="ＭＳ ゴシック" w:eastAsia="ＭＳ ゴシック" w:hAnsi="ＭＳ ゴシック" w:cs="ＭＳ ゴシック" w:hint="eastAsia"/>
            <w:lang w:eastAsia="zh-CN"/>
          </w:rPr>
          <w:delText>是真的</w:delText>
        </w:r>
      </w:del>
      <w:r w:rsidRPr="00EC1FA3">
        <w:rPr>
          <w:rFonts w:ascii="ＭＳ ゴシック" w:eastAsia="ＭＳ ゴシック" w:hAnsi="ＭＳ ゴシック" w:cs="ＭＳ ゴシック" w:hint="eastAsia"/>
          <w:lang w:eastAsia="zh-CN"/>
        </w:rPr>
        <w:t>？」</w:t>
      </w:r>
    </w:p>
    <w:p w14:paraId="23246143" w14:textId="77777777" w:rsidR="00EC1FA3" w:rsidRPr="00EC1FA3" w:rsidRDefault="00EC1FA3" w:rsidP="00EC1FA3">
      <w:pPr>
        <w:pStyle w:val="a3"/>
        <w:rPr>
          <w:rFonts w:ascii="ＭＳ ゴシック" w:eastAsia="ＭＳ ゴシック" w:hAnsi="ＭＳ ゴシック" w:cs="ＭＳ ゴシック"/>
          <w:lang w:eastAsia="zh-CN"/>
        </w:rPr>
      </w:pPr>
    </w:p>
    <w:p w14:paraId="45B407A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26957F7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&lt;jaT0156&gt;「……本当だよ」</w:t>
      </w:r>
    </w:p>
    <w:p w14:paraId="5048834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&lt;cnT0156&gt;「……真的」</w:t>
      </w:r>
    </w:p>
    <w:p w14:paraId="08E0FC5C" w14:textId="77777777" w:rsidR="00EC1FA3" w:rsidRPr="00EC1FA3" w:rsidRDefault="00EC1FA3" w:rsidP="00EC1FA3">
      <w:pPr>
        <w:pStyle w:val="a3"/>
        <w:rPr>
          <w:rFonts w:ascii="ＭＳ ゴシック" w:eastAsia="ＭＳ ゴシック" w:hAnsi="ＭＳ ゴシック" w:cs="ＭＳ ゴシック"/>
        </w:rPr>
      </w:pPr>
    </w:p>
    <w:p w14:paraId="3A3E066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7889557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&lt;jaT0157&gt;先日の喫茶店を思い出して、少し重い気持ちになった。</w:t>
      </w:r>
    </w:p>
    <w:p w14:paraId="47A1B111" w14:textId="73F227FD"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&lt;cnT0157&gt;</w:t>
      </w:r>
      <w:ins w:id="191" w:author="hhh0578" w:date="2020-04-16T20:00:00Z">
        <w:r w:rsidR="00F23054">
          <w:rPr>
            <w:rFonts w:ascii="DengXian" w:eastAsia="DengXian" w:hAnsi="DengXian" w:cs="ＭＳ ゴシック" w:hint="eastAsia"/>
            <w:lang w:eastAsia="zh-CN"/>
          </w:rPr>
          <w:t>我</w:t>
        </w:r>
      </w:ins>
      <w:r w:rsidRPr="00EC1FA3">
        <w:rPr>
          <w:rFonts w:ascii="ＭＳ ゴシック" w:eastAsia="ＭＳ ゴシック" w:hAnsi="ＭＳ ゴシック" w:cs="ＭＳ ゴシック"/>
          <w:lang w:eastAsia="zh-CN"/>
        </w:rPr>
        <w:t>想起前几天咖啡店的事，心情</w:t>
      </w:r>
      <w:r w:rsidRPr="00EC1FA3">
        <w:rPr>
          <w:rFonts w:ascii="Microsoft YaHei" w:eastAsia="Microsoft YaHei" w:hAnsi="Microsoft YaHei" w:cs="Microsoft YaHei" w:hint="eastAsia"/>
          <w:lang w:eastAsia="zh-CN"/>
        </w:rPr>
        <w:t>变</w:t>
      </w:r>
      <w:r w:rsidRPr="00EC1FA3">
        <w:rPr>
          <w:rFonts w:ascii="ＭＳ ゴシック" w:eastAsia="ＭＳ ゴシック" w:hAnsi="ＭＳ ゴシック" w:cs="ＭＳ ゴシック" w:hint="eastAsia"/>
          <w:lang w:eastAsia="zh-CN"/>
        </w:rPr>
        <w:t>得有点沉重。</w:t>
      </w:r>
    </w:p>
    <w:p w14:paraId="2112C167" w14:textId="77777777" w:rsidR="00EC1FA3" w:rsidRPr="00EC1FA3" w:rsidRDefault="00EC1FA3" w:rsidP="00EC1FA3">
      <w:pPr>
        <w:pStyle w:val="a3"/>
        <w:rPr>
          <w:rFonts w:ascii="ＭＳ ゴシック" w:eastAsia="ＭＳ ゴシック" w:hAnsi="ＭＳ ゴシック" w:cs="ＭＳ ゴシック"/>
          <w:lang w:eastAsia="zh-CN"/>
        </w:rPr>
      </w:pPr>
    </w:p>
    <w:p w14:paraId="6792594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lastRenderedPageBreak/>
        <w:t>//TEXT 【翠】</w:t>
      </w:r>
    </w:p>
    <w:p w14:paraId="74787A0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&lt;jaT0158&gt;「朝霧君、おそろしい人」</w:t>
      </w:r>
    </w:p>
    <w:p w14:paraId="4CEE019C" w14:textId="08F8ABB8"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&lt;cnT0158&gt;「朝</w:t>
      </w:r>
      <w:r w:rsidRPr="00EC1FA3">
        <w:rPr>
          <w:rFonts w:ascii="Microsoft YaHei" w:eastAsia="Microsoft YaHei" w:hAnsi="Microsoft YaHei" w:cs="Microsoft YaHei" w:hint="eastAsia"/>
          <w:lang w:eastAsia="zh-CN"/>
        </w:rPr>
        <w:t>雾</w:t>
      </w:r>
      <w:r w:rsidRPr="00EC1FA3">
        <w:rPr>
          <w:rFonts w:ascii="ＭＳ ゴシック" w:eastAsia="ＭＳ ゴシック" w:hAnsi="ＭＳ ゴシック" w:cs="ＭＳ ゴシック" w:hint="eastAsia"/>
          <w:lang w:eastAsia="zh-CN"/>
        </w:rPr>
        <w:t>同学，</w:t>
      </w:r>
      <w:del w:id="192" w:author="hhh0578" w:date="2020-04-16T20:02:00Z">
        <w:r w:rsidRPr="00EC1FA3" w:rsidDel="007914E7">
          <w:rPr>
            <w:rFonts w:ascii="DengXian" w:eastAsia="DengXian" w:hAnsi="DengXian" w:cs="ＭＳ ゴシック" w:hint="eastAsia"/>
            <w:lang w:eastAsia="zh-CN"/>
          </w:rPr>
          <w:delText>超乎常人</w:delText>
        </w:r>
      </w:del>
      <w:ins w:id="193" w:author="hhh0578" w:date="2020-04-16T20:02:00Z">
        <w:r w:rsidR="007914E7">
          <w:rPr>
            <w:rFonts w:ascii="DengXian" w:eastAsia="DengXian" w:hAnsi="DengXian" w:cs="ＭＳ ゴシック" w:hint="eastAsia"/>
            <w:lang w:eastAsia="zh-CN"/>
          </w:rPr>
          <w:t>太可怕了</w:t>
        </w:r>
      </w:ins>
      <w:r w:rsidRPr="00EC1FA3">
        <w:rPr>
          <w:rFonts w:ascii="ＭＳ ゴシック" w:eastAsia="ＭＳ ゴシック" w:hAnsi="ＭＳ ゴシック" w:cs="ＭＳ ゴシック" w:hint="eastAsia"/>
          <w:lang w:eastAsia="zh-CN"/>
        </w:rPr>
        <w:t>」</w:t>
      </w:r>
    </w:p>
    <w:p w14:paraId="61C097CF" w14:textId="77777777" w:rsidR="00EC1FA3" w:rsidRPr="00EC1FA3" w:rsidRDefault="00EC1FA3" w:rsidP="00EC1FA3">
      <w:pPr>
        <w:pStyle w:val="a3"/>
        <w:rPr>
          <w:rFonts w:ascii="ＭＳ ゴシック" w:eastAsia="ＭＳ ゴシック" w:hAnsi="ＭＳ ゴシック" w:cs="ＭＳ ゴシック"/>
          <w:lang w:eastAsia="zh-CN"/>
        </w:rPr>
      </w:pPr>
    </w:p>
    <w:p w14:paraId="348CCDB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18BDE14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&lt;jaT0159&gt;「何でそうなる」</w:t>
      </w:r>
    </w:p>
    <w:p w14:paraId="4778C9F8"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&lt;cnT0159&gt;「</w:t>
      </w:r>
      <w:r w:rsidRPr="00EC1FA3">
        <w:rPr>
          <w:rFonts w:ascii="Microsoft YaHei" w:eastAsia="Microsoft YaHei" w:hAnsi="Microsoft YaHei" w:cs="Microsoft YaHei" w:hint="eastAsia"/>
          <w:lang w:eastAsia="zh-CN"/>
        </w:rPr>
        <w:t>为</w:t>
      </w:r>
      <w:r w:rsidRPr="00EC1FA3">
        <w:rPr>
          <w:rFonts w:ascii="ＭＳ ゴシック" w:eastAsia="ＭＳ ゴシック" w:hAnsi="ＭＳ ゴシック" w:cs="ＭＳ ゴシック" w:hint="eastAsia"/>
          <w:lang w:eastAsia="zh-CN"/>
        </w:rPr>
        <w:t>什么</w:t>
      </w:r>
      <w:r w:rsidRPr="00EC1FA3">
        <w:rPr>
          <w:rFonts w:ascii="Microsoft YaHei" w:eastAsia="Microsoft YaHei" w:hAnsi="Microsoft YaHei" w:cs="Microsoft YaHei" w:hint="eastAsia"/>
          <w:lang w:eastAsia="zh-CN"/>
        </w:rPr>
        <w:t>这</w:t>
      </w:r>
      <w:r w:rsidRPr="00EC1FA3">
        <w:rPr>
          <w:rFonts w:ascii="ＭＳ ゴシック" w:eastAsia="ＭＳ ゴシック" w:hAnsi="ＭＳ ゴシック" w:cs="ＭＳ ゴシック" w:hint="eastAsia"/>
          <w:lang w:eastAsia="zh-CN"/>
        </w:rPr>
        <w:t>么</w:t>
      </w:r>
      <w:r w:rsidRPr="00EC1FA3">
        <w:rPr>
          <w:rFonts w:ascii="Microsoft YaHei" w:eastAsia="Microsoft YaHei" w:hAnsi="Microsoft YaHei" w:cs="Microsoft YaHei" w:hint="eastAsia"/>
          <w:lang w:eastAsia="zh-CN"/>
        </w:rPr>
        <w:t>说</w:t>
      </w:r>
      <w:r w:rsidRPr="00EC1FA3">
        <w:rPr>
          <w:rFonts w:ascii="ＭＳ ゴシック" w:eastAsia="ＭＳ ゴシック" w:hAnsi="ＭＳ ゴシック" w:cs="ＭＳ ゴシック" w:hint="eastAsia"/>
          <w:lang w:eastAsia="zh-CN"/>
        </w:rPr>
        <w:t>」</w:t>
      </w:r>
    </w:p>
    <w:p w14:paraId="7FE9131F" w14:textId="77777777" w:rsidR="00EC1FA3" w:rsidRPr="00EC1FA3" w:rsidRDefault="00EC1FA3" w:rsidP="00EC1FA3">
      <w:pPr>
        <w:pStyle w:val="a3"/>
        <w:rPr>
          <w:rFonts w:ascii="ＭＳ ゴシック" w:eastAsia="ＭＳ ゴシック" w:hAnsi="ＭＳ ゴシック" w:cs="ＭＳ ゴシック"/>
          <w:lang w:eastAsia="zh-CN"/>
        </w:rPr>
      </w:pPr>
    </w:p>
    <w:p w14:paraId="2B8F78E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【翠】</w:t>
      </w:r>
    </w:p>
    <w:p w14:paraId="3A1E44C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&lt;jaT0160&gt;「普通の人は、月人の司祭さんと知り合えないから」</w:t>
      </w:r>
    </w:p>
    <w:p w14:paraId="36427B96" w14:textId="6818DC28"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&lt;cnT0160&gt;「因</w:t>
      </w:r>
      <w:r w:rsidRPr="00EC1FA3">
        <w:rPr>
          <w:rFonts w:ascii="Microsoft YaHei" w:eastAsia="Microsoft YaHei" w:hAnsi="Microsoft YaHei" w:cs="Microsoft YaHei" w:hint="eastAsia"/>
          <w:lang w:eastAsia="zh-CN"/>
        </w:rPr>
        <w:t>为</w:t>
      </w:r>
      <w:r w:rsidRPr="00EC1FA3">
        <w:rPr>
          <w:rFonts w:ascii="ＭＳ ゴシック" w:eastAsia="ＭＳ ゴシック" w:hAnsi="ＭＳ ゴシック" w:cs="ＭＳ ゴシック" w:hint="eastAsia"/>
          <w:lang w:eastAsia="zh-CN"/>
        </w:rPr>
        <w:t>普通的人</w:t>
      </w:r>
      <w:ins w:id="194" w:author="hhh0578" w:date="2020-04-16T20:00:00Z">
        <w:r w:rsidR="006F25C3">
          <w:rPr>
            <w:rFonts w:ascii="ＭＳ ゴシック" w:eastAsia="DengXian" w:hAnsi="ＭＳ ゴシック" w:cs="ＭＳ ゴシック" w:hint="eastAsia"/>
            <w:lang w:eastAsia="zh-CN"/>
          </w:rPr>
          <w:t>不可能</w:t>
        </w:r>
      </w:ins>
      <w:del w:id="195" w:author="hhh0578" w:date="2020-04-16T20:00:00Z">
        <w:r w:rsidRPr="00EC1FA3" w:rsidDel="006F25C3">
          <w:rPr>
            <w:rFonts w:ascii="ＭＳ ゴシック" w:eastAsia="ＭＳ ゴシック" w:hAnsi="ＭＳ ゴシック" w:cs="ＭＳ ゴシック" w:hint="eastAsia"/>
            <w:lang w:eastAsia="zh-CN"/>
          </w:rPr>
          <w:delText>才不会</w:delText>
        </w:r>
      </w:del>
      <w:r w:rsidRPr="00EC1FA3">
        <w:rPr>
          <w:rFonts w:ascii="Microsoft YaHei" w:eastAsia="Microsoft YaHei" w:hAnsi="Microsoft YaHei" w:cs="Microsoft YaHei" w:hint="eastAsia"/>
          <w:lang w:eastAsia="zh-CN"/>
        </w:rPr>
        <w:t>认识</w:t>
      </w:r>
      <w:r w:rsidRPr="00EC1FA3">
        <w:rPr>
          <w:rFonts w:ascii="ＭＳ ゴシック" w:eastAsia="ＭＳ ゴシック" w:hAnsi="ＭＳ ゴシック" w:cs="ＭＳ ゴシック" w:hint="eastAsia"/>
          <w:lang w:eastAsia="zh-CN"/>
        </w:rPr>
        <w:t>月人司祭</w:t>
      </w:r>
      <w:del w:id="196" w:author="hhh0578" w:date="2020-04-16T20:00:00Z">
        <w:r w:rsidRPr="00EC1FA3" w:rsidDel="00805376">
          <w:rPr>
            <w:rFonts w:ascii="ＭＳ ゴシック" w:eastAsia="ＭＳ ゴシック" w:hAnsi="ＭＳ ゴシック" w:cs="ＭＳ ゴシック" w:hint="eastAsia"/>
            <w:lang w:eastAsia="zh-CN"/>
          </w:rPr>
          <w:delText>呢</w:delText>
        </w:r>
      </w:del>
      <w:r w:rsidRPr="00EC1FA3">
        <w:rPr>
          <w:rFonts w:ascii="ＭＳ ゴシック" w:eastAsia="ＭＳ ゴシック" w:hAnsi="ＭＳ ゴシック" w:cs="ＭＳ ゴシック" w:hint="eastAsia"/>
          <w:lang w:eastAsia="zh-CN"/>
        </w:rPr>
        <w:t>」</w:t>
      </w:r>
    </w:p>
    <w:p w14:paraId="2F8C00C9" w14:textId="77777777" w:rsidR="00EC1FA3" w:rsidRPr="00EC1FA3" w:rsidRDefault="00EC1FA3" w:rsidP="00EC1FA3">
      <w:pPr>
        <w:pStyle w:val="a3"/>
        <w:rPr>
          <w:rFonts w:ascii="ＭＳ ゴシック" w:eastAsia="ＭＳ ゴシック" w:hAnsi="ＭＳ ゴシック" w:cs="ＭＳ ゴシック"/>
          <w:lang w:eastAsia="zh-CN"/>
        </w:rPr>
      </w:pPr>
    </w:p>
    <w:p w14:paraId="2906E9F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0949DB5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&lt;jaT0161&gt;まあ、そう言われればそうかもしれない。</w:t>
      </w:r>
    </w:p>
    <w:p w14:paraId="71700D5D"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&lt;cnT0161&gt;</w:t>
      </w:r>
      <w:r w:rsidRPr="00EC1FA3">
        <w:rPr>
          <w:rFonts w:ascii="Microsoft YaHei" w:eastAsia="Microsoft YaHei" w:hAnsi="Microsoft YaHei" w:cs="Microsoft YaHei" w:hint="eastAsia"/>
          <w:lang w:eastAsia="zh-CN"/>
        </w:rPr>
        <w:t>这</w:t>
      </w:r>
      <w:r w:rsidRPr="00EC1FA3">
        <w:rPr>
          <w:rFonts w:ascii="ＭＳ ゴシック" w:eastAsia="ＭＳ ゴシック" w:hAnsi="ＭＳ ゴシック" w:cs="ＭＳ ゴシック" w:hint="eastAsia"/>
          <w:lang w:eastAsia="zh-CN"/>
        </w:rPr>
        <w:t>么</w:t>
      </w:r>
      <w:r w:rsidRPr="00EC1FA3">
        <w:rPr>
          <w:rFonts w:ascii="Microsoft YaHei" w:eastAsia="Microsoft YaHei" w:hAnsi="Microsoft YaHei" w:cs="Microsoft YaHei" w:hint="eastAsia"/>
          <w:lang w:eastAsia="zh-CN"/>
        </w:rPr>
        <w:t>说</w:t>
      </w:r>
      <w:r w:rsidRPr="00EC1FA3">
        <w:rPr>
          <w:rFonts w:ascii="ＭＳ ゴシック" w:eastAsia="ＭＳ ゴシック" w:hAnsi="ＭＳ ゴシック" w:cs="ＭＳ ゴシック" w:hint="eastAsia"/>
          <w:lang w:eastAsia="zh-CN"/>
        </w:rPr>
        <w:t>倒也没</w:t>
      </w:r>
      <w:r w:rsidRPr="00EC1FA3">
        <w:rPr>
          <w:rFonts w:ascii="Microsoft YaHei" w:eastAsia="Microsoft YaHei" w:hAnsi="Microsoft YaHei" w:cs="Microsoft YaHei" w:hint="eastAsia"/>
          <w:lang w:eastAsia="zh-CN"/>
        </w:rPr>
        <w:t>错</w:t>
      </w:r>
      <w:r w:rsidRPr="00EC1FA3">
        <w:rPr>
          <w:rFonts w:ascii="ＭＳ ゴシック" w:eastAsia="ＭＳ ゴシック" w:hAnsi="ＭＳ ゴシック" w:cs="ＭＳ ゴシック" w:hint="eastAsia"/>
          <w:lang w:eastAsia="zh-CN"/>
        </w:rPr>
        <w:t>。</w:t>
      </w:r>
    </w:p>
    <w:p w14:paraId="72BD9F8B" w14:textId="77777777" w:rsidR="00EC1FA3" w:rsidRPr="00EC1FA3" w:rsidRDefault="00EC1FA3" w:rsidP="00EC1FA3">
      <w:pPr>
        <w:pStyle w:val="a3"/>
        <w:rPr>
          <w:rFonts w:ascii="ＭＳ ゴシック" w:eastAsia="ＭＳ ゴシック" w:hAnsi="ＭＳ ゴシック" w:cs="ＭＳ ゴシック"/>
          <w:lang w:eastAsia="zh-CN"/>
        </w:rPr>
      </w:pPr>
    </w:p>
    <w:p w14:paraId="6F9E93F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【フィーナ】</w:t>
      </w:r>
    </w:p>
    <w:p w14:paraId="319EC63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&lt;jaT0162&gt;「確かに遠山さんの言う通りね」</w:t>
      </w:r>
    </w:p>
    <w:p w14:paraId="332800D5"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&lt;cnT0162&gt;「的确如</w:t>
      </w:r>
      <w:r w:rsidRPr="00EC1FA3">
        <w:rPr>
          <w:rFonts w:ascii="Microsoft YaHei" w:eastAsia="Microsoft YaHei" w:hAnsi="Microsoft YaHei" w:cs="Microsoft YaHei" w:hint="eastAsia"/>
          <w:lang w:eastAsia="zh-CN"/>
        </w:rPr>
        <w:t>远</w:t>
      </w:r>
      <w:r w:rsidRPr="00EC1FA3">
        <w:rPr>
          <w:rFonts w:ascii="ＭＳ ゴシック" w:eastAsia="ＭＳ ゴシック" w:hAnsi="ＭＳ ゴシック" w:cs="ＭＳ ゴシック" w:hint="eastAsia"/>
          <w:lang w:eastAsia="zh-CN"/>
        </w:rPr>
        <w:t>山所</w:t>
      </w:r>
      <w:r w:rsidRPr="00EC1FA3">
        <w:rPr>
          <w:rFonts w:ascii="Microsoft YaHei" w:eastAsia="Microsoft YaHei" w:hAnsi="Microsoft YaHei" w:cs="Microsoft YaHei" w:hint="eastAsia"/>
          <w:lang w:eastAsia="zh-CN"/>
        </w:rPr>
        <w:t>说</w:t>
      </w:r>
      <w:r w:rsidRPr="00EC1FA3">
        <w:rPr>
          <w:rFonts w:ascii="ＭＳ ゴシック" w:eastAsia="ＭＳ ゴシック" w:hAnsi="ＭＳ ゴシック" w:cs="ＭＳ ゴシック" w:hint="eastAsia"/>
          <w:lang w:eastAsia="zh-CN"/>
        </w:rPr>
        <w:t>」</w:t>
      </w:r>
    </w:p>
    <w:p w14:paraId="20B4A9B9" w14:textId="77777777" w:rsidR="00EC1FA3" w:rsidRPr="00EC1FA3" w:rsidRDefault="00EC1FA3" w:rsidP="00EC1FA3">
      <w:pPr>
        <w:pStyle w:val="a3"/>
        <w:rPr>
          <w:rFonts w:ascii="ＭＳ ゴシック" w:eastAsia="ＭＳ ゴシック" w:hAnsi="ＭＳ ゴシック" w:cs="ＭＳ ゴシック"/>
          <w:lang w:eastAsia="zh-CN"/>
        </w:rPr>
      </w:pPr>
    </w:p>
    <w:p w14:paraId="4DDFD67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1F33EFF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&lt;jaT0163&gt;フィーナが笑って言う。</w:t>
      </w:r>
    </w:p>
    <w:p w14:paraId="2689DB4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&lt;cnT0163&gt;菲娜也笑了。</w:t>
      </w:r>
    </w:p>
    <w:p w14:paraId="11AE1900" w14:textId="77777777" w:rsidR="00EC1FA3" w:rsidRPr="00EC1FA3" w:rsidRDefault="00EC1FA3" w:rsidP="00EC1FA3">
      <w:pPr>
        <w:pStyle w:val="a3"/>
        <w:rPr>
          <w:rFonts w:ascii="ＭＳ ゴシック" w:eastAsia="ＭＳ ゴシック" w:hAnsi="ＭＳ ゴシック" w:cs="ＭＳ ゴシック"/>
        </w:rPr>
      </w:pPr>
    </w:p>
    <w:p w14:paraId="5F01BF2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6110520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&lt;jaT0164&gt;普通の学生らしい会話を楽しんでいるフィーナ。</w:t>
      </w:r>
    </w:p>
    <w:p w14:paraId="4A27BC38" w14:textId="0C42FDD9"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&lt;cnT0164&gt;</w:t>
      </w:r>
      <w:del w:id="197" w:author="hhh0578" w:date="2020-04-16T20:01:00Z">
        <w:r w:rsidRPr="00EC1FA3" w:rsidDel="00E14D41">
          <w:rPr>
            <w:rFonts w:ascii="DengXian" w:eastAsia="DengXian" w:hAnsi="DengXian" w:cs="ＭＳ ゴシック" w:hint="eastAsia"/>
            <w:lang w:eastAsia="zh-CN"/>
          </w:rPr>
          <w:delText>菲娜也和普通的学生一</w:delText>
        </w:r>
        <w:r w:rsidRPr="00EC1FA3" w:rsidDel="00E14D41">
          <w:rPr>
            <w:rFonts w:ascii="Microsoft YaHei" w:eastAsia="Microsoft YaHei" w:hAnsi="Microsoft YaHei" w:cs="Microsoft YaHei" w:hint="eastAsia"/>
            <w:lang w:eastAsia="zh-CN"/>
          </w:rPr>
          <w:delText>样</w:delText>
        </w:r>
        <w:r w:rsidRPr="00EC1FA3" w:rsidDel="00E14D41">
          <w:rPr>
            <w:rFonts w:ascii="DengXian" w:eastAsia="DengXian" w:hAnsi="DengXian" w:cs="ＭＳ ゴシック" w:hint="eastAsia"/>
            <w:lang w:eastAsia="zh-CN"/>
          </w:rPr>
          <w:delText>在开开心心聊天</w:delText>
        </w:r>
      </w:del>
      <w:ins w:id="198" w:author="hhh0578" w:date="2020-04-16T20:01:00Z">
        <w:r w:rsidR="00E14D41">
          <w:rPr>
            <w:rFonts w:ascii="DengXian" w:eastAsia="DengXian" w:hAnsi="DengXian" w:cs="ＭＳ ゴシック" w:hint="eastAsia"/>
            <w:lang w:eastAsia="zh-CN"/>
          </w:rPr>
          <w:t>对于普通学生的对话，菲娜乐在其中</w:t>
        </w:r>
      </w:ins>
      <w:r w:rsidRPr="00EC1FA3">
        <w:rPr>
          <w:rFonts w:ascii="ＭＳ ゴシック" w:eastAsia="ＭＳ ゴシック" w:hAnsi="ＭＳ ゴシック" w:cs="ＭＳ ゴシック"/>
          <w:lang w:eastAsia="zh-CN"/>
        </w:rPr>
        <w:t>。</w:t>
      </w:r>
    </w:p>
    <w:p w14:paraId="716C9CD6" w14:textId="77777777" w:rsidR="00EC1FA3" w:rsidRPr="00EC1FA3" w:rsidRDefault="00EC1FA3" w:rsidP="00EC1FA3">
      <w:pPr>
        <w:pStyle w:val="a3"/>
        <w:rPr>
          <w:rFonts w:ascii="ＭＳ ゴシック" w:eastAsia="ＭＳ ゴシック" w:hAnsi="ＭＳ ゴシック" w:cs="ＭＳ ゴシック"/>
          <w:lang w:eastAsia="zh-CN"/>
        </w:rPr>
      </w:pPr>
    </w:p>
    <w:p w14:paraId="6EC9BE8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4C9FBDA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lastRenderedPageBreak/>
        <w:t>&lt;jaT0165&gt;「んじゃまあ、おそろしい人ってことでいいよ」</w:t>
      </w:r>
    </w:p>
    <w:p w14:paraId="273A88F4" w14:textId="20C82BBA"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&lt;cnT0165&gt;「算了，</w:t>
      </w:r>
      <w:del w:id="199" w:author="hhh0578" w:date="2020-04-16T20:02:00Z">
        <w:r w:rsidRPr="00EC1FA3" w:rsidDel="00AE2A10">
          <w:rPr>
            <w:rFonts w:ascii="DengXian" w:eastAsia="DengXian" w:hAnsi="DengXian" w:cs="ＭＳ ゴシック" w:hint="eastAsia"/>
            <w:lang w:eastAsia="zh-CN"/>
          </w:rPr>
          <w:delText>超乎常人就超乎常人吧</w:delText>
        </w:r>
      </w:del>
      <w:ins w:id="200" w:author="hhh0578" w:date="2020-04-16T20:02:00Z">
        <w:r w:rsidR="00AE2A10">
          <w:rPr>
            <w:rFonts w:ascii="DengXian" w:eastAsia="DengXian" w:hAnsi="DengXian" w:cs="ＭＳ ゴシック" w:hint="eastAsia"/>
            <w:lang w:eastAsia="zh-CN"/>
          </w:rPr>
          <w:t>可怕就可怕了</w:t>
        </w:r>
      </w:ins>
      <w:r w:rsidRPr="00EC1FA3">
        <w:rPr>
          <w:rFonts w:ascii="ＭＳ ゴシック" w:eastAsia="ＭＳ ゴシック" w:hAnsi="ＭＳ ゴシック" w:cs="ＭＳ ゴシック"/>
        </w:rPr>
        <w:t>」</w:t>
      </w:r>
    </w:p>
    <w:p w14:paraId="0BA4CCB7" w14:textId="77777777" w:rsidR="00EC1FA3" w:rsidRPr="00EC1FA3" w:rsidRDefault="00EC1FA3" w:rsidP="00EC1FA3">
      <w:pPr>
        <w:pStyle w:val="a3"/>
        <w:rPr>
          <w:rFonts w:ascii="ＭＳ ゴシック" w:eastAsia="ＭＳ ゴシック" w:hAnsi="ＭＳ ゴシック" w:cs="ＭＳ ゴシック"/>
        </w:rPr>
      </w:pPr>
    </w:p>
    <w:p w14:paraId="4C4E345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【翠】</w:t>
      </w:r>
    </w:p>
    <w:p w14:paraId="6F39C4D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&lt;jaT0166&gt;「つまんないなぁ、もっとあがいてよ」</w:t>
      </w:r>
    </w:p>
    <w:p w14:paraId="16425064" w14:textId="324072CB"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&lt;cnT0166&gt;「真没</w:t>
      </w:r>
      <w:r w:rsidRPr="00EC1FA3">
        <w:rPr>
          <w:rFonts w:ascii="Microsoft YaHei" w:eastAsia="Microsoft YaHei" w:hAnsi="Microsoft YaHei" w:cs="Microsoft YaHei" w:hint="eastAsia"/>
          <w:lang w:eastAsia="zh-CN"/>
        </w:rPr>
        <w:t>劲</w:t>
      </w:r>
      <w:r w:rsidRPr="00EC1FA3">
        <w:rPr>
          <w:rFonts w:ascii="ＭＳ ゴシック" w:eastAsia="ＭＳ ゴシック" w:hAnsi="ＭＳ ゴシック" w:cs="ＭＳ ゴシック" w:hint="eastAsia"/>
          <w:lang w:eastAsia="zh-CN"/>
        </w:rPr>
        <w:t>儿啊，再多</w:t>
      </w:r>
      <w:del w:id="201" w:author="hhh0578" w:date="2020-04-16T20:02:00Z">
        <w:r w:rsidRPr="00EC1FA3" w:rsidDel="0049371A">
          <w:rPr>
            <w:rFonts w:ascii="Microsoft YaHei" w:eastAsia="Microsoft YaHei" w:hAnsi="Microsoft YaHei" w:cs="Microsoft YaHei" w:hint="eastAsia"/>
            <w:lang w:eastAsia="zh-CN"/>
          </w:rPr>
          <w:delText>烦恼</w:delText>
        </w:r>
        <w:r w:rsidRPr="00EC1FA3" w:rsidDel="0049371A">
          <w:rPr>
            <w:rFonts w:ascii="DengXian" w:eastAsia="DengXian" w:hAnsi="DengXian" w:cs="ＭＳ ゴシック" w:hint="eastAsia"/>
            <w:lang w:eastAsia="zh-CN"/>
          </w:rPr>
          <w:delText>一下呀</w:delText>
        </w:r>
      </w:del>
      <w:ins w:id="202" w:author="hhh0578" w:date="2020-04-16T20:02:00Z">
        <w:r w:rsidR="0049371A">
          <w:rPr>
            <w:rFonts w:ascii="Microsoft YaHei" w:eastAsia="Microsoft YaHei" w:hAnsi="Microsoft YaHei" w:cs="Microsoft YaHei" w:hint="eastAsia"/>
            <w:lang w:eastAsia="zh-CN"/>
          </w:rPr>
          <w:t>反驳一下啊</w:t>
        </w:r>
      </w:ins>
      <w:r w:rsidRPr="00EC1FA3">
        <w:rPr>
          <w:rFonts w:ascii="ＭＳ ゴシック" w:eastAsia="ＭＳ ゴシック" w:hAnsi="ＭＳ ゴシック" w:cs="ＭＳ ゴシック" w:hint="eastAsia"/>
          <w:lang w:eastAsia="zh-CN"/>
        </w:rPr>
        <w:t>」</w:t>
      </w:r>
    </w:p>
    <w:p w14:paraId="0912DAC8" w14:textId="77777777" w:rsidR="00EC1FA3" w:rsidRPr="00EC1FA3" w:rsidRDefault="00EC1FA3" w:rsidP="00EC1FA3">
      <w:pPr>
        <w:pStyle w:val="a3"/>
        <w:rPr>
          <w:rFonts w:ascii="ＭＳ ゴシック" w:eastAsia="ＭＳ ゴシック" w:hAnsi="ＭＳ ゴシック" w:cs="ＭＳ ゴシック"/>
          <w:lang w:eastAsia="zh-CN"/>
        </w:rPr>
      </w:pPr>
    </w:p>
    <w:p w14:paraId="335FE4F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00DF244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&lt;jaT0167&gt;ぶすっとする遠山。</w:t>
      </w:r>
    </w:p>
    <w:p w14:paraId="0B7EB39F"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&lt;cnT0167&gt;</w:t>
      </w:r>
      <w:r w:rsidRPr="00EC1FA3">
        <w:rPr>
          <w:rFonts w:ascii="Microsoft YaHei" w:eastAsia="Microsoft YaHei" w:hAnsi="Microsoft YaHei" w:cs="Microsoft YaHei" w:hint="eastAsia"/>
          <w:lang w:eastAsia="zh-CN"/>
        </w:rPr>
        <w:t>远</w:t>
      </w:r>
      <w:r w:rsidRPr="00EC1FA3">
        <w:rPr>
          <w:rFonts w:ascii="ＭＳ ゴシック" w:eastAsia="ＭＳ ゴシック" w:hAnsi="ＭＳ ゴシック" w:cs="ＭＳ ゴシック" w:hint="eastAsia"/>
          <w:lang w:eastAsia="zh-CN"/>
        </w:rPr>
        <w:t>山一</w:t>
      </w:r>
      <w:r w:rsidRPr="00EC1FA3">
        <w:rPr>
          <w:rFonts w:ascii="Microsoft YaHei" w:eastAsia="Microsoft YaHei" w:hAnsi="Microsoft YaHei" w:cs="Microsoft YaHei" w:hint="eastAsia"/>
          <w:lang w:eastAsia="zh-CN"/>
        </w:rPr>
        <w:t>脸</w:t>
      </w:r>
      <w:r w:rsidRPr="00EC1FA3">
        <w:rPr>
          <w:rFonts w:ascii="ＭＳ ゴシック" w:eastAsia="ＭＳ ゴシック" w:hAnsi="ＭＳ ゴシック" w:cs="ＭＳ ゴシック" w:hint="eastAsia"/>
          <w:lang w:eastAsia="zh-CN"/>
        </w:rPr>
        <w:t>不</w:t>
      </w:r>
      <w:r w:rsidRPr="00EC1FA3">
        <w:rPr>
          <w:rFonts w:ascii="Microsoft YaHei" w:eastAsia="Microsoft YaHei" w:hAnsi="Microsoft YaHei" w:cs="Microsoft YaHei" w:hint="eastAsia"/>
          <w:lang w:eastAsia="zh-CN"/>
        </w:rPr>
        <w:t>满</w:t>
      </w:r>
      <w:r w:rsidRPr="00EC1FA3">
        <w:rPr>
          <w:rFonts w:ascii="ＭＳ ゴシック" w:eastAsia="ＭＳ ゴシック" w:hAnsi="ＭＳ ゴシック" w:cs="ＭＳ ゴシック" w:hint="eastAsia"/>
          <w:lang w:eastAsia="zh-CN"/>
        </w:rPr>
        <w:t>。</w:t>
      </w:r>
    </w:p>
    <w:p w14:paraId="16BDA4B8" w14:textId="77777777" w:rsidR="00EC1FA3" w:rsidRPr="00EC1FA3" w:rsidRDefault="00EC1FA3" w:rsidP="00EC1FA3">
      <w:pPr>
        <w:pStyle w:val="a3"/>
        <w:rPr>
          <w:rFonts w:ascii="ＭＳ ゴシック" w:eastAsia="ＭＳ ゴシック" w:hAnsi="ＭＳ ゴシック" w:cs="ＭＳ ゴシック"/>
          <w:lang w:eastAsia="zh-CN"/>
        </w:rPr>
      </w:pPr>
    </w:p>
    <w:p w14:paraId="0464F08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【翠】</w:t>
      </w:r>
    </w:p>
    <w:p w14:paraId="2F6C971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&lt;jaT0168&gt;「『おそろしくないと証明するため、今夜は君の部屋に泊まって一晩なんにもしないよ』とかさ」</w:t>
      </w:r>
    </w:p>
    <w:p w14:paraId="73EE25D6"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&lt;cnT0168&gt;「『</w:t>
      </w:r>
      <w:r w:rsidRPr="00EC1FA3">
        <w:rPr>
          <w:rFonts w:ascii="Microsoft YaHei" w:eastAsia="Microsoft YaHei" w:hAnsi="Microsoft YaHei" w:cs="Microsoft YaHei" w:hint="eastAsia"/>
          <w:lang w:eastAsia="zh-CN"/>
        </w:rPr>
        <w:t>为</w:t>
      </w:r>
      <w:r w:rsidRPr="00EC1FA3">
        <w:rPr>
          <w:rFonts w:ascii="ＭＳ ゴシック" w:eastAsia="ＭＳ ゴシック" w:hAnsi="ＭＳ ゴシック" w:cs="ＭＳ ゴシック" w:hint="eastAsia"/>
          <w:lang w:eastAsia="zh-CN"/>
        </w:rPr>
        <w:t>了</w:t>
      </w:r>
      <w:r w:rsidRPr="00EC1FA3">
        <w:rPr>
          <w:rFonts w:ascii="Microsoft YaHei" w:eastAsia="Microsoft YaHei" w:hAnsi="Microsoft YaHei" w:cs="Microsoft YaHei" w:hint="eastAsia"/>
          <w:lang w:eastAsia="zh-CN"/>
        </w:rPr>
        <w:t>证</w:t>
      </w:r>
      <w:r w:rsidRPr="00EC1FA3">
        <w:rPr>
          <w:rFonts w:ascii="ＭＳ ゴシック" w:eastAsia="ＭＳ ゴシック" w:hAnsi="ＭＳ ゴシック" w:cs="ＭＳ ゴシック" w:hint="eastAsia"/>
          <w:lang w:eastAsia="zh-CN"/>
        </w:rPr>
        <w:t>明自己，今天我去你的房</w:t>
      </w:r>
      <w:r w:rsidRPr="00EC1FA3">
        <w:rPr>
          <w:rFonts w:ascii="Microsoft YaHei" w:eastAsia="Microsoft YaHei" w:hAnsi="Microsoft YaHei" w:cs="Microsoft YaHei" w:hint="eastAsia"/>
          <w:lang w:eastAsia="zh-CN"/>
        </w:rPr>
        <w:t>间</w:t>
      </w:r>
      <w:r w:rsidRPr="00EC1FA3">
        <w:rPr>
          <w:rFonts w:ascii="ＭＳ ゴシック" w:eastAsia="ＭＳ ゴシック" w:hAnsi="ＭＳ ゴシック" w:cs="ＭＳ ゴシック" w:hint="eastAsia"/>
          <w:lang w:eastAsia="zh-CN"/>
        </w:rPr>
        <w:t>借住一晚，什么都不会做的』什么的」</w:t>
      </w:r>
    </w:p>
    <w:p w14:paraId="122E7353" w14:textId="77777777" w:rsidR="00EC1FA3" w:rsidRPr="00EC1FA3" w:rsidRDefault="00EC1FA3" w:rsidP="00EC1FA3">
      <w:pPr>
        <w:pStyle w:val="a3"/>
        <w:rPr>
          <w:rFonts w:ascii="ＭＳ ゴシック" w:eastAsia="ＭＳ ゴシック" w:hAnsi="ＭＳ ゴシック" w:cs="ＭＳ ゴシック"/>
          <w:lang w:eastAsia="zh-CN"/>
        </w:rPr>
      </w:pPr>
    </w:p>
    <w:p w14:paraId="1B0AFAA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【菜月】</w:t>
      </w:r>
    </w:p>
    <w:p w14:paraId="0F3F187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&lt;jaT0169&gt;「それ、ただの危ない人だから」</w:t>
      </w:r>
    </w:p>
    <w:p w14:paraId="029B26E4" w14:textId="0F32E5A9"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&lt;cnT0169&gt;「</w:t>
      </w:r>
      <w:r w:rsidRPr="00EC1FA3">
        <w:rPr>
          <w:rFonts w:ascii="Microsoft YaHei" w:eastAsia="Microsoft YaHei" w:hAnsi="Microsoft YaHei" w:cs="Microsoft YaHei" w:hint="eastAsia"/>
          <w:lang w:eastAsia="zh-CN"/>
        </w:rPr>
        <w:t>这</w:t>
      </w:r>
      <w:r w:rsidRPr="00EC1FA3">
        <w:rPr>
          <w:rFonts w:ascii="ＭＳ ゴシック" w:eastAsia="ＭＳ ゴシック" w:hAnsi="ＭＳ ゴシック" w:cs="ＭＳ ゴシック" w:hint="eastAsia"/>
          <w:lang w:eastAsia="zh-CN"/>
        </w:rPr>
        <w:t>个，只是</w:t>
      </w:r>
      <w:del w:id="203" w:author="hhh0578" w:date="2020-04-16T20:02:00Z">
        <w:r w:rsidRPr="00EC1FA3" w:rsidDel="00B976EC">
          <w:rPr>
            <w:rFonts w:ascii="DengXian" w:eastAsia="DengXian" w:hAnsi="DengXian" w:cs="ＭＳ ゴシック" w:hint="eastAsia"/>
            <w:lang w:eastAsia="zh-CN"/>
          </w:rPr>
          <w:delText>危</w:delText>
        </w:r>
        <w:r w:rsidRPr="00EC1FA3" w:rsidDel="00B976EC">
          <w:rPr>
            <w:rFonts w:ascii="Microsoft YaHei" w:eastAsia="Microsoft YaHei" w:hAnsi="Microsoft YaHei" w:cs="Microsoft YaHei" w:hint="eastAsia"/>
            <w:lang w:eastAsia="zh-CN"/>
          </w:rPr>
          <w:delText>险</w:delText>
        </w:r>
        <w:r w:rsidRPr="00EC1FA3" w:rsidDel="00B976EC">
          <w:rPr>
            <w:rFonts w:ascii="DengXian" w:eastAsia="DengXian" w:hAnsi="DengXian" w:cs="ＭＳ ゴシック" w:hint="eastAsia"/>
            <w:lang w:eastAsia="zh-CN"/>
          </w:rPr>
          <w:delText>的人</w:delText>
        </w:r>
      </w:del>
      <w:ins w:id="204" w:author="hhh0578" w:date="2020-04-16T20:02:00Z">
        <w:r w:rsidR="00B976EC">
          <w:rPr>
            <w:rFonts w:ascii="DengXian" w:eastAsia="DengXian" w:hAnsi="DengXian" w:cs="ＭＳ ゴシック" w:hint="eastAsia"/>
            <w:lang w:eastAsia="zh-CN"/>
          </w:rPr>
          <w:t>危险分子</w:t>
        </w:r>
      </w:ins>
      <w:r w:rsidRPr="00EC1FA3">
        <w:rPr>
          <w:rFonts w:ascii="ＭＳ ゴシック" w:eastAsia="ＭＳ ゴシック" w:hAnsi="ＭＳ ゴシック" w:cs="ＭＳ ゴシック" w:hint="eastAsia"/>
          <w:lang w:eastAsia="zh-CN"/>
        </w:rPr>
        <w:t>吧」</w:t>
      </w:r>
    </w:p>
    <w:p w14:paraId="152FA424" w14:textId="77777777" w:rsidR="00EC1FA3" w:rsidRPr="00EC1FA3" w:rsidRDefault="00EC1FA3" w:rsidP="00EC1FA3">
      <w:pPr>
        <w:pStyle w:val="a3"/>
        <w:rPr>
          <w:rFonts w:ascii="ＭＳ ゴシック" w:eastAsia="ＭＳ ゴシック" w:hAnsi="ＭＳ ゴシック" w:cs="ＭＳ ゴシック"/>
          <w:lang w:eastAsia="zh-CN"/>
        </w:rPr>
      </w:pPr>
    </w:p>
    <w:p w14:paraId="5FB8AC1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【翠】</w:t>
      </w:r>
    </w:p>
    <w:p w14:paraId="4AAF6D0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&lt;jaT0170&gt;「……まあいいや」</w:t>
      </w:r>
    </w:p>
    <w:p w14:paraId="46F6DB5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&lt;cnT0170&gt;「……算了</w:t>
      </w:r>
      <w:del w:id="205" w:author="hhh0578" w:date="2020-04-16T20:03:00Z">
        <w:r w:rsidRPr="00EC1FA3" w:rsidDel="00DD744F">
          <w:rPr>
            <w:rFonts w:ascii="ＭＳ ゴシック" w:eastAsia="ＭＳ ゴシック" w:hAnsi="ＭＳ ゴシック" w:cs="ＭＳ ゴシック"/>
          </w:rPr>
          <w:delText>算了</w:delText>
        </w:r>
      </w:del>
      <w:r w:rsidRPr="00EC1FA3">
        <w:rPr>
          <w:rFonts w:ascii="ＭＳ ゴシック" w:eastAsia="ＭＳ ゴシック" w:hAnsi="ＭＳ ゴシック" w:cs="ＭＳ ゴシック"/>
        </w:rPr>
        <w:t>」</w:t>
      </w:r>
    </w:p>
    <w:p w14:paraId="0748A598" w14:textId="77777777" w:rsidR="00EC1FA3" w:rsidRPr="00EC1FA3" w:rsidRDefault="00EC1FA3" w:rsidP="00EC1FA3">
      <w:pPr>
        <w:pStyle w:val="a3"/>
        <w:rPr>
          <w:rFonts w:ascii="ＭＳ ゴシック" w:eastAsia="ＭＳ ゴシック" w:hAnsi="ＭＳ ゴシック" w:cs="ＭＳ ゴシック"/>
        </w:rPr>
      </w:pPr>
    </w:p>
    <w:p w14:paraId="090572A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【翠】</w:t>
      </w:r>
    </w:p>
    <w:p w14:paraId="310CB14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&lt;jaT0171&gt;「で、どうやって司祭さんと知り合いになったの？」</w:t>
      </w:r>
    </w:p>
    <w:p w14:paraId="4EFAFD76" w14:textId="6F6FC585"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&lt;cnT0171&gt;「</w:t>
      </w:r>
      <w:del w:id="206" w:author="hhh0578" w:date="2020-04-16T20:03:00Z">
        <w:r w:rsidRPr="00EC1FA3" w:rsidDel="00A44B38">
          <w:rPr>
            <w:rFonts w:ascii="ＭＳ ゴシック" w:eastAsia="ＭＳ ゴシック" w:hAnsi="ＭＳ ゴシック" w:cs="ＭＳ ゴシック"/>
            <w:lang w:eastAsia="zh-CN"/>
          </w:rPr>
          <w:delText>不</w:delText>
        </w:r>
        <w:r w:rsidRPr="00EC1FA3" w:rsidDel="00A44B38">
          <w:rPr>
            <w:rFonts w:ascii="Microsoft YaHei" w:eastAsia="Microsoft YaHei" w:hAnsi="Microsoft YaHei" w:cs="Microsoft YaHei" w:hint="eastAsia"/>
            <w:lang w:eastAsia="zh-CN"/>
          </w:rPr>
          <w:delText>过</w:delText>
        </w:r>
        <w:r w:rsidRPr="00EC1FA3" w:rsidDel="00A44B38">
          <w:rPr>
            <w:rFonts w:ascii="ＭＳ ゴシック" w:eastAsia="ＭＳ ゴシック" w:hAnsi="ＭＳ ゴシック" w:cs="ＭＳ ゴシック" w:hint="eastAsia"/>
            <w:lang w:eastAsia="zh-CN"/>
          </w:rPr>
          <w:delText>，</w:delText>
        </w:r>
      </w:del>
      <w:ins w:id="207" w:author="hhh0578" w:date="2020-04-16T20:03:00Z">
        <w:r w:rsidR="00A44B38">
          <w:rPr>
            <w:rFonts w:ascii="DengXian" w:eastAsia="DengXian" w:hAnsi="DengXian" w:cs="ＭＳ ゴシック" w:hint="eastAsia"/>
            <w:lang w:eastAsia="zh-CN"/>
          </w:rPr>
          <w:t>所以呢，</w:t>
        </w:r>
      </w:ins>
      <w:r w:rsidRPr="00EC1FA3">
        <w:rPr>
          <w:rFonts w:ascii="ＭＳ ゴシック" w:eastAsia="ＭＳ ゴシック" w:hAnsi="ＭＳ ゴシック" w:cs="ＭＳ ゴシック" w:hint="eastAsia"/>
          <w:lang w:eastAsia="zh-CN"/>
        </w:rPr>
        <w:t>你是怎么</w:t>
      </w:r>
      <w:r w:rsidRPr="00EC1FA3">
        <w:rPr>
          <w:rFonts w:ascii="Microsoft YaHei" w:eastAsia="Microsoft YaHei" w:hAnsi="Microsoft YaHei" w:cs="Microsoft YaHei" w:hint="eastAsia"/>
          <w:lang w:eastAsia="zh-CN"/>
        </w:rPr>
        <w:t>认识</w:t>
      </w:r>
      <w:r w:rsidRPr="00EC1FA3">
        <w:rPr>
          <w:rFonts w:ascii="ＭＳ ゴシック" w:eastAsia="ＭＳ ゴシック" w:hAnsi="ＭＳ ゴシック" w:cs="ＭＳ ゴシック" w:hint="eastAsia"/>
          <w:lang w:eastAsia="zh-CN"/>
        </w:rPr>
        <w:t>司祭的？」</w:t>
      </w:r>
    </w:p>
    <w:p w14:paraId="0DDA88F0" w14:textId="77777777" w:rsidR="00EC1FA3" w:rsidRPr="00EC1FA3" w:rsidRDefault="00EC1FA3" w:rsidP="00EC1FA3">
      <w:pPr>
        <w:pStyle w:val="a3"/>
        <w:rPr>
          <w:rFonts w:ascii="ＭＳ ゴシック" w:eastAsia="ＭＳ ゴシック" w:hAnsi="ＭＳ ゴシック" w:cs="ＭＳ ゴシック"/>
          <w:lang w:eastAsia="zh-CN"/>
        </w:rPr>
      </w:pPr>
    </w:p>
    <w:p w14:paraId="13C4165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【翠】</w:t>
      </w:r>
    </w:p>
    <w:p w14:paraId="6499AF1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&lt;jaT0172&gt;「礼拝堂ってどんな感じ？」</w:t>
      </w:r>
    </w:p>
    <w:p w14:paraId="76DEFAFD"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&lt;cnT0172&gt;「礼拜堂感</w:t>
      </w:r>
      <w:r w:rsidRPr="00EC1FA3">
        <w:rPr>
          <w:rFonts w:ascii="Microsoft YaHei" w:eastAsia="Microsoft YaHei" w:hAnsi="Microsoft YaHei" w:cs="Microsoft YaHei" w:hint="eastAsia"/>
          <w:lang w:eastAsia="zh-CN"/>
        </w:rPr>
        <w:t>觉</w:t>
      </w:r>
      <w:r w:rsidRPr="00EC1FA3">
        <w:rPr>
          <w:rFonts w:ascii="ＭＳ ゴシック" w:eastAsia="ＭＳ ゴシック" w:hAnsi="ＭＳ ゴシック" w:cs="ＭＳ ゴシック" w:hint="eastAsia"/>
          <w:lang w:eastAsia="zh-CN"/>
        </w:rPr>
        <w:t>怎么</w:t>
      </w:r>
      <w:r w:rsidRPr="00EC1FA3">
        <w:rPr>
          <w:rFonts w:ascii="Microsoft YaHei" w:eastAsia="Microsoft YaHei" w:hAnsi="Microsoft YaHei" w:cs="Microsoft YaHei" w:hint="eastAsia"/>
          <w:lang w:eastAsia="zh-CN"/>
        </w:rPr>
        <w:t>样</w:t>
      </w:r>
      <w:r w:rsidRPr="00EC1FA3">
        <w:rPr>
          <w:rFonts w:ascii="ＭＳ ゴシック" w:eastAsia="ＭＳ ゴシック" w:hAnsi="ＭＳ ゴシック" w:cs="ＭＳ ゴシック" w:hint="eastAsia"/>
          <w:lang w:eastAsia="zh-CN"/>
        </w:rPr>
        <w:t>？」</w:t>
      </w:r>
    </w:p>
    <w:p w14:paraId="634FC2DB" w14:textId="77777777" w:rsidR="00EC1FA3" w:rsidRPr="00EC1FA3" w:rsidRDefault="00EC1FA3" w:rsidP="00EC1FA3">
      <w:pPr>
        <w:pStyle w:val="a3"/>
        <w:rPr>
          <w:rFonts w:ascii="ＭＳ ゴシック" w:eastAsia="ＭＳ ゴシック" w:hAnsi="ＭＳ ゴシック" w:cs="ＭＳ ゴシック"/>
          <w:lang w:eastAsia="zh-CN"/>
        </w:rPr>
      </w:pPr>
    </w:p>
    <w:p w14:paraId="05F32AA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5CB7C2A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&lt;jaT0173&gt;「一度に質問するなよ」</w:t>
      </w:r>
    </w:p>
    <w:p w14:paraId="10B42C4F" w14:textId="7518EFC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&lt;cnT0173&gt;「</w:t>
      </w:r>
      <w:r w:rsidRPr="00EC1FA3">
        <w:rPr>
          <w:rFonts w:ascii="Microsoft YaHei" w:eastAsia="Microsoft YaHei" w:hAnsi="Microsoft YaHei" w:cs="Microsoft YaHei" w:hint="eastAsia"/>
          <w:lang w:eastAsia="zh-CN"/>
        </w:rPr>
        <w:t>别</w:t>
      </w:r>
      <w:del w:id="208" w:author="hhh0578" w:date="2020-04-16T20:03:00Z">
        <w:r w:rsidRPr="00EC1FA3" w:rsidDel="00C1130C">
          <w:rPr>
            <w:rFonts w:ascii="DengXian" w:eastAsia="DengXian" w:hAnsi="DengXian" w:cs="ＭＳ ゴシック" w:hint="eastAsia"/>
            <w:lang w:eastAsia="zh-CN"/>
          </w:rPr>
          <w:delText>一次</w:delText>
        </w:r>
        <w:r w:rsidRPr="00EC1FA3" w:rsidDel="00C1130C">
          <w:rPr>
            <w:rFonts w:ascii="Microsoft YaHei" w:eastAsia="Microsoft YaHei" w:hAnsi="Microsoft YaHei" w:cs="Microsoft YaHei" w:hint="eastAsia"/>
            <w:lang w:eastAsia="zh-CN"/>
          </w:rPr>
          <w:delText>问</w:delText>
        </w:r>
        <w:r w:rsidRPr="00EC1FA3" w:rsidDel="00C1130C">
          <w:rPr>
            <w:rFonts w:ascii="DengXian" w:eastAsia="DengXian" w:hAnsi="DengXian" w:cs="ＭＳ ゴシック" w:hint="eastAsia"/>
            <w:lang w:eastAsia="zh-CN"/>
          </w:rPr>
          <w:delText>两个</w:delText>
        </w:r>
        <w:r w:rsidRPr="00EC1FA3" w:rsidDel="00C1130C">
          <w:rPr>
            <w:rFonts w:ascii="Microsoft YaHei" w:eastAsia="Microsoft YaHei" w:hAnsi="Microsoft YaHei" w:cs="Microsoft YaHei" w:hint="eastAsia"/>
            <w:lang w:eastAsia="zh-CN"/>
          </w:rPr>
          <w:delText>问题</w:delText>
        </w:r>
      </w:del>
      <w:ins w:id="209" w:author="hhh0578" w:date="2020-04-16T20:03:00Z">
        <w:r w:rsidR="00C1130C">
          <w:rPr>
            <w:rFonts w:ascii="DengXian" w:eastAsia="DengXian" w:hAnsi="DengXian" w:cs="ＭＳ ゴシック" w:hint="eastAsia"/>
            <w:lang w:eastAsia="zh-CN"/>
          </w:rPr>
          <w:t>一股脑</w:t>
        </w:r>
        <w:r w:rsidR="00C1130C">
          <w:rPr>
            <w:rFonts w:ascii="Microsoft YaHei" w:eastAsia="Microsoft YaHei" w:hAnsi="Microsoft YaHei" w:cs="Microsoft YaHei" w:hint="eastAsia"/>
            <w:lang w:eastAsia="zh-CN"/>
          </w:rPr>
          <w:t>问</w:t>
        </w:r>
      </w:ins>
      <w:r w:rsidRPr="00EC1FA3">
        <w:rPr>
          <w:rFonts w:ascii="ＭＳ ゴシック" w:eastAsia="ＭＳ ゴシック" w:hAnsi="ＭＳ ゴシック" w:cs="ＭＳ ゴシック" w:hint="eastAsia"/>
          <w:lang w:eastAsia="zh-CN"/>
        </w:rPr>
        <w:t>」</w:t>
      </w:r>
    </w:p>
    <w:p w14:paraId="6B1494C9" w14:textId="77777777" w:rsidR="00EC1FA3" w:rsidRPr="00EC1FA3" w:rsidRDefault="00EC1FA3" w:rsidP="00EC1FA3">
      <w:pPr>
        <w:pStyle w:val="a3"/>
        <w:rPr>
          <w:rFonts w:ascii="ＭＳ ゴシック" w:eastAsia="ＭＳ ゴシック" w:hAnsi="ＭＳ ゴシック" w:cs="ＭＳ ゴシック"/>
          <w:lang w:eastAsia="zh-CN"/>
        </w:rPr>
      </w:pPr>
    </w:p>
    <w:p w14:paraId="0F9CC4C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0C36C7F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&lt;jaT0174&gt;「知り合いになったのはたまたま」</w:t>
      </w:r>
    </w:p>
    <w:p w14:paraId="2CA1F9E4"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&lt;cnT0174&gt;「</w:t>
      </w:r>
      <w:r w:rsidRPr="00EC1FA3">
        <w:rPr>
          <w:rFonts w:ascii="Microsoft YaHei" w:eastAsia="Microsoft YaHei" w:hAnsi="Microsoft YaHei" w:cs="Microsoft YaHei" w:hint="eastAsia"/>
          <w:lang w:eastAsia="zh-CN"/>
        </w:rPr>
        <w:t>认识</w:t>
      </w:r>
      <w:r w:rsidRPr="00EC1FA3">
        <w:rPr>
          <w:rFonts w:ascii="ＭＳ ゴシック" w:eastAsia="ＭＳ ゴシック" w:hAnsi="ＭＳ ゴシック" w:cs="ＭＳ ゴシック" w:hint="eastAsia"/>
          <w:lang w:eastAsia="zh-CN"/>
        </w:rPr>
        <w:t>只是碰巧」</w:t>
      </w:r>
    </w:p>
    <w:p w14:paraId="5CFC6B48" w14:textId="77777777" w:rsidR="00EC1FA3" w:rsidRPr="00EC1FA3" w:rsidRDefault="00EC1FA3" w:rsidP="00EC1FA3">
      <w:pPr>
        <w:pStyle w:val="a3"/>
        <w:rPr>
          <w:rFonts w:ascii="ＭＳ ゴシック" w:eastAsia="ＭＳ ゴシック" w:hAnsi="ＭＳ ゴシック" w:cs="ＭＳ ゴシック"/>
          <w:lang w:eastAsia="zh-CN"/>
        </w:rPr>
      </w:pPr>
    </w:p>
    <w:p w14:paraId="5AAC7F9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26A8E82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&lt;jaT0175&gt;「礼拝堂はなんていうか……」</w:t>
      </w:r>
    </w:p>
    <w:p w14:paraId="38DE0D02"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&lt;cnT0175&gt;「礼拜堂的</w:t>
      </w:r>
      <w:r w:rsidRPr="00EC1FA3">
        <w:rPr>
          <w:rFonts w:ascii="Microsoft YaHei" w:eastAsia="Microsoft YaHei" w:hAnsi="Microsoft YaHei" w:cs="Microsoft YaHei" w:hint="eastAsia"/>
          <w:lang w:eastAsia="zh-CN"/>
        </w:rPr>
        <w:t>话</w:t>
      </w:r>
      <w:r w:rsidRPr="00EC1FA3">
        <w:rPr>
          <w:rFonts w:ascii="ＭＳ ゴシック" w:eastAsia="ＭＳ ゴシック" w:hAnsi="ＭＳ ゴシック" w:cs="ＭＳ ゴシック" w:hint="eastAsia"/>
          <w:lang w:eastAsia="zh-CN"/>
        </w:rPr>
        <w:t>怎么</w:t>
      </w:r>
      <w:r w:rsidRPr="00EC1FA3">
        <w:rPr>
          <w:rFonts w:ascii="Microsoft YaHei" w:eastAsia="Microsoft YaHei" w:hAnsi="Microsoft YaHei" w:cs="Microsoft YaHei" w:hint="eastAsia"/>
          <w:lang w:eastAsia="zh-CN"/>
        </w:rPr>
        <w:t>说</w:t>
      </w:r>
      <w:r w:rsidRPr="00EC1FA3">
        <w:rPr>
          <w:rFonts w:ascii="ＭＳ ゴシック" w:eastAsia="ＭＳ ゴシック" w:hAnsi="ＭＳ ゴシック" w:cs="ＭＳ ゴシック" w:hint="eastAsia"/>
          <w:lang w:eastAsia="zh-CN"/>
        </w:rPr>
        <w:t>呢</w:t>
      </w:r>
      <w:r w:rsidRPr="00EC1FA3">
        <w:rPr>
          <w:rFonts w:ascii="ＭＳ ゴシック" w:eastAsia="ＭＳ ゴシック" w:hAnsi="ＭＳ ゴシック" w:cs="ＭＳ ゴシック"/>
          <w:lang w:eastAsia="zh-CN"/>
        </w:rPr>
        <w:t>……」</w:t>
      </w:r>
    </w:p>
    <w:p w14:paraId="39A5E975" w14:textId="77777777" w:rsidR="00EC1FA3" w:rsidRPr="00EC1FA3" w:rsidRDefault="00EC1FA3" w:rsidP="00EC1FA3">
      <w:pPr>
        <w:pStyle w:val="a3"/>
        <w:rPr>
          <w:rFonts w:ascii="ＭＳ ゴシック" w:eastAsia="ＭＳ ゴシック" w:hAnsi="ＭＳ ゴシック" w:cs="ＭＳ ゴシック"/>
          <w:lang w:eastAsia="zh-CN"/>
        </w:rPr>
      </w:pPr>
    </w:p>
    <w:p w14:paraId="2CF9FE4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0D9CBC4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&lt;jaT0176&gt;礼拝堂の中を思い浮かべる。</w:t>
      </w:r>
    </w:p>
    <w:p w14:paraId="50F03C32"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&lt;cnT0176&gt;回</w:t>
      </w:r>
      <w:r w:rsidRPr="00EC1FA3">
        <w:rPr>
          <w:rFonts w:ascii="Microsoft YaHei" w:eastAsia="Microsoft YaHei" w:hAnsi="Microsoft YaHei" w:cs="Microsoft YaHei" w:hint="eastAsia"/>
          <w:lang w:eastAsia="zh-CN"/>
        </w:rPr>
        <w:t>忆</w:t>
      </w:r>
      <w:r w:rsidRPr="00EC1FA3">
        <w:rPr>
          <w:rFonts w:ascii="ＭＳ ゴシック" w:eastAsia="ＭＳ ゴシック" w:hAnsi="ＭＳ ゴシック" w:cs="ＭＳ ゴシック" w:hint="eastAsia"/>
          <w:lang w:eastAsia="zh-CN"/>
        </w:rPr>
        <w:t>礼拜堂里面的光景。</w:t>
      </w:r>
    </w:p>
    <w:p w14:paraId="2B4237C9" w14:textId="77777777" w:rsidR="00EC1FA3" w:rsidRPr="00EC1FA3" w:rsidRDefault="00EC1FA3" w:rsidP="00EC1FA3">
      <w:pPr>
        <w:pStyle w:val="a3"/>
        <w:rPr>
          <w:rFonts w:ascii="ＭＳ ゴシック" w:eastAsia="ＭＳ ゴシック" w:hAnsi="ＭＳ ゴシック" w:cs="ＭＳ ゴシック"/>
          <w:lang w:eastAsia="zh-CN"/>
        </w:rPr>
      </w:pPr>
    </w:p>
    <w:p w14:paraId="2662E9E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3BB3C1C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&lt;jaT0177&gt;「まあ、綺麗な建物だな」</w:t>
      </w:r>
    </w:p>
    <w:p w14:paraId="7A1E6D26"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&lt;cnT0177&gt;「</w:t>
      </w:r>
      <w:r w:rsidRPr="00EC1FA3">
        <w:rPr>
          <w:rFonts w:ascii="Microsoft YaHei" w:eastAsia="Microsoft YaHei" w:hAnsi="Microsoft YaHei" w:cs="Microsoft YaHei" w:hint="eastAsia"/>
          <w:lang w:eastAsia="zh-CN"/>
        </w:rPr>
        <w:t>总</w:t>
      </w:r>
      <w:r w:rsidRPr="00EC1FA3">
        <w:rPr>
          <w:rFonts w:ascii="ＭＳ ゴシック" w:eastAsia="ＭＳ ゴシック" w:hAnsi="ＭＳ ゴシック" w:cs="ＭＳ ゴシック" w:hint="eastAsia"/>
          <w:lang w:eastAsia="zh-CN"/>
        </w:rPr>
        <w:t>之，是非常漂亮的建筑」</w:t>
      </w:r>
    </w:p>
    <w:p w14:paraId="7C4E33ED" w14:textId="77777777" w:rsidR="00EC1FA3" w:rsidRPr="00EC1FA3" w:rsidRDefault="00EC1FA3" w:rsidP="00EC1FA3">
      <w:pPr>
        <w:pStyle w:val="a3"/>
        <w:rPr>
          <w:rFonts w:ascii="ＭＳ ゴシック" w:eastAsia="ＭＳ ゴシック" w:hAnsi="ＭＳ ゴシック" w:cs="ＭＳ ゴシック"/>
          <w:lang w:eastAsia="zh-CN"/>
        </w:rPr>
      </w:pPr>
    </w:p>
    <w:p w14:paraId="5F2B054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【翠】</w:t>
      </w:r>
    </w:p>
    <w:p w14:paraId="1077651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&lt;jaT0178&gt;「いいなぁ、わたしも行ってみたいなぁ」</w:t>
      </w:r>
    </w:p>
    <w:p w14:paraId="4F6D0DF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&lt;cnT0178&gt;「真好啊，我也想去看看」</w:t>
      </w:r>
    </w:p>
    <w:p w14:paraId="25BCF5C6" w14:textId="77777777" w:rsidR="00EC1FA3" w:rsidRPr="00EC1FA3" w:rsidRDefault="00EC1FA3" w:rsidP="00EC1FA3">
      <w:pPr>
        <w:pStyle w:val="a3"/>
        <w:rPr>
          <w:rFonts w:ascii="ＭＳ ゴシック" w:eastAsia="ＭＳ ゴシック" w:hAnsi="ＭＳ ゴシック" w:cs="ＭＳ ゴシック"/>
        </w:rPr>
      </w:pPr>
    </w:p>
    <w:p w14:paraId="5D2D863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3683E62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&lt;jaT0179&gt;「行ってみたら？　入れてくれると思うけど」</w:t>
      </w:r>
    </w:p>
    <w:p w14:paraId="7D20E950"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&lt;cnT0179&gt;「那就去啊？　一般是能</w:t>
      </w:r>
      <w:r w:rsidRPr="00EC1FA3">
        <w:rPr>
          <w:rFonts w:ascii="Microsoft YaHei" w:eastAsia="Microsoft YaHei" w:hAnsi="Microsoft YaHei" w:cs="Microsoft YaHei" w:hint="eastAsia"/>
          <w:lang w:eastAsia="zh-CN"/>
        </w:rPr>
        <w:t>进</w:t>
      </w:r>
      <w:r w:rsidRPr="00EC1FA3">
        <w:rPr>
          <w:rFonts w:ascii="ＭＳ ゴシック" w:eastAsia="ＭＳ ゴシック" w:hAnsi="ＭＳ ゴシック" w:cs="ＭＳ ゴシック" w:hint="eastAsia"/>
          <w:lang w:eastAsia="zh-CN"/>
        </w:rPr>
        <w:t>去的」</w:t>
      </w:r>
    </w:p>
    <w:p w14:paraId="72A39407" w14:textId="77777777" w:rsidR="00EC1FA3" w:rsidRPr="00EC1FA3" w:rsidRDefault="00EC1FA3" w:rsidP="00EC1FA3">
      <w:pPr>
        <w:pStyle w:val="a3"/>
        <w:rPr>
          <w:rFonts w:ascii="ＭＳ ゴシック" w:eastAsia="ＭＳ ゴシック" w:hAnsi="ＭＳ ゴシック" w:cs="ＭＳ ゴシック"/>
          <w:lang w:eastAsia="zh-CN"/>
        </w:rPr>
      </w:pPr>
    </w:p>
    <w:p w14:paraId="0872B50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【翠】</w:t>
      </w:r>
    </w:p>
    <w:p w14:paraId="339770F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lastRenderedPageBreak/>
        <w:t>&lt;jaT0180&gt;「気軽に言われてもねぇ」</w:t>
      </w:r>
    </w:p>
    <w:p w14:paraId="53D64A2A"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&lt;cnT0180&gt;「</w:t>
      </w:r>
      <w:r w:rsidRPr="00EC1FA3">
        <w:rPr>
          <w:rFonts w:ascii="Microsoft YaHei" w:eastAsia="Microsoft YaHei" w:hAnsi="Microsoft YaHei" w:cs="Microsoft YaHei" w:hint="eastAsia"/>
          <w:lang w:eastAsia="zh-CN"/>
        </w:rPr>
        <w:t>说</w:t>
      </w:r>
      <w:r w:rsidRPr="00EC1FA3">
        <w:rPr>
          <w:rFonts w:ascii="ＭＳ ゴシック" w:eastAsia="ＭＳ ゴシック" w:hAnsi="ＭＳ ゴシック" w:cs="ＭＳ ゴシック" w:hint="eastAsia"/>
          <w:lang w:eastAsia="zh-CN"/>
        </w:rPr>
        <w:t>得倒是</w:t>
      </w:r>
      <w:r w:rsidRPr="00EC1FA3">
        <w:rPr>
          <w:rFonts w:ascii="Microsoft YaHei" w:eastAsia="Microsoft YaHei" w:hAnsi="Microsoft YaHei" w:cs="Microsoft YaHei" w:hint="eastAsia"/>
          <w:lang w:eastAsia="zh-CN"/>
        </w:rPr>
        <w:t>轻</w:t>
      </w:r>
      <w:r w:rsidRPr="00EC1FA3">
        <w:rPr>
          <w:rFonts w:ascii="ＭＳ ゴシック" w:eastAsia="ＭＳ ゴシック" w:hAnsi="ＭＳ ゴシック" w:cs="ＭＳ ゴシック" w:hint="eastAsia"/>
          <w:lang w:eastAsia="zh-CN"/>
        </w:rPr>
        <w:t>巧呢」</w:t>
      </w:r>
    </w:p>
    <w:p w14:paraId="5EE80632" w14:textId="77777777" w:rsidR="00EC1FA3" w:rsidRPr="00EC1FA3" w:rsidRDefault="00EC1FA3" w:rsidP="00EC1FA3">
      <w:pPr>
        <w:pStyle w:val="a3"/>
        <w:rPr>
          <w:rFonts w:ascii="ＭＳ ゴシック" w:eastAsia="ＭＳ ゴシック" w:hAnsi="ＭＳ ゴシック" w:cs="ＭＳ ゴシック"/>
          <w:lang w:eastAsia="zh-CN"/>
        </w:rPr>
      </w:pPr>
    </w:p>
    <w:p w14:paraId="06429D4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【翠】</w:t>
      </w:r>
    </w:p>
    <w:p w14:paraId="44999DD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&lt;jaT0181&gt;「いきなり居住区の、しかも礼拝堂に突撃するほど根性ないなぁ」</w:t>
      </w:r>
    </w:p>
    <w:p w14:paraId="544824A8" w14:textId="30278EFF"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&lt;cnT0181&gt;「我没有突然突入月人居住区，</w:t>
      </w:r>
      <w:ins w:id="210" w:author="hhh0578" w:date="2020-04-16T20:03:00Z">
        <w:r w:rsidR="00B12773">
          <w:rPr>
            <w:rFonts w:ascii="ＭＳ ゴシック" w:eastAsia="DengXian" w:hAnsi="ＭＳ ゴシック" w:cs="ＭＳ ゴシック" w:hint="eastAsia"/>
            <w:lang w:eastAsia="zh-CN"/>
          </w:rPr>
          <w:t>更何况</w:t>
        </w:r>
      </w:ins>
      <w:del w:id="211" w:author="hhh0578" w:date="2020-04-16T20:03:00Z">
        <w:r w:rsidRPr="00EC1FA3" w:rsidDel="00B12773">
          <w:rPr>
            <w:rFonts w:ascii="ＭＳ ゴシック" w:eastAsia="ＭＳ ゴシック" w:hAnsi="ＭＳ ゴシック" w:cs="ＭＳ ゴシック"/>
            <w:lang w:eastAsia="zh-CN"/>
          </w:rPr>
          <w:delText>而且</w:delText>
        </w:r>
        <w:r w:rsidRPr="00EC1FA3" w:rsidDel="00B12773">
          <w:rPr>
            <w:rFonts w:ascii="Microsoft YaHei" w:eastAsia="Microsoft YaHei" w:hAnsi="Microsoft YaHei" w:cs="Microsoft YaHei" w:hint="eastAsia"/>
            <w:lang w:eastAsia="zh-CN"/>
          </w:rPr>
          <w:delText>还</w:delText>
        </w:r>
        <w:r w:rsidRPr="00EC1FA3" w:rsidDel="00B12773">
          <w:rPr>
            <w:rFonts w:ascii="ＭＳ ゴシック" w:eastAsia="ＭＳ ゴシック" w:hAnsi="ＭＳ ゴシック" w:cs="ＭＳ ゴシック" w:hint="eastAsia"/>
            <w:lang w:eastAsia="zh-CN"/>
          </w:rPr>
          <w:delText>是</w:delText>
        </w:r>
      </w:del>
      <w:r w:rsidRPr="00EC1FA3">
        <w:rPr>
          <w:rFonts w:ascii="ＭＳ ゴシック" w:eastAsia="ＭＳ ゴシック" w:hAnsi="ＭＳ ゴシック" w:cs="ＭＳ ゴシック" w:hint="eastAsia"/>
          <w:lang w:eastAsia="zh-CN"/>
        </w:rPr>
        <w:t>礼拜堂的胆子啊」</w:t>
      </w:r>
    </w:p>
    <w:p w14:paraId="6EB310AD" w14:textId="77777777" w:rsidR="00EC1FA3" w:rsidRPr="00EC1FA3" w:rsidRDefault="00EC1FA3" w:rsidP="00EC1FA3">
      <w:pPr>
        <w:pStyle w:val="a3"/>
        <w:rPr>
          <w:rFonts w:ascii="ＭＳ ゴシック" w:eastAsia="ＭＳ ゴシック" w:hAnsi="ＭＳ ゴシック" w:cs="ＭＳ ゴシック"/>
          <w:lang w:eastAsia="zh-CN"/>
        </w:rPr>
      </w:pPr>
    </w:p>
    <w:p w14:paraId="6693C04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4D4407F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&lt;jaT0182&gt;まあ、分からなくはない。</w:t>
      </w:r>
    </w:p>
    <w:p w14:paraId="45F31E1F" w14:textId="1A36B4D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&lt;cnT0182&gt;</w:t>
      </w:r>
      <w:ins w:id="212" w:author="hhh0578" w:date="2020-04-16T20:04:00Z">
        <w:r w:rsidR="006C5A27">
          <w:rPr>
            <w:rFonts w:ascii="Microsoft YaHei" w:eastAsia="Microsoft YaHei" w:hAnsi="Microsoft YaHei" w:cs="Microsoft YaHei" w:hint="eastAsia"/>
            <w:lang w:eastAsia="zh-CN"/>
          </w:rPr>
          <w:t>嗯</w:t>
        </w:r>
      </w:ins>
      <w:del w:id="213" w:author="hhh0578" w:date="2020-04-16T20:04:00Z">
        <w:r w:rsidRPr="00EC1FA3" w:rsidDel="006C5A27">
          <w:rPr>
            <w:rFonts w:ascii="ＭＳ ゴシック" w:eastAsia="ＭＳ ゴシック" w:hAnsi="ＭＳ ゴシック" w:cs="ＭＳ ゴシック"/>
          </w:rPr>
          <w:delText>嘛</w:delText>
        </w:r>
      </w:del>
      <w:r w:rsidRPr="00EC1FA3">
        <w:rPr>
          <w:rFonts w:ascii="ＭＳ ゴシック" w:eastAsia="ＭＳ ゴシック" w:hAnsi="ＭＳ ゴシック" w:cs="ＭＳ ゴシック"/>
        </w:rPr>
        <w:t>，我也不是不理解。</w:t>
      </w:r>
    </w:p>
    <w:p w14:paraId="1AD7615B" w14:textId="77777777" w:rsidR="00EC1FA3" w:rsidRPr="00EC1FA3" w:rsidRDefault="00EC1FA3" w:rsidP="00EC1FA3">
      <w:pPr>
        <w:pStyle w:val="a3"/>
        <w:rPr>
          <w:rFonts w:ascii="ＭＳ ゴシック" w:eastAsia="ＭＳ ゴシック" w:hAnsi="ＭＳ ゴシック" w:cs="ＭＳ ゴシック"/>
        </w:rPr>
      </w:pPr>
    </w:p>
    <w:p w14:paraId="53BEAE9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【翠】</w:t>
      </w:r>
    </w:p>
    <w:p w14:paraId="553C71C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&lt;jaT0183&gt;「そうだ、司祭様に頼んでくれない？」</w:t>
      </w:r>
    </w:p>
    <w:p w14:paraId="0AE4DAF9"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&lt;cnT0183&gt;「</w:t>
      </w:r>
      <w:r w:rsidRPr="00EC1FA3">
        <w:rPr>
          <w:rFonts w:ascii="Microsoft YaHei" w:eastAsia="Microsoft YaHei" w:hAnsi="Microsoft YaHei" w:cs="Microsoft YaHei" w:hint="eastAsia"/>
          <w:lang w:eastAsia="zh-CN"/>
        </w:rPr>
        <w:t>对</w:t>
      </w:r>
      <w:r w:rsidRPr="00EC1FA3">
        <w:rPr>
          <w:rFonts w:ascii="ＭＳ ゴシック" w:eastAsia="ＭＳ ゴシック" w:hAnsi="ＭＳ ゴシック" w:cs="ＭＳ ゴシック" w:hint="eastAsia"/>
          <w:lang w:eastAsia="zh-CN"/>
        </w:rPr>
        <w:t>了，能不能拜托一下司祭大人？」</w:t>
      </w:r>
    </w:p>
    <w:p w14:paraId="08B13E7A" w14:textId="77777777" w:rsidR="00EC1FA3" w:rsidRPr="00EC1FA3" w:rsidRDefault="00EC1FA3" w:rsidP="00EC1FA3">
      <w:pPr>
        <w:pStyle w:val="a3"/>
        <w:rPr>
          <w:rFonts w:ascii="ＭＳ ゴシック" w:eastAsia="ＭＳ ゴシック" w:hAnsi="ＭＳ ゴシック" w:cs="ＭＳ ゴシック"/>
          <w:lang w:eastAsia="zh-CN"/>
        </w:rPr>
      </w:pPr>
    </w:p>
    <w:p w14:paraId="12B694C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0175801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&lt;jaT0184&gt;期待に満ちた目で見つめてくる翠。</w:t>
      </w:r>
    </w:p>
    <w:p w14:paraId="13BEB863" w14:textId="01C22DA2"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&lt;cnT0184&gt;</w:t>
      </w:r>
      <w:ins w:id="214" w:author="hhh0578" w:date="2020-04-16T20:04:00Z">
        <w:r w:rsidR="007A5141">
          <w:rPr>
            <w:rFonts w:ascii="DengXian" w:eastAsia="DengXian" w:hAnsi="DengXian" w:cs="ＭＳ ゴシック" w:hint="eastAsia"/>
            <w:lang w:eastAsia="zh-CN"/>
          </w:rPr>
          <w:t>她</w:t>
        </w:r>
      </w:ins>
      <w:r w:rsidRPr="00EC1FA3">
        <w:rPr>
          <w:rFonts w:ascii="ＭＳ ゴシック" w:eastAsia="ＭＳ ゴシック" w:hAnsi="ＭＳ ゴシック" w:cs="ＭＳ ゴシック"/>
          <w:lang w:eastAsia="zh-CN"/>
        </w:rPr>
        <w:t>双眼充</w:t>
      </w:r>
      <w:r w:rsidRPr="00EC1FA3">
        <w:rPr>
          <w:rFonts w:ascii="Microsoft YaHei" w:eastAsia="Microsoft YaHei" w:hAnsi="Microsoft YaHei" w:cs="Microsoft YaHei" w:hint="eastAsia"/>
          <w:lang w:eastAsia="zh-CN"/>
        </w:rPr>
        <w:t>满</w:t>
      </w:r>
      <w:r w:rsidRPr="00EC1FA3">
        <w:rPr>
          <w:rFonts w:ascii="ＭＳ ゴシック" w:eastAsia="ＭＳ ゴシック" w:hAnsi="ＭＳ ゴシック" w:cs="ＭＳ ゴシック" w:hint="eastAsia"/>
          <w:lang w:eastAsia="zh-CN"/>
        </w:rPr>
        <w:t>期待地看着我。</w:t>
      </w:r>
    </w:p>
    <w:p w14:paraId="16B467E3" w14:textId="77777777" w:rsidR="00EC1FA3" w:rsidRPr="00EC1FA3" w:rsidRDefault="00EC1FA3" w:rsidP="00EC1FA3">
      <w:pPr>
        <w:pStyle w:val="a3"/>
        <w:rPr>
          <w:rFonts w:ascii="ＭＳ ゴシック" w:eastAsia="ＭＳ ゴシック" w:hAnsi="ＭＳ ゴシック" w:cs="ＭＳ ゴシック"/>
          <w:lang w:eastAsia="zh-CN"/>
        </w:rPr>
      </w:pPr>
    </w:p>
    <w:p w14:paraId="22023E1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4B154A5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&lt;jaT0185&gt;「そんなに見たいのか？」</w:t>
      </w:r>
    </w:p>
    <w:p w14:paraId="0AD1DA77"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&lt;cnT0185&gt;「就</w:t>
      </w:r>
      <w:r w:rsidRPr="00EC1FA3">
        <w:rPr>
          <w:rFonts w:ascii="Microsoft YaHei" w:eastAsia="Microsoft YaHei" w:hAnsi="Microsoft YaHei" w:cs="Microsoft YaHei" w:hint="eastAsia"/>
          <w:lang w:eastAsia="zh-CN"/>
        </w:rPr>
        <w:t>这</w:t>
      </w:r>
      <w:r w:rsidRPr="00EC1FA3">
        <w:rPr>
          <w:rFonts w:ascii="ＭＳ ゴシック" w:eastAsia="ＭＳ ゴシック" w:hAnsi="ＭＳ ゴシック" w:cs="ＭＳ ゴシック" w:hint="eastAsia"/>
          <w:lang w:eastAsia="zh-CN"/>
        </w:rPr>
        <w:t>么想看</w:t>
      </w:r>
      <w:r w:rsidRPr="00EC1FA3">
        <w:rPr>
          <w:rFonts w:ascii="Microsoft YaHei" w:eastAsia="Microsoft YaHei" w:hAnsi="Microsoft YaHei" w:cs="Microsoft YaHei" w:hint="eastAsia"/>
          <w:lang w:eastAsia="zh-CN"/>
        </w:rPr>
        <w:t>吗</w:t>
      </w:r>
      <w:r w:rsidRPr="00EC1FA3">
        <w:rPr>
          <w:rFonts w:ascii="ＭＳ ゴシック" w:eastAsia="ＭＳ ゴシック" w:hAnsi="ＭＳ ゴシック" w:cs="ＭＳ ゴシック" w:hint="eastAsia"/>
          <w:lang w:eastAsia="zh-CN"/>
        </w:rPr>
        <w:t>？」</w:t>
      </w:r>
    </w:p>
    <w:p w14:paraId="2FB6C3C6" w14:textId="77777777" w:rsidR="00EC1FA3" w:rsidRPr="00EC1FA3" w:rsidRDefault="00EC1FA3" w:rsidP="00EC1FA3">
      <w:pPr>
        <w:pStyle w:val="a3"/>
        <w:rPr>
          <w:rFonts w:ascii="ＭＳ ゴシック" w:eastAsia="ＭＳ ゴシック" w:hAnsi="ＭＳ ゴシック" w:cs="ＭＳ ゴシック"/>
          <w:lang w:eastAsia="zh-CN"/>
        </w:rPr>
      </w:pPr>
    </w:p>
    <w:p w14:paraId="118153C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【翠】</w:t>
      </w:r>
    </w:p>
    <w:p w14:paraId="2977D2C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&lt;jaT0186&gt;「めちゃくちゃ見たいってワケじゃないけど、一度くらいはぜひ」</w:t>
      </w:r>
    </w:p>
    <w:p w14:paraId="74DD31AB"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&lt;cnT0186&gt;「倒也不是非看不可，不</w:t>
      </w:r>
      <w:r w:rsidRPr="00EC1FA3">
        <w:rPr>
          <w:rFonts w:ascii="Microsoft YaHei" w:eastAsia="Microsoft YaHei" w:hAnsi="Microsoft YaHei" w:cs="Microsoft YaHei" w:hint="eastAsia"/>
          <w:lang w:eastAsia="zh-CN"/>
        </w:rPr>
        <w:t>过</w:t>
      </w:r>
      <w:r w:rsidRPr="00EC1FA3">
        <w:rPr>
          <w:rFonts w:ascii="ＭＳ ゴシック" w:eastAsia="ＭＳ ゴシック" w:hAnsi="ＭＳ ゴシック" w:cs="ＭＳ ゴシック" w:hint="eastAsia"/>
          <w:lang w:eastAsia="zh-CN"/>
        </w:rPr>
        <w:t>非常希望能看一次」</w:t>
      </w:r>
    </w:p>
    <w:p w14:paraId="64C75B1D" w14:textId="77777777" w:rsidR="00EC1FA3" w:rsidRPr="00EC1FA3" w:rsidRDefault="00EC1FA3" w:rsidP="00EC1FA3">
      <w:pPr>
        <w:pStyle w:val="a3"/>
        <w:rPr>
          <w:rFonts w:ascii="ＭＳ ゴシック" w:eastAsia="ＭＳ ゴシック" w:hAnsi="ＭＳ ゴシック" w:cs="ＭＳ ゴシック"/>
          <w:lang w:eastAsia="zh-CN"/>
        </w:rPr>
      </w:pPr>
    </w:p>
    <w:p w14:paraId="4EFF5A4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3536269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&lt;jaT0187&gt;単純な興味だろう。</w:t>
      </w:r>
    </w:p>
    <w:p w14:paraId="797414F2" w14:textId="7C9FCAEB"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lastRenderedPageBreak/>
        <w:t>&lt;cnT0187&gt;</w:t>
      </w:r>
      <w:del w:id="215" w:author="hhh0578" w:date="2020-04-16T20:04:00Z">
        <w:r w:rsidRPr="00EC1FA3" w:rsidDel="00AC5B52">
          <w:rPr>
            <w:rFonts w:ascii="DengXian" w:eastAsia="DengXian" w:hAnsi="DengXian" w:cs="ＭＳ ゴシック" w:hint="eastAsia"/>
            <w:lang w:eastAsia="zh-CN"/>
          </w:rPr>
          <w:delText>只是充</w:delText>
        </w:r>
        <w:r w:rsidRPr="00EC1FA3" w:rsidDel="00AC5B52">
          <w:rPr>
            <w:rFonts w:ascii="Microsoft YaHei" w:eastAsia="Microsoft YaHei" w:hAnsi="Microsoft YaHei" w:cs="Microsoft YaHei" w:hint="eastAsia"/>
            <w:lang w:eastAsia="zh-CN"/>
          </w:rPr>
          <w:delText>满兴</w:delText>
        </w:r>
        <w:r w:rsidRPr="00EC1FA3" w:rsidDel="00AC5B52">
          <w:rPr>
            <w:rFonts w:ascii="DengXian" w:eastAsia="DengXian" w:hAnsi="DengXian" w:cs="ＭＳ ゴシック" w:hint="eastAsia"/>
            <w:lang w:eastAsia="zh-CN"/>
          </w:rPr>
          <w:delText>趣吧</w:delText>
        </w:r>
      </w:del>
      <w:ins w:id="216" w:author="hhh0578" w:date="2020-04-16T20:04:00Z">
        <w:r w:rsidR="00AC5B52">
          <w:rPr>
            <w:rFonts w:ascii="Microsoft YaHei" w:eastAsia="Microsoft YaHei" w:hAnsi="Microsoft YaHei" w:cs="Microsoft YaHei" w:hint="eastAsia"/>
            <w:lang w:eastAsia="zh-CN"/>
          </w:rPr>
          <w:t>只是好奇心的样子</w:t>
        </w:r>
      </w:ins>
      <w:r w:rsidRPr="00EC1FA3">
        <w:rPr>
          <w:rFonts w:ascii="ＭＳ ゴシック" w:eastAsia="ＭＳ ゴシック" w:hAnsi="ＭＳ ゴシック" w:cs="ＭＳ ゴシック" w:hint="eastAsia"/>
          <w:lang w:eastAsia="zh-CN"/>
        </w:rPr>
        <w:t>。</w:t>
      </w:r>
    </w:p>
    <w:p w14:paraId="755485CA" w14:textId="77777777" w:rsidR="00EC1FA3" w:rsidRPr="00EC1FA3" w:rsidRDefault="00EC1FA3" w:rsidP="00EC1FA3">
      <w:pPr>
        <w:pStyle w:val="a3"/>
        <w:rPr>
          <w:rFonts w:ascii="ＭＳ ゴシック" w:eastAsia="ＭＳ ゴシック" w:hAnsi="ＭＳ ゴシック" w:cs="ＭＳ ゴシック"/>
          <w:lang w:eastAsia="zh-CN"/>
        </w:rPr>
      </w:pPr>
    </w:p>
    <w:p w14:paraId="469D9C9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278CBFE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&lt;jaT0188&gt;「……」</w:t>
      </w:r>
    </w:p>
    <w:p w14:paraId="5DAA7DC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&lt;cnT0188&gt;「……」</w:t>
      </w:r>
    </w:p>
    <w:p w14:paraId="70A7D6A4" w14:textId="77777777" w:rsidR="00EC1FA3" w:rsidRPr="00EC1FA3" w:rsidRDefault="00EC1FA3" w:rsidP="00EC1FA3">
      <w:pPr>
        <w:pStyle w:val="a3"/>
        <w:rPr>
          <w:rFonts w:ascii="ＭＳ ゴシック" w:eastAsia="ＭＳ ゴシック" w:hAnsi="ＭＳ ゴシック" w:cs="ＭＳ ゴシック"/>
        </w:rPr>
      </w:pPr>
    </w:p>
    <w:p w14:paraId="71E236E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【エステル】</w:t>
      </w:r>
    </w:p>
    <w:p w14:paraId="0E6045C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&lt;jaT0189&gt;「どうして地球人に礼拝堂を見せなくてはならないのですか？」</w:t>
      </w:r>
    </w:p>
    <w:p w14:paraId="1E60EC3C" w14:textId="658FC26E"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&lt;cnT0189&gt;「</w:t>
      </w:r>
      <w:r w:rsidRPr="00EC1FA3">
        <w:rPr>
          <w:rFonts w:ascii="Microsoft YaHei" w:eastAsia="Microsoft YaHei" w:hAnsi="Microsoft YaHei" w:cs="Microsoft YaHei" w:hint="eastAsia"/>
          <w:lang w:eastAsia="zh-CN"/>
        </w:rPr>
        <w:t>为</w:t>
      </w:r>
      <w:r w:rsidRPr="00EC1FA3">
        <w:rPr>
          <w:rFonts w:ascii="ＭＳ ゴシック" w:eastAsia="ＭＳ ゴシック" w:hAnsi="ＭＳ ゴシック" w:cs="ＭＳ ゴシック" w:hint="eastAsia"/>
          <w:lang w:eastAsia="zh-CN"/>
        </w:rPr>
        <w:t>什么一定要</w:t>
      </w:r>
      <w:ins w:id="217" w:author="hhh0578" w:date="2020-04-16T20:04:00Z">
        <w:r w:rsidR="00E73338">
          <w:rPr>
            <w:rFonts w:ascii="Microsoft YaHei" w:eastAsia="Microsoft YaHei" w:hAnsi="Microsoft YaHei" w:cs="Microsoft YaHei" w:hint="eastAsia"/>
            <w:lang w:eastAsia="zh-CN"/>
          </w:rPr>
          <w:t>放</w:t>
        </w:r>
      </w:ins>
      <w:del w:id="218" w:author="hhh0578" w:date="2020-04-16T20:04:00Z">
        <w:r w:rsidRPr="00EC1FA3" w:rsidDel="00E73338">
          <w:rPr>
            <w:rFonts w:ascii="Microsoft YaHei" w:eastAsia="Microsoft YaHei" w:hAnsi="Microsoft YaHei" w:cs="Microsoft YaHei" w:hint="eastAsia"/>
            <w:lang w:eastAsia="zh-CN"/>
          </w:rPr>
          <w:delText>让</w:delText>
        </w:r>
      </w:del>
      <w:r w:rsidRPr="00EC1FA3">
        <w:rPr>
          <w:rFonts w:ascii="ＭＳ ゴシック" w:eastAsia="ＭＳ ゴシック" w:hAnsi="ＭＳ ゴシック" w:cs="ＭＳ ゴシック" w:hint="eastAsia"/>
          <w:lang w:eastAsia="zh-CN"/>
        </w:rPr>
        <w:t>地球人来参</w:t>
      </w:r>
      <w:r w:rsidRPr="00EC1FA3">
        <w:rPr>
          <w:rFonts w:ascii="Microsoft YaHei" w:eastAsia="Microsoft YaHei" w:hAnsi="Microsoft YaHei" w:cs="Microsoft YaHei" w:hint="eastAsia"/>
          <w:lang w:eastAsia="zh-CN"/>
        </w:rPr>
        <w:t>观</w:t>
      </w:r>
      <w:r w:rsidRPr="00EC1FA3">
        <w:rPr>
          <w:rFonts w:ascii="ＭＳ ゴシック" w:eastAsia="ＭＳ ゴシック" w:hAnsi="ＭＳ ゴシック" w:cs="ＭＳ ゴシック" w:hint="eastAsia"/>
          <w:lang w:eastAsia="zh-CN"/>
        </w:rPr>
        <w:t>礼拜堂</w:t>
      </w:r>
      <w:del w:id="219" w:author="hhh0578" w:date="2020-04-16T20:04:00Z">
        <w:r w:rsidRPr="00EC1FA3" w:rsidDel="00D03515">
          <w:rPr>
            <w:rFonts w:ascii="ＭＳ ゴシック" w:eastAsia="ＭＳ ゴシック" w:hAnsi="ＭＳ ゴシック" w:cs="ＭＳ ゴシック" w:hint="eastAsia"/>
            <w:lang w:eastAsia="zh-CN"/>
          </w:rPr>
          <w:delText>呢</w:delText>
        </w:r>
      </w:del>
      <w:r w:rsidRPr="00EC1FA3">
        <w:rPr>
          <w:rFonts w:ascii="ＭＳ ゴシック" w:eastAsia="ＭＳ ゴシック" w:hAnsi="ＭＳ ゴシック" w:cs="ＭＳ ゴシック" w:hint="eastAsia"/>
          <w:lang w:eastAsia="zh-CN"/>
        </w:rPr>
        <w:t>？」</w:t>
      </w:r>
    </w:p>
    <w:p w14:paraId="07537B96" w14:textId="77777777" w:rsidR="00EC1FA3" w:rsidRPr="00EC1FA3" w:rsidRDefault="00EC1FA3" w:rsidP="00EC1FA3">
      <w:pPr>
        <w:pStyle w:val="a3"/>
        <w:rPr>
          <w:rFonts w:ascii="ＭＳ ゴシック" w:eastAsia="ＭＳ ゴシック" w:hAnsi="ＭＳ ゴシック" w:cs="ＭＳ ゴシック"/>
          <w:lang w:eastAsia="zh-CN"/>
        </w:rPr>
      </w:pPr>
    </w:p>
    <w:p w14:paraId="28B8EF6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【エステル】</w:t>
      </w:r>
    </w:p>
    <w:p w14:paraId="59C507F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&lt;jaT0190&gt;「ここは遊び場ではないのです」</w:t>
      </w:r>
    </w:p>
    <w:p w14:paraId="76CEE4B1"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&lt;cnT0190&gt;「</w:t>
      </w:r>
      <w:r w:rsidRPr="00EC1FA3">
        <w:rPr>
          <w:rFonts w:ascii="Microsoft YaHei" w:eastAsia="Microsoft YaHei" w:hAnsi="Microsoft YaHei" w:cs="Microsoft YaHei" w:hint="eastAsia"/>
          <w:lang w:eastAsia="zh-CN"/>
        </w:rPr>
        <w:t>这</w:t>
      </w:r>
      <w:r w:rsidRPr="00EC1FA3">
        <w:rPr>
          <w:rFonts w:ascii="ＭＳ ゴシック" w:eastAsia="ＭＳ ゴシック" w:hAnsi="ＭＳ ゴシック" w:cs="ＭＳ ゴシック" w:hint="eastAsia"/>
          <w:lang w:eastAsia="zh-CN"/>
        </w:rPr>
        <w:t>里可不是游</w:t>
      </w:r>
      <w:r w:rsidRPr="00EC1FA3">
        <w:rPr>
          <w:rFonts w:ascii="Microsoft YaHei" w:eastAsia="Microsoft YaHei" w:hAnsi="Microsoft YaHei" w:cs="Microsoft YaHei" w:hint="eastAsia"/>
          <w:lang w:eastAsia="zh-CN"/>
        </w:rPr>
        <w:t>乐场</w:t>
      </w:r>
      <w:r w:rsidRPr="00EC1FA3">
        <w:rPr>
          <w:rFonts w:ascii="ＭＳ ゴシック" w:eastAsia="ＭＳ ゴシック" w:hAnsi="ＭＳ ゴシック" w:cs="ＭＳ ゴシック" w:hint="eastAsia"/>
          <w:lang w:eastAsia="zh-CN"/>
        </w:rPr>
        <w:t>」</w:t>
      </w:r>
    </w:p>
    <w:p w14:paraId="7A285E52" w14:textId="77777777" w:rsidR="00EC1FA3" w:rsidRPr="00EC1FA3" w:rsidRDefault="00EC1FA3" w:rsidP="00EC1FA3">
      <w:pPr>
        <w:pStyle w:val="a3"/>
        <w:rPr>
          <w:rFonts w:ascii="ＭＳ ゴシック" w:eastAsia="ＭＳ ゴシック" w:hAnsi="ＭＳ ゴシック" w:cs="ＭＳ ゴシック"/>
          <w:lang w:eastAsia="zh-CN"/>
        </w:rPr>
      </w:pPr>
    </w:p>
    <w:p w14:paraId="79B7721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0DA0B16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&lt;jaT0191&gt;……。</w:t>
      </w:r>
    </w:p>
    <w:p w14:paraId="68C2762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&lt;cnT0191&gt;……。</w:t>
      </w:r>
    </w:p>
    <w:p w14:paraId="073CEB01" w14:textId="77777777" w:rsidR="00EC1FA3" w:rsidRPr="00EC1FA3" w:rsidRDefault="00EC1FA3" w:rsidP="00EC1FA3">
      <w:pPr>
        <w:pStyle w:val="a3"/>
        <w:rPr>
          <w:rFonts w:ascii="ＭＳ ゴシック" w:eastAsia="ＭＳ ゴシック" w:hAnsi="ＭＳ ゴシック" w:cs="ＭＳ ゴシック"/>
        </w:rPr>
      </w:pPr>
    </w:p>
    <w:p w14:paraId="4710377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542DA41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&lt;jaT0192&gt;「無理だな」</w:t>
      </w:r>
    </w:p>
    <w:p w14:paraId="75FD76A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&lt;cnT0192&gt;「没</w:t>
      </w:r>
      <w:r w:rsidRPr="00EC1FA3">
        <w:rPr>
          <w:rFonts w:ascii="Microsoft YaHei" w:eastAsia="Microsoft YaHei" w:hAnsi="Microsoft YaHei" w:cs="Microsoft YaHei" w:hint="eastAsia"/>
        </w:rPr>
        <w:t>戏</w:t>
      </w:r>
      <w:r w:rsidRPr="00EC1FA3">
        <w:rPr>
          <w:rFonts w:ascii="ＭＳ ゴシック" w:eastAsia="ＭＳ ゴシック" w:hAnsi="ＭＳ ゴシック" w:cs="ＭＳ ゴシック" w:hint="eastAsia"/>
        </w:rPr>
        <w:t>」</w:t>
      </w:r>
    </w:p>
    <w:p w14:paraId="17BDAC27" w14:textId="77777777" w:rsidR="00EC1FA3" w:rsidRPr="00EC1FA3" w:rsidRDefault="00EC1FA3" w:rsidP="00EC1FA3">
      <w:pPr>
        <w:pStyle w:val="a3"/>
        <w:rPr>
          <w:rFonts w:ascii="ＭＳ ゴシック" w:eastAsia="ＭＳ ゴシック" w:hAnsi="ＭＳ ゴシック" w:cs="ＭＳ ゴシック"/>
        </w:rPr>
      </w:pPr>
    </w:p>
    <w:p w14:paraId="628212B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【翠】</w:t>
      </w:r>
    </w:p>
    <w:p w14:paraId="3315837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&lt;jaT0193&gt;「なして～」</w:t>
      </w:r>
    </w:p>
    <w:p w14:paraId="5B61963E"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&lt;cnT0193&gt;「</w:t>
      </w:r>
      <w:r w:rsidRPr="00EC1FA3">
        <w:rPr>
          <w:rFonts w:ascii="Microsoft YaHei" w:eastAsia="Microsoft YaHei" w:hAnsi="Microsoft YaHei" w:cs="Microsoft YaHei" w:hint="eastAsia"/>
          <w:lang w:eastAsia="zh-CN"/>
        </w:rPr>
        <w:t>为</w:t>
      </w:r>
      <w:r w:rsidRPr="00EC1FA3">
        <w:rPr>
          <w:rFonts w:ascii="ＭＳ ゴシック" w:eastAsia="ＭＳ ゴシック" w:hAnsi="ＭＳ ゴシック" w:cs="ＭＳ ゴシック" w:hint="eastAsia"/>
          <w:lang w:eastAsia="zh-CN"/>
        </w:rPr>
        <w:t>什么啊～」</w:t>
      </w:r>
    </w:p>
    <w:p w14:paraId="49CDA7D5" w14:textId="77777777" w:rsidR="00EC1FA3" w:rsidRPr="00EC1FA3" w:rsidRDefault="00EC1FA3" w:rsidP="00EC1FA3">
      <w:pPr>
        <w:pStyle w:val="a3"/>
        <w:rPr>
          <w:rFonts w:ascii="ＭＳ ゴシック" w:eastAsia="ＭＳ ゴシック" w:hAnsi="ＭＳ ゴシック" w:cs="ＭＳ ゴシック"/>
          <w:lang w:eastAsia="zh-CN"/>
        </w:rPr>
      </w:pPr>
    </w:p>
    <w:p w14:paraId="71AC720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7F9EE2E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&lt;jaT0194&gt;「いや、なんというか……彼女、あんまり地球人に優しくないから」</w:t>
      </w:r>
    </w:p>
    <w:p w14:paraId="0D73EE5F" w14:textId="1F1CC74A"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&lt;cnT0194&gt;「不是，那个……她</w:t>
      </w:r>
      <w:del w:id="220" w:author="hhh0578" w:date="2020-04-16T20:05:00Z">
        <w:r w:rsidRPr="00EC1FA3" w:rsidDel="007375FB">
          <w:rPr>
            <w:rFonts w:ascii="DengXian" w:eastAsia="DengXian" w:hAnsi="DengXian" w:cs="ＭＳ ゴシック" w:hint="eastAsia"/>
            <w:lang w:eastAsia="zh-CN"/>
          </w:rPr>
          <w:delText>不怎么能好好</w:delText>
        </w:r>
        <w:r w:rsidRPr="00EC1FA3" w:rsidDel="007375FB">
          <w:rPr>
            <w:rFonts w:ascii="Microsoft YaHei" w:eastAsia="Microsoft YaHei" w:hAnsi="Microsoft YaHei" w:cs="Microsoft YaHei" w:hint="eastAsia"/>
            <w:lang w:eastAsia="zh-CN"/>
          </w:rPr>
          <w:delText>对</w:delText>
        </w:r>
        <w:r w:rsidRPr="00EC1FA3" w:rsidDel="007375FB">
          <w:rPr>
            <w:rFonts w:ascii="DengXian" w:eastAsia="DengXian" w:hAnsi="DengXian" w:cs="ＭＳ ゴシック" w:hint="eastAsia"/>
            <w:lang w:eastAsia="zh-CN"/>
          </w:rPr>
          <w:delText>待地球人</w:delText>
        </w:r>
      </w:del>
      <w:ins w:id="221" w:author="hhh0578" w:date="2020-04-16T20:05:00Z">
        <w:r w:rsidR="007375FB">
          <w:rPr>
            <w:rFonts w:ascii="Microsoft YaHei" w:eastAsia="Microsoft YaHei" w:hAnsi="Microsoft YaHei" w:cs="Microsoft YaHei" w:hint="eastAsia"/>
            <w:lang w:eastAsia="zh-CN"/>
          </w:rPr>
          <w:t>对地球人的态度不太好</w:t>
        </w:r>
      </w:ins>
      <w:r w:rsidRPr="00EC1FA3">
        <w:rPr>
          <w:rFonts w:ascii="ＭＳ ゴシック" w:eastAsia="ＭＳ ゴシック" w:hAnsi="ＭＳ ゴシック" w:cs="ＭＳ ゴシック" w:hint="eastAsia"/>
          <w:lang w:eastAsia="zh-CN"/>
        </w:rPr>
        <w:t>」</w:t>
      </w:r>
    </w:p>
    <w:p w14:paraId="338C7161" w14:textId="77777777" w:rsidR="00EC1FA3" w:rsidRPr="00EC1FA3" w:rsidRDefault="00EC1FA3" w:rsidP="00EC1FA3">
      <w:pPr>
        <w:pStyle w:val="a3"/>
        <w:rPr>
          <w:rFonts w:ascii="ＭＳ ゴシック" w:eastAsia="ＭＳ ゴシック" w:hAnsi="ＭＳ ゴシック" w:cs="ＭＳ ゴシック"/>
          <w:lang w:eastAsia="zh-CN"/>
        </w:rPr>
      </w:pPr>
    </w:p>
    <w:p w14:paraId="2DE658E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lastRenderedPageBreak/>
        <w:t>//TEXT 【翠】</w:t>
      </w:r>
    </w:p>
    <w:p w14:paraId="78EE48E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&lt;jaT0195&gt;「朝霧君が頼めばダイジョブだって。仲良さそうに歩いてたじゃない」</w:t>
      </w:r>
    </w:p>
    <w:p w14:paraId="686F805C" w14:textId="0AFE63EB"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&lt;cnT0195&gt;「朝</w:t>
      </w:r>
      <w:r w:rsidRPr="00EC1FA3">
        <w:rPr>
          <w:rFonts w:ascii="Microsoft YaHei" w:eastAsia="Microsoft YaHei" w:hAnsi="Microsoft YaHei" w:cs="Microsoft YaHei" w:hint="eastAsia"/>
          <w:lang w:eastAsia="zh-CN"/>
        </w:rPr>
        <w:t>雾</w:t>
      </w:r>
      <w:r w:rsidRPr="00EC1FA3">
        <w:rPr>
          <w:rFonts w:ascii="ＭＳ ゴシック" w:eastAsia="ＭＳ ゴシック" w:hAnsi="ＭＳ ゴシック" w:cs="ＭＳ ゴシック" w:hint="eastAsia"/>
          <w:lang w:eastAsia="zh-CN"/>
        </w:rPr>
        <w:t>去拜托肯定没</w:t>
      </w:r>
      <w:r w:rsidRPr="00EC1FA3">
        <w:rPr>
          <w:rFonts w:ascii="Microsoft YaHei" w:eastAsia="Microsoft YaHei" w:hAnsi="Microsoft YaHei" w:cs="Microsoft YaHei" w:hint="eastAsia"/>
          <w:lang w:eastAsia="zh-CN"/>
        </w:rPr>
        <w:t>问题</w:t>
      </w:r>
      <w:r w:rsidRPr="00EC1FA3">
        <w:rPr>
          <w:rFonts w:ascii="ＭＳ ゴシック" w:eastAsia="ＭＳ ゴシック" w:hAnsi="ＭＳ ゴシック" w:cs="ＭＳ ゴシック" w:hint="eastAsia"/>
          <w:lang w:eastAsia="zh-CN"/>
        </w:rPr>
        <w:t>啦。</w:t>
      </w:r>
      <w:del w:id="222" w:author="hhh0578" w:date="2020-04-16T20:05:00Z">
        <w:r w:rsidRPr="00EC1FA3" w:rsidDel="005F549E">
          <w:rPr>
            <w:rFonts w:ascii="DengXian" w:eastAsia="DengXian" w:hAnsi="DengXian" w:cs="ＭＳ ゴシック" w:hint="eastAsia"/>
            <w:lang w:eastAsia="zh-CN"/>
          </w:rPr>
          <w:delText>都</w:delText>
        </w:r>
        <w:r w:rsidRPr="00EC1FA3" w:rsidDel="005F549E">
          <w:rPr>
            <w:rFonts w:ascii="Microsoft YaHei" w:eastAsia="Microsoft YaHei" w:hAnsi="Microsoft YaHei" w:cs="Microsoft YaHei" w:hint="eastAsia"/>
            <w:lang w:eastAsia="zh-CN"/>
          </w:rPr>
          <w:delText>这</w:delText>
        </w:r>
        <w:r w:rsidRPr="00EC1FA3" w:rsidDel="005F549E">
          <w:rPr>
            <w:rFonts w:ascii="DengXian" w:eastAsia="DengXian" w:hAnsi="DengXian" w:cs="ＭＳ ゴシック" w:hint="eastAsia"/>
            <w:lang w:eastAsia="zh-CN"/>
          </w:rPr>
          <w:delText>么</w:delText>
        </w:r>
        <w:r w:rsidRPr="00EC1FA3" w:rsidDel="005F549E">
          <w:rPr>
            <w:rFonts w:ascii="Microsoft YaHei" w:eastAsia="Microsoft YaHei" w:hAnsi="Microsoft YaHei" w:cs="Microsoft YaHei" w:hint="eastAsia"/>
            <w:lang w:eastAsia="zh-CN"/>
          </w:rPr>
          <w:delText>亲</w:delText>
        </w:r>
        <w:r w:rsidRPr="00EC1FA3" w:rsidDel="005F549E">
          <w:rPr>
            <w:rFonts w:ascii="DengXian" w:eastAsia="DengXian" w:hAnsi="DengXian" w:cs="ＭＳ ゴシック" w:hint="eastAsia"/>
            <w:lang w:eastAsia="zh-CN"/>
          </w:rPr>
          <w:delText>密地一起出</w:delText>
        </w:r>
        <w:r w:rsidRPr="00EC1FA3" w:rsidDel="005F549E">
          <w:rPr>
            <w:rFonts w:ascii="Microsoft YaHei" w:eastAsia="Microsoft YaHei" w:hAnsi="Microsoft YaHei" w:cs="Microsoft YaHei" w:hint="eastAsia"/>
            <w:lang w:eastAsia="zh-CN"/>
          </w:rPr>
          <w:delText>门</w:delText>
        </w:r>
        <w:r w:rsidRPr="00EC1FA3" w:rsidDel="005F549E">
          <w:rPr>
            <w:rFonts w:ascii="DengXian" w:eastAsia="DengXian" w:hAnsi="DengXian" w:cs="ＭＳ ゴシック" w:hint="eastAsia"/>
            <w:lang w:eastAsia="zh-CN"/>
          </w:rPr>
          <w:delText>了</w:delText>
        </w:r>
      </w:del>
      <w:ins w:id="223" w:author="hhh0578" w:date="2020-04-16T20:05:00Z">
        <w:r w:rsidR="005F549E">
          <w:rPr>
            <w:rFonts w:ascii="DengXian" w:eastAsia="DengXian" w:hAnsi="DengXian" w:cs="ＭＳ ゴシック" w:hint="eastAsia"/>
            <w:lang w:eastAsia="zh-CN"/>
          </w:rPr>
          <w:t>都关系好到</w:t>
        </w:r>
        <w:r w:rsidR="0014131A">
          <w:rPr>
            <w:rFonts w:ascii="DengXian" w:eastAsia="DengXian" w:hAnsi="DengXian" w:cs="ＭＳ ゴシック" w:hint="eastAsia"/>
            <w:lang w:eastAsia="zh-CN"/>
          </w:rPr>
          <w:t>一起</w:t>
        </w:r>
        <w:r w:rsidR="005F549E">
          <w:rPr>
            <w:rFonts w:ascii="DengXian" w:eastAsia="DengXian" w:hAnsi="DengXian" w:cs="ＭＳ ゴシック" w:hint="eastAsia"/>
            <w:lang w:eastAsia="zh-CN"/>
          </w:rPr>
          <w:t>上街了</w:t>
        </w:r>
      </w:ins>
      <w:r w:rsidRPr="00EC1FA3">
        <w:rPr>
          <w:rFonts w:ascii="ＭＳ ゴシック" w:eastAsia="ＭＳ ゴシック" w:hAnsi="ＭＳ ゴシック" w:cs="ＭＳ ゴシック" w:hint="eastAsia"/>
          <w:lang w:eastAsia="zh-CN"/>
        </w:rPr>
        <w:t>」</w:t>
      </w:r>
    </w:p>
    <w:p w14:paraId="189C3D57" w14:textId="77777777" w:rsidR="00EC1FA3" w:rsidRPr="00EC1FA3" w:rsidRDefault="00EC1FA3" w:rsidP="00EC1FA3">
      <w:pPr>
        <w:pStyle w:val="a3"/>
        <w:rPr>
          <w:rFonts w:ascii="ＭＳ ゴシック" w:eastAsia="ＭＳ ゴシック" w:hAnsi="ＭＳ ゴシック" w:cs="ＭＳ ゴシック"/>
          <w:lang w:eastAsia="zh-CN"/>
        </w:rPr>
      </w:pPr>
    </w:p>
    <w:p w14:paraId="3CE9E60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7429A56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&lt;jaT0196&gt;「いや、ホント無理だから」</w:t>
      </w:r>
    </w:p>
    <w:p w14:paraId="7CBC4A7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&lt;cnT0196&gt;「真的没</w:t>
      </w:r>
      <w:r w:rsidRPr="00EC1FA3">
        <w:rPr>
          <w:rFonts w:ascii="Microsoft YaHei" w:eastAsia="Microsoft YaHei" w:hAnsi="Microsoft YaHei" w:cs="Microsoft YaHei" w:hint="eastAsia"/>
        </w:rPr>
        <w:t>戏</w:t>
      </w:r>
      <w:r w:rsidRPr="00EC1FA3">
        <w:rPr>
          <w:rFonts w:ascii="ＭＳ ゴシック" w:eastAsia="ＭＳ ゴシック" w:hAnsi="ＭＳ ゴシック" w:cs="ＭＳ ゴシック" w:hint="eastAsia"/>
        </w:rPr>
        <w:t>」</w:t>
      </w:r>
    </w:p>
    <w:p w14:paraId="5E81D1CE" w14:textId="77777777" w:rsidR="00EC1FA3" w:rsidRPr="00EC1FA3" w:rsidRDefault="00EC1FA3" w:rsidP="00EC1FA3">
      <w:pPr>
        <w:pStyle w:val="a3"/>
        <w:rPr>
          <w:rFonts w:ascii="ＭＳ ゴシック" w:eastAsia="ＭＳ ゴシック" w:hAnsi="ＭＳ ゴシック" w:cs="ＭＳ ゴシック"/>
        </w:rPr>
      </w:pPr>
    </w:p>
    <w:p w14:paraId="355AC18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75BFFF6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&lt;jaT0197&gt;「つーか、あれが仲良さそうに見えるのはちょっとおかしい」</w:t>
      </w:r>
    </w:p>
    <w:p w14:paraId="61B63A08" w14:textId="761BEE9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&lt;cnT0197&gt;「而且</w:t>
      </w:r>
      <w:r w:rsidRPr="00EC1FA3">
        <w:rPr>
          <w:rFonts w:ascii="Microsoft YaHei" w:eastAsia="Microsoft YaHei" w:hAnsi="Microsoft YaHei" w:cs="Microsoft YaHei" w:hint="eastAsia"/>
          <w:lang w:eastAsia="zh-CN"/>
        </w:rPr>
        <w:t>说</w:t>
      </w:r>
      <w:ins w:id="224" w:author="hhh0578" w:date="2020-04-16T20:06:00Z">
        <w:r w:rsidR="008F32AE">
          <w:rPr>
            <w:rFonts w:ascii="ＭＳ ゴシック" w:eastAsia="DengXian" w:hAnsi="ＭＳ ゴシック" w:cs="ＭＳ ゴシック" w:hint="eastAsia"/>
            <w:lang w:eastAsia="zh-CN"/>
          </w:rPr>
          <w:t>关系好，这不对吧</w:t>
        </w:r>
      </w:ins>
      <w:del w:id="225" w:author="hhh0578" w:date="2020-04-16T20:06:00Z">
        <w:r w:rsidRPr="00EC1FA3" w:rsidDel="008F32AE">
          <w:rPr>
            <w:rFonts w:ascii="ＭＳ ゴシック" w:eastAsia="ＭＳ ゴシック" w:hAnsi="ＭＳ ゴシック" w:cs="ＭＳ ゴシック" w:hint="eastAsia"/>
            <w:lang w:eastAsia="zh-CN"/>
          </w:rPr>
          <w:delText>是关系良好也不太</w:delText>
        </w:r>
        <w:r w:rsidRPr="00EC1FA3" w:rsidDel="008F32AE">
          <w:rPr>
            <w:rFonts w:ascii="Microsoft YaHei" w:eastAsia="Microsoft YaHei" w:hAnsi="Microsoft YaHei" w:cs="Microsoft YaHei" w:hint="eastAsia"/>
            <w:lang w:eastAsia="zh-CN"/>
          </w:rPr>
          <w:delText>对</w:delText>
        </w:r>
      </w:del>
      <w:r w:rsidRPr="00EC1FA3">
        <w:rPr>
          <w:rFonts w:ascii="ＭＳ ゴシック" w:eastAsia="ＭＳ ゴシック" w:hAnsi="ＭＳ ゴシック" w:cs="ＭＳ ゴシック" w:hint="eastAsia"/>
          <w:lang w:eastAsia="zh-CN"/>
        </w:rPr>
        <w:t>」</w:t>
      </w:r>
    </w:p>
    <w:p w14:paraId="26DD2B7C" w14:textId="77777777" w:rsidR="00EC1FA3" w:rsidRPr="00EC1FA3" w:rsidRDefault="00EC1FA3" w:rsidP="00EC1FA3">
      <w:pPr>
        <w:pStyle w:val="a3"/>
        <w:rPr>
          <w:rFonts w:ascii="ＭＳ ゴシック" w:eastAsia="ＭＳ ゴシック" w:hAnsi="ＭＳ ゴシック" w:cs="ＭＳ ゴシック"/>
          <w:lang w:eastAsia="zh-CN"/>
        </w:rPr>
      </w:pPr>
    </w:p>
    <w:p w14:paraId="0DDA011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【翠】</w:t>
      </w:r>
    </w:p>
    <w:p w14:paraId="7F68053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&lt;jaT0198&gt;「いいじゃない、いいじゃない、いいじゃない」</w:t>
      </w:r>
    </w:p>
    <w:p w14:paraId="549E4FC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&lt;cnT0198&gt;「好不好嘛好不好嘛好不好嘛」</w:t>
      </w:r>
    </w:p>
    <w:p w14:paraId="58684682" w14:textId="77777777" w:rsidR="00EC1FA3" w:rsidRPr="00EC1FA3" w:rsidRDefault="00EC1FA3" w:rsidP="00EC1FA3">
      <w:pPr>
        <w:pStyle w:val="a3"/>
        <w:rPr>
          <w:rFonts w:ascii="ＭＳ ゴシック" w:eastAsia="ＭＳ ゴシック" w:hAnsi="ＭＳ ゴシック" w:cs="ＭＳ ゴシック"/>
        </w:rPr>
      </w:pPr>
    </w:p>
    <w:p w14:paraId="3365DDA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65F5A6E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&lt;jaT0199&gt;「フィーナに頼んでみたら？」</w:t>
      </w:r>
    </w:p>
    <w:p w14:paraId="1C121969" w14:textId="18E62DBD"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&lt;cnT0199&gt;「</w:t>
      </w:r>
      <w:ins w:id="226" w:author="hhh0578" w:date="2020-04-16T20:06:00Z">
        <w:r w:rsidR="00174F78">
          <w:rPr>
            <w:rFonts w:ascii="DengXian" w:eastAsia="DengXian" w:hAnsi="DengXian" w:cs="ＭＳ ゴシック" w:hint="eastAsia"/>
            <w:lang w:eastAsia="zh-CN"/>
          </w:rPr>
          <w:t>你</w:t>
        </w:r>
      </w:ins>
      <w:del w:id="227" w:author="hhh0578" w:date="2020-04-16T20:06:00Z">
        <w:r w:rsidRPr="00EC1FA3" w:rsidDel="00174F78">
          <w:rPr>
            <w:rFonts w:ascii="ＭＳ ゴシック" w:eastAsia="ＭＳ ゴシック" w:hAnsi="ＭＳ ゴシック" w:cs="ＭＳ ゴシック"/>
          </w:rPr>
          <w:delText>不然</w:delText>
        </w:r>
      </w:del>
      <w:r w:rsidRPr="00EC1FA3">
        <w:rPr>
          <w:rFonts w:ascii="ＭＳ ゴシック" w:eastAsia="ＭＳ ゴシック" w:hAnsi="ＭＳ ゴシック" w:cs="ＭＳ ゴシック"/>
        </w:rPr>
        <w:t>拜托菲娜看看？」</w:t>
      </w:r>
    </w:p>
    <w:p w14:paraId="7D658AE9" w14:textId="77777777" w:rsidR="00EC1FA3" w:rsidRPr="00EC1FA3" w:rsidRDefault="00EC1FA3" w:rsidP="00EC1FA3">
      <w:pPr>
        <w:pStyle w:val="a3"/>
        <w:rPr>
          <w:rFonts w:ascii="ＭＳ ゴシック" w:eastAsia="ＭＳ ゴシック" w:hAnsi="ＭＳ ゴシック" w:cs="ＭＳ ゴシック"/>
        </w:rPr>
      </w:pPr>
    </w:p>
    <w:p w14:paraId="3B8F0E9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【翠】</w:t>
      </w:r>
    </w:p>
    <w:p w14:paraId="7A2ECFA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&lt;jaT0200&gt;「あ、そっか」</w:t>
      </w:r>
    </w:p>
    <w:p w14:paraId="70E21B7A" w14:textId="76C192B8"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&lt;cnT0200&gt;「啊，</w:t>
      </w:r>
      <w:del w:id="228" w:author="hhh0578" w:date="2020-04-16T20:06:00Z">
        <w:r w:rsidRPr="00EC1FA3" w:rsidDel="00E547DB">
          <w:rPr>
            <w:rFonts w:ascii="Microsoft YaHei" w:eastAsia="Microsoft YaHei" w:hAnsi="Microsoft YaHei" w:cs="Microsoft YaHei" w:hint="eastAsia"/>
            <w:lang w:eastAsia="zh-CN"/>
          </w:rPr>
          <w:delText>说</w:delText>
        </w:r>
        <w:r w:rsidRPr="00EC1FA3" w:rsidDel="00E547DB">
          <w:rPr>
            <w:rFonts w:ascii="DengXian" w:eastAsia="DengXian" w:hAnsi="DengXian" w:cs="ＭＳ ゴシック" w:hint="eastAsia"/>
            <w:lang w:eastAsia="zh-CN"/>
          </w:rPr>
          <w:delText>的也是</w:delText>
        </w:r>
      </w:del>
      <w:ins w:id="229" w:author="hhh0578" w:date="2020-04-16T20:06:00Z">
        <w:r w:rsidR="00E547DB">
          <w:rPr>
            <w:rFonts w:ascii="Microsoft YaHei" w:eastAsia="Microsoft YaHei" w:hAnsi="Microsoft YaHei" w:cs="Microsoft YaHei" w:hint="eastAsia"/>
            <w:lang w:eastAsia="zh-CN"/>
          </w:rPr>
          <w:t>是啊</w:t>
        </w:r>
      </w:ins>
      <w:r w:rsidRPr="00EC1FA3">
        <w:rPr>
          <w:rFonts w:ascii="ＭＳ ゴシック" w:eastAsia="ＭＳ ゴシック" w:hAnsi="ＭＳ ゴシック" w:cs="ＭＳ ゴシック" w:hint="eastAsia"/>
        </w:rPr>
        <w:t>」</w:t>
      </w:r>
    </w:p>
    <w:p w14:paraId="2D450C6F" w14:textId="77777777" w:rsidR="00EC1FA3" w:rsidRPr="00EC1FA3" w:rsidRDefault="00EC1FA3" w:rsidP="00EC1FA3">
      <w:pPr>
        <w:pStyle w:val="a3"/>
        <w:rPr>
          <w:rFonts w:ascii="ＭＳ ゴシック" w:eastAsia="ＭＳ ゴシック" w:hAnsi="ＭＳ ゴシック" w:cs="ＭＳ ゴシック"/>
        </w:rPr>
      </w:pPr>
    </w:p>
    <w:p w14:paraId="4CFAD49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4DB99B2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&lt;jaT0201&gt;くるりとフィーナに向く遠山。</w:t>
      </w:r>
    </w:p>
    <w:p w14:paraId="64816D19"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&lt;cnT0201&gt;</w:t>
      </w:r>
      <w:r w:rsidRPr="00EC1FA3">
        <w:rPr>
          <w:rFonts w:ascii="Microsoft YaHei" w:eastAsia="Microsoft YaHei" w:hAnsi="Microsoft YaHei" w:cs="Microsoft YaHei" w:hint="eastAsia"/>
          <w:lang w:eastAsia="zh-CN"/>
        </w:rPr>
        <w:t>远</w:t>
      </w:r>
      <w:r w:rsidRPr="00EC1FA3">
        <w:rPr>
          <w:rFonts w:ascii="ＭＳ ゴシック" w:eastAsia="ＭＳ ゴシック" w:hAnsi="ＭＳ ゴシック" w:cs="ＭＳ ゴシック" w:hint="eastAsia"/>
          <w:lang w:eastAsia="zh-CN"/>
        </w:rPr>
        <w:t>山迅速</w:t>
      </w:r>
      <w:r w:rsidRPr="00EC1FA3">
        <w:rPr>
          <w:rFonts w:ascii="Microsoft YaHei" w:eastAsia="Microsoft YaHei" w:hAnsi="Microsoft YaHei" w:cs="Microsoft YaHei" w:hint="eastAsia"/>
          <w:lang w:eastAsia="zh-CN"/>
        </w:rPr>
        <w:t>转</w:t>
      </w:r>
      <w:r w:rsidRPr="00EC1FA3">
        <w:rPr>
          <w:rFonts w:ascii="ＭＳ ゴシック" w:eastAsia="ＭＳ ゴシック" w:hAnsi="ＭＳ ゴシック" w:cs="ＭＳ ゴシック" w:hint="eastAsia"/>
          <w:lang w:eastAsia="zh-CN"/>
        </w:rPr>
        <w:t>向菲娜。</w:t>
      </w:r>
    </w:p>
    <w:p w14:paraId="54433AB0" w14:textId="77777777" w:rsidR="00EC1FA3" w:rsidRPr="00EC1FA3" w:rsidRDefault="00EC1FA3" w:rsidP="00EC1FA3">
      <w:pPr>
        <w:pStyle w:val="a3"/>
        <w:rPr>
          <w:rFonts w:ascii="ＭＳ ゴシック" w:eastAsia="ＭＳ ゴシック" w:hAnsi="ＭＳ ゴシック" w:cs="ＭＳ ゴシック"/>
          <w:lang w:eastAsia="zh-CN"/>
        </w:rPr>
      </w:pPr>
    </w:p>
    <w:p w14:paraId="322F4D4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【フィーナ】</w:t>
      </w:r>
    </w:p>
    <w:p w14:paraId="5BB4606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&lt;jaT0202&gt;「そうね……」</w:t>
      </w:r>
    </w:p>
    <w:p w14:paraId="31E23CEF" w14:textId="130234BD"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lastRenderedPageBreak/>
        <w:t>&lt;cnT0202&gt;「</w:t>
      </w:r>
      <w:ins w:id="230" w:author="hhh0578" w:date="2020-04-16T20:07:00Z">
        <w:r w:rsidR="00C93EDA">
          <w:rPr>
            <w:rFonts w:ascii="Microsoft YaHei" w:eastAsia="Microsoft YaHei" w:hAnsi="Microsoft YaHei" w:cs="Microsoft YaHei" w:hint="eastAsia"/>
            <w:lang w:eastAsia="zh-CN"/>
          </w:rPr>
          <w:t>这事</w:t>
        </w:r>
      </w:ins>
      <w:del w:id="231" w:author="hhh0578" w:date="2020-04-16T20:07:00Z">
        <w:r w:rsidRPr="00EC1FA3" w:rsidDel="00C93EDA">
          <w:rPr>
            <w:rFonts w:ascii="ＭＳ ゴシック" w:eastAsia="ＭＳ ゴシック" w:hAnsi="ＭＳ ゴシック" w:cs="ＭＳ ゴシック"/>
          </w:rPr>
          <w:delText>我想想</w:delText>
        </w:r>
      </w:del>
      <w:r w:rsidRPr="00EC1FA3">
        <w:rPr>
          <w:rFonts w:ascii="ＭＳ ゴシック" w:eastAsia="ＭＳ ゴシック" w:hAnsi="ＭＳ ゴシック" w:cs="ＭＳ ゴシック"/>
        </w:rPr>
        <w:t>……」</w:t>
      </w:r>
    </w:p>
    <w:p w14:paraId="4F48728B" w14:textId="77777777" w:rsidR="00EC1FA3" w:rsidRPr="00EC1FA3" w:rsidRDefault="00EC1FA3" w:rsidP="00EC1FA3">
      <w:pPr>
        <w:pStyle w:val="a3"/>
        <w:rPr>
          <w:rFonts w:ascii="ＭＳ ゴシック" w:eastAsia="ＭＳ ゴシック" w:hAnsi="ＭＳ ゴシック" w:cs="ＭＳ ゴシック"/>
        </w:rPr>
      </w:pPr>
    </w:p>
    <w:p w14:paraId="295F108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3F0A7A5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&lt;jaT0203&gt;少し考えるフィーナ。</w:t>
      </w:r>
    </w:p>
    <w:p w14:paraId="100521C6"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&lt;cnT0203&gt;菲娜思考了一会儿。</w:t>
      </w:r>
    </w:p>
    <w:p w14:paraId="2FED5032" w14:textId="77777777" w:rsidR="00EC1FA3" w:rsidRPr="00EC1FA3" w:rsidRDefault="00EC1FA3" w:rsidP="00EC1FA3">
      <w:pPr>
        <w:pStyle w:val="a3"/>
        <w:rPr>
          <w:rFonts w:ascii="ＭＳ ゴシック" w:eastAsia="ＭＳ ゴシック" w:hAnsi="ＭＳ ゴシック" w:cs="ＭＳ ゴシック"/>
          <w:lang w:eastAsia="zh-CN"/>
        </w:rPr>
      </w:pPr>
    </w:p>
    <w:p w14:paraId="3E2A488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【フィーナ】</w:t>
      </w:r>
    </w:p>
    <w:p w14:paraId="772D765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&lt;jaT0204&gt;「悪いけれど、お断りします」</w:t>
      </w:r>
    </w:p>
    <w:p w14:paraId="26223895" w14:textId="1167D75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&lt;cnT0204&gt;「抱歉，</w:t>
      </w:r>
      <w:ins w:id="232" w:author="hhh0578" w:date="2020-04-16T20:07:00Z">
        <w:r w:rsidR="00A808B7">
          <w:rPr>
            <w:rFonts w:ascii="Microsoft YaHei" w:eastAsia="Microsoft YaHei" w:hAnsi="Microsoft YaHei" w:cs="Microsoft YaHei" w:hint="eastAsia"/>
            <w:lang w:eastAsia="zh-CN"/>
          </w:rPr>
          <w:t>恕我拒</w:t>
        </w:r>
        <w:r w:rsidR="00FB009F">
          <w:rPr>
            <w:rFonts w:ascii="Microsoft YaHei" w:eastAsia="Microsoft YaHei" w:hAnsi="Microsoft YaHei" w:cs="Microsoft YaHei" w:hint="eastAsia"/>
            <w:lang w:eastAsia="zh-CN"/>
          </w:rPr>
          <w:t>绝</w:t>
        </w:r>
      </w:ins>
      <w:del w:id="233" w:author="hhh0578" w:date="2020-04-16T20:07:00Z">
        <w:r w:rsidRPr="00EC1FA3" w:rsidDel="00FB009F">
          <w:rPr>
            <w:rFonts w:ascii="ＭＳ ゴシック" w:eastAsia="ＭＳ ゴシック" w:hAnsi="ＭＳ ゴシック" w:cs="ＭＳ ゴシック"/>
            <w:lang w:eastAsia="zh-CN"/>
          </w:rPr>
          <w:delText>不行</w:delText>
        </w:r>
      </w:del>
      <w:r w:rsidRPr="00EC1FA3">
        <w:rPr>
          <w:rFonts w:ascii="ＭＳ ゴシック" w:eastAsia="ＭＳ ゴシック" w:hAnsi="ＭＳ ゴシック" w:cs="ＭＳ ゴシック"/>
          <w:lang w:eastAsia="zh-CN"/>
        </w:rPr>
        <w:t>」</w:t>
      </w:r>
    </w:p>
    <w:p w14:paraId="09E17689" w14:textId="77777777" w:rsidR="00EC1FA3" w:rsidRPr="00EC1FA3" w:rsidRDefault="00EC1FA3" w:rsidP="00EC1FA3">
      <w:pPr>
        <w:pStyle w:val="a3"/>
        <w:rPr>
          <w:rFonts w:ascii="ＭＳ ゴシック" w:eastAsia="ＭＳ ゴシック" w:hAnsi="ＭＳ ゴシック" w:cs="ＭＳ ゴシック"/>
          <w:lang w:eastAsia="zh-CN"/>
        </w:rPr>
      </w:pPr>
    </w:p>
    <w:p w14:paraId="298D276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【翠】</w:t>
      </w:r>
    </w:p>
    <w:p w14:paraId="272D9F1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&lt;jaT0205&gt;「……そっか」</w:t>
      </w:r>
    </w:p>
    <w:p w14:paraId="1C3E0FAD" w14:textId="64C0535E"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&lt;cnT0205&gt;「……</w:t>
      </w:r>
      <w:del w:id="234" w:author="hhh0578" w:date="2020-04-16T20:07:00Z">
        <w:r w:rsidRPr="00EC1FA3" w:rsidDel="006332F5">
          <w:rPr>
            <w:rFonts w:ascii="Microsoft YaHei" w:eastAsia="Microsoft YaHei" w:hAnsi="Microsoft YaHei" w:cs="Microsoft YaHei" w:hint="eastAsia"/>
          </w:rPr>
          <w:delText>还</w:delText>
        </w:r>
        <w:r w:rsidRPr="00EC1FA3" w:rsidDel="006332F5">
          <w:rPr>
            <w:rFonts w:ascii="ＭＳ ゴシック" w:eastAsia="ＭＳ ゴシック" w:hAnsi="ＭＳ ゴシック" w:cs="ＭＳ ゴシック" w:hint="eastAsia"/>
          </w:rPr>
          <w:delText>是</w:delText>
        </w:r>
      </w:del>
      <w:r w:rsidRPr="00EC1FA3">
        <w:rPr>
          <w:rFonts w:ascii="ＭＳ ゴシック" w:eastAsia="ＭＳ ゴシック" w:hAnsi="ＭＳ ゴシック" w:cs="ＭＳ ゴシック" w:hint="eastAsia"/>
        </w:rPr>
        <w:t>不行啊」</w:t>
      </w:r>
    </w:p>
    <w:p w14:paraId="13EC2828" w14:textId="77777777" w:rsidR="00EC1FA3" w:rsidRPr="00EC1FA3" w:rsidRDefault="00EC1FA3" w:rsidP="00EC1FA3">
      <w:pPr>
        <w:pStyle w:val="a3"/>
        <w:rPr>
          <w:rFonts w:ascii="ＭＳ ゴシック" w:eastAsia="ＭＳ ゴシック" w:hAnsi="ＭＳ ゴシック" w:cs="ＭＳ ゴシック"/>
        </w:rPr>
      </w:pPr>
    </w:p>
    <w:p w14:paraId="65CD44D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0ED7FDA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&lt;jaT0206&gt;がくり、とうなだれる遠山。</w:t>
      </w:r>
    </w:p>
    <w:p w14:paraId="0F2A8C98"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&lt;cnT0206&gt;</w:t>
      </w:r>
      <w:r w:rsidRPr="00EC1FA3">
        <w:rPr>
          <w:rFonts w:ascii="Microsoft YaHei" w:eastAsia="Microsoft YaHei" w:hAnsi="Microsoft YaHei" w:cs="Microsoft YaHei" w:hint="eastAsia"/>
          <w:lang w:eastAsia="zh-CN"/>
        </w:rPr>
        <w:t>远</w:t>
      </w:r>
      <w:r w:rsidRPr="00EC1FA3">
        <w:rPr>
          <w:rFonts w:ascii="ＭＳ ゴシック" w:eastAsia="ＭＳ ゴシック" w:hAnsi="ＭＳ ゴシック" w:cs="ＭＳ ゴシック" w:hint="eastAsia"/>
          <w:lang w:eastAsia="zh-CN"/>
        </w:rPr>
        <w:t>山失望地低下了</w:t>
      </w:r>
      <w:r w:rsidRPr="00EC1FA3">
        <w:rPr>
          <w:rFonts w:ascii="Microsoft YaHei" w:eastAsia="Microsoft YaHei" w:hAnsi="Microsoft YaHei" w:cs="Microsoft YaHei" w:hint="eastAsia"/>
          <w:lang w:eastAsia="zh-CN"/>
        </w:rPr>
        <w:t>头</w:t>
      </w:r>
      <w:r w:rsidRPr="00EC1FA3">
        <w:rPr>
          <w:rFonts w:ascii="ＭＳ ゴシック" w:eastAsia="ＭＳ ゴシック" w:hAnsi="ＭＳ ゴシック" w:cs="ＭＳ ゴシック" w:hint="eastAsia"/>
          <w:lang w:eastAsia="zh-CN"/>
        </w:rPr>
        <w:t>。</w:t>
      </w:r>
    </w:p>
    <w:p w14:paraId="6E605B0A" w14:textId="77777777" w:rsidR="00EC1FA3" w:rsidRPr="00EC1FA3" w:rsidRDefault="00EC1FA3" w:rsidP="00EC1FA3">
      <w:pPr>
        <w:pStyle w:val="a3"/>
        <w:rPr>
          <w:rFonts w:ascii="ＭＳ ゴシック" w:eastAsia="ＭＳ ゴシック" w:hAnsi="ＭＳ ゴシック" w:cs="ＭＳ ゴシック"/>
          <w:lang w:eastAsia="zh-CN"/>
        </w:rPr>
      </w:pPr>
    </w:p>
    <w:p w14:paraId="019174D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443C064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&lt;jaT0207&gt;「なんでフィーナのときは、あっさり引き下がるんだ？」</w:t>
      </w:r>
    </w:p>
    <w:p w14:paraId="4DCA28D6"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&lt;cnT0207&gt;「</w:t>
      </w:r>
      <w:r w:rsidRPr="00EC1FA3">
        <w:rPr>
          <w:rFonts w:ascii="Microsoft YaHei" w:eastAsia="Microsoft YaHei" w:hAnsi="Microsoft YaHei" w:cs="Microsoft YaHei" w:hint="eastAsia"/>
          <w:lang w:eastAsia="zh-CN"/>
        </w:rPr>
        <w:t>为</w:t>
      </w:r>
      <w:r w:rsidRPr="00EC1FA3">
        <w:rPr>
          <w:rFonts w:ascii="ＭＳ ゴシック" w:eastAsia="ＭＳ ゴシック" w:hAnsi="ＭＳ ゴシック" w:cs="ＭＳ ゴシック" w:hint="eastAsia"/>
          <w:lang w:eastAsia="zh-CN"/>
        </w:rPr>
        <w:t>什么</w:t>
      </w:r>
      <w:r w:rsidRPr="00EC1FA3">
        <w:rPr>
          <w:rFonts w:ascii="Microsoft YaHei" w:eastAsia="Microsoft YaHei" w:hAnsi="Microsoft YaHei" w:cs="Microsoft YaHei" w:hint="eastAsia"/>
          <w:lang w:eastAsia="zh-CN"/>
        </w:rPr>
        <w:t>问</w:t>
      </w:r>
      <w:r w:rsidRPr="00EC1FA3">
        <w:rPr>
          <w:rFonts w:ascii="ＭＳ ゴシック" w:eastAsia="ＭＳ ゴシック" w:hAnsi="ＭＳ ゴシック" w:cs="ＭＳ ゴシック" w:hint="eastAsia"/>
          <w:lang w:eastAsia="zh-CN"/>
        </w:rPr>
        <w:t>菲娜的</w:t>
      </w:r>
      <w:r w:rsidRPr="00EC1FA3">
        <w:rPr>
          <w:rFonts w:ascii="Microsoft YaHei" w:eastAsia="Microsoft YaHei" w:hAnsi="Microsoft YaHei" w:cs="Microsoft YaHei" w:hint="eastAsia"/>
          <w:lang w:eastAsia="zh-CN"/>
        </w:rPr>
        <w:t>时</w:t>
      </w:r>
      <w:r w:rsidRPr="00EC1FA3">
        <w:rPr>
          <w:rFonts w:ascii="ＭＳ ゴシック" w:eastAsia="ＭＳ ゴシック" w:hAnsi="ＭＳ ゴシック" w:cs="ＭＳ ゴシック" w:hint="eastAsia"/>
          <w:lang w:eastAsia="zh-CN"/>
        </w:rPr>
        <w:t>候</w:t>
      </w:r>
      <w:r w:rsidRPr="00EC1FA3">
        <w:rPr>
          <w:rFonts w:ascii="Microsoft YaHei" w:eastAsia="Microsoft YaHei" w:hAnsi="Microsoft YaHei" w:cs="Microsoft YaHei" w:hint="eastAsia"/>
          <w:lang w:eastAsia="zh-CN"/>
        </w:rPr>
        <w:t>这</w:t>
      </w:r>
      <w:r w:rsidRPr="00EC1FA3">
        <w:rPr>
          <w:rFonts w:ascii="ＭＳ ゴシック" w:eastAsia="ＭＳ ゴシック" w:hAnsi="ＭＳ ゴシック" w:cs="ＭＳ ゴシック" w:hint="eastAsia"/>
          <w:lang w:eastAsia="zh-CN"/>
        </w:rPr>
        <w:t>么</w:t>
      </w:r>
      <w:r w:rsidRPr="00EC1FA3">
        <w:rPr>
          <w:rFonts w:ascii="Microsoft YaHei" w:eastAsia="Microsoft YaHei" w:hAnsi="Microsoft YaHei" w:cs="Microsoft YaHei" w:hint="eastAsia"/>
          <w:lang w:eastAsia="zh-CN"/>
        </w:rPr>
        <w:t>简单</w:t>
      </w:r>
      <w:r w:rsidRPr="00EC1FA3">
        <w:rPr>
          <w:rFonts w:ascii="ＭＳ ゴシック" w:eastAsia="ＭＳ ゴシック" w:hAnsi="ＭＳ ゴシック" w:cs="ＭＳ ゴシック" w:hint="eastAsia"/>
          <w:lang w:eastAsia="zh-CN"/>
        </w:rPr>
        <w:t>就放弃了？」</w:t>
      </w:r>
    </w:p>
    <w:p w14:paraId="5F8D8AE2" w14:textId="77777777" w:rsidR="00EC1FA3" w:rsidRPr="00EC1FA3" w:rsidRDefault="00EC1FA3" w:rsidP="00EC1FA3">
      <w:pPr>
        <w:pStyle w:val="a3"/>
        <w:rPr>
          <w:rFonts w:ascii="ＭＳ ゴシック" w:eastAsia="ＭＳ ゴシック" w:hAnsi="ＭＳ ゴシック" w:cs="ＭＳ ゴシック"/>
          <w:lang w:eastAsia="zh-CN"/>
        </w:rPr>
      </w:pPr>
    </w:p>
    <w:p w14:paraId="5415E49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【翠】</w:t>
      </w:r>
    </w:p>
    <w:p w14:paraId="66EEF1D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&lt;jaT0208&gt;「理由があるんでしょ、フィーナさんのことだから」</w:t>
      </w:r>
    </w:p>
    <w:p w14:paraId="77C15491" w14:textId="7679515A"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&lt;cnT0208&gt;「菲娜的</w:t>
      </w:r>
      <w:r w:rsidRPr="00EC1FA3">
        <w:rPr>
          <w:rFonts w:ascii="Microsoft YaHei" w:eastAsia="Microsoft YaHei" w:hAnsi="Microsoft YaHei" w:cs="Microsoft YaHei" w:hint="eastAsia"/>
          <w:lang w:eastAsia="zh-CN"/>
        </w:rPr>
        <w:t>话</w:t>
      </w:r>
      <w:r w:rsidRPr="00EC1FA3">
        <w:rPr>
          <w:rFonts w:ascii="ＭＳ ゴシック" w:eastAsia="ＭＳ ゴシック" w:hAnsi="ＭＳ ゴシック" w:cs="ＭＳ ゴシック" w:hint="eastAsia"/>
          <w:lang w:eastAsia="zh-CN"/>
        </w:rPr>
        <w:t>肯定是有</w:t>
      </w:r>
      <w:ins w:id="235" w:author="hhh0578" w:date="2020-04-16T20:07:00Z">
        <w:r w:rsidR="00F2096D">
          <w:rPr>
            <w:rFonts w:ascii="ＭＳ ゴシック" w:eastAsia="DengXian" w:hAnsi="ＭＳ ゴシック" w:cs="ＭＳ ゴシック" w:hint="eastAsia"/>
            <w:lang w:eastAsia="zh-CN"/>
          </w:rPr>
          <w:t>理由</w:t>
        </w:r>
      </w:ins>
      <w:del w:id="236" w:author="hhh0578" w:date="2020-04-16T20:07:00Z">
        <w:r w:rsidRPr="00EC1FA3" w:rsidDel="00F2096D">
          <w:rPr>
            <w:rFonts w:ascii="ＭＳ ゴシック" w:eastAsia="ＭＳ ゴシック" w:hAnsi="ＭＳ ゴシック" w:cs="ＭＳ ゴシック" w:hint="eastAsia"/>
            <w:lang w:eastAsia="zh-CN"/>
          </w:rPr>
          <w:delText>原因</w:delText>
        </w:r>
      </w:del>
      <w:r w:rsidRPr="00EC1FA3">
        <w:rPr>
          <w:rFonts w:ascii="ＭＳ ゴシック" w:eastAsia="ＭＳ ゴシック" w:hAnsi="ＭＳ ゴシック" w:cs="ＭＳ ゴシック" w:hint="eastAsia"/>
          <w:lang w:eastAsia="zh-CN"/>
        </w:rPr>
        <w:t>才拒</w:t>
      </w:r>
      <w:r w:rsidRPr="00EC1FA3">
        <w:rPr>
          <w:rFonts w:ascii="Microsoft YaHei" w:eastAsia="Microsoft YaHei" w:hAnsi="Microsoft YaHei" w:cs="Microsoft YaHei" w:hint="eastAsia"/>
          <w:lang w:eastAsia="zh-CN"/>
        </w:rPr>
        <w:t>绝</w:t>
      </w:r>
      <w:r w:rsidRPr="00EC1FA3">
        <w:rPr>
          <w:rFonts w:ascii="ＭＳ ゴシック" w:eastAsia="ＭＳ ゴシック" w:hAnsi="ＭＳ ゴシック" w:cs="ＭＳ ゴシック" w:hint="eastAsia"/>
          <w:lang w:eastAsia="zh-CN"/>
        </w:rPr>
        <w:t>的吧」</w:t>
      </w:r>
    </w:p>
    <w:p w14:paraId="4ED64219" w14:textId="77777777" w:rsidR="00EC1FA3" w:rsidRPr="00EC1FA3" w:rsidRDefault="00EC1FA3" w:rsidP="00EC1FA3">
      <w:pPr>
        <w:pStyle w:val="a3"/>
        <w:rPr>
          <w:rFonts w:ascii="ＭＳ ゴシック" w:eastAsia="ＭＳ ゴシック" w:hAnsi="ＭＳ ゴシック" w:cs="ＭＳ ゴシック"/>
          <w:lang w:eastAsia="zh-CN"/>
        </w:rPr>
      </w:pPr>
    </w:p>
    <w:p w14:paraId="0CB2AA0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3D30919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&lt;jaT0209&gt;「……そうですか」</w:t>
      </w:r>
    </w:p>
    <w:p w14:paraId="0B4D8A80" w14:textId="126DC3B4"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&lt;cnT0209&gt;「……</w:t>
      </w:r>
      <w:del w:id="237" w:author="hhh0578" w:date="2020-04-16T20:07:00Z">
        <w:r w:rsidRPr="00EC1FA3" w:rsidDel="003B122F">
          <w:rPr>
            <w:rFonts w:ascii="Microsoft YaHei" w:eastAsia="Microsoft YaHei" w:hAnsi="Microsoft YaHei" w:cs="Microsoft YaHei" w:hint="eastAsia"/>
            <w:lang w:eastAsia="zh-CN"/>
          </w:rPr>
          <w:delText>这</w:delText>
        </w:r>
        <w:r w:rsidRPr="00EC1FA3" w:rsidDel="003B122F">
          <w:rPr>
            <w:rFonts w:ascii="DengXian" w:eastAsia="DengXian" w:hAnsi="DengXian" w:cs="ＭＳ ゴシック" w:hint="eastAsia"/>
            <w:lang w:eastAsia="zh-CN"/>
          </w:rPr>
          <w:delText>倒也是</w:delText>
        </w:r>
      </w:del>
      <w:ins w:id="238" w:author="hhh0578" w:date="2020-04-16T20:07:00Z">
        <w:r w:rsidR="003B122F">
          <w:rPr>
            <w:rFonts w:ascii="Microsoft YaHei" w:eastAsia="Microsoft YaHei" w:hAnsi="Microsoft YaHei" w:cs="Microsoft YaHei" w:hint="eastAsia"/>
            <w:lang w:eastAsia="zh-CN"/>
          </w:rPr>
          <w:t>是吗</w:t>
        </w:r>
      </w:ins>
      <w:r w:rsidRPr="00EC1FA3">
        <w:rPr>
          <w:rFonts w:ascii="ＭＳ ゴシック" w:eastAsia="ＭＳ ゴシック" w:hAnsi="ＭＳ ゴシック" w:cs="ＭＳ ゴシック" w:hint="eastAsia"/>
          <w:lang w:eastAsia="zh-CN"/>
        </w:rPr>
        <w:t>」</w:t>
      </w:r>
    </w:p>
    <w:p w14:paraId="38C6F8AA" w14:textId="77777777" w:rsidR="00EC1FA3" w:rsidRPr="00EC1FA3" w:rsidRDefault="00EC1FA3" w:rsidP="00EC1FA3">
      <w:pPr>
        <w:pStyle w:val="a3"/>
        <w:rPr>
          <w:rFonts w:ascii="ＭＳ ゴシック" w:eastAsia="ＭＳ ゴシック" w:hAnsi="ＭＳ ゴシック" w:cs="ＭＳ ゴシック"/>
          <w:lang w:eastAsia="zh-CN"/>
        </w:rPr>
      </w:pPr>
    </w:p>
    <w:p w14:paraId="443E530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【菜月】</w:t>
      </w:r>
    </w:p>
    <w:p w14:paraId="2603C8A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&lt;jaT0210&gt;「でも、どうして？」</w:t>
      </w:r>
    </w:p>
    <w:p w14:paraId="7A3650DD" w14:textId="6432AB6D"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&lt;cnT0210&gt;「不</w:t>
      </w:r>
      <w:r w:rsidRPr="00EC1FA3">
        <w:rPr>
          <w:rFonts w:ascii="Microsoft YaHei" w:eastAsia="Microsoft YaHei" w:hAnsi="Microsoft YaHei" w:cs="Microsoft YaHei" w:hint="eastAsia"/>
          <w:lang w:eastAsia="zh-CN"/>
        </w:rPr>
        <w:t>过</w:t>
      </w:r>
      <w:ins w:id="239" w:author="hhh0578" w:date="2020-04-16T20:07:00Z">
        <w:r w:rsidR="008E6EA2">
          <w:rPr>
            <w:rFonts w:ascii="Microsoft YaHei" w:eastAsia="Microsoft YaHei" w:hAnsi="Microsoft YaHei" w:cs="Microsoft YaHei" w:hint="eastAsia"/>
            <w:lang w:eastAsia="zh-CN"/>
          </w:rPr>
          <w:t>，</w:t>
        </w:r>
      </w:ins>
      <w:del w:id="240" w:author="hhh0578" w:date="2020-04-16T20:07:00Z">
        <w:r w:rsidRPr="00EC1FA3" w:rsidDel="008E6EA2">
          <w:rPr>
            <w:rFonts w:ascii="ＭＳ ゴシック" w:eastAsia="ＭＳ ゴシック" w:hAnsi="ＭＳ ゴシック" w:cs="ＭＳ ゴシック" w:hint="eastAsia"/>
            <w:lang w:eastAsia="zh-CN"/>
          </w:rPr>
          <w:delText>到底是</w:delText>
        </w:r>
      </w:del>
      <w:r w:rsidRPr="00EC1FA3">
        <w:rPr>
          <w:rFonts w:ascii="Microsoft YaHei" w:eastAsia="Microsoft YaHei" w:hAnsi="Microsoft YaHei" w:cs="Microsoft YaHei" w:hint="eastAsia"/>
          <w:lang w:eastAsia="zh-CN"/>
        </w:rPr>
        <w:t>为</w:t>
      </w:r>
      <w:r w:rsidRPr="00EC1FA3">
        <w:rPr>
          <w:rFonts w:ascii="ＭＳ ゴシック" w:eastAsia="ＭＳ ゴシック" w:hAnsi="ＭＳ ゴシック" w:cs="ＭＳ ゴシック" w:hint="eastAsia"/>
          <w:lang w:eastAsia="zh-CN"/>
        </w:rPr>
        <w:t>什么？」</w:t>
      </w:r>
    </w:p>
    <w:p w14:paraId="10C91B16" w14:textId="77777777" w:rsidR="00EC1FA3" w:rsidRPr="00EC1FA3" w:rsidRDefault="00EC1FA3" w:rsidP="00EC1FA3">
      <w:pPr>
        <w:pStyle w:val="a3"/>
        <w:rPr>
          <w:rFonts w:ascii="ＭＳ ゴシック" w:eastAsia="ＭＳ ゴシック" w:hAnsi="ＭＳ ゴシック" w:cs="ＭＳ ゴシック"/>
          <w:lang w:eastAsia="zh-CN"/>
        </w:rPr>
      </w:pPr>
    </w:p>
    <w:p w14:paraId="0E20C49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【菜月】</w:t>
      </w:r>
    </w:p>
    <w:p w14:paraId="1A22345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&lt;jaT0211&gt;「フィーナが頼めばＯＫしてくれるでしょ？」</w:t>
      </w:r>
    </w:p>
    <w:p w14:paraId="2D3EA787" w14:textId="333C930E"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&lt;cnT0211&gt;「菲娜去拜托礼拜堂的</w:t>
      </w:r>
      <w:r w:rsidRPr="00EC1FA3">
        <w:rPr>
          <w:rFonts w:ascii="Microsoft YaHei" w:eastAsia="Microsoft YaHei" w:hAnsi="Microsoft YaHei" w:cs="Microsoft YaHei" w:hint="eastAsia"/>
          <w:lang w:eastAsia="zh-CN"/>
        </w:rPr>
        <w:t>话</w:t>
      </w:r>
      <w:r w:rsidRPr="00EC1FA3">
        <w:rPr>
          <w:rFonts w:ascii="ＭＳ ゴシック" w:eastAsia="ＭＳ ゴシック" w:hAnsi="ＭＳ ゴシック" w:cs="ＭＳ ゴシック" w:hint="eastAsia"/>
          <w:lang w:eastAsia="zh-CN"/>
        </w:rPr>
        <w:t>不是很</w:t>
      </w:r>
      <w:del w:id="241" w:author="hhh0578" w:date="2020-04-16T20:07:00Z">
        <w:r w:rsidRPr="00EC1FA3" w:rsidDel="00741EAF">
          <w:rPr>
            <w:rFonts w:ascii="Microsoft YaHei" w:eastAsia="Microsoft YaHei" w:hAnsi="Microsoft YaHei" w:cs="Microsoft YaHei" w:hint="eastAsia"/>
            <w:lang w:eastAsia="zh-CN"/>
          </w:rPr>
          <w:delText>简单吗</w:delText>
        </w:r>
      </w:del>
      <w:ins w:id="242" w:author="hhh0578" w:date="2020-04-16T20:07:00Z">
        <w:r w:rsidR="00741EAF">
          <w:rPr>
            <w:rFonts w:ascii="Microsoft YaHei" w:eastAsia="Microsoft YaHei" w:hAnsi="Microsoft YaHei" w:cs="Microsoft YaHei" w:hint="eastAsia"/>
            <w:lang w:eastAsia="zh-CN"/>
          </w:rPr>
          <w:t>容易</w:t>
        </w:r>
      </w:ins>
      <w:ins w:id="243" w:author="hhh0578" w:date="2020-04-16T20:08:00Z">
        <w:r w:rsidR="00741EAF">
          <w:rPr>
            <w:rFonts w:ascii="Microsoft YaHei" w:eastAsia="Microsoft YaHei" w:hAnsi="Microsoft YaHei" w:cs="Microsoft YaHei" w:hint="eastAsia"/>
            <w:lang w:eastAsia="zh-CN"/>
          </w:rPr>
          <w:t>拿到许可吗</w:t>
        </w:r>
      </w:ins>
      <w:r w:rsidRPr="00EC1FA3">
        <w:rPr>
          <w:rFonts w:ascii="ＭＳ ゴシック" w:eastAsia="ＭＳ ゴシック" w:hAnsi="ＭＳ ゴシック" w:cs="ＭＳ ゴシック" w:hint="eastAsia"/>
          <w:lang w:eastAsia="zh-CN"/>
        </w:rPr>
        <w:t>？」</w:t>
      </w:r>
    </w:p>
    <w:p w14:paraId="57ADA92D" w14:textId="77777777" w:rsidR="00EC1FA3" w:rsidRPr="00EC1FA3" w:rsidRDefault="00EC1FA3" w:rsidP="00EC1FA3">
      <w:pPr>
        <w:pStyle w:val="a3"/>
        <w:rPr>
          <w:rFonts w:ascii="ＭＳ ゴシック" w:eastAsia="ＭＳ ゴシック" w:hAnsi="ＭＳ ゴシック" w:cs="ＭＳ ゴシック"/>
          <w:lang w:eastAsia="zh-CN"/>
        </w:rPr>
      </w:pPr>
    </w:p>
    <w:p w14:paraId="3C4019F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【フィーナ】</w:t>
      </w:r>
    </w:p>
    <w:p w14:paraId="0230BA7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&lt;jaT0212&gt;「だからこそね」</w:t>
      </w:r>
    </w:p>
    <w:p w14:paraId="226D9D94" w14:textId="796E8A74"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&lt;cnT0212&gt;「就</w:t>
      </w:r>
      <w:ins w:id="244" w:author="hhh0578" w:date="2020-04-16T20:08:00Z">
        <w:r w:rsidR="00D23DB6">
          <w:rPr>
            <w:rFonts w:ascii="DengXian" w:eastAsia="DengXian" w:hAnsi="DengXian" w:cs="ＭＳ ゴシック" w:hint="eastAsia"/>
            <w:lang w:eastAsia="zh-CN"/>
          </w:rPr>
          <w:t>是</w:t>
        </w:r>
      </w:ins>
      <w:r w:rsidRPr="00EC1FA3">
        <w:rPr>
          <w:rFonts w:ascii="ＭＳ ゴシック" w:eastAsia="ＭＳ ゴシック" w:hAnsi="ＭＳ ゴシック" w:cs="ＭＳ ゴシック"/>
          <w:lang w:eastAsia="zh-CN"/>
        </w:rPr>
        <w:t>因</w:t>
      </w:r>
      <w:r w:rsidRPr="00EC1FA3">
        <w:rPr>
          <w:rFonts w:ascii="Microsoft YaHei" w:eastAsia="Microsoft YaHei" w:hAnsi="Microsoft YaHei" w:cs="Microsoft YaHei" w:hint="eastAsia"/>
          <w:lang w:eastAsia="zh-CN"/>
        </w:rPr>
        <w:t>为</w:t>
      </w:r>
      <w:ins w:id="245" w:author="hhh0578" w:date="2020-04-16T20:08:00Z">
        <w:r w:rsidR="00D23DB6">
          <w:rPr>
            <w:rFonts w:ascii="ＭＳ ゴシック" w:eastAsia="DengXian" w:hAnsi="ＭＳ ゴシック" w:cs="ＭＳ ゴシック" w:hint="eastAsia"/>
            <w:lang w:eastAsia="zh-CN"/>
          </w:rPr>
          <w:t>容易</w:t>
        </w:r>
      </w:ins>
      <w:del w:id="246" w:author="hhh0578" w:date="2020-04-16T20:08:00Z">
        <w:r w:rsidRPr="00EC1FA3" w:rsidDel="00D23DB6">
          <w:rPr>
            <w:rFonts w:ascii="ＭＳ ゴシック" w:eastAsia="ＭＳ ゴシック" w:hAnsi="ＭＳ ゴシック" w:cs="ＭＳ ゴシック" w:hint="eastAsia"/>
            <w:lang w:eastAsia="zh-CN"/>
          </w:rPr>
          <w:delText>如此</w:delText>
        </w:r>
      </w:del>
      <w:r w:rsidRPr="00EC1FA3">
        <w:rPr>
          <w:rFonts w:ascii="ＭＳ ゴシック" w:eastAsia="ＭＳ ゴシック" w:hAnsi="ＭＳ ゴシック" w:cs="ＭＳ ゴシック" w:hint="eastAsia"/>
          <w:lang w:eastAsia="zh-CN"/>
        </w:rPr>
        <w:t>」</w:t>
      </w:r>
    </w:p>
    <w:p w14:paraId="6242FB67" w14:textId="77777777" w:rsidR="00EC1FA3" w:rsidRPr="00EC1FA3" w:rsidRDefault="00EC1FA3" w:rsidP="00EC1FA3">
      <w:pPr>
        <w:pStyle w:val="a3"/>
        <w:rPr>
          <w:rFonts w:ascii="ＭＳ ゴシック" w:eastAsia="ＭＳ ゴシック" w:hAnsi="ＭＳ ゴシック" w:cs="ＭＳ ゴシック"/>
          <w:lang w:eastAsia="zh-CN"/>
        </w:rPr>
      </w:pPr>
    </w:p>
    <w:p w14:paraId="3EB3779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【フィーナ】</w:t>
      </w:r>
    </w:p>
    <w:p w14:paraId="05FF6ED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&lt;jaT0213&gt;「私が頼めば向こうは断りにくいわ。そういう依頼はフェアではないと思うの」</w:t>
      </w:r>
    </w:p>
    <w:p w14:paraId="334AF9AE" w14:textId="1F9C09D8"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&lt;cnT0213&gt;「我去拜托的</w:t>
      </w:r>
      <w:r w:rsidRPr="00EC1FA3">
        <w:rPr>
          <w:rFonts w:ascii="Microsoft YaHei" w:eastAsia="Microsoft YaHei" w:hAnsi="Microsoft YaHei" w:cs="Microsoft YaHei" w:hint="eastAsia"/>
          <w:lang w:eastAsia="zh-CN"/>
        </w:rPr>
        <w:t>话对</w:t>
      </w:r>
      <w:r w:rsidRPr="00EC1FA3">
        <w:rPr>
          <w:rFonts w:ascii="ＭＳ ゴシック" w:eastAsia="ＭＳ ゴシック" w:hAnsi="ＭＳ ゴシック" w:cs="ＭＳ ゴシック" w:hint="eastAsia"/>
          <w:lang w:eastAsia="zh-CN"/>
        </w:rPr>
        <w:t>方</w:t>
      </w:r>
      <w:del w:id="247" w:author="hhh0578" w:date="2020-04-16T20:08:00Z">
        <w:r w:rsidRPr="00EC1FA3" w:rsidDel="00C554FD">
          <w:rPr>
            <w:rFonts w:ascii="DengXian" w:eastAsia="DengXian" w:hAnsi="DengXian" w:cs="ＭＳ ゴシック" w:hint="eastAsia"/>
            <w:lang w:eastAsia="zh-CN"/>
          </w:rPr>
          <w:delText>肯定不会拒</w:delText>
        </w:r>
        <w:r w:rsidRPr="00EC1FA3" w:rsidDel="00C554FD">
          <w:rPr>
            <w:rFonts w:ascii="Microsoft YaHei" w:eastAsia="Microsoft YaHei" w:hAnsi="Microsoft YaHei" w:cs="Microsoft YaHei" w:hint="eastAsia"/>
            <w:lang w:eastAsia="zh-CN"/>
          </w:rPr>
          <w:delText>绝</w:delText>
        </w:r>
      </w:del>
      <w:ins w:id="248" w:author="hhh0578" w:date="2020-04-16T20:08:00Z">
        <w:r w:rsidR="00C554FD">
          <w:rPr>
            <w:rFonts w:ascii="Microsoft YaHei" w:eastAsia="Microsoft YaHei" w:hAnsi="Microsoft YaHei" w:cs="Microsoft YaHei" w:hint="eastAsia"/>
            <w:lang w:eastAsia="zh-CN"/>
          </w:rPr>
          <w:t>难以拒绝</w:t>
        </w:r>
      </w:ins>
      <w:r w:rsidRPr="00EC1FA3">
        <w:rPr>
          <w:rFonts w:ascii="ＭＳ ゴシック" w:eastAsia="ＭＳ ゴシック" w:hAnsi="ＭＳ ゴシック" w:cs="ＭＳ ゴシック" w:hint="eastAsia"/>
          <w:lang w:eastAsia="zh-CN"/>
        </w:rPr>
        <w:t>。</w:t>
      </w:r>
      <w:del w:id="249" w:author="hhh0578" w:date="2020-04-16T20:08:00Z">
        <w:r w:rsidRPr="00EC1FA3" w:rsidDel="00EE686F">
          <w:rPr>
            <w:rFonts w:ascii="Microsoft YaHei" w:eastAsia="Microsoft YaHei" w:hAnsi="Microsoft YaHei" w:cs="Microsoft YaHei" w:hint="eastAsia"/>
            <w:lang w:eastAsia="zh-CN"/>
          </w:rPr>
          <w:delText>这</w:delText>
        </w:r>
        <w:r w:rsidRPr="00EC1FA3" w:rsidDel="00EE686F">
          <w:rPr>
            <w:rFonts w:ascii="DengXian" w:eastAsia="DengXian" w:hAnsi="DengXian" w:cs="ＭＳ ゴシック" w:hint="eastAsia"/>
            <w:lang w:eastAsia="zh-CN"/>
          </w:rPr>
          <w:delText>种行</w:delText>
        </w:r>
        <w:r w:rsidRPr="00EC1FA3" w:rsidDel="00EE686F">
          <w:rPr>
            <w:rFonts w:ascii="Microsoft YaHei" w:eastAsia="Microsoft YaHei" w:hAnsi="Microsoft YaHei" w:cs="Microsoft YaHei" w:hint="eastAsia"/>
            <w:lang w:eastAsia="zh-CN"/>
          </w:rPr>
          <w:delText>为</w:delText>
        </w:r>
        <w:r w:rsidRPr="00EC1FA3" w:rsidDel="00EE686F">
          <w:rPr>
            <w:rFonts w:ascii="DengXian" w:eastAsia="DengXian" w:hAnsi="DengXian" w:cs="ＭＳ ゴシック" w:hint="eastAsia"/>
            <w:lang w:eastAsia="zh-CN"/>
          </w:rPr>
          <w:delText>影响不好</w:delText>
        </w:r>
      </w:del>
      <w:ins w:id="250" w:author="hhh0578" w:date="2020-04-16T20:08:00Z">
        <w:r w:rsidR="00EE686F">
          <w:rPr>
            <w:rFonts w:ascii="Microsoft YaHei" w:eastAsia="Microsoft YaHei" w:hAnsi="Microsoft YaHei" w:cs="Microsoft YaHei" w:hint="eastAsia"/>
            <w:lang w:eastAsia="zh-CN"/>
          </w:rPr>
          <w:t>这种行为</w:t>
        </w:r>
      </w:ins>
      <w:ins w:id="251" w:author="hhh0578" w:date="2020-04-16T20:09:00Z">
        <w:r w:rsidR="00EE686F">
          <w:rPr>
            <w:rFonts w:ascii="Microsoft YaHei" w:eastAsia="Microsoft YaHei" w:hAnsi="Microsoft YaHei" w:cs="Microsoft YaHei" w:hint="eastAsia"/>
            <w:lang w:eastAsia="zh-CN"/>
          </w:rPr>
          <w:t>只是单方面施压</w:t>
        </w:r>
      </w:ins>
      <w:r w:rsidRPr="00EC1FA3">
        <w:rPr>
          <w:rFonts w:ascii="ＭＳ ゴシック" w:eastAsia="ＭＳ ゴシック" w:hAnsi="ＭＳ ゴシック" w:cs="ＭＳ ゴシック" w:hint="eastAsia"/>
          <w:lang w:eastAsia="zh-CN"/>
        </w:rPr>
        <w:t>」</w:t>
      </w:r>
    </w:p>
    <w:p w14:paraId="5E595310" w14:textId="77777777" w:rsidR="00EC1FA3" w:rsidRPr="00EC1FA3" w:rsidRDefault="00EC1FA3" w:rsidP="00EC1FA3">
      <w:pPr>
        <w:pStyle w:val="a3"/>
        <w:rPr>
          <w:rFonts w:ascii="ＭＳ ゴシック" w:eastAsia="ＭＳ ゴシック" w:hAnsi="ＭＳ ゴシック" w:cs="ＭＳ ゴシック"/>
          <w:lang w:eastAsia="zh-CN"/>
        </w:rPr>
      </w:pPr>
    </w:p>
    <w:p w14:paraId="23D47843"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//TEXT 【菜月】</w:t>
      </w:r>
    </w:p>
    <w:p w14:paraId="291667F3"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&lt;jaT0214&gt;「</w:t>
      </w:r>
      <w:r w:rsidRPr="00EC1FA3">
        <w:rPr>
          <w:rFonts w:ascii="ＭＳ ゴシック" w:eastAsia="ＭＳ ゴシック" w:hAnsi="ＭＳ ゴシック" w:cs="ＭＳ ゴシック"/>
        </w:rPr>
        <w:t>そっかー</w:t>
      </w:r>
      <w:r w:rsidRPr="00EC1FA3">
        <w:rPr>
          <w:rFonts w:ascii="ＭＳ ゴシック" w:eastAsia="ＭＳ ゴシック" w:hAnsi="ＭＳ ゴシック" w:cs="ＭＳ ゴシック"/>
          <w:lang w:eastAsia="zh-CN"/>
        </w:rPr>
        <w:t>」</w:t>
      </w:r>
    </w:p>
    <w:p w14:paraId="5B9EA54D"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&lt;cnT0214&gt;「</w:t>
      </w:r>
      <w:r w:rsidRPr="00EC1FA3">
        <w:rPr>
          <w:rFonts w:ascii="Microsoft YaHei" w:eastAsia="Microsoft YaHei" w:hAnsi="Microsoft YaHei" w:cs="Microsoft YaHei" w:hint="eastAsia"/>
          <w:lang w:eastAsia="zh-CN"/>
        </w:rPr>
        <w:t>这样</w:t>
      </w:r>
      <w:r w:rsidRPr="00EC1FA3">
        <w:rPr>
          <w:rFonts w:ascii="ＭＳ ゴシック" w:eastAsia="ＭＳ ゴシック" w:hAnsi="ＭＳ ゴシック" w:cs="ＭＳ ゴシック" w:hint="eastAsia"/>
          <w:lang w:eastAsia="zh-CN"/>
        </w:rPr>
        <w:t>啊」</w:t>
      </w:r>
    </w:p>
    <w:p w14:paraId="70385482" w14:textId="77777777" w:rsidR="00EC1FA3" w:rsidRPr="00EC1FA3" w:rsidRDefault="00EC1FA3" w:rsidP="00EC1FA3">
      <w:pPr>
        <w:pStyle w:val="a3"/>
        <w:rPr>
          <w:rFonts w:ascii="ＭＳ ゴシック" w:eastAsia="ＭＳ ゴシック" w:hAnsi="ＭＳ ゴシック" w:cs="ＭＳ ゴシック"/>
          <w:lang w:eastAsia="zh-CN"/>
        </w:rPr>
      </w:pPr>
    </w:p>
    <w:p w14:paraId="3C0F01C1"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//TEXT 【翠】</w:t>
      </w:r>
    </w:p>
    <w:p w14:paraId="26C30CC7"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&lt;jaT0215&gt;「</w:t>
      </w:r>
      <w:r w:rsidRPr="00EC1FA3">
        <w:rPr>
          <w:rFonts w:ascii="ＭＳ ゴシック" w:eastAsia="ＭＳ ゴシック" w:hAnsi="ＭＳ ゴシック" w:cs="ＭＳ ゴシック"/>
        </w:rPr>
        <w:t>さすが</w:t>
      </w:r>
      <w:r w:rsidRPr="00EC1FA3">
        <w:rPr>
          <w:rFonts w:ascii="ＭＳ ゴシック" w:eastAsia="ＭＳ ゴシック" w:hAnsi="ＭＳ ゴシック" w:cs="ＭＳ ゴシック"/>
          <w:lang w:eastAsia="zh-CN"/>
        </w:rPr>
        <w:t>深</w:t>
      </w:r>
      <w:r w:rsidRPr="00EC1FA3">
        <w:rPr>
          <w:rFonts w:ascii="ＭＳ ゴシック" w:eastAsia="ＭＳ ゴシック" w:hAnsi="ＭＳ ゴシック" w:cs="ＭＳ ゴシック"/>
        </w:rPr>
        <w:t>いね</w:t>
      </w:r>
      <w:r w:rsidRPr="00EC1FA3">
        <w:rPr>
          <w:rFonts w:ascii="ＭＳ ゴシック" w:eastAsia="ＭＳ ゴシック" w:hAnsi="ＭＳ ゴシック" w:cs="ＭＳ ゴシック"/>
          <w:lang w:eastAsia="zh-CN"/>
        </w:rPr>
        <w:t>」</w:t>
      </w:r>
    </w:p>
    <w:p w14:paraId="23CDE298" w14:textId="21A2CDA6"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&lt;cnT0215&gt;「</w:t>
      </w:r>
      <w:del w:id="252" w:author="hhh0578" w:date="2020-04-16T20:09:00Z">
        <w:r w:rsidRPr="00EC1FA3" w:rsidDel="00CC3C96">
          <w:rPr>
            <w:rFonts w:ascii="DengXian" w:eastAsia="DengXian" w:hAnsi="DengXian" w:cs="ＭＳ ゴシック" w:hint="eastAsia"/>
            <w:lang w:eastAsia="zh-CN"/>
          </w:rPr>
          <w:delText>想得真是周到</w:delText>
        </w:r>
      </w:del>
      <w:ins w:id="253" w:author="hhh0578" w:date="2020-04-16T20:09:00Z">
        <w:r w:rsidR="00CC3C96">
          <w:rPr>
            <w:rFonts w:ascii="Microsoft YaHei" w:eastAsia="Microsoft YaHei" w:hAnsi="Microsoft YaHei" w:cs="Microsoft YaHei" w:hint="eastAsia"/>
            <w:lang w:eastAsia="zh-CN"/>
          </w:rPr>
          <w:t>还有这层</w:t>
        </w:r>
        <w:r w:rsidR="00B36E11">
          <w:rPr>
            <w:rFonts w:ascii="Microsoft YaHei" w:eastAsia="Microsoft YaHei" w:hAnsi="Microsoft YaHei" w:cs="Microsoft YaHei" w:hint="eastAsia"/>
            <w:lang w:eastAsia="zh-CN"/>
          </w:rPr>
          <w:t>事情</w:t>
        </w:r>
      </w:ins>
      <w:r w:rsidRPr="00EC1FA3">
        <w:rPr>
          <w:rFonts w:ascii="ＭＳ ゴシック" w:eastAsia="ＭＳ ゴシック" w:hAnsi="ＭＳ ゴシック" w:cs="ＭＳ ゴシック"/>
          <w:lang w:eastAsia="zh-CN"/>
        </w:rPr>
        <w:t>」</w:t>
      </w:r>
    </w:p>
    <w:p w14:paraId="2C7AB2D1" w14:textId="77777777" w:rsidR="00EC1FA3" w:rsidRPr="00EC1FA3" w:rsidRDefault="00EC1FA3" w:rsidP="00EC1FA3">
      <w:pPr>
        <w:pStyle w:val="a3"/>
        <w:rPr>
          <w:rFonts w:ascii="ＭＳ ゴシック" w:eastAsia="ＭＳ ゴシック" w:hAnsi="ＭＳ ゴシック" w:cs="ＭＳ ゴシック"/>
          <w:lang w:eastAsia="zh-CN"/>
        </w:rPr>
      </w:pPr>
    </w:p>
    <w:p w14:paraId="7A2ACE5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573AFEA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&lt;jaT0216&gt;うんうん、と頷く二人。</w:t>
      </w:r>
    </w:p>
    <w:p w14:paraId="0D4924AB"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lastRenderedPageBreak/>
        <w:t>&lt;cnT0216&gt;二人</w:t>
      </w:r>
      <w:r w:rsidRPr="00EC1FA3">
        <w:rPr>
          <w:rFonts w:ascii="Microsoft YaHei" w:eastAsia="Microsoft YaHei" w:hAnsi="Microsoft YaHei" w:cs="Microsoft YaHei" w:hint="eastAsia"/>
          <w:lang w:eastAsia="zh-CN"/>
        </w:rPr>
        <w:t>频频</w:t>
      </w:r>
      <w:r w:rsidRPr="00EC1FA3">
        <w:rPr>
          <w:rFonts w:ascii="ＭＳ ゴシック" w:eastAsia="ＭＳ ゴシック" w:hAnsi="ＭＳ ゴシック" w:cs="ＭＳ ゴシック" w:hint="eastAsia"/>
          <w:lang w:eastAsia="zh-CN"/>
        </w:rPr>
        <w:t>点</w:t>
      </w:r>
      <w:r w:rsidRPr="00EC1FA3">
        <w:rPr>
          <w:rFonts w:ascii="Microsoft YaHei" w:eastAsia="Microsoft YaHei" w:hAnsi="Microsoft YaHei" w:cs="Microsoft YaHei" w:hint="eastAsia"/>
          <w:lang w:eastAsia="zh-CN"/>
        </w:rPr>
        <w:t>头</w:t>
      </w:r>
      <w:r w:rsidRPr="00EC1FA3">
        <w:rPr>
          <w:rFonts w:ascii="ＭＳ ゴシック" w:eastAsia="ＭＳ ゴシック" w:hAnsi="ＭＳ ゴシック" w:cs="ＭＳ ゴシック" w:hint="eastAsia"/>
          <w:lang w:eastAsia="zh-CN"/>
        </w:rPr>
        <w:t>。</w:t>
      </w:r>
    </w:p>
    <w:p w14:paraId="4A10643A" w14:textId="77777777" w:rsidR="00EC1FA3" w:rsidRPr="00EC1FA3" w:rsidRDefault="00EC1FA3" w:rsidP="00EC1FA3">
      <w:pPr>
        <w:pStyle w:val="a3"/>
        <w:rPr>
          <w:rFonts w:ascii="ＭＳ ゴシック" w:eastAsia="ＭＳ ゴシック" w:hAnsi="ＭＳ ゴシック" w:cs="ＭＳ ゴシック"/>
          <w:lang w:eastAsia="zh-CN"/>
        </w:rPr>
      </w:pPr>
    </w:p>
    <w:p w14:paraId="71E1D01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【フィーナ】</w:t>
      </w:r>
    </w:p>
    <w:p w14:paraId="7EF83BE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&lt;jaT0217&gt;「分かってくれてありがとう」</w:t>
      </w:r>
    </w:p>
    <w:p w14:paraId="141FB078" w14:textId="5EFC1512"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&lt;cnT0217&gt;「</w:t>
      </w:r>
      <w:del w:id="254" w:author="hhh0578" w:date="2020-04-16T20:09:00Z">
        <w:r w:rsidRPr="00EC1FA3" w:rsidDel="002D0756">
          <w:rPr>
            <w:rFonts w:ascii="DengXian" w:eastAsia="DengXian" w:hAnsi="DengXian" w:cs="ＭＳ ゴシック" w:hint="eastAsia"/>
            <w:lang w:eastAsia="zh-CN"/>
          </w:rPr>
          <w:delText>能理解就好</w:delText>
        </w:r>
      </w:del>
      <w:ins w:id="255" w:author="hhh0578" w:date="2020-04-16T20:09:00Z">
        <w:r w:rsidR="006A2597">
          <w:rPr>
            <w:rFonts w:ascii="DengXian" w:eastAsia="DengXian" w:hAnsi="DengXian" w:cs="ＭＳ ゴシック" w:hint="eastAsia"/>
            <w:lang w:eastAsia="zh-CN"/>
          </w:rPr>
          <w:t>感谢</w:t>
        </w:r>
        <w:r w:rsidR="002D0756">
          <w:rPr>
            <w:rFonts w:ascii="DengXian" w:eastAsia="DengXian" w:hAnsi="DengXian" w:cs="ＭＳ ゴシック" w:hint="eastAsia"/>
            <w:lang w:eastAsia="zh-CN"/>
          </w:rPr>
          <w:t>理解</w:t>
        </w:r>
      </w:ins>
      <w:r w:rsidRPr="00EC1FA3">
        <w:rPr>
          <w:rFonts w:ascii="ＭＳ ゴシック" w:eastAsia="ＭＳ ゴシック" w:hAnsi="ＭＳ ゴシック" w:cs="ＭＳ ゴシック"/>
        </w:rPr>
        <w:t>」</w:t>
      </w:r>
    </w:p>
    <w:p w14:paraId="1EC19615" w14:textId="77777777" w:rsidR="00EC1FA3" w:rsidRPr="00EC1FA3" w:rsidRDefault="00EC1FA3" w:rsidP="00EC1FA3">
      <w:pPr>
        <w:pStyle w:val="a3"/>
        <w:rPr>
          <w:rFonts w:ascii="ＭＳ ゴシック" w:eastAsia="ＭＳ ゴシック" w:hAnsi="ＭＳ ゴシック" w:cs="ＭＳ ゴシック"/>
        </w:rPr>
      </w:pPr>
    </w:p>
    <w:p w14:paraId="03A756B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45B7192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&lt;jaT0218&gt;にっこりと笑うフィーナ。</w:t>
      </w:r>
    </w:p>
    <w:p w14:paraId="1C4BCE9F" w14:textId="5E723130"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&lt;cnT0218&gt;菲娜微笑</w:t>
      </w:r>
      <w:del w:id="256" w:author="hhh0578" w:date="2020-04-16T20:09:00Z">
        <w:r w:rsidRPr="00EC1FA3" w:rsidDel="00901BBB">
          <w:rPr>
            <w:rFonts w:ascii="DengXian" w:eastAsia="DengXian" w:hAnsi="DengXian" w:cs="ＭＳ ゴシック" w:hint="eastAsia"/>
            <w:lang w:eastAsia="zh-CN"/>
          </w:rPr>
          <w:delText>着</w:delText>
        </w:r>
      </w:del>
      <w:ins w:id="257" w:author="hhh0578" w:date="2020-04-16T20:09:00Z">
        <w:r w:rsidR="00901BBB">
          <w:rPr>
            <w:rFonts w:ascii="DengXian" w:eastAsia="DengXian" w:hAnsi="DengXian" w:cs="ＭＳ ゴシック" w:hint="eastAsia"/>
            <w:lang w:eastAsia="zh-CN"/>
          </w:rPr>
          <w:t>道</w:t>
        </w:r>
      </w:ins>
      <w:r w:rsidRPr="00EC1FA3">
        <w:rPr>
          <w:rFonts w:ascii="ＭＳ ゴシック" w:eastAsia="ＭＳ ゴシック" w:hAnsi="ＭＳ ゴシック" w:cs="ＭＳ ゴシック"/>
        </w:rPr>
        <w:t>。</w:t>
      </w:r>
    </w:p>
    <w:p w14:paraId="2342761E" w14:textId="77777777" w:rsidR="00EC1FA3" w:rsidRPr="00EC1FA3" w:rsidRDefault="00EC1FA3" w:rsidP="00EC1FA3">
      <w:pPr>
        <w:pStyle w:val="a3"/>
        <w:rPr>
          <w:rFonts w:ascii="ＭＳ ゴシック" w:eastAsia="ＭＳ ゴシック" w:hAnsi="ＭＳ ゴシック" w:cs="ＭＳ ゴシック"/>
        </w:rPr>
      </w:pPr>
    </w:p>
    <w:p w14:paraId="47BA13E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【翠】</w:t>
      </w:r>
    </w:p>
    <w:p w14:paraId="489A1E7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&lt;jaT0219&gt;「とまあ、そういうわけで朝霧君が頼みの綱なわけですよ？」</w:t>
      </w:r>
    </w:p>
    <w:p w14:paraId="5B8FB91C" w14:textId="2C5C41A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lang w:eastAsia="zh-CN"/>
        </w:rPr>
        <w:t>&lt;cnT0219&gt;「</w:t>
      </w:r>
      <w:ins w:id="258" w:author="hhh0578" w:date="2020-04-16T20:09:00Z">
        <w:r w:rsidR="00D96C98">
          <w:rPr>
            <w:rFonts w:ascii="ＭＳ ゴシック" w:eastAsia="DengXian" w:hAnsi="ＭＳ ゴシック" w:cs="ＭＳ ゴシック" w:hint="eastAsia"/>
            <w:lang w:eastAsia="zh-CN"/>
          </w:rPr>
          <w:t>所以</w:t>
        </w:r>
      </w:ins>
      <w:ins w:id="259" w:author="hhh0578" w:date="2020-04-16T20:10:00Z">
        <w:r w:rsidR="00A67747">
          <w:rPr>
            <w:rFonts w:ascii="ＭＳ ゴシック" w:eastAsia="DengXian" w:hAnsi="ＭＳ ゴシック" w:cs="ＭＳ ゴシック" w:hint="eastAsia"/>
            <w:lang w:eastAsia="zh-CN"/>
          </w:rPr>
          <w:t>，朝雾君就是唯一的救命稻草了</w:t>
        </w:r>
        <w:r w:rsidR="009D0929">
          <w:rPr>
            <w:rFonts w:ascii="ＭＳ ゴシック" w:eastAsia="DengXian" w:hAnsi="ＭＳ ゴシック" w:cs="ＭＳ ゴシック" w:hint="eastAsia"/>
            <w:lang w:eastAsia="zh-CN"/>
          </w:rPr>
          <w:t>？</w:t>
        </w:r>
      </w:ins>
      <w:del w:id="260" w:author="hhh0578" w:date="2020-04-16T20:09:00Z">
        <w:r w:rsidRPr="00EC1FA3" w:rsidDel="00D96C98">
          <w:rPr>
            <w:rFonts w:ascii="ＭＳ ゴシック" w:eastAsia="ＭＳ ゴシック" w:hAnsi="ＭＳ ゴシック" w:cs="ＭＳ ゴシック"/>
            <w:lang w:eastAsia="zh-CN"/>
          </w:rPr>
          <w:delText>嘛</w:delText>
        </w:r>
      </w:del>
      <w:del w:id="261" w:author="hhh0578" w:date="2020-04-16T20:10:00Z">
        <w:r w:rsidRPr="00EC1FA3" w:rsidDel="00A67747">
          <w:rPr>
            <w:rFonts w:ascii="ＭＳ ゴシック" w:eastAsia="ＭＳ ゴシック" w:hAnsi="ＭＳ ゴシック" w:cs="ＭＳ ゴシック"/>
            <w:lang w:eastAsia="zh-CN"/>
          </w:rPr>
          <w:delText>，</w:delText>
        </w:r>
      </w:del>
      <w:del w:id="262" w:author="hhh0578" w:date="2020-04-16T20:09:00Z">
        <w:r w:rsidRPr="00EC1FA3" w:rsidDel="004C14C6">
          <w:rPr>
            <w:rFonts w:ascii="ＭＳ ゴシック" w:eastAsia="ＭＳ ゴシック" w:hAnsi="ＭＳ ゴシック" w:cs="ＭＳ ゴシック"/>
            <w:lang w:eastAsia="zh-CN"/>
          </w:rPr>
          <w:delText>那</w:delText>
        </w:r>
      </w:del>
      <w:del w:id="263" w:author="hhh0578" w:date="2020-04-16T20:10:00Z">
        <w:r w:rsidRPr="00EC1FA3" w:rsidDel="00A67747">
          <w:rPr>
            <w:rFonts w:ascii="ＭＳ ゴシック" w:eastAsia="ＭＳ ゴシック" w:hAnsi="ＭＳ ゴシック" w:cs="ＭＳ ゴシック"/>
            <w:lang w:eastAsia="zh-CN"/>
          </w:rPr>
          <w:delText>也就剩下朝</w:delText>
        </w:r>
        <w:r w:rsidRPr="00EC1FA3" w:rsidDel="00A67747">
          <w:rPr>
            <w:rFonts w:ascii="Microsoft YaHei" w:eastAsia="Microsoft YaHei" w:hAnsi="Microsoft YaHei" w:cs="Microsoft YaHei" w:hint="eastAsia"/>
            <w:lang w:eastAsia="zh-CN"/>
          </w:rPr>
          <w:delText>雾</w:delText>
        </w:r>
        <w:r w:rsidRPr="00EC1FA3" w:rsidDel="00A67747">
          <w:rPr>
            <w:rFonts w:ascii="ＭＳ ゴシック" w:eastAsia="ＭＳ ゴシック" w:hAnsi="ＭＳ ゴシック" w:cs="ＭＳ ゴシック" w:hint="eastAsia"/>
            <w:lang w:eastAsia="zh-CN"/>
          </w:rPr>
          <w:delText>去拜托</w:delText>
        </w:r>
        <w:r w:rsidRPr="00EC1FA3" w:rsidDel="00A67747">
          <w:rPr>
            <w:rFonts w:ascii="Microsoft YaHei" w:eastAsia="Microsoft YaHei" w:hAnsi="Microsoft YaHei" w:cs="Microsoft YaHei" w:hint="eastAsia"/>
            <w:lang w:eastAsia="zh-CN"/>
          </w:rPr>
          <w:delText>这</w:delText>
        </w:r>
        <w:r w:rsidRPr="00EC1FA3" w:rsidDel="00A67747">
          <w:rPr>
            <w:rFonts w:ascii="ＭＳ ゴシック" w:eastAsia="ＭＳ ゴシック" w:hAnsi="ＭＳ ゴシック" w:cs="ＭＳ ゴシック" w:hint="eastAsia"/>
            <w:lang w:eastAsia="zh-CN"/>
          </w:rPr>
          <w:delText>一条路可走了</w:delText>
        </w:r>
      </w:del>
      <w:r w:rsidRPr="00EC1FA3">
        <w:rPr>
          <w:rFonts w:ascii="ＭＳ ゴシック" w:eastAsia="ＭＳ ゴシック" w:hAnsi="ＭＳ ゴシック" w:cs="ＭＳ ゴシック" w:hint="eastAsia"/>
          <w:lang w:eastAsia="zh-CN"/>
        </w:rPr>
        <w:t>。</w:t>
      </w:r>
      <w:r w:rsidRPr="00EC1FA3">
        <w:rPr>
          <w:rFonts w:ascii="ＭＳ ゴシック" w:eastAsia="ＭＳ ゴシック" w:hAnsi="ＭＳ ゴシック" w:cs="ＭＳ ゴシック" w:hint="eastAsia"/>
        </w:rPr>
        <w:t>」</w:t>
      </w:r>
    </w:p>
    <w:p w14:paraId="33BD4702" w14:textId="77777777" w:rsidR="00EC1FA3" w:rsidRPr="00EC1FA3" w:rsidRDefault="00EC1FA3" w:rsidP="00EC1FA3">
      <w:pPr>
        <w:pStyle w:val="a3"/>
        <w:rPr>
          <w:rFonts w:ascii="ＭＳ ゴシック" w:eastAsia="ＭＳ ゴシック" w:hAnsi="ＭＳ ゴシック" w:cs="ＭＳ ゴシック"/>
        </w:rPr>
      </w:pPr>
    </w:p>
    <w:p w14:paraId="7F59D76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34A9E67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&lt;jaT0220&gt;「……ううん」</w:t>
      </w:r>
    </w:p>
    <w:p w14:paraId="74FBE8F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&lt;cnT0220&gt;「……</w:t>
      </w:r>
      <w:r w:rsidRPr="00EC1FA3">
        <w:rPr>
          <w:rFonts w:ascii="Microsoft YaHei" w:eastAsia="Microsoft YaHei" w:hAnsi="Microsoft YaHei" w:cs="Microsoft YaHei" w:hint="eastAsia"/>
        </w:rPr>
        <w:t>额</w:t>
      </w:r>
      <w:r w:rsidRPr="00EC1FA3">
        <w:rPr>
          <w:rFonts w:ascii="ＭＳ ゴシック" w:eastAsia="ＭＳ ゴシック" w:hAnsi="ＭＳ ゴシック" w:cs="ＭＳ ゴシック" w:hint="eastAsia"/>
        </w:rPr>
        <w:t>」</w:t>
      </w:r>
    </w:p>
    <w:p w14:paraId="7F24C489" w14:textId="77777777" w:rsidR="00EC1FA3" w:rsidRPr="00EC1FA3" w:rsidRDefault="00EC1FA3" w:rsidP="00EC1FA3">
      <w:pPr>
        <w:pStyle w:val="a3"/>
        <w:rPr>
          <w:rFonts w:ascii="ＭＳ ゴシック" w:eastAsia="ＭＳ ゴシック" w:hAnsi="ＭＳ ゴシック" w:cs="ＭＳ ゴシック"/>
        </w:rPr>
      </w:pPr>
    </w:p>
    <w:p w14:paraId="4094AB3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【菜月】</w:t>
      </w:r>
    </w:p>
    <w:p w14:paraId="22782E2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&lt;jaT0221&gt;「私も行ってみたいなー」</w:t>
      </w:r>
    </w:p>
    <w:p w14:paraId="779030B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&lt;cnT0221&gt;「我也想去看看呢」</w:t>
      </w:r>
    </w:p>
    <w:p w14:paraId="71AAABEF" w14:textId="77777777" w:rsidR="00EC1FA3" w:rsidRPr="00EC1FA3" w:rsidRDefault="00EC1FA3" w:rsidP="00EC1FA3">
      <w:pPr>
        <w:pStyle w:val="a3"/>
        <w:rPr>
          <w:rFonts w:ascii="ＭＳ ゴシック" w:eastAsia="ＭＳ ゴシック" w:hAnsi="ＭＳ ゴシック" w:cs="ＭＳ ゴシック"/>
        </w:rPr>
      </w:pPr>
    </w:p>
    <w:p w14:paraId="3B92D19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0A8002C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&lt;jaT0222&gt;「今まで行きたいって言ってなかっただろ」</w:t>
      </w:r>
    </w:p>
    <w:p w14:paraId="6BF81DA1" w14:textId="69954C81"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&lt;cnT0222&gt;「你</w:t>
      </w:r>
      <w:ins w:id="264" w:author="hhh0578" w:date="2020-04-16T20:10:00Z">
        <w:r w:rsidR="005C5A40">
          <w:rPr>
            <w:rFonts w:ascii="ＭＳ ゴシック" w:eastAsia="DengXian" w:hAnsi="ＭＳ ゴシック" w:cs="ＭＳ ゴシック" w:hint="eastAsia"/>
            <w:lang w:eastAsia="zh-CN"/>
          </w:rPr>
          <w:t>之前</w:t>
        </w:r>
      </w:ins>
      <w:del w:id="265" w:author="hhh0578" w:date="2020-04-16T20:10:00Z">
        <w:r w:rsidRPr="00EC1FA3" w:rsidDel="005C5A40">
          <w:rPr>
            <w:rFonts w:ascii="ＭＳ ゴシック" w:eastAsia="ＭＳ ゴシック" w:hAnsi="ＭＳ ゴシック" w:cs="ＭＳ ゴシック"/>
            <w:lang w:eastAsia="zh-CN"/>
          </w:rPr>
          <w:delText>以前</w:delText>
        </w:r>
      </w:del>
      <w:r w:rsidRPr="00EC1FA3">
        <w:rPr>
          <w:rFonts w:ascii="ＭＳ ゴシック" w:eastAsia="ＭＳ ゴシック" w:hAnsi="ＭＳ ゴシック" w:cs="ＭＳ ゴシック"/>
          <w:lang w:eastAsia="zh-CN"/>
        </w:rPr>
        <w:t>根本没</w:t>
      </w:r>
      <w:r w:rsidRPr="00EC1FA3">
        <w:rPr>
          <w:rFonts w:ascii="Microsoft YaHei" w:eastAsia="Microsoft YaHei" w:hAnsi="Microsoft YaHei" w:cs="Microsoft YaHei" w:hint="eastAsia"/>
          <w:lang w:eastAsia="zh-CN"/>
        </w:rPr>
        <w:t>说过</w:t>
      </w:r>
      <w:r w:rsidRPr="00EC1FA3">
        <w:rPr>
          <w:rFonts w:ascii="ＭＳ ゴシック" w:eastAsia="ＭＳ ゴシック" w:hAnsi="ＭＳ ゴシック" w:cs="ＭＳ ゴシック" w:hint="eastAsia"/>
          <w:lang w:eastAsia="zh-CN"/>
        </w:rPr>
        <w:t>想去吧」</w:t>
      </w:r>
    </w:p>
    <w:p w14:paraId="28959B4E" w14:textId="77777777" w:rsidR="00EC1FA3" w:rsidRPr="00EC1FA3" w:rsidRDefault="00EC1FA3" w:rsidP="00EC1FA3">
      <w:pPr>
        <w:pStyle w:val="a3"/>
        <w:rPr>
          <w:rFonts w:ascii="ＭＳ ゴシック" w:eastAsia="ＭＳ ゴシック" w:hAnsi="ＭＳ ゴシック" w:cs="ＭＳ ゴシック"/>
          <w:lang w:eastAsia="zh-CN"/>
        </w:rPr>
      </w:pPr>
    </w:p>
    <w:p w14:paraId="0E73D5E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【菜月】</w:t>
      </w:r>
    </w:p>
    <w:p w14:paraId="0CE0EAB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&lt;jaT0223&gt;「気が変わったから」</w:t>
      </w:r>
    </w:p>
    <w:p w14:paraId="2B991705"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&lt;cnT0223&gt;「</w:t>
      </w:r>
      <w:r w:rsidRPr="00EC1FA3">
        <w:rPr>
          <w:rFonts w:ascii="Microsoft YaHei" w:eastAsia="Microsoft YaHei" w:hAnsi="Microsoft YaHei" w:cs="Microsoft YaHei" w:hint="eastAsia"/>
          <w:lang w:eastAsia="zh-CN"/>
        </w:rPr>
        <w:t>现</w:t>
      </w:r>
      <w:r w:rsidRPr="00EC1FA3">
        <w:rPr>
          <w:rFonts w:ascii="ＭＳ ゴシック" w:eastAsia="ＭＳ ゴシック" w:hAnsi="ＭＳ ゴシック" w:cs="ＭＳ ゴシック" w:hint="eastAsia"/>
          <w:lang w:eastAsia="zh-CN"/>
        </w:rPr>
        <w:t>在想去了」</w:t>
      </w:r>
    </w:p>
    <w:p w14:paraId="2B14D88F" w14:textId="77777777" w:rsidR="00EC1FA3" w:rsidRPr="00EC1FA3" w:rsidRDefault="00EC1FA3" w:rsidP="00EC1FA3">
      <w:pPr>
        <w:pStyle w:val="a3"/>
        <w:rPr>
          <w:rFonts w:ascii="ＭＳ ゴシック" w:eastAsia="ＭＳ ゴシック" w:hAnsi="ＭＳ ゴシック" w:cs="ＭＳ ゴシック"/>
          <w:lang w:eastAsia="zh-CN"/>
        </w:rPr>
      </w:pPr>
    </w:p>
    <w:p w14:paraId="59C4B33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lastRenderedPageBreak/>
        <w:t>//TEXT 【達哉】</w:t>
      </w:r>
    </w:p>
    <w:p w14:paraId="6A1B8FC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&lt;jaT0224&gt;「……」</w:t>
      </w:r>
    </w:p>
    <w:p w14:paraId="3E67C6D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&lt;cnT0224&gt;「……」</w:t>
      </w:r>
    </w:p>
    <w:p w14:paraId="2E44287B" w14:textId="77777777" w:rsidR="00EC1FA3" w:rsidRPr="00EC1FA3" w:rsidRDefault="00EC1FA3" w:rsidP="00EC1FA3">
      <w:pPr>
        <w:pStyle w:val="a3"/>
        <w:rPr>
          <w:rFonts w:ascii="ＭＳ ゴシック" w:eastAsia="ＭＳ ゴシック" w:hAnsi="ＭＳ ゴシック" w:cs="ＭＳ ゴシック"/>
        </w:rPr>
      </w:pPr>
    </w:p>
    <w:p w14:paraId="07D1D2A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【フィーナ】</w:t>
      </w:r>
    </w:p>
    <w:p w14:paraId="1789F2B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&lt;jaT0225&gt;「菜月と遠山さんが行くなら、私も是非」</w:t>
      </w:r>
    </w:p>
    <w:p w14:paraId="2231C907"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&lt;cnT0225&gt;「菜月和</w:t>
      </w:r>
      <w:r w:rsidRPr="00EC1FA3">
        <w:rPr>
          <w:rFonts w:ascii="Microsoft YaHei" w:eastAsia="Microsoft YaHei" w:hAnsi="Microsoft YaHei" w:cs="Microsoft YaHei" w:hint="eastAsia"/>
          <w:lang w:eastAsia="zh-CN"/>
        </w:rPr>
        <w:t>远</w:t>
      </w:r>
      <w:r w:rsidRPr="00EC1FA3">
        <w:rPr>
          <w:rFonts w:ascii="ＭＳ ゴシック" w:eastAsia="ＭＳ ゴシック" w:hAnsi="ＭＳ ゴシック" w:cs="ＭＳ ゴシック" w:hint="eastAsia"/>
          <w:lang w:eastAsia="zh-CN"/>
        </w:rPr>
        <w:t>山</w:t>
      </w:r>
      <w:del w:id="266" w:author="hhh0578" w:date="2020-04-16T20:01:00Z">
        <w:r w:rsidRPr="00EC1FA3" w:rsidDel="00616843">
          <w:rPr>
            <w:rFonts w:ascii="ＭＳ ゴシック" w:eastAsia="ＭＳ ゴシック" w:hAnsi="ＭＳ ゴシック" w:cs="ＭＳ ゴシック" w:hint="eastAsia"/>
            <w:lang w:eastAsia="zh-CN"/>
          </w:rPr>
          <w:delText>同学</w:delText>
        </w:r>
      </w:del>
      <w:r w:rsidRPr="00EC1FA3">
        <w:rPr>
          <w:rFonts w:ascii="ＭＳ ゴシック" w:eastAsia="ＭＳ ゴシック" w:hAnsi="ＭＳ ゴシック" w:cs="ＭＳ ゴシック" w:hint="eastAsia"/>
          <w:lang w:eastAsia="zh-CN"/>
        </w:rPr>
        <w:t>都去的</w:t>
      </w:r>
      <w:r w:rsidRPr="00EC1FA3">
        <w:rPr>
          <w:rFonts w:ascii="Microsoft YaHei" w:eastAsia="Microsoft YaHei" w:hAnsi="Microsoft YaHei" w:cs="Microsoft YaHei" w:hint="eastAsia"/>
          <w:lang w:eastAsia="zh-CN"/>
        </w:rPr>
        <w:t>话</w:t>
      </w:r>
      <w:r w:rsidRPr="00EC1FA3">
        <w:rPr>
          <w:rFonts w:ascii="ＭＳ ゴシック" w:eastAsia="ＭＳ ゴシック" w:hAnsi="ＭＳ ゴシック" w:cs="ＭＳ ゴシック" w:hint="eastAsia"/>
          <w:lang w:eastAsia="zh-CN"/>
        </w:rPr>
        <w:t>，也</w:t>
      </w:r>
      <w:r w:rsidRPr="00EC1FA3">
        <w:rPr>
          <w:rFonts w:ascii="Microsoft YaHei" w:eastAsia="Microsoft YaHei" w:hAnsi="Microsoft YaHei" w:cs="Microsoft YaHei" w:hint="eastAsia"/>
          <w:lang w:eastAsia="zh-CN"/>
        </w:rPr>
        <w:t>带</w:t>
      </w:r>
      <w:r w:rsidRPr="00EC1FA3">
        <w:rPr>
          <w:rFonts w:ascii="ＭＳ ゴシック" w:eastAsia="ＭＳ ゴシック" w:hAnsi="ＭＳ ゴシック" w:cs="ＭＳ ゴシック" w:hint="eastAsia"/>
          <w:lang w:eastAsia="zh-CN"/>
        </w:rPr>
        <w:t>我去吧」</w:t>
      </w:r>
    </w:p>
    <w:p w14:paraId="6AF9C3E4" w14:textId="77777777" w:rsidR="00EC1FA3" w:rsidRPr="00EC1FA3" w:rsidRDefault="00EC1FA3" w:rsidP="00EC1FA3">
      <w:pPr>
        <w:pStyle w:val="a3"/>
        <w:rPr>
          <w:rFonts w:ascii="ＭＳ ゴシック" w:eastAsia="ＭＳ ゴシック" w:hAnsi="ＭＳ ゴシック" w:cs="ＭＳ ゴシック"/>
          <w:lang w:eastAsia="zh-CN"/>
        </w:rPr>
      </w:pPr>
    </w:p>
    <w:p w14:paraId="0ADD046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5BFFBA8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&lt;jaT0226&gt;あなたがそれを言いますか。</w:t>
      </w:r>
    </w:p>
    <w:p w14:paraId="7CA32986" w14:textId="6E375459"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&lt;cnT0226&gt;</w:t>
      </w:r>
      <w:del w:id="267" w:author="hhh0578" w:date="2020-04-16T20:10:00Z">
        <w:r w:rsidRPr="00EC1FA3" w:rsidDel="00094CA7">
          <w:rPr>
            <w:rFonts w:ascii="Microsoft YaHei" w:eastAsia="Microsoft YaHei" w:hAnsi="Microsoft YaHei" w:cs="Microsoft YaHei" w:hint="eastAsia"/>
            <w:lang w:eastAsia="zh-CN"/>
          </w:rPr>
          <w:delText>连</w:delText>
        </w:r>
        <w:r w:rsidRPr="00EC1FA3" w:rsidDel="00094CA7">
          <w:rPr>
            <w:rFonts w:ascii="DengXian" w:eastAsia="DengXian" w:hAnsi="DengXian" w:cs="ＭＳ ゴシック" w:hint="eastAsia"/>
            <w:lang w:eastAsia="zh-CN"/>
          </w:rPr>
          <w:delText>你也</w:delText>
        </w:r>
        <w:r w:rsidRPr="00EC1FA3" w:rsidDel="00094CA7">
          <w:rPr>
            <w:rFonts w:ascii="Microsoft YaHei" w:eastAsia="Microsoft YaHei" w:hAnsi="Microsoft YaHei" w:cs="Microsoft YaHei" w:hint="eastAsia"/>
            <w:lang w:eastAsia="zh-CN"/>
          </w:rPr>
          <w:delText>这</w:delText>
        </w:r>
        <w:r w:rsidRPr="00EC1FA3" w:rsidDel="00094CA7">
          <w:rPr>
            <w:rFonts w:ascii="DengXian" w:eastAsia="DengXian" w:hAnsi="DengXian" w:cs="ＭＳ ゴシック" w:hint="eastAsia"/>
            <w:lang w:eastAsia="zh-CN"/>
          </w:rPr>
          <w:delText>么</w:delText>
        </w:r>
        <w:r w:rsidRPr="00EC1FA3" w:rsidDel="00094CA7">
          <w:rPr>
            <w:rFonts w:ascii="Microsoft YaHei" w:eastAsia="Microsoft YaHei" w:hAnsi="Microsoft YaHei" w:cs="Microsoft YaHei" w:hint="eastAsia"/>
            <w:lang w:eastAsia="zh-CN"/>
          </w:rPr>
          <w:delText>说吗</w:delText>
        </w:r>
      </w:del>
      <w:ins w:id="268" w:author="hhh0578" w:date="2020-04-16T20:10:00Z">
        <w:r w:rsidR="00094CA7">
          <w:rPr>
            <w:rFonts w:ascii="Microsoft YaHei" w:eastAsia="Microsoft YaHei" w:hAnsi="Microsoft YaHei" w:cs="Microsoft YaHei" w:hint="eastAsia"/>
            <w:lang w:eastAsia="zh-CN"/>
          </w:rPr>
          <w:t>你有必要吗</w:t>
        </w:r>
      </w:ins>
      <w:r w:rsidRPr="00EC1FA3">
        <w:rPr>
          <w:rFonts w:ascii="ＭＳ ゴシック" w:eastAsia="ＭＳ ゴシック" w:hAnsi="ＭＳ ゴシック" w:cs="ＭＳ ゴシック" w:hint="eastAsia"/>
          <w:lang w:eastAsia="zh-CN"/>
        </w:rPr>
        <w:t>。</w:t>
      </w:r>
    </w:p>
    <w:p w14:paraId="1A7CF623" w14:textId="77777777" w:rsidR="00EC1FA3" w:rsidRPr="00EC1FA3" w:rsidRDefault="00EC1FA3" w:rsidP="00EC1FA3">
      <w:pPr>
        <w:pStyle w:val="a3"/>
        <w:rPr>
          <w:rFonts w:ascii="ＭＳ ゴシック" w:eastAsia="ＭＳ ゴシック" w:hAnsi="ＭＳ ゴシック" w:cs="ＭＳ ゴシック"/>
          <w:lang w:eastAsia="zh-CN"/>
        </w:rPr>
      </w:pPr>
    </w:p>
    <w:p w14:paraId="46FB6B5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3650CAA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&lt;jaT0227&gt;「……」</w:t>
      </w:r>
    </w:p>
    <w:p w14:paraId="547B6CC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&lt;cnT0227&gt;「……」</w:t>
      </w:r>
    </w:p>
    <w:p w14:paraId="1E087DF6" w14:textId="77777777" w:rsidR="00EC1FA3" w:rsidRPr="00EC1FA3" w:rsidRDefault="00EC1FA3" w:rsidP="00EC1FA3">
      <w:pPr>
        <w:pStyle w:val="a3"/>
        <w:rPr>
          <w:rFonts w:ascii="ＭＳ ゴシック" w:eastAsia="ＭＳ ゴシック" w:hAnsi="ＭＳ ゴシック" w:cs="ＭＳ ゴシック"/>
        </w:rPr>
      </w:pPr>
    </w:p>
    <w:p w14:paraId="46D5094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75D1CA7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&lt;jaT0228&gt;三人に見つめられれば、それは嫌とは言えないわけで……</w:t>
      </w:r>
    </w:p>
    <w:p w14:paraId="0C5264F3"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&lt;cnT0228&gt;被三个人注</w:t>
      </w:r>
      <w:r w:rsidRPr="00EC1FA3">
        <w:rPr>
          <w:rFonts w:ascii="Microsoft YaHei" w:eastAsia="Microsoft YaHei" w:hAnsi="Microsoft YaHei" w:cs="Microsoft YaHei" w:hint="eastAsia"/>
          <w:lang w:eastAsia="zh-CN"/>
        </w:rPr>
        <w:t>视</w:t>
      </w:r>
      <w:r w:rsidRPr="00EC1FA3">
        <w:rPr>
          <w:rFonts w:ascii="ＭＳ ゴシック" w:eastAsia="ＭＳ ゴシック" w:hAnsi="ＭＳ ゴシック" w:cs="ＭＳ ゴシック" w:hint="eastAsia"/>
          <w:lang w:eastAsia="zh-CN"/>
        </w:rPr>
        <w:t>着，想</w:t>
      </w:r>
      <w:r w:rsidRPr="00EC1FA3">
        <w:rPr>
          <w:rFonts w:ascii="Microsoft YaHei" w:eastAsia="Microsoft YaHei" w:hAnsi="Microsoft YaHei" w:cs="Microsoft YaHei" w:hint="eastAsia"/>
          <w:lang w:eastAsia="zh-CN"/>
        </w:rPr>
        <w:t>说</w:t>
      </w:r>
      <w:r w:rsidRPr="00EC1FA3">
        <w:rPr>
          <w:rFonts w:ascii="ＭＳ ゴシック" w:eastAsia="ＭＳ ゴシック" w:hAnsi="ＭＳ ゴシック" w:cs="ＭＳ ゴシック" w:hint="eastAsia"/>
          <w:lang w:eastAsia="zh-CN"/>
        </w:rPr>
        <w:t>不行都不行啊</w:t>
      </w:r>
      <w:r w:rsidRPr="00EC1FA3">
        <w:rPr>
          <w:rFonts w:ascii="ＭＳ ゴシック" w:eastAsia="ＭＳ ゴシック" w:hAnsi="ＭＳ ゴシック" w:cs="ＭＳ ゴシック"/>
          <w:lang w:eastAsia="zh-CN"/>
        </w:rPr>
        <w:t>……</w:t>
      </w:r>
    </w:p>
    <w:p w14:paraId="4FF766AA" w14:textId="77777777" w:rsidR="00EC1FA3" w:rsidRPr="00EC1FA3" w:rsidRDefault="00EC1FA3" w:rsidP="00EC1FA3">
      <w:pPr>
        <w:pStyle w:val="a3"/>
        <w:rPr>
          <w:rFonts w:ascii="ＭＳ ゴシック" w:eastAsia="ＭＳ ゴシック" w:hAnsi="ＭＳ ゴシック" w:cs="ＭＳ ゴシック"/>
          <w:lang w:eastAsia="zh-CN"/>
        </w:rPr>
      </w:pPr>
    </w:p>
    <w:p w14:paraId="612A5DE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3162229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&lt;jaT0229&gt;「じゃあ、アタックはしてみるけど、あんまり期待するなよ」</w:t>
      </w:r>
    </w:p>
    <w:p w14:paraId="1CD5DE5D" w14:textId="462F0C98"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&lt;cnT0229&gt;「那我会</w:t>
      </w:r>
      <w:del w:id="269" w:author="hhh0578" w:date="2020-04-16T20:11:00Z">
        <w:r w:rsidRPr="00EC1FA3" w:rsidDel="00C90404">
          <w:rPr>
            <w:rFonts w:ascii="Microsoft YaHei" w:eastAsia="Microsoft YaHei" w:hAnsi="Microsoft YaHei" w:cs="Microsoft YaHei" w:hint="eastAsia"/>
            <w:lang w:eastAsia="zh-CN"/>
          </w:rPr>
          <w:delText>尝试</w:delText>
        </w:r>
      </w:del>
      <w:r w:rsidRPr="00EC1FA3">
        <w:rPr>
          <w:rFonts w:ascii="Microsoft YaHei" w:eastAsia="Microsoft YaHei" w:hAnsi="Microsoft YaHei" w:cs="Microsoft YaHei" w:hint="eastAsia"/>
          <w:lang w:eastAsia="zh-CN"/>
        </w:rPr>
        <w:t>问</w:t>
      </w:r>
      <w:r w:rsidRPr="00EC1FA3">
        <w:rPr>
          <w:rFonts w:ascii="ＭＳ ゴシック" w:eastAsia="ＭＳ ゴシック" w:hAnsi="ＭＳ ゴシック" w:cs="ＭＳ ゴシック" w:hint="eastAsia"/>
          <w:lang w:eastAsia="zh-CN"/>
        </w:rPr>
        <w:t>一下，</w:t>
      </w:r>
      <w:ins w:id="270" w:author="hhh0578" w:date="2020-04-16T20:11:00Z">
        <w:r w:rsidR="00954B9F">
          <w:rPr>
            <w:rFonts w:ascii="DengXian" w:eastAsia="DengXian" w:hAnsi="DengXian" w:cs="ＭＳ ゴシック" w:hint="eastAsia"/>
            <w:lang w:eastAsia="zh-CN"/>
          </w:rPr>
          <w:t>不过</w:t>
        </w:r>
        <w:r w:rsidR="00954B9F">
          <w:rPr>
            <w:rFonts w:ascii="ＭＳ ゴシック" w:eastAsia="DengXian" w:hAnsi="ＭＳ ゴシック" w:cs="ＭＳ ゴシック" w:hint="eastAsia"/>
            <w:lang w:eastAsia="zh-CN"/>
          </w:rPr>
          <w:t>别</w:t>
        </w:r>
      </w:ins>
      <w:del w:id="271" w:author="hhh0578" w:date="2020-04-16T20:11:00Z">
        <w:r w:rsidRPr="00EC1FA3" w:rsidDel="00954B9F">
          <w:rPr>
            <w:rFonts w:ascii="ＭＳ ゴシック" w:eastAsia="ＭＳ ゴシック" w:hAnsi="ＭＳ ゴシック" w:cs="ＭＳ ゴシック" w:hint="eastAsia"/>
            <w:lang w:eastAsia="zh-CN"/>
          </w:rPr>
          <w:delText>不要</w:delText>
        </w:r>
      </w:del>
      <w:r w:rsidRPr="00EC1FA3">
        <w:rPr>
          <w:rFonts w:ascii="ＭＳ ゴシック" w:eastAsia="ＭＳ ゴシック" w:hAnsi="ＭＳ ゴシック" w:cs="ＭＳ ゴシック" w:hint="eastAsia"/>
          <w:lang w:eastAsia="zh-CN"/>
        </w:rPr>
        <w:t>太期待</w:t>
      </w:r>
      <w:del w:id="272" w:author="hhh0578" w:date="2020-04-16T20:11:00Z">
        <w:r w:rsidRPr="00EC1FA3" w:rsidDel="00954B9F">
          <w:rPr>
            <w:rFonts w:ascii="ＭＳ ゴシック" w:eastAsia="ＭＳ ゴシック" w:hAnsi="ＭＳ ゴシック" w:cs="ＭＳ ゴシック" w:hint="eastAsia"/>
            <w:lang w:eastAsia="zh-CN"/>
          </w:rPr>
          <w:delText>哦</w:delText>
        </w:r>
      </w:del>
      <w:r w:rsidRPr="00EC1FA3">
        <w:rPr>
          <w:rFonts w:ascii="ＭＳ ゴシック" w:eastAsia="ＭＳ ゴシック" w:hAnsi="ＭＳ ゴシック" w:cs="ＭＳ ゴシック" w:hint="eastAsia"/>
          <w:lang w:eastAsia="zh-CN"/>
        </w:rPr>
        <w:t>」</w:t>
      </w:r>
    </w:p>
    <w:p w14:paraId="53C051A7" w14:textId="77777777" w:rsidR="00EC1FA3" w:rsidRPr="00EC1FA3" w:rsidRDefault="00EC1FA3" w:rsidP="00EC1FA3">
      <w:pPr>
        <w:pStyle w:val="a3"/>
        <w:rPr>
          <w:rFonts w:ascii="ＭＳ ゴシック" w:eastAsia="ＭＳ ゴシック" w:hAnsi="ＭＳ ゴシック" w:cs="ＭＳ ゴシック"/>
          <w:lang w:eastAsia="zh-CN"/>
        </w:rPr>
      </w:pPr>
    </w:p>
    <w:p w14:paraId="1409528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【翠】</w:t>
      </w:r>
    </w:p>
    <w:p w14:paraId="44AFDD3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&lt;jaT0230&gt;「よーし、朝霧君最高！」</w:t>
      </w:r>
    </w:p>
    <w:p w14:paraId="29C7189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&lt;cnT0230&gt;「好耶，朝</w:t>
      </w:r>
      <w:r w:rsidRPr="00EC1FA3">
        <w:rPr>
          <w:rFonts w:ascii="Microsoft YaHei" w:eastAsia="Microsoft YaHei" w:hAnsi="Microsoft YaHei" w:cs="Microsoft YaHei" w:hint="eastAsia"/>
        </w:rPr>
        <w:t>雾</w:t>
      </w:r>
      <w:r w:rsidRPr="00EC1FA3">
        <w:rPr>
          <w:rFonts w:ascii="ＭＳ ゴシック" w:eastAsia="ＭＳ ゴシック" w:hAnsi="ＭＳ ゴシック" w:cs="ＭＳ ゴシック" w:hint="eastAsia"/>
        </w:rPr>
        <w:t>最棒了！」</w:t>
      </w:r>
    </w:p>
    <w:p w14:paraId="56084CB9" w14:textId="77777777" w:rsidR="00EC1FA3" w:rsidRPr="00EC1FA3" w:rsidRDefault="00EC1FA3" w:rsidP="00EC1FA3">
      <w:pPr>
        <w:pStyle w:val="a3"/>
        <w:rPr>
          <w:rFonts w:ascii="ＭＳ ゴシック" w:eastAsia="ＭＳ ゴシック" w:hAnsi="ＭＳ ゴシック" w:cs="ＭＳ ゴシック"/>
        </w:rPr>
      </w:pPr>
    </w:p>
    <w:p w14:paraId="1774418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【菜月】</w:t>
      </w:r>
    </w:p>
    <w:p w14:paraId="6203B11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&lt;jaT0231&gt;「よろしくねー」</w:t>
      </w:r>
    </w:p>
    <w:p w14:paraId="42AD844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&lt;cnT0231&gt;「拜托了哦」</w:t>
      </w:r>
    </w:p>
    <w:p w14:paraId="15B8E8EC" w14:textId="77777777" w:rsidR="00EC1FA3" w:rsidRPr="00EC1FA3" w:rsidRDefault="00EC1FA3" w:rsidP="00EC1FA3">
      <w:pPr>
        <w:pStyle w:val="a3"/>
        <w:rPr>
          <w:rFonts w:ascii="ＭＳ ゴシック" w:eastAsia="ＭＳ ゴシック" w:hAnsi="ＭＳ ゴシック" w:cs="ＭＳ ゴシック"/>
        </w:rPr>
      </w:pPr>
    </w:p>
    <w:p w14:paraId="71CC57A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【フィーナ】</w:t>
      </w:r>
    </w:p>
    <w:p w14:paraId="474AE10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&lt;jaT0232&gt;「達哉、頑張って」</w:t>
      </w:r>
    </w:p>
    <w:p w14:paraId="1EA6C6A5"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&lt;cnT0232&gt;「达哉，加油」</w:t>
      </w:r>
    </w:p>
    <w:p w14:paraId="7F1F7544" w14:textId="77777777" w:rsidR="00EC1FA3" w:rsidRPr="00EC1FA3" w:rsidRDefault="00EC1FA3" w:rsidP="00EC1FA3">
      <w:pPr>
        <w:pStyle w:val="a3"/>
        <w:rPr>
          <w:rFonts w:ascii="ＭＳ ゴシック" w:eastAsia="ＭＳ ゴシック" w:hAnsi="ＭＳ ゴシック" w:cs="ＭＳ ゴシック"/>
          <w:lang w:eastAsia="zh-CN"/>
        </w:rPr>
      </w:pPr>
    </w:p>
    <w:p w14:paraId="74E29CE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34AB073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&lt;jaT0233&gt;こうして、朝から難易度が高いミッションを請負うこととなった。</w:t>
      </w:r>
    </w:p>
    <w:p w14:paraId="20419298" w14:textId="7B186B09"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&lt;cnT0233&gt;就</w:t>
      </w:r>
      <w:r w:rsidRPr="00EC1FA3">
        <w:rPr>
          <w:rFonts w:ascii="Microsoft YaHei" w:eastAsia="Microsoft YaHei" w:hAnsi="Microsoft YaHei" w:cs="Microsoft YaHei" w:hint="eastAsia"/>
          <w:lang w:eastAsia="zh-CN"/>
        </w:rPr>
        <w:t>这样</w:t>
      </w:r>
      <w:r w:rsidRPr="00EC1FA3">
        <w:rPr>
          <w:rFonts w:ascii="ＭＳ ゴシック" w:eastAsia="ＭＳ ゴシック" w:hAnsi="ＭＳ ゴシック" w:cs="ＭＳ ゴシック" w:hint="eastAsia"/>
          <w:lang w:eastAsia="zh-CN"/>
        </w:rPr>
        <w:t>，</w:t>
      </w:r>
      <w:ins w:id="273" w:author="hhh0578" w:date="2020-04-16T20:11:00Z">
        <w:r w:rsidR="00550C7B">
          <w:rPr>
            <w:rFonts w:ascii="ＭＳ ゴシック" w:eastAsia="DengXian" w:hAnsi="ＭＳ ゴシック" w:cs="ＭＳ ゴシック" w:hint="eastAsia"/>
            <w:lang w:eastAsia="zh-CN"/>
          </w:rPr>
          <w:t>一大早</w:t>
        </w:r>
      </w:ins>
      <w:del w:id="274" w:author="hhh0578" w:date="2020-04-16T20:11:00Z">
        <w:r w:rsidRPr="00EC1FA3" w:rsidDel="00550C7B">
          <w:rPr>
            <w:rFonts w:ascii="ＭＳ ゴシック" w:eastAsia="ＭＳ ゴシック" w:hAnsi="ＭＳ ゴシック" w:cs="ＭＳ ゴシック" w:hint="eastAsia"/>
            <w:lang w:eastAsia="zh-CN"/>
          </w:rPr>
          <w:delText>上午</w:delText>
        </w:r>
      </w:del>
      <w:r w:rsidRPr="00EC1FA3">
        <w:rPr>
          <w:rFonts w:ascii="ＭＳ ゴシック" w:eastAsia="ＭＳ ゴシック" w:hAnsi="ＭＳ ゴシック" w:cs="ＭＳ ゴシック" w:hint="eastAsia"/>
          <w:lang w:eastAsia="zh-CN"/>
        </w:rPr>
        <w:t>就接到了高</w:t>
      </w:r>
      <w:r w:rsidRPr="00EC1FA3">
        <w:rPr>
          <w:rFonts w:ascii="Microsoft YaHei" w:eastAsia="Microsoft YaHei" w:hAnsi="Microsoft YaHei" w:cs="Microsoft YaHei" w:hint="eastAsia"/>
          <w:lang w:eastAsia="zh-CN"/>
        </w:rPr>
        <w:t>难</w:t>
      </w:r>
      <w:r w:rsidRPr="00EC1FA3">
        <w:rPr>
          <w:rFonts w:ascii="ＭＳ ゴシック" w:eastAsia="ＭＳ ゴシック" w:hAnsi="ＭＳ ゴシック" w:cs="ＭＳ ゴシック" w:hint="eastAsia"/>
          <w:lang w:eastAsia="zh-CN"/>
        </w:rPr>
        <w:t>度的任</w:t>
      </w:r>
      <w:r w:rsidRPr="00EC1FA3">
        <w:rPr>
          <w:rFonts w:ascii="Microsoft YaHei" w:eastAsia="Microsoft YaHei" w:hAnsi="Microsoft YaHei" w:cs="Microsoft YaHei" w:hint="eastAsia"/>
          <w:lang w:eastAsia="zh-CN"/>
        </w:rPr>
        <w:t>务</w:t>
      </w:r>
      <w:r w:rsidRPr="00EC1FA3">
        <w:rPr>
          <w:rFonts w:ascii="ＭＳ ゴシック" w:eastAsia="ＭＳ ゴシック" w:hAnsi="ＭＳ ゴシック" w:cs="ＭＳ ゴシック" w:hint="eastAsia"/>
          <w:lang w:eastAsia="zh-CN"/>
        </w:rPr>
        <w:t>。</w:t>
      </w:r>
    </w:p>
    <w:p w14:paraId="0EA1861F" w14:textId="77777777" w:rsidR="00EC1FA3" w:rsidRPr="00EC1FA3" w:rsidRDefault="00EC1FA3" w:rsidP="00EC1FA3">
      <w:pPr>
        <w:pStyle w:val="a3"/>
        <w:rPr>
          <w:rFonts w:ascii="ＭＳ ゴシック" w:eastAsia="ＭＳ ゴシック" w:hAnsi="ＭＳ ゴシック" w:cs="ＭＳ ゴシック"/>
          <w:lang w:eastAsia="zh-CN"/>
        </w:rPr>
      </w:pPr>
    </w:p>
    <w:p w14:paraId="65A30FE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3BA5028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&lt;jaT0234&gt;放課後になった。</w:t>
      </w:r>
    </w:p>
    <w:p w14:paraId="445FD6E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&lt;cnT0234&gt;放学了。</w:t>
      </w:r>
    </w:p>
    <w:p w14:paraId="2BC53E08" w14:textId="77777777" w:rsidR="00EC1FA3" w:rsidRPr="00EC1FA3" w:rsidRDefault="00EC1FA3" w:rsidP="00EC1FA3">
      <w:pPr>
        <w:pStyle w:val="a3"/>
        <w:rPr>
          <w:rFonts w:ascii="ＭＳ ゴシック" w:eastAsia="ＭＳ ゴシック" w:hAnsi="ＭＳ ゴシック" w:cs="ＭＳ ゴシック"/>
        </w:rPr>
      </w:pPr>
    </w:p>
    <w:p w14:paraId="48E97D0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406DE09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&lt;jaT0235&gt;ホームルームが終わると、なぜか俺の周りに人だかりができる。</w:t>
      </w:r>
    </w:p>
    <w:p w14:paraId="524CD38C"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&lt;cnT0235&gt;班会</w:t>
      </w:r>
      <w:r w:rsidRPr="00EC1FA3">
        <w:rPr>
          <w:rFonts w:ascii="Microsoft YaHei" w:eastAsia="Microsoft YaHei" w:hAnsi="Microsoft YaHei" w:cs="Microsoft YaHei" w:hint="eastAsia"/>
          <w:lang w:eastAsia="zh-CN"/>
        </w:rPr>
        <w:t>结</w:t>
      </w:r>
      <w:r w:rsidRPr="00EC1FA3">
        <w:rPr>
          <w:rFonts w:ascii="ＭＳ ゴシック" w:eastAsia="ＭＳ ゴシック" w:hAnsi="ＭＳ ゴシック" w:cs="ＭＳ ゴシック" w:hint="eastAsia"/>
          <w:lang w:eastAsia="zh-CN"/>
        </w:rPr>
        <w:t>束后，我周</w:t>
      </w:r>
      <w:r w:rsidRPr="00EC1FA3">
        <w:rPr>
          <w:rFonts w:ascii="Microsoft YaHei" w:eastAsia="Microsoft YaHei" w:hAnsi="Microsoft YaHei" w:cs="Microsoft YaHei" w:hint="eastAsia"/>
          <w:lang w:eastAsia="zh-CN"/>
        </w:rPr>
        <w:t>围</w:t>
      </w:r>
      <w:r w:rsidRPr="00EC1FA3">
        <w:rPr>
          <w:rFonts w:ascii="ＭＳ ゴシック" w:eastAsia="ＭＳ ゴシック" w:hAnsi="ＭＳ ゴシック" w:cs="ＭＳ ゴシック" w:hint="eastAsia"/>
          <w:lang w:eastAsia="zh-CN"/>
        </w:rPr>
        <w:t>蜜汁</w:t>
      </w:r>
      <w:r w:rsidRPr="00EC1FA3">
        <w:rPr>
          <w:rFonts w:ascii="Microsoft YaHei" w:eastAsia="Microsoft YaHei" w:hAnsi="Microsoft YaHei" w:cs="Microsoft YaHei" w:hint="eastAsia"/>
          <w:lang w:eastAsia="zh-CN"/>
        </w:rPr>
        <w:t>门</w:t>
      </w:r>
      <w:r w:rsidRPr="00EC1FA3">
        <w:rPr>
          <w:rFonts w:ascii="ＭＳ ゴシック" w:eastAsia="ＭＳ ゴシック" w:hAnsi="ＭＳ ゴシック" w:cs="ＭＳ ゴシック" w:hint="eastAsia"/>
          <w:lang w:eastAsia="zh-CN"/>
        </w:rPr>
        <w:t>庭若市。</w:t>
      </w:r>
    </w:p>
    <w:p w14:paraId="685C7687" w14:textId="77777777" w:rsidR="00EC1FA3" w:rsidRPr="00EC1FA3" w:rsidRDefault="00EC1FA3" w:rsidP="00EC1FA3">
      <w:pPr>
        <w:pStyle w:val="a3"/>
        <w:rPr>
          <w:rFonts w:ascii="ＭＳ ゴシック" w:eastAsia="ＭＳ ゴシック" w:hAnsi="ＭＳ ゴシック" w:cs="ＭＳ ゴシック"/>
          <w:lang w:eastAsia="zh-CN"/>
        </w:rPr>
      </w:pPr>
    </w:p>
    <w:p w14:paraId="3E3BFCA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【男子学生Ａ】</w:t>
      </w:r>
    </w:p>
    <w:p w14:paraId="1E5748F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&lt;jaT0236&gt;「朝霧、頼んだぞっ」</w:t>
      </w:r>
    </w:p>
    <w:p w14:paraId="1596E01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&lt;cnT0236&gt;「朝</w:t>
      </w:r>
      <w:r w:rsidRPr="00EC1FA3">
        <w:rPr>
          <w:rFonts w:ascii="Microsoft YaHei" w:eastAsia="Microsoft YaHei" w:hAnsi="Microsoft YaHei" w:cs="Microsoft YaHei" w:hint="eastAsia"/>
        </w:rPr>
        <w:t>雾</w:t>
      </w:r>
      <w:r w:rsidRPr="00EC1FA3">
        <w:rPr>
          <w:rFonts w:ascii="ＭＳ ゴシック" w:eastAsia="ＭＳ ゴシック" w:hAnsi="ＭＳ ゴシック" w:cs="ＭＳ ゴシック" w:hint="eastAsia"/>
        </w:rPr>
        <w:t>，拜托了」</w:t>
      </w:r>
    </w:p>
    <w:p w14:paraId="5820445F" w14:textId="77777777" w:rsidR="00EC1FA3" w:rsidRPr="00EC1FA3" w:rsidRDefault="00EC1FA3" w:rsidP="00EC1FA3">
      <w:pPr>
        <w:pStyle w:val="a3"/>
        <w:rPr>
          <w:rFonts w:ascii="ＭＳ ゴシック" w:eastAsia="ＭＳ ゴシック" w:hAnsi="ＭＳ ゴシック" w:cs="ＭＳ ゴシック"/>
        </w:rPr>
      </w:pPr>
    </w:p>
    <w:p w14:paraId="68EBE52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【女子学生Ａ】</w:t>
      </w:r>
    </w:p>
    <w:p w14:paraId="3CC3C21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&lt;jaT0237&gt;「期待してるからね～」</w:t>
      </w:r>
    </w:p>
    <w:p w14:paraId="3CF8F465" w14:textId="31D2B766"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&lt;cnT0237&gt;「我</w:t>
      </w:r>
      <w:ins w:id="275" w:author="hhh0578" w:date="2020-04-16T20:11:00Z">
        <w:r w:rsidR="002F1A2F">
          <w:rPr>
            <w:rFonts w:ascii="DengXian" w:eastAsia="DengXian" w:hAnsi="DengXian" w:cs="ＭＳ ゴシック" w:hint="eastAsia"/>
            <w:lang w:eastAsia="zh-CN"/>
          </w:rPr>
          <w:t>看好你哦</w:t>
        </w:r>
      </w:ins>
      <w:del w:id="276" w:author="hhh0578" w:date="2020-04-16T20:11:00Z">
        <w:r w:rsidRPr="00EC1FA3" w:rsidDel="002F1A2F">
          <w:rPr>
            <w:rFonts w:ascii="ＭＳ ゴシック" w:eastAsia="ＭＳ ゴシック" w:hAnsi="ＭＳ ゴシック" w:cs="ＭＳ ゴシック"/>
          </w:rPr>
          <w:delText>很期待哦</w:delText>
        </w:r>
      </w:del>
      <w:r w:rsidRPr="00EC1FA3">
        <w:rPr>
          <w:rFonts w:ascii="ＭＳ ゴシック" w:eastAsia="ＭＳ ゴシック" w:hAnsi="ＭＳ ゴシック" w:cs="ＭＳ ゴシック"/>
        </w:rPr>
        <w:t>～」</w:t>
      </w:r>
    </w:p>
    <w:p w14:paraId="35C4A7F3" w14:textId="77777777" w:rsidR="00EC1FA3" w:rsidRPr="00EC1FA3" w:rsidRDefault="00EC1FA3" w:rsidP="00EC1FA3">
      <w:pPr>
        <w:pStyle w:val="a3"/>
        <w:rPr>
          <w:rFonts w:ascii="ＭＳ ゴシック" w:eastAsia="ＭＳ ゴシック" w:hAnsi="ＭＳ ゴシック" w:cs="ＭＳ ゴシック"/>
        </w:rPr>
      </w:pPr>
    </w:p>
    <w:p w14:paraId="546BE64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【男子学生Ｂ】</w:t>
      </w:r>
    </w:p>
    <w:p w14:paraId="4A6DF2D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&lt;jaT0238&gt;「俺さ、居住区に行ってみたかったんだ」</w:t>
      </w:r>
    </w:p>
    <w:p w14:paraId="7709A254"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&lt;cnT0238&gt;「俺我也想去居住区看看呢」</w:t>
      </w:r>
    </w:p>
    <w:p w14:paraId="47A55F42" w14:textId="77777777" w:rsidR="00EC1FA3" w:rsidRPr="00EC1FA3" w:rsidRDefault="00EC1FA3" w:rsidP="00EC1FA3">
      <w:pPr>
        <w:pStyle w:val="a3"/>
        <w:rPr>
          <w:rFonts w:ascii="ＭＳ ゴシック" w:eastAsia="ＭＳ ゴシック" w:hAnsi="ＭＳ ゴシック" w:cs="ＭＳ ゴシック"/>
          <w:lang w:eastAsia="zh-CN"/>
        </w:rPr>
      </w:pPr>
    </w:p>
    <w:p w14:paraId="2E4452C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【女子学生Ｂ】</w:t>
      </w:r>
    </w:p>
    <w:p w14:paraId="0E29449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&lt;jaT0239&gt;「何着てったらいいかな、私服でいいの？」</w:t>
      </w:r>
    </w:p>
    <w:p w14:paraId="603803BB" w14:textId="6C0E9556"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&lt;cnT0239&gt;「</w:t>
      </w:r>
      <w:del w:id="277" w:author="hhh0578" w:date="2020-04-16T20:11:00Z">
        <w:r w:rsidRPr="00EC1FA3" w:rsidDel="00C7070A">
          <w:rPr>
            <w:rFonts w:ascii="ＭＳ ゴシック" w:eastAsia="ＭＳ ゴシック" w:hAnsi="ＭＳ ゴシック" w:cs="ＭＳ ゴシック"/>
          </w:rPr>
          <w:delText>如果能去就好了，穿</w:delText>
        </w:r>
      </w:del>
      <w:ins w:id="278" w:author="hhh0578" w:date="2020-04-16T20:11:00Z">
        <w:r w:rsidR="00C7070A">
          <w:rPr>
            <w:rFonts w:ascii="DengXian" w:eastAsia="DengXian" w:hAnsi="DengXian" w:cs="ＭＳ ゴシック" w:hint="eastAsia"/>
            <w:lang w:eastAsia="zh-CN"/>
          </w:rPr>
          <w:t>穿什么好，</w:t>
        </w:r>
      </w:ins>
      <w:r w:rsidRPr="00EC1FA3">
        <w:rPr>
          <w:rFonts w:ascii="ＭＳ ゴシック" w:eastAsia="ＭＳ ゴシック" w:hAnsi="ＭＳ ゴシック" w:cs="ＭＳ ゴシック"/>
        </w:rPr>
        <w:t>平常的衣服可以么？」</w:t>
      </w:r>
    </w:p>
    <w:p w14:paraId="5FF3F858" w14:textId="77777777" w:rsidR="00EC1FA3" w:rsidRPr="00EC1FA3" w:rsidRDefault="00EC1FA3" w:rsidP="00EC1FA3">
      <w:pPr>
        <w:pStyle w:val="a3"/>
        <w:rPr>
          <w:rFonts w:ascii="ＭＳ ゴシック" w:eastAsia="ＭＳ ゴシック" w:hAnsi="ＭＳ ゴシック" w:cs="ＭＳ ゴシック"/>
        </w:rPr>
      </w:pPr>
    </w:p>
    <w:p w14:paraId="2D8B38E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lastRenderedPageBreak/>
        <w:t>//TEXT 【達哉】</w:t>
      </w:r>
    </w:p>
    <w:p w14:paraId="51122C0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&lt;jaT0240&gt;「……」</w:t>
      </w:r>
    </w:p>
    <w:p w14:paraId="413051B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&lt;cnT0240&gt;「……」</w:t>
      </w:r>
    </w:p>
    <w:p w14:paraId="75BC1B18" w14:textId="77777777" w:rsidR="00EC1FA3" w:rsidRPr="00EC1FA3" w:rsidRDefault="00EC1FA3" w:rsidP="00EC1FA3">
      <w:pPr>
        <w:pStyle w:val="a3"/>
        <w:rPr>
          <w:rFonts w:ascii="ＭＳ ゴシック" w:eastAsia="ＭＳ ゴシック" w:hAnsi="ＭＳ ゴシック" w:cs="ＭＳ ゴシック"/>
        </w:rPr>
      </w:pPr>
    </w:p>
    <w:p w14:paraId="4C684F5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58B8C4E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&lt;jaT0241&gt;話が大きくなってるんですが……。</w:t>
      </w:r>
    </w:p>
    <w:p w14:paraId="436694E7"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&lt;cnT0241&gt;</w:t>
      </w:r>
      <w:r w:rsidRPr="00EC1FA3">
        <w:rPr>
          <w:rFonts w:ascii="Microsoft YaHei" w:eastAsia="Microsoft YaHei" w:hAnsi="Microsoft YaHei" w:cs="Microsoft YaHei" w:hint="eastAsia"/>
          <w:lang w:eastAsia="zh-CN"/>
        </w:rPr>
        <w:t>这</w:t>
      </w:r>
      <w:r w:rsidRPr="00EC1FA3">
        <w:rPr>
          <w:rFonts w:ascii="ＭＳ ゴシック" w:eastAsia="ＭＳ ゴシック" w:hAnsi="ＭＳ ゴシック" w:cs="ＭＳ ゴシック" w:hint="eastAsia"/>
          <w:lang w:eastAsia="zh-CN"/>
        </w:rPr>
        <w:t>事越</w:t>
      </w:r>
      <w:r w:rsidRPr="00EC1FA3">
        <w:rPr>
          <w:rFonts w:ascii="Microsoft YaHei" w:eastAsia="Microsoft YaHei" w:hAnsi="Microsoft YaHei" w:cs="Microsoft YaHei" w:hint="eastAsia"/>
          <w:lang w:eastAsia="zh-CN"/>
        </w:rPr>
        <w:t>说</w:t>
      </w:r>
      <w:r w:rsidRPr="00EC1FA3">
        <w:rPr>
          <w:rFonts w:ascii="ＭＳ ゴシック" w:eastAsia="ＭＳ ゴシック" w:hAnsi="ＭＳ ゴシック" w:cs="ＭＳ ゴシック" w:hint="eastAsia"/>
          <w:lang w:eastAsia="zh-CN"/>
        </w:rPr>
        <w:t>越大</w:t>
      </w:r>
      <w:r w:rsidRPr="00EC1FA3">
        <w:rPr>
          <w:rFonts w:ascii="ＭＳ ゴシック" w:eastAsia="ＭＳ ゴシック" w:hAnsi="ＭＳ ゴシック" w:cs="ＭＳ ゴシック"/>
          <w:lang w:eastAsia="zh-CN"/>
        </w:rPr>
        <w:t>……。</w:t>
      </w:r>
    </w:p>
    <w:p w14:paraId="516B4A98" w14:textId="77777777" w:rsidR="00EC1FA3" w:rsidRPr="00EC1FA3" w:rsidRDefault="00EC1FA3" w:rsidP="00EC1FA3">
      <w:pPr>
        <w:pStyle w:val="a3"/>
        <w:rPr>
          <w:rFonts w:ascii="ＭＳ ゴシック" w:eastAsia="ＭＳ ゴシック" w:hAnsi="ＭＳ ゴシック" w:cs="ＭＳ ゴシック"/>
          <w:lang w:eastAsia="zh-CN"/>
        </w:rPr>
      </w:pPr>
    </w:p>
    <w:p w14:paraId="1C19798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1858988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&lt;jaT0242&gt;「遠山、どうなってんだ？」</w:t>
      </w:r>
    </w:p>
    <w:p w14:paraId="19E0FE8A"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&lt;cnT0242&gt;「</w:t>
      </w:r>
      <w:r w:rsidRPr="00EC1FA3">
        <w:rPr>
          <w:rFonts w:ascii="Microsoft YaHei" w:eastAsia="Microsoft YaHei" w:hAnsi="Microsoft YaHei" w:cs="Microsoft YaHei" w:hint="eastAsia"/>
          <w:lang w:eastAsia="zh-CN"/>
        </w:rPr>
        <w:t>远</w:t>
      </w:r>
      <w:r w:rsidRPr="00EC1FA3">
        <w:rPr>
          <w:rFonts w:ascii="ＭＳ ゴシック" w:eastAsia="ＭＳ ゴシック" w:hAnsi="ＭＳ ゴシック" w:cs="ＭＳ ゴシック" w:hint="eastAsia"/>
          <w:lang w:eastAsia="zh-CN"/>
        </w:rPr>
        <w:t>山，解</w:t>
      </w:r>
      <w:r w:rsidRPr="00EC1FA3">
        <w:rPr>
          <w:rFonts w:ascii="Microsoft YaHei" w:eastAsia="Microsoft YaHei" w:hAnsi="Microsoft YaHei" w:cs="Microsoft YaHei" w:hint="eastAsia"/>
          <w:lang w:eastAsia="zh-CN"/>
        </w:rPr>
        <w:t>释</w:t>
      </w:r>
      <w:r w:rsidRPr="00EC1FA3">
        <w:rPr>
          <w:rFonts w:ascii="ＭＳ ゴシック" w:eastAsia="ＭＳ ゴシック" w:hAnsi="ＭＳ ゴシック" w:cs="ＭＳ ゴシック" w:hint="eastAsia"/>
          <w:lang w:eastAsia="zh-CN"/>
        </w:rPr>
        <w:t>清楚？」</w:t>
      </w:r>
    </w:p>
    <w:p w14:paraId="6791B924" w14:textId="77777777" w:rsidR="00EC1FA3" w:rsidRPr="00EC1FA3" w:rsidRDefault="00EC1FA3" w:rsidP="00EC1FA3">
      <w:pPr>
        <w:pStyle w:val="a3"/>
        <w:rPr>
          <w:rFonts w:ascii="ＭＳ ゴシック" w:eastAsia="ＭＳ ゴシック" w:hAnsi="ＭＳ ゴシック" w:cs="ＭＳ ゴシック"/>
          <w:lang w:eastAsia="zh-CN"/>
        </w:rPr>
      </w:pPr>
    </w:p>
    <w:p w14:paraId="5C787F1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【翠】</w:t>
      </w:r>
    </w:p>
    <w:p w14:paraId="15B01CC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&lt;jaT0243&gt;「あー、いや、ちょっと話をしたらさ、みんなも行きたいって……」</w:t>
      </w:r>
    </w:p>
    <w:p w14:paraId="204CB119"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&lt;cnT0243&gt;「哈哈哈……稍微</w:t>
      </w:r>
      <w:r w:rsidRPr="00EC1FA3">
        <w:rPr>
          <w:rFonts w:ascii="Microsoft YaHei" w:eastAsia="Microsoft YaHei" w:hAnsi="Microsoft YaHei" w:cs="Microsoft YaHei" w:hint="eastAsia"/>
          <w:lang w:eastAsia="zh-CN"/>
        </w:rPr>
        <w:t>给别</w:t>
      </w:r>
      <w:r w:rsidRPr="00EC1FA3">
        <w:rPr>
          <w:rFonts w:ascii="ＭＳ ゴシック" w:eastAsia="ＭＳ ゴシック" w:hAnsi="ＭＳ ゴシック" w:cs="ＭＳ ゴシック" w:hint="eastAsia"/>
          <w:lang w:eastAsia="zh-CN"/>
        </w:rPr>
        <w:t>人</w:t>
      </w:r>
      <w:r w:rsidRPr="00EC1FA3">
        <w:rPr>
          <w:rFonts w:ascii="Microsoft YaHei" w:eastAsia="Microsoft YaHei" w:hAnsi="Microsoft YaHei" w:cs="Microsoft YaHei" w:hint="eastAsia"/>
          <w:lang w:eastAsia="zh-CN"/>
        </w:rPr>
        <w:t>说</w:t>
      </w:r>
      <w:r w:rsidRPr="00EC1FA3">
        <w:rPr>
          <w:rFonts w:ascii="ＭＳ ゴシック" w:eastAsia="ＭＳ ゴシック" w:hAnsi="ＭＳ ゴシック" w:cs="ＭＳ ゴシック" w:hint="eastAsia"/>
          <w:lang w:eastAsia="zh-CN"/>
        </w:rPr>
        <w:t>了一下，大家都</w:t>
      </w:r>
      <w:r w:rsidRPr="00EC1FA3">
        <w:rPr>
          <w:rFonts w:ascii="Microsoft YaHei" w:eastAsia="Microsoft YaHei" w:hAnsi="Microsoft YaHei" w:cs="Microsoft YaHei" w:hint="eastAsia"/>
          <w:lang w:eastAsia="zh-CN"/>
        </w:rPr>
        <w:t>说</w:t>
      </w:r>
      <w:r w:rsidRPr="00EC1FA3">
        <w:rPr>
          <w:rFonts w:ascii="ＭＳ ゴシック" w:eastAsia="ＭＳ ゴシック" w:hAnsi="ＭＳ ゴシック" w:cs="ＭＳ ゴシック" w:hint="eastAsia"/>
          <w:lang w:eastAsia="zh-CN"/>
        </w:rPr>
        <w:t>想去</w:t>
      </w:r>
      <w:r w:rsidRPr="00EC1FA3">
        <w:rPr>
          <w:rFonts w:ascii="ＭＳ ゴシック" w:eastAsia="ＭＳ ゴシック" w:hAnsi="ＭＳ ゴシック" w:cs="ＭＳ ゴシック"/>
          <w:lang w:eastAsia="zh-CN"/>
        </w:rPr>
        <w:t>……」</w:t>
      </w:r>
    </w:p>
    <w:p w14:paraId="3932C567" w14:textId="77777777" w:rsidR="00EC1FA3" w:rsidRPr="00EC1FA3" w:rsidRDefault="00EC1FA3" w:rsidP="00EC1FA3">
      <w:pPr>
        <w:pStyle w:val="a3"/>
        <w:rPr>
          <w:rFonts w:ascii="ＭＳ ゴシック" w:eastAsia="ＭＳ ゴシック" w:hAnsi="ＭＳ ゴシック" w:cs="ＭＳ ゴシック"/>
          <w:lang w:eastAsia="zh-CN"/>
        </w:rPr>
      </w:pPr>
    </w:p>
    <w:p w14:paraId="6BCBD88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063ECAA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&lt;jaT0244&gt;「……」</w:t>
      </w:r>
    </w:p>
    <w:p w14:paraId="31F0214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&lt;cnT0244&gt;「……」</w:t>
      </w:r>
    </w:p>
    <w:p w14:paraId="6439BA18" w14:textId="77777777" w:rsidR="00EC1FA3" w:rsidRPr="00EC1FA3" w:rsidRDefault="00EC1FA3" w:rsidP="00EC1FA3">
      <w:pPr>
        <w:pStyle w:val="a3"/>
        <w:rPr>
          <w:rFonts w:ascii="ＭＳ ゴシック" w:eastAsia="ＭＳ ゴシック" w:hAnsi="ＭＳ ゴシック" w:cs="ＭＳ ゴシック"/>
        </w:rPr>
      </w:pPr>
    </w:p>
    <w:p w14:paraId="15A51CF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【翠】</w:t>
      </w:r>
    </w:p>
    <w:p w14:paraId="7A55C97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&lt;jaT0245&gt;「３人も１０人も一緒、一緒」</w:t>
      </w:r>
    </w:p>
    <w:p w14:paraId="481E8C82"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&lt;cnT0245&gt;「</w:t>
      </w:r>
      <w:r w:rsidRPr="00EC1FA3">
        <w:rPr>
          <w:rFonts w:ascii="Microsoft YaHei" w:eastAsia="Microsoft YaHei" w:hAnsi="Microsoft YaHei" w:cs="Microsoft YaHei" w:hint="eastAsia"/>
          <w:lang w:eastAsia="zh-CN"/>
        </w:rPr>
        <w:t>带</w:t>
      </w:r>
      <w:r w:rsidRPr="00EC1FA3">
        <w:rPr>
          <w:rFonts w:ascii="ＭＳ ゴシック" w:eastAsia="ＭＳ ゴシック" w:hAnsi="ＭＳ ゴシック" w:cs="ＭＳ ゴシック" w:hint="eastAsia"/>
          <w:lang w:eastAsia="zh-CN"/>
        </w:rPr>
        <w:t>三个人</w:t>
      </w:r>
      <w:r w:rsidRPr="00EC1FA3">
        <w:rPr>
          <w:rFonts w:ascii="Microsoft YaHei" w:eastAsia="Microsoft YaHei" w:hAnsi="Microsoft YaHei" w:cs="Microsoft YaHei" w:hint="eastAsia"/>
          <w:lang w:eastAsia="zh-CN"/>
        </w:rPr>
        <w:t>还</w:t>
      </w:r>
      <w:r w:rsidRPr="00EC1FA3">
        <w:rPr>
          <w:rFonts w:ascii="ＭＳ ゴシック" w:eastAsia="ＭＳ ゴシック" w:hAnsi="ＭＳ ゴシック" w:cs="ＭＳ ゴシック" w:hint="eastAsia"/>
          <w:lang w:eastAsia="zh-CN"/>
        </w:rPr>
        <w:t>是十个人都一</w:t>
      </w:r>
      <w:r w:rsidRPr="00EC1FA3">
        <w:rPr>
          <w:rFonts w:ascii="Microsoft YaHei" w:eastAsia="Microsoft YaHei" w:hAnsi="Microsoft YaHei" w:cs="Microsoft YaHei" w:hint="eastAsia"/>
          <w:lang w:eastAsia="zh-CN"/>
        </w:rPr>
        <w:t>样</w:t>
      </w:r>
      <w:r w:rsidRPr="00EC1FA3">
        <w:rPr>
          <w:rFonts w:ascii="ＭＳ ゴシック" w:eastAsia="ＭＳ ゴシック" w:hAnsi="ＭＳ ゴシック" w:cs="ＭＳ ゴシック" w:hint="eastAsia"/>
          <w:lang w:eastAsia="zh-CN"/>
        </w:rPr>
        <w:t>啦，一</w:t>
      </w:r>
      <w:r w:rsidRPr="00EC1FA3">
        <w:rPr>
          <w:rFonts w:ascii="Microsoft YaHei" w:eastAsia="Microsoft YaHei" w:hAnsi="Microsoft YaHei" w:cs="Microsoft YaHei" w:hint="eastAsia"/>
          <w:lang w:eastAsia="zh-CN"/>
        </w:rPr>
        <w:t>样</w:t>
      </w:r>
      <w:r w:rsidRPr="00EC1FA3">
        <w:rPr>
          <w:rFonts w:ascii="ＭＳ ゴシック" w:eastAsia="ＭＳ ゴシック" w:hAnsi="ＭＳ ゴシック" w:cs="ＭＳ ゴシック" w:hint="eastAsia"/>
          <w:lang w:eastAsia="zh-CN"/>
        </w:rPr>
        <w:t>一</w:t>
      </w:r>
      <w:r w:rsidRPr="00EC1FA3">
        <w:rPr>
          <w:rFonts w:ascii="Microsoft YaHei" w:eastAsia="Microsoft YaHei" w:hAnsi="Microsoft YaHei" w:cs="Microsoft YaHei" w:hint="eastAsia"/>
          <w:lang w:eastAsia="zh-CN"/>
        </w:rPr>
        <w:t>样</w:t>
      </w:r>
      <w:r w:rsidRPr="00EC1FA3">
        <w:rPr>
          <w:rFonts w:ascii="ＭＳ ゴシック" w:eastAsia="ＭＳ ゴシック" w:hAnsi="ＭＳ ゴシック" w:cs="ＭＳ ゴシック" w:hint="eastAsia"/>
          <w:lang w:eastAsia="zh-CN"/>
        </w:rPr>
        <w:t>」</w:t>
      </w:r>
    </w:p>
    <w:p w14:paraId="57012C92" w14:textId="77777777" w:rsidR="00EC1FA3" w:rsidRPr="00EC1FA3" w:rsidRDefault="00EC1FA3" w:rsidP="00EC1FA3">
      <w:pPr>
        <w:pStyle w:val="a3"/>
        <w:rPr>
          <w:rFonts w:ascii="ＭＳ ゴシック" w:eastAsia="ＭＳ ゴシック" w:hAnsi="ＭＳ ゴシック" w:cs="ＭＳ ゴシック"/>
          <w:lang w:eastAsia="zh-CN"/>
        </w:rPr>
      </w:pPr>
    </w:p>
    <w:p w14:paraId="6317B29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【翠】</w:t>
      </w:r>
    </w:p>
    <w:p w14:paraId="1F2BCEC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&lt;jaT0246&gt;「ここで話をまとめてくれたら、もう男上がりまくりだよ」</w:t>
      </w:r>
    </w:p>
    <w:p w14:paraId="6EA8ACC3" w14:textId="6C76840E"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&lt;cnT0246&gt;「把</w:t>
      </w:r>
      <w:r w:rsidRPr="00EC1FA3">
        <w:rPr>
          <w:rFonts w:ascii="Microsoft YaHei" w:eastAsia="Microsoft YaHei" w:hAnsi="Microsoft YaHei" w:cs="Microsoft YaHei" w:hint="eastAsia"/>
          <w:lang w:eastAsia="zh-CN"/>
        </w:rPr>
        <w:t>这</w:t>
      </w:r>
      <w:r w:rsidRPr="00EC1FA3">
        <w:rPr>
          <w:rFonts w:ascii="ＭＳ ゴシック" w:eastAsia="ＭＳ ゴシック" w:hAnsi="ＭＳ ゴシック" w:cs="ＭＳ ゴシック" w:hint="eastAsia"/>
          <w:lang w:eastAsia="zh-CN"/>
        </w:rPr>
        <w:t>些全都接下来的</w:t>
      </w:r>
      <w:r w:rsidRPr="00EC1FA3">
        <w:rPr>
          <w:rFonts w:ascii="Microsoft YaHei" w:eastAsia="Microsoft YaHei" w:hAnsi="Microsoft YaHei" w:cs="Microsoft YaHei" w:hint="eastAsia"/>
          <w:lang w:eastAsia="zh-CN"/>
        </w:rPr>
        <w:t>话</w:t>
      </w:r>
      <w:r w:rsidRPr="00EC1FA3">
        <w:rPr>
          <w:rFonts w:ascii="ＭＳ ゴシック" w:eastAsia="ＭＳ ゴシック" w:hAnsi="ＭＳ ゴシック" w:cs="ＭＳ ゴシック" w:hint="eastAsia"/>
          <w:lang w:eastAsia="zh-CN"/>
        </w:rPr>
        <w:t>，</w:t>
      </w:r>
      <w:del w:id="279" w:author="hhh0578" w:date="2020-04-16T20:12:00Z">
        <w:r w:rsidRPr="00EC1FA3" w:rsidDel="00955CA5">
          <w:rPr>
            <w:rFonts w:ascii="ＭＳ ゴシック" w:eastAsia="ＭＳ ゴシック" w:hAnsi="ＭＳ ゴシック" w:cs="ＭＳ ゴシック" w:hint="eastAsia"/>
            <w:lang w:eastAsia="zh-CN"/>
          </w:rPr>
          <w:delText>男性</w:delText>
        </w:r>
      </w:del>
      <w:ins w:id="280" w:author="hhh0578" w:date="2020-04-16T20:12:00Z">
        <w:r w:rsidR="00955CA5">
          <w:rPr>
            <w:rFonts w:ascii="DengXian" w:eastAsia="DengXian" w:hAnsi="DengXian" w:cs="ＭＳ ゴシック" w:hint="eastAsia"/>
            <w:lang w:eastAsia="zh-CN"/>
          </w:rPr>
          <w:t>身为男人的</w:t>
        </w:r>
        <w:r w:rsidR="00B57404">
          <w:rPr>
            <w:rFonts w:ascii="ＭＳ ゴシック" w:eastAsia="DengXian" w:hAnsi="ＭＳ ゴシック" w:cs="ＭＳ ゴシック" w:hint="eastAsia"/>
            <w:lang w:eastAsia="zh-CN"/>
          </w:rPr>
          <w:t>股价涨停好吧</w:t>
        </w:r>
      </w:ins>
      <w:del w:id="281" w:author="hhh0578" w:date="2020-04-16T20:12:00Z">
        <w:r w:rsidRPr="00EC1FA3" w:rsidDel="00B57404">
          <w:rPr>
            <w:rFonts w:ascii="ＭＳ ゴシック" w:eastAsia="ＭＳ ゴシック" w:hAnsi="ＭＳ ゴシック" w:cs="ＭＳ ゴシック" w:hint="eastAsia"/>
            <w:lang w:eastAsia="zh-CN"/>
          </w:rPr>
          <w:delText>魅力真是大</w:delText>
        </w:r>
        <w:r w:rsidRPr="00EC1FA3" w:rsidDel="00B57404">
          <w:rPr>
            <w:rFonts w:ascii="Microsoft YaHei" w:eastAsia="Microsoft YaHei" w:hAnsi="Microsoft YaHei" w:cs="Microsoft YaHei" w:hint="eastAsia"/>
            <w:lang w:eastAsia="zh-CN"/>
          </w:rPr>
          <w:delText>飙</w:delText>
        </w:r>
        <w:r w:rsidRPr="00EC1FA3" w:rsidDel="00B57404">
          <w:rPr>
            <w:rFonts w:ascii="ＭＳ ゴシック" w:eastAsia="ＭＳ ゴシック" w:hAnsi="ＭＳ ゴシック" w:cs="ＭＳ ゴシック" w:hint="eastAsia"/>
            <w:lang w:eastAsia="zh-CN"/>
          </w:rPr>
          <w:delText>升啊</w:delText>
        </w:r>
      </w:del>
      <w:r w:rsidRPr="00EC1FA3">
        <w:rPr>
          <w:rFonts w:ascii="ＭＳ ゴシック" w:eastAsia="ＭＳ ゴシック" w:hAnsi="ＭＳ ゴシック" w:cs="ＭＳ ゴシック" w:hint="eastAsia"/>
          <w:lang w:eastAsia="zh-CN"/>
        </w:rPr>
        <w:t>」</w:t>
      </w:r>
    </w:p>
    <w:p w14:paraId="57F8BA70" w14:textId="77777777" w:rsidR="00EC1FA3" w:rsidRPr="00EC1FA3" w:rsidRDefault="00EC1FA3" w:rsidP="00EC1FA3">
      <w:pPr>
        <w:pStyle w:val="a3"/>
        <w:rPr>
          <w:rFonts w:ascii="ＭＳ ゴシック" w:eastAsia="ＭＳ ゴシック" w:hAnsi="ＭＳ ゴシック" w:cs="ＭＳ ゴシック"/>
          <w:lang w:eastAsia="zh-CN"/>
        </w:rPr>
      </w:pPr>
    </w:p>
    <w:p w14:paraId="7C152F6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【翠】</w:t>
      </w:r>
    </w:p>
    <w:p w14:paraId="53C9798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&lt;jaT0247&gt;「ビッグチャンス！」</w:t>
      </w:r>
    </w:p>
    <w:p w14:paraId="7347557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&lt;cnT0247&gt;「重大商机！！」</w:t>
      </w:r>
    </w:p>
    <w:p w14:paraId="12A62C31" w14:textId="77777777" w:rsidR="00EC1FA3" w:rsidRPr="00EC1FA3" w:rsidRDefault="00EC1FA3" w:rsidP="00EC1FA3">
      <w:pPr>
        <w:pStyle w:val="a3"/>
        <w:rPr>
          <w:rFonts w:ascii="ＭＳ ゴシック" w:eastAsia="ＭＳ ゴシック" w:hAnsi="ＭＳ ゴシック" w:cs="ＭＳ ゴシック"/>
        </w:rPr>
      </w:pPr>
    </w:p>
    <w:p w14:paraId="0BFA20C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15C7547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&lt;jaT0248&gt;「……失敗したら？」</w:t>
      </w:r>
    </w:p>
    <w:p w14:paraId="1B01517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&lt;cnT0248&gt;「……如果失</w:t>
      </w:r>
      <w:r w:rsidRPr="00EC1FA3">
        <w:rPr>
          <w:rFonts w:ascii="Microsoft YaHei" w:eastAsia="Microsoft YaHei" w:hAnsi="Microsoft YaHei" w:cs="Microsoft YaHei" w:hint="eastAsia"/>
        </w:rPr>
        <w:t>败</w:t>
      </w:r>
      <w:r w:rsidRPr="00EC1FA3">
        <w:rPr>
          <w:rFonts w:ascii="ＭＳ ゴシック" w:eastAsia="ＭＳ ゴシック" w:hAnsi="ＭＳ ゴシック" w:cs="ＭＳ ゴシック" w:hint="eastAsia"/>
        </w:rPr>
        <w:t>了？」</w:t>
      </w:r>
    </w:p>
    <w:p w14:paraId="1C9E5CEE" w14:textId="77777777" w:rsidR="00EC1FA3" w:rsidRPr="00EC1FA3" w:rsidRDefault="00EC1FA3" w:rsidP="00EC1FA3">
      <w:pPr>
        <w:pStyle w:val="a3"/>
        <w:rPr>
          <w:rFonts w:ascii="ＭＳ ゴシック" w:eastAsia="ＭＳ ゴシック" w:hAnsi="ＭＳ ゴシック" w:cs="ＭＳ ゴシック"/>
        </w:rPr>
      </w:pPr>
    </w:p>
    <w:p w14:paraId="025FDA2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【翠】</w:t>
      </w:r>
    </w:p>
    <w:p w14:paraId="323FB1E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&lt;jaT0249&gt;「ストップ安」</w:t>
      </w:r>
    </w:p>
    <w:p w14:paraId="5099A2B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&lt;cnT0249&gt;「低至跌停板」</w:t>
      </w:r>
    </w:p>
    <w:p w14:paraId="31037017" w14:textId="77777777" w:rsidR="00EC1FA3" w:rsidRPr="00EC1FA3" w:rsidRDefault="00EC1FA3" w:rsidP="00EC1FA3">
      <w:pPr>
        <w:pStyle w:val="a3"/>
        <w:rPr>
          <w:rFonts w:ascii="ＭＳ ゴシック" w:eastAsia="ＭＳ ゴシック" w:hAnsi="ＭＳ ゴシック" w:cs="ＭＳ ゴシック"/>
        </w:rPr>
      </w:pPr>
    </w:p>
    <w:p w14:paraId="6BEFEBA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6E2F986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&lt;jaT0250&gt;「だよなぁ」</w:t>
      </w:r>
    </w:p>
    <w:p w14:paraId="32F7105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&lt;cnT0250&gt;「猜到了」</w:t>
      </w:r>
    </w:p>
    <w:p w14:paraId="4B3BDBB6" w14:textId="77777777" w:rsidR="00EC1FA3" w:rsidRPr="00EC1FA3" w:rsidRDefault="00EC1FA3" w:rsidP="00EC1FA3">
      <w:pPr>
        <w:pStyle w:val="a3"/>
        <w:rPr>
          <w:rFonts w:ascii="ＭＳ ゴシック" w:eastAsia="ＭＳ ゴシック" w:hAnsi="ＭＳ ゴシック" w:cs="ＭＳ ゴシック"/>
        </w:rPr>
      </w:pPr>
    </w:p>
    <w:p w14:paraId="5268AEB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【翠】</w:t>
      </w:r>
    </w:p>
    <w:p w14:paraId="15041F1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&lt;jaT0251&gt;「ま、細かいことは気にせずにいってみよう」</w:t>
      </w:r>
    </w:p>
    <w:p w14:paraId="5A288E90"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&lt;cnT0251&gt;「不要在意小事，快去</w:t>
      </w:r>
      <w:r w:rsidRPr="00EC1FA3">
        <w:rPr>
          <w:rFonts w:ascii="Microsoft YaHei" w:eastAsia="Microsoft YaHei" w:hAnsi="Microsoft YaHei" w:cs="Microsoft YaHei" w:hint="eastAsia"/>
          <w:lang w:eastAsia="zh-CN"/>
        </w:rPr>
        <w:t>试试</w:t>
      </w:r>
      <w:r w:rsidRPr="00EC1FA3">
        <w:rPr>
          <w:rFonts w:ascii="ＭＳ ゴシック" w:eastAsia="ＭＳ ゴシック" w:hAnsi="ＭＳ ゴシック" w:cs="ＭＳ ゴシック" w:hint="eastAsia"/>
          <w:lang w:eastAsia="zh-CN"/>
        </w:rPr>
        <w:t>吧」</w:t>
      </w:r>
    </w:p>
    <w:p w14:paraId="60F21DC6" w14:textId="77777777" w:rsidR="00EC1FA3" w:rsidRPr="00EC1FA3" w:rsidRDefault="00EC1FA3" w:rsidP="00EC1FA3">
      <w:pPr>
        <w:pStyle w:val="a3"/>
        <w:rPr>
          <w:rFonts w:ascii="ＭＳ ゴシック" w:eastAsia="ＭＳ ゴシック" w:hAnsi="ＭＳ ゴシック" w:cs="ＭＳ ゴシック"/>
          <w:lang w:eastAsia="zh-CN"/>
        </w:rPr>
      </w:pPr>
    </w:p>
    <w:p w14:paraId="436D319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【男子学生Ｃ】</w:t>
      </w:r>
    </w:p>
    <w:p w14:paraId="4F15111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&lt;jaT0252&gt;「そうそう、いいとこ見せてくれよ～」</w:t>
      </w:r>
    </w:p>
    <w:p w14:paraId="763DEDB4" w14:textId="195DE98B"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&lt;cnT0252&gt;「就是就是，</w:t>
      </w:r>
      <w:ins w:id="282" w:author="hhh0578" w:date="2020-04-16T20:13:00Z">
        <w:r w:rsidR="000F5C38">
          <w:rPr>
            <w:rFonts w:ascii="Microsoft YaHei" w:eastAsia="Microsoft YaHei" w:hAnsi="Microsoft YaHei" w:cs="Microsoft YaHei" w:hint="eastAsia"/>
            <w:lang w:eastAsia="zh-CN"/>
          </w:rPr>
          <w:t>展现出你男人的气概</w:t>
        </w:r>
      </w:ins>
      <w:del w:id="283" w:author="hhh0578" w:date="2020-04-16T20:13:00Z">
        <w:r w:rsidRPr="00EC1FA3" w:rsidDel="000F5C38">
          <w:rPr>
            <w:rFonts w:ascii="ＭＳ ゴシック" w:eastAsia="ＭＳ ゴシック" w:hAnsi="ＭＳ ゴシック" w:cs="ＭＳ ゴシック"/>
            <w:lang w:eastAsia="zh-CN"/>
          </w:rPr>
          <w:delText>一定要</w:delText>
        </w:r>
        <w:r w:rsidRPr="00EC1FA3" w:rsidDel="000F5C38">
          <w:rPr>
            <w:rFonts w:ascii="Microsoft YaHei" w:eastAsia="Microsoft YaHei" w:hAnsi="Microsoft YaHei" w:cs="Microsoft YaHei" w:hint="eastAsia"/>
            <w:lang w:eastAsia="zh-CN"/>
          </w:rPr>
          <w:delText>带</w:delText>
        </w:r>
        <w:r w:rsidRPr="00EC1FA3" w:rsidDel="000F5C38">
          <w:rPr>
            <w:rFonts w:ascii="ＭＳ ゴシック" w:eastAsia="ＭＳ ゴシック" w:hAnsi="ＭＳ ゴシック" w:cs="ＭＳ ゴシック" w:hint="eastAsia"/>
            <w:lang w:eastAsia="zh-CN"/>
          </w:rPr>
          <w:delText>我</w:delText>
        </w:r>
        <w:r w:rsidRPr="00EC1FA3" w:rsidDel="000F5C38">
          <w:rPr>
            <w:rFonts w:ascii="Microsoft YaHei" w:eastAsia="Microsoft YaHei" w:hAnsi="Microsoft YaHei" w:cs="Microsoft YaHei" w:hint="eastAsia"/>
            <w:lang w:eastAsia="zh-CN"/>
          </w:rPr>
          <w:delText>们</w:delText>
        </w:r>
        <w:r w:rsidRPr="00EC1FA3" w:rsidDel="000F5C38">
          <w:rPr>
            <w:rFonts w:ascii="ＭＳ ゴシック" w:eastAsia="ＭＳ ゴシック" w:hAnsi="ＭＳ ゴシック" w:cs="ＭＳ ゴシック" w:hint="eastAsia"/>
            <w:lang w:eastAsia="zh-CN"/>
          </w:rPr>
          <w:delText>去啊</w:delText>
        </w:r>
      </w:del>
      <w:r w:rsidRPr="00EC1FA3">
        <w:rPr>
          <w:rFonts w:ascii="ＭＳ ゴシック" w:eastAsia="ＭＳ ゴシック" w:hAnsi="ＭＳ ゴシック" w:cs="ＭＳ ゴシック" w:hint="eastAsia"/>
          <w:lang w:eastAsia="zh-CN"/>
        </w:rPr>
        <w:t>～」</w:t>
      </w:r>
    </w:p>
    <w:p w14:paraId="40D51BBC" w14:textId="77777777" w:rsidR="00EC1FA3" w:rsidRPr="00EC1FA3" w:rsidRDefault="00EC1FA3" w:rsidP="00EC1FA3">
      <w:pPr>
        <w:pStyle w:val="a3"/>
        <w:rPr>
          <w:rFonts w:ascii="ＭＳ ゴシック" w:eastAsia="ＭＳ ゴシック" w:hAnsi="ＭＳ ゴシック" w:cs="ＭＳ ゴシック"/>
          <w:lang w:eastAsia="zh-CN"/>
        </w:rPr>
      </w:pPr>
    </w:p>
    <w:p w14:paraId="4A95D33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【女子学生Ｃ】</w:t>
      </w:r>
    </w:p>
    <w:p w14:paraId="70D3B4B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&lt;jaT0253&gt;「ガンバってね、朝霧君」</w:t>
      </w:r>
    </w:p>
    <w:p w14:paraId="04C9FB33"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&lt;cnT0253&gt;「加油哦，朝</w:t>
      </w:r>
      <w:r w:rsidRPr="00EC1FA3">
        <w:rPr>
          <w:rFonts w:ascii="Microsoft YaHei" w:eastAsia="Microsoft YaHei" w:hAnsi="Microsoft YaHei" w:cs="Microsoft YaHei" w:hint="eastAsia"/>
          <w:lang w:eastAsia="zh-CN"/>
        </w:rPr>
        <w:t>雾</w:t>
      </w:r>
      <w:r w:rsidRPr="00EC1FA3">
        <w:rPr>
          <w:rFonts w:ascii="ＭＳ ゴシック" w:eastAsia="ＭＳ ゴシック" w:hAnsi="ＭＳ ゴシック" w:cs="ＭＳ ゴシック" w:hint="eastAsia"/>
          <w:lang w:eastAsia="zh-CN"/>
        </w:rPr>
        <w:t>同学」</w:t>
      </w:r>
    </w:p>
    <w:p w14:paraId="53B69816" w14:textId="77777777" w:rsidR="00EC1FA3" w:rsidRPr="00EC1FA3" w:rsidRDefault="00EC1FA3" w:rsidP="00EC1FA3">
      <w:pPr>
        <w:pStyle w:val="a3"/>
        <w:rPr>
          <w:rFonts w:ascii="ＭＳ ゴシック" w:eastAsia="ＭＳ ゴシック" w:hAnsi="ＭＳ ゴシック" w:cs="ＭＳ ゴシック"/>
          <w:lang w:eastAsia="zh-CN"/>
        </w:rPr>
      </w:pPr>
    </w:p>
    <w:p w14:paraId="1EF5658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474598B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&lt;jaT0254&gt;ここまで期待されて引き下がってはさすがに男がすたる。</w:t>
      </w:r>
    </w:p>
    <w:p w14:paraId="540114D9"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&lt;cnT0254&gt;被期待到</w:t>
      </w:r>
      <w:r w:rsidRPr="00EC1FA3">
        <w:rPr>
          <w:rFonts w:ascii="Microsoft YaHei" w:eastAsia="Microsoft YaHei" w:hAnsi="Microsoft YaHei" w:cs="Microsoft YaHei" w:hint="eastAsia"/>
          <w:lang w:eastAsia="zh-CN"/>
        </w:rPr>
        <w:t>这</w:t>
      </w:r>
      <w:r w:rsidRPr="00EC1FA3">
        <w:rPr>
          <w:rFonts w:ascii="ＭＳ ゴシック" w:eastAsia="ＭＳ ゴシック" w:hAnsi="ＭＳ ゴシック" w:cs="ＭＳ ゴシック" w:hint="eastAsia"/>
          <w:lang w:eastAsia="zh-CN"/>
        </w:rPr>
        <w:t>种地步</w:t>
      </w:r>
      <w:r w:rsidRPr="00EC1FA3">
        <w:rPr>
          <w:rFonts w:ascii="Microsoft YaHei" w:eastAsia="Microsoft YaHei" w:hAnsi="Microsoft YaHei" w:cs="Microsoft YaHei" w:hint="eastAsia"/>
          <w:lang w:eastAsia="zh-CN"/>
        </w:rPr>
        <w:t>还</w:t>
      </w:r>
      <w:r w:rsidRPr="00EC1FA3">
        <w:rPr>
          <w:rFonts w:ascii="ＭＳ ゴシック" w:eastAsia="ＭＳ ゴシック" w:hAnsi="ＭＳ ゴシック" w:cs="ＭＳ ゴシック" w:hint="eastAsia"/>
          <w:lang w:eastAsia="zh-CN"/>
        </w:rPr>
        <w:t>打算抽身作</w:t>
      </w:r>
      <w:r w:rsidRPr="00EC1FA3">
        <w:rPr>
          <w:rFonts w:ascii="Microsoft YaHei" w:eastAsia="Microsoft YaHei" w:hAnsi="Microsoft YaHei" w:cs="Microsoft YaHei" w:hint="eastAsia"/>
          <w:lang w:eastAsia="zh-CN"/>
        </w:rPr>
        <w:t>罢</w:t>
      </w:r>
      <w:r w:rsidRPr="00EC1FA3">
        <w:rPr>
          <w:rFonts w:ascii="ＭＳ ゴシック" w:eastAsia="ＭＳ ゴシック" w:hAnsi="ＭＳ ゴシック" w:cs="ＭＳ ゴシック" w:hint="eastAsia"/>
          <w:lang w:eastAsia="zh-CN"/>
        </w:rPr>
        <w:t>的</w:t>
      </w:r>
      <w:r w:rsidRPr="00EC1FA3">
        <w:rPr>
          <w:rFonts w:ascii="Microsoft YaHei" w:eastAsia="Microsoft YaHei" w:hAnsi="Microsoft YaHei" w:cs="Microsoft YaHei" w:hint="eastAsia"/>
          <w:lang w:eastAsia="zh-CN"/>
        </w:rPr>
        <w:t>话</w:t>
      </w:r>
      <w:r w:rsidRPr="00EC1FA3">
        <w:rPr>
          <w:rFonts w:ascii="ＭＳ ゴシック" w:eastAsia="ＭＳ ゴシック" w:hAnsi="ＭＳ ゴシック" w:cs="ＭＳ ゴシック" w:hint="eastAsia"/>
          <w:lang w:eastAsia="zh-CN"/>
        </w:rPr>
        <w:t>，作</w:t>
      </w:r>
      <w:r w:rsidRPr="00EC1FA3">
        <w:rPr>
          <w:rFonts w:ascii="Microsoft YaHei" w:eastAsia="Microsoft YaHei" w:hAnsi="Microsoft YaHei" w:cs="Microsoft YaHei" w:hint="eastAsia"/>
          <w:lang w:eastAsia="zh-CN"/>
        </w:rPr>
        <w:t>为</w:t>
      </w:r>
      <w:r w:rsidRPr="00EC1FA3">
        <w:rPr>
          <w:rFonts w:ascii="ＭＳ ゴシック" w:eastAsia="ＭＳ ゴシック" w:hAnsi="ＭＳ ゴシック" w:cs="ＭＳ ゴシック" w:hint="eastAsia"/>
          <w:lang w:eastAsia="zh-CN"/>
        </w:rPr>
        <w:t>男人都不合格了。</w:t>
      </w:r>
    </w:p>
    <w:p w14:paraId="4889BDA5" w14:textId="77777777" w:rsidR="00EC1FA3" w:rsidRPr="00EC1FA3" w:rsidRDefault="00EC1FA3" w:rsidP="00EC1FA3">
      <w:pPr>
        <w:pStyle w:val="a3"/>
        <w:rPr>
          <w:rFonts w:ascii="ＭＳ ゴシック" w:eastAsia="ＭＳ ゴシック" w:hAnsi="ＭＳ ゴシック" w:cs="ＭＳ ゴシック"/>
          <w:lang w:eastAsia="zh-CN"/>
        </w:rPr>
      </w:pPr>
    </w:p>
    <w:p w14:paraId="673D439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34572A8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&lt;jaT0255&gt;「……なんとかしてみるよ」</w:t>
      </w:r>
    </w:p>
    <w:p w14:paraId="0F0891F5"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lastRenderedPageBreak/>
        <w:t>&lt;cnT0255&gt;「……我会想</w:t>
      </w:r>
      <w:r w:rsidRPr="00EC1FA3">
        <w:rPr>
          <w:rFonts w:ascii="Microsoft YaHei" w:eastAsia="Microsoft YaHei" w:hAnsi="Microsoft YaHei" w:cs="Microsoft YaHei" w:hint="eastAsia"/>
          <w:lang w:eastAsia="zh-CN"/>
        </w:rPr>
        <w:t>办</w:t>
      </w:r>
      <w:r w:rsidRPr="00EC1FA3">
        <w:rPr>
          <w:rFonts w:ascii="ＭＳ ゴシック" w:eastAsia="ＭＳ ゴシック" w:hAnsi="ＭＳ ゴシック" w:cs="ＭＳ ゴシック" w:hint="eastAsia"/>
          <w:lang w:eastAsia="zh-CN"/>
        </w:rPr>
        <w:t>法的」</w:t>
      </w:r>
    </w:p>
    <w:p w14:paraId="56D42DF5" w14:textId="77777777" w:rsidR="00EC1FA3" w:rsidRPr="00EC1FA3" w:rsidRDefault="00EC1FA3" w:rsidP="00EC1FA3">
      <w:pPr>
        <w:pStyle w:val="a3"/>
        <w:rPr>
          <w:rFonts w:ascii="ＭＳ ゴシック" w:eastAsia="ＭＳ ゴシック" w:hAnsi="ＭＳ ゴシック" w:cs="ＭＳ ゴシック"/>
          <w:lang w:eastAsia="zh-CN"/>
        </w:rPr>
      </w:pPr>
    </w:p>
    <w:p w14:paraId="24F3F48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3DF9E2A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&lt;jaT0256&gt;こうして、放課後には難易度とリスクの高いミッションを請負うこととなった。</w:t>
      </w:r>
    </w:p>
    <w:p w14:paraId="3678C5D5"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&lt;cnT0256&gt;就</w:t>
      </w:r>
      <w:r w:rsidRPr="00EC1FA3">
        <w:rPr>
          <w:rFonts w:ascii="Microsoft YaHei" w:eastAsia="Microsoft YaHei" w:hAnsi="Microsoft YaHei" w:cs="Microsoft YaHei" w:hint="eastAsia"/>
          <w:lang w:eastAsia="zh-CN"/>
        </w:rPr>
        <w:t>这样</w:t>
      </w:r>
      <w:r w:rsidRPr="00EC1FA3">
        <w:rPr>
          <w:rFonts w:ascii="ＭＳ ゴシック" w:eastAsia="ＭＳ ゴシック" w:hAnsi="ＭＳ ゴシック" w:cs="ＭＳ ゴシック" w:hint="eastAsia"/>
          <w:lang w:eastAsia="zh-CN"/>
        </w:rPr>
        <w:t>，放学后接到了高</w:t>
      </w:r>
      <w:r w:rsidRPr="00EC1FA3">
        <w:rPr>
          <w:rFonts w:ascii="Microsoft YaHei" w:eastAsia="Microsoft YaHei" w:hAnsi="Microsoft YaHei" w:cs="Microsoft YaHei" w:hint="eastAsia"/>
          <w:lang w:eastAsia="zh-CN"/>
        </w:rPr>
        <w:t>难</w:t>
      </w:r>
      <w:r w:rsidRPr="00EC1FA3">
        <w:rPr>
          <w:rFonts w:ascii="ＭＳ ゴシック" w:eastAsia="ＭＳ ゴシック" w:hAnsi="ＭＳ ゴシック" w:cs="ＭＳ ゴシック" w:hint="eastAsia"/>
          <w:lang w:eastAsia="zh-CN"/>
        </w:rPr>
        <w:t>度高</w:t>
      </w:r>
      <w:r w:rsidRPr="00EC1FA3">
        <w:rPr>
          <w:rFonts w:ascii="Microsoft YaHei" w:eastAsia="Microsoft YaHei" w:hAnsi="Microsoft YaHei" w:cs="Microsoft YaHei" w:hint="eastAsia"/>
          <w:lang w:eastAsia="zh-CN"/>
        </w:rPr>
        <w:t>风险</w:t>
      </w:r>
      <w:r w:rsidRPr="00EC1FA3">
        <w:rPr>
          <w:rFonts w:ascii="ＭＳ ゴシック" w:eastAsia="ＭＳ ゴシック" w:hAnsi="ＭＳ ゴシック" w:cs="ＭＳ ゴシック" w:hint="eastAsia"/>
          <w:lang w:eastAsia="zh-CN"/>
        </w:rPr>
        <w:t>的任</w:t>
      </w:r>
      <w:r w:rsidRPr="00EC1FA3">
        <w:rPr>
          <w:rFonts w:ascii="Microsoft YaHei" w:eastAsia="Microsoft YaHei" w:hAnsi="Microsoft YaHei" w:cs="Microsoft YaHei" w:hint="eastAsia"/>
          <w:lang w:eastAsia="zh-CN"/>
        </w:rPr>
        <w:t>务</w:t>
      </w:r>
      <w:r w:rsidRPr="00EC1FA3">
        <w:rPr>
          <w:rFonts w:ascii="ＭＳ ゴシック" w:eastAsia="ＭＳ ゴシック" w:hAnsi="ＭＳ ゴシック" w:cs="ＭＳ ゴシック" w:hint="eastAsia"/>
          <w:lang w:eastAsia="zh-CN"/>
        </w:rPr>
        <w:t>。</w:t>
      </w:r>
    </w:p>
    <w:p w14:paraId="524A59D0" w14:textId="77777777" w:rsidR="00EC1FA3" w:rsidRPr="00EC1FA3" w:rsidRDefault="00EC1FA3" w:rsidP="00EC1FA3">
      <w:pPr>
        <w:pStyle w:val="a3"/>
        <w:rPr>
          <w:rFonts w:ascii="ＭＳ ゴシック" w:eastAsia="ＭＳ ゴシック" w:hAnsi="ＭＳ ゴシック" w:cs="ＭＳ ゴシック"/>
          <w:lang w:eastAsia="zh-CN"/>
        </w:rPr>
      </w:pPr>
    </w:p>
    <w:p w14:paraId="09646DD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6CD5719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&lt;jaT0257&gt;二日後。</w:t>
      </w:r>
    </w:p>
    <w:p w14:paraId="5373B46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&lt;cnT0257&gt;两天后。</w:t>
      </w:r>
    </w:p>
    <w:p w14:paraId="18DD9C22" w14:textId="77777777" w:rsidR="00EC1FA3" w:rsidRPr="00EC1FA3" w:rsidRDefault="00EC1FA3" w:rsidP="00EC1FA3">
      <w:pPr>
        <w:pStyle w:val="a3"/>
        <w:rPr>
          <w:rFonts w:ascii="ＭＳ ゴシック" w:eastAsia="ＭＳ ゴシック" w:hAnsi="ＭＳ ゴシック" w:cs="ＭＳ ゴシック"/>
        </w:rPr>
      </w:pPr>
    </w:p>
    <w:p w14:paraId="08BB725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1A1EFB2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&lt;jaT0258&gt;礼拝堂ツアーを希望する人は、さらに膨れ上がっていた。</w:t>
      </w:r>
    </w:p>
    <w:p w14:paraId="3194F44F"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&lt;cnT0258&gt;想要参与礼拜堂游的人越来越多。</w:t>
      </w:r>
    </w:p>
    <w:p w14:paraId="3A6D53F1" w14:textId="77777777" w:rsidR="00EC1FA3" w:rsidRPr="00EC1FA3" w:rsidRDefault="00EC1FA3" w:rsidP="00EC1FA3">
      <w:pPr>
        <w:pStyle w:val="a3"/>
        <w:rPr>
          <w:rFonts w:ascii="ＭＳ ゴシック" w:eastAsia="ＭＳ ゴシック" w:hAnsi="ＭＳ ゴシック" w:cs="ＭＳ ゴシック"/>
          <w:lang w:eastAsia="zh-CN"/>
        </w:rPr>
      </w:pPr>
    </w:p>
    <w:p w14:paraId="0F3A04D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3FD8801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&lt;jaT0259&gt;幹事の話によると……</w:t>
      </w:r>
    </w:p>
    <w:p w14:paraId="6FB730AC" w14:textId="5B1F4CF5"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&lt;cnT0259&gt;</w:t>
      </w:r>
      <w:del w:id="284" w:author="hhh0578" w:date="2020-04-16T20:15:00Z">
        <w:r w:rsidRPr="00EC1FA3" w:rsidDel="00F33D6F">
          <w:rPr>
            <w:rFonts w:ascii="Microsoft YaHei" w:eastAsia="Microsoft YaHei" w:hAnsi="Microsoft YaHei" w:cs="Microsoft YaHei" w:hint="eastAsia"/>
            <w:lang w:eastAsia="zh-CN"/>
          </w:rPr>
          <w:delText>对</w:delText>
        </w:r>
        <w:r w:rsidRPr="00EC1FA3" w:rsidDel="00F33D6F">
          <w:rPr>
            <w:rFonts w:ascii="DengXian" w:eastAsia="DengXian" w:hAnsi="DengXian" w:cs="ＭＳ ゴシック" w:hint="eastAsia"/>
            <w:lang w:eastAsia="zh-CN"/>
          </w:rPr>
          <w:delText>于事件关</w:delText>
        </w:r>
        <w:r w:rsidRPr="00EC1FA3" w:rsidDel="00F33D6F">
          <w:rPr>
            <w:rFonts w:ascii="Microsoft YaHei" w:eastAsia="Microsoft YaHei" w:hAnsi="Microsoft YaHei" w:cs="Microsoft YaHei" w:hint="eastAsia"/>
            <w:lang w:eastAsia="zh-CN"/>
          </w:rPr>
          <w:delText>键</w:delText>
        </w:r>
        <w:r w:rsidRPr="00EC1FA3" w:rsidDel="00F33D6F">
          <w:rPr>
            <w:rFonts w:ascii="DengXian" w:eastAsia="DengXian" w:hAnsi="DengXian" w:cs="ＭＳ ゴシック" w:hint="eastAsia"/>
            <w:lang w:eastAsia="zh-CN"/>
          </w:rPr>
          <w:delText>人来</w:delText>
        </w:r>
        <w:r w:rsidRPr="00EC1FA3" w:rsidDel="00F33D6F">
          <w:rPr>
            <w:rFonts w:ascii="Microsoft YaHei" w:eastAsia="Microsoft YaHei" w:hAnsi="Microsoft YaHei" w:cs="Microsoft YaHei" w:hint="eastAsia"/>
            <w:lang w:eastAsia="zh-CN"/>
          </w:rPr>
          <w:delText>说</w:delText>
        </w:r>
      </w:del>
      <w:ins w:id="285" w:author="hhh0578" w:date="2020-04-16T20:15:00Z">
        <w:r w:rsidR="00F33D6F">
          <w:rPr>
            <w:rFonts w:ascii="Microsoft YaHei" w:eastAsia="Microsoft YaHei" w:hAnsi="Microsoft YaHei" w:cs="Microsoft YaHei" w:hint="eastAsia"/>
            <w:lang w:eastAsia="zh-CN"/>
          </w:rPr>
          <w:t>听干事说</w:t>
        </w:r>
      </w:ins>
      <w:r w:rsidRPr="00EC1FA3">
        <w:rPr>
          <w:rFonts w:ascii="ＭＳ ゴシック" w:eastAsia="ＭＳ ゴシック" w:hAnsi="ＭＳ ゴシック" w:cs="ＭＳ ゴシック"/>
          <w:lang w:eastAsia="zh-CN"/>
        </w:rPr>
        <w:t>……</w:t>
      </w:r>
    </w:p>
    <w:p w14:paraId="61D31E68" w14:textId="77777777" w:rsidR="00EC1FA3" w:rsidRPr="00EC1FA3" w:rsidRDefault="00EC1FA3" w:rsidP="00EC1FA3">
      <w:pPr>
        <w:pStyle w:val="a3"/>
        <w:rPr>
          <w:rFonts w:ascii="ＭＳ ゴシック" w:eastAsia="ＭＳ ゴシック" w:hAnsi="ＭＳ ゴシック" w:cs="ＭＳ ゴシック"/>
          <w:lang w:eastAsia="zh-CN"/>
        </w:rPr>
      </w:pPr>
    </w:p>
    <w:p w14:paraId="7B42799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【翠】</w:t>
      </w:r>
    </w:p>
    <w:p w14:paraId="403F485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&lt;jaT0260&gt;「う～ん、なんかクラスの大半の人が行きたいみたい」</w:t>
      </w:r>
    </w:p>
    <w:p w14:paraId="56C7B561"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&lt;cnT0260&gt;「</w:t>
      </w:r>
      <w:r w:rsidRPr="00EC1FA3">
        <w:rPr>
          <w:rFonts w:ascii="Microsoft YaHei" w:eastAsia="Microsoft YaHei" w:hAnsi="Microsoft YaHei" w:cs="Microsoft YaHei" w:hint="eastAsia"/>
          <w:lang w:eastAsia="zh-CN"/>
        </w:rPr>
        <w:t>嗯</w:t>
      </w:r>
      <w:del w:id="286" w:author="hhh0578" w:date="2020-04-16T20:15:00Z">
        <w:r w:rsidRPr="00EC1FA3" w:rsidDel="00225495">
          <w:rPr>
            <w:rFonts w:ascii="ＭＳ ゴシック" w:eastAsia="ＭＳ ゴシック" w:hAnsi="ＭＳ ゴシック" w:cs="ＭＳ ゴシック" w:hint="eastAsia"/>
            <w:lang w:eastAsia="zh-CN"/>
          </w:rPr>
          <w:delText>哼</w:delText>
        </w:r>
      </w:del>
      <w:r w:rsidRPr="00EC1FA3">
        <w:rPr>
          <w:rFonts w:ascii="ＭＳ ゴシック" w:eastAsia="ＭＳ ゴシック" w:hAnsi="ＭＳ ゴシック" w:cs="ＭＳ ゴシック" w:hint="eastAsia"/>
          <w:lang w:eastAsia="zh-CN"/>
        </w:rPr>
        <w:t>，看来班上大半的人都想去呢」</w:t>
      </w:r>
    </w:p>
    <w:p w14:paraId="468640C6" w14:textId="77777777" w:rsidR="00EC1FA3" w:rsidRPr="00EC1FA3" w:rsidRDefault="00EC1FA3" w:rsidP="00EC1FA3">
      <w:pPr>
        <w:pStyle w:val="a3"/>
        <w:rPr>
          <w:rFonts w:ascii="ＭＳ ゴシック" w:eastAsia="ＭＳ ゴシック" w:hAnsi="ＭＳ ゴシック" w:cs="ＭＳ ゴシック"/>
          <w:lang w:eastAsia="zh-CN"/>
        </w:rPr>
      </w:pPr>
    </w:p>
    <w:p w14:paraId="276FD36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【翠】</w:t>
      </w:r>
    </w:p>
    <w:p w14:paraId="080E10B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&lt;jaT0261&gt;「いや～期待されるってツライね」</w:t>
      </w:r>
    </w:p>
    <w:p w14:paraId="1EA38DA7" w14:textId="611F1879"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&lt;cnT0261&gt;「</w:t>
      </w:r>
      <w:ins w:id="287" w:author="hhh0578" w:date="2020-04-16T20:16:00Z">
        <w:r w:rsidR="001851F1">
          <w:rPr>
            <w:rFonts w:ascii="ＭＳ ゴシック" w:eastAsia="DengXian" w:hAnsi="ＭＳ ゴシック" w:cs="ＭＳ ゴシック" w:hint="eastAsia"/>
            <w:lang w:eastAsia="zh-CN"/>
          </w:rPr>
          <w:t>哎呀</w:t>
        </w:r>
      </w:ins>
      <w:del w:id="288" w:author="hhh0578" w:date="2020-04-16T20:16:00Z">
        <w:r w:rsidRPr="00EC1FA3" w:rsidDel="005F57F1">
          <w:rPr>
            <w:rFonts w:ascii="ＭＳ ゴシック" w:eastAsia="ＭＳ ゴシック" w:hAnsi="ＭＳ ゴシック" w:cs="ＭＳ ゴシック"/>
            <w:lang w:eastAsia="zh-CN"/>
          </w:rPr>
          <w:delText>啊哈</w:delText>
        </w:r>
      </w:del>
      <w:r w:rsidRPr="00EC1FA3">
        <w:rPr>
          <w:rFonts w:ascii="ＭＳ ゴシック" w:eastAsia="ＭＳ ゴシック" w:hAnsi="ＭＳ ゴシック" w:cs="ＭＳ ゴシック"/>
          <w:lang w:eastAsia="zh-CN"/>
        </w:rPr>
        <w:t>～</w:t>
      </w:r>
      <w:del w:id="289" w:author="hhh0578" w:date="2020-04-16T20:16:00Z">
        <w:r w:rsidRPr="00EC1FA3" w:rsidDel="005F57F1">
          <w:rPr>
            <w:rFonts w:ascii="DengXian" w:eastAsia="DengXian" w:hAnsi="DengXian" w:cs="ＭＳ ゴシック" w:hint="eastAsia"/>
            <w:lang w:eastAsia="zh-CN"/>
          </w:rPr>
          <w:delText>被期待着也不</w:delText>
        </w:r>
        <w:r w:rsidRPr="00EC1FA3" w:rsidDel="005F57F1">
          <w:rPr>
            <w:rFonts w:ascii="Microsoft YaHei" w:eastAsia="Microsoft YaHei" w:hAnsi="Microsoft YaHei" w:cs="Microsoft YaHei" w:hint="eastAsia"/>
            <w:lang w:eastAsia="zh-CN"/>
          </w:rPr>
          <w:delText>轻</w:delText>
        </w:r>
        <w:r w:rsidRPr="00EC1FA3" w:rsidDel="005F57F1">
          <w:rPr>
            <w:rFonts w:ascii="DengXian" w:eastAsia="DengXian" w:hAnsi="DengXian" w:cs="ＭＳ ゴシック" w:hint="eastAsia"/>
            <w:lang w:eastAsia="zh-CN"/>
          </w:rPr>
          <w:delText>松呢</w:delText>
        </w:r>
      </w:del>
      <w:ins w:id="290" w:author="hhh0578" w:date="2020-04-16T20:16:00Z">
        <w:r w:rsidR="005F57F1">
          <w:rPr>
            <w:rFonts w:ascii="DengXian" w:eastAsia="DengXian" w:hAnsi="DengXian" w:cs="ＭＳ ゴシック" w:hint="eastAsia"/>
            <w:lang w:eastAsia="zh-CN"/>
          </w:rPr>
          <w:t>众人的期待真是沉重</w:t>
        </w:r>
        <w:r w:rsidR="005F57F1">
          <w:rPr>
            <w:rFonts w:ascii="Microsoft YaHei" w:eastAsia="Microsoft YaHei" w:hAnsi="Microsoft YaHei" w:cs="Microsoft YaHei" w:hint="eastAsia"/>
            <w:lang w:eastAsia="zh-CN"/>
          </w:rPr>
          <w:t>呀</w:t>
        </w:r>
      </w:ins>
      <w:r w:rsidRPr="00EC1FA3">
        <w:rPr>
          <w:rFonts w:ascii="ＭＳ ゴシック" w:eastAsia="ＭＳ ゴシック" w:hAnsi="ＭＳ ゴシック" w:cs="ＭＳ ゴシック" w:hint="eastAsia"/>
          <w:lang w:eastAsia="zh-CN"/>
        </w:rPr>
        <w:t>」</w:t>
      </w:r>
    </w:p>
    <w:p w14:paraId="037E055B" w14:textId="77777777" w:rsidR="00EC1FA3" w:rsidRPr="00EC1FA3" w:rsidRDefault="00EC1FA3" w:rsidP="00EC1FA3">
      <w:pPr>
        <w:pStyle w:val="a3"/>
        <w:rPr>
          <w:rFonts w:ascii="ＭＳ ゴシック" w:eastAsia="ＭＳ ゴシック" w:hAnsi="ＭＳ ゴシック" w:cs="ＭＳ ゴシック"/>
          <w:lang w:eastAsia="zh-CN"/>
        </w:rPr>
      </w:pPr>
    </w:p>
    <w:p w14:paraId="14A024B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5EAC495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&lt;jaT0262&gt;と、投げやりなコメントと共に状況を教えてくれた。</w:t>
      </w:r>
    </w:p>
    <w:p w14:paraId="12870499" w14:textId="2BB93A69"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&lt;cnT0262&gt;</w:t>
      </w:r>
      <w:ins w:id="291" w:author="hhh0578" w:date="2020-04-16T20:16:00Z">
        <w:r w:rsidR="005C208B">
          <w:rPr>
            <w:rFonts w:ascii="ＭＳ ゴシック" w:eastAsia="DengXian" w:hAnsi="ＭＳ ゴシック" w:cs="ＭＳ ゴシック" w:hint="eastAsia"/>
            <w:lang w:eastAsia="zh-CN"/>
          </w:rPr>
          <w:t>给了我一个撒手不管的言论告诉了我情况</w:t>
        </w:r>
      </w:ins>
      <w:del w:id="292" w:author="hhh0578" w:date="2020-04-16T20:16:00Z">
        <w:r w:rsidRPr="00EC1FA3" w:rsidDel="005C208B">
          <w:rPr>
            <w:rFonts w:ascii="Microsoft YaHei" w:eastAsia="Microsoft YaHei" w:hAnsi="Microsoft YaHei" w:cs="Microsoft YaHei" w:hint="eastAsia"/>
            <w:lang w:eastAsia="zh-CN"/>
          </w:rPr>
          <w:delText>这样</w:delText>
        </w:r>
        <w:r w:rsidRPr="00EC1FA3" w:rsidDel="005C208B">
          <w:rPr>
            <w:rFonts w:ascii="ＭＳ ゴシック" w:eastAsia="ＭＳ ゴシック" w:hAnsi="ＭＳ ゴシック" w:cs="ＭＳ ゴシック" w:hint="eastAsia"/>
            <w:lang w:eastAsia="zh-CN"/>
          </w:rPr>
          <w:delText>，大概解</w:delText>
        </w:r>
        <w:r w:rsidRPr="00EC1FA3" w:rsidDel="005C208B">
          <w:rPr>
            <w:rFonts w:ascii="Microsoft YaHei" w:eastAsia="Microsoft YaHei" w:hAnsi="Microsoft YaHei" w:cs="Microsoft YaHei" w:hint="eastAsia"/>
            <w:lang w:eastAsia="zh-CN"/>
          </w:rPr>
          <w:delText>释</w:delText>
        </w:r>
        <w:r w:rsidRPr="00EC1FA3" w:rsidDel="005C208B">
          <w:rPr>
            <w:rFonts w:ascii="ＭＳ ゴシック" w:eastAsia="ＭＳ ゴシック" w:hAnsi="ＭＳ ゴシック" w:cs="ＭＳ ゴシック" w:hint="eastAsia"/>
            <w:lang w:eastAsia="zh-CN"/>
          </w:rPr>
          <w:delText>了一下同</w:delText>
        </w:r>
        <w:r w:rsidRPr="00EC1FA3" w:rsidDel="005C208B">
          <w:rPr>
            <w:rFonts w:ascii="Microsoft YaHei" w:eastAsia="Microsoft YaHei" w:hAnsi="Microsoft YaHei" w:cs="Microsoft YaHei" w:hint="eastAsia"/>
            <w:lang w:eastAsia="zh-CN"/>
          </w:rPr>
          <w:delText>时</w:delText>
        </w:r>
        <w:r w:rsidRPr="00EC1FA3" w:rsidDel="005C208B">
          <w:rPr>
            <w:rFonts w:ascii="ＭＳ ゴシック" w:eastAsia="ＭＳ ゴシック" w:hAnsi="ＭＳ ゴシック" w:cs="ＭＳ ゴシック" w:hint="eastAsia"/>
            <w:lang w:eastAsia="zh-CN"/>
          </w:rPr>
          <w:delText>把状况</w:delText>
        </w:r>
        <w:r w:rsidRPr="00EC1FA3" w:rsidDel="005C208B">
          <w:rPr>
            <w:rFonts w:ascii="ＭＳ ゴシック" w:eastAsia="ＭＳ ゴシック" w:hAnsi="ＭＳ ゴシック" w:cs="ＭＳ ゴシック" w:hint="eastAsia"/>
            <w:lang w:eastAsia="zh-CN"/>
          </w:rPr>
          <w:lastRenderedPageBreak/>
          <w:delText>告</w:delText>
        </w:r>
        <w:r w:rsidRPr="00EC1FA3" w:rsidDel="005C208B">
          <w:rPr>
            <w:rFonts w:ascii="Microsoft YaHei" w:eastAsia="Microsoft YaHei" w:hAnsi="Microsoft YaHei" w:cs="Microsoft YaHei" w:hint="eastAsia"/>
            <w:lang w:eastAsia="zh-CN"/>
          </w:rPr>
          <w:delText>诉</w:delText>
        </w:r>
        <w:r w:rsidRPr="00EC1FA3" w:rsidDel="005C208B">
          <w:rPr>
            <w:rFonts w:ascii="ＭＳ ゴシック" w:eastAsia="ＭＳ ゴシック" w:hAnsi="ＭＳ ゴシック" w:cs="ＭＳ ゴシック" w:hint="eastAsia"/>
            <w:lang w:eastAsia="zh-CN"/>
          </w:rPr>
          <w:delText>了我</w:delText>
        </w:r>
      </w:del>
      <w:r w:rsidRPr="00EC1FA3">
        <w:rPr>
          <w:rFonts w:ascii="ＭＳ ゴシック" w:eastAsia="ＭＳ ゴシック" w:hAnsi="ＭＳ ゴシック" w:cs="ＭＳ ゴシック" w:hint="eastAsia"/>
          <w:lang w:eastAsia="zh-CN"/>
        </w:rPr>
        <w:t>。</w:t>
      </w:r>
    </w:p>
    <w:p w14:paraId="60C82192" w14:textId="77777777" w:rsidR="00EC1FA3" w:rsidRPr="00EC1FA3" w:rsidRDefault="00EC1FA3" w:rsidP="00EC1FA3">
      <w:pPr>
        <w:pStyle w:val="a3"/>
        <w:rPr>
          <w:rFonts w:ascii="ＭＳ ゴシック" w:eastAsia="ＭＳ ゴシック" w:hAnsi="ＭＳ ゴシック" w:cs="ＭＳ ゴシック"/>
          <w:lang w:eastAsia="zh-CN"/>
        </w:rPr>
      </w:pPr>
    </w:p>
    <w:p w14:paraId="78BCBC8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7B993C6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&lt;jaT0263&gt;「さすがに向こうのキャパシティーもあるからさ、この辺で……」</w:t>
      </w:r>
    </w:p>
    <w:p w14:paraId="40AEAEC1" w14:textId="285520D0"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&lt;cnT0263&gt;「再怎么</w:t>
      </w:r>
      <w:r w:rsidRPr="00EC1FA3">
        <w:rPr>
          <w:rFonts w:ascii="Microsoft YaHei" w:eastAsia="Microsoft YaHei" w:hAnsi="Microsoft YaHei" w:cs="Microsoft YaHei" w:hint="eastAsia"/>
          <w:lang w:eastAsia="zh-CN"/>
        </w:rPr>
        <w:t>说</w:t>
      </w:r>
      <w:r w:rsidRPr="00EC1FA3">
        <w:rPr>
          <w:rFonts w:ascii="ＭＳ ゴシック" w:eastAsia="ＭＳ ゴシック" w:hAnsi="ＭＳ ゴシック" w:cs="ＭＳ ゴシック" w:hint="eastAsia"/>
          <w:lang w:eastAsia="zh-CN"/>
        </w:rPr>
        <w:t>那</w:t>
      </w:r>
      <w:r w:rsidRPr="00EC1FA3">
        <w:rPr>
          <w:rFonts w:ascii="Microsoft YaHei" w:eastAsia="Microsoft YaHei" w:hAnsi="Microsoft YaHei" w:cs="Microsoft YaHei" w:hint="eastAsia"/>
          <w:lang w:eastAsia="zh-CN"/>
        </w:rPr>
        <w:t>边</w:t>
      </w:r>
      <w:r w:rsidRPr="00EC1FA3">
        <w:rPr>
          <w:rFonts w:ascii="ＭＳ ゴシック" w:eastAsia="ＭＳ ゴシック" w:hAnsi="ＭＳ ゴシック" w:cs="ＭＳ ゴシック" w:hint="eastAsia"/>
          <w:lang w:eastAsia="zh-CN"/>
        </w:rPr>
        <w:t>的</w:t>
      </w:r>
      <w:r w:rsidRPr="00EC1FA3">
        <w:rPr>
          <w:rFonts w:ascii="Microsoft YaHei" w:eastAsia="Microsoft YaHei" w:hAnsi="Microsoft YaHei" w:cs="Microsoft YaHei" w:hint="eastAsia"/>
          <w:lang w:eastAsia="zh-CN"/>
        </w:rPr>
        <w:t>场</w:t>
      </w:r>
      <w:r w:rsidRPr="00EC1FA3">
        <w:rPr>
          <w:rFonts w:ascii="ＭＳ ゴシック" w:eastAsia="ＭＳ ゴシック" w:hAnsi="ＭＳ ゴシック" w:cs="ＭＳ ゴシック" w:hint="eastAsia"/>
          <w:lang w:eastAsia="zh-CN"/>
        </w:rPr>
        <w:t>地也是有限的，</w:t>
      </w:r>
      <w:del w:id="293" w:author="hhh0578" w:date="2020-04-16T20:17:00Z">
        <w:r w:rsidRPr="00EC1FA3" w:rsidDel="00B44372">
          <w:rPr>
            <w:rFonts w:ascii="Microsoft YaHei" w:eastAsia="Microsoft YaHei" w:hAnsi="Microsoft YaHei" w:cs="Microsoft YaHei" w:hint="eastAsia"/>
            <w:lang w:eastAsia="zh-CN"/>
          </w:rPr>
          <w:delText>这边还</w:delText>
        </w:r>
        <w:r w:rsidRPr="00EC1FA3" w:rsidDel="00B44372">
          <w:rPr>
            <w:rFonts w:ascii="DengXian" w:eastAsia="DengXian" w:hAnsi="DengXian" w:cs="ＭＳ ゴシック" w:hint="eastAsia"/>
            <w:lang w:eastAsia="zh-CN"/>
          </w:rPr>
          <w:delText>是</w:delText>
        </w:r>
      </w:del>
      <w:ins w:id="294" w:author="hhh0578" w:date="2020-04-16T20:17:00Z">
        <w:r w:rsidR="00B44372">
          <w:rPr>
            <w:rFonts w:ascii="Microsoft YaHei" w:eastAsia="Microsoft YaHei" w:hAnsi="Microsoft YaHei" w:cs="Microsoft YaHei" w:hint="eastAsia"/>
            <w:lang w:eastAsia="zh-CN"/>
          </w:rPr>
          <w:t>人数控制点</w:t>
        </w:r>
      </w:ins>
      <w:r w:rsidRPr="00EC1FA3">
        <w:rPr>
          <w:rFonts w:ascii="ＭＳ ゴシック" w:eastAsia="ＭＳ ゴシック" w:hAnsi="ＭＳ ゴシック" w:cs="ＭＳ ゴシック"/>
          <w:lang w:eastAsia="zh-CN"/>
        </w:rPr>
        <w:t>……」</w:t>
      </w:r>
    </w:p>
    <w:p w14:paraId="087307A5" w14:textId="77777777" w:rsidR="00EC1FA3" w:rsidRPr="00EC1FA3" w:rsidRDefault="00EC1FA3" w:rsidP="00EC1FA3">
      <w:pPr>
        <w:pStyle w:val="a3"/>
        <w:rPr>
          <w:rFonts w:ascii="ＭＳ ゴシック" w:eastAsia="ＭＳ ゴシック" w:hAnsi="ＭＳ ゴシック" w:cs="ＭＳ ゴシック"/>
          <w:lang w:eastAsia="zh-CN"/>
        </w:rPr>
      </w:pPr>
    </w:p>
    <w:p w14:paraId="3FF8FD2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【翠】</w:t>
      </w:r>
    </w:p>
    <w:p w14:paraId="4E140A6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&lt;jaT0264&gt;「分かってるって、多すぎたら午前午後の２部制にするから」</w:t>
      </w:r>
    </w:p>
    <w:p w14:paraId="71DFA6FF"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&lt;cnT0264&gt;「我明白我明白，如果太多了就分上午下午两</w:t>
      </w:r>
      <w:r w:rsidRPr="00EC1FA3">
        <w:rPr>
          <w:rFonts w:ascii="Microsoft YaHei" w:eastAsia="Microsoft YaHei" w:hAnsi="Microsoft YaHei" w:cs="Microsoft YaHei" w:hint="eastAsia"/>
          <w:lang w:eastAsia="zh-CN"/>
        </w:rPr>
        <w:t>拨</w:t>
      </w:r>
      <w:r w:rsidRPr="00EC1FA3">
        <w:rPr>
          <w:rFonts w:ascii="ＭＳ ゴシック" w:eastAsia="ＭＳ ゴシック" w:hAnsi="ＭＳ ゴシック" w:cs="ＭＳ ゴシック" w:hint="eastAsia"/>
          <w:lang w:eastAsia="zh-CN"/>
        </w:rPr>
        <w:t>人」</w:t>
      </w:r>
    </w:p>
    <w:p w14:paraId="2C166A77" w14:textId="77777777" w:rsidR="00EC1FA3" w:rsidRPr="00EC1FA3" w:rsidRDefault="00EC1FA3" w:rsidP="00EC1FA3">
      <w:pPr>
        <w:pStyle w:val="a3"/>
        <w:rPr>
          <w:rFonts w:ascii="ＭＳ ゴシック" w:eastAsia="ＭＳ ゴシック" w:hAnsi="ＭＳ ゴシック" w:cs="ＭＳ ゴシック"/>
          <w:lang w:eastAsia="zh-CN"/>
        </w:rPr>
      </w:pPr>
    </w:p>
    <w:p w14:paraId="72FF2B5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422FDB0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&lt;jaT0265&gt;分かってなかった。</w:t>
      </w:r>
    </w:p>
    <w:p w14:paraId="40F2EE77" w14:textId="461A3DCE"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&lt;cnT0265&gt;</w:t>
      </w:r>
      <w:ins w:id="295" w:author="hhh0578" w:date="2020-04-16T20:17:00Z">
        <w:r w:rsidR="00045E2E">
          <w:rPr>
            <w:rFonts w:ascii="DengXian" w:eastAsia="DengXian" w:hAnsi="DengXian" w:cs="ＭＳ ゴシック" w:hint="eastAsia"/>
            <w:lang w:eastAsia="zh-CN"/>
          </w:rPr>
          <w:t>这根本就没</w:t>
        </w:r>
      </w:ins>
      <w:ins w:id="296" w:author="hhh0578" w:date="2020-04-16T20:18:00Z">
        <w:r w:rsidR="00045E2E">
          <w:rPr>
            <w:rFonts w:ascii="DengXian" w:eastAsia="DengXian" w:hAnsi="DengXian" w:cs="ＭＳ ゴシック" w:hint="eastAsia"/>
            <w:lang w:eastAsia="zh-CN"/>
          </w:rPr>
          <w:t>明白</w:t>
        </w:r>
      </w:ins>
      <w:del w:id="297" w:author="hhh0578" w:date="2020-04-16T20:17:00Z">
        <w:r w:rsidRPr="00EC1FA3" w:rsidDel="00045E2E">
          <w:rPr>
            <w:rFonts w:ascii="ＭＳ ゴシック" w:eastAsia="ＭＳ ゴシック" w:hAnsi="ＭＳ ゴシック" w:cs="ＭＳ ゴシック"/>
            <w:lang w:eastAsia="zh-CN"/>
          </w:rPr>
          <w:delText>根本不明白</w:delText>
        </w:r>
      </w:del>
      <w:r w:rsidRPr="00EC1FA3">
        <w:rPr>
          <w:rFonts w:ascii="ＭＳ ゴシック" w:eastAsia="ＭＳ ゴシック" w:hAnsi="ＭＳ ゴシック" w:cs="ＭＳ ゴシック"/>
          <w:lang w:eastAsia="zh-CN"/>
        </w:rPr>
        <w:t>。</w:t>
      </w:r>
    </w:p>
    <w:p w14:paraId="42B33148" w14:textId="77777777" w:rsidR="00EC1FA3" w:rsidRPr="00EC1FA3" w:rsidRDefault="00EC1FA3" w:rsidP="00EC1FA3">
      <w:pPr>
        <w:pStyle w:val="a3"/>
        <w:rPr>
          <w:rFonts w:ascii="ＭＳ ゴシック" w:eastAsia="ＭＳ ゴシック" w:hAnsi="ＭＳ ゴシック" w:cs="ＭＳ ゴシック"/>
          <w:lang w:eastAsia="zh-CN"/>
        </w:rPr>
      </w:pPr>
    </w:p>
    <w:p w14:paraId="6F76802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301E5E3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&lt;jaT0266&gt;「今日あたり、礼拝堂に行って掛け合ってみようかと思ってるんだ」</w:t>
      </w:r>
    </w:p>
    <w:p w14:paraId="18101601"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&lt;cnT0266&gt;「今天我就打算去礼拜堂商量一下」</w:t>
      </w:r>
    </w:p>
    <w:p w14:paraId="3C28F18A" w14:textId="77777777" w:rsidR="00EC1FA3" w:rsidRPr="00EC1FA3" w:rsidRDefault="00EC1FA3" w:rsidP="00EC1FA3">
      <w:pPr>
        <w:pStyle w:val="a3"/>
        <w:rPr>
          <w:rFonts w:ascii="ＭＳ ゴシック" w:eastAsia="ＭＳ ゴシック" w:hAnsi="ＭＳ ゴシック" w:cs="ＭＳ ゴシック"/>
          <w:lang w:eastAsia="zh-CN"/>
        </w:rPr>
      </w:pPr>
    </w:p>
    <w:p w14:paraId="09C7186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【翠】</w:t>
      </w:r>
    </w:p>
    <w:p w14:paraId="3600A02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&lt;jaT0267&gt;「そっか、今日ってバイト休みの日だっけ」</w:t>
      </w:r>
    </w:p>
    <w:p w14:paraId="510DE059"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&lt;cnT0267&gt;「</w:t>
      </w:r>
      <w:r w:rsidRPr="00EC1FA3">
        <w:rPr>
          <w:rFonts w:ascii="Microsoft YaHei" w:eastAsia="Microsoft YaHei" w:hAnsi="Microsoft YaHei" w:cs="Microsoft YaHei" w:hint="eastAsia"/>
          <w:lang w:eastAsia="zh-CN"/>
        </w:rPr>
        <w:t>这样</w:t>
      </w:r>
      <w:r w:rsidRPr="00EC1FA3">
        <w:rPr>
          <w:rFonts w:ascii="ＭＳ ゴシック" w:eastAsia="ＭＳ ゴシック" w:hAnsi="ＭＳ ゴシック" w:cs="ＭＳ ゴシック" w:hint="eastAsia"/>
          <w:lang w:eastAsia="zh-CN"/>
        </w:rPr>
        <w:t>啊，</w:t>
      </w:r>
      <w:r w:rsidRPr="00EC1FA3">
        <w:rPr>
          <w:rFonts w:ascii="Microsoft YaHei" w:eastAsia="Microsoft YaHei" w:hAnsi="Microsoft YaHei" w:cs="Microsoft YaHei" w:hint="eastAsia"/>
          <w:lang w:eastAsia="zh-CN"/>
        </w:rPr>
        <w:t>说</w:t>
      </w:r>
      <w:r w:rsidRPr="00EC1FA3">
        <w:rPr>
          <w:rFonts w:ascii="ＭＳ ゴシック" w:eastAsia="ＭＳ ゴシック" w:hAnsi="ＭＳ ゴシック" w:cs="ＭＳ ゴシック" w:hint="eastAsia"/>
          <w:lang w:eastAsia="zh-CN"/>
        </w:rPr>
        <w:t>来你今天的打工休息来着」</w:t>
      </w:r>
    </w:p>
    <w:p w14:paraId="1C6495CB" w14:textId="77777777" w:rsidR="00EC1FA3" w:rsidRPr="00EC1FA3" w:rsidRDefault="00EC1FA3" w:rsidP="00EC1FA3">
      <w:pPr>
        <w:pStyle w:val="a3"/>
        <w:rPr>
          <w:rFonts w:ascii="ＭＳ ゴシック" w:eastAsia="ＭＳ ゴシック" w:hAnsi="ＭＳ ゴシック" w:cs="ＭＳ ゴシック"/>
          <w:lang w:eastAsia="zh-CN"/>
        </w:rPr>
      </w:pPr>
    </w:p>
    <w:p w14:paraId="59D34FF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1AAF413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&lt;jaT0268&gt;「ああ」</w:t>
      </w:r>
    </w:p>
    <w:p w14:paraId="5065EBA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&lt;cnT0268&gt;「是啊」</w:t>
      </w:r>
    </w:p>
    <w:p w14:paraId="710ECF4B" w14:textId="77777777" w:rsidR="00EC1FA3" w:rsidRPr="00EC1FA3" w:rsidRDefault="00EC1FA3" w:rsidP="00EC1FA3">
      <w:pPr>
        <w:pStyle w:val="a3"/>
        <w:rPr>
          <w:rFonts w:ascii="ＭＳ ゴシック" w:eastAsia="ＭＳ ゴシック" w:hAnsi="ＭＳ ゴシック" w:cs="ＭＳ ゴシック"/>
        </w:rPr>
      </w:pPr>
    </w:p>
    <w:p w14:paraId="603357B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【翠】</w:t>
      </w:r>
    </w:p>
    <w:p w14:paraId="2CB9283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&lt;jaT0269&gt;「よーし、ミッション成功のあかつきには、遠山さんが何でもきいてあげるからね」</w:t>
      </w:r>
    </w:p>
    <w:p w14:paraId="56481E1E" w14:textId="2A302CCB"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&lt;cnT0269&gt;「去吧，看</w:t>
      </w:r>
      <w:r w:rsidRPr="00EC1FA3">
        <w:rPr>
          <w:rFonts w:ascii="Microsoft YaHei" w:eastAsia="Microsoft YaHei" w:hAnsi="Microsoft YaHei" w:cs="Microsoft YaHei" w:hint="eastAsia"/>
          <w:lang w:eastAsia="zh-CN"/>
        </w:rPr>
        <w:t>见</w:t>
      </w:r>
      <w:r w:rsidRPr="00EC1FA3">
        <w:rPr>
          <w:rFonts w:ascii="ＭＳ ゴシック" w:eastAsia="ＭＳ ゴシック" w:hAnsi="ＭＳ ゴシック" w:cs="ＭＳ ゴシック" w:hint="eastAsia"/>
          <w:lang w:eastAsia="zh-CN"/>
        </w:rPr>
        <w:t>成功的光</w:t>
      </w:r>
      <w:r w:rsidRPr="00EC1FA3">
        <w:rPr>
          <w:rFonts w:ascii="Microsoft YaHei" w:eastAsia="Microsoft YaHei" w:hAnsi="Microsoft YaHei" w:cs="Microsoft YaHei" w:hint="eastAsia"/>
          <w:lang w:eastAsia="zh-CN"/>
        </w:rPr>
        <w:t>辉</w:t>
      </w:r>
      <w:r w:rsidRPr="00EC1FA3">
        <w:rPr>
          <w:rFonts w:ascii="ＭＳ ゴシック" w:eastAsia="ＭＳ ゴシック" w:hAnsi="ＭＳ ゴシック" w:cs="ＭＳ ゴシック" w:hint="eastAsia"/>
          <w:lang w:eastAsia="zh-CN"/>
        </w:rPr>
        <w:t>之</w:t>
      </w:r>
      <w:r w:rsidRPr="00EC1FA3">
        <w:rPr>
          <w:rFonts w:ascii="Microsoft YaHei" w:eastAsia="Microsoft YaHei" w:hAnsi="Microsoft YaHei" w:cs="Microsoft YaHei" w:hint="eastAsia"/>
          <w:lang w:eastAsia="zh-CN"/>
        </w:rPr>
        <w:t>时</w:t>
      </w:r>
      <w:r w:rsidRPr="00EC1FA3">
        <w:rPr>
          <w:rFonts w:ascii="ＭＳ ゴシック" w:eastAsia="ＭＳ ゴシック" w:hAnsi="ＭＳ ゴシック" w:cs="ＭＳ ゴシック" w:hint="eastAsia"/>
          <w:lang w:eastAsia="zh-CN"/>
        </w:rPr>
        <w:t>，</w:t>
      </w:r>
      <w:del w:id="298" w:author="hhh0578" w:date="2020-04-16T20:18:00Z">
        <w:r w:rsidRPr="00EC1FA3" w:rsidDel="00591DCF">
          <w:rPr>
            <w:rFonts w:ascii="DengXian" w:eastAsia="DengXian" w:hAnsi="DengXian" w:cs="ＭＳ ゴシック" w:hint="eastAsia"/>
            <w:lang w:eastAsia="zh-CN"/>
          </w:rPr>
          <w:delText>可以</w:delText>
        </w:r>
        <w:r w:rsidRPr="00EC1FA3" w:rsidDel="00591DCF">
          <w:rPr>
            <w:rFonts w:ascii="Microsoft YaHei" w:eastAsia="Microsoft YaHei" w:hAnsi="Microsoft YaHei" w:cs="Microsoft YaHei" w:hint="eastAsia"/>
            <w:lang w:eastAsia="zh-CN"/>
          </w:rPr>
          <w:delText>让远</w:delText>
        </w:r>
        <w:r w:rsidRPr="00EC1FA3" w:rsidDel="00591DCF">
          <w:rPr>
            <w:rFonts w:ascii="DengXian" w:eastAsia="DengXian" w:hAnsi="DengXian" w:cs="ＭＳ ゴシック" w:hint="eastAsia"/>
            <w:lang w:eastAsia="zh-CN"/>
          </w:rPr>
          <w:delText>山做任何事情</w:delText>
        </w:r>
      </w:del>
      <w:ins w:id="299" w:author="hhh0578" w:date="2020-04-16T20:18:00Z">
        <w:r w:rsidR="00591DCF">
          <w:rPr>
            <w:rFonts w:ascii="Microsoft YaHei" w:eastAsia="Microsoft YaHei" w:hAnsi="Microsoft YaHei" w:cs="Microsoft YaHei" w:hint="eastAsia"/>
            <w:lang w:eastAsia="zh-CN"/>
          </w:rPr>
          <w:t>远山可以为你做任何事情</w:t>
        </w:r>
      </w:ins>
      <w:r w:rsidRPr="00EC1FA3">
        <w:rPr>
          <w:rFonts w:ascii="ＭＳ ゴシック" w:eastAsia="ＭＳ ゴシック" w:hAnsi="ＭＳ ゴシック" w:cs="ＭＳ ゴシック" w:hint="eastAsia"/>
          <w:lang w:eastAsia="zh-CN"/>
        </w:rPr>
        <w:t>」</w:t>
      </w:r>
    </w:p>
    <w:p w14:paraId="27B84CD3" w14:textId="77777777" w:rsidR="00EC1FA3" w:rsidRPr="00EC1FA3" w:rsidRDefault="00EC1FA3" w:rsidP="00EC1FA3">
      <w:pPr>
        <w:pStyle w:val="a3"/>
        <w:rPr>
          <w:rFonts w:ascii="ＭＳ ゴシック" w:eastAsia="ＭＳ ゴシック" w:hAnsi="ＭＳ ゴシック" w:cs="ＭＳ ゴシック"/>
          <w:lang w:eastAsia="zh-CN"/>
        </w:rPr>
      </w:pPr>
    </w:p>
    <w:p w14:paraId="6468120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【翠】</w:t>
      </w:r>
    </w:p>
    <w:p w14:paraId="07881BB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&lt;jaT0270&gt;「……きわどいお願いも、いいよ？」</w:t>
      </w:r>
    </w:p>
    <w:p w14:paraId="0B9C036A" w14:textId="03E1DE8C"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rPr>
        <w:t>&lt;cnT0270&gt;「……</w:t>
      </w:r>
      <w:del w:id="300" w:author="hhh0578" w:date="2020-04-16T20:18:00Z">
        <w:r w:rsidRPr="00EC1FA3" w:rsidDel="006F7F70">
          <w:rPr>
            <w:rFonts w:ascii="DengXian" w:eastAsia="DengXian" w:hAnsi="DengXian" w:cs="ＭＳ ゴシック" w:hint="eastAsia"/>
            <w:lang w:eastAsia="zh-CN"/>
          </w:rPr>
          <w:delText>包括下流的事情</w:delText>
        </w:r>
      </w:del>
      <w:ins w:id="301" w:author="hhh0578" w:date="2020-04-16T20:18:00Z">
        <w:r w:rsidR="006F7F70">
          <w:rPr>
            <w:rFonts w:ascii="DengXian" w:eastAsia="DengXian" w:hAnsi="DengXian" w:cs="ＭＳ ゴシック" w:hint="eastAsia"/>
            <w:lang w:eastAsia="zh-CN"/>
          </w:rPr>
          <w:t>一些擦边球的</w:t>
        </w:r>
      </w:ins>
      <w:r w:rsidRPr="00EC1FA3">
        <w:rPr>
          <w:rFonts w:ascii="ＭＳ ゴシック" w:eastAsia="ＭＳ ゴシック" w:hAnsi="ＭＳ ゴシック" w:cs="ＭＳ ゴシック"/>
          <w:lang w:eastAsia="zh-CN"/>
        </w:rPr>
        <w:t>，也，可以哦？」</w:t>
      </w:r>
    </w:p>
    <w:p w14:paraId="7B3BBB5E" w14:textId="77777777" w:rsidR="00EC1FA3" w:rsidRPr="00EC1FA3" w:rsidRDefault="00EC1FA3" w:rsidP="00EC1FA3">
      <w:pPr>
        <w:pStyle w:val="a3"/>
        <w:rPr>
          <w:rFonts w:ascii="ＭＳ ゴシック" w:eastAsia="ＭＳ ゴシック" w:hAnsi="ＭＳ ゴシック" w:cs="ＭＳ ゴシック"/>
          <w:lang w:eastAsia="zh-CN"/>
        </w:rPr>
      </w:pPr>
    </w:p>
    <w:p w14:paraId="3D8FF86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5738D5E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&lt;jaT0271&gt;なぜ恥ずかしそうにする。</w:t>
      </w:r>
    </w:p>
    <w:p w14:paraId="3A726332"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&lt;cnT0271&gt;</w:t>
      </w:r>
      <w:r w:rsidRPr="00EC1FA3">
        <w:rPr>
          <w:rFonts w:ascii="Microsoft YaHei" w:eastAsia="Microsoft YaHei" w:hAnsi="Microsoft YaHei" w:cs="Microsoft YaHei" w:hint="eastAsia"/>
          <w:lang w:eastAsia="zh-CN"/>
        </w:rPr>
        <w:t>为</w:t>
      </w:r>
      <w:r w:rsidRPr="00EC1FA3">
        <w:rPr>
          <w:rFonts w:ascii="ＭＳ ゴシック" w:eastAsia="ＭＳ ゴシック" w:hAnsi="ＭＳ ゴシック" w:cs="ＭＳ ゴシック" w:hint="eastAsia"/>
          <w:lang w:eastAsia="zh-CN"/>
        </w:rPr>
        <w:t>什么搞得</w:t>
      </w:r>
      <w:r w:rsidRPr="00EC1FA3">
        <w:rPr>
          <w:rFonts w:ascii="Microsoft YaHei" w:eastAsia="Microsoft YaHei" w:hAnsi="Microsoft YaHei" w:cs="Microsoft YaHei" w:hint="eastAsia"/>
          <w:lang w:eastAsia="zh-CN"/>
        </w:rPr>
        <w:t>这</w:t>
      </w:r>
      <w:r w:rsidRPr="00EC1FA3">
        <w:rPr>
          <w:rFonts w:ascii="ＭＳ ゴシック" w:eastAsia="ＭＳ ゴシック" w:hAnsi="ＭＳ ゴシック" w:cs="ＭＳ ゴシック" w:hint="eastAsia"/>
          <w:lang w:eastAsia="zh-CN"/>
        </w:rPr>
        <w:t>么害羞。</w:t>
      </w:r>
    </w:p>
    <w:p w14:paraId="5154470F" w14:textId="77777777" w:rsidR="00EC1FA3" w:rsidRPr="00EC1FA3" w:rsidRDefault="00EC1FA3" w:rsidP="00EC1FA3">
      <w:pPr>
        <w:pStyle w:val="a3"/>
        <w:rPr>
          <w:rFonts w:ascii="ＭＳ ゴシック" w:eastAsia="ＭＳ ゴシック" w:hAnsi="ＭＳ ゴシック" w:cs="ＭＳ ゴシック"/>
          <w:lang w:eastAsia="zh-CN"/>
        </w:rPr>
      </w:pPr>
    </w:p>
    <w:p w14:paraId="2936F8B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3CF1794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&lt;jaT0272&gt;「遠慮しておく」</w:t>
      </w:r>
    </w:p>
    <w:p w14:paraId="16C5592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&lt;cnT0272&gt;「不必了」</w:t>
      </w:r>
    </w:p>
    <w:p w14:paraId="2BF90867" w14:textId="77777777" w:rsidR="00EC1FA3" w:rsidRPr="00EC1FA3" w:rsidRDefault="00EC1FA3" w:rsidP="00EC1FA3">
      <w:pPr>
        <w:pStyle w:val="a3"/>
        <w:rPr>
          <w:rFonts w:ascii="ＭＳ ゴシック" w:eastAsia="ＭＳ ゴシック" w:hAnsi="ＭＳ ゴシック" w:cs="ＭＳ ゴシック"/>
        </w:rPr>
      </w:pPr>
    </w:p>
    <w:p w14:paraId="0BC420D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【翠】</w:t>
      </w:r>
    </w:p>
    <w:p w14:paraId="7E2CFEF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&lt;jaT0273&gt;「おのれーっ」</w:t>
      </w:r>
    </w:p>
    <w:p w14:paraId="1F3E5DA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&lt;cnT0273&gt;「</w:t>
      </w:r>
      <w:r w:rsidRPr="00EC1FA3">
        <w:rPr>
          <w:rFonts w:ascii="Microsoft YaHei" w:eastAsia="Microsoft YaHei" w:hAnsi="Microsoft YaHei" w:cs="Microsoft YaHei" w:hint="eastAsia"/>
        </w:rPr>
        <w:t>过</w:t>
      </w:r>
      <w:r w:rsidRPr="00EC1FA3">
        <w:rPr>
          <w:rFonts w:ascii="ＭＳ ゴシック" w:eastAsia="ＭＳ ゴシック" w:hAnsi="ＭＳ ゴシック" w:cs="ＭＳ ゴシック" w:hint="eastAsia"/>
        </w:rPr>
        <w:t>分」</w:t>
      </w:r>
    </w:p>
    <w:p w14:paraId="369B25A2" w14:textId="77777777" w:rsidR="00EC1FA3" w:rsidRPr="00EC1FA3" w:rsidRDefault="00EC1FA3" w:rsidP="00EC1FA3">
      <w:pPr>
        <w:pStyle w:val="a3"/>
        <w:rPr>
          <w:rFonts w:ascii="ＭＳ ゴシック" w:eastAsia="ＭＳ ゴシック" w:hAnsi="ＭＳ ゴシック" w:cs="ＭＳ ゴシック"/>
        </w:rPr>
      </w:pPr>
    </w:p>
    <w:p w14:paraId="78FF958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00179E6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&lt;jaT0274&gt;にぎやかな遠山を全力放置して居住区へ向かうことにした。</w:t>
      </w:r>
    </w:p>
    <w:p w14:paraId="2523B659" w14:textId="2B9E213C"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&lt;cnT0274&gt;</w:t>
      </w:r>
      <w:ins w:id="302" w:author="hhh0578" w:date="2020-04-16T20:18:00Z">
        <w:r w:rsidR="00D968A7">
          <w:rPr>
            <w:rFonts w:ascii="DengXian" w:eastAsia="DengXian" w:hAnsi="DengXian" w:cs="ＭＳ ゴシック" w:hint="eastAsia"/>
            <w:lang w:eastAsia="zh-CN"/>
          </w:rPr>
          <w:t>我</w:t>
        </w:r>
      </w:ins>
      <w:r w:rsidRPr="00EC1FA3">
        <w:rPr>
          <w:rFonts w:ascii="ＭＳ ゴシック" w:eastAsia="ＭＳ ゴシック" w:hAnsi="ＭＳ ゴシック" w:cs="ＭＳ ゴシック"/>
          <w:lang w:eastAsia="zh-CN"/>
        </w:rPr>
        <w:t>无</w:t>
      </w:r>
      <w:r w:rsidRPr="00EC1FA3">
        <w:rPr>
          <w:rFonts w:ascii="Microsoft YaHei" w:eastAsia="Microsoft YaHei" w:hAnsi="Microsoft YaHei" w:cs="Microsoft YaHei" w:hint="eastAsia"/>
          <w:lang w:eastAsia="zh-CN"/>
        </w:rPr>
        <w:t>视兴</w:t>
      </w:r>
      <w:r w:rsidRPr="00EC1FA3">
        <w:rPr>
          <w:rFonts w:ascii="ＭＳ ゴシック" w:eastAsia="ＭＳ ゴシック" w:hAnsi="ＭＳ ゴシック" w:cs="ＭＳ ゴシック" w:hint="eastAsia"/>
          <w:lang w:eastAsia="zh-CN"/>
        </w:rPr>
        <w:t>致正高的</w:t>
      </w:r>
      <w:r w:rsidRPr="00EC1FA3">
        <w:rPr>
          <w:rFonts w:ascii="Microsoft YaHei" w:eastAsia="Microsoft YaHei" w:hAnsi="Microsoft YaHei" w:cs="Microsoft YaHei" w:hint="eastAsia"/>
          <w:lang w:eastAsia="zh-CN"/>
        </w:rPr>
        <w:t>远</w:t>
      </w:r>
      <w:r w:rsidRPr="00EC1FA3">
        <w:rPr>
          <w:rFonts w:ascii="ＭＳ ゴシック" w:eastAsia="ＭＳ ゴシック" w:hAnsi="ＭＳ ゴシック" w:cs="ＭＳ ゴシック" w:hint="eastAsia"/>
          <w:lang w:eastAsia="zh-CN"/>
        </w:rPr>
        <w:t>山，前往居住区。</w:t>
      </w:r>
    </w:p>
    <w:p w14:paraId="66173645" w14:textId="77777777" w:rsidR="00EC1FA3" w:rsidRPr="00EC1FA3" w:rsidRDefault="00EC1FA3" w:rsidP="00EC1FA3">
      <w:pPr>
        <w:pStyle w:val="a3"/>
        <w:rPr>
          <w:rFonts w:ascii="ＭＳ ゴシック" w:eastAsia="ＭＳ ゴシック" w:hAnsi="ＭＳ ゴシック" w:cs="ＭＳ ゴシック"/>
          <w:lang w:eastAsia="zh-CN"/>
        </w:rPr>
      </w:pPr>
    </w:p>
    <w:p w14:paraId="2389D68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79F89EC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&lt;jaT0275&gt;ここに来たのは何度目か。</w:t>
      </w:r>
    </w:p>
    <w:p w14:paraId="51EF79E1" w14:textId="5889690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&lt;cnT0275&gt;</w:t>
      </w:r>
      <w:r w:rsidRPr="00EC1FA3">
        <w:rPr>
          <w:rFonts w:ascii="Microsoft YaHei" w:eastAsia="Microsoft YaHei" w:hAnsi="Microsoft YaHei" w:cs="Microsoft YaHei" w:hint="eastAsia"/>
          <w:lang w:eastAsia="zh-CN"/>
        </w:rPr>
        <w:t>这</w:t>
      </w:r>
      <w:r w:rsidRPr="00EC1FA3">
        <w:rPr>
          <w:rFonts w:ascii="ＭＳ ゴシック" w:eastAsia="ＭＳ ゴシック" w:hAnsi="ＭＳ ゴシック" w:cs="ＭＳ ゴシック" w:hint="eastAsia"/>
          <w:lang w:eastAsia="zh-CN"/>
        </w:rPr>
        <w:t>是第几次到</w:t>
      </w:r>
      <w:r w:rsidRPr="00EC1FA3">
        <w:rPr>
          <w:rFonts w:ascii="Microsoft YaHei" w:eastAsia="Microsoft YaHei" w:hAnsi="Microsoft YaHei" w:cs="Microsoft YaHei" w:hint="eastAsia"/>
          <w:lang w:eastAsia="zh-CN"/>
        </w:rPr>
        <w:t>这</w:t>
      </w:r>
      <w:r w:rsidRPr="00EC1FA3">
        <w:rPr>
          <w:rFonts w:ascii="ＭＳ ゴシック" w:eastAsia="ＭＳ ゴシック" w:hAnsi="ＭＳ ゴシック" w:cs="ＭＳ ゴシック" w:hint="eastAsia"/>
          <w:lang w:eastAsia="zh-CN"/>
        </w:rPr>
        <w:t>里</w:t>
      </w:r>
      <w:ins w:id="303" w:author="hhh0578" w:date="2020-04-16T20:18:00Z">
        <w:r w:rsidR="00D125F4">
          <w:rPr>
            <w:rFonts w:ascii="ＭＳ ゴシック" w:eastAsia="DengXian" w:hAnsi="ＭＳ ゴシック" w:cs="ＭＳ ゴシック" w:hint="eastAsia"/>
            <w:lang w:eastAsia="zh-CN"/>
          </w:rPr>
          <w:t>了</w:t>
        </w:r>
      </w:ins>
      <w:del w:id="304" w:author="hhh0578" w:date="2020-04-16T20:18:00Z">
        <w:r w:rsidRPr="00EC1FA3" w:rsidDel="00D125F4">
          <w:rPr>
            <w:rFonts w:ascii="ＭＳ ゴシック" w:eastAsia="ＭＳ ゴシック" w:hAnsi="ＭＳ ゴシック" w:cs="ＭＳ ゴシック" w:hint="eastAsia"/>
            <w:lang w:eastAsia="zh-CN"/>
          </w:rPr>
          <w:delText>呢</w:delText>
        </w:r>
      </w:del>
      <w:r w:rsidRPr="00EC1FA3">
        <w:rPr>
          <w:rFonts w:ascii="ＭＳ ゴシック" w:eastAsia="ＭＳ ゴシック" w:hAnsi="ＭＳ ゴシック" w:cs="ＭＳ ゴシック" w:hint="eastAsia"/>
          <w:lang w:eastAsia="zh-CN"/>
        </w:rPr>
        <w:t>。</w:t>
      </w:r>
    </w:p>
    <w:p w14:paraId="6B237AE3" w14:textId="77777777" w:rsidR="00EC1FA3" w:rsidRPr="00EC1FA3" w:rsidRDefault="00EC1FA3" w:rsidP="00EC1FA3">
      <w:pPr>
        <w:pStyle w:val="a3"/>
        <w:rPr>
          <w:rFonts w:ascii="ＭＳ ゴシック" w:eastAsia="ＭＳ ゴシック" w:hAnsi="ＭＳ ゴシック" w:cs="ＭＳ ゴシック"/>
          <w:lang w:eastAsia="zh-CN"/>
        </w:rPr>
      </w:pPr>
    </w:p>
    <w:p w14:paraId="4B2E419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4897F44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&lt;jaT0276&gt;見慣れた中庭を突っ切り、礼拝堂の扉の前に立つ。</w:t>
      </w:r>
    </w:p>
    <w:p w14:paraId="08835C9B" w14:textId="25FBA48B"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&lt;cnT0276&gt;</w:t>
      </w:r>
      <w:ins w:id="305" w:author="hhh0578" w:date="2020-04-16T20:19:00Z">
        <w:r w:rsidR="00605D72">
          <w:rPr>
            <w:rFonts w:ascii="DengXian" w:eastAsia="DengXian" w:hAnsi="DengXian" w:cs="ＭＳ ゴシック" w:hint="eastAsia"/>
            <w:lang w:eastAsia="zh-CN"/>
          </w:rPr>
          <w:t>我</w:t>
        </w:r>
      </w:ins>
      <w:r w:rsidRPr="00EC1FA3">
        <w:rPr>
          <w:rFonts w:ascii="ＭＳ ゴシック" w:eastAsia="ＭＳ ゴシック" w:hAnsi="ＭＳ ゴシック" w:cs="ＭＳ ゴシック"/>
          <w:lang w:eastAsia="zh-CN"/>
        </w:rPr>
        <w:t>穿</w:t>
      </w:r>
      <w:r w:rsidRPr="00EC1FA3">
        <w:rPr>
          <w:rFonts w:ascii="Microsoft YaHei" w:eastAsia="Microsoft YaHei" w:hAnsi="Microsoft YaHei" w:cs="Microsoft YaHei" w:hint="eastAsia"/>
          <w:lang w:eastAsia="zh-CN"/>
        </w:rPr>
        <w:t>过</w:t>
      </w:r>
      <w:r w:rsidRPr="00EC1FA3">
        <w:rPr>
          <w:rFonts w:ascii="ＭＳ ゴシック" w:eastAsia="ＭＳ ゴシック" w:hAnsi="ＭＳ ゴシック" w:cs="ＭＳ ゴシック" w:hint="eastAsia"/>
          <w:lang w:eastAsia="zh-CN"/>
        </w:rPr>
        <w:t>熟悉的中庭，</w:t>
      </w:r>
      <w:ins w:id="306" w:author="hhh0578" w:date="2020-04-16T20:19:00Z">
        <w:r w:rsidR="00130400">
          <w:rPr>
            <w:rFonts w:ascii="ＭＳ ゴシック" w:eastAsia="DengXian" w:hAnsi="ＭＳ ゴシック" w:cs="ＭＳ ゴシック" w:hint="eastAsia"/>
            <w:lang w:eastAsia="zh-CN"/>
          </w:rPr>
          <w:t>来</w:t>
        </w:r>
      </w:ins>
      <w:del w:id="307" w:author="hhh0578" w:date="2020-04-16T20:19:00Z">
        <w:r w:rsidRPr="00EC1FA3" w:rsidDel="00130400">
          <w:rPr>
            <w:rFonts w:ascii="ＭＳ ゴシック" w:eastAsia="ＭＳ ゴシック" w:hAnsi="ＭＳ ゴシック" w:cs="ＭＳ ゴシック" w:hint="eastAsia"/>
            <w:lang w:eastAsia="zh-CN"/>
          </w:rPr>
          <w:delText>站</w:delText>
        </w:r>
      </w:del>
      <w:r w:rsidRPr="00EC1FA3">
        <w:rPr>
          <w:rFonts w:ascii="ＭＳ ゴシック" w:eastAsia="ＭＳ ゴシック" w:hAnsi="ＭＳ ゴシック" w:cs="ＭＳ ゴシック" w:hint="eastAsia"/>
          <w:lang w:eastAsia="zh-CN"/>
        </w:rPr>
        <w:t>到了礼拜堂</w:t>
      </w:r>
      <w:r w:rsidRPr="00EC1FA3">
        <w:rPr>
          <w:rFonts w:ascii="Microsoft YaHei" w:eastAsia="Microsoft YaHei" w:hAnsi="Microsoft YaHei" w:cs="Microsoft YaHei" w:hint="eastAsia"/>
          <w:lang w:eastAsia="zh-CN"/>
        </w:rPr>
        <w:t>门</w:t>
      </w:r>
      <w:r w:rsidRPr="00EC1FA3">
        <w:rPr>
          <w:rFonts w:ascii="ＭＳ ゴシック" w:eastAsia="ＭＳ ゴシック" w:hAnsi="ＭＳ ゴシック" w:cs="ＭＳ ゴシック" w:hint="eastAsia"/>
          <w:lang w:eastAsia="zh-CN"/>
        </w:rPr>
        <w:t>前。</w:t>
      </w:r>
    </w:p>
    <w:p w14:paraId="32844FBF" w14:textId="77777777" w:rsidR="00EC1FA3" w:rsidRPr="00EC1FA3" w:rsidRDefault="00EC1FA3" w:rsidP="00EC1FA3">
      <w:pPr>
        <w:pStyle w:val="a3"/>
        <w:rPr>
          <w:rFonts w:ascii="ＭＳ ゴシック" w:eastAsia="ＭＳ ゴシック" w:hAnsi="ＭＳ ゴシック" w:cs="ＭＳ ゴシック"/>
          <w:lang w:eastAsia="zh-CN"/>
        </w:rPr>
      </w:pPr>
    </w:p>
    <w:p w14:paraId="18F4170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6724035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&lt;jaT0277&gt;がちゃ</w:t>
      </w:r>
    </w:p>
    <w:p w14:paraId="6BA1095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lastRenderedPageBreak/>
        <w:t>&lt;cnT0277&gt;嘎啦</w:t>
      </w:r>
    </w:p>
    <w:p w14:paraId="1BF0BF5A" w14:textId="77777777" w:rsidR="00EC1FA3" w:rsidRPr="00EC1FA3" w:rsidRDefault="00EC1FA3" w:rsidP="00EC1FA3">
      <w:pPr>
        <w:pStyle w:val="a3"/>
        <w:rPr>
          <w:rFonts w:ascii="ＭＳ ゴシック" w:eastAsia="ＭＳ ゴシック" w:hAnsi="ＭＳ ゴシック" w:cs="ＭＳ ゴシック"/>
        </w:rPr>
      </w:pPr>
    </w:p>
    <w:p w14:paraId="7DE9AAB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0846680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&lt;jaT0278&gt;「すみませーん」</w:t>
      </w:r>
    </w:p>
    <w:p w14:paraId="1012781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&lt;cnT0278&gt;「打</w:t>
      </w:r>
      <w:r w:rsidRPr="00EC1FA3">
        <w:rPr>
          <w:rFonts w:ascii="Microsoft YaHei" w:eastAsia="Microsoft YaHei" w:hAnsi="Microsoft YaHei" w:cs="Microsoft YaHei" w:hint="eastAsia"/>
        </w:rPr>
        <w:t>扰</w:t>
      </w:r>
      <w:r w:rsidRPr="00EC1FA3">
        <w:rPr>
          <w:rFonts w:ascii="ＭＳ ゴシック" w:eastAsia="ＭＳ ゴシック" w:hAnsi="ＭＳ ゴシック" w:cs="ＭＳ ゴシック" w:hint="eastAsia"/>
        </w:rPr>
        <w:t>了」</w:t>
      </w:r>
    </w:p>
    <w:p w14:paraId="2F95DB21" w14:textId="77777777" w:rsidR="00EC1FA3" w:rsidRPr="00EC1FA3" w:rsidRDefault="00EC1FA3" w:rsidP="00EC1FA3">
      <w:pPr>
        <w:pStyle w:val="a3"/>
        <w:rPr>
          <w:rFonts w:ascii="ＭＳ ゴシック" w:eastAsia="ＭＳ ゴシック" w:hAnsi="ＭＳ ゴシック" w:cs="ＭＳ ゴシック"/>
        </w:rPr>
      </w:pPr>
    </w:p>
    <w:p w14:paraId="2304537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7803955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&lt;jaT0279&gt;礼拝堂の奥に呼びかける。</w:t>
      </w:r>
    </w:p>
    <w:p w14:paraId="3C85D80B" w14:textId="1517606E"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&lt;cnT0279&gt;</w:t>
      </w:r>
      <w:ins w:id="308" w:author="hhh0578" w:date="2020-04-16T20:19:00Z">
        <w:r w:rsidR="00172009">
          <w:rPr>
            <w:rFonts w:ascii="DengXian" w:eastAsia="DengXian" w:hAnsi="DengXian" w:cs="ＭＳ ゴシック" w:hint="eastAsia"/>
            <w:lang w:eastAsia="zh-CN"/>
          </w:rPr>
          <w:t>我</w:t>
        </w:r>
      </w:ins>
      <w:r w:rsidRPr="00EC1FA3">
        <w:rPr>
          <w:rFonts w:ascii="ＭＳ ゴシック" w:eastAsia="ＭＳ ゴシック" w:hAnsi="ＭＳ ゴシック" w:cs="ＭＳ ゴシック"/>
          <w:lang w:eastAsia="zh-CN"/>
        </w:rPr>
        <w:t>往礼拜堂里面打</w:t>
      </w:r>
      <w:ins w:id="309" w:author="hhh0578" w:date="2020-04-16T20:19:00Z">
        <w:r w:rsidR="004D3E49">
          <w:rPr>
            <w:rFonts w:ascii="DengXian" w:eastAsia="DengXian" w:hAnsi="DengXian" w:cs="ＭＳ ゴシック" w:hint="eastAsia"/>
            <w:lang w:eastAsia="zh-CN"/>
          </w:rPr>
          <w:t>了</w:t>
        </w:r>
      </w:ins>
      <w:r w:rsidRPr="00EC1FA3">
        <w:rPr>
          <w:rFonts w:ascii="ＭＳ ゴシック" w:eastAsia="ＭＳ ゴシック" w:hAnsi="ＭＳ ゴシック" w:cs="ＭＳ ゴシック"/>
          <w:lang w:eastAsia="zh-CN"/>
        </w:rPr>
        <w:t>声招呼。</w:t>
      </w:r>
    </w:p>
    <w:p w14:paraId="75BDEDF1" w14:textId="77777777" w:rsidR="00EC1FA3" w:rsidRPr="00EC1FA3" w:rsidRDefault="00EC1FA3" w:rsidP="00EC1FA3">
      <w:pPr>
        <w:pStyle w:val="a3"/>
        <w:rPr>
          <w:rFonts w:ascii="ＭＳ ゴシック" w:eastAsia="ＭＳ ゴシック" w:hAnsi="ＭＳ ゴシック" w:cs="ＭＳ ゴシック"/>
          <w:lang w:eastAsia="zh-CN"/>
        </w:rPr>
      </w:pPr>
    </w:p>
    <w:p w14:paraId="125E2F7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4250887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&lt;jaT0280&gt;少しして奥から足音が聞こえてきた。</w:t>
      </w:r>
    </w:p>
    <w:p w14:paraId="2690A7C2"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&lt;cnT0280&gt;一会儿从里面</w:t>
      </w:r>
      <w:r w:rsidRPr="00EC1FA3">
        <w:rPr>
          <w:rFonts w:ascii="Microsoft YaHei" w:eastAsia="Microsoft YaHei" w:hAnsi="Microsoft YaHei" w:cs="Microsoft YaHei" w:hint="eastAsia"/>
          <w:lang w:eastAsia="zh-CN"/>
        </w:rPr>
        <w:t>传</w:t>
      </w:r>
      <w:r w:rsidRPr="00EC1FA3">
        <w:rPr>
          <w:rFonts w:ascii="ＭＳ ゴシック" w:eastAsia="ＭＳ ゴシック" w:hAnsi="ＭＳ ゴシック" w:cs="ＭＳ ゴシック" w:hint="eastAsia"/>
          <w:lang w:eastAsia="zh-CN"/>
        </w:rPr>
        <w:t>来了脚步</w:t>
      </w:r>
      <w:r w:rsidRPr="00EC1FA3">
        <w:rPr>
          <w:rFonts w:ascii="ＭＳ ゴシック" w:eastAsia="ＭＳ ゴシック" w:hAnsi="ＭＳ ゴシック" w:cs="ＭＳ ゴシック"/>
          <w:lang w:eastAsia="zh-CN"/>
        </w:rPr>
        <w:t>声。</w:t>
      </w:r>
    </w:p>
    <w:p w14:paraId="1680857C" w14:textId="77777777" w:rsidR="00EC1FA3" w:rsidRPr="00EC1FA3" w:rsidRDefault="00EC1FA3" w:rsidP="00EC1FA3">
      <w:pPr>
        <w:pStyle w:val="a3"/>
        <w:rPr>
          <w:rFonts w:ascii="ＭＳ ゴシック" w:eastAsia="ＭＳ ゴシック" w:hAnsi="ＭＳ ゴシック" w:cs="ＭＳ ゴシック"/>
          <w:lang w:eastAsia="zh-CN"/>
        </w:rPr>
      </w:pPr>
    </w:p>
    <w:p w14:paraId="5B8DAEE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657AB67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&lt;jaT0281&gt;がちゃ</w:t>
      </w:r>
    </w:p>
    <w:p w14:paraId="2FB7E7E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&lt;cnT0281&gt;嘎啦</w:t>
      </w:r>
    </w:p>
    <w:p w14:paraId="3D493502" w14:textId="77777777" w:rsidR="00EC1FA3" w:rsidRPr="00EC1FA3" w:rsidRDefault="00EC1FA3" w:rsidP="00EC1FA3">
      <w:pPr>
        <w:pStyle w:val="a3"/>
        <w:rPr>
          <w:rFonts w:ascii="ＭＳ ゴシック" w:eastAsia="ＭＳ ゴシック" w:hAnsi="ＭＳ ゴシック" w:cs="ＭＳ ゴシック"/>
        </w:rPr>
      </w:pPr>
    </w:p>
    <w:p w14:paraId="3C83534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【モーリッツ】</w:t>
      </w:r>
    </w:p>
    <w:p w14:paraId="151DFA6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&lt;jaT0282&gt;「これは朝霧さん、こんにちは」</w:t>
      </w:r>
    </w:p>
    <w:p w14:paraId="3A1BD25A"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&lt;cnT0282&gt;「朝</w:t>
      </w:r>
      <w:r w:rsidRPr="00EC1FA3">
        <w:rPr>
          <w:rFonts w:ascii="Microsoft YaHei" w:eastAsia="Microsoft YaHei" w:hAnsi="Microsoft YaHei" w:cs="Microsoft YaHei" w:hint="eastAsia"/>
          <w:lang w:eastAsia="zh-CN"/>
        </w:rPr>
        <w:t>雾</w:t>
      </w:r>
      <w:r w:rsidRPr="00EC1FA3">
        <w:rPr>
          <w:rFonts w:ascii="ＭＳ ゴシック" w:eastAsia="ＭＳ ゴシック" w:hAnsi="ＭＳ ゴシック" w:cs="ＭＳ ゴシック" w:hint="eastAsia"/>
          <w:lang w:eastAsia="zh-CN"/>
        </w:rPr>
        <w:t>先生你好」</w:t>
      </w:r>
    </w:p>
    <w:p w14:paraId="5861A27B" w14:textId="77777777" w:rsidR="00EC1FA3" w:rsidRPr="00EC1FA3" w:rsidRDefault="00EC1FA3" w:rsidP="00EC1FA3">
      <w:pPr>
        <w:pStyle w:val="a3"/>
        <w:rPr>
          <w:rFonts w:ascii="ＭＳ ゴシック" w:eastAsia="ＭＳ ゴシック" w:hAnsi="ＭＳ ゴシック" w:cs="ＭＳ ゴシック"/>
          <w:lang w:eastAsia="zh-CN"/>
        </w:rPr>
      </w:pPr>
    </w:p>
    <w:p w14:paraId="34A3361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745E7E9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&lt;jaT0283&gt;「こんにちは」</w:t>
      </w:r>
    </w:p>
    <w:p w14:paraId="682B8B8C" w14:textId="616E60E3"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&lt;cnT0283&gt;「</w:t>
      </w:r>
      <w:ins w:id="310" w:author="hhh0578" w:date="2020-04-16T20:19:00Z">
        <w:r w:rsidR="0054061A">
          <w:rPr>
            <w:rFonts w:ascii="DengXian" w:eastAsia="DengXian" w:hAnsi="DengXian" w:cs="ＭＳ ゴシック" w:hint="eastAsia"/>
            <w:lang w:eastAsia="zh-CN"/>
          </w:rPr>
          <w:t>您好</w:t>
        </w:r>
      </w:ins>
      <w:del w:id="311" w:author="hhh0578" w:date="2020-04-16T20:19:00Z">
        <w:r w:rsidRPr="00EC1FA3" w:rsidDel="0054061A">
          <w:rPr>
            <w:rFonts w:ascii="ＭＳ ゴシック" w:eastAsia="ＭＳ ゴシック" w:hAnsi="ＭＳ ゴシック" w:cs="ＭＳ ゴシック"/>
          </w:rPr>
          <w:delText>你好</w:delText>
        </w:r>
      </w:del>
      <w:r w:rsidRPr="00EC1FA3">
        <w:rPr>
          <w:rFonts w:ascii="ＭＳ ゴシック" w:eastAsia="ＭＳ ゴシック" w:hAnsi="ＭＳ ゴシック" w:cs="ＭＳ ゴシック"/>
        </w:rPr>
        <w:t>」</w:t>
      </w:r>
    </w:p>
    <w:p w14:paraId="69955D49" w14:textId="77777777" w:rsidR="00EC1FA3" w:rsidRPr="00EC1FA3" w:rsidRDefault="00EC1FA3" w:rsidP="00EC1FA3">
      <w:pPr>
        <w:pStyle w:val="a3"/>
        <w:rPr>
          <w:rFonts w:ascii="ＭＳ ゴシック" w:eastAsia="ＭＳ ゴシック" w:hAnsi="ＭＳ ゴシック" w:cs="ＭＳ ゴシック"/>
        </w:rPr>
      </w:pPr>
    </w:p>
    <w:p w14:paraId="2228BB2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【モーリッツ】</w:t>
      </w:r>
    </w:p>
    <w:p w14:paraId="0FA05D6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&lt;jaT0284&gt;「エステルですか？」</w:t>
      </w:r>
    </w:p>
    <w:p w14:paraId="162CD00E"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&lt;cnT0284&gt;「来找艾斯蒂</w:t>
      </w:r>
      <w:r w:rsidRPr="00EC1FA3">
        <w:rPr>
          <w:rFonts w:ascii="Microsoft YaHei" w:eastAsia="Microsoft YaHei" w:hAnsi="Microsoft YaHei" w:cs="Microsoft YaHei" w:hint="eastAsia"/>
          <w:lang w:eastAsia="zh-CN"/>
        </w:rPr>
        <w:t>尔吗</w:t>
      </w:r>
      <w:r w:rsidRPr="00EC1FA3">
        <w:rPr>
          <w:rFonts w:ascii="ＭＳ ゴシック" w:eastAsia="ＭＳ ゴシック" w:hAnsi="ＭＳ ゴシック" w:cs="ＭＳ ゴシック" w:hint="eastAsia"/>
          <w:lang w:eastAsia="zh-CN"/>
        </w:rPr>
        <w:t>？」</w:t>
      </w:r>
    </w:p>
    <w:p w14:paraId="50365811" w14:textId="77777777" w:rsidR="00EC1FA3" w:rsidRPr="00EC1FA3" w:rsidRDefault="00EC1FA3" w:rsidP="00EC1FA3">
      <w:pPr>
        <w:pStyle w:val="a3"/>
        <w:rPr>
          <w:rFonts w:ascii="ＭＳ ゴシック" w:eastAsia="ＭＳ ゴシック" w:hAnsi="ＭＳ ゴシック" w:cs="ＭＳ ゴシック"/>
          <w:lang w:eastAsia="zh-CN"/>
        </w:rPr>
      </w:pPr>
    </w:p>
    <w:p w14:paraId="4FDD59B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79C8B87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&lt;jaT0285&gt;「はい、いらっしゃいますか？」</w:t>
      </w:r>
    </w:p>
    <w:p w14:paraId="245ABE40"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lastRenderedPageBreak/>
        <w:t>&lt;cnT0285&gt;「是的，她在</w:t>
      </w:r>
      <w:r w:rsidRPr="00EC1FA3">
        <w:rPr>
          <w:rFonts w:ascii="Microsoft YaHei" w:eastAsia="Microsoft YaHei" w:hAnsi="Microsoft YaHei" w:cs="Microsoft YaHei" w:hint="eastAsia"/>
          <w:lang w:eastAsia="zh-CN"/>
        </w:rPr>
        <w:t>吗</w:t>
      </w:r>
      <w:r w:rsidRPr="00EC1FA3">
        <w:rPr>
          <w:rFonts w:ascii="ＭＳ ゴシック" w:eastAsia="ＭＳ ゴシック" w:hAnsi="ＭＳ ゴシック" w:cs="ＭＳ ゴシック" w:hint="eastAsia"/>
          <w:lang w:eastAsia="zh-CN"/>
        </w:rPr>
        <w:t>？」</w:t>
      </w:r>
    </w:p>
    <w:p w14:paraId="4841561F" w14:textId="77777777" w:rsidR="00EC1FA3" w:rsidRPr="00EC1FA3" w:rsidRDefault="00EC1FA3" w:rsidP="00EC1FA3">
      <w:pPr>
        <w:pStyle w:val="a3"/>
        <w:rPr>
          <w:rFonts w:ascii="ＭＳ ゴシック" w:eastAsia="ＭＳ ゴシック" w:hAnsi="ＭＳ ゴシック" w:cs="ＭＳ ゴシック"/>
          <w:lang w:eastAsia="zh-CN"/>
        </w:rPr>
      </w:pPr>
    </w:p>
    <w:p w14:paraId="0D91B7E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【モーリッツ】</w:t>
      </w:r>
    </w:p>
    <w:p w14:paraId="2A4A090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&lt;jaT0286&gt;「今は部屋にいますよ。どうぞお通り下さい」</w:t>
      </w:r>
    </w:p>
    <w:p w14:paraId="7549ADD4" w14:textId="4495E125"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&lt;cnT0286&gt;「正在房</w:t>
      </w:r>
      <w:r w:rsidRPr="00EC1FA3">
        <w:rPr>
          <w:rFonts w:ascii="Microsoft YaHei" w:eastAsia="Microsoft YaHei" w:hAnsi="Microsoft YaHei" w:cs="Microsoft YaHei" w:hint="eastAsia"/>
          <w:lang w:eastAsia="zh-CN"/>
        </w:rPr>
        <w:t>间</w:t>
      </w:r>
      <w:r w:rsidRPr="00EC1FA3">
        <w:rPr>
          <w:rFonts w:ascii="ＭＳ ゴシック" w:eastAsia="ＭＳ ゴシック" w:hAnsi="ＭＳ ゴシック" w:cs="ＭＳ ゴシック" w:hint="eastAsia"/>
          <w:lang w:eastAsia="zh-CN"/>
        </w:rPr>
        <w:t>里。</w:t>
      </w:r>
      <w:ins w:id="312" w:author="hhh0578" w:date="2020-04-16T20:19:00Z">
        <w:r w:rsidR="00251D4F">
          <w:rPr>
            <w:rFonts w:ascii="ＭＳ ゴシック" w:eastAsia="DengXian" w:hAnsi="ＭＳ ゴシック" w:cs="ＭＳ ゴシック" w:hint="eastAsia"/>
            <w:lang w:eastAsia="zh-CN"/>
          </w:rPr>
          <w:t>请往这边</w:t>
        </w:r>
      </w:ins>
      <w:del w:id="313" w:author="hhh0578" w:date="2020-04-16T20:19:00Z">
        <w:r w:rsidRPr="00EC1FA3" w:rsidDel="00251D4F">
          <w:rPr>
            <w:rFonts w:ascii="Microsoft YaHei" w:eastAsia="Microsoft YaHei" w:hAnsi="Microsoft YaHei" w:cs="Microsoft YaHei" w:hint="eastAsia"/>
            <w:lang w:eastAsia="zh-CN"/>
          </w:rPr>
          <w:delText>请过</w:delText>
        </w:r>
        <w:r w:rsidRPr="00EC1FA3" w:rsidDel="00251D4F">
          <w:rPr>
            <w:rFonts w:ascii="ＭＳ ゴシック" w:eastAsia="ＭＳ ゴシック" w:hAnsi="ＭＳ ゴシック" w:cs="ＭＳ ゴシック" w:hint="eastAsia"/>
            <w:lang w:eastAsia="zh-CN"/>
          </w:rPr>
          <w:delText>去吧</w:delText>
        </w:r>
      </w:del>
      <w:r w:rsidRPr="00EC1FA3">
        <w:rPr>
          <w:rFonts w:ascii="ＭＳ ゴシック" w:eastAsia="ＭＳ ゴシック" w:hAnsi="ＭＳ ゴシック" w:cs="ＭＳ ゴシック" w:hint="eastAsia"/>
          <w:lang w:eastAsia="zh-CN"/>
        </w:rPr>
        <w:t>」</w:t>
      </w:r>
    </w:p>
    <w:p w14:paraId="269E9F1E" w14:textId="77777777" w:rsidR="00EC1FA3" w:rsidRPr="00EC1FA3" w:rsidRDefault="00EC1FA3" w:rsidP="00EC1FA3">
      <w:pPr>
        <w:pStyle w:val="a3"/>
        <w:rPr>
          <w:rFonts w:ascii="ＭＳ ゴシック" w:eastAsia="ＭＳ ゴシック" w:hAnsi="ＭＳ ゴシック" w:cs="ＭＳ ゴシック"/>
          <w:lang w:eastAsia="zh-CN"/>
        </w:rPr>
      </w:pPr>
    </w:p>
    <w:p w14:paraId="2E4B1A8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1245F56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&lt;jaT0287&gt;「いいんですか？」</w:t>
      </w:r>
    </w:p>
    <w:p w14:paraId="20E43F05" w14:textId="20216D7A"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&lt;cnT0287&gt;「</w:t>
      </w:r>
      <w:ins w:id="314" w:author="hhh0578" w:date="2020-04-16T20:20:00Z">
        <w:r w:rsidR="002F72DB">
          <w:rPr>
            <w:rFonts w:ascii="DengXian" w:eastAsia="DengXian" w:hAnsi="DengXian" w:cs="ＭＳ ゴシック" w:hint="eastAsia"/>
            <w:lang w:eastAsia="zh-CN"/>
          </w:rPr>
          <w:t>合适吗</w:t>
        </w:r>
      </w:ins>
      <w:del w:id="315" w:author="hhh0578" w:date="2020-04-16T20:20:00Z">
        <w:r w:rsidRPr="00EC1FA3" w:rsidDel="002F72DB">
          <w:rPr>
            <w:rFonts w:ascii="ＭＳ ゴシック" w:eastAsia="ＭＳ ゴシック" w:hAnsi="ＭＳ ゴシック" w:cs="ＭＳ ゴシック"/>
            <w:lang w:eastAsia="zh-CN"/>
          </w:rPr>
          <w:delText>可以</w:delText>
        </w:r>
        <w:r w:rsidRPr="00EC1FA3" w:rsidDel="002F72DB">
          <w:rPr>
            <w:rFonts w:ascii="Microsoft YaHei" w:eastAsia="Microsoft YaHei" w:hAnsi="Microsoft YaHei" w:cs="Microsoft YaHei" w:hint="eastAsia"/>
            <w:lang w:eastAsia="zh-CN"/>
          </w:rPr>
          <w:delText>过</w:delText>
        </w:r>
        <w:r w:rsidRPr="00EC1FA3" w:rsidDel="002F72DB">
          <w:rPr>
            <w:rFonts w:ascii="ＭＳ ゴシック" w:eastAsia="ＭＳ ゴシック" w:hAnsi="ＭＳ ゴシック" w:cs="ＭＳ ゴシック" w:hint="eastAsia"/>
            <w:lang w:eastAsia="zh-CN"/>
          </w:rPr>
          <w:delText>去</w:delText>
        </w:r>
        <w:r w:rsidRPr="00EC1FA3" w:rsidDel="002F72DB">
          <w:rPr>
            <w:rFonts w:ascii="Microsoft YaHei" w:eastAsia="Microsoft YaHei" w:hAnsi="Microsoft YaHei" w:cs="Microsoft YaHei" w:hint="eastAsia"/>
            <w:lang w:eastAsia="zh-CN"/>
          </w:rPr>
          <w:delText>吗</w:delText>
        </w:r>
      </w:del>
      <w:r w:rsidRPr="00EC1FA3">
        <w:rPr>
          <w:rFonts w:ascii="ＭＳ ゴシック" w:eastAsia="ＭＳ ゴシック" w:hAnsi="ＭＳ ゴシック" w:cs="ＭＳ ゴシック" w:hint="eastAsia"/>
          <w:lang w:eastAsia="zh-CN"/>
        </w:rPr>
        <w:t>？」</w:t>
      </w:r>
    </w:p>
    <w:p w14:paraId="6F526B0B" w14:textId="77777777" w:rsidR="00EC1FA3" w:rsidRPr="00EC1FA3" w:rsidRDefault="00EC1FA3" w:rsidP="00EC1FA3">
      <w:pPr>
        <w:pStyle w:val="a3"/>
        <w:rPr>
          <w:rFonts w:ascii="ＭＳ ゴシック" w:eastAsia="ＭＳ ゴシック" w:hAnsi="ＭＳ ゴシック" w:cs="ＭＳ ゴシック"/>
          <w:lang w:eastAsia="zh-CN"/>
        </w:rPr>
      </w:pPr>
    </w:p>
    <w:p w14:paraId="47E1891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3255408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&lt;jaT0288&gt;いきなり女の子の部屋に行っちゃって？</w:t>
      </w:r>
    </w:p>
    <w:p w14:paraId="0B9A2B1B" w14:textId="21B8E491" w:rsidR="00EC1FA3" w:rsidRPr="00220208" w:rsidRDefault="00EC1FA3" w:rsidP="00EC1FA3">
      <w:pPr>
        <w:pStyle w:val="a3"/>
        <w:rPr>
          <w:rFonts w:ascii="ＭＳ ゴシック" w:eastAsia="DengXian" w:hAnsi="ＭＳ ゴシック" w:cs="ＭＳ ゴシック"/>
          <w:lang w:eastAsia="zh-CN"/>
          <w:rPrChange w:id="316" w:author="hhh0578" w:date="2020-04-16T20:20:00Z">
            <w:rPr>
              <w:rFonts w:ascii="ＭＳ ゴシック" w:eastAsia="ＭＳ ゴシック" w:hAnsi="ＭＳ ゴシック" w:cs="ＭＳ ゴシック"/>
              <w:lang w:eastAsia="zh-CN"/>
            </w:rPr>
          </w:rPrChange>
        </w:rPr>
      </w:pPr>
      <w:r w:rsidRPr="00EC1FA3">
        <w:rPr>
          <w:rFonts w:ascii="ＭＳ ゴシック" w:eastAsia="ＭＳ ゴシック" w:hAnsi="ＭＳ ゴシック" w:cs="ＭＳ ゴシック"/>
          <w:lang w:eastAsia="zh-CN"/>
        </w:rPr>
        <w:t>&lt;cnT0288&gt;突然造</w:t>
      </w:r>
      <w:r w:rsidRPr="00EC1FA3">
        <w:rPr>
          <w:rFonts w:ascii="Microsoft YaHei" w:eastAsia="Microsoft YaHei" w:hAnsi="Microsoft YaHei" w:cs="Microsoft YaHei" w:hint="eastAsia"/>
          <w:lang w:eastAsia="zh-CN"/>
        </w:rPr>
        <w:t>访</w:t>
      </w:r>
      <w:r w:rsidRPr="00EC1FA3">
        <w:rPr>
          <w:rFonts w:ascii="ＭＳ ゴシック" w:eastAsia="ＭＳ ゴシック" w:hAnsi="ＭＳ ゴシック" w:cs="ＭＳ ゴシック" w:hint="eastAsia"/>
          <w:lang w:eastAsia="zh-CN"/>
        </w:rPr>
        <w:t>女孩子的房</w:t>
      </w:r>
      <w:r w:rsidRPr="00EC1FA3">
        <w:rPr>
          <w:rFonts w:ascii="Microsoft YaHei" w:eastAsia="Microsoft YaHei" w:hAnsi="Microsoft YaHei" w:cs="Microsoft YaHei" w:hint="eastAsia"/>
          <w:lang w:eastAsia="zh-CN"/>
        </w:rPr>
        <w:t>间</w:t>
      </w:r>
      <w:ins w:id="317" w:author="hhh0578" w:date="2020-04-16T20:20:00Z">
        <w:r w:rsidR="00220208">
          <w:rPr>
            <w:rFonts w:ascii="ＭＳ ゴシック" w:eastAsia="DengXian" w:hAnsi="ＭＳ ゴシック" w:cs="ＭＳ ゴシック" w:hint="eastAsia"/>
            <w:lang w:eastAsia="zh-CN"/>
          </w:rPr>
          <w:t>。</w:t>
        </w:r>
      </w:ins>
      <w:del w:id="318" w:author="hhh0578" w:date="2020-04-16T20:20:00Z">
        <w:r w:rsidRPr="00EC1FA3" w:rsidDel="00220208">
          <w:rPr>
            <w:rFonts w:ascii="ＭＳ ゴシック" w:eastAsia="ＭＳ ゴシック" w:hAnsi="ＭＳ ゴシック" w:cs="ＭＳ ゴシック" w:hint="eastAsia"/>
            <w:lang w:eastAsia="zh-CN"/>
          </w:rPr>
          <w:delText>？</w:delText>
        </w:r>
      </w:del>
    </w:p>
    <w:p w14:paraId="34746208" w14:textId="77777777" w:rsidR="00EC1FA3" w:rsidRPr="00EC1FA3" w:rsidRDefault="00EC1FA3" w:rsidP="00EC1FA3">
      <w:pPr>
        <w:pStyle w:val="a3"/>
        <w:rPr>
          <w:rFonts w:ascii="ＭＳ ゴシック" w:eastAsia="ＭＳ ゴシック" w:hAnsi="ＭＳ ゴシック" w:cs="ＭＳ ゴシック"/>
          <w:lang w:eastAsia="zh-CN"/>
        </w:rPr>
      </w:pPr>
    </w:p>
    <w:p w14:paraId="6FE1A1B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【モーリッツ】</w:t>
      </w:r>
    </w:p>
    <w:p w14:paraId="3E0627B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&lt;jaT0289&gt;「構いません。部屋は廊下の突き当たりになりますから」</w:t>
      </w:r>
    </w:p>
    <w:p w14:paraId="0D2EC53E"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&lt;cnT0289&gt;「没关系，房</w:t>
      </w:r>
      <w:r w:rsidRPr="00EC1FA3">
        <w:rPr>
          <w:rFonts w:ascii="Microsoft YaHei" w:eastAsia="Microsoft YaHei" w:hAnsi="Microsoft YaHei" w:cs="Microsoft YaHei" w:hint="eastAsia"/>
          <w:lang w:eastAsia="zh-CN"/>
        </w:rPr>
        <w:t>间</w:t>
      </w:r>
      <w:r w:rsidRPr="00EC1FA3">
        <w:rPr>
          <w:rFonts w:ascii="ＭＳ ゴシック" w:eastAsia="ＭＳ ゴシック" w:hAnsi="ＭＳ ゴシック" w:cs="ＭＳ ゴシック" w:hint="eastAsia"/>
          <w:lang w:eastAsia="zh-CN"/>
        </w:rPr>
        <w:t>就在走廊的尽</w:t>
      </w:r>
      <w:r w:rsidRPr="00EC1FA3">
        <w:rPr>
          <w:rFonts w:ascii="Microsoft YaHei" w:eastAsia="Microsoft YaHei" w:hAnsi="Microsoft YaHei" w:cs="Microsoft YaHei" w:hint="eastAsia"/>
          <w:lang w:eastAsia="zh-CN"/>
        </w:rPr>
        <w:t>头</w:t>
      </w:r>
      <w:r w:rsidRPr="00EC1FA3">
        <w:rPr>
          <w:rFonts w:ascii="ＭＳ ゴシック" w:eastAsia="ＭＳ ゴシック" w:hAnsi="ＭＳ ゴシック" w:cs="ＭＳ ゴシック" w:hint="eastAsia"/>
          <w:lang w:eastAsia="zh-CN"/>
        </w:rPr>
        <w:t>」</w:t>
      </w:r>
    </w:p>
    <w:p w14:paraId="5651979D" w14:textId="77777777" w:rsidR="00EC1FA3" w:rsidRPr="00EC1FA3" w:rsidRDefault="00EC1FA3" w:rsidP="00EC1FA3">
      <w:pPr>
        <w:pStyle w:val="a3"/>
        <w:rPr>
          <w:rFonts w:ascii="ＭＳ ゴシック" w:eastAsia="ＭＳ ゴシック" w:hAnsi="ＭＳ ゴシック" w:cs="ＭＳ ゴシック"/>
          <w:lang w:eastAsia="zh-CN"/>
        </w:rPr>
      </w:pPr>
    </w:p>
    <w:p w14:paraId="133255C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0D12654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&lt;jaT0290&gt;「では、失礼します」</w:t>
      </w:r>
    </w:p>
    <w:p w14:paraId="15C50DE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&lt;cnT0290&gt;「那我</w:t>
      </w:r>
      <w:del w:id="319" w:author="hhh0578" w:date="2020-04-16T20:20:00Z">
        <w:r w:rsidRPr="00EC1FA3" w:rsidDel="00EA0593">
          <w:rPr>
            <w:rFonts w:ascii="ＭＳ ゴシック" w:eastAsia="ＭＳ ゴシック" w:hAnsi="ＭＳ ゴシック" w:cs="ＭＳ ゴシック"/>
          </w:rPr>
          <w:delText>先</w:delText>
        </w:r>
      </w:del>
      <w:r w:rsidRPr="00EC1FA3">
        <w:rPr>
          <w:rFonts w:ascii="ＭＳ ゴシック" w:eastAsia="ＭＳ ゴシック" w:hAnsi="ＭＳ ゴシック" w:cs="ＭＳ ゴシック"/>
        </w:rPr>
        <w:t>去了」</w:t>
      </w:r>
    </w:p>
    <w:p w14:paraId="43B3CD22" w14:textId="77777777" w:rsidR="00EC1FA3" w:rsidRPr="00EC1FA3" w:rsidRDefault="00EC1FA3" w:rsidP="00EC1FA3">
      <w:pPr>
        <w:pStyle w:val="a3"/>
        <w:rPr>
          <w:rFonts w:ascii="ＭＳ ゴシック" w:eastAsia="ＭＳ ゴシック" w:hAnsi="ＭＳ ゴシック" w:cs="ＭＳ ゴシック"/>
        </w:rPr>
      </w:pPr>
    </w:p>
    <w:p w14:paraId="63D1663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734C510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&lt;jaT0291&gt;少し緊張しながらモーリッツさんの脇を通る。</w:t>
      </w:r>
    </w:p>
    <w:p w14:paraId="51CC9690" w14:textId="5DBB29C5"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&lt;cnT0291&gt;</w:t>
      </w:r>
      <w:ins w:id="320" w:author="hhh0578" w:date="2020-04-16T20:20:00Z">
        <w:r w:rsidR="00F103AB">
          <w:rPr>
            <w:rFonts w:ascii="DengXian" w:eastAsia="DengXian" w:hAnsi="DengXian" w:cs="ＭＳ ゴシック" w:hint="eastAsia"/>
            <w:lang w:eastAsia="zh-CN"/>
          </w:rPr>
          <w:t>我</w:t>
        </w:r>
      </w:ins>
      <w:r w:rsidRPr="00EC1FA3">
        <w:rPr>
          <w:rFonts w:ascii="ＭＳ ゴシック" w:eastAsia="ＭＳ ゴシック" w:hAnsi="ＭＳ ゴシック" w:cs="ＭＳ ゴシック"/>
          <w:lang w:eastAsia="zh-CN"/>
        </w:rPr>
        <w:t>有些</w:t>
      </w:r>
      <w:r w:rsidRPr="00EC1FA3">
        <w:rPr>
          <w:rFonts w:ascii="Microsoft YaHei" w:eastAsia="Microsoft YaHei" w:hAnsi="Microsoft YaHei" w:cs="Microsoft YaHei" w:hint="eastAsia"/>
          <w:lang w:eastAsia="zh-CN"/>
        </w:rPr>
        <w:t>紧张</w:t>
      </w:r>
      <w:r w:rsidRPr="00EC1FA3">
        <w:rPr>
          <w:rFonts w:ascii="ＭＳ ゴシック" w:eastAsia="ＭＳ ゴシック" w:hAnsi="ＭＳ ゴシック" w:cs="ＭＳ ゴシック" w:hint="eastAsia"/>
          <w:lang w:eastAsia="zh-CN"/>
        </w:rPr>
        <w:t>地从摩利茨先生身旁穿</w:t>
      </w:r>
      <w:r w:rsidRPr="00EC1FA3">
        <w:rPr>
          <w:rFonts w:ascii="Microsoft YaHei" w:eastAsia="Microsoft YaHei" w:hAnsi="Microsoft YaHei" w:cs="Microsoft YaHei" w:hint="eastAsia"/>
          <w:lang w:eastAsia="zh-CN"/>
        </w:rPr>
        <w:t>过</w:t>
      </w:r>
      <w:r w:rsidRPr="00EC1FA3">
        <w:rPr>
          <w:rFonts w:ascii="ＭＳ ゴシック" w:eastAsia="ＭＳ ゴシック" w:hAnsi="ＭＳ ゴシック" w:cs="ＭＳ ゴシック" w:hint="eastAsia"/>
          <w:lang w:eastAsia="zh-CN"/>
        </w:rPr>
        <w:t>。</w:t>
      </w:r>
    </w:p>
    <w:p w14:paraId="30B8EE40" w14:textId="77777777" w:rsidR="00EC1FA3" w:rsidRPr="00EC1FA3" w:rsidRDefault="00EC1FA3" w:rsidP="00EC1FA3">
      <w:pPr>
        <w:pStyle w:val="a3"/>
        <w:rPr>
          <w:rFonts w:ascii="ＭＳ ゴシック" w:eastAsia="ＭＳ ゴシック" w:hAnsi="ＭＳ ゴシック" w:cs="ＭＳ ゴシック"/>
          <w:lang w:eastAsia="zh-CN"/>
        </w:rPr>
      </w:pPr>
    </w:p>
    <w:p w14:paraId="4198E23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212B577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&lt;jaT0292&gt;こんこんっ</w:t>
      </w:r>
    </w:p>
    <w:p w14:paraId="16C6160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&lt;cnT0292&gt;</w:t>
      </w:r>
      <w:r w:rsidRPr="00EC1FA3">
        <w:rPr>
          <w:rFonts w:ascii="Microsoft YaHei" w:eastAsia="Microsoft YaHei" w:hAnsi="Microsoft YaHei" w:cs="Microsoft YaHei" w:hint="eastAsia"/>
        </w:rPr>
        <w:t>咚咚</w:t>
      </w:r>
    </w:p>
    <w:p w14:paraId="484859DF" w14:textId="77777777" w:rsidR="00EC1FA3" w:rsidRPr="00EC1FA3" w:rsidRDefault="00EC1FA3" w:rsidP="00EC1FA3">
      <w:pPr>
        <w:pStyle w:val="a3"/>
        <w:rPr>
          <w:rFonts w:ascii="ＭＳ ゴシック" w:eastAsia="ＭＳ ゴシック" w:hAnsi="ＭＳ ゴシック" w:cs="ＭＳ ゴシック"/>
        </w:rPr>
      </w:pPr>
    </w:p>
    <w:p w14:paraId="1AAC8A7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6849CC6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&lt;jaT0293&gt;目的の部屋の扉をノックする。</w:t>
      </w:r>
    </w:p>
    <w:p w14:paraId="72327F73" w14:textId="35D84420"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&lt;cnT0293&gt;</w:t>
      </w:r>
      <w:ins w:id="321" w:author="hhh0578" w:date="2020-04-16T20:20:00Z">
        <w:r w:rsidR="00DF079E">
          <w:rPr>
            <w:rFonts w:ascii="DengXian" w:eastAsia="DengXian" w:hAnsi="DengXian" w:cs="ＭＳ ゴシック" w:hint="eastAsia"/>
            <w:lang w:eastAsia="zh-CN"/>
          </w:rPr>
          <w:t>我</w:t>
        </w:r>
        <w:r w:rsidR="00DF079E">
          <w:rPr>
            <w:rFonts w:ascii="ＭＳ ゴシック" w:eastAsia="DengXian" w:hAnsi="ＭＳ ゴシック" w:cs="ＭＳ ゴシック" w:hint="eastAsia"/>
            <w:lang w:eastAsia="zh-CN"/>
          </w:rPr>
          <w:t>敲响</w:t>
        </w:r>
      </w:ins>
      <w:del w:id="322" w:author="hhh0578" w:date="2020-04-16T20:20:00Z">
        <w:r w:rsidRPr="00EC1FA3" w:rsidDel="00DF079E">
          <w:rPr>
            <w:rFonts w:ascii="ＭＳ ゴシック" w:eastAsia="ＭＳ ゴシック" w:hAnsi="ＭＳ ゴシック" w:cs="ＭＳ ゴシック"/>
            <w:lang w:eastAsia="zh-CN"/>
          </w:rPr>
          <w:delText>敲了下</w:delText>
        </w:r>
      </w:del>
      <w:r w:rsidRPr="00EC1FA3">
        <w:rPr>
          <w:rFonts w:ascii="ＭＳ ゴシック" w:eastAsia="ＭＳ ゴシック" w:hAnsi="ＭＳ ゴシック" w:cs="ＭＳ ゴシック"/>
          <w:lang w:eastAsia="zh-CN"/>
        </w:rPr>
        <w:t>目</w:t>
      </w:r>
      <w:r w:rsidRPr="00EC1FA3">
        <w:rPr>
          <w:rFonts w:ascii="Microsoft YaHei" w:eastAsia="Microsoft YaHei" w:hAnsi="Microsoft YaHei" w:cs="Microsoft YaHei" w:hint="eastAsia"/>
          <w:lang w:eastAsia="zh-CN"/>
        </w:rPr>
        <w:t>标</w:t>
      </w:r>
      <w:r w:rsidRPr="00EC1FA3">
        <w:rPr>
          <w:rFonts w:ascii="ＭＳ ゴシック" w:eastAsia="ＭＳ ゴシック" w:hAnsi="ＭＳ ゴシック" w:cs="ＭＳ ゴシック" w:hint="eastAsia"/>
          <w:lang w:eastAsia="zh-CN"/>
        </w:rPr>
        <w:t>房</w:t>
      </w:r>
      <w:r w:rsidRPr="00EC1FA3">
        <w:rPr>
          <w:rFonts w:ascii="Microsoft YaHei" w:eastAsia="Microsoft YaHei" w:hAnsi="Microsoft YaHei" w:cs="Microsoft YaHei" w:hint="eastAsia"/>
          <w:lang w:eastAsia="zh-CN"/>
        </w:rPr>
        <w:t>间</w:t>
      </w:r>
      <w:r w:rsidRPr="00EC1FA3">
        <w:rPr>
          <w:rFonts w:ascii="ＭＳ ゴシック" w:eastAsia="ＭＳ ゴシック" w:hAnsi="ＭＳ ゴシック" w:cs="ＭＳ ゴシック" w:hint="eastAsia"/>
          <w:lang w:eastAsia="zh-CN"/>
        </w:rPr>
        <w:t>的</w:t>
      </w:r>
      <w:r w:rsidRPr="00EC1FA3">
        <w:rPr>
          <w:rFonts w:ascii="Microsoft YaHei" w:eastAsia="Microsoft YaHei" w:hAnsi="Microsoft YaHei" w:cs="Microsoft YaHei" w:hint="eastAsia"/>
          <w:lang w:eastAsia="zh-CN"/>
        </w:rPr>
        <w:t>门</w:t>
      </w:r>
      <w:r w:rsidRPr="00EC1FA3">
        <w:rPr>
          <w:rFonts w:ascii="ＭＳ ゴシック" w:eastAsia="ＭＳ ゴシック" w:hAnsi="ＭＳ ゴシック" w:cs="ＭＳ ゴシック" w:hint="eastAsia"/>
          <w:lang w:eastAsia="zh-CN"/>
        </w:rPr>
        <w:t>。</w:t>
      </w:r>
    </w:p>
    <w:p w14:paraId="1650534B" w14:textId="77777777" w:rsidR="00EC1FA3" w:rsidRPr="00EC1FA3" w:rsidRDefault="00EC1FA3" w:rsidP="00EC1FA3">
      <w:pPr>
        <w:pStyle w:val="a3"/>
        <w:rPr>
          <w:rFonts w:ascii="ＭＳ ゴシック" w:eastAsia="ＭＳ ゴシック" w:hAnsi="ＭＳ ゴシック" w:cs="ＭＳ ゴシック"/>
          <w:lang w:eastAsia="zh-CN"/>
        </w:rPr>
      </w:pPr>
    </w:p>
    <w:p w14:paraId="2298291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【エステル】</w:t>
      </w:r>
    </w:p>
    <w:p w14:paraId="426DC7E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&lt;jaT0294&gt;「どうぞ」</w:t>
      </w:r>
    </w:p>
    <w:p w14:paraId="0899B8C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&lt;cnT0294&gt;「</w:t>
      </w:r>
      <w:r w:rsidRPr="00EC1FA3">
        <w:rPr>
          <w:rFonts w:ascii="Microsoft YaHei" w:eastAsia="Microsoft YaHei" w:hAnsi="Microsoft YaHei" w:cs="Microsoft YaHei" w:hint="eastAsia"/>
        </w:rPr>
        <w:t>请进</w:t>
      </w:r>
      <w:r w:rsidRPr="00EC1FA3">
        <w:rPr>
          <w:rFonts w:ascii="ＭＳ ゴシック" w:eastAsia="ＭＳ ゴシック" w:hAnsi="ＭＳ ゴシック" w:cs="ＭＳ ゴシック" w:hint="eastAsia"/>
        </w:rPr>
        <w:t>」</w:t>
      </w:r>
    </w:p>
    <w:p w14:paraId="0C51E942" w14:textId="77777777" w:rsidR="00EC1FA3" w:rsidRPr="00EC1FA3" w:rsidRDefault="00EC1FA3" w:rsidP="00EC1FA3">
      <w:pPr>
        <w:pStyle w:val="a3"/>
        <w:rPr>
          <w:rFonts w:ascii="ＭＳ ゴシック" w:eastAsia="ＭＳ ゴシック" w:hAnsi="ＭＳ ゴシック" w:cs="ＭＳ ゴシック"/>
        </w:rPr>
      </w:pPr>
    </w:p>
    <w:p w14:paraId="3D6E495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4B00699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&lt;jaT0295&gt;すぐにエステルさんの声がした。</w:t>
      </w:r>
    </w:p>
    <w:p w14:paraId="69DECD25" w14:textId="4DBDA77A"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&lt;cnT0295&gt;艾斯蒂</w:t>
      </w:r>
      <w:r w:rsidRPr="00EC1FA3">
        <w:rPr>
          <w:rFonts w:ascii="Microsoft YaHei" w:eastAsia="Microsoft YaHei" w:hAnsi="Microsoft YaHei" w:cs="Microsoft YaHei" w:hint="eastAsia"/>
          <w:lang w:eastAsia="zh-CN"/>
        </w:rPr>
        <w:t>尔</w:t>
      </w:r>
      <w:r w:rsidRPr="00EC1FA3">
        <w:rPr>
          <w:rFonts w:ascii="ＭＳ ゴシック" w:eastAsia="ＭＳ ゴシック" w:hAnsi="ＭＳ ゴシック" w:cs="ＭＳ ゴシック" w:hint="eastAsia"/>
          <w:lang w:eastAsia="zh-CN"/>
        </w:rPr>
        <w:t>立刻</w:t>
      </w:r>
      <w:ins w:id="323" w:author="hhh0578" w:date="2020-04-16T20:21:00Z">
        <w:r w:rsidR="00C6767A">
          <w:rPr>
            <w:rFonts w:ascii="Microsoft YaHei" w:eastAsia="Microsoft YaHei" w:hAnsi="Microsoft YaHei" w:cs="Microsoft YaHei" w:hint="eastAsia"/>
            <w:lang w:eastAsia="zh-CN"/>
          </w:rPr>
          <w:t>回话</w:t>
        </w:r>
      </w:ins>
      <w:del w:id="324" w:author="hhh0578" w:date="2020-04-16T20:21:00Z">
        <w:r w:rsidRPr="00EC1FA3" w:rsidDel="00C6767A">
          <w:rPr>
            <w:rFonts w:ascii="ＭＳ ゴシック" w:eastAsia="ＭＳ ゴシック" w:hAnsi="ＭＳ ゴシック" w:cs="ＭＳ ゴシック" w:hint="eastAsia"/>
            <w:lang w:eastAsia="zh-CN"/>
          </w:rPr>
          <w:delText>回</w:delText>
        </w:r>
        <w:r w:rsidRPr="00EC1FA3" w:rsidDel="00C6767A">
          <w:rPr>
            <w:rFonts w:ascii="Microsoft YaHei" w:eastAsia="Microsoft YaHei" w:hAnsi="Microsoft YaHei" w:cs="Microsoft YaHei" w:hint="eastAsia"/>
            <w:lang w:eastAsia="zh-CN"/>
          </w:rPr>
          <w:delText>应</w:delText>
        </w:r>
      </w:del>
      <w:r w:rsidRPr="00EC1FA3">
        <w:rPr>
          <w:rFonts w:ascii="ＭＳ ゴシック" w:eastAsia="ＭＳ ゴシック" w:hAnsi="ＭＳ ゴシック" w:cs="ＭＳ ゴシック" w:hint="eastAsia"/>
          <w:lang w:eastAsia="zh-CN"/>
        </w:rPr>
        <w:t>了。</w:t>
      </w:r>
    </w:p>
    <w:p w14:paraId="2370ECBE" w14:textId="77777777" w:rsidR="00EC1FA3" w:rsidRPr="00EC1FA3" w:rsidRDefault="00EC1FA3" w:rsidP="00EC1FA3">
      <w:pPr>
        <w:pStyle w:val="a3"/>
        <w:rPr>
          <w:rFonts w:ascii="ＭＳ ゴシック" w:eastAsia="ＭＳ ゴシック" w:hAnsi="ＭＳ ゴシック" w:cs="ＭＳ ゴシック"/>
          <w:lang w:eastAsia="zh-CN"/>
        </w:rPr>
      </w:pPr>
    </w:p>
    <w:p w14:paraId="3E3708D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605C104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&lt;jaT0296&gt;初めて入るエステルさんの部屋。</w:t>
      </w:r>
    </w:p>
    <w:p w14:paraId="46EA4A24" w14:textId="275B53C0"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&lt;cnT0296&gt;</w:t>
      </w:r>
      <w:ins w:id="325" w:author="hhh0578" w:date="2020-04-16T20:21:00Z">
        <w:r w:rsidR="00EC12AC">
          <w:rPr>
            <w:rFonts w:ascii="DengXian" w:eastAsia="DengXian" w:hAnsi="DengXian" w:cs="ＭＳ ゴシック" w:hint="eastAsia"/>
            <w:lang w:eastAsia="zh-CN"/>
          </w:rPr>
          <w:t>我</w:t>
        </w:r>
      </w:ins>
      <w:r w:rsidRPr="00EC1FA3">
        <w:rPr>
          <w:rFonts w:ascii="ＭＳ ゴシック" w:eastAsia="ＭＳ ゴシック" w:hAnsi="ＭＳ ゴシック" w:cs="ＭＳ ゴシック"/>
          <w:lang w:eastAsia="zh-CN"/>
        </w:rPr>
        <w:t>第一次</w:t>
      </w:r>
      <w:r w:rsidRPr="00EC1FA3">
        <w:rPr>
          <w:rFonts w:ascii="Microsoft YaHei" w:eastAsia="Microsoft YaHei" w:hAnsi="Microsoft YaHei" w:cs="Microsoft YaHei" w:hint="eastAsia"/>
          <w:lang w:eastAsia="zh-CN"/>
        </w:rPr>
        <w:t>进</w:t>
      </w:r>
      <w:r w:rsidRPr="00EC1FA3">
        <w:rPr>
          <w:rFonts w:ascii="ＭＳ ゴシック" w:eastAsia="ＭＳ ゴシック" w:hAnsi="ＭＳ ゴシック" w:cs="ＭＳ ゴシック" w:hint="eastAsia"/>
          <w:lang w:eastAsia="zh-CN"/>
        </w:rPr>
        <w:t>艾斯蒂</w:t>
      </w:r>
      <w:r w:rsidRPr="00EC1FA3">
        <w:rPr>
          <w:rFonts w:ascii="Microsoft YaHei" w:eastAsia="Microsoft YaHei" w:hAnsi="Microsoft YaHei" w:cs="Microsoft YaHei" w:hint="eastAsia"/>
          <w:lang w:eastAsia="zh-CN"/>
        </w:rPr>
        <w:t>尔</w:t>
      </w:r>
      <w:r w:rsidRPr="00EC1FA3">
        <w:rPr>
          <w:rFonts w:ascii="ＭＳ ゴシック" w:eastAsia="ＭＳ ゴシック" w:hAnsi="ＭＳ ゴシック" w:cs="ＭＳ ゴシック" w:hint="eastAsia"/>
          <w:lang w:eastAsia="zh-CN"/>
        </w:rPr>
        <w:t>的房</w:t>
      </w:r>
      <w:r w:rsidRPr="00EC1FA3">
        <w:rPr>
          <w:rFonts w:ascii="Microsoft YaHei" w:eastAsia="Microsoft YaHei" w:hAnsi="Microsoft YaHei" w:cs="Microsoft YaHei" w:hint="eastAsia"/>
          <w:lang w:eastAsia="zh-CN"/>
        </w:rPr>
        <w:t>间</w:t>
      </w:r>
      <w:r w:rsidRPr="00EC1FA3">
        <w:rPr>
          <w:rFonts w:ascii="ＭＳ ゴシック" w:eastAsia="ＭＳ ゴシック" w:hAnsi="ＭＳ ゴシック" w:cs="ＭＳ ゴシック" w:hint="eastAsia"/>
          <w:lang w:eastAsia="zh-CN"/>
        </w:rPr>
        <w:t>。</w:t>
      </w:r>
    </w:p>
    <w:p w14:paraId="252B1DB2" w14:textId="77777777" w:rsidR="00EC1FA3" w:rsidRPr="00EC1FA3" w:rsidRDefault="00EC1FA3" w:rsidP="00EC1FA3">
      <w:pPr>
        <w:pStyle w:val="a3"/>
        <w:rPr>
          <w:rFonts w:ascii="ＭＳ ゴシック" w:eastAsia="ＭＳ ゴシック" w:hAnsi="ＭＳ ゴシック" w:cs="ＭＳ ゴシック"/>
          <w:lang w:eastAsia="zh-CN"/>
        </w:rPr>
      </w:pPr>
    </w:p>
    <w:p w14:paraId="021F0E9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7C801B1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&lt;jaT0297&gt;わずかな胸の高鳴りを抑え、ドアノブを回す。</w:t>
      </w:r>
    </w:p>
    <w:p w14:paraId="599BFF79" w14:textId="1128D862"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&lt;cnT0297&gt;控制住提到了嗓子眼的内心，</w:t>
      </w:r>
      <w:ins w:id="326" w:author="hhh0578" w:date="2020-04-16T20:21:00Z">
        <w:r w:rsidR="00852C02">
          <w:rPr>
            <w:rFonts w:ascii="ＭＳ ゴシック" w:eastAsia="DengXian" w:hAnsi="ＭＳ ゴシック" w:cs="ＭＳ ゴシック" w:hint="eastAsia"/>
            <w:lang w:eastAsia="zh-CN"/>
          </w:rPr>
          <w:t>转动</w:t>
        </w:r>
      </w:ins>
      <w:del w:id="327" w:author="hhh0578" w:date="2020-04-16T20:21:00Z">
        <w:r w:rsidRPr="00EC1FA3" w:rsidDel="00852C02">
          <w:rPr>
            <w:rFonts w:ascii="ＭＳ ゴシック" w:eastAsia="ＭＳ ゴシック" w:hAnsi="ＭＳ ゴシック" w:cs="ＭＳ ゴシック"/>
            <w:lang w:eastAsia="zh-CN"/>
          </w:rPr>
          <w:delText>按下</w:delText>
        </w:r>
      </w:del>
      <w:r w:rsidRPr="00EC1FA3">
        <w:rPr>
          <w:rFonts w:ascii="Microsoft YaHei" w:eastAsia="Microsoft YaHei" w:hAnsi="Microsoft YaHei" w:cs="Microsoft YaHei" w:hint="eastAsia"/>
          <w:lang w:eastAsia="zh-CN"/>
        </w:rPr>
        <w:t>门</w:t>
      </w:r>
      <w:r w:rsidRPr="00EC1FA3">
        <w:rPr>
          <w:rFonts w:ascii="ＭＳ ゴシック" w:eastAsia="ＭＳ ゴシック" w:hAnsi="ＭＳ ゴシック" w:cs="ＭＳ ゴシック" w:hint="eastAsia"/>
          <w:lang w:eastAsia="zh-CN"/>
        </w:rPr>
        <w:t>把手。</w:t>
      </w:r>
    </w:p>
    <w:p w14:paraId="50A4A5B0" w14:textId="77777777" w:rsidR="00EC1FA3" w:rsidRPr="00EC1FA3" w:rsidRDefault="00EC1FA3" w:rsidP="00EC1FA3">
      <w:pPr>
        <w:pStyle w:val="a3"/>
        <w:rPr>
          <w:rFonts w:ascii="ＭＳ ゴシック" w:eastAsia="ＭＳ ゴシック" w:hAnsi="ＭＳ ゴシック" w:cs="ＭＳ ゴシック"/>
          <w:lang w:eastAsia="zh-CN"/>
        </w:rPr>
      </w:pPr>
    </w:p>
    <w:p w14:paraId="57753DE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47D3E4F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&lt;jaT0298&gt;目の前に広がったのは、女の子にしては少し殺風景な部屋だった。</w:t>
      </w:r>
    </w:p>
    <w:p w14:paraId="2704883E" w14:textId="5AC782F9"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&lt;cnT0298&gt;眼前的</w:t>
      </w:r>
      <w:ins w:id="328" w:author="hhh0578" w:date="2020-04-16T20:21:00Z">
        <w:r w:rsidR="00ED3557">
          <w:rPr>
            <w:rFonts w:ascii="ＭＳ ゴシック" w:eastAsia="DengXian" w:hAnsi="ＭＳ ゴシック" w:cs="ＭＳ ゴシック" w:hint="eastAsia"/>
            <w:lang w:eastAsia="zh-CN"/>
          </w:rPr>
          <w:t>房间</w:t>
        </w:r>
      </w:ins>
      <w:del w:id="329" w:author="hhh0578" w:date="2020-04-16T20:21:00Z">
        <w:r w:rsidRPr="00EC1FA3" w:rsidDel="00ED3557">
          <w:rPr>
            <w:rFonts w:ascii="Microsoft YaHei" w:eastAsia="Microsoft YaHei" w:hAnsi="Microsoft YaHei" w:cs="Microsoft YaHei" w:hint="eastAsia"/>
            <w:lang w:eastAsia="zh-CN"/>
          </w:rPr>
          <w:delText>场</w:delText>
        </w:r>
        <w:r w:rsidRPr="00EC1FA3" w:rsidDel="00ED3557">
          <w:rPr>
            <w:rFonts w:ascii="ＭＳ ゴシック" w:eastAsia="ＭＳ ゴシック" w:hAnsi="ＭＳ ゴシック" w:cs="ＭＳ ゴシック" w:hint="eastAsia"/>
            <w:lang w:eastAsia="zh-CN"/>
          </w:rPr>
          <w:delText>景</w:delText>
        </w:r>
      </w:del>
      <w:r w:rsidRPr="00EC1FA3">
        <w:rPr>
          <w:rFonts w:ascii="ＭＳ ゴシック" w:eastAsia="ＭＳ ゴシック" w:hAnsi="ＭＳ ゴシック" w:cs="ＭＳ ゴシック" w:hint="eastAsia"/>
          <w:lang w:eastAsia="zh-CN"/>
        </w:rPr>
        <w:t>，作</w:t>
      </w:r>
      <w:r w:rsidRPr="00EC1FA3">
        <w:rPr>
          <w:rFonts w:ascii="Microsoft YaHei" w:eastAsia="Microsoft YaHei" w:hAnsi="Microsoft YaHei" w:cs="Microsoft YaHei" w:hint="eastAsia"/>
          <w:lang w:eastAsia="zh-CN"/>
        </w:rPr>
        <w:t>为</w:t>
      </w:r>
      <w:r w:rsidRPr="00EC1FA3">
        <w:rPr>
          <w:rFonts w:ascii="ＭＳ ゴシック" w:eastAsia="ＭＳ ゴシック" w:hAnsi="ＭＳ ゴシック" w:cs="ＭＳ ゴシック" w:hint="eastAsia"/>
          <w:lang w:eastAsia="zh-CN"/>
        </w:rPr>
        <w:t>女孩子来</w:t>
      </w:r>
      <w:r w:rsidRPr="00EC1FA3">
        <w:rPr>
          <w:rFonts w:ascii="Microsoft YaHei" w:eastAsia="Microsoft YaHei" w:hAnsi="Microsoft YaHei" w:cs="Microsoft YaHei" w:hint="eastAsia"/>
          <w:lang w:eastAsia="zh-CN"/>
        </w:rPr>
        <w:t>说</w:t>
      </w:r>
      <w:ins w:id="330" w:author="hhh0578" w:date="2020-04-16T20:22:00Z">
        <w:r w:rsidR="00ED3557">
          <w:rPr>
            <w:rFonts w:ascii="ＭＳ ゴシック" w:eastAsia="DengXian" w:hAnsi="ＭＳ ゴシック" w:cs="ＭＳ ゴシック" w:hint="eastAsia"/>
            <w:lang w:eastAsia="zh-CN"/>
          </w:rPr>
          <w:t>挺</w:t>
        </w:r>
      </w:ins>
      <w:del w:id="331" w:author="hhh0578" w:date="2020-04-16T20:22:00Z">
        <w:r w:rsidRPr="00EC1FA3" w:rsidDel="00ED3557">
          <w:rPr>
            <w:rFonts w:ascii="ＭＳ ゴシック" w:eastAsia="ＭＳ ゴシック" w:hAnsi="ＭＳ ゴシック" w:cs="ＭＳ ゴシック" w:hint="eastAsia"/>
            <w:lang w:eastAsia="zh-CN"/>
          </w:rPr>
          <w:delText>是个</w:delText>
        </w:r>
      </w:del>
      <w:r w:rsidRPr="00EC1FA3">
        <w:rPr>
          <w:rFonts w:ascii="Microsoft YaHei" w:eastAsia="Microsoft YaHei" w:hAnsi="Microsoft YaHei" w:cs="Microsoft YaHei" w:hint="eastAsia"/>
          <w:lang w:eastAsia="zh-CN"/>
        </w:rPr>
        <w:t>杀风</w:t>
      </w:r>
      <w:r w:rsidRPr="00EC1FA3">
        <w:rPr>
          <w:rFonts w:ascii="ＭＳ ゴシック" w:eastAsia="ＭＳ ゴシック" w:hAnsi="ＭＳ ゴシック" w:cs="ＭＳ ゴシック" w:hint="eastAsia"/>
          <w:lang w:eastAsia="zh-CN"/>
        </w:rPr>
        <w:t>景的</w:t>
      </w:r>
      <w:del w:id="332" w:author="hhh0578" w:date="2020-04-16T20:22:00Z">
        <w:r w:rsidRPr="00EC1FA3" w:rsidDel="00ED3557">
          <w:rPr>
            <w:rFonts w:ascii="ＭＳ ゴシック" w:eastAsia="ＭＳ ゴシック" w:hAnsi="ＭＳ ゴシック" w:cs="ＭＳ ゴシック" w:hint="eastAsia"/>
            <w:lang w:eastAsia="zh-CN"/>
          </w:rPr>
          <w:delText>房</w:delText>
        </w:r>
        <w:r w:rsidRPr="00EC1FA3" w:rsidDel="00ED3557">
          <w:rPr>
            <w:rFonts w:ascii="Microsoft YaHei" w:eastAsia="Microsoft YaHei" w:hAnsi="Microsoft YaHei" w:cs="Microsoft YaHei" w:hint="eastAsia"/>
            <w:lang w:eastAsia="zh-CN"/>
          </w:rPr>
          <w:delText>间</w:delText>
        </w:r>
      </w:del>
      <w:r w:rsidRPr="00EC1FA3">
        <w:rPr>
          <w:rFonts w:ascii="ＭＳ ゴシック" w:eastAsia="ＭＳ ゴシック" w:hAnsi="ＭＳ ゴシック" w:cs="ＭＳ ゴシック" w:hint="eastAsia"/>
          <w:lang w:eastAsia="zh-CN"/>
        </w:rPr>
        <w:t>。</w:t>
      </w:r>
    </w:p>
    <w:p w14:paraId="73EB6D30" w14:textId="77777777" w:rsidR="00EC1FA3" w:rsidRPr="00EC1FA3" w:rsidRDefault="00EC1FA3" w:rsidP="00EC1FA3">
      <w:pPr>
        <w:pStyle w:val="a3"/>
        <w:rPr>
          <w:rFonts w:ascii="ＭＳ ゴシック" w:eastAsia="ＭＳ ゴシック" w:hAnsi="ＭＳ ゴシック" w:cs="ＭＳ ゴシック"/>
          <w:lang w:eastAsia="zh-CN"/>
        </w:rPr>
      </w:pPr>
    </w:p>
    <w:p w14:paraId="29C8D34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185D588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&lt;jaT0299&gt;目立つのは大きな本棚と、ぎっしり詰まった本。</w:t>
      </w:r>
    </w:p>
    <w:p w14:paraId="501A0CCE" w14:textId="649221AE"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&lt;cnT0299&gt;</w:t>
      </w:r>
      <w:del w:id="333" w:author="hhh0578" w:date="2020-04-16T20:22:00Z">
        <w:r w:rsidRPr="00EC1FA3" w:rsidDel="009C2DB8">
          <w:rPr>
            <w:rFonts w:ascii="DengXian" w:eastAsia="DengXian" w:hAnsi="DengXian" w:cs="ＭＳ ゴシック" w:hint="eastAsia"/>
            <w:lang w:eastAsia="zh-CN"/>
          </w:rPr>
          <w:delText>眼前是巨大的暑假，和整理得整整</w:delText>
        </w:r>
        <w:r w:rsidRPr="00EC1FA3" w:rsidDel="009C2DB8">
          <w:rPr>
            <w:rFonts w:ascii="Microsoft YaHei" w:eastAsia="Microsoft YaHei" w:hAnsi="Microsoft YaHei" w:cs="Microsoft YaHei" w:hint="eastAsia"/>
            <w:lang w:eastAsia="zh-CN"/>
          </w:rPr>
          <w:delText>齐齐</w:delText>
        </w:r>
        <w:r w:rsidRPr="00EC1FA3" w:rsidDel="009C2DB8">
          <w:rPr>
            <w:rFonts w:ascii="DengXian" w:eastAsia="DengXian" w:hAnsi="DengXian" w:cs="ＭＳ ゴシック" w:hint="eastAsia"/>
            <w:lang w:eastAsia="zh-CN"/>
          </w:rPr>
          <w:delText>的</w:delText>
        </w:r>
        <w:r w:rsidRPr="00EC1FA3" w:rsidDel="009C2DB8">
          <w:rPr>
            <w:rFonts w:ascii="Microsoft YaHei" w:eastAsia="Microsoft YaHei" w:hAnsi="Microsoft YaHei" w:cs="Microsoft YaHei" w:hint="eastAsia"/>
            <w:lang w:eastAsia="zh-CN"/>
          </w:rPr>
          <w:delText>书</w:delText>
        </w:r>
      </w:del>
      <w:ins w:id="334" w:author="hhh0578" w:date="2020-04-16T20:22:00Z">
        <w:r w:rsidR="009C2DB8">
          <w:rPr>
            <w:rFonts w:ascii="DengXian" w:eastAsia="DengXian" w:hAnsi="DengXian" w:cs="ＭＳ ゴシック" w:hint="eastAsia"/>
            <w:lang w:eastAsia="zh-CN"/>
          </w:rPr>
          <w:t>一眼看去有一个巨大的书柜，里面排满了书</w:t>
        </w:r>
      </w:ins>
      <w:r w:rsidRPr="00EC1FA3">
        <w:rPr>
          <w:rFonts w:ascii="ＭＳ ゴシック" w:eastAsia="ＭＳ ゴシック" w:hAnsi="ＭＳ ゴシック" w:cs="ＭＳ ゴシック" w:hint="eastAsia"/>
          <w:lang w:eastAsia="zh-CN"/>
        </w:rPr>
        <w:t>。</w:t>
      </w:r>
    </w:p>
    <w:p w14:paraId="126A2BE8" w14:textId="77777777" w:rsidR="00EC1FA3" w:rsidRPr="00EC1FA3" w:rsidRDefault="00EC1FA3" w:rsidP="00EC1FA3">
      <w:pPr>
        <w:pStyle w:val="a3"/>
        <w:rPr>
          <w:rFonts w:ascii="ＭＳ ゴシック" w:eastAsia="ＭＳ ゴシック" w:hAnsi="ＭＳ ゴシック" w:cs="ＭＳ ゴシック"/>
          <w:lang w:eastAsia="zh-CN"/>
        </w:rPr>
      </w:pPr>
    </w:p>
    <w:p w14:paraId="0E231A6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73B9BBC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&lt;jaT0300&gt;学者が住んでいるような部屋でエステルさんは机に向かっている。</w:t>
      </w:r>
    </w:p>
    <w:p w14:paraId="3766E9D6"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&lt;cnT0300&gt;学者房</w:t>
      </w:r>
      <w:r w:rsidRPr="00EC1FA3">
        <w:rPr>
          <w:rFonts w:ascii="Microsoft YaHei" w:eastAsia="Microsoft YaHei" w:hAnsi="Microsoft YaHei" w:cs="Microsoft YaHei" w:hint="eastAsia"/>
          <w:lang w:eastAsia="zh-CN"/>
        </w:rPr>
        <w:t>间</w:t>
      </w:r>
      <w:r w:rsidRPr="00EC1FA3">
        <w:rPr>
          <w:rFonts w:ascii="ＭＳ ゴシック" w:eastAsia="ＭＳ ゴシック" w:hAnsi="ＭＳ ゴシック" w:cs="ＭＳ ゴシック" w:hint="eastAsia"/>
          <w:lang w:eastAsia="zh-CN"/>
        </w:rPr>
        <w:t>中艾斯蒂</w:t>
      </w:r>
      <w:r w:rsidRPr="00EC1FA3">
        <w:rPr>
          <w:rFonts w:ascii="Microsoft YaHei" w:eastAsia="Microsoft YaHei" w:hAnsi="Microsoft YaHei" w:cs="Microsoft YaHei" w:hint="eastAsia"/>
          <w:lang w:eastAsia="zh-CN"/>
        </w:rPr>
        <w:t>尔</w:t>
      </w:r>
      <w:r w:rsidRPr="00EC1FA3">
        <w:rPr>
          <w:rFonts w:ascii="ＭＳ ゴシック" w:eastAsia="ＭＳ ゴシック" w:hAnsi="ＭＳ ゴシック" w:cs="ＭＳ ゴシック" w:hint="eastAsia"/>
          <w:lang w:eastAsia="zh-CN"/>
        </w:rPr>
        <w:t>面朝着</w:t>
      </w:r>
      <w:r w:rsidRPr="00EC1FA3">
        <w:rPr>
          <w:rFonts w:ascii="Microsoft YaHei" w:eastAsia="Microsoft YaHei" w:hAnsi="Microsoft YaHei" w:cs="Microsoft YaHei" w:hint="eastAsia"/>
          <w:lang w:eastAsia="zh-CN"/>
        </w:rPr>
        <w:t>书</w:t>
      </w:r>
      <w:r w:rsidRPr="00EC1FA3">
        <w:rPr>
          <w:rFonts w:ascii="ＭＳ ゴシック" w:eastAsia="ＭＳ ゴシック" w:hAnsi="ＭＳ ゴシック" w:cs="ＭＳ ゴシック" w:hint="eastAsia"/>
          <w:lang w:eastAsia="zh-CN"/>
        </w:rPr>
        <w:t>桌。</w:t>
      </w:r>
    </w:p>
    <w:p w14:paraId="0225977B" w14:textId="77777777" w:rsidR="00EC1FA3" w:rsidRPr="00EC1FA3" w:rsidRDefault="00EC1FA3" w:rsidP="00EC1FA3">
      <w:pPr>
        <w:pStyle w:val="a3"/>
        <w:rPr>
          <w:rFonts w:ascii="ＭＳ ゴシック" w:eastAsia="ＭＳ ゴシック" w:hAnsi="ＭＳ ゴシック" w:cs="ＭＳ ゴシック"/>
          <w:lang w:eastAsia="zh-CN"/>
        </w:rPr>
      </w:pPr>
    </w:p>
    <w:p w14:paraId="7730E9E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2A8A20C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&lt;jaT0301&gt;彼女の背中からは、どこか長距離走を走らされているような切羽詰った雰囲気が感じられた。</w:t>
      </w:r>
    </w:p>
    <w:p w14:paraId="1019602C" w14:textId="0EA18A61"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&lt;cnT0301&gt;</w:t>
      </w:r>
      <w:del w:id="335" w:author="hhh0578" w:date="2020-04-16T20:22:00Z">
        <w:r w:rsidRPr="00EC1FA3" w:rsidDel="00CD7C9F">
          <w:rPr>
            <w:rFonts w:ascii="DengXian" w:eastAsia="DengXian" w:hAnsi="DengXian" w:cs="ＭＳ ゴシック" w:hint="eastAsia"/>
            <w:lang w:eastAsia="zh-CN"/>
          </w:rPr>
          <w:delText>从她的背后，我感受到了她</w:delText>
        </w:r>
        <w:r w:rsidRPr="00EC1FA3" w:rsidDel="00CD7C9F">
          <w:rPr>
            <w:rFonts w:ascii="Microsoft YaHei" w:eastAsia="Microsoft YaHei" w:hAnsi="Microsoft YaHei" w:cs="Microsoft YaHei" w:hint="eastAsia"/>
            <w:lang w:eastAsia="zh-CN"/>
          </w:rPr>
          <w:delText>强</w:delText>
        </w:r>
        <w:r w:rsidRPr="00EC1FA3" w:rsidDel="00CD7C9F">
          <w:rPr>
            <w:rFonts w:ascii="DengXian" w:eastAsia="DengXian" w:hAnsi="DengXian" w:cs="ＭＳ ゴシック" w:hint="eastAsia"/>
            <w:lang w:eastAsia="zh-CN"/>
          </w:rPr>
          <w:delText>迫自己跑的</w:delText>
        </w:r>
        <w:r w:rsidRPr="00EC1FA3" w:rsidDel="00CD7C9F">
          <w:rPr>
            <w:rFonts w:ascii="Microsoft YaHei" w:eastAsia="Microsoft YaHei" w:hAnsi="Microsoft YaHei" w:cs="Microsoft YaHei" w:hint="eastAsia"/>
            <w:lang w:eastAsia="zh-CN"/>
          </w:rPr>
          <w:delText>马</w:delText>
        </w:r>
        <w:r w:rsidRPr="00EC1FA3" w:rsidDel="00CD7C9F">
          <w:rPr>
            <w:rFonts w:ascii="DengXian" w:eastAsia="DengXian" w:hAnsi="DengXian" w:cs="ＭＳ ゴシック" w:hint="eastAsia"/>
            <w:lang w:eastAsia="zh-CN"/>
          </w:rPr>
          <w:delText>拉松，</w:delText>
        </w:r>
        <w:r w:rsidRPr="00EC1FA3" w:rsidDel="00CD7C9F">
          <w:rPr>
            <w:rFonts w:ascii="Microsoft YaHei" w:eastAsia="Microsoft YaHei" w:hAnsi="Microsoft YaHei" w:cs="Microsoft YaHei" w:hint="eastAsia"/>
            <w:lang w:eastAsia="zh-CN"/>
          </w:rPr>
          <w:delText>紧</w:delText>
        </w:r>
        <w:r w:rsidRPr="00EC1FA3" w:rsidDel="00CD7C9F">
          <w:rPr>
            <w:rFonts w:ascii="DengXian" w:eastAsia="DengXian" w:hAnsi="DengXian" w:cs="ＭＳ ゴシック" w:hint="eastAsia"/>
            <w:lang w:eastAsia="zh-CN"/>
          </w:rPr>
          <w:delText>逼自己的破釜沉舟的气氛。</w:delText>
        </w:r>
      </w:del>
      <w:ins w:id="336" w:author="hhh0578" w:date="2020-04-16T20:22:00Z">
        <w:r w:rsidR="00CD7C9F">
          <w:rPr>
            <w:rFonts w:ascii="DengXian" w:eastAsia="DengXian" w:hAnsi="DengXian" w:cs="ＭＳ ゴシック" w:hint="eastAsia"/>
            <w:lang w:eastAsia="zh-CN"/>
          </w:rPr>
          <w:t>她的背影像是</w:t>
        </w:r>
      </w:ins>
      <w:ins w:id="337" w:author="hhh0578" w:date="2020-04-16T20:23:00Z">
        <w:r w:rsidR="00CD7C9F">
          <w:rPr>
            <w:rFonts w:ascii="DengXian" w:eastAsia="DengXian" w:hAnsi="DengXian" w:cs="ＭＳ ゴシック" w:hint="eastAsia"/>
            <w:lang w:eastAsia="zh-CN"/>
          </w:rPr>
          <w:t>要跑马拉松时候的紧迫。</w:t>
        </w:r>
      </w:ins>
    </w:p>
    <w:p w14:paraId="388B2996" w14:textId="77777777" w:rsidR="00EC1FA3" w:rsidRPr="00EC1FA3" w:rsidRDefault="00EC1FA3" w:rsidP="00EC1FA3">
      <w:pPr>
        <w:pStyle w:val="a3"/>
        <w:rPr>
          <w:rFonts w:ascii="ＭＳ ゴシック" w:eastAsia="ＭＳ ゴシック" w:hAnsi="ＭＳ ゴシック" w:cs="ＭＳ ゴシック"/>
          <w:lang w:eastAsia="zh-CN"/>
        </w:rPr>
      </w:pPr>
    </w:p>
    <w:p w14:paraId="4DC742C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【エステル】</w:t>
      </w:r>
    </w:p>
    <w:p w14:paraId="7059734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&lt;jaT0302&gt;「どうしたのですか、モーリッツ様？」</w:t>
      </w:r>
    </w:p>
    <w:p w14:paraId="32A76FD6"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&lt;cnT0302&gt;「有什么事</w:t>
      </w:r>
      <w:r w:rsidRPr="00EC1FA3">
        <w:rPr>
          <w:rFonts w:ascii="Microsoft YaHei" w:eastAsia="Microsoft YaHei" w:hAnsi="Microsoft YaHei" w:cs="Microsoft YaHei" w:hint="eastAsia"/>
          <w:lang w:eastAsia="zh-CN"/>
        </w:rPr>
        <w:t>吗</w:t>
      </w:r>
      <w:r w:rsidRPr="00EC1FA3">
        <w:rPr>
          <w:rFonts w:ascii="ＭＳ ゴシック" w:eastAsia="ＭＳ ゴシック" w:hAnsi="ＭＳ ゴシック" w:cs="ＭＳ ゴシック" w:hint="eastAsia"/>
          <w:lang w:eastAsia="zh-CN"/>
        </w:rPr>
        <w:t>，摩利茨大人？」</w:t>
      </w:r>
    </w:p>
    <w:p w14:paraId="5C7A3BE2" w14:textId="77777777" w:rsidR="00EC1FA3" w:rsidRPr="00EC1FA3" w:rsidRDefault="00EC1FA3" w:rsidP="00EC1FA3">
      <w:pPr>
        <w:pStyle w:val="a3"/>
        <w:rPr>
          <w:rFonts w:ascii="ＭＳ ゴシック" w:eastAsia="ＭＳ ゴシック" w:hAnsi="ＭＳ ゴシック" w:cs="ＭＳ ゴシック"/>
          <w:lang w:eastAsia="zh-CN"/>
        </w:rPr>
      </w:pPr>
    </w:p>
    <w:p w14:paraId="5858307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4A47CCC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&lt;jaT0303&gt;エステルさんが振り返る。</w:t>
      </w:r>
    </w:p>
    <w:p w14:paraId="3F889536"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&lt;cnT0303&gt;艾斯蒂</w:t>
      </w:r>
      <w:r w:rsidRPr="00EC1FA3">
        <w:rPr>
          <w:rFonts w:ascii="Microsoft YaHei" w:eastAsia="Microsoft YaHei" w:hAnsi="Microsoft YaHei" w:cs="Microsoft YaHei" w:hint="eastAsia"/>
          <w:lang w:eastAsia="zh-CN"/>
        </w:rPr>
        <w:t>尔</w:t>
      </w:r>
      <w:r w:rsidRPr="00EC1FA3">
        <w:rPr>
          <w:rFonts w:ascii="ＭＳ ゴシック" w:eastAsia="ＭＳ ゴシック" w:hAnsi="ＭＳ ゴシック" w:cs="ＭＳ ゴシック" w:hint="eastAsia"/>
          <w:lang w:eastAsia="zh-CN"/>
        </w:rPr>
        <w:t>回</w:t>
      </w:r>
      <w:r w:rsidRPr="00EC1FA3">
        <w:rPr>
          <w:rFonts w:ascii="Microsoft YaHei" w:eastAsia="Microsoft YaHei" w:hAnsi="Microsoft YaHei" w:cs="Microsoft YaHei" w:hint="eastAsia"/>
          <w:lang w:eastAsia="zh-CN"/>
        </w:rPr>
        <w:t>过头</w:t>
      </w:r>
      <w:r w:rsidRPr="00EC1FA3">
        <w:rPr>
          <w:rFonts w:ascii="ＭＳ ゴシック" w:eastAsia="ＭＳ ゴシック" w:hAnsi="ＭＳ ゴシック" w:cs="ＭＳ ゴシック" w:hint="eastAsia"/>
          <w:lang w:eastAsia="zh-CN"/>
        </w:rPr>
        <w:t>来。</w:t>
      </w:r>
    </w:p>
    <w:p w14:paraId="75D1100E" w14:textId="77777777" w:rsidR="00EC1FA3" w:rsidRPr="00EC1FA3" w:rsidRDefault="00EC1FA3" w:rsidP="00EC1FA3">
      <w:pPr>
        <w:pStyle w:val="a3"/>
        <w:rPr>
          <w:rFonts w:ascii="ＭＳ ゴシック" w:eastAsia="ＭＳ ゴシック" w:hAnsi="ＭＳ ゴシック" w:cs="ＭＳ ゴシック"/>
          <w:lang w:eastAsia="zh-CN"/>
        </w:rPr>
      </w:pPr>
    </w:p>
    <w:p w14:paraId="7061E85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771A2F6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&lt;jaT0304&gt;「こんにちは」</w:t>
      </w:r>
    </w:p>
    <w:p w14:paraId="4298B93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&lt;cnT0304&gt;「你好」</w:t>
      </w:r>
    </w:p>
    <w:p w14:paraId="78063B22" w14:textId="77777777" w:rsidR="00EC1FA3" w:rsidRPr="00EC1FA3" w:rsidRDefault="00EC1FA3" w:rsidP="00EC1FA3">
      <w:pPr>
        <w:pStyle w:val="a3"/>
        <w:rPr>
          <w:rFonts w:ascii="ＭＳ ゴシック" w:eastAsia="ＭＳ ゴシック" w:hAnsi="ＭＳ ゴシック" w:cs="ＭＳ ゴシック"/>
        </w:rPr>
      </w:pPr>
    </w:p>
    <w:p w14:paraId="2217847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【エステル】</w:t>
      </w:r>
    </w:p>
    <w:p w14:paraId="7B4249B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&lt;jaT0305&gt;「あ、貴方……」</w:t>
      </w:r>
    </w:p>
    <w:p w14:paraId="39129B9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&lt;cnT0305&gt;「是，</w:t>
      </w:r>
      <w:del w:id="338" w:author="hhh0578" w:date="2020-04-16T20:23:00Z">
        <w:r w:rsidRPr="00EC1FA3" w:rsidDel="000B3E2F">
          <w:rPr>
            <w:rFonts w:ascii="ＭＳ ゴシック" w:eastAsia="ＭＳ ゴシック" w:hAnsi="ＭＳ ゴシック" w:cs="ＭＳ ゴシック"/>
          </w:rPr>
          <w:delText>是</w:delText>
        </w:r>
      </w:del>
      <w:r w:rsidRPr="00EC1FA3">
        <w:rPr>
          <w:rFonts w:ascii="ＭＳ ゴシック" w:eastAsia="ＭＳ ゴシック" w:hAnsi="ＭＳ ゴシック" w:cs="ＭＳ ゴシック"/>
        </w:rPr>
        <w:t>你……」</w:t>
      </w:r>
    </w:p>
    <w:p w14:paraId="19E7CCFE" w14:textId="77777777" w:rsidR="00EC1FA3" w:rsidRPr="00EC1FA3" w:rsidRDefault="00EC1FA3" w:rsidP="00EC1FA3">
      <w:pPr>
        <w:pStyle w:val="a3"/>
        <w:rPr>
          <w:rFonts w:ascii="ＭＳ ゴシック" w:eastAsia="ＭＳ ゴシック" w:hAnsi="ＭＳ ゴシック" w:cs="ＭＳ ゴシック"/>
        </w:rPr>
      </w:pPr>
    </w:p>
    <w:p w14:paraId="6CAFFDA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36A286D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&lt;jaT0306&gt;エステルさんが目を丸くする。</w:t>
      </w:r>
    </w:p>
    <w:p w14:paraId="141B0514"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&lt;cnT0306&gt;艾斯蒂</w:t>
      </w:r>
      <w:r w:rsidRPr="00EC1FA3">
        <w:rPr>
          <w:rFonts w:ascii="Microsoft YaHei" w:eastAsia="Microsoft YaHei" w:hAnsi="Microsoft YaHei" w:cs="Microsoft YaHei" w:hint="eastAsia"/>
          <w:lang w:eastAsia="zh-CN"/>
        </w:rPr>
        <w:t>尔</w:t>
      </w:r>
      <w:r w:rsidRPr="00EC1FA3">
        <w:rPr>
          <w:rFonts w:ascii="ＭＳ ゴシック" w:eastAsia="ＭＳ ゴシック" w:hAnsi="ＭＳ ゴシック" w:cs="ＭＳ ゴシック" w:hint="eastAsia"/>
          <w:lang w:eastAsia="zh-CN"/>
        </w:rPr>
        <w:t>瞪</w:t>
      </w:r>
      <w:r w:rsidRPr="00EC1FA3">
        <w:rPr>
          <w:rFonts w:ascii="Microsoft YaHei" w:eastAsia="Microsoft YaHei" w:hAnsi="Microsoft YaHei" w:cs="Microsoft YaHei" w:hint="eastAsia"/>
          <w:lang w:eastAsia="zh-CN"/>
        </w:rPr>
        <w:t>圆</w:t>
      </w:r>
      <w:r w:rsidRPr="00EC1FA3">
        <w:rPr>
          <w:rFonts w:ascii="ＭＳ ゴシック" w:eastAsia="ＭＳ ゴシック" w:hAnsi="ＭＳ ゴシック" w:cs="ＭＳ ゴシック" w:hint="eastAsia"/>
          <w:lang w:eastAsia="zh-CN"/>
        </w:rPr>
        <w:t>眼睛。</w:t>
      </w:r>
    </w:p>
    <w:p w14:paraId="6B9E7B1F" w14:textId="77777777" w:rsidR="00EC1FA3" w:rsidRPr="00EC1FA3" w:rsidRDefault="00EC1FA3" w:rsidP="00EC1FA3">
      <w:pPr>
        <w:pStyle w:val="a3"/>
        <w:rPr>
          <w:rFonts w:ascii="ＭＳ ゴシック" w:eastAsia="ＭＳ ゴシック" w:hAnsi="ＭＳ ゴシック" w:cs="ＭＳ ゴシック"/>
          <w:lang w:eastAsia="zh-CN"/>
        </w:rPr>
      </w:pPr>
    </w:p>
    <w:p w14:paraId="39E6509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lastRenderedPageBreak/>
        <w:t>//TEXT</w:t>
      </w:r>
    </w:p>
    <w:p w14:paraId="53ADB1B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&lt;jaT0307&gt;それも一瞬で、すぐにいつものエステルさんに戻った。</w:t>
      </w:r>
    </w:p>
    <w:p w14:paraId="498716DD"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&lt;cnT0307&gt;然后立刻恢复成平</w:t>
      </w:r>
      <w:r w:rsidRPr="00EC1FA3">
        <w:rPr>
          <w:rFonts w:ascii="Microsoft YaHei" w:eastAsia="Microsoft YaHei" w:hAnsi="Microsoft YaHei" w:cs="Microsoft YaHei" w:hint="eastAsia"/>
          <w:lang w:eastAsia="zh-CN"/>
        </w:rPr>
        <w:t>时</w:t>
      </w:r>
      <w:r w:rsidRPr="00EC1FA3">
        <w:rPr>
          <w:rFonts w:ascii="ＭＳ ゴシック" w:eastAsia="ＭＳ ゴシック" w:hAnsi="ＭＳ ゴシック" w:cs="ＭＳ ゴシック" w:hint="eastAsia"/>
          <w:lang w:eastAsia="zh-CN"/>
        </w:rPr>
        <w:t>的艾斯蒂</w:t>
      </w:r>
      <w:r w:rsidRPr="00EC1FA3">
        <w:rPr>
          <w:rFonts w:ascii="Microsoft YaHei" w:eastAsia="Microsoft YaHei" w:hAnsi="Microsoft YaHei" w:cs="Microsoft YaHei" w:hint="eastAsia"/>
          <w:lang w:eastAsia="zh-CN"/>
        </w:rPr>
        <w:t>尔</w:t>
      </w:r>
      <w:r w:rsidRPr="00EC1FA3">
        <w:rPr>
          <w:rFonts w:ascii="ＭＳ ゴシック" w:eastAsia="ＭＳ ゴシック" w:hAnsi="ＭＳ ゴシック" w:cs="ＭＳ ゴシック" w:hint="eastAsia"/>
          <w:lang w:eastAsia="zh-CN"/>
        </w:rPr>
        <w:t>。</w:t>
      </w:r>
    </w:p>
    <w:p w14:paraId="5E84F945" w14:textId="77777777" w:rsidR="00EC1FA3" w:rsidRPr="00EC1FA3" w:rsidRDefault="00EC1FA3" w:rsidP="00EC1FA3">
      <w:pPr>
        <w:pStyle w:val="a3"/>
        <w:rPr>
          <w:rFonts w:ascii="ＭＳ ゴシック" w:eastAsia="ＭＳ ゴシック" w:hAnsi="ＭＳ ゴシック" w:cs="ＭＳ ゴシック"/>
          <w:lang w:eastAsia="zh-CN"/>
        </w:rPr>
      </w:pPr>
    </w:p>
    <w:p w14:paraId="2E5BB5D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【エステル】</w:t>
      </w:r>
    </w:p>
    <w:p w14:paraId="0F5CCB6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&lt;jaT0308&gt;「部屋に押しかけるなんて、ずいぶんですね」</w:t>
      </w:r>
    </w:p>
    <w:p w14:paraId="75F432BD"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&lt;cnT0308&gt;「擅自来到我的房</w:t>
      </w:r>
      <w:r w:rsidRPr="00EC1FA3">
        <w:rPr>
          <w:rFonts w:ascii="Microsoft YaHei" w:eastAsia="Microsoft YaHei" w:hAnsi="Microsoft YaHei" w:cs="Microsoft YaHei" w:hint="eastAsia"/>
          <w:lang w:eastAsia="zh-CN"/>
        </w:rPr>
        <w:t>间</w:t>
      </w:r>
      <w:r w:rsidRPr="00EC1FA3">
        <w:rPr>
          <w:rFonts w:ascii="ＭＳ ゴシック" w:eastAsia="ＭＳ ゴシック" w:hAnsi="ＭＳ ゴシック" w:cs="ＭＳ ゴシック" w:hint="eastAsia"/>
          <w:lang w:eastAsia="zh-CN"/>
        </w:rPr>
        <w:t>，真有胆呢」</w:t>
      </w:r>
    </w:p>
    <w:p w14:paraId="344B7452" w14:textId="77777777" w:rsidR="00EC1FA3" w:rsidRPr="00EC1FA3" w:rsidRDefault="00EC1FA3" w:rsidP="00EC1FA3">
      <w:pPr>
        <w:pStyle w:val="a3"/>
        <w:rPr>
          <w:rFonts w:ascii="ＭＳ ゴシック" w:eastAsia="ＭＳ ゴシック" w:hAnsi="ＭＳ ゴシック" w:cs="ＭＳ ゴシック"/>
          <w:lang w:eastAsia="zh-CN"/>
        </w:rPr>
      </w:pPr>
    </w:p>
    <w:p w14:paraId="4DBA4AC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7ED377B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&lt;jaT0309&gt;「モーリッツさんに通って良いと言われたので」</w:t>
      </w:r>
    </w:p>
    <w:p w14:paraId="11A506B2"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&lt;cnT0309&gt;「摩利茨先生</w:t>
      </w:r>
      <w:r w:rsidRPr="00EC1FA3">
        <w:rPr>
          <w:rFonts w:ascii="Microsoft YaHei" w:eastAsia="Microsoft YaHei" w:hAnsi="Microsoft YaHei" w:cs="Microsoft YaHei" w:hint="eastAsia"/>
          <w:lang w:eastAsia="zh-CN"/>
        </w:rPr>
        <w:t>说</w:t>
      </w:r>
      <w:r w:rsidRPr="00EC1FA3">
        <w:rPr>
          <w:rFonts w:ascii="ＭＳ ゴシック" w:eastAsia="ＭＳ ゴシック" w:hAnsi="ＭＳ ゴシック" w:cs="ＭＳ ゴシック" w:hint="eastAsia"/>
          <w:lang w:eastAsia="zh-CN"/>
        </w:rPr>
        <w:t>可以</w:t>
      </w:r>
      <w:r w:rsidRPr="00EC1FA3">
        <w:rPr>
          <w:rFonts w:ascii="Microsoft YaHei" w:eastAsia="Microsoft YaHei" w:hAnsi="Microsoft YaHei" w:cs="Microsoft YaHei" w:hint="eastAsia"/>
          <w:lang w:eastAsia="zh-CN"/>
        </w:rPr>
        <w:t>过</w:t>
      </w:r>
      <w:r w:rsidRPr="00EC1FA3">
        <w:rPr>
          <w:rFonts w:ascii="ＭＳ ゴシック" w:eastAsia="ＭＳ ゴシック" w:hAnsi="ＭＳ ゴシック" w:cs="ＭＳ ゴシック" w:hint="eastAsia"/>
          <w:lang w:eastAsia="zh-CN"/>
        </w:rPr>
        <w:t>来」</w:t>
      </w:r>
    </w:p>
    <w:p w14:paraId="02FE9257" w14:textId="77777777" w:rsidR="00EC1FA3" w:rsidRPr="00EC1FA3" w:rsidRDefault="00EC1FA3" w:rsidP="00EC1FA3">
      <w:pPr>
        <w:pStyle w:val="a3"/>
        <w:rPr>
          <w:rFonts w:ascii="ＭＳ ゴシック" w:eastAsia="ＭＳ ゴシック" w:hAnsi="ＭＳ ゴシック" w:cs="ＭＳ ゴシック"/>
          <w:lang w:eastAsia="zh-CN"/>
        </w:rPr>
      </w:pPr>
    </w:p>
    <w:p w14:paraId="7B40C58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【エステル】</w:t>
      </w:r>
    </w:p>
    <w:p w14:paraId="7EE5E50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&lt;jaT0310&gt;「……」</w:t>
      </w:r>
    </w:p>
    <w:p w14:paraId="548FC4A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&lt;cnT0310&gt;「……（摩利茨先生真是的）」</w:t>
      </w:r>
    </w:p>
    <w:p w14:paraId="2A786B20" w14:textId="77777777" w:rsidR="00EC1FA3" w:rsidRPr="00EC1FA3" w:rsidRDefault="00EC1FA3" w:rsidP="00EC1FA3">
      <w:pPr>
        <w:pStyle w:val="a3"/>
        <w:rPr>
          <w:rFonts w:ascii="ＭＳ ゴシック" w:eastAsia="ＭＳ ゴシック" w:hAnsi="ＭＳ ゴシック" w:cs="ＭＳ ゴシック"/>
        </w:rPr>
      </w:pPr>
    </w:p>
    <w:p w14:paraId="68B27B6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2234CA8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&lt;jaT0311&gt;口の中で、何事かモーリッツさんへの恨み言を言ったようだ。</w:t>
      </w:r>
    </w:p>
    <w:p w14:paraId="5E4B5C89" w14:textId="6BA89E0A"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&lt;cnT0311&gt;</w:t>
      </w:r>
      <w:del w:id="339" w:author="hhh0578" w:date="2020-04-16T20:24:00Z">
        <w:r w:rsidRPr="00EC1FA3" w:rsidDel="002014D3">
          <w:rPr>
            <w:rFonts w:ascii="DengXian" w:eastAsia="DengXian" w:hAnsi="DengXian" w:cs="ＭＳ ゴシック" w:hint="eastAsia"/>
            <w:lang w:eastAsia="zh-CN"/>
          </w:rPr>
          <w:delText>嘴上似乎</w:delText>
        </w:r>
        <w:r w:rsidRPr="00EC1FA3" w:rsidDel="002014D3">
          <w:rPr>
            <w:rFonts w:ascii="Microsoft YaHei" w:eastAsia="Microsoft YaHei" w:hAnsi="Microsoft YaHei" w:cs="Microsoft YaHei" w:hint="eastAsia"/>
            <w:lang w:eastAsia="zh-CN"/>
          </w:rPr>
          <w:delText>说</w:delText>
        </w:r>
        <w:r w:rsidRPr="00EC1FA3" w:rsidDel="002014D3">
          <w:rPr>
            <w:rFonts w:ascii="DengXian" w:eastAsia="DengXian" w:hAnsi="DengXian" w:cs="ＭＳ ゴシック" w:hint="eastAsia"/>
            <w:lang w:eastAsia="zh-CN"/>
          </w:rPr>
          <w:delText>着</w:delText>
        </w:r>
      </w:del>
      <w:ins w:id="340" w:author="hhh0578" w:date="2020-04-16T20:24:00Z">
        <w:r w:rsidR="002014D3">
          <w:rPr>
            <w:rFonts w:ascii="DengXian" w:eastAsia="DengXian" w:hAnsi="DengXian" w:cs="ＭＳ ゴシック" w:hint="eastAsia"/>
            <w:lang w:eastAsia="zh-CN"/>
          </w:rPr>
          <w:t>她似乎在</w:t>
        </w:r>
      </w:ins>
      <w:r w:rsidRPr="00EC1FA3">
        <w:rPr>
          <w:rFonts w:ascii="ＭＳ ゴシック" w:eastAsia="ＭＳ ゴシック" w:hAnsi="ＭＳ ゴシック" w:cs="ＭＳ ゴシック" w:hint="eastAsia"/>
          <w:lang w:eastAsia="zh-CN"/>
        </w:rPr>
        <w:t>埋怨摩利茨先生</w:t>
      </w:r>
      <w:del w:id="341" w:author="hhh0578" w:date="2020-04-16T20:24:00Z">
        <w:r w:rsidRPr="00EC1FA3" w:rsidDel="002014D3">
          <w:rPr>
            <w:rFonts w:ascii="ＭＳ ゴシック" w:eastAsia="ＭＳ ゴシック" w:hAnsi="ＭＳ ゴシック" w:cs="ＭＳ ゴシック" w:hint="eastAsia"/>
            <w:lang w:eastAsia="zh-CN"/>
          </w:rPr>
          <w:delText>的</w:delText>
        </w:r>
        <w:r w:rsidRPr="00EC1FA3" w:rsidDel="002014D3">
          <w:rPr>
            <w:rFonts w:ascii="Microsoft YaHei" w:eastAsia="Microsoft YaHei" w:hAnsi="Microsoft YaHei" w:cs="Microsoft YaHei" w:hint="eastAsia"/>
            <w:lang w:eastAsia="zh-CN"/>
          </w:rPr>
          <w:delText>话</w:delText>
        </w:r>
      </w:del>
      <w:r w:rsidRPr="00EC1FA3">
        <w:rPr>
          <w:rFonts w:ascii="ＭＳ ゴシック" w:eastAsia="ＭＳ ゴシック" w:hAnsi="ＭＳ ゴシック" w:cs="ＭＳ ゴシック" w:hint="eastAsia"/>
          <w:lang w:eastAsia="zh-CN"/>
        </w:rPr>
        <w:t>。</w:t>
      </w:r>
    </w:p>
    <w:p w14:paraId="0C29E165" w14:textId="77777777" w:rsidR="00EC1FA3" w:rsidRPr="00EC1FA3" w:rsidRDefault="00EC1FA3" w:rsidP="00EC1FA3">
      <w:pPr>
        <w:pStyle w:val="a3"/>
        <w:rPr>
          <w:rFonts w:ascii="ＭＳ ゴシック" w:eastAsia="ＭＳ ゴシック" w:hAnsi="ＭＳ ゴシック" w:cs="ＭＳ ゴシック"/>
          <w:lang w:eastAsia="zh-CN"/>
        </w:rPr>
      </w:pPr>
    </w:p>
    <w:p w14:paraId="3DB8893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【エステル】</w:t>
      </w:r>
    </w:p>
    <w:p w14:paraId="6B745B7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&lt;jaT0312&gt;「それで、どういったご用件ですか？」</w:t>
      </w:r>
    </w:p>
    <w:p w14:paraId="69E6D52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&lt;cnT0312&gt;「然后呢，你有什么</w:t>
      </w:r>
      <w:del w:id="342" w:author="hhh0578" w:date="2020-04-16T20:24:00Z">
        <w:r w:rsidRPr="00EC1FA3" w:rsidDel="0080432E">
          <w:rPr>
            <w:rFonts w:ascii="ＭＳ ゴシック" w:eastAsia="ＭＳ ゴシック" w:hAnsi="ＭＳ ゴシック" w:cs="ＭＳ ゴシック"/>
          </w:rPr>
          <w:delText>要</w:delText>
        </w:r>
      </w:del>
      <w:r w:rsidRPr="00EC1FA3">
        <w:rPr>
          <w:rFonts w:ascii="ＭＳ ゴシック" w:eastAsia="ＭＳ ゴシック" w:hAnsi="ＭＳ ゴシック" w:cs="ＭＳ ゴシック"/>
        </w:rPr>
        <w:t>事？」</w:t>
      </w:r>
    </w:p>
    <w:p w14:paraId="578D0879" w14:textId="77777777" w:rsidR="00EC1FA3" w:rsidRPr="00EC1FA3" w:rsidRDefault="00EC1FA3" w:rsidP="00EC1FA3">
      <w:pPr>
        <w:pStyle w:val="a3"/>
        <w:rPr>
          <w:rFonts w:ascii="ＭＳ ゴシック" w:eastAsia="ＭＳ ゴシック" w:hAnsi="ＭＳ ゴシック" w:cs="ＭＳ ゴシック"/>
        </w:rPr>
      </w:pPr>
    </w:p>
    <w:p w14:paraId="588ADDB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6269054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&lt;jaT0313&gt;エステルさんがスッと椅子から立ち上がる。</w:t>
      </w:r>
    </w:p>
    <w:p w14:paraId="71FB82E6" w14:textId="0DA0287F"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&lt;cnT0313&gt;艾斯蒂</w:t>
      </w:r>
      <w:r w:rsidRPr="00EC1FA3">
        <w:rPr>
          <w:rFonts w:ascii="Microsoft YaHei" w:eastAsia="Microsoft YaHei" w:hAnsi="Microsoft YaHei" w:cs="Microsoft YaHei" w:hint="eastAsia"/>
          <w:lang w:eastAsia="zh-CN"/>
        </w:rPr>
        <w:t>尔</w:t>
      </w:r>
      <w:ins w:id="343" w:author="hhh0578" w:date="2020-04-16T20:24:00Z">
        <w:r w:rsidR="007D0A81">
          <w:rPr>
            <w:rFonts w:ascii="ＭＳ ゴシック" w:eastAsia="DengXian" w:hAnsi="ＭＳ ゴシック" w:cs="ＭＳ ゴシック" w:hint="eastAsia"/>
            <w:lang w:eastAsia="zh-CN"/>
          </w:rPr>
          <w:t>从</w:t>
        </w:r>
      </w:ins>
      <w:del w:id="344" w:author="hhh0578" w:date="2020-04-16T20:24:00Z">
        <w:r w:rsidRPr="00EC1FA3" w:rsidDel="007D0A81">
          <w:rPr>
            <w:rFonts w:ascii="ＭＳ ゴシック" w:eastAsia="ＭＳ ゴシック" w:hAnsi="ＭＳ ゴシック" w:cs="ＭＳ ゴシック" w:hint="eastAsia"/>
            <w:lang w:eastAsia="zh-CN"/>
          </w:rPr>
          <w:delText>离开</w:delText>
        </w:r>
      </w:del>
      <w:r w:rsidRPr="00EC1FA3">
        <w:rPr>
          <w:rFonts w:ascii="ＭＳ ゴシック" w:eastAsia="ＭＳ ゴシック" w:hAnsi="ＭＳ ゴシック" w:cs="ＭＳ ゴシック" w:hint="eastAsia"/>
          <w:lang w:eastAsia="zh-CN"/>
        </w:rPr>
        <w:t>椅子</w:t>
      </w:r>
      <w:ins w:id="345" w:author="hhh0578" w:date="2020-04-16T20:24:00Z">
        <w:r w:rsidR="007D0A81">
          <w:rPr>
            <w:rFonts w:ascii="DengXian" w:eastAsia="DengXian" w:hAnsi="DengXian" w:cs="ＭＳ ゴシック" w:hint="eastAsia"/>
            <w:lang w:eastAsia="zh-CN"/>
          </w:rPr>
          <w:t>上</w:t>
        </w:r>
      </w:ins>
      <w:r w:rsidRPr="00EC1FA3">
        <w:rPr>
          <w:rFonts w:ascii="ＭＳ ゴシック" w:eastAsia="ＭＳ ゴシック" w:hAnsi="ＭＳ ゴシック" w:cs="ＭＳ ゴシック" w:hint="eastAsia"/>
          <w:lang w:eastAsia="zh-CN"/>
        </w:rPr>
        <w:t>站起来。</w:t>
      </w:r>
    </w:p>
    <w:p w14:paraId="58D9AE29" w14:textId="77777777" w:rsidR="00EC1FA3" w:rsidRPr="00EC1FA3" w:rsidRDefault="00EC1FA3" w:rsidP="00EC1FA3">
      <w:pPr>
        <w:pStyle w:val="a3"/>
        <w:rPr>
          <w:rFonts w:ascii="ＭＳ ゴシック" w:eastAsia="ＭＳ ゴシック" w:hAnsi="ＭＳ ゴシック" w:cs="ＭＳ ゴシック"/>
          <w:lang w:eastAsia="zh-CN"/>
        </w:rPr>
      </w:pPr>
    </w:p>
    <w:p w14:paraId="31FB376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0D8A5D5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&lt;jaT0314&gt;「先日のことを話したくて」</w:t>
      </w:r>
    </w:p>
    <w:p w14:paraId="102AA48D" w14:textId="0C92A173"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&lt;cnT0314&gt;「想</w:t>
      </w:r>
      <w:ins w:id="346" w:author="hhh0578" w:date="2020-04-16T20:24:00Z">
        <w:r w:rsidR="00F47F5A">
          <w:rPr>
            <w:rFonts w:ascii="Microsoft YaHei" w:eastAsia="Microsoft YaHei" w:hAnsi="Microsoft YaHei" w:cs="Microsoft YaHei" w:hint="eastAsia"/>
            <w:lang w:eastAsia="zh-CN"/>
          </w:rPr>
          <w:t>谈</w:t>
        </w:r>
      </w:ins>
      <w:del w:id="347" w:author="hhh0578" w:date="2020-04-16T20:24:00Z">
        <w:r w:rsidRPr="00EC1FA3" w:rsidDel="00F47F5A">
          <w:rPr>
            <w:rFonts w:ascii="Microsoft YaHei" w:eastAsia="Microsoft YaHei" w:hAnsi="Microsoft YaHei" w:cs="Microsoft YaHei" w:hint="eastAsia"/>
            <w:lang w:eastAsia="zh-CN"/>
          </w:rPr>
          <w:delText>说</w:delText>
        </w:r>
      </w:del>
      <w:r w:rsidRPr="00EC1FA3">
        <w:rPr>
          <w:rFonts w:ascii="ＭＳ ゴシック" w:eastAsia="ＭＳ ゴシック" w:hAnsi="ＭＳ ゴシック" w:cs="ＭＳ ゴシック" w:hint="eastAsia"/>
          <w:lang w:eastAsia="zh-CN"/>
        </w:rPr>
        <w:t>一下前几天的事」</w:t>
      </w:r>
    </w:p>
    <w:p w14:paraId="4EF76A92" w14:textId="77777777" w:rsidR="00EC1FA3" w:rsidRPr="00EC1FA3" w:rsidRDefault="00EC1FA3" w:rsidP="00EC1FA3">
      <w:pPr>
        <w:pStyle w:val="a3"/>
        <w:rPr>
          <w:rFonts w:ascii="ＭＳ ゴシック" w:eastAsia="ＭＳ ゴシック" w:hAnsi="ＭＳ ゴシック" w:cs="ＭＳ ゴシック"/>
          <w:lang w:eastAsia="zh-CN"/>
        </w:rPr>
      </w:pPr>
    </w:p>
    <w:p w14:paraId="04C0497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【エステル】</w:t>
      </w:r>
    </w:p>
    <w:p w14:paraId="5FCF3FA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&lt;jaT0315&gt;「そうですか……」</w:t>
      </w:r>
    </w:p>
    <w:p w14:paraId="2CCAF42B" w14:textId="34754F51"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&lt;cnT0315&gt;「</w:t>
      </w:r>
      <w:del w:id="348" w:author="hhh0578" w:date="2020-04-16T20:24:00Z">
        <w:r w:rsidRPr="00EC1FA3" w:rsidDel="0049140C">
          <w:rPr>
            <w:rFonts w:ascii="DengXian" w:eastAsia="DengXian" w:hAnsi="DengXian" w:cs="ＭＳ ゴシック" w:hint="eastAsia"/>
            <w:lang w:eastAsia="zh-CN"/>
          </w:rPr>
          <w:delText>我知道了</w:delText>
        </w:r>
      </w:del>
      <w:ins w:id="349" w:author="hhh0578" w:date="2020-04-16T20:24:00Z">
        <w:r w:rsidR="0049140C">
          <w:rPr>
            <w:rFonts w:ascii="Microsoft YaHei" w:eastAsia="Microsoft YaHei" w:hAnsi="Microsoft YaHei" w:cs="Microsoft YaHei" w:hint="eastAsia"/>
            <w:lang w:eastAsia="zh-CN"/>
          </w:rPr>
          <w:t>这样啊</w:t>
        </w:r>
      </w:ins>
      <w:r w:rsidRPr="00EC1FA3">
        <w:rPr>
          <w:rFonts w:ascii="ＭＳ ゴシック" w:eastAsia="ＭＳ ゴシック" w:hAnsi="ＭＳ ゴシック" w:cs="ＭＳ ゴシック"/>
        </w:rPr>
        <w:t>……」</w:t>
      </w:r>
    </w:p>
    <w:p w14:paraId="0105D610" w14:textId="77777777" w:rsidR="00EC1FA3" w:rsidRPr="00EC1FA3" w:rsidRDefault="00EC1FA3" w:rsidP="00EC1FA3">
      <w:pPr>
        <w:pStyle w:val="a3"/>
        <w:rPr>
          <w:rFonts w:ascii="ＭＳ ゴシック" w:eastAsia="ＭＳ ゴシック" w:hAnsi="ＭＳ ゴシック" w:cs="ＭＳ ゴシック"/>
        </w:rPr>
      </w:pPr>
    </w:p>
    <w:p w14:paraId="57F1DF6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【エステル】</w:t>
      </w:r>
    </w:p>
    <w:p w14:paraId="7513759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&lt;jaT0316&gt;「ともかく、中へどうぞ」</w:t>
      </w:r>
    </w:p>
    <w:p w14:paraId="0692EFA3"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&lt;cnT0316&gt;「</w:t>
      </w:r>
      <w:r w:rsidRPr="00EC1FA3">
        <w:rPr>
          <w:rFonts w:ascii="Microsoft YaHei" w:eastAsia="Microsoft YaHei" w:hAnsi="Microsoft YaHei" w:cs="Microsoft YaHei" w:hint="eastAsia"/>
          <w:lang w:eastAsia="zh-CN"/>
        </w:rPr>
        <w:t>总</w:t>
      </w:r>
      <w:r w:rsidRPr="00EC1FA3">
        <w:rPr>
          <w:rFonts w:ascii="ＭＳ ゴシック" w:eastAsia="ＭＳ ゴシック" w:hAnsi="ＭＳ ゴシック" w:cs="ＭＳ ゴシック" w:hint="eastAsia"/>
          <w:lang w:eastAsia="zh-CN"/>
        </w:rPr>
        <w:t>之，先</w:t>
      </w:r>
      <w:r w:rsidRPr="00EC1FA3">
        <w:rPr>
          <w:rFonts w:ascii="Microsoft YaHei" w:eastAsia="Microsoft YaHei" w:hAnsi="Microsoft YaHei" w:cs="Microsoft YaHei" w:hint="eastAsia"/>
          <w:lang w:eastAsia="zh-CN"/>
        </w:rPr>
        <w:t>进</w:t>
      </w:r>
      <w:r w:rsidRPr="00EC1FA3">
        <w:rPr>
          <w:rFonts w:ascii="ＭＳ ゴシック" w:eastAsia="ＭＳ ゴシック" w:hAnsi="ＭＳ ゴシック" w:cs="ＭＳ ゴシック" w:hint="eastAsia"/>
          <w:lang w:eastAsia="zh-CN"/>
        </w:rPr>
        <w:t>来」</w:t>
      </w:r>
    </w:p>
    <w:p w14:paraId="4DFFE24F" w14:textId="77777777" w:rsidR="00EC1FA3" w:rsidRPr="00EC1FA3" w:rsidRDefault="00EC1FA3" w:rsidP="00EC1FA3">
      <w:pPr>
        <w:pStyle w:val="a3"/>
        <w:rPr>
          <w:rFonts w:ascii="ＭＳ ゴシック" w:eastAsia="ＭＳ ゴシック" w:hAnsi="ＭＳ ゴシック" w:cs="ＭＳ ゴシック"/>
          <w:lang w:eastAsia="zh-CN"/>
        </w:rPr>
      </w:pPr>
    </w:p>
    <w:p w14:paraId="6C99BCF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60F3993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&lt;jaT0317&gt;エステルさんが中へ入れてくれるが、あまり歓迎されている感じはしない。</w:t>
      </w:r>
    </w:p>
    <w:p w14:paraId="7C499716" w14:textId="1738F808"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&lt;cnT0317&gt;</w:t>
      </w:r>
      <w:r w:rsidRPr="00EC1FA3">
        <w:rPr>
          <w:rFonts w:ascii="Microsoft YaHei" w:eastAsia="Microsoft YaHei" w:hAnsi="Microsoft YaHei" w:cs="Microsoft YaHei" w:hint="eastAsia"/>
          <w:lang w:eastAsia="zh-CN"/>
        </w:rPr>
        <w:t>虽</w:t>
      </w:r>
      <w:r w:rsidRPr="00EC1FA3">
        <w:rPr>
          <w:rFonts w:ascii="ＭＳ ゴシック" w:eastAsia="ＭＳ ゴシック" w:hAnsi="ＭＳ ゴシック" w:cs="ＭＳ ゴシック" w:hint="eastAsia"/>
          <w:lang w:eastAsia="zh-CN"/>
        </w:rPr>
        <w:t>然艾斯蒂</w:t>
      </w:r>
      <w:r w:rsidRPr="00EC1FA3">
        <w:rPr>
          <w:rFonts w:ascii="Microsoft YaHei" w:eastAsia="Microsoft YaHei" w:hAnsi="Microsoft YaHei" w:cs="Microsoft YaHei" w:hint="eastAsia"/>
          <w:lang w:eastAsia="zh-CN"/>
        </w:rPr>
        <w:t>尔让</w:t>
      </w:r>
      <w:r w:rsidRPr="00EC1FA3">
        <w:rPr>
          <w:rFonts w:ascii="ＭＳ ゴシック" w:eastAsia="ＭＳ ゴシック" w:hAnsi="ＭＳ ゴシック" w:cs="ＭＳ ゴシック" w:hint="eastAsia"/>
          <w:lang w:eastAsia="zh-CN"/>
        </w:rPr>
        <w:t>我</w:t>
      </w:r>
      <w:r w:rsidRPr="00EC1FA3">
        <w:rPr>
          <w:rFonts w:ascii="Microsoft YaHei" w:eastAsia="Microsoft YaHei" w:hAnsi="Microsoft YaHei" w:cs="Microsoft YaHei" w:hint="eastAsia"/>
          <w:lang w:eastAsia="zh-CN"/>
        </w:rPr>
        <w:t>进</w:t>
      </w:r>
      <w:r w:rsidRPr="00EC1FA3">
        <w:rPr>
          <w:rFonts w:ascii="ＭＳ ゴシック" w:eastAsia="ＭＳ ゴシック" w:hAnsi="ＭＳ ゴシック" w:cs="ＭＳ ゴシック" w:hint="eastAsia"/>
          <w:lang w:eastAsia="zh-CN"/>
        </w:rPr>
        <w:t>去，</w:t>
      </w:r>
      <w:del w:id="350" w:author="hhh0578" w:date="2020-04-16T20:24:00Z">
        <w:r w:rsidRPr="00EC1FA3" w:rsidDel="00490623">
          <w:rPr>
            <w:rFonts w:ascii="DengXian" w:eastAsia="DengXian" w:hAnsi="DengXian" w:cs="ＭＳ ゴシック" w:hint="eastAsia"/>
            <w:lang w:eastAsia="zh-CN"/>
          </w:rPr>
          <w:delText>但没有</w:delText>
        </w:r>
        <w:r w:rsidRPr="00EC1FA3" w:rsidDel="00490623">
          <w:rPr>
            <w:rFonts w:ascii="Microsoft YaHei" w:eastAsia="Microsoft YaHei" w:hAnsi="Microsoft YaHei" w:cs="Microsoft YaHei" w:hint="eastAsia"/>
            <w:lang w:eastAsia="zh-CN"/>
          </w:rPr>
          <w:delText>欢</w:delText>
        </w:r>
        <w:r w:rsidRPr="00EC1FA3" w:rsidDel="00490623">
          <w:rPr>
            <w:rFonts w:ascii="DengXian" w:eastAsia="DengXian" w:hAnsi="DengXian" w:cs="ＭＳ ゴシック" w:hint="eastAsia"/>
            <w:lang w:eastAsia="zh-CN"/>
          </w:rPr>
          <w:delText>迎的气氛</w:delText>
        </w:r>
      </w:del>
      <w:ins w:id="351" w:author="hhh0578" w:date="2020-04-16T20:24:00Z">
        <w:r w:rsidR="00490623">
          <w:rPr>
            <w:rFonts w:ascii="DengXian" w:eastAsia="DengXian" w:hAnsi="DengXian" w:cs="ＭＳ ゴシック" w:hint="eastAsia"/>
            <w:lang w:eastAsia="zh-CN"/>
          </w:rPr>
          <w:t>但看起来并不欢迎我</w:t>
        </w:r>
      </w:ins>
      <w:r w:rsidRPr="00EC1FA3">
        <w:rPr>
          <w:rFonts w:ascii="ＭＳ ゴシック" w:eastAsia="ＭＳ ゴシック" w:hAnsi="ＭＳ ゴシック" w:cs="ＭＳ ゴシック" w:hint="eastAsia"/>
          <w:lang w:eastAsia="zh-CN"/>
        </w:rPr>
        <w:t>。</w:t>
      </w:r>
    </w:p>
    <w:p w14:paraId="2E362B78" w14:textId="77777777" w:rsidR="00EC1FA3" w:rsidRPr="00EC1FA3" w:rsidRDefault="00EC1FA3" w:rsidP="00EC1FA3">
      <w:pPr>
        <w:pStyle w:val="a3"/>
        <w:rPr>
          <w:rFonts w:ascii="ＭＳ ゴシック" w:eastAsia="ＭＳ ゴシック" w:hAnsi="ＭＳ ゴシック" w:cs="ＭＳ ゴシック"/>
          <w:lang w:eastAsia="zh-CN"/>
        </w:rPr>
      </w:pPr>
    </w:p>
    <w:p w14:paraId="6F2E537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5F44D0E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&lt;jaT0318&gt;……。</w:t>
      </w:r>
    </w:p>
    <w:p w14:paraId="6E0EEB4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&lt;cnT0318&gt;……。</w:t>
      </w:r>
    </w:p>
    <w:p w14:paraId="4D65204B" w14:textId="77777777" w:rsidR="00EC1FA3" w:rsidRPr="00EC1FA3" w:rsidRDefault="00EC1FA3" w:rsidP="00EC1FA3">
      <w:pPr>
        <w:pStyle w:val="a3"/>
        <w:rPr>
          <w:rFonts w:ascii="ＭＳ ゴシック" w:eastAsia="ＭＳ ゴシック" w:hAnsi="ＭＳ ゴシック" w:cs="ＭＳ ゴシック"/>
        </w:rPr>
      </w:pPr>
    </w:p>
    <w:p w14:paraId="3B94AFE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【エステル】</w:t>
      </w:r>
    </w:p>
    <w:p w14:paraId="522CA51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&lt;jaT0319&gt;「伺います」</w:t>
      </w:r>
    </w:p>
    <w:p w14:paraId="15C5D5A6" w14:textId="65714659"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&lt;cnT0319&gt;「</w:t>
      </w:r>
      <w:del w:id="352" w:author="hhh0578" w:date="2020-04-16T20:25:00Z">
        <w:r w:rsidRPr="00EC1FA3" w:rsidDel="007838FB">
          <w:rPr>
            <w:rFonts w:ascii="DengXian" w:eastAsia="DengXian" w:hAnsi="DengXian" w:cs="ＭＳ ゴシック" w:hint="eastAsia"/>
            <w:lang w:eastAsia="zh-CN"/>
          </w:rPr>
          <w:delText>我听着</w:delText>
        </w:r>
      </w:del>
      <w:ins w:id="353" w:author="hhh0578" w:date="2020-04-16T20:25:00Z">
        <w:r w:rsidR="007838FB">
          <w:rPr>
            <w:rFonts w:ascii="Microsoft YaHei" w:eastAsia="Microsoft YaHei" w:hAnsi="Microsoft YaHei" w:cs="Microsoft YaHei" w:hint="eastAsia"/>
            <w:lang w:eastAsia="zh-CN"/>
          </w:rPr>
          <w:t>请讲</w:t>
        </w:r>
      </w:ins>
      <w:r w:rsidRPr="00EC1FA3">
        <w:rPr>
          <w:rFonts w:ascii="ＭＳ ゴシック" w:eastAsia="ＭＳ ゴシック" w:hAnsi="ＭＳ ゴシック" w:cs="ＭＳ ゴシック"/>
        </w:rPr>
        <w:t>」</w:t>
      </w:r>
    </w:p>
    <w:p w14:paraId="61A1EB90" w14:textId="77777777" w:rsidR="00EC1FA3" w:rsidRPr="00EC1FA3" w:rsidRDefault="00EC1FA3" w:rsidP="00EC1FA3">
      <w:pPr>
        <w:pStyle w:val="a3"/>
        <w:rPr>
          <w:rFonts w:ascii="ＭＳ ゴシック" w:eastAsia="ＭＳ ゴシック" w:hAnsi="ＭＳ ゴシック" w:cs="ＭＳ ゴシック"/>
        </w:rPr>
      </w:pPr>
    </w:p>
    <w:p w14:paraId="1BD6DE3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1D18855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&lt;jaT0320&gt;エステルさんが椅子に座る。</w:t>
      </w:r>
    </w:p>
    <w:p w14:paraId="50C0BA91"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&lt;cnT0320&gt;艾斯蒂</w:t>
      </w:r>
      <w:r w:rsidRPr="00EC1FA3">
        <w:rPr>
          <w:rFonts w:ascii="Microsoft YaHei" w:eastAsia="Microsoft YaHei" w:hAnsi="Microsoft YaHei" w:cs="Microsoft YaHei" w:hint="eastAsia"/>
          <w:lang w:eastAsia="zh-CN"/>
        </w:rPr>
        <w:t>尔</w:t>
      </w:r>
      <w:r w:rsidRPr="00EC1FA3">
        <w:rPr>
          <w:rFonts w:ascii="ＭＳ ゴシック" w:eastAsia="ＭＳ ゴシック" w:hAnsi="ＭＳ ゴシック" w:cs="ＭＳ ゴシック" w:hint="eastAsia"/>
          <w:lang w:eastAsia="zh-CN"/>
        </w:rPr>
        <w:t>坐到椅子上。</w:t>
      </w:r>
    </w:p>
    <w:p w14:paraId="0CC22399" w14:textId="77777777" w:rsidR="00EC1FA3" w:rsidRPr="00EC1FA3" w:rsidRDefault="00EC1FA3" w:rsidP="00EC1FA3">
      <w:pPr>
        <w:pStyle w:val="a3"/>
        <w:rPr>
          <w:rFonts w:ascii="ＭＳ ゴシック" w:eastAsia="ＭＳ ゴシック" w:hAnsi="ＭＳ ゴシック" w:cs="ＭＳ ゴシック"/>
          <w:lang w:eastAsia="zh-CN"/>
        </w:rPr>
      </w:pPr>
    </w:p>
    <w:p w14:paraId="0EDC4CA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34761CC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&lt;jaT0321&gt;「喫茶店にいた人たちは、確かにエステルさんの気分を害したと思います」</w:t>
      </w:r>
    </w:p>
    <w:p w14:paraId="323AE446" w14:textId="7A09433A"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&lt;cnT0321&gt;「咖啡店的人的行</w:t>
      </w:r>
      <w:r w:rsidRPr="00EC1FA3">
        <w:rPr>
          <w:rFonts w:ascii="Microsoft YaHei" w:eastAsia="Microsoft YaHei" w:hAnsi="Microsoft YaHei" w:cs="Microsoft YaHei" w:hint="eastAsia"/>
          <w:lang w:eastAsia="zh-CN"/>
        </w:rPr>
        <w:t>为</w:t>
      </w:r>
      <w:r w:rsidRPr="00EC1FA3">
        <w:rPr>
          <w:rFonts w:ascii="ＭＳ ゴシック" w:eastAsia="ＭＳ ゴシック" w:hAnsi="ＭＳ ゴシック" w:cs="ＭＳ ゴシック" w:hint="eastAsia"/>
          <w:lang w:eastAsia="zh-CN"/>
        </w:rPr>
        <w:t>的确</w:t>
      </w:r>
      <w:del w:id="354" w:author="hhh0578" w:date="2020-04-16T20:25:00Z">
        <w:r w:rsidRPr="00EC1FA3" w:rsidDel="00F45504">
          <w:rPr>
            <w:rFonts w:ascii="DengXian" w:eastAsia="DengXian" w:hAnsi="DengXian" w:cs="ＭＳ ゴシック" w:hint="eastAsia"/>
            <w:lang w:eastAsia="zh-CN"/>
          </w:rPr>
          <w:delText>是不尊重作</w:delText>
        </w:r>
        <w:r w:rsidRPr="00EC1FA3" w:rsidDel="00F45504">
          <w:rPr>
            <w:rFonts w:ascii="Microsoft YaHei" w:eastAsia="Microsoft YaHei" w:hAnsi="Microsoft YaHei" w:cs="Microsoft YaHei" w:hint="eastAsia"/>
            <w:lang w:eastAsia="zh-CN"/>
          </w:rPr>
          <w:delText>为</w:delText>
        </w:r>
        <w:r w:rsidRPr="00EC1FA3" w:rsidDel="00F45504">
          <w:rPr>
            <w:rFonts w:ascii="DengXian" w:eastAsia="DengXian" w:hAnsi="DengXian" w:cs="ＭＳ ゴシック" w:hint="eastAsia"/>
            <w:lang w:eastAsia="zh-CN"/>
          </w:rPr>
          <w:delText>月人的艾斯蒂</w:delText>
        </w:r>
        <w:r w:rsidRPr="00EC1FA3" w:rsidDel="00F45504">
          <w:rPr>
            <w:rFonts w:ascii="Microsoft YaHei" w:eastAsia="Microsoft YaHei" w:hAnsi="Microsoft YaHei" w:cs="Microsoft YaHei" w:hint="eastAsia"/>
            <w:lang w:eastAsia="zh-CN"/>
          </w:rPr>
          <w:delText>尔</w:delText>
        </w:r>
      </w:del>
      <w:ins w:id="355" w:author="hhh0578" w:date="2020-04-16T20:25:00Z">
        <w:r w:rsidR="00F45504">
          <w:rPr>
            <w:rFonts w:ascii="Microsoft YaHei" w:eastAsia="Microsoft YaHei" w:hAnsi="Microsoft YaHei" w:cs="Microsoft YaHei" w:hint="eastAsia"/>
            <w:lang w:eastAsia="zh-CN"/>
          </w:rPr>
          <w:t>会让你感到不愉快</w:t>
        </w:r>
      </w:ins>
      <w:r w:rsidRPr="00EC1FA3">
        <w:rPr>
          <w:rFonts w:ascii="ＭＳ ゴシック" w:eastAsia="ＭＳ ゴシック" w:hAnsi="ＭＳ ゴシック" w:cs="ＭＳ ゴシック" w:hint="eastAsia"/>
          <w:lang w:eastAsia="zh-CN"/>
        </w:rPr>
        <w:t>」</w:t>
      </w:r>
    </w:p>
    <w:p w14:paraId="18540D13" w14:textId="77777777" w:rsidR="00EC1FA3" w:rsidRPr="00EC1FA3" w:rsidRDefault="00EC1FA3" w:rsidP="00EC1FA3">
      <w:pPr>
        <w:pStyle w:val="a3"/>
        <w:rPr>
          <w:rFonts w:ascii="ＭＳ ゴシック" w:eastAsia="ＭＳ ゴシック" w:hAnsi="ＭＳ ゴシック" w:cs="ＭＳ ゴシック"/>
          <w:lang w:eastAsia="zh-CN"/>
        </w:rPr>
      </w:pPr>
    </w:p>
    <w:p w14:paraId="6B865BD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1C7EC51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lastRenderedPageBreak/>
        <w:t>&lt;jaT0322&gt;「同じ地球人として恥ずかしい」</w:t>
      </w:r>
    </w:p>
    <w:p w14:paraId="465CBA62"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&lt;cnT0322&gt;「同</w:t>
      </w:r>
      <w:r w:rsidRPr="00EC1FA3">
        <w:rPr>
          <w:rFonts w:ascii="Microsoft YaHei" w:eastAsia="Microsoft YaHei" w:hAnsi="Microsoft YaHei" w:cs="Microsoft YaHei" w:hint="eastAsia"/>
          <w:lang w:eastAsia="zh-CN"/>
        </w:rPr>
        <w:t>为</w:t>
      </w:r>
      <w:r w:rsidRPr="00EC1FA3">
        <w:rPr>
          <w:rFonts w:ascii="ＭＳ ゴシック" w:eastAsia="ＭＳ ゴシック" w:hAnsi="ＭＳ ゴシック" w:cs="ＭＳ ゴシック" w:hint="eastAsia"/>
          <w:lang w:eastAsia="zh-CN"/>
        </w:rPr>
        <w:t>地球人的我</w:t>
      </w:r>
      <w:r w:rsidRPr="00EC1FA3">
        <w:rPr>
          <w:rFonts w:ascii="Microsoft YaHei" w:eastAsia="Microsoft YaHei" w:hAnsi="Microsoft YaHei" w:cs="Microsoft YaHei" w:hint="eastAsia"/>
          <w:lang w:eastAsia="zh-CN"/>
        </w:rPr>
        <w:t>对</w:t>
      </w:r>
      <w:r w:rsidRPr="00EC1FA3">
        <w:rPr>
          <w:rFonts w:ascii="ＭＳ ゴシック" w:eastAsia="ＭＳ ゴシック" w:hAnsi="ＭＳ ゴシック" w:cs="ＭＳ ゴシック" w:hint="eastAsia"/>
          <w:lang w:eastAsia="zh-CN"/>
        </w:rPr>
        <w:t>此感到</w:t>
      </w:r>
      <w:r w:rsidRPr="00EC1FA3">
        <w:rPr>
          <w:rFonts w:ascii="Microsoft YaHei" w:eastAsia="Microsoft YaHei" w:hAnsi="Microsoft YaHei" w:cs="Microsoft YaHei" w:hint="eastAsia"/>
          <w:lang w:eastAsia="zh-CN"/>
        </w:rPr>
        <w:t>惭</w:t>
      </w:r>
      <w:r w:rsidRPr="00EC1FA3">
        <w:rPr>
          <w:rFonts w:ascii="ＭＳ ゴシック" w:eastAsia="ＭＳ ゴシック" w:hAnsi="ＭＳ ゴシック" w:cs="ＭＳ ゴシック" w:hint="eastAsia"/>
          <w:lang w:eastAsia="zh-CN"/>
        </w:rPr>
        <w:t>愧」</w:t>
      </w:r>
    </w:p>
    <w:p w14:paraId="6E671B10" w14:textId="77777777" w:rsidR="00EC1FA3" w:rsidRPr="00EC1FA3" w:rsidRDefault="00EC1FA3" w:rsidP="00EC1FA3">
      <w:pPr>
        <w:pStyle w:val="a3"/>
        <w:rPr>
          <w:rFonts w:ascii="ＭＳ ゴシック" w:eastAsia="ＭＳ ゴシック" w:hAnsi="ＭＳ ゴシック" w:cs="ＭＳ ゴシック"/>
          <w:lang w:eastAsia="zh-CN"/>
        </w:rPr>
      </w:pPr>
    </w:p>
    <w:p w14:paraId="0486306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2AFA743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&lt;jaT0323&gt;エステルさんは反応しない。</w:t>
      </w:r>
    </w:p>
    <w:p w14:paraId="65495BA9"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&lt;cnT0323&gt;艾斯蒂</w:t>
      </w:r>
      <w:r w:rsidRPr="00EC1FA3">
        <w:rPr>
          <w:rFonts w:ascii="Microsoft YaHei" w:eastAsia="Microsoft YaHei" w:hAnsi="Microsoft YaHei" w:cs="Microsoft YaHei" w:hint="eastAsia"/>
          <w:lang w:eastAsia="zh-CN"/>
        </w:rPr>
        <w:t>尔</w:t>
      </w:r>
      <w:r w:rsidRPr="00EC1FA3">
        <w:rPr>
          <w:rFonts w:ascii="ＭＳ ゴシック" w:eastAsia="ＭＳ ゴシック" w:hAnsi="ＭＳ ゴシック" w:cs="ＭＳ ゴシック" w:hint="eastAsia"/>
          <w:lang w:eastAsia="zh-CN"/>
        </w:rPr>
        <w:t>毫无反</w:t>
      </w:r>
      <w:r w:rsidRPr="00EC1FA3">
        <w:rPr>
          <w:rFonts w:ascii="Microsoft YaHei" w:eastAsia="Microsoft YaHei" w:hAnsi="Microsoft YaHei" w:cs="Microsoft YaHei" w:hint="eastAsia"/>
          <w:lang w:eastAsia="zh-CN"/>
        </w:rPr>
        <w:t>应</w:t>
      </w:r>
      <w:r w:rsidRPr="00EC1FA3">
        <w:rPr>
          <w:rFonts w:ascii="ＭＳ ゴシック" w:eastAsia="ＭＳ ゴシック" w:hAnsi="ＭＳ ゴシック" w:cs="ＭＳ ゴシック" w:hint="eastAsia"/>
          <w:lang w:eastAsia="zh-CN"/>
        </w:rPr>
        <w:t>。</w:t>
      </w:r>
    </w:p>
    <w:p w14:paraId="4A4E61FF" w14:textId="77777777" w:rsidR="00EC1FA3" w:rsidRPr="00EC1FA3" w:rsidRDefault="00EC1FA3" w:rsidP="00EC1FA3">
      <w:pPr>
        <w:pStyle w:val="a3"/>
        <w:rPr>
          <w:rFonts w:ascii="ＭＳ ゴシック" w:eastAsia="ＭＳ ゴシック" w:hAnsi="ＭＳ ゴシック" w:cs="ＭＳ ゴシック"/>
          <w:lang w:eastAsia="zh-CN"/>
        </w:rPr>
      </w:pPr>
    </w:p>
    <w:p w14:paraId="3C125A4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271E9CE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&lt;jaT0324&gt;「けど、地球人全てがああいう風だとは思わないで欲しい」</w:t>
      </w:r>
    </w:p>
    <w:p w14:paraId="5C752EF7" w14:textId="15BB46A4"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&lt;cnT0324&gt;「不</w:t>
      </w:r>
      <w:r w:rsidRPr="00EC1FA3">
        <w:rPr>
          <w:rFonts w:ascii="Microsoft YaHei" w:eastAsia="Microsoft YaHei" w:hAnsi="Microsoft YaHei" w:cs="Microsoft YaHei" w:hint="eastAsia"/>
          <w:lang w:eastAsia="zh-CN"/>
        </w:rPr>
        <w:t>过</w:t>
      </w:r>
      <w:r w:rsidRPr="00EC1FA3">
        <w:rPr>
          <w:rFonts w:ascii="ＭＳ ゴシック" w:eastAsia="ＭＳ ゴシック" w:hAnsi="ＭＳ ゴシック" w:cs="ＭＳ ゴシック" w:hint="eastAsia"/>
          <w:lang w:eastAsia="zh-CN"/>
        </w:rPr>
        <w:t>，</w:t>
      </w:r>
      <w:ins w:id="356" w:author="hhh0578" w:date="2020-04-16T20:25:00Z">
        <w:r w:rsidR="003A513F">
          <w:rPr>
            <w:rFonts w:ascii="DengXian" w:eastAsia="DengXian" w:hAnsi="DengXian" w:cs="ＭＳ ゴシック" w:hint="eastAsia"/>
            <w:lang w:eastAsia="zh-CN"/>
          </w:rPr>
          <w:t>我希望你知道</w:t>
        </w:r>
      </w:ins>
      <w:r w:rsidRPr="00EC1FA3">
        <w:rPr>
          <w:rFonts w:ascii="ＭＳ ゴシック" w:eastAsia="ＭＳ ゴシック" w:hAnsi="ＭＳ ゴシック" w:cs="ＭＳ ゴシック" w:hint="eastAsia"/>
          <w:lang w:eastAsia="zh-CN"/>
        </w:rPr>
        <w:t>并不是所有的地球人都是那</w:t>
      </w:r>
      <w:r w:rsidRPr="00EC1FA3">
        <w:rPr>
          <w:rFonts w:ascii="Microsoft YaHei" w:eastAsia="Microsoft YaHei" w:hAnsi="Microsoft YaHei" w:cs="Microsoft YaHei" w:hint="eastAsia"/>
          <w:lang w:eastAsia="zh-CN"/>
        </w:rPr>
        <w:t>样</w:t>
      </w:r>
      <w:r w:rsidRPr="00EC1FA3">
        <w:rPr>
          <w:rFonts w:ascii="ＭＳ ゴシック" w:eastAsia="ＭＳ ゴシック" w:hAnsi="ＭＳ ゴシック" w:cs="ＭＳ ゴシック" w:hint="eastAsia"/>
          <w:lang w:eastAsia="zh-CN"/>
        </w:rPr>
        <w:t>」</w:t>
      </w:r>
    </w:p>
    <w:p w14:paraId="1697A1A9" w14:textId="77777777" w:rsidR="00EC1FA3" w:rsidRPr="00EC1FA3" w:rsidRDefault="00EC1FA3" w:rsidP="00EC1FA3">
      <w:pPr>
        <w:pStyle w:val="a3"/>
        <w:rPr>
          <w:rFonts w:ascii="ＭＳ ゴシック" w:eastAsia="ＭＳ ゴシック" w:hAnsi="ＭＳ ゴシック" w:cs="ＭＳ ゴシック"/>
          <w:lang w:eastAsia="zh-CN"/>
        </w:rPr>
      </w:pPr>
    </w:p>
    <w:p w14:paraId="5221816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【エステル】</w:t>
      </w:r>
    </w:p>
    <w:p w14:paraId="6A6DF7F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&lt;jaT0325&gt;「自分は違うと言いたいのでしょう？」</w:t>
      </w:r>
    </w:p>
    <w:p w14:paraId="17CE1393" w14:textId="37C285B2"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&lt;cnT0325&gt;「</w:t>
      </w:r>
      <w:del w:id="357" w:author="hhh0578" w:date="2020-04-16T20:25:00Z">
        <w:r w:rsidRPr="00EC1FA3" w:rsidDel="00215E0A">
          <w:rPr>
            <w:rFonts w:ascii="DengXian" w:eastAsia="DengXian" w:hAnsi="DengXian" w:cs="ＭＳ ゴシック" w:hint="eastAsia"/>
            <w:lang w:eastAsia="zh-CN"/>
          </w:rPr>
          <w:delText>不</w:delText>
        </w:r>
        <w:r w:rsidRPr="00EC1FA3" w:rsidDel="00215E0A">
          <w:rPr>
            <w:rFonts w:ascii="Microsoft YaHei" w:eastAsia="Microsoft YaHei" w:hAnsi="Microsoft YaHei" w:cs="Microsoft YaHei" w:hint="eastAsia"/>
            <w:lang w:eastAsia="zh-CN"/>
          </w:rPr>
          <w:delText>还</w:delText>
        </w:r>
        <w:r w:rsidRPr="00EC1FA3" w:rsidDel="00215E0A">
          <w:rPr>
            <w:rFonts w:ascii="DengXian" w:eastAsia="DengXian" w:hAnsi="DengXian" w:cs="ＭＳ ゴシック" w:hint="eastAsia"/>
            <w:lang w:eastAsia="zh-CN"/>
          </w:rPr>
          <w:delText>是想</w:delText>
        </w:r>
        <w:r w:rsidRPr="00EC1FA3" w:rsidDel="00215E0A">
          <w:rPr>
            <w:rFonts w:ascii="Microsoft YaHei" w:eastAsia="Microsoft YaHei" w:hAnsi="Microsoft YaHei" w:cs="Microsoft YaHei" w:hint="eastAsia"/>
            <w:lang w:eastAsia="zh-CN"/>
          </w:rPr>
          <w:delText>说</w:delText>
        </w:r>
        <w:r w:rsidRPr="00EC1FA3" w:rsidDel="00215E0A">
          <w:rPr>
            <w:rFonts w:ascii="DengXian" w:eastAsia="DengXian" w:hAnsi="DengXian" w:cs="ＭＳ ゴシック" w:hint="eastAsia"/>
            <w:lang w:eastAsia="zh-CN"/>
          </w:rPr>
          <w:delText>自己不同嘛</w:delText>
        </w:r>
      </w:del>
      <w:ins w:id="358" w:author="hhh0578" w:date="2020-04-16T20:25:00Z">
        <w:r w:rsidR="00215E0A">
          <w:rPr>
            <w:rFonts w:ascii="DengXian" w:eastAsia="DengXian" w:hAnsi="DengXian" w:cs="ＭＳ ゴシック" w:hint="eastAsia"/>
            <w:lang w:eastAsia="zh-CN"/>
          </w:rPr>
          <w:t>不就是想说自己</w:t>
        </w:r>
      </w:ins>
      <w:ins w:id="359" w:author="hhh0578" w:date="2020-04-16T20:26:00Z">
        <w:r w:rsidR="00215E0A">
          <w:rPr>
            <w:rFonts w:ascii="DengXian" w:eastAsia="DengXian" w:hAnsi="DengXian" w:cs="ＭＳ ゴシック" w:hint="eastAsia"/>
            <w:lang w:eastAsia="zh-CN"/>
          </w:rPr>
          <w:t>不一样吗</w:t>
        </w:r>
      </w:ins>
      <w:r w:rsidRPr="00EC1FA3">
        <w:rPr>
          <w:rFonts w:ascii="ＭＳ ゴシック" w:eastAsia="ＭＳ ゴシック" w:hAnsi="ＭＳ ゴシック" w:cs="ＭＳ ゴシック" w:hint="eastAsia"/>
          <w:lang w:eastAsia="zh-CN"/>
        </w:rPr>
        <w:t>？」</w:t>
      </w:r>
    </w:p>
    <w:p w14:paraId="57D1B043" w14:textId="77777777" w:rsidR="00EC1FA3" w:rsidRPr="00EC1FA3" w:rsidRDefault="00EC1FA3" w:rsidP="00EC1FA3">
      <w:pPr>
        <w:pStyle w:val="a3"/>
        <w:rPr>
          <w:rFonts w:ascii="ＭＳ ゴシック" w:eastAsia="ＭＳ ゴシック" w:hAnsi="ＭＳ ゴシック" w:cs="ＭＳ ゴシック"/>
          <w:lang w:eastAsia="zh-CN"/>
        </w:rPr>
      </w:pPr>
    </w:p>
    <w:p w14:paraId="2263ED9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6E9E2E8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&lt;jaT0326&gt;「自分も、自分の家族や知人も違います」</w:t>
      </w:r>
    </w:p>
    <w:p w14:paraId="456C53ED" w14:textId="58CBB031"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&lt;cnT0326&gt;「我，我的家人，我</w:t>
      </w:r>
      <w:r w:rsidRPr="00EC1FA3">
        <w:rPr>
          <w:rFonts w:ascii="Microsoft YaHei" w:eastAsia="Microsoft YaHei" w:hAnsi="Microsoft YaHei" w:cs="Microsoft YaHei" w:hint="eastAsia"/>
          <w:lang w:eastAsia="zh-CN"/>
        </w:rPr>
        <w:t>认识</w:t>
      </w:r>
      <w:r w:rsidRPr="00EC1FA3">
        <w:rPr>
          <w:rFonts w:ascii="ＭＳ ゴシック" w:eastAsia="ＭＳ ゴシック" w:hAnsi="ＭＳ ゴシック" w:cs="ＭＳ ゴシック" w:hint="eastAsia"/>
          <w:lang w:eastAsia="zh-CN"/>
        </w:rPr>
        <w:t>的人都</w:t>
      </w:r>
      <w:del w:id="360" w:author="hhh0578" w:date="2020-04-16T20:26:00Z">
        <w:r w:rsidRPr="00EC1FA3" w:rsidDel="00202154">
          <w:rPr>
            <w:rFonts w:ascii="DengXian" w:eastAsia="DengXian" w:hAnsi="DengXian" w:cs="ＭＳ ゴシック" w:hint="eastAsia"/>
            <w:lang w:eastAsia="zh-CN"/>
          </w:rPr>
          <w:delText>是如此</w:delText>
        </w:r>
      </w:del>
      <w:ins w:id="361" w:author="hhh0578" w:date="2020-04-16T20:26:00Z">
        <w:r w:rsidR="00202154">
          <w:rPr>
            <w:rFonts w:ascii="DengXian" w:eastAsia="DengXian" w:hAnsi="DengXian" w:cs="ＭＳ ゴシック" w:hint="eastAsia"/>
            <w:lang w:eastAsia="zh-CN"/>
          </w:rPr>
          <w:t>不一样</w:t>
        </w:r>
      </w:ins>
      <w:r w:rsidRPr="00EC1FA3">
        <w:rPr>
          <w:rFonts w:ascii="ＭＳ ゴシック" w:eastAsia="ＭＳ ゴシック" w:hAnsi="ＭＳ ゴシック" w:cs="ＭＳ ゴシック" w:hint="eastAsia"/>
          <w:lang w:eastAsia="zh-CN"/>
        </w:rPr>
        <w:t>」</w:t>
      </w:r>
    </w:p>
    <w:p w14:paraId="67DC853C" w14:textId="77777777" w:rsidR="00EC1FA3" w:rsidRPr="00EC1FA3" w:rsidRDefault="00EC1FA3" w:rsidP="00EC1FA3">
      <w:pPr>
        <w:pStyle w:val="a3"/>
        <w:rPr>
          <w:rFonts w:ascii="ＭＳ ゴシック" w:eastAsia="ＭＳ ゴシック" w:hAnsi="ＭＳ ゴシック" w:cs="ＭＳ ゴシック"/>
          <w:lang w:eastAsia="zh-CN"/>
        </w:rPr>
      </w:pPr>
    </w:p>
    <w:p w14:paraId="11F03C5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【エステル】</w:t>
      </w:r>
    </w:p>
    <w:p w14:paraId="4847C4E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&lt;jaT0327&gt;「そうでしょうか？」</w:t>
      </w:r>
    </w:p>
    <w:p w14:paraId="0458951A"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&lt;cnT0327&gt;「是</w:t>
      </w:r>
      <w:r w:rsidRPr="00EC1FA3">
        <w:rPr>
          <w:rFonts w:ascii="Microsoft YaHei" w:eastAsia="Microsoft YaHei" w:hAnsi="Microsoft YaHei" w:cs="Microsoft YaHei" w:hint="eastAsia"/>
          <w:lang w:eastAsia="zh-CN"/>
        </w:rPr>
        <w:t>这样吗</w:t>
      </w:r>
      <w:r w:rsidRPr="00EC1FA3">
        <w:rPr>
          <w:rFonts w:ascii="ＭＳ ゴシック" w:eastAsia="ＭＳ ゴシック" w:hAnsi="ＭＳ ゴシック" w:cs="ＭＳ ゴシック" w:hint="eastAsia"/>
          <w:lang w:eastAsia="zh-CN"/>
        </w:rPr>
        <w:t>？」</w:t>
      </w:r>
    </w:p>
    <w:p w14:paraId="555CC41C" w14:textId="77777777" w:rsidR="00EC1FA3" w:rsidRPr="00EC1FA3" w:rsidRDefault="00EC1FA3" w:rsidP="00EC1FA3">
      <w:pPr>
        <w:pStyle w:val="a3"/>
        <w:rPr>
          <w:rFonts w:ascii="ＭＳ ゴシック" w:eastAsia="ＭＳ ゴシック" w:hAnsi="ＭＳ ゴシック" w:cs="ＭＳ ゴシック"/>
          <w:lang w:eastAsia="zh-CN"/>
        </w:rPr>
      </w:pPr>
    </w:p>
    <w:p w14:paraId="62DC52D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【エステル】</w:t>
      </w:r>
    </w:p>
    <w:p w14:paraId="3962044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&lt;jaT0328&gt;「貴方だって、初めて月人を見たのなら同じようなことをしたはずだわ」</w:t>
      </w:r>
    </w:p>
    <w:p w14:paraId="004BD8CA"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&lt;cnT0328&gt;「就算是你，第一次看</w:t>
      </w:r>
      <w:r w:rsidRPr="00EC1FA3">
        <w:rPr>
          <w:rFonts w:ascii="Microsoft YaHei" w:eastAsia="Microsoft YaHei" w:hAnsi="Microsoft YaHei" w:cs="Microsoft YaHei" w:hint="eastAsia"/>
          <w:lang w:eastAsia="zh-CN"/>
        </w:rPr>
        <w:t>见</w:t>
      </w:r>
      <w:r w:rsidRPr="00EC1FA3">
        <w:rPr>
          <w:rFonts w:ascii="ＭＳ ゴシック" w:eastAsia="ＭＳ ゴシック" w:hAnsi="ＭＳ ゴシック" w:cs="ＭＳ ゴシック" w:hint="eastAsia"/>
          <w:lang w:eastAsia="zh-CN"/>
        </w:rPr>
        <w:t>月人</w:t>
      </w:r>
      <w:r w:rsidRPr="00EC1FA3">
        <w:rPr>
          <w:rFonts w:ascii="Microsoft YaHei" w:eastAsia="Microsoft YaHei" w:hAnsi="Microsoft YaHei" w:cs="Microsoft YaHei" w:hint="eastAsia"/>
          <w:lang w:eastAsia="zh-CN"/>
        </w:rPr>
        <w:t>应该</w:t>
      </w:r>
      <w:r w:rsidRPr="00EC1FA3">
        <w:rPr>
          <w:rFonts w:ascii="ＭＳ ゴシック" w:eastAsia="ＭＳ ゴシック" w:hAnsi="ＭＳ ゴシック" w:cs="ＭＳ ゴシック" w:hint="eastAsia"/>
          <w:lang w:eastAsia="zh-CN"/>
        </w:rPr>
        <w:t>也会那</w:t>
      </w:r>
      <w:r w:rsidRPr="00EC1FA3">
        <w:rPr>
          <w:rFonts w:ascii="Microsoft YaHei" w:eastAsia="Microsoft YaHei" w:hAnsi="Microsoft YaHei" w:cs="Microsoft YaHei" w:hint="eastAsia"/>
          <w:lang w:eastAsia="zh-CN"/>
        </w:rPr>
        <w:t>样</w:t>
      </w:r>
      <w:r w:rsidRPr="00EC1FA3">
        <w:rPr>
          <w:rFonts w:ascii="ＭＳ ゴシック" w:eastAsia="ＭＳ ゴシック" w:hAnsi="ＭＳ ゴシック" w:cs="ＭＳ ゴシック" w:hint="eastAsia"/>
          <w:lang w:eastAsia="zh-CN"/>
        </w:rPr>
        <w:t>」</w:t>
      </w:r>
    </w:p>
    <w:p w14:paraId="78C8768D" w14:textId="77777777" w:rsidR="00EC1FA3" w:rsidRPr="00EC1FA3" w:rsidRDefault="00EC1FA3" w:rsidP="00EC1FA3">
      <w:pPr>
        <w:pStyle w:val="a3"/>
        <w:rPr>
          <w:rFonts w:ascii="ＭＳ ゴシック" w:eastAsia="ＭＳ ゴシック" w:hAnsi="ＭＳ ゴシック" w:cs="ＭＳ ゴシック"/>
          <w:lang w:eastAsia="zh-CN"/>
        </w:rPr>
      </w:pPr>
    </w:p>
    <w:p w14:paraId="3D78EFC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639313A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&lt;jaT0329&gt;「初めはそうかもしれません。でも今は違います」</w:t>
      </w:r>
    </w:p>
    <w:p w14:paraId="1C67067B" w14:textId="6962FA13"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lastRenderedPageBreak/>
        <w:t>&lt;cnT0329&gt;「</w:t>
      </w:r>
      <w:ins w:id="362" w:author="hhh0578" w:date="2020-04-16T20:26:00Z">
        <w:r w:rsidR="00122B48">
          <w:rPr>
            <w:rFonts w:ascii="DengXian" w:eastAsia="DengXian" w:hAnsi="DengXian" w:cs="ＭＳ ゴシック" w:hint="eastAsia"/>
            <w:lang w:eastAsia="zh-CN"/>
          </w:rPr>
          <w:t>第一次</w:t>
        </w:r>
      </w:ins>
      <w:del w:id="363" w:author="hhh0578" w:date="2020-04-16T20:26:00Z">
        <w:r w:rsidRPr="00EC1FA3" w:rsidDel="00122B48">
          <w:rPr>
            <w:rFonts w:ascii="ＭＳ ゴシック" w:eastAsia="ＭＳ ゴシック" w:hAnsi="ＭＳ ゴシック" w:cs="ＭＳ ゴシック"/>
          </w:rPr>
          <w:delText>一开始</w:delText>
        </w:r>
      </w:del>
      <w:r w:rsidRPr="00EC1FA3">
        <w:rPr>
          <w:rFonts w:ascii="ＭＳ ゴシック" w:eastAsia="ＭＳ ゴシック" w:hAnsi="ＭＳ ゴシック" w:cs="ＭＳ ゴシック"/>
        </w:rPr>
        <w:t>确</w:t>
      </w:r>
      <w:r w:rsidRPr="00EC1FA3">
        <w:rPr>
          <w:rFonts w:ascii="Microsoft YaHei" w:eastAsia="Microsoft YaHei" w:hAnsi="Microsoft YaHei" w:cs="Microsoft YaHei" w:hint="eastAsia"/>
        </w:rPr>
        <w:t>实</w:t>
      </w:r>
      <w:r w:rsidRPr="00EC1FA3">
        <w:rPr>
          <w:rFonts w:ascii="ＭＳ ゴシック" w:eastAsia="ＭＳ ゴシック" w:hAnsi="ＭＳ ゴシック" w:cs="ＭＳ ゴシック" w:hint="eastAsia"/>
        </w:rPr>
        <w:t>可能是那</w:t>
      </w:r>
      <w:r w:rsidRPr="00EC1FA3">
        <w:rPr>
          <w:rFonts w:ascii="Microsoft YaHei" w:eastAsia="Microsoft YaHei" w:hAnsi="Microsoft YaHei" w:cs="Microsoft YaHei" w:hint="eastAsia"/>
        </w:rPr>
        <w:t>样</w:t>
      </w:r>
      <w:r w:rsidRPr="00EC1FA3">
        <w:rPr>
          <w:rFonts w:ascii="ＭＳ ゴシック" w:eastAsia="ＭＳ ゴシック" w:hAnsi="ＭＳ ゴシック" w:cs="ＭＳ ゴシック" w:hint="eastAsia"/>
        </w:rPr>
        <w:t>。不</w:t>
      </w:r>
      <w:r w:rsidRPr="00EC1FA3">
        <w:rPr>
          <w:rFonts w:ascii="Microsoft YaHei" w:eastAsia="Microsoft YaHei" w:hAnsi="Microsoft YaHei" w:cs="Microsoft YaHei" w:hint="eastAsia"/>
        </w:rPr>
        <w:t>过现</w:t>
      </w:r>
      <w:r w:rsidRPr="00EC1FA3">
        <w:rPr>
          <w:rFonts w:ascii="ＭＳ ゴシック" w:eastAsia="ＭＳ ゴシック" w:hAnsi="ＭＳ ゴシック" w:cs="ＭＳ ゴシック" w:hint="eastAsia"/>
        </w:rPr>
        <w:t>在不同</w:t>
      </w:r>
      <w:del w:id="364" w:author="hhh0578" w:date="2020-04-16T20:26:00Z">
        <w:r w:rsidRPr="00EC1FA3" w:rsidDel="00293BC9">
          <w:rPr>
            <w:rFonts w:ascii="ＭＳ ゴシック" w:eastAsia="ＭＳ ゴシック" w:hAnsi="ＭＳ ゴシック" w:cs="ＭＳ ゴシック" w:hint="eastAsia"/>
          </w:rPr>
          <w:delText>了</w:delText>
        </w:r>
      </w:del>
      <w:r w:rsidRPr="00EC1FA3">
        <w:rPr>
          <w:rFonts w:ascii="ＭＳ ゴシック" w:eastAsia="ＭＳ ゴシック" w:hAnsi="ＭＳ ゴシック" w:cs="ＭＳ ゴシック" w:hint="eastAsia"/>
        </w:rPr>
        <w:t>」</w:t>
      </w:r>
    </w:p>
    <w:p w14:paraId="3770515C" w14:textId="77777777" w:rsidR="00EC1FA3" w:rsidRPr="00EC1FA3" w:rsidRDefault="00EC1FA3" w:rsidP="00EC1FA3">
      <w:pPr>
        <w:pStyle w:val="a3"/>
        <w:rPr>
          <w:rFonts w:ascii="ＭＳ ゴシック" w:eastAsia="ＭＳ ゴシック" w:hAnsi="ＭＳ ゴシック" w:cs="ＭＳ ゴシック"/>
        </w:rPr>
      </w:pPr>
    </w:p>
    <w:p w14:paraId="6AEE047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【エステル】</w:t>
      </w:r>
    </w:p>
    <w:p w14:paraId="482F605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&lt;jaT0330&gt;「そんなこと、どうして分かるのですか？」</w:t>
      </w:r>
    </w:p>
    <w:p w14:paraId="5C8ED7B8" w14:textId="586D784C"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&lt;cnT0330&gt;「你凭什么</w:t>
      </w:r>
      <w:ins w:id="365" w:author="hhh0578" w:date="2020-04-16T20:26:00Z">
        <w:r w:rsidR="006478D5">
          <w:rPr>
            <w:rFonts w:ascii="ＭＳ ゴシック" w:eastAsia="DengXian" w:hAnsi="ＭＳ ゴシック" w:cs="ＭＳ ゴシック" w:hint="eastAsia"/>
            <w:lang w:eastAsia="zh-CN"/>
          </w:rPr>
          <w:t>这么说</w:t>
        </w:r>
      </w:ins>
      <w:del w:id="366" w:author="hhh0578" w:date="2020-04-16T20:26:00Z">
        <w:r w:rsidRPr="00EC1FA3" w:rsidDel="006478D5">
          <w:rPr>
            <w:rFonts w:ascii="ＭＳ ゴシック" w:eastAsia="ＭＳ ゴシック" w:hAnsi="ＭＳ ゴシック" w:cs="ＭＳ ゴシック"/>
            <w:lang w:eastAsia="zh-CN"/>
          </w:rPr>
          <w:delText>确信</w:delText>
        </w:r>
      </w:del>
      <w:r w:rsidRPr="00EC1FA3">
        <w:rPr>
          <w:rFonts w:ascii="ＭＳ ゴシック" w:eastAsia="ＭＳ ゴシック" w:hAnsi="ＭＳ ゴシック" w:cs="ＭＳ ゴシック"/>
          <w:lang w:eastAsia="zh-CN"/>
        </w:rPr>
        <w:t>？」</w:t>
      </w:r>
    </w:p>
    <w:p w14:paraId="6EF694F1" w14:textId="77777777" w:rsidR="00EC1FA3" w:rsidRPr="00EC1FA3" w:rsidRDefault="00EC1FA3" w:rsidP="00EC1FA3">
      <w:pPr>
        <w:pStyle w:val="a3"/>
        <w:rPr>
          <w:rFonts w:ascii="ＭＳ ゴシック" w:eastAsia="ＭＳ ゴシック" w:hAnsi="ＭＳ ゴシック" w:cs="ＭＳ ゴシック"/>
          <w:lang w:eastAsia="zh-CN"/>
        </w:rPr>
      </w:pPr>
    </w:p>
    <w:p w14:paraId="04BCDF5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5CD17EF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&lt;jaT0331&gt;「俺が自分の行動で証明します」</w:t>
      </w:r>
    </w:p>
    <w:p w14:paraId="6C01EDC7" w14:textId="086A2AB0"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&lt;cnT0331&gt;「我</w:t>
      </w:r>
      <w:ins w:id="367" w:author="hhh0578" w:date="2020-04-16T20:26:00Z">
        <w:r w:rsidR="009A63B6">
          <w:rPr>
            <w:rFonts w:ascii="DengXian" w:eastAsia="DengXian" w:hAnsi="DengXian" w:cs="ＭＳ ゴシック" w:hint="eastAsia"/>
            <w:lang w:eastAsia="zh-CN"/>
          </w:rPr>
          <w:t>会</w:t>
        </w:r>
      </w:ins>
      <w:r w:rsidRPr="00EC1FA3">
        <w:rPr>
          <w:rFonts w:ascii="ＭＳ ゴシック" w:eastAsia="ＭＳ ゴシック" w:hAnsi="ＭＳ ゴシック" w:cs="ＭＳ ゴシック"/>
          <w:lang w:eastAsia="zh-CN"/>
        </w:rPr>
        <w:t>用自己的行</w:t>
      </w:r>
      <w:r w:rsidRPr="00EC1FA3">
        <w:rPr>
          <w:rFonts w:ascii="Microsoft YaHei" w:eastAsia="Microsoft YaHei" w:hAnsi="Microsoft YaHei" w:cs="Microsoft YaHei" w:hint="eastAsia"/>
          <w:lang w:eastAsia="zh-CN"/>
        </w:rPr>
        <w:t>动</w:t>
      </w:r>
      <w:r w:rsidRPr="00EC1FA3">
        <w:rPr>
          <w:rFonts w:ascii="ＭＳ ゴシック" w:eastAsia="ＭＳ ゴシック" w:hAnsi="ＭＳ ゴシック" w:cs="ＭＳ ゴシック" w:hint="eastAsia"/>
          <w:lang w:eastAsia="zh-CN"/>
        </w:rPr>
        <w:t>来</w:t>
      </w:r>
      <w:r w:rsidRPr="00EC1FA3">
        <w:rPr>
          <w:rFonts w:ascii="Microsoft YaHei" w:eastAsia="Microsoft YaHei" w:hAnsi="Microsoft YaHei" w:cs="Microsoft YaHei" w:hint="eastAsia"/>
          <w:lang w:eastAsia="zh-CN"/>
        </w:rPr>
        <w:t>证</w:t>
      </w:r>
      <w:r w:rsidRPr="00EC1FA3">
        <w:rPr>
          <w:rFonts w:ascii="ＭＳ ゴシック" w:eastAsia="ＭＳ ゴシック" w:hAnsi="ＭＳ ゴシック" w:cs="ＭＳ ゴシック" w:hint="eastAsia"/>
          <w:lang w:eastAsia="zh-CN"/>
        </w:rPr>
        <w:t>明」</w:t>
      </w:r>
    </w:p>
    <w:p w14:paraId="210BCFC6" w14:textId="77777777" w:rsidR="00EC1FA3" w:rsidRPr="00EC1FA3" w:rsidRDefault="00EC1FA3" w:rsidP="00EC1FA3">
      <w:pPr>
        <w:pStyle w:val="a3"/>
        <w:rPr>
          <w:rFonts w:ascii="ＭＳ ゴシック" w:eastAsia="ＭＳ ゴシック" w:hAnsi="ＭＳ ゴシック" w:cs="ＭＳ ゴシック"/>
          <w:lang w:eastAsia="zh-CN"/>
        </w:rPr>
      </w:pPr>
    </w:p>
    <w:p w14:paraId="5D2EA8B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620C0AE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&lt;jaT0332&gt;売り言葉に買い言葉、というのか。</w:t>
      </w:r>
    </w:p>
    <w:p w14:paraId="030B8BF4" w14:textId="7A4A09D9"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&lt;cnT0332&gt;</w:t>
      </w:r>
      <w:r w:rsidRPr="00EC1FA3">
        <w:rPr>
          <w:rFonts w:ascii="Microsoft YaHei" w:eastAsia="Microsoft YaHei" w:hAnsi="Microsoft YaHei" w:cs="Microsoft YaHei" w:hint="eastAsia"/>
          <w:lang w:eastAsia="zh-CN"/>
        </w:rPr>
        <w:t>针锋</w:t>
      </w:r>
      <w:r w:rsidRPr="00EC1FA3">
        <w:rPr>
          <w:rFonts w:ascii="ＭＳ ゴシック" w:eastAsia="ＭＳ ゴシック" w:hAnsi="ＭＳ ゴシック" w:cs="ＭＳ ゴシック" w:hint="eastAsia"/>
          <w:lang w:eastAsia="zh-CN"/>
        </w:rPr>
        <w:t>相</w:t>
      </w:r>
      <w:r w:rsidRPr="00EC1FA3">
        <w:rPr>
          <w:rFonts w:ascii="Microsoft YaHei" w:eastAsia="Microsoft YaHei" w:hAnsi="Microsoft YaHei" w:cs="Microsoft YaHei" w:hint="eastAsia"/>
          <w:lang w:eastAsia="zh-CN"/>
        </w:rPr>
        <w:t>对</w:t>
      </w:r>
      <w:del w:id="368" w:author="hhh0578" w:date="2020-04-16T20:26:00Z">
        <w:r w:rsidRPr="00EC1FA3" w:rsidDel="00550D86">
          <w:rPr>
            <w:rFonts w:ascii="ＭＳ ゴシック" w:eastAsia="ＭＳ ゴシック" w:hAnsi="ＭＳ ゴシック" w:cs="ＭＳ ゴシック" w:hint="eastAsia"/>
            <w:lang w:eastAsia="zh-CN"/>
          </w:rPr>
          <w:delText>，就是</w:delText>
        </w:r>
        <w:r w:rsidRPr="00EC1FA3" w:rsidDel="00550D86">
          <w:rPr>
            <w:rFonts w:ascii="Microsoft YaHei" w:eastAsia="Microsoft YaHei" w:hAnsi="Microsoft YaHei" w:cs="Microsoft YaHei" w:hint="eastAsia"/>
            <w:lang w:eastAsia="zh-CN"/>
          </w:rPr>
          <w:delText>这</w:delText>
        </w:r>
        <w:r w:rsidRPr="00EC1FA3" w:rsidDel="00550D86">
          <w:rPr>
            <w:rFonts w:ascii="ＭＳ ゴシック" w:eastAsia="ＭＳ ゴシック" w:hAnsi="ＭＳ ゴシック" w:cs="ＭＳ ゴシック" w:hint="eastAsia"/>
            <w:lang w:eastAsia="zh-CN"/>
          </w:rPr>
          <w:delText>回事</w:delText>
        </w:r>
        <w:r w:rsidRPr="00EC1FA3" w:rsidDel="00550D86">
          <w:rPr>
            <w:rFonts w:ascii="Microsoft YaHei" w:eastAsia="Microsoft YaHei" w:hAnsi="Microsoft YaHei" w:cs="Microsoft YaHei" w:hint="eastAsia"/>
            <w:lang w:eastAsia="zh-CN"/>
          </w:rPr>
          <w:delText>吗</w:delText>
        </w:r>
      </w:del>
      <w:r w:rsidRPr="00EC1FA3">
        <w:rPr>
          <w:rFonts w:ascii="ＭＳ ゴシック" w:eastAsia="ＭＳ ゴシック" w:hAnsi="ＭＳ ゴシック" w:cs="ＭＳ ゴシック" w:hint="eastAsia"/>
          <w:lang w:eastAsia="zh-CN"/>
        </w:rPr>
        <w:t>。</w:t>
      </w:r>
    </w:p>
    <w:p w14:paraId="6D04B40E" w14:textId="77777777" w:rsidR="00EC1FA3" w:rsidRPr="00EC1FA3" w:rsidRDefault="00EC1FA3" w:rsidP="00EC1FA3">
      <w:pPr>
        <w:pStyle w:val="a3"/>
        <w:rPr>
          <w:rFonts w:ascii="ＭＳ ゴシック" w:eastAsia="ＭＳ ゴシック" w:hAnsi="ＭＳ ゴシック" w:cs="ＭＳ ゴシック"/>
          <w:lang w:eastAsia="zh-CN"/>
        </w:rPr>
      </w:pPr>
    </w:p>
    <w:p w14:paraId="687C619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06B7D86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&lt;jaT0333&gt;けっこう恥ずかしいことを言っていた。</w:t>
      </w:r>
    </w:p>
    <w:p w14:paraId="55F5FABA" w14:textId="5F4FA9F6"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&lt;cnT0333&gt;</w:t>
      </w:r>
      <w:del w:id="369" w:author="hhh0578" w:date="2020-04-16T20:27:00Z">
        <w:r w:rsidRPr="00EC1FA3" w:rsidDel="00635F99">
          <w:rPr>
            <w:rFonts w:ascii="ＭＳ ゴシック" w:eastAsia="ＭＳ ゴシック" w:hAnsi="ＭＳ ゴシック" w:cs="ＭＳ ゴシック"/>
            <w:lang w:eastAsia="zh-CN"/>
          </w:rPr>
          <w:delText>而且</w:delText>
        </w:r>
      </w:del>
      <w:r w:rsidRPr="00EC1FA3">
        <w:rPr>
          <w:rFonts w:ascii="ＭＳ ゴシック" w:eastAsia="ＭＳ ゴシック" w:hAnsi="ＭＳ ゴシック" w:cs="ＭＳ ゴシック"/>
          <w:lang w:eastAsia="zh-CN"/>
        </w:rPr>
        <w:t>我</w:t>
      </w:r>
      <w:r w:rsidRPr="00EC1FA3">
        <w:rPr>
          <w:rFonts w:ascii="Microsoft YaHei" w:eastAsia="Microsoft YaHei" w:hAnsi="Microsoft YaHei" w:cs="Microsoft YaHei" w:hint="eastAsia"/>
          <w:lang w:eastAsia="zh-CN"/>
        </w:rPr>
        <w:t>说</w:t>
      </w:r>
      <w:r w:rsidRPr="00EC1FA3">
        <w:rPr>
          <w:rFonts w:ascii="ＭＳ ゴシック" w:eastAsia="ＭＳ ゴシック" w:hAnsi="ＭＳ ゴシック" w:cs="ＭＳ ゴシック" w:hint="eastAsia"/>
          <w:lang w:eastAsia="zh-CN"/>
        </w:rPr>
        <w:t>的</w:t>
      </w:r>
      <w:r w:rsidRPr="00EC1FA3">
        <w:rPr>
          <w:rFonts w:ascii="Microsoft YaHei" w:eastAsia="Microsoft YaHei" w:hAnsi="Microsoft YaHei" w:cs="Microsoft YaHei" w:hint="eastAsia"/>
          <w:lang w:eastAsia="zh-CN"/>
        </w:rPr>
        <w:t>话</w:t>
      </w:r>
      <w:ins w:id="370" w:author="hhh0578" w:date="2020-04-16T20:27:00Z">
        <w:r w:rsidR="00FD15E4">
          <w:rPr>
            <w:rFonts w:ascii="ＭＳ ゴシック" w:eastAsia="DengXian" w:hAnsi="ＭＳ ゴシック" w:cs="ＭＳ ゴシック" w:hint="eastAsia"/>
            <w:lang w:eastAsia="zh-CN"/>
          </w:rPr>
          <w:t>还</w:t>
        </w:r>
      </w:ins>
      <w:del w:id="371" w:author="hhh0578" w:date="2020-04-16T20:27:00Z">
        <w:r w:rsidRPr="00EC1FA3" w:rsidDel="00FD15E4">
          <w:rPr>
            <w:rFonts w:ascii="ＭＳ ゴシック" w:eastAsia="ＭＳ ゴシック" w:hAnsi="ＭＳ ゴシック" w:cs="ＭＳ ゴシック" w:hint="eastAsia"/>
            <w:lang w:eastAsia="zh-CN"/>
          </w:rPr>
          <w:delText>也</w:delText>
        </w:r>
      </w:del>
      <w:r w:rsidRPr="00EC1FA3">
        <w:rPr>
          <w:rFonts w:ascii="ＭＳ ゴシック" w:eastAsia="ＭＳ ゴシック" w:hAnsi="ＭＳ ゴシック" w:cs="ＭＳ ゴシック" w:hint="eastAsia"/>
          <w:lang w:eastAsia="zh-CN"/>
        </w:rPr>
        <w:t>挺羞耻的。</w:t>
      </w:r>
    </w:p>
    <w:p w14:paraId="58A08F74" w14:textId="77777777" w:rsidR="00EC1FA3" w:rsidRPr="00EC1FA3" w:rsidRDefault="00EC1FA3" w:rsidP="00EC1FA3">
      <w:pPr>
        <w:pStyle w:val="a3"/>
        <w:rPr>
          <w:rFonts w:ascii="ＭＳ ゴシック" w:eastAsia="ＭＳ ゴシック" w:hAnsi="ＭＳ ゴシック" w:cs="ＭＳ ゴシック"/>
          <w:lang w:eastAsia="zh-CN"/>
        </w:rPr>
      </w:pPr>
    </w:p>
    <w:p w14:paraId="22AC45D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【エステル】</w:t>
      </w:r>
    </w:p>
    <w:p w14:paraId="45FFDD6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&lt;jaT0334&gt;「はぁ……」</w:t>
      </w:r>
    </w:p>
    <w:p w14:paraId="03DDE79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&lt;cnT0334&gt;「哈啊……」</w:t>
      </w:r>
    </w:p>
    <w:p w14:paraId="730ACC58" w14:textId="77777777" w:rsidR="00EC1FA3" w:rsidRPr="00EC1FA3" w:rsidRDefault="00EC1FA3" w:rsidP="00EC1FA3">
      <w:pPr>
        <w:pStyle w:val="a3"/>
        <w:rPr>
          <w:rFonts w:ascii="ＭＳ ゴシック" w:eastAsia="ＭＳ ゴシック" w:hAnsi="ＭＳ ゴシック" w:cs="ＭＳ ゴシック"/>
        </w:rPr>
      </w:pPr>
    </w:p>
    <w:p w14:paraId="004E3E2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54B37DD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&lt;jaT0335&gt;これ見よがしにため息をつく。</w:t>
      </w:r>
    </w:p>
    <w:p w14:paraId="04EF7DDF" w14:textId="173879DB"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&lt;cnT0335&gt;艾斯蒂</w:t>
      </w:r>
      <w:r w:rsidRPr="00EC1FA3">
        <w:rPr>
          <w:rFonts w:ascii="Microsoft YaHei" w:eastAsia="Microsoft YaHei" w:hAnsi="Microsoft YaHei" w:cs="Microsoft YaHei" w:hint="eastAsia"/>
          <w:lang w:eastAsia="zh-CN"/>
        </w:rPr>
        <w:t>尔</w:t>
      </w:r>
      <w:ins w:id="372" w:author="hhh0578" w:date="2020-04-16T20:27:00Z">
        <w:r w:rsidR="004706F4">
          <w:rPr>
            <w:rFonts w:ascii="Microsoft YaHei" w:eastAsia="Microsoft YaHei" w:hAnsi="Microsoft YaHei" w:cs="Microsoft YaHei" w:hint="eastAsia"/>
            <w:lang w:eastAsia="zh-CN"/>
          </w:rPr>
          <w:t>毫不遏制地叹了口气</w:t>
        </w:r>
      </w:ins>
      <w:del w:id="373" w:author="hhh0578" w:date="2020-04-16T20:27:00Z">
        <w:r w:rsidRPr="00EC1FA3" w:rsidDel="004706F4">
          <w:rPr>
            <w:rFonts w:ascii="Microsoft YaHei" w:eastAsia="Microsoft YaHei" w:hAnsi="Microsoft YaHei" w:cs="Microsoft YaHei" w:hint="eastAsia"/>
            <w:lang w:eastAsia="zh-CN"/>
          </w:rPr>
          <w:delText>对</w:delText>
        </w:r>
        <w:r w:rsidRPr="00EC1FA3" w:rsidDel="004706F4">
          <w:rPr>
            <w:rFonts w:ascii="ＭＳ ゴシック" w:eastAsia="ＭＳ ゴシック" w:hAnsi="ＭＳ ゴシック" w:cs="ＭＳ ゴシック" w:hint="eastAsia"/>
            <w:lang w:eastAsia="zh-CN"/>
          </w:rPr>
          <w:delText>我的</w:delText>
        </w:r>
        <w:r w:rsidRPr="00EC1FA3" w:rsidDel="004706F4">
          <w:rPr>
            <w:rFonts w:ascii="Microsoft YaHei" w:eastAsia="Microsoft YaHei" w:hAnsi="Microsoft YaHei" w:cs="Microsoft YaHei" w:hint="eastAsia"/>
            <w:lang w:eastAsia="zh-CN"/>
          </w:rPr>
          <w:delText>这</w:delText>
        </w:r>
        <w:r w:rsidRPr="00EC1FA3" w:rsidDel="004706F4">
          <w:rPr>
            <w:rFonts w:ascii="ＭＳ ゴシック" w:eastAsia="ＭＳ ゴシック" w:hAnsi="ＭＳ ゴシック" w:cs="ＭＳ ゴシック" w:hint="eastAsia"/>
            <w:lang w:eastAsia="zh-CN"/>
          </w:rPr>
          <w:delText>番表</w:delText>
        </w:r>
        <w:r w:rsidRPr="00EC1FA3" w:rsidDel="004706F4">
          <w:rPr>
            <w:rFonts w:ascii="Microsoft YaHei" w:eastAsia="Microsoft YaHei" w:hAnsi="Microsoft YaHei" w:cs="Microsoft YaHei" w:hint="eastAsia"/>
            <w:lang w:eastAsia="zh-CN"/>
          </w:rPr>
          <w:delText>现叹</w:delText>
        </w:r>
        <w:r w:rsidRPr="00EC1FA3" w:rsidDel="004706F4">
          <w:rPr>
            <w:rFonts w:ascii="ＭＳ ゴシック" w:eastAsia="ＭＳ ゴシック" w:hAnsi="ＭＳ ゴシック" w:cs="ＭＳ ゴシック" w:hint="eastAsia"/>
            <w:lang w:eastAsia="zh-CN"/>
          </w:rPr>
          <w:delText>了口气</w:delText>
        </w:r>
      </w:del>
      <w:r w:rsidRPr="00EC1FA3">
        <w:rPr>
          <w:rFonts w:ascii="ＭＳ ゴシック" w:eastAsia="ＭＳ ゴシック" w:hAnsi="ＭＳ ゴシック" w:cs="ＭＳ ゴシック" w:hint="eastAsia"/>
          <w:lang w:eastAsia="zh-CN"/>
        </w:rPr>
        <w:t>。</w:t>
      </w:r>
    </w:p>
    <w:p w14:paraId="72BC90ED" w14:textId="77777777" w:rsidR="00EC1FA3" w:rsidRPr="00EC1FA3" w:rsidRDefault="00EC1FA3" w:rsidP="00EC1FA3">
      <w:pPr>
        <w:pStyle w:val="a3"/>
        <w:rPr>
          <w:rFonts w:ascii="ＭＳ ゴシック" w:eastAsia="ＭＳ ゴシック" w:hAnsi="ＭＳ ゴシック" w:cs="ＭＳ ゴシック"/>
          <w:lang w:eastAsia="zh-CN"/>
        </w:rPr>
      </w:pPr>
    </w:p>
    <w:p w14:paraId="4710C7C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【エステル】</w:t>
      </w:r>
    </w:p>
    <w:p w14:paraId="69CD553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&lt;jaT0336&gt;「貴方の行動を観察するほど暇ではありませんし、地球人にも興味はありません」</w:t>
      </w:r>
    </w:p>
    <w:p w14:paraId="054C0298" w14:textId="76C8F9E5"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&lt;cnT0336&gt;「我没有</w:t>
      </w:r>
      <w:ins w:id="374" w:author="hhh0578" w:date="2020-04-16T20:27:00Z">
        <w:r w:rsidR="00590414">
          <w:rPr>
            <w:rFonts w:ascii="Microsoft YaHei" w:eastAsia="Microsoft YaHei" w:hAnsi="Microsoft YaHei" w:cs="Microsoft YaHei" w:hint="eastAsia"/>
            <w:lang w:eastAsia="zh-CN"/>
          </w:rPr>
          <w:t>闲暇</w:t>
        </w:r>
      </w:ins>
      <w:r w:rsidRPr="00EC1FA3">
        <w:rPr>
          <w:rFonts w:ascii="Microsoft YaHei" w:eastAsia="Microsoft YaHei" w:hAnsi="Microsoft YaHei" w:cs="Microsoft YaHei" w:hint="eastAsia"/>
          <w:lang w:eastAsia="zh-CN"/>
        </w:rPr>
        <w:t>观</w:t>
      </w:r>
      <w:r w:rsidRPr="00EC1FA3">
        <w:rPr>
          <w:rFonts w:ascii="ＭＳ ゴシック" w:eastAsia="ＭＳ ゴシック" w:hAnsi="ＭＳ ゴシック" w:cs="ＭＳ ゴシック" w:hint="eastAsia"/>
          <w:lang w:eastAsia="zh-CN"/>
        </w:rPr>
        <w:t>察你的</w:t>
      </w:r>
      <w:del w:id="375" w:author="hhh0578" w:date="2020-04-16T20:27:00Z">
        <w:r w:rsidRPr="00EC1FA3" w:rsidDel="0051128C">
          <w:rPr>
            <w:rFonts w:ascii="ＭＳ ゴシック" w:eastAsia="ＭＳ ゴシック" w:hAnsi="ＭＳ ゴシック" w:cs="ＭＳ ゴシック" w:hint="eastAsia"/>
            <w:lang w:eastAsia="zh-CN"/>
          </w:rPr>
          <w:delText>的</w:delText>
        </w:r>
      </w:del>
      <w:r w:rsidRPr="00EC1FA3">
        <w:rPr>
          <w:rFonts w:ascii="ＭＳ ゴシック" w:eastAsia="ＭＳ ゴシック" w:hAnsi="ＭＳ ゴシック" w:cs="ＭＳ ゴシック" w:hint="eastAsia"/>
          <w:lang w:eastAsia="zh-CN"/>
        </w:rPr>
        <w:t>行</w:t>
      </w:r>
      <w:r w:rsidRPr="00EC1FA3">
        <w:rPr>
          <w:rFonts w:ascii="Microsoft YaHei" w:eastAsia="Microsoft YaHei" w:hAnsi="Microsoft YaHei" w:cs="Microsoft YaHei" w:hint="eastAsia"/>
          <w:lang w:eastAsia="zh-CN"/>
        </w:rPr>
        <w:t>为</w:t>
      </w:r>
      <w:del w:id="376" w:author="hhh0578" w:date="2020-04-16T20:27:00Z">
        <w:r w:rsidRPr="00EC1FA3" w:rsidDel="00590414">
          <w:rPr>
            <w:rFonts w:ascii="ＭＳ ゴシック" w:eastAsia="ＭＳ ゴシック" w:hAnsi="ＭＳ ゴシック" w:cs="ＭＳ ゴシック" w:hint="eastAsia"/>
            <w:lang w:eastAsia="zh-CN"/>
          </w:rPr>
          <w:delText>的</w:delText>
        </w:r>
        <w:r w:rsidRPr="00EC1FA3" w:rsidDel="00590414">
          <w:rPr>
            <w:rFonts w:ascii="Microsoft YaHei" w:eastAsia="Microsoft YaHei" w:hAnsi="Microsoft YaHei" w:cs="Microsoft YaHei" w:hint="eastAsia"/>
            <w:lang w:eastAsia="zh-CN"/>
          </w:rPr>
          <w:delText>闲</w:delText>
        </w:r>
        <w:r w:rsidRPr="00EC1FA3" w:rsidDel="00590414">
          <w:rPr>
            <w:rFonts w:ascii="ＭＳ ゴシック" w:eastAsia="ＭＳ ゴシック" w:hAnsi="ＭＳ ゴシック" w:cs="ＭＳ ゴシック" w:hint="eastAsia"/>
            <w:lang w:eastAsia="zh-CN"/>
          </w:rPr>
          <w:delText>暇</w:delText>
        </w:r>
      </w:del>
      <w:r w:rsidRPr="00EC1FA3">
        <w:rPr>
          <w:rFonts w:ascii="ＭＳ ゴシック" w:eastAsia="ＭＳ ゴシック" w:hAnsi="ＭＳ ゴシック" w:cs="ＭＳ ゴシック" w:hint="eastAsia"/>
          <w:lang w:eastAsia="zh-CN"/>
        </w:rPr>
        <w:t>，</w:t>
      </w:r>
      <w:ins w:id="377" w:author="hhh0578" w:date="2020-04-16T20:27:00Z">
        <w:r w:rsidR="0051128C">
          <w:rPr>
            <w:rFonts w:ascii="DengXian" w:eastAsia="DengXian" w:hAnsi="DengXian" w:cs="ＭＳ ゴシック" w:hint="eastAsia"/>
            <w:lang w:eastAsia="zh-CN"/>
          </w:rPr>
          <w:t>我</w:t>
        </w:r>
      </w:ins>
      <w:r w:rsidRPr="00EC1FA3">
        <w:rPr>
          <w:rFonts w:ascii="Microsoft YaHei" w:eastAsia="Microsoft YaHei" w:hAnsi="Microsoft YaHei" w:cs="Microsoft YaHei" w:hint="eastAsia"/>
          <w:lang w:eastAsia="zh-CN"/>
        </w:rPr>
        <w:t>对</w:t>
      </w:r>
      <w:r w:rsidRPr="00EC1FA3">
        <w:rPr>
          <w:rFonts w:ascii="ＭＳ ゴシック" w:eastAsia="ＭＳ ゴシック" w:hAnsi="ＭＳ ゴシック" w:cs="ＭＳ ゴシック" w:hint="eastAsia"/>
          <w:lang w:eastAsia="zh-CN"/>
        </w:rPr>
        <w:t>地球人也不感</w:t>
      </w:r>
      <w:r w:rsidRPr="00EC1FA3">
        <w:rPr>
          <w:rFonts w:ascii="Microsoft YaHei" w:eastAsia="Microsoft YaHei" w:hAnsi="Microsoft YaHei" w:cs="Microsoft YaHei" w:hint="eastAsia"/>
          <w:lang w:eastAsia="zh-CN"/>
        </w:rPr>
        <w:t>兴</w:t>
      </w:r>
      <w:r w:rsidRPr="00EC1FA3">
        <w:rPr>
          <w:rFonts w:ascii="ＭＳ ゴシック" w:eastAsia="ＭＳ ゴシック" w:hAnsi="ＭＳ ゴシック" w:cs="ＭＳ ゴシック" w:hint="eastAsia"/>
          <w:lang w:eastAsia="zh-CN"/>
        </w:rPr>
        <w:t>趣」</w:t>
      </w:r>
    </w:p>
    <w:p w14:paraId="500C373E" w14:textId="77777777" w:rsidR="00EC1FA3" w:rsidRPr="00EC1FA3" w:rsidRDefault="00EC1FA3" w:rsidP="00EC1FA3">
      <w:pPr>
        <w:pStyle w:val="a3"/>
        <w:rPr>
          <w:rFonts w:ascii="ＭＳ ゴシック" w:eastAsia="ＭＳ ゴシック" w:hAnsi="ＭＳ ゴシック" w:cs="ＭＳ ゴシック"/>
          <w:lang w:eastAsia="zh-CN"/>
        </w:rPr>
      </w:pPr>
    </w:p>
    <w:p w14:paraId="7FB01DE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227966E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&lt;jaT0337&gt;「気が向いたらでいいです」</w:t>
      </w:r>
    </w:p>
    <w:p w14:paraId="266DFA0C"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&lt;cnT0337&gt;「有</w:t>
      </w:r>
      <w:r w:rsidRPr="00EC1FA3">
        <w:rPr>
          <w:rFonts w:ascii="Microsoft YaHei" w:eastAsia="Microsoft YaHei" w:hAnsi="Microsoft YaHei" w:cs="Microsoft YaHei" w:hint="eastAsia"/>
          <w:lang w:eastAsia="zh-CN"/>
        </w:rPr>
        <w:t>兴</w:t>
      </w:r>
      <w:r w:rsidRPr="00EC1FA3">
        <w:rPr>
          <w:rFonts w:ascii="ＭＳ ゴシック" w:eastAsia="ＭＳ ゴシック" w:hAnsi="ＭＳ ゴシック" w:cs="ＭＳ ゴシック" w:hint="eastAsia"/>
          <w:lang w:eastAsia="zh-CN"/>
        </w:rPr>
        <w:t>致的</w:t>
      </w:r>
      <w:r w:rsidRPr="00EC1FA3">
        <w:rPr>
          <w:rFonts w:ascii="Microsoft YaHei" w:eastAsia="Microsoft YaHei" w:hAnsi="Microsoft YaHei" w:cs="Microsoft YaHei" w:hint="eastAsia"/>
          <w:lang w:eastAsia="zh-CN"/>
        </w:rPr>
        <w:t>时</w:t>
      </w:r>
      <w:r w:rsidRPr="00EC1FA3">
        <w:rPr>
          <w:rFonts w:ascii="ＭＳ ゴシック" w:eastAsia="ＭＳ ゴシック" w:hAnsi="ＭＳ ゴシック" w:cs="ＭＳ ゴシック" w:hint="eastAsia"/>
          <w:lang w:eastAsia="zh-CN"/>
        </w:rPr>
        <w:t>候晃几眼就好」</w:t>
      </w:r>
    </w:p>
    <w:p w14:paraId="641E6C6F" w14:textId="77777777" w:rsidR="00EC1FA3" w:rsidRPr="00EC1FA3" w:rsidRDefault="00EC1FA3" w:rsidP="00EC1FA3">
      <w:pPr>
        <w:pStyle w:val="a3"/>
        <w:rPr>
          <w:rFonts w:ascii="ＭＳ ゴシック" w:eastAsia="ＭＳ ゴシック" w:hAnsi="ＭＳ ゴシック" w:cs="ＭＳ ゴシック"/>
          <w:lang w:eastAsia="zh-CN"/>
        </w:rPr>
      </w:pPr>
    </w:p>
    <w:p w14:paraId="7E32C28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【エステル】</w:t>
      </w:r>
    </w:p>
    <w:p w14:paraId="7C5CA31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&lt;jaT0338&gt;「分かりました、では気が向いたら」</w:t>
      </w:r>
    </w:p>
    <w:p w14:paraId="08E93CC4" w14:textId="695B3723"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&lt;cnT0338&gt;「明白了，</w:t>
      </w:r>
      <w:ins w:id="378" w:author="hhh0578" w:date="2020-04-16T20:28:00Z">
        <w:r w:rsidR="002257DD">
          <w:rPr>
            <w:rFonts w:ascii="DengXian" w:eastAsia="DengXian" w:hAnsi="DengXian" w:cs="ＭＳ ゴシック" w:hint="eastAsia"/>
            <w:lang w:eastAsia="zh-CN"/>
          </w:rPr>
          <w:t>有闲心地时候</w:t>
        </w:r>
        <w:r w:rsidR="00A304DF">
          <w:rPr>
            <w:rFonts w:ascii="DengXian" w:eastAsia="DengXian" w:hAnsi="DengXian" w:cs="ＭＳ ゴシック" w:hint="eastAsia"/>
            <w:lang w:eastAsia="zh-CN"/>
          </w:rPr>
          <w:t>再看</w:t>
        </w:r>
      </w:ins>
      <w:del w:id="379" w:author="hhh0578" w:date="2020-04-16T20:28:00Z">
        <w:r w:rsidRPr="00EC1FA3" w:rsidDel="002257DD">
          <w:rPr>
            <w:rFonts w:ascii="ＭＳ ゴシック" w:eastAsia="ＭＳ ゴシック" w:hAnsi="ＭＳ ゴシック" w:cs="ＭＳ ゴシック"/>
            <w:lang w:eastAsia="zh-CN"/>
          </w:rPr>
          <w:delText>那就等我有</w:delText>
        </w:r>
        <w:r w:rsidRPr="00EC1FA3" w:rsidDel="002257DD">
          <w:rPr>
            <w:rFonts w:ascii="Microsoft YaHei" w:eastAsia="Microsoft YaHei" w:hAnsi="Microsoft YaHei" w:cs="Microsoft YaHei" w:hint="eastAsia"/>
            <w:lang w:eastAsia="zh-CN"/>
          </w:rPr>
          <w:delText>兴</w:delText>
        </w:r>
        <w:r w:rsidRPr="00EC1FA3" w:rsidDel="002257DD">
          <w:rPr>
            <w:rFonts w:ascii="ＭＳ ゴシック" w:eastAsia="ＭＳ ゴシック" w:hAnsi="ＭＳ ゴシック" w:cs="ＭＳ ゴシック" w:hint="eastAsia"/>
            <w:lang w:eastAsia="zh-CN"/>
          </w:rPr>
          <w:delText>致的</w:delText>
        </w:r>
        <w:r w:rsidRPr="00EC1FA3" w:rsidDel="002257DD">
          <w:rPr>
            <w:rFonts w:ascii="Microsoft YaHei" w:eastAsia="Microsoft YaHei" w:hAnsi="Microsoft YaHei" w:cs="Microsoft YaHei" w:hint="eastAsia"/>
            <w:lang w:eastAsia="zh-CN"/>
          </w:rPr>
          <w:delText>时</w:delText>
        </w:r>
        <w:r w:rsidRPr="00EC1FA3" w:rsidDel="002257DD">
          <w:rPr>
            <w:rFonts w:ascii="ＭＳ ゴシック" w:eastAsia="ＭＳ ゴシック" w:hAnsi="ＭＳ ゴシック" w:cs="ＭＳ ゴシック" w:hint="eastAsia"/>
            <w:lang w:eastAsia="zh-CN"/>
          </w:rPr>
          <w:delText>候吧</w:delText>
        </w:r>
      </w:del>
      <w:r w:rsidRPr="00EC1FA3">
        <w:rPr>
          <w:rFonts w:ascii="ＭＳ ゴシック" w:eastAsia="ＭＳ ゴシック" w:hAnsi="ＭＳ ゴシック" w:cs="ＭＳ ゴシック" w:hint="eastAsia"/>
          <w:lang w:eastAsia="zh-CN"/>
        </w:rPr>
        <w:t>」</w:t>
      </w:r>
    </w:p>
    <w:p w14:paraId="76CCE079" w14:textId="77777777" w:rsidR="00EC1FA3" w:rsidRPr="00EC1FA3" w:rsidRDefault="00EC1FA3" w:rsidP="00EC1FA3">
      <w:pPr>
        <w:pStyle w:val="a3"/>
        <w:rPr>
          <w:rFonts w:ascii="ＭＳ ゴシック" w:eastAsia="ＭＳ ゴシック" w:hAnsi="ＭＳ ゴシック" w:cs="ＭＳ ゴシック"/>
          <w:lang w:eastAsia="zh-CN"/>
        </w:rPr>
      </w:pPr>
    </w:p>
    <w:p w14:paraId="2CCC87C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3D81C70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&lt;jaT0339&gt;単に話を終わらせたかっただけだろう。</w:t>
      </w:r>
    </w:p>
    <w:p w14:paraId="36BCC99B" w14:textId="6EDCAFF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&lt;cnT0339&gt;</w:t>
      </w:r>
      <w:ins w:id="380" w:author="hhh0578" w:date="2020-04-16T20:28:00Z">
        <w:r w:rsidR="00F71555">
          <w:rPr>
            <w:rFonts w:ascii="Microsoft YaHei" w:eastAsia="Microsoft YaHei" w:hAnsi="Microsoft YaHei" w:cs="Microsoft YaHei" w:hint="eastAsia"/>
            <w:lang w:eastAsia="zh-CN"/>
          </w:rPr>
          <w:t>这</w:t>
        </w:r>
      </w:ins>
      <w:r w:rsidRPr="00EC1FA3">
        <w:rPr>
          <w:rFonts w:ascii="ＭＳ ゴシック" w:eastAsia="ＭＳ ゴシック" w:hAnsi="ＭＳ ゴシック" w:cs="ＭＳ ゴシック"/>
          <w:lang w:eastAsia="zh-CN"/>
        </w:rPr>
        <w:t>只是</w:t>
      </w:r>
      <w:r w:rsidRPr="00EC1FA3">
        <w:rPr>
          <w:rFonts w:ascii="Microsoft YaHei" w:eastAsia="Microsoft YaHei" w:hAnsi="Microsoft YaHei" w:cs="Microsoft YaHei" w:hint="eastAsia"/>
          <w:lang w:eastAsia="zh-CN"/>
        </w:rPr>
        <w:t>单纯</w:t>
      </w:r>
      <w:r w:rsidRPr="00EC1FA3">
        <w:rPr>
          <w:rFonts w:ascii="ＭＳ ゴシック" w:eastAsia="ＭＳ ゴシック" w:hAnsi="ＭＳ ゴシック" w:cs="ＭＳ ゴシック" w:hint="eastAsia"/>
          <w:lang w:eastAsia="zh-CN"/>
        </w:rPr>
        <w:t>地</w:t>
      </w:r>
      <w:r w:rsidRPr="00EC1FA3">
        <w:rPr>
          <w:rFonts w:ascii="ＭＳ ゴシック" w:eastAsia="ＭＳ ゴシック" w:hAnsi="ＭＳ ゴシック" w:cs="ＭＳ ゴシック"/>
          <w:lang w:eastAsia="zh-CN"/>
        </w:rPr>
        <w:t>想</w:t>
      </w:r>
      <w:r w:rsidRPr="00EC1FA3">
        <w:rPr>
          <w:rFonts w:ascii="Microsoft YaHei" w:eastAsia="Microsoft YaHei" w:hAnsi="Microsoft YaHei" w:cs="Microsoft YaHei" w:hint="eastAsia"/>
          <w:lang w:eastAsia="zh-CN"/>
        </w:rPr>
        <w:t>结</w:t>
      </w:r>
      <w:r w:rsidRPr="00EC1FA3">
        <w:rPr>
          <w:rFonts w:ascii="ＭＳ ゴシック" w:eastAsia="ＭＳ ゴシック" w:hAnsi="ＭＳ ゴシック" w:cs="ＭＳ ゴシック" w:hint="eastAsia"/>
          <w:lang w:eastAsia="zh-CN"/>
        </w:rPr>
        <w:t>束</w:t>
      </w:r>
      <w:r w:rsidRPr="00EC1FA3">
        <w:rPr>
          <w:rFonts w:ascii="Microsoft YaHei" w:eastAsia="Microsoft YaHei" w:hAnsi="Microsoft YaHei" w:cs="Microsoft YaHei" w:hint="eastAsia"/>
          <w:lang w:eastAsia="zh-CN"/>
        </w:rPr>
        <w:t>对话</w:t>
      </w:r>
      <w:r w:rsidRPr="00EC1FA3">
        <w:rPr>
          <w:rFonts w:ascii="ＭＳ ゴシック" w:eastAsia="ＭＳ ゴシック" w:hAnsi="ＭＳ ゴシック" w:cs="ＭＳ ゴシック" w:hint="eastAsia"/>
          <w:lang w:eastAsia="zh-CN"/>
        </w:rPr>
        <w:t>吧。</w:t>
      </w:r>
    </w:p>
    <w:p w14:paraId="038F2165" w14:textId="77777777" w:rsidR="00EC1FA3" w:rsidRPr="00EC1FA3" w:rsidRDefault="00EC1FA3" w:rsidP="00EC1FA3">
      <w:pPr>
        <w:pStyle w:val="a3"/>
        <w:rPr>
          <w:rFonts w:ascii="ＭＳ ゴシック" w:eastAsia="ＭＳ ゴシック" w:hAnsi="ＭＳ ゴシック" w:cs="ＭＳ ゴシック"/>
          <w:lang w:eastAsia="zh-CN"/>
        </w:rPr>
      </w:pPr>
    </w:p>
    <w:p w14:paraId="2500CA4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2A5BD9A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&lt;jaT0340&gt;やれやれ、といった様子だ。</w:t>
      </w:r>
    </w:p>
    <w:p w14:paraId="20BADFA6"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&lt;cnT0340&gt;一副无奈的</w:t>
      </w:r>
      <w:r w:rsidRPr="00EC1FA3">
        <w:rPr>
          <w:rFonts w:ascii="Microsoft YaHei" w:eastAsia="Microsoft YaHei" w:hAnsi="Microsoft YaHei" w:cs="Microsoft YaHei" w:hint="eastAsia"/>
          <w:lang w:eastAsia="zh-CN"/>
        </w:rPr>
        <w:t>样</w:t>
      </w:r>
      <w:r w:rsidRPr="00EC1FA3">
        <w:rPr>
          <w:rFonts w:ascii="ＭＳ ゴシック" w:eastAsia="ＭＳ ゴシック" w:hAnsi="ＭＳ ゴシック" w:cs="ＭＳ ゴシック" w:hint="eastAsia"/>
          <w:lang w:eastAsia="zh-CN"/>
        </w:rPr>
        <w:t>子。</w:t>
      </w:r>
    </w:p>
    <w:p w14:paraId="3C22AB50" w14:textId="77777777" w:rsidR="00EC1FA3" w:rsidRPr="00EC1FA3" w:rsidRDefault="00EC1FA3" w:rsidP="00EC1FA3">
      <w:pPr>
        <w:pStyle w:val="a3"/>
        <w:rPr>
          <w:rFonts w:ascii="ＭＳ ゴシック" w:eastAsia="ＭＳ ゴシック" w:hAnsi="ＭＳ ゴシック" w:cs="ＭＳ ゴシック"/>
          <w:lang w:eastAsia="zh-CN"/>
        </w:rPr>
      </w:pPr>
    </w:p>
    <w:p w14:paraId="1912E4E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【エステル】</w:t>
      </w:r>
    </w:p>
    <w:p w14:paraId="04E3EDF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&lt;jaT0341&gt;「それで、ご用件はそれだけですか」</w:t>
      </w:r>
    </w:p>
    <w:p w14:paraId="372C4511"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&lt;cnT0341&gt;「没</w:t>
      </w:r>
      <w:r w:rsidRPr="00EC1FA3">
        <w:rPr>
          <w:rFonts w:ascii="Microsoft YaHei" w:eastAsia="Microsoft YaHei" w:hAnsi="Microsoft YaHei" w:cs="Microsoft YaHei" w:hint="eastAsia"/>
          <w:lang w:eastAsia="zh-CN"/>
        </w:rPr>
        <w:t>别</w:t>
      </w:r>
      <w:r w:rsidRPr="00EC1FA3">
        <w:rPr>
          <w:rFonts w:ascii="ＭＳ ゴシック" w:eastAsia="ＭＳ ゴシック" w:hAnsi="ＭＳ ゴシック" w:cs="ＭＳ ゴシック" w:hint="eastAsia"/>
          <w:lang w:eastAsia="zh-CN"/>
        </w:rPr>
        <w:t>的事了吧？」</w:t>
      </w:r>
    </w:p>
    <w:p w14:paraId="38626316" w14:textId="77777777" w:rsidR="00EC1FA3" w:rsidRPr="00EC1FA3" w:rsidRDefault="00EC1FA3" w:rsidP="00EC1FA3">
      <w:pPr>
        <w:pStyle w:val="a3"/>
        <w:rPr>
          <w:rFonts w:ascii="ＭＳ ゴシック" w:eastAsia="ＭＳ ゴシック" w:hAnsi="ＭＳ ゴシック" w:cs="ＭＳ ゴシック"/>
          <w:lang w:eastAsia="zh-CN"/>
        </w:rPr>
      </w:pPr>
    </w:p>
    <w:p w14:paraId="3180088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17D3EC1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&lt;jaT0342&gt;「いえ、もう一つあります」</w:t>
      </w:r>
    </w:p>
    <w:p w14:paraId="381558B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&lt;cnT0342&gt;「</w:t>
      </w:r>
      <w:r w:rsidRPr="00EC1FA3">
        <w:rPr>
          <w:rFonts w:ascii="Microsoft YaHei" w:eastAsia="Microsoft YaHei" w:hAnsi="Microsoft YaHei" w:cs="Microsoft YaHei" w:hint="eastAsia"/>
        </w:rPr>
        <w:t>还</w:t>
      </w:r>
      <w:r w:rsidRPr="00EC1FA3">
        <w:rPr>
          <w:rFonts w:ascii="ＭＳ ゴシック" w:eastAsia="ＭＳ ゴシック" w:hAnsi="ＭＳ ゴシック" w:cs="ＭＳ ゴシック" w:hint="eastAsia"/>
        </w:rPr>
        <w:t>有一事」</w:t>
      </w:r>
    </w:p>
    <w:p w14:paraId="25FA4CD0" w14:textId="77777777" w:rsidR="00EC1FA3" w:rsidRPr="00EC1FA3" w:rsidRDefault="00EC1FA3" w:rsidP="00EC1FA3">
      <w:pPr>
        <w:pStyle w:val="a3"/>
        <w:rPr>
          <w:rFonts w:ascii="ＭＳ ゴシック" w:eastAsia="ＭＳ ゴシック" w:hAnsi="ＭＳ ゴシック" w:cs="ＭＳ ゴシック"/>
        </w:rPr>
      </w:pPr>
    </w:p>
    <w:p w14:paraId="0E618E9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4FA83E8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&lt;jaT0343&gt;「どうぞ」と手で促される。</w:t>
      </w:r>
    </w:p>
    <w:p w14:paraId="04747F31" w14:textId="573E8070"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&lt;cnT0343&gt;</w:t>
      </w:r>
      <w:del w:id="381" w:author="hhh0578" w:date="2020-04-16T20:28:00Z">
        <w:r w:rsidRPr="00EC1FA3" w:rsidDel="00713EC7">
          <w:rPr>
            <w:rFonts w:ascii="ＭＳ ゴシック" w:eastAsia="ＭＳ ゴシック" w:hAnsi="ＭＳ ゴシック" w:cs="ＭＳ ゴシック"/>
            <w:lang w:eastAsia="zh-CN"/>
          </w:rPr>
          <w:delText>「快</w:delText>
        </w:r>
        <w:r w:rsidRPr="00EC1FA3" w:rsidDel="00713EC7">
          <w:rPr>
            <w:rFonts w:ascii="Microsoft YaHei" w:eastAsia="Microsoft YaHei" w:hAnsi="Microsoft YaHei" w:cs="Microsoft YaHei" w:hint="eastAsia"/>
            <w:lang w:eastAsia="zh-CN"/>
          </w:rPr>
          <w:delText>说</w:delText>
        </w:r>
        <w:r w:rsidRPr="00EC1FA3" w:rsidDel="00713EC7">
          <w:rPr>
            <w:rFonts w:ascii="ＭＳ ゴシック" w:eastAsia="ＭＳ ゴシック" w:hAnsi="ＭＳ ゴシック" w:cs="ＭＳ ゴシック" w:hint="eastAsia"/>
            <w:lang w:eastAsia="zh-CN"/>
          </w:rPr>
          <w:delText>」，用手催促着我</w:delText>
        </w:r>
      </w:del>
      <w:ins w:id="382" w:author="hhh0578" w:date="2020-04-16T20:29:00Z">
        <w:r w:rsidR="00713EC7">
          <w:rPr>
            <w:rFonts w:ascii="DengXian" w:eastAsia="DengXian" w:hAnsi="DengXian" w:cs="ＭＳ ゴシック" w:hint="eastAsia"/>
            <w:lang w:eastAsia="zh-CN"/>
          </w:rPr>
          <w:t>她用手示意我</w:t>
        </w:r>
        <w:r w:rsidR="00713EC7">
          <w:rPr>
            <w:rFonts w:ascii="Microsoft YaHei" w:eastAsia="Microsoft YaHei" w:hAnsi="Microsoft YaHei" w:cs="Microsoft YaHei" w:hint="eastAsia"/>
            <w:lang w:eastAsia="zh-CN"/>
          </w:rPr>
          <w:t>请讲</w:t>
        </w:r>
      </w:ins>
      <w:r w:rsidRPr="00EC1FA3">
        <w:rPr>
          <w:rFonts w:ascii="ＭＳ ゴシック" w:eastAsia="ＭＳ ゴシック" w:hAnsi="ＭＳ ゴシック" w:cs="ＭＳ ゴシック" w:hint="eastAsia"/>
          <w:lang w:eastAsia="zh-CN"/>
        </w:rPr>
        <w:t>。</w:t>
      </w:r>
    </w:p>
    <w:p w14:paraId="044037B9" w14:textId="77777777" w:rsidR="00EC1FA3" w:rsidRPr="00EC1FA3" w:rsidRDefault="00EC1FA3" w:rsidP="00EC1FA3">
      <w:pPr>
        <w:pStyle w:val="a3"/>
        <w:rPr>
          <w:rFonts w:ascii="ＭＳ ゴシック" w:eastAsia="ＭＳ ゴシック" w:hAnsi="ＭＳ ゴシック" w:cs="ＭＳ ゴシック"/>
          <w:lang w:eastAsia="zh-CN"/>
        </w:rPr>
      </w:pPr>
    </w:p>
    <w:p w14:paraId="2EA65B2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lastRenderedPageBreak/>
        <w:t>//TEXT 【達哉】</w:t>
      </w:r>
    </w:p>
    <w:p w14:paraId="3F046BD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&lt;jaT0344&gt;「私が通っている学院の友人が、ぜひ礼拝堂を見学させて欲しいと言っているのですが」</w:t>
      </w:r>
    </w:p>
    <w:p w14:paraId="27AA148A"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&lt;cnT0344&gt;「我所在学校的朋友，</w:t>
      </w:r>
      <w:r w:rsidRPr="00EC1FA3">
        <w:rPr>
          <w:rFonts w:ascii="Microsoft YaHei" w:eastAsia="Microsoft YaHei" w:hAnsi="Microsoft YaHei" w:cs="Microsoft YaHei" w:hint="eastAsia"/>
          <w:lang w:eastAsia="zh-CN"/>
        </w:rPr>
        <w:t>说</w:t>
      </w:r>
      <w:r w:rsidRPr="00EC1FA3">
        <w:rPr>
          <w:rFonts w:ascii="ＭＳ ゴシック" w:eastAsia="ＭＳ ゴシック" w:hAnsi="ＭＳ ゴシック" w:cs="ＭＳ ゴシック" w:hint="eastAsia"/>
          <w:lang w:eastAsia="zh-CN"/>
        </w:rPr>
        <w:t>想来礼拜堂参</w:t>
      </w:r>
      <w:r w:rsidRPr="00EC1FA3">
        <w:rPr>
          <w:rFonts w:ascii="Microsoft YaHei" w:eastAsia="Microsoft YaHei" w:hAnsi="Microsoft YaHei" w:cs="Microsoft YaHei" w:hint="eastAsia"/>
          <w:lang w:eastAsia="zh-CN"/>
        </w:rPr>
        <w:t>观</w:t>
      </w:r>
      <w:r w:rsidRPr="00EC1FA3">
        <w:rPr>
          <w:rFonts w:ascii="ＭＳ ゴシック" w:eastAsia="ＭＳ ゴシック" w:hAnsi="ＭＳ ゴシック" w:cs="ＭＳ ゴシック" w:hint="eastAsia"/>
          <w:lang w:eastAsia="zh-CN"/>
        </w:rPr>
        <w:t>学</w:t>
      </w:r>
      <w:r w:rsidRPr="00EC1FA3">
        <w:rPr>
          <w:rFonts w:ascii="Microsoft YaHei" w:eastAsia="Microsoft YaHei" w:hAnsi="Microsoft YaHei" w:cs="Microsoft YaHei" w:hint="eastAsia"/>
          <w:lang w:eastAsia="zh-CN"/>
        </w:rPr>
        <w:t>习</w:t>
      </w:r>
      <w:r w:rsidRPr="00EC1FA3">
        <w:rPr>
          <w:rFonts w:ascii="ＭＳ ゴシック" w:eastAsia="ＭＳ ゴシック" w:hAnsi="ＭＳ ゴシック" w:cs="ＭＳ ゴシック" w:hint="eastAsia"/>
          <w:lang w:eastAsia="zh-CN"/>
        </w:rPr>
        <w:t>」</w:t>
      </w:r>
    </w:p>
    <w:p w14:paraId="42E2A828" w14:textId="77777777" w:rsidR="00EC1FA3" w:rsidRPr="00EC1FA3" w:rsidRDefault="00EC1FA3" w:rsidP="00EC1FA3">
      <w:pPr>
        <w:pStyle w:val="a3"/>
        <w:rPr>
          <w:rFonts w:ascii="ＭＳ ゴシック" w:eastAsia="ＭＳ ゴシック" w:hAnsi="ＭＳ ゴシック" w:cs="ＭＳ ゴシック"/>
          <w:lang w:eastAsia="zh-CN"/>
        </w:rPr>
      </w:pPr>
    </w:p>
    <w:p w14:paraId="0C59DEF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【エステル】</w:t>
      </w:r>
    </w:p>
    <w:p w14:paraId="6ECAD0A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&lt;jaT0345&gt;「はい？」</w:t>
      </w:r>
    </w:p>
    <w:p w14:paraId="75B2FE8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&lt;cnT0345&gt;「什么？」</w:t>
      </w:r>
    </w:p>
    <w:p w14:paraId="6EDBE1C0" w14:textId="77777777" w:rsidR="00EC1FA3" w:rsidRPr="00EC1FA3" w:rsidRDefault="00EC1FA3" w:rsidP="00EC1FA3">
      <w:pPr>
        <w:pStyle w:val="a3"/>
        <w:rPr>
          <w:rFonts w:ascii="ＭＳ ゴシック" w:eastAsia="ＭＳ ゴシック" w:hAnsi="ＭＳ ゴシック" w:cs="ＭＳ ゴシック"/>
        </w:rPr>
      </w:pPr>
    </w:p>
    <w:p w14:paraId="0470791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69E12D7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&lt;jaT0346&gt;何を言っているのか？　といった表情のエステルさん。</w:t>
      </w:r>
    </w:p>
    <w:p w14:paraId="7E99C8C0"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&lt;cnT0346&gt;艾斯蒂</w:t>
      </w:r>
      <w:r w:rsidRPr="00EC1FA3">
        <w:rPr>
          <w:rFonts w:ascii="Microsoft YaHei" w:eastAsia="Microsoft YaHei" w:hAnsi="Microsoft YaHei" w:cs="Microsoft YaHei" w:hint="eastAsia"/>
          <w:lang w:eastAsia="zh-CN"/>
        </w:rPr>
        <w:t>尔</w:t>
      </w:r>
      <w:r w:rsidRPr="00EC1FA3">
        <w:rPr>
          <w:rFonts w:ascii="ＭＳ ゴシック" w:eastAsia="ＭＳ ゴシック" w:hAnsi="ＭＳ ゴシック" w:cs="ＭＳ ゴシック" w:hint="eastAsia"/>
          <w:lang w:eastAsia="zh-CN"/>
        </w:rPr>
        <w:t>的表情就像是在</w:t>
      </w:r>
      <w:r w:rsidRPr="00EC1FA3">
        <w:rPr>
          <w:rFonts w:ascii="Microsoft YaHei" w:eastAsia="Microsoft YaHei" w:hAnsi="Microsoft YaHei" w:cs="Microsoft YaHei" w:hint="eastAsia"/>
          <w:lang w:eastAsia="zh-CN"/>
        </w:rPr>
        <w:t>说</w:t>
      </w:r>
      <w:r w:rsidRPr="00EC1FA3">
        <w:rPr>
          <w:rFonts w:ascii="ＭＳ ゴシック" w:eastAsia="ＭＳ ゴシック" w:hAnsi="ＭＳ ゴシック" w:cs="ＭＳ ゴシック"/>
          <w:lang w:eastAsia="zh-CN"/>
        </w:rPr>
        <w:t>“你在</w:t>
      </w:r>
      <w:r w:rsidRPr="00EC1FA3">
        <w:rPr>
          <w:rFonts w:ascii="Microsoft YaHei" w:eastAsia="Microsoft YaHei" w:hAnsi="Microsoft YaHei" w:cs="Microsoft YaHei" w:hint="eastAsia"/>
          <w:lang w:eastAsia="zh-CN"/>
        </w:rPr>
        <w:t>说</w:t>
      </w:r>
      <w:r w:rsidRPr="00EC1FA3">
        <w:rPr>
          <w:rFonts w:ascii="ＭＳ ゴシック" w:eastAsia="ＭＳ ゴシック" w:hAnsi="ＭＳ ゴシック" w:cs="ＭＳ ゴシック" w:hint="eastAsia"/>
          <w:lang w:eastAsia="zh-CN"/>
        </w:rPr>
        <w:t>什么胡</w:t>
      </w:r>
      <w:r w:rsidRPr="00EC1FA3">
        <w:rPr>
          <w:rFonts w:ascii="Microsoft YaHei" w:eastAsia="Microsoft YaHei" w:hAnsi="Microsoft YaHei" w:cs="Microsoft YaHei" w:hint="eastAsia"/>
          <w:lang w:eastAsia="zh-CN"/>
        </w:rPr>
        <w:t>话</w:t>
      </w:r>
      <w:r w:rsidRPr="00EC1FA3">
        <w:rPr>
          <w:rFonts w:ascii="ＭＳ ゴシック" w:eastAsia="ＭＳ ゴシック" w:hAnsi="ＭＳ ゴシック" w:cs="ＭＳ ゴシック" w:hint="eastAsia"/>
          <w:lang w:eastAsia="zh-CN"/>
        </w:rPr>
        <w:t>？</w:t>
      </w:r>
      <w:r w:rsidRPr="00EC1FA3">
        <w:rPr>
          <w:rFonts w:ascii="ＭＳ ゴシック" w:eastAsia="ＭＳ ゴシック" w:hAnsi="ＭＳ ゴシック" w:cs="ＭＳ ゴシック"/>
          <w:lang w:eastAsia="zh-CN"/>
        </w:rPr>
        <w:t>”　。</w:t>
      </w:r>
    </w:p>
    <w:p w14:paraId="6CB7797D" w14:textId="77777777" w:rsidR="00EC1FA3" w:rsidRPr="00EC1FA3" w:rsidRDefault="00EC1FA3" w:rsidP="00EC1FA3">
      <w:pPr>
        <w:pStyle w:val="a3"/>
        <w:rPr>
          <w:rFonts w:ascii="ＭＳ ゴシック" w:eastAsia="ＭＳ ゴシック" w:hAnsi="ＭＳ ゴシック" w:cs="ＭＳ ゴシック"/>
          <w:lang w:eastAsia="zh-CN"/>
        </w:rPr>
      </w:pPr>
    </w:p>
    <w:p w14:paraId="55BCA77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4171988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&lt;jaT0347&gt;「お願いできないでしょうか？」</w:t>
      </w:r>
    </w:p>
    <w:p w14:paraId="3DF68A5B" w14:textId="5627048E"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&lt;cnT0347&gt;「</w:t>
      </w:r>
      <w:del w:id="383" w:author="hhh0578" w:date="2020-04-16T20:29:00Z">
        <w:r w:rsidRPr="00EC1FA3" w:rsidDel="00393C22">
          <w:rPr>
            <w:rFonts w:ascii="Microsoft YaHei" w:eastAsia="Microsoft YaHei" w:hAnsi="Microsoft YaHei" w:cs="Microsoft YaHei" w:hint="eastAsia"/>
            <w:lang w:eastAsia="zh-CN"/>
          </w:rPr>
          <w:delText>请问</w:delText>
        </w:r>
        <w:r w:rsidRPr="00EC1FA3" w:rsidDel="00C16519">
          <w:rPr>
            <w:rFonts w:ascii="ＭＳ ゴシック" w:eastAsia="ＭＳ ゴシック" w:hAnsi="ＭＳ ゴシック" w:cs="ＭＳ ゴシック" w:hint="eastAsia"/>
            <w:lang w:eastAsia="zh-CN"/>
          </w:rPr>
          <w:delText>能接受</w:delText>
        </w:r>
        <w:r w:rsidRPr="00EC1FA3" w:rsidDel="00C16519">
          <w:rPr>
            <w:rFonts w:ascii="Microsoft YaHei" w:eastAsia="Microsoft YaHei" w:hAnsi="Microsoft YaHei" w:cs="Microsoft YaHei" w:hint="eastAsia"/>
            <w:lang w:eastAsia="zh-CN"/>
          </w:rPr>
          <w:delText>吗</w:delText>
        </w:r>
      </w:del>
      <w:ins w:id="384" w:author="hhh0578" w:date="2020-04-16T20:29:00Z">
        <w:r w:rsidR="00C16519">
          <w:rPr>
            <w:rFonts w:ascii="Microsoft YaHei" w:eastAsia="Microsoft YaHei" w:hAnsi="Microsoft YaHei" w:cs="Microsoft YaHei" w:hint="eastAsia"/>
            <w:lang w:eastAsia="zh-CN"/>
          </w:rPr>
          <w:t>能允许吗</w:t>
        </w:r>
      </w:ins>
      <w:r w:rsidRPr="00EC1FA3">
        <w:rPr>
          <w:rFonts w:ascii="ＭＳ ゴシック" w:eastAsia="ＭＳ ゴシック" w:hAnsi="ＭＳ ゴシック" w:cs="ＭＳ ゴシック" w:hint="eastAsia"/>
          <w:lang w:eastAsia="zh-CN"/>
        </w:rPr>
        <w:t>？」</w:t>
      </w:r>
    </w:p>
    <w:p w14:paraId="362687D2" w14:textId="77777777" w:rsidR="00EC1FA3" w:rsidRPr="00EC1FA3" w:rsidRDefault="00EC1FA3" w:rsidP="00EC1FA3">
      <w:pPr>
        <w:pStyle w:val="a3"/>
        <w:rPr>
          <w:rFonts w:ascii="ＭＳ ゴシック" w:eastAsia="ＭＳ ゴシック" w:hAnsi="ＭＳ ゴシック" w:cs="ＭＳ ゴシック"/>
          <w:lang w:eastAsia="zh-CN"/>
        </w:rPr>
      </w:pPr>
    </w:p>
    <w:p w14:paraId="7F35570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【エステル】</w:t>
      </w:r>
    </w:p>
    <w:p w14:paraId="3C59B72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&lt;jaT0348&gt;「お断りします」</w:t>
      </w:r>
    </w:p>
    <w:p w14:paraId="58D387B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&lt;cnT0348&gt;「拒</w:t>
      </w:r>
      <w:r w:rsidRPr="00EC1FA3">
        <w:rPr>
          <w:rFonts w:ascii="Microsoft YaHei" w:eastAsia="Microsoft YaHei" w:hAnsi="Microsoft YaHei" w:cs="Microsoft YaHei" w:hint="eastAsia"/>
        </w:rPr>
        <w:t>绝</w:t>
      </w:r>
      <w:r w:rsidRPr="00EC1FA3">
        <w:rPr>
          <w:rFonts w:ascii="ＭＳ ゴシック" w:eastAsia="ＭＳ ゴシック" w:hAnsi="ＭＳ ゴシック" w:cs="ＭＳ ゴシック" w:hint="eastAsia"/>
        </w:rPr>
        <w:t>」</w:t>
      </w:r>
    </w:p>
    <w:p w14:paraId="460A54B1" w14:textId="77777777" w:rsidR="00EC1FA3" w:rsidRPr="00EC1FA3" w:rsidRDefault="00EC1FA3" w:rsidP="00EC1FA3">
      <w:pPr>
        <w:pStyle w:val="a3"/>
        <w:rPr>
          <w:rFonts w:ascii="ＭＳ ゴシック" w:eastAsia="ＭＳ ゴシック" w:hAnsi="ＭＳ ゴシック" w:cs="ＭＳ ゴシック"/>
        </w:rPr>
      </w:pPr>
    </w:p>
    <w:p w14:paraId="155FE2A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1A868D5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&lt;jaT0349&gt;きっぱりと言う。</w:t>
      </w:r>
    </w:p>
    <w:p w14:paraId="36E8FB54" w14:textId="532D8098"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&lt;cnT0349&gt;</w:t>
      </w:r>
      <w:del w:id="385" w:author="hhh0578" w:date="2020-04-16T20:29:00Z">
        <w:r w:rsidRPr="00EC1FA3" w:rsidDel="00032C67">
          <w:rPr>
            <w:rFonts w:ascii="DengXian" w:eastAsia="DengXian" w:hAnsi="DengXian" w:cs="ＭＳ ゴシック" w:hint="eastAsia"/>
            <w:lang w:eastAsia="zh-CN"/>
          </w:rPr>
          <w:delText>立刻答复</w:delText>
        </w:r>
      </w:del>
      <w:ins w:id="386" w:author="hhh0578" w:date="2020-04-16T20:29:00Z">
        <w:r w:rsidR="00032C67">
          <w:rPr>
            <w:rFonts w:ascii="DengXian" w:eastAsia="DengXian" w:hAnsi="DengXian" w:cs="ＭＳ ゴシック" w:hint="eastAsia"/>
            <w:lang w:eastAsia="zh-CN"/>
          </w:rPr>
          <w:t>毫不留情</w:t>
        </w:r>
      </w:ins>
      <w:r w:rsidRPr="00EC1FA3">
        <w:rPr>
          <w:rFonts w:ascii="ＭＳ ゴシック" w:eastAsia="ＭＳ ゴシック" w:hAnsi="ＭＳ ゴシック" w:cs="ＭＳ ゴシック"/>
        </w:rPr>
        <w:t>。</w:t>
      </w:r>
    </w:p>
    <w:p w14:paraId="22FE8C40" w14:textId="77777777" w:rsidR="00EC1FA3" w:rsidRPr="00EC1FA3" w:rsidRDefault="00EC1FA3" w:rsidP="00EC1FA3">
      <w:pPr>
        <w:pStyle w:val="a3"/>
        <w:rPr>
          <w:rFonts w:ascii="ＭＳ ゴシック" w:eastAsia="ＭＳ ゴシック" w:hAnsi="ＭＳ ゴシック" w:cs="ＭＳ ゴシック"/>
        </w:rPr>
      </w:pPr>
    </w:p>
    <w:p w14:paraId="1A5738B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1F27603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&lt;jaT0350&gt;「みんな、礼拝堂のことを知りたいんです」</w:t>
      </w:r>
    </w:p>
    <w:p w14:paraId="44A28CAC" w14:textId="1633694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&lt;cnT0350&gt;「大家都想</w:t>
      </w:r>
      <w:ins w:id="387" w:author="hhh0578" w:date="2020-04-16T20:29:00Z">
        <w:r w:rsidR="001F3942">
          <w:rPr>
            <w:rFonts w:ascii="ＭＳ ゴシック" w:eastAsia="DengXian" w:hAnsi="ＭＳ ゴシック" w:cs="ＭＳ ゴシック" w:hint="eastAsia"/>
            <w:lang w:eastAsia="zh-CN"/>
          </w:rPr>
          <w:t>了解</w:t>
        </w:r>
        <w:r w:rsidR="00EA234E">
          <w:rPr>
            <w:rFonts w:ascii="ＭＳ ゴシック" w:eastAsia="DengXian" w:hAnsi="ＭＳ ゴシック" w:cs="ＭＳ ゴシック" w:hint="eastAsia"/>
            <w:lang w:eastAsia="zh-CN"/>
          </w:rPr>
          <w:t>一下</w:t>
        </w:r>
      </w:ins>
      <w:del w:id="388" w:author="hhh0578" w:date="2020-04-16T20:29:00Z">
        <w:r w:rsidRPr="00EC1FA3" w:rsidDel="001F3942">
          <w:rPr>
            <w:rFonts w:ascii="ＭＳ ゴシック" w:eastAsia="ＭＳ ゴシック" w:hAnsi="ＭＳ ゴシック" w:cs="ＭＳ ゴシック"/>
            <w:lang w:eastAsia="zh-CN"/>
          </w:rPr>
          <w:delText>知道</w:delText>
        </w:r>
      </w:del>
      <w:r w:rsidRPr="00EC1FA3">
        <w:rPr>
          <w:rFonts w:ascii="ＭＳ ゴシック" w:eastAsia="ＭＳ ゴシック" w:hAnsi="ＭＳ ゴシック" w:cs="ＭＳ ゴシック"/>
          <w:lang w:eastAsia="zh-CN"/>
        </w:rPr>
        <w:t>礼拜堂</w:t>
      </w:r>
      <w:del w:id="389" w:author="hhh0578" w:date="2020-04-16T20:29:00Z">
        <w:r w:rsidRPr="00EC1FA3" w:rsidDel="001F3942">
          <w:rPr>
            <w:rFonts w:ascii="ＭＳ ゴシック" w:eastAsia="ＭＳ ゴシック" w:hAnsi="ＭＳ ゴシック" w:cs="ＭＳ ゴシック"/>
            <w:lang w:eastAsia="zh-CN"/>
          </w:rPr>
          <w:delText>的事</w:delText>
        </w:r>
      </w:del>
      <w:r w:rsidRPr="00EC1FA3">
        <w:rPr>
          <w:rFonts w:ascii="ＭＳ ゴシック" w:eastAsia="ＭＳ ゴシック" w:hAnsi="ＭＳ ゴシック" w:cs="ＭＳ ゴシック"/>
          <w:lang w:eastAsia="zh-CN"/>
        </w:rPr>
        <w:t>」</w:t>
      </w:r>
    </w:p>
    <w:p w14:paraId="2AFB7DE6" w14:textId="77777777" w:rsidR="00EC1FA3" w:rsidRPr="00EC1FA3" w:rsidRDefault="00EC1FA3" w:rsidP="00EC1FA3">
      <w:pPr>
        <w:pStyle w:val="a3"/>
        <w:rPr>
          <w:rFonts w:ascii="ＭＳ ゴシック" w:eastAsia="ＭＳ ゴシック" w:hAnsi="ＭＳ ゴシック" w:cs="ＭＳ ゴシック"/>
          <w:lang w:eastAsia="zh-CN"/>
        </w:rPr>
      </w:pPr>
    </w:p>
    <w:p w14:paraId="0D19AB1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2CC620B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&lt;jaT0351&gt;「マナーは守ります」</w:t>
      </w:r>
    </w:p>
    <w:p w14:paraId="47E3157B"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&lt;cnT0351&gt;「会守</w:t>
      </w:r>
      <w:r w:rsidRPr="00EC1FA3">
        <w:rPr>
          <w:rFonts w:ascii="Microsoft YaHei" w:eastAsia="Microsoft YaHei" w:hAnsi="Microsoft YaHei" w:cs="Microsoft YaHei" w:hint="eastAsia"/>
          <w:lang w:eastAsia="zh-CN"/>
        </w:rPr>
        <w:t>规</w:t>
      </w:r>
      <w:r w:rsidRPr="00EC1FA3">
        <w:rPr>
          <w:rFonts w:ascii="ＭＳ ゴシック" w:eastAsia="ＭＳ ゴシック" w:hAnsi="ＭＳ ゴシック" w:cs="ＭＳ ゴシック" w:hint="eastAsia"/>
          <w:lang w:eastAsia="zh-CN"/>
        </w:rPr>
        <w:t>矩的」</w:t>
      </w:r>
    </w:p>
    <w:p w14:paraId="6DBBDE35" w14:textId="77777777" w:rsidR="00EC1FA3" w:rsidRPr="00EC1FA3" w:rsidRDefault="00EC1FA3" w:rsidP="00EC1FA3">
      <w:pPr>
        <w:pStyle w:val="a3"/>
        <w:rPr>
          <w:rFonts w:ascii="ＭＳ ゴシック" w:eastAsia="ＭＳ ゴシック" w:hAnsi="ＭＳ ゴシック" w:cs="ＭＳ ゴシック"/>
          <w:lang w:eastAsia="zh-CN"/>
        </w:rPr>
      </w:pPr>
    </w:p>
    <w:p w14:paraId="5B487EE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【エステル】</w:t>
      </w:r>
    </w:p>
    <w:p w14:paraId="07385FA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&lt;jaT0352&gt;「地球人が礼拝堂に入ること自体が不愉快です」</w:t>
      </w:r>
    </w:p>
    <w:p w14:paraId="18BB0C79"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&lt;cnT0352&gt;「地球人</w:t>
      </w:r>
      <w:r w:rsidRPr="00EC1FA3">
        <w:rPr>
          <w:rFonts w:ascii="Microsoft YaHei" w:eastAsia="Microsoft YaHei" w:hAnsi="Microsoft YaHei" w:cs="Microsoft YaHei" w:hint="eastAsia"/>
          <w:lang w:eastAsia="zh-CN"/>
        </w:rPr>
        <w:t>进</w:t>
      </w:r>
      <w:r w:rsidRPr="00EC1FA3">
        <w:rPr>
          <w:rFonts w:ascii="ＭＳ ゴシック" w:eastAsia="ＭＳ ゴシック" w:hAnsi="ＭＳ ゴシック" w:cs="ＭＳ ゴシック" w:hint="eastAsia"/>
          <w:lang w:eastAsia="zh-CN"/>
        </w:rPr>
        <w:t>礼拜堂</w:t>
      </w:r>
      <w:r w:rsidRPr="00EC1FA3">
        <w:rPr>
          <w:rFonts w:ascii="Microsoft YaHei" w:eastAsia="Microsoft YaHei" w:hAnsi="Microsoft YaHei" w:cs="Microsoft YaHei" w:hint="eastAsia"/>
          <w:lang w:eastAsia="zh-CN"/>
        </w:rPr>
        <w:t>这</w:t>
      </w:r>
      <w:r w:rsidRPr="00EC1FA3">
        <w:rPr>
          <w:rFonts w:ascii="ＭＳ ゴシック" w:eastAsia="ＭＳ ゴシック" w:hAnsi="ＭＳ ゴシック" w:cs="ＭＳ ゴシック" w:hint="eastAsia"/>
          <w:lang w:eastAsia="zh-CN"/>
        </w:rPr>
        <w:t>事本身就</w:t>
      </w:r>
      <w:r w:rsidRPr="00EC1FA3">
        <w:rPr>
          <w:rFonts w:ascii="Microsoft YaHei" w:eastAsia="Microsoft YaHei" w:hAnsi="Microsoft YaHei" w:cs="Microsoft YaHei" w:hint="eastAsia"/>
          <w:lang w:eastAsia="zh-CN"/>
        </w:rPr>
        <w:t>让</w:t>
      </w:r>
      <w:r w:rsidRPr="00EC1FA3">
        <w:rPr>
          <w:rFonts w:ascii="ＭＳ ゴシック" w:eastAsia="ＭＳ ゴシック" w:hAnsi="ＭＳ ゴシック" w:cs="ＭＳ ゴシック" w:hint="eastAsia"/>
          <w:lang w:eastAsia="zh-CN"/>
        </w:rPr>
        <w:t>人不</w:t>
      </w:r>
      <w:del w:id="390" w:author="hhh0578" w:date="2020-04-16T20:30:00Z">
        <w:r w:rsidRPr="00EC1FA3" w:rsidDel="00365B8E">
          <w:rPr>
            <w:rFonts w:ascii="ＭＳ ゴシック" w:eastAsia="ＭＳ ゴシック" w:hAnsi="ＭＳ ゴシック" w:cs="ＭＳ ゴシック" w:hint="eastAsia"/>
            <w:lang w:eastAsia="zh-CN"/>
          </w:rPr>
          <w:delText>愉</w:delText>
        </w:r>
      </w:del>
      <w:r w:rsidRPr="00EC1FA3">
        <w:rPr>
          <w:rFonts w:ascii="ＭＳ ゴシック" w:eastAsia="ＭＳ ゴシック" w:hAnsi="ＭＳ ゴシック" w:cs="ＭＳ ゴシック" w:hint="eastAsia"/>
          <w:lang w:eastAsia="zh-CN"/>
        </w:rPr>
        <w:t>快」</w:t>
      </w:r>
    </w:p>
    <w:p w14:paraId="5ADA4044" w14:textId="77777777" w:rsidR="00EC1FA3" w:rsidRPr="00EC1FA3" w:rsidRDefault="00EC1FA3" w:rsidP="00EC1FA3">
      <w:pPr>
        <w:pStyle w:val="a3"/>
        <w:rPr>
          <w:rFonts w:ascii="ＭＳ ゴシック" w:eastAsia="ＭＳ ゴシック" w:hAnsi="ＭＳ ゴシック" w:cs="ＭＳ ゴシック"/>
          <w:lang w:eastAsia="zh-CN"/>
        </w:rPr>
      </w:pPr>
    </w:p>
    <w:p w14:paraId="01E0676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18EB366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&lt;jaT0353&gt;「そこを何とかお願いします」</w:t>
      </w:r>
    </w:p>
    <w:p w14:paraId="1291F2EC"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&lt;cnT0353&gt;「</w:t>
      </w:r>
      <w:del w:id="391" w:author="hhh0578" w:date="2020-04-16T20:30:00Z">
        <w:r w:rsidRPr="00EC1FA3" w:rsidDel="007E1399">
          <w:rPr>
            <w:rFonts w:ascii="Microsoft YaHei" w:eastAsia="Microsoft YaHei" w:hAnsi="Microsoft YaHei" w:cs="Microsoft YaHei" w:hint="eastAsia"/>
            <w:lang w:eastAsia="zh-CN"/>
          </w:rPr>
          <w:delText>这</w:delText>
        </w:r>
        <w:r w:rsidRPr="00EC1FA3" w:rsidDel="007E1399">
          <w:rPr>
            <w:rFonts w:ascii="ＭＳ ゴシック" w:eastAsia="ＭＳ ゴシック" w:hAnsi="ＭＳ ゴシック" w:cs="ＭＳ ゴシック" w:hint="eastAsia"/>
            <w:lang w:eastAsia="zh-CN"/>
          </w:rPr>
          <w:delText>点就</w:delText>
        </w:r>
      </w:del>
      <w:r w:rsidRPr="00EC1FA3">
        <w:rPr>
          <w:rFonts w:ascii="Microsoft YaHei" w:eastAsia="Microsoft YaHei" w:hAnsi="Microsoft YaHei" w:cs="Microsoft YaHei" w:hint="eastAsia"/>
          <w:lang w:eastAsia="zh-CN"/>
        </w:rPr>
        <w:t>请</w:t>
      </w:r>
      <w:r w:rsidRPr="00EC1FA3">
        <w:rPr>
          <w:rFonts w:ascii="ＭＳ ゴシック" w:eastAsia="ＭＳ ゴシック" w:hAnsi="ＭＳ ゴシック" w:cs="ＭＳ ゴシック" w:hint="eastAsia"/>
          <w:lang w:eastAsia="zh-CN"/>
        </w:rPr>
        <w:t>通融一下」</w:t>
      </w:r>
    </w:p>
    <w:p w14:paraId="0420FD63" w14:textId="77777777" w:rsidR="00EC1FA3" w:rsidRPr="00EC1FA3" w:rsidRDefault="00EC1FA3" w:rsidP="00EC1FA3">
      <w:pPr>
        <w:pStyle w:val="a3"/>
        <w:rPr>
          <w:rFonts w:ascii="ＭＳ ゴシック" w:eastAsia="ＭＳ ゴシック" w:hAnsi="ＭＳ ゴシック" w:cs="ＭＳ ゴシック"/>
          <w:lang w:eastAsia="zh-CN"/>
        </w:rPr>
      </w:pPr>
    </w:p>
    <w:p w14:paraId="00A5748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【エステル】</w:t>
      </w:r>
    </w:p>
    <w:p w14:paraId="6674A71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&lt;jaT0354&gt;「先日の件で、すでに貴方への借りは返したはずです」</w:t>
      </w:r>
    </w:p>
    <w:p w14:paraId="243B698A"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&lt;cnT0354&gt;「之前的人情几天前</w:t>
      </w:r>
      <w:r w:rsidRPr="00EC1FA3">
        <w:rPr>
          <w:rFonts w:ascii="Microsoft YaHei" w:eastAsia="Microsoft YaHei" w:hAnsi="Microsoft YaHei" w:cs="Microsoft YaHei" w:hint="eastAsia"/>
          <w:lang w:eastAsia="zh-CN"/>
        </w:rPr>
        <w:t>应该</w:t>
      </w:r>
      <w:r w:rsidRPr="00EC1FA3">
        <w:rPr>
          <w:rFonts w:ascii="ＭＳ ゴシック" w:eastAsia="ＭＳ ゴシック" w:hAnsi="ＭＳ ゴシック" w:cs="ＭＳ ゴシック" w:hint="eastAsia"/>
          <w:lang w:eastAsia="zh-CN"/>
        </w:rPr>
        <w:t>就</w:t>
      </w:r>
      <w:r w:rsidRPr="00EC1FA3">
        <w:rPr>
          <w:rFonts w:ascii="Microsoft YaHei" w:eastAsia="Microsoft YaHei" w:hAnsi="Microsoft YaHei" w:cs="Microsoft YaHei" w:hint="eastAsia"/>
          <w:lang w:eastAsia="zh-CN"/>
        </w:rPr>
        <w:t>还</w:t>
      </w:r>
      <w:r w:rsidRPr="00EC1FA3">
        <w:rPr>
          <w:rFonts w:ascii="ＭＳ ゴシック" w:eastAsia="ＭＳ ゴシック" w:hAnsi="ＭＳ ゴシック" w:cs="ＭＳ ゴシック" w:hint="eastAsia"/>
          <w:lang w:eastAsia="zh-CN"/>
        </w:rPr>
        <w:t>上了」</w:t>
      </w:r>
    </w:p>
    <w:p w14:paraId="164C90F4" w14:textId="77777777" w:rsidR="00EC1FA3" w:rsidRPr="00EC1FA3" w:rsidRDefault="00EC1FA3" w:rsidP="00EC1FA3">
      <w:pPr>
        <w:pStyle w:val="a3"/>
        <w:rPr>
          <w:rFonts w:ascii="ＭＳ ゴシック" w:eastAsia="ＭＳ ゴシック" w:hAnsi="ＭＳ ゴシック" w:cs="ＭＳ ゴシック"/>
          <w:lang w:eastAsia="zh-CN"/>
        </w:rPr>
      </w:pPr>
    </w:p>
    <w:p w14:paraId="12618E8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【エステル】</w:t>
      </w:r>
    </w:p>
    <w:p w14:paraId="43A47E4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&lt;jaT0355&gt;「これ以上、貴方のお話に時間を割く義理はありません。お引取り下さい」</w:t>
      </w:r>
    </w:p>
    <w:p w14:paraId="188CF8A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&lt;cnT0355&gt;「我没有理由</w:t>
      </w:r>
      <w:r w:rsidRPr="00EC1FA3">
        <w:rPr>
          <w:rFonts w:ascii="Microsoft YaHei" w:eastAsia="Microsoft YaHei" w:hAnsi="Microsoft YaHei" w:cs="Microsoft YaHei" w:hint="eastAsia"/>
        </w:rPr>
        <w:t>继续</w:t>
      </w:r>
      <w:r w:rsidRPr="00EC1FA3">
        <w:rPr>
          <w:rFonts w:ascii="ＭＳ ゴシック" w:eastAsia="ＭＳ ゴシック" w:hAnsi="ＭＳ ゴシック" w:cs="ＭＳ ゴシック" w:hint="eastAsia"/>
        </w:rPr>
        <w:t>听你的要求。</w:t>
      </w:r>
      <w:r w:rsidRPr="00EC1FA3">
        <w:rPr>
          <w:rFonts w:ascii="Microsoft YaHei" w:eastAsia="Microsoft YaHei" w:hAnsi="Microsoft YaHei" w:cs="Microsoft YaHei" w:hint="eastAsia"/>
        </w:rPr>
        <w:t>请</w:t>
      </w:r>
      <w:r w:rsidRPr="00EC1FA3">
        <w:rPr>
          <w:rFonts w:ascii="ＭＳ ゴシック" w:eastAsia="ＭＳ ゴシック" w:hAnsi="ＭＳ ゴシック" w:cs="ＭＳ ゴシック" w:hint="eastAsia"/>
        </w:rPr>
        <w:t>回吧」</w:t>
      </w:r>
    </w:p>
    <w:p w14:paraId="732B10FA" w14:textId="77777777" w:rsidR="00EC1FA3" w:rsidRPr="00EC1FA3" w:rsidRDefault="00EC1FA3" w:rsidP="00EC1FA3">
      <w:pPr>
        <w:pStyle w:val="a3"/>
        <w:rPr>
          <w:rFonts w:ascii="ＭＳ ゴシック" w:eastAsia="ＭＳ ゴシック" w:hAnsi="ＭＳ ゴシック" w:cs="ＭＳ ゴシック"/>
        </w:rPr>
      </w:pPr>
    </w:p>
    <w:p w14:paraId="5637348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1EE682C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&lt;jaT0356&gt;エステルさんは傲然とした態度で再び机に向かった。</w:t>
      </w:r>
    </w:p>
    <w:p w14:paraId="0C349398" w14:textId="474C4D72"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&lt;cnT0356&gt;艾斯蒂</w:t>
      </w:r>
      <w:r w:rsidRPr="00EC1FA3">
        <w:rPr>
          <w:rFonts w:ascii="Microsoft YaHei" w:eastAsia="Microsoft YaHei" w:hAnsi="Microsoft YaHei" w:cs="Microsoft YaHei" w:hint="eastAsia"/>
          <w:lang w:eastAsia="zh-CN"/>
        </w:rPr>
        <w:t>尔</w:t>
      </w:r>
      <w:del w:id="392" w:author="hhh0578" w:date="2020-04-16T20:30:00Z">
        <w:r w:rsidRPr="00EC1FA3" w:rsidDel="00D07E0E">
          <w:rPr>
            <w:rFonts w:ascii="DengXian" w:eastAsia="DengXian" w:hAnsi="DengXian" w:cs="ＭＳ ゴシック" w:hint="eastAsia"/>
            <w:lang w:eastAsia="zh-CN"/>
          </w:rPr>
          <w:delText>傲慢地</w:delText>
        </w:r>
      </w:del>
      <w:ins w:id="393" w:author="hhh0578" w:date="2020-04-16T20:30:00Z">
        <w:r w:rsidR="00D07E0E">
          <w:rPr>
            <w:rFonts w:ascii="DengXian" w:eastAsia="DengXian" w:hAnsi="DengXian" w:cs="ＭＳ ゴシック" w:hint="eastAsia"/>
            <w:lang w:eastAsia="zh-CN"/>
          </w:rPr>
          <w:t>油盐不进</w:t>
        </w:r>
        <w:r w:rsidR="00606B7B">
          <w:rPr>
            <w:rFonts w:ascii="DengXian" w:eastAsia="DengXian" w:hAnsi="DengXian" w:cs="ＭＳ ゴシック" w:hint="eastAsia"/>
            <w:lang w:eastAsia="zh-CN"/>
          </w:rPr>
          <w:t>地</w:t>
        </w:r>
      </w:ins>
      <w:r w:rsidRPr="00EC1FA3">
        <w:rPr>
          <w:rFonts w:ascii="ＭＳ ゴシック" w:eastAsia="ＭＳ ゴシック" w:hAnsi="ＭＳ ゴシック" w:cs="ＭＳ ゴシック" w:hint="eastAsia"/>
          <w:lang w:eastAsia="zh-CN"/>
        </w:rPr>
        <w:t>回到了桌子前。</w:t>
      </w:r>
    </w:p>
    <w:p w14:paraId="580EECA2" w14:textId="77777777" w:rsidR="00EC1FA3" w:rsidRPr="00EC1FA3" w:rsidRDefault="00EC1FA3" w:rsidP="00EC1FA3">
      <w:pPr>
        <w:pStyle w:val="a3"/>
        <w:rPr>
          <w:rFonts w:ascii="ＭＳ ゴシック" w:eastAsia="ＭＳ ゴシック" w:hAnsi="ＭＳ ゴシック" w:cs="ＭＳ ゴシック"/>
          <w:lang w:eastAsia="zh-CN"/>
        </w:rPr>
      </w:pPr>
    </w:p>
    <w:p w14:paraId="4F98E87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381A8FA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&lt;jaT0357&gt;「……また来ます」</w:t>
      </w:r>
    </w:p>
    <w:p w14:paraId="6E0671A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&lt;cnT0357&gt;「……我下次再来」</w:t>
      </w:r>
    </w:p>
    <w:p w14:paraId="084402E5" w14:textId="77777777" w:rsidR="00EC1FA3" w:rsidRPr="00EC1FA3" w:rsidRDefault="00EC1FA3" w:rsidP="00EC1FA3">
      <w:pPr>
        <w:pStyle w:val="a3"/>
        <w:rPr>
          <w:rFonts w:ascii="ＭＳ ゴシック" w:eastAsia="ＭＳ ゴシック" w:hAnsi="ＭＳ ゴシック" w:cs="ＭＳ ゴシック"/>
        </w:rPr>
      </w:pPr>
    </w:p>
    <w:p w14:paraId="342FC73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27FA290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&lt;jaT0358&gt;俺の言葉に、エステルさんは答えなかった。</w:t>
      </w:r>
    </w:p>
    <w:p w14:paraId="4305A7AC"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&lt;cnT0358&gt;艾斯蒂</w:t>
      </w:r>
      <w:r w:rsidRPr="00EC1FA3">
        <w:rPr>
          <w:rFonts w:ascii="Microsoft YaHei" w:eastAsia="Microsoft YaHei" w:hAnsi="Microsoft YaHei" w:cs="Microsoft YaHei" w:hint="eastAsia"/>
          <w:lang w:eastAsia="zh-CN"/>
        </w:rPr>
        <w:t>尔</w:t>
      </w:r>
      <w:r w:rsidRPr="00EC1FA3">
        <w:rPr>
          <w:rFonts w:ascii="ＭＳ ゴシック" w:eastAsia="ＭＳ ゴシック" w:hAnsi="ＭＳ ゴシック" w:cs="ＭＳ ゴシック" w:hint="eastAsia"/>
          <w:lang w:eastAsia="zh-CN"/>
        </w:rPr>
        <w:t>没有答复我的</w:t>
      </w:r>
      <w:r w:rsidRPr="00EC1FA3">
        <w:rPr>
          <w:rFonts w:ascii="Microsoft YaHei" w:eastAsia="Microsoft YaHei" w:hAnsi="Microsoft YaHei" w:cs="Microsoft YaHei" w:hint="eastAsia"/>
          <w:lang w:eastAsia="zh-CN"/>
        </w:rPr>
        <w:t>话</w:t>
      </w:r>
      <w:r w:rsidRPr="00EC1FA3">
        <w:rPr>
          <w:rFonts w:ascii="ＭＳ ゴシック" w:eastAsia="ＭＳ ゴシック" w:hAnsi="ＭＳ ゴシック" w:cs="ＭＳ ゴシック" w:hint="eastAsia"/>
          <w:lang w:eastAsia="zh-CN"/>
        </w:rPr>
        <w:t>。</w:t>
      </w:r>
    </w:p>
    <w:p w14:paraId="4AFE440E" w14:textId="77777777" w:rsidR="00EC1FA3" w:rsidRPr="00EC1FA3" w:rsidRDefault="00EC1FA3" w:rsidP="00EC1FA3">
      <w:pPr>
        <w:pStyle w:val="a3"/>
        <w:rPr>
          <w:rFonts w:ascii="ＭＳ ゴシック" w:eastAsia="ＭＳ ゴシック" w:hAnsi="ＭＳ ゴシック" w:cs="ＭＳ ゴシック"/>
          <w:lang w:eastAsia="zh-CN"/>
        </w:rPr>
      </w:pPr>
    </w:p>
    <w:p w14:paraId="1785AD5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【モーリッツ】</w:t>
      </w:r>
    </w:p>
    <w:p w14:paraId="7E58D8A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lastRenderedPageBreak/>
        <w:t>&lt;jaT0359&gt;「いかがでしたか？」</w:t>
      </w:r>
    </w:p>
    <w:p w14:paraId="317C288E" w14:textId="79AC22F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&lt;cnT0359&gt;「</w:t>
      </w:r>
      <w:del w:id="394" w:author="hhh0578" w:date="2020-04-16T20:30:00Z">
        <w:r w:rsidRPr="00EC1FA3" w:rsidDel="00885CA5">
          <w:rPr>
            <w:rFonts w:ascii="ＭＳ ゴシック" w:eastAsia="ＭＳ ゴシック" w:hAnsi="ＭＳ ゴシック" w:cs="ＭＳ ゴシック"/>
            <w:lang w:eastAsia="zh-CN"/>
          </w:rPr>
          <w:delText>会面</w:delText>
        </w:r>
      </w:del>
      <w:r w:rsidRPr="00EC1FA3">
        <w:rPr>
          <w:rFonts w:ascii="ＭＳ ゴシック" w:eastAsia="ＭＳ ゴシック" w:hAnsi="ＭＳ ゴシック" w:cs="ＭＳ ゴシック"/>
          <w:lang w:eastAsia="zh-CN"/>
        </w:rPr>
        <w:t>情况如何？」</w:t>
      </w:r>
    </w:p>
    <w:p w14:paraId="032C97BF" w14:textId="77777777" w:rsidR="00EC1FA3" w:rsidRPr="00EC1FA3" w:rsidRDefault="00EC1FA3" w:rsidP="00EC1FA3">
      <w:pPr>
        <w:pStyle w:val="a3"/>
        <w:rPr>
          <w:rFonts w:ascii="ＭＳ ゴシック" w:eastAsia="ＭＳ ゴシック" w:hAnsi="ＭＳ ゴシック" w:cs="ＭＳ ゴシック"/>
          <w:lang w:eastAsia="zh-CN"/>
        </w:rPr>
      </w:pPr>
    </w:p>
    <w:p w14:paraId="60C62AC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2D646E4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&lt;jaT0360&gt;礼拝堂に戻ると、さっそく声を掛けられた。</w:t>
      </w:r>
    </w:p>
    <w:p w14:paraId="00E6D9E2" w14:textId="7B48602A"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&lt;cnT0360&gt;</w:t>
      </w:r>
      <w:ins w:id="395" w:author="hhh0578" w:date="2020-04-16T20:30:00Z">
        <w:r w:rsidR="00E528DE">
          <w:rPr>
            <w:rFonts w:ascii="DengXian" w:eastAsia="DengXian" w:hAnsi="DengXian" w:cs="ＭＳ ゴシック" w:hint="eastAsia"/>
            <w:lang w:eastAsia="zh-CN"/>
          </w:rPr>
          <w:t>我</w:t>
        </w:r>
      </w:ins>
      <w:r w:rsidRPr="00EC1FA3">
        <w:rPr>
          <w:rFonts w:ascii="ＭＳ ゴシック" w:eastAsia="ＭＳ ゴシック" w:hAnsi="ＭＳ ゴシック" w:cs="ＭＳ ゴシック"/>
          <w:lang w:eastAsia="zh-CN"/>
        </w:rPr>
        <w:t>回到礼拜堂后，</w:t>
      </w:r>
      <w:ins w:id="396" w:author="hhh0578" w:date="2020-04-16T20:30:00Z">
        <w:r w:rsidR="00E528DE">
          <w:rPr>
            <w:rFonts w:ascii="DengXian" w:eastAsia="DengXian" w:hAnsi="DengXian" w:cs="ＭＳ ゴシック" w:hint="eastAsia"/>
            <w:lang w:eastAsia="zh-CN"/>
          </w:rPr>
          <w:t>她</w:t>
        </w:r>
      </w:ins>
      <w:r w:rsidRPr="00EC1FA3">
        <w:rPr>
          <w:rFonts w:ascii="ＭＳ ゴシック" w:eastAsia="ＭＳ ゴシック" w:hAnsi="ＭＳ ゴシック" w:cs="ＭＳ ゴシック"/>
          <w:lang w:eastAsia="zh-CN"/>
        </w:rPr>
        <w:t>立刻向我</w:t>
      </w:r>
      <w:r w:rsidRPr="00EC1FA3">
        <w:rPr>
          <w:rFonts w:ascii="Microsoft YaHei" w:eastAsia="Microsoft YaHei" w:hAnsi="Microsoft YaHei" w:cs="Microsoft YaHei" w:hint="eastAsia"/>
          <w:lang w:eastAsia="zh-CN"/>
        </w:rPr>
        <w:t>询问</w:t>
      </w:r>
      <w:ins w:id="397" w:author="hhh0578" w:date="2020-04-16T20:30:00Z">
        <w:r w:rsidR="00DD1D8C">
          <w:rPr>
            <w:rFonts w:ascii="Microsoft YaHei" w:eastAsia="Microsoft YaHei" w:hAnsi="Microsoft YaHei" w:cs="Microsoft YaHei" w:hint="eastAsia"/>
            <w:lang w:eastAsia="zh-CN"/>
          </w:rPr>
          <w:t>了</w:t>
        </w:r>
      </w:ins>
      <w:r w:rsidRPr="00EC1FA3">
        <w:rPr>
          <w:rFonts w:ascii="ＭＳ ゴシック" w:eastAsia="ＭＳ ゴシック" w:hAnsi="ＭＳ ゴシック" w:cs="ＭＳ ゴシック" w:hint="eastAsia"/>
          <w:lang w:eastAsia="zh-CN"/>
        </w:rPr>
        <w:t>。</w:t>
      </w:r>
    </w:p>
    <w:p w14:paraId="334168E7" w14:textId="77777777" w:rsidR="00EC1FA3" w:rsidRPr="00EC1FA3" w:rsidRDefault="00EC1FA3" w:rsidP="00EC1FA3">
      <w:pPr>
        <w:pStyle w:val="a3"/>
        <w:rPr>
          <w:rFonts w:ascii="ＭＳ ゴシック" w:eastAsia="ＭＳ ゴシック" w:hAnsi="ＭＳ ゴシック" w:cs="ＭＳ ゴシック"/>
          <w:lang w:eastAsia="zh-CN"/>
        </w:rPr>
      </w:pPr>
    </w:p>
    <w:p w14:paraId="6F62296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23DC393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&lt;jaT0361&gt;「ええと……」</w:t>
      </w:r>
    </w:p>
    <w:p w14:paraId="528ACEF6" w14:textId="145B49F2"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&lt;cnT0361&gt;「</w:t>
      </w:r>
      <w:ins w:id="398" w:author="hhh0578" w:date="2020-04-16T20:30:00Z">
        <w:r w:rsidR="00CA59FE">
          <w:rPr>
            <w:rFonts w:ascii="Microsoft YaHei" w:eastAsia="Microsoft YaHei" w:hAnsi="Microsoft YaHei" w:cs="Microsoft YaHei" w:hint="eastAsia"/>
            <w:lang w:eastAsia="zh-CN"/>
          </w:rPr>
          <w:t>这</w:t>
        </w:r>
      </w:ins>
      <w:del w:id="399" w:author="hhh0578" w:date="2020-04-16T20:30:00Z">
        <w:r w:rsidRPr="00EC1FA3" w:rsidDel="00CA59FE">
          <w:rPr>
            <w:rFonts w:ascii="ＭＳ ゴシック" w:eastAsia="ＭＳ ゴシック" w:hAnsi="ＭＳ ゴシック" w:cs="ＭＳ ゴシック"/>
          </w:rPr>
          <w:delText>那个</w:delText>
        </w:r>
      </w:del>
      <w:r w:rsidRPr="00EC1FA3">
        <w:rPr>
          <w:rFonts w:ascii="ＭＳ ゴシック" w:eastAsia="ＭＳ ゴシック" w:hAnsi="ＭＳ ゴシック" w:cs="ＭＳ ゴシック"/>
        </w:rPr>
        <w:t>……」</w:t>
      </w:r>
    </w:p>
    <w:p w14:paraId="32329C1E" w14:textId="77777777" w:rsidR="00EC1FA3" w:rsidRPr="00EC1FA3" w:rsidRDefault="00EC1FA3" w:rsidP="00EC1FA3">
      <w:pPr>
        <w:pStyle w:val="a3"/>
        <w:rPr>
          <w:rFonts w:ascii="ＭＳ ゴシック" w:eastAsia="ＭＳ ゴシック" w:hAnsi="ＭＳ ゴシック" w:cs="ＭＳ ゴシック"/>
        </w:rPr>
      </w:pPr>
    </w:p>
    <w:p w14:paraId="5A9C023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2E0CDCB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&lt;jaT0362&gt;何と説明すればいいんだ？</w:t>
      </w:r>
    </w:p>
    <w:p w14:paraId="3E7CBDFC"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&lt;cnT0362&gt;</w:t>
      </w:r>
      <w:r w:rsidRPr="00EC1FA3">
        <w:rPr>
          <w:rFonts w:ascii="Microsoft YaHei" w:eastAsia="Microsoft YaHei" w:hAnsi="Microsoft YaHei" w:cs="Microsoft YaHei" w:hint="eastAsia"/>
          <w:lang w:eastAsia="zh-CN"/>
        </w:rPr>
        <w:t>该</w:t>
      </w:r>
      <w:r w:rsidRPr="00EC1FA3">
        <w:rPr>
          <w:rFonts w:ascii="ＭＳ ゴシック" w:eastAsia="ＭＳ ゴシック" w:hAnsi="ＭＳ ゴシック" w:cs="ＭＳ ゴシック" w:hint="eastAsia"/>
          <w:lang w:eastAsia="zh-CN"/>
        </w:rPr>
        <w:t>怎么</w:t>
      </w:r>
      <w:r w:rsidRPr="00EC1FA3">
        <w:rPr>
          <w:rFonts w:ascii="Microsoft YaHei" w:eastAsia="Microsoft YaHei" w:hAnsi="Microsoft YaHei" w:cs="Microsoft YaHei" w:hint="eastAsia"/>
          <w:lang w:eastAsia="zh-CN"/>
        </w:rPr>
        <w:t>说</w:t>
      </w:r>
      <w:r w:rsidRPr="00EC1FA3">
        <w:rPr>
          <w:rFonts w:ascii="ＭＳ ゴシック" w:eastAsia="ＭＳ ゴシック" w:hAnsi="ＭＳ ゴシック" w:cs="ＭＳ ゴシック" w:hint="eastAsia"/>
          <w:lang w:eastAsia="zh-CN"/>
        </w:rPr>
        <w:t>明比</w:t>
      </w:r>
      <w:r w:rsidRPr="00EC1FA3">
        <w:rPr>
          <w:rFonts w:ascii="Microsoft YaHei" w:eastAsia="Microsoft YaHei" w:hAnsi="Microsoft YaHei" w:cs="Microsoft YaHei" w:hint="eastAsia"/>
          <w:lang w:eastAsia="zh-CN"/>
        </w:rPr>
        <w:t>较</w:t>
      </w:r>
      <w:r w:rsidRPr="00EC1FA3">
        <w:rPr>
          <w:rFonts w:ascii="ＭＳ ゴシック" w:eastAsia="ＭＳ ゴシック" w:hAnsi="ＭＳ ゴシック" w:cs="ＭＳ ゴシック" w:hint="eastAsia"/>
          <w:lang w:eastAsia="zh-CN"/>
        </w:rPr>
        <w:t>好？</w:t>
      </w:r>
    </w:p>
    <w:p w14:paraId="52915466" w14:textId="77777777" w:rsidR="00EC1FA3" w:rsidRPr="00EC1FA3" w:rsidRDefault="00EC1FA3" w:rsidP="00EC1FA3">
      <w:pPr>
        <w:pStyle w:val="a3"/>
        <w:rPr>
          <w:rFonts w:ascii="ＭＳ ゴシック" w:eastAsia="ＭＳ ゴシック" w:hAnsi="ＭＳ ゴシック" w:cs="ＭＳ ゴシック"/>
          <w:lang w:eastAsia="zh-CN"/>
        </w:rPr>
      </w:pPr>
    </w:p>
    <w:p w14:paraId="2C5F9D7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【モーリッツ】</w:t>
      </w:r>
    </w:p>
    <w:p w14:paraId="6B28412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&lt;jaT0363&gt;「ふふふ、ま、とやかくは申しません」</w:t>
      </w:r>
    </w:p>
    <w:p w14:paraId="02588975" w14:textId="0AD2FBEC"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&lt;cnT0363&gt;「</w:t>
      </w:r>
      <w:del w:id="400" w:author="hhh0578" w:date="2020-04-16T20:31:00Z">
        <w:r w:rsidRPr="00EC1FA3" w:rsidDel="00BF56FE">
          <w:rPr>
            <w:rFonts w:ascii="DengXian" w:eastAsia="DengXian" w:hAnsi="DengXian" w:cs="ＭＳ ゴシック" w:hint="eastAsia"/>
            <w:lang w:eastAsia="zh-CN"/>
          </w:rPr>
          <w:delText>哈哈哈</w:delText>
        </w:r>
      </w:del>
      <w:ins w:id="401" w:author="hhh0578" w:date="2020-04-16T20:31:00Z">
        <w:r w:rsidR="00BF56FE">
          <w:rPr>
            <w:rFonts w:ascii="DengXian" w:eastAsia="DengXian" w:hAnsi="DengXian" w:cs="ＭＳ ゴシック" w:hint="eastAsia"/>
            <w:lang w:eastAsia="zh-CN"/>
          </w:rPr>
          <w:t>呵呵呵</w:t>
        </w:r>
      </w:ins>
      <w:r w:rsidRPr="00EC1FA3">
        <w:rPr>
          <w:rFonts w:ascii="ＭＳ ゴシック" w:eastAsia="ＭＳ ゴシック" w:hAnsi="ＭＳ ゴシック" w:cs="ＭＳ ゴシック"/>
          <w:lang w:eastAsia="zh-CN"/>
        </w:rPr>
        <w:t>，</w:t>
      </w:r>
      <w:del w:id="402" w:author="hhh0578" w:date="2020-04-16T20:31:00Z">
        <w:r w:rsidRPr="00EC1FA3" w:rsidDel="00E20AF8">
          <w:rPr>
            <w:rFonts w:ascii="Microsoft YaHei" w:eastAsia="Microsoft YaHei" w:hAnsi="Microsoft YaHei" w:cs="Microsoft YaHei" w:hint="eastAsia"/>
            <w:lang w:eastAsia="zh-CN"/>
          </w:rPr>
          <w:delText>详细</w:delText>
        </w:r>
        <w:r w:rsidRPr="00EC1FA3" w:rsidDel="00E20AF8">
          <w:rPr>
            <w:rFonts w:ascii="DengXian" w:eastAsia="DengXian" w:hAnsi="DengXian" w:cs="ＭＳ ゴシック" w:hint="eastAsia"/>
            <w:lang w:eastAsia="zh-CN"/>
          </w:rPr>
          <w:delText>的我就不</w:delText>
        </w:r>
        <w:r w:rsidRPr="00EC1FA3" w:rsidDel="00E20AF8">
          <w:rPr>
            <w:rFonts w:ascii="Microsoft YaHei" w:eastAsia="Microsoft YaHei" w:hAnsi="Microsoft YaHei" w:cs="Microsoft YaHei" w:hint="eastAsia"/>
            <w:lang w:eastAsia="zh-CN"/>
          </w:rPr>
          <w:delText>问</w:delText>
        </w:r>
        <w:r w:rsidRPr="00EC1FA3" w:rsidDel="00E20AF8">
          <w:rPr>
            <w:rFonts w:ascii="DengXian" w:eastAsia="DengXian" w:hAnsi="DengXian" w:cs="ＭＳ ゴシック" w:hint="eastAsia"/>
            <w:lang w:eastAsia="zh-CN"/>
          </w:rPr>
          <w:delText>了</w:delText>
        </w:r>
      </w:del>
      <w:ins w:id="403" w:author="hhh0578" w:date="2020-04-16T20:31:00Z">
        <w:r w:rsidR="00E20AF8">
          <w:rPr>
            <w:rFonts w:ascii="Microsoft YaHei" w:eastAsia="Microsoft YaHei" w:hAnsi="Microsoft YaHei" w:cs="Microsoft YaHei" w:hint="eastAsia"/>
            <w:lang w:eastAsia="zh-CN"/>
          </w:rPr>
          <w:t>我就不多问了</w:t>
        </w:r>
      </w:ins>
      <w:r w:rsidRPr="00EC1FA3">
        <w:rPr>
          <w:rFonts w:ascii="ＭＳ ゴシック" w:eastAsia="ＭＳ ゴシック" w:hAnsi="ＭＳ ゴシック" w:cs="ＭＳ ゴシック" w:hint="eastAsia"/>
          <w:lang w:eastAsia="zh-CN"/>
        </w:rPr>
        <w:t>」</w:t>
      </w:r>
    </w:p>
    <w:p w14:paraId="199DEC9A" w14:textId="77777777" w:rsidR="00EC1FA3" w:rsidRPr="00EC1FA3" w:rsidRDefault="00EC1FA3" w:rsidP="00EC1FA3">
      <w:pPr>
        <w:pStyle w:val="a3"/>
        <w:rPr>
          <w:rFonts w:ascii="ＭＳ ゴシック" w:eastAsia="ＭＳ ゴシック" w:hAnsi="ＭＳ ゴシック" w:cs="ＭＳ ゴシック"/>
          <w:lang w:eastAsia="zh-CN"/>
        </w:rPr>
      </w:pPr>
    </w:p>
    <w:p w14:paraId="5A8A920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【モーリッツ】</w:t>
      </w:r>
    </w:p>
    <w:p w14:paraId="111135B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&lt;jaT0364&gt;「また、エステルと遊んでやって下さい」</w:t>
      </w:r>
    </w:p>
    <w:p w14:paraId="5C4599A5"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&lt;cnT0364&gt;「下次</w:t>
      </w:r>
      <w:r w:rsidRPr="00EC1FA3">
        <w:rPr>
          <w:rFonts w:ascii="Microsoft YaHei" w:eastAsia="Microsoft YaHei" w:hAnsi="Microsoft YaHei" w:cs="Microsoft YaHei" w:hint="eastAsia"/>
          <w:lang w:eastAsia="zh-CN"/>
        </w:rPr>
        <w:t>还请带</w:t>
      </w:r>
      <w:r w:rsidRPr="00EC1FA3">
        <w:rPr>
          <w:rFonts w:ascii="ＭＳ ゴシック" w:eastAsia="ＭＳ ゴシック" w:hAnsi="ＭＳ ゴシック" w:cs="ＭＳ ゴシック" w:hint="eastAsia"/>
          <w:lang w:eastAsia="zh-CN"/>
        </w:rPr>
        <w:t>艾斯蒂</w:t>
      </w:r>
      <w:r w:rsidRPr="00EC1FA3">
        <w:rPr>
          <w:rFonts w:ascii="Microsoft YaHei" w:eastAsia="Microsoft YaHei" w:hAnsi="Microsoft YaHei" w:cs="Microsoft YaHei" w:hint="eastAsia"/>
          <w:lang w:eastAsia="zh-CN"/>
        </w:rPr>
        <w:t>尔</w:t>
      </w:r>
      <w:r w:rsidRPr="00EC1FA3">
        <w:rPr>
          <w:rFonts w:ascii="ＭＳ ゴシック" w:eastAsia="ＭＳ ゴシック" w:hAnsi="ＭＳ ゴシック" w:cs="ＭＳ ゴシック" w:hint="eastAsia"/>
          <w:lang w:eastAsia="zh-CN"/>
        </w:rPr>
        <w:t>一起玩」</w:t>
      </w:r>
    </w:p>
    <w:p w14:paraId="752440AE" w14:textId="77777777" w:rsidR="00EC1FA3" w:rsidRPr="00EC1FA3" w:rsidRDefault="00EC1FA3" w:rsidP="00EC1FA3">
      <w:pPr>
        <w:pStyle w:val="a3"/>
        <w:rPr>
          <w:rFonts w:ascii="ＭＳ ゴシック" w:eastAsia="ＭＳ ゴシック" w:hAnsi="ＭＳ ゴシック" w:cs="ＭＳ ゴシック"/>
          <w:lang w:eastAsia="zh-CN"/>
        </w:rPr>
      </w:pPr>
    </w:p>
    <w:p w14:paraId="0AD2491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404A2D1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&lt;jaT0365&gt;「あ、はい」</w:t>
      </w:r>
    </w:p>
    <w:p w14:paraId="78B1180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&lt;cnT0365&gt;「啊，好的」</w:t>
      </w:r>
    </w:p>
    <w:p w14:paraId="3CF4DA94" w14:textId="77777777" w:rsidR="00EC1FA3" w:rsidRPr="00EC1FA3" w:rsidRDefault="00EC1FA3" w:rsidP="00EC1FA3">
      <w:pPr>
        <w:pStyle w:val="a3"/>
        <w:rPr>
          <w:rFonts w:ascii="ＭＳ ゴシック" w:eastAsia="ＭＳ ゴシック" w:hAnsi="ＭＳ ゴシック" w:cs="ＭＳ ゴシック"/>
        </w:rPr>
      </w:pPr>
    </w:p>
    <w:p w14:paraId="1872459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72E4AC4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&lt;jaT0366&gt;恋愛方面に誤解されていなければいいけど。</w:t>
      </w:r>
    </w:p>
    <w:p w14:paraId="49B26514"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&lt;cnT0366&gt;不是往恋</w:t>
      </w:r>
      <w:r w:rsidRPr="00EC1FA3">
        <w:rPr>
          <w:rFonts w:ascii="Microsoft YaHei" w:eastAsia="Microsoft YaHei" w:hAnsi="Microsoft YaHei" w:cs="Microsoft YaHei" w:hint="eastAsia"/>
          <w:lang w:eastAsia="zh-CN"/>
        </w:rPr>
        <w:t>爱</w:t>
      </w:r>
      <w:r w:rsidRPr="00EC1FA3">
        <w:rPr>
          <w:rFonts w:ascii="ＭＳ ゴシック" w:eastAsia="ＭＳ ゴシック" w:hAnsi="ＭＳ ゴシック" w:cs="ＭＳ ゴシック" w:hint="eastAsia"/>
          <w:lang w:eastAsia="zh-CN"/>
        </w:rPr>
        <w:t>方面</w:t>
      </w:r>
      <w:r w:rsidRPr="00EC1FA3">
        <w:rPr>
          <w:rFonts w:ascii="Microsoft YaHei" w:eastAsia="Microsoft YaHei" w:hAnsi="Microsoft YaHei" w:cs="Microsoft YaHei" w:hint="eastAsia"/>
          <w:lang w:eastAsia="zh-CN"/>
        </w:rPr>
        <w:t>误</w:t>
      </w:r>
      <w:r w:rsidRPr="00EC1FA3">
        <w:rPr>
          <w:rFonts w:ascii="ＭＳ ゴシック" w:eastAsia="ＭＳ ゴシック" w:hAnsi="ＭＳ ゴシック" w:cs="ＭＳ ゴシック" w:hint="eastAsia"/>
          <w:lang w:eastAsia="zh-CN"/>
        </w:rPr>
        <w:t>解就好。</w:t>
      </w:r>
    </w:p>
    <w:p w14:paraId="5BDC9425" w14:textId="77777777" w:rsidR="00EC1FA3" w:rsidRPr="00EC1FA3" w:rsidRDefault="00EC1FA3" w:rsidP="00EC1FA3">
      <w:pPr>
        <w:pStyle w:val="a3"/>
        <w:rPr>
          <w:rFonts w:ascii="ＭＳ ゴシック" w:eastAsia="ＭＳ ゴシック" w:hAnsi="ＭＳ ゴシック" w:cs="ＭＳ ゴシック"/>
          <w:lang w:eastAsia="zh-CN"/>
        </w:rPr>
      </w:pPr>
    </w:p>
    <w:p w14:paraId="382C2E2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11F3586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&lt;jaT0367&gt;「では、これで失礼します」</w:t>
      </w:r>
    </w:p>
    <w:p w14:paraId="3F94014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&lt;cnT0367&gt;「那我先走了」</w:t>
      </w:r>
    </w:p>
    <w:p w14:paraId="2C02A730" w14:textId="77777777" w:rsidR="00EC1FA3" w:rsidRPr="00EC1FA3" w:rsidRDefault="00EC1FA3" w:rsidP="00EC1FA3">
      <w:pPr>
        <w:pStyle w:val="a3"/>
        <w:rPr>
          <w:rFonts w:ascii="ＭＳ ゴシック" w:eastAsia="ＭＳ ゴシック" w:hAnsi="ＭＳ ゴシック" w:cs="ＭＳ ゴシック"/>
        </w:rPr>
      </w:pPr>
    </w:p>
    <w:p w14:paraId="7CD4A97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【モーリッツ】</w:t>
      </w:r>
    </w:p>
    <w:p w14:paraId="0576099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&lt;jaT0368&gt;「ではまた」</w:t>
      </w:r>
    </w:p>
    <w:p w14:paraId="1C5A5A6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&lt;cnT0368&gt;「再</w:t>
      </w:r>
      <w:r w:rsidRPr="00EC1FA3">
        <w:rPr>
          <w:rFonts w:ascii="Microsoft YaHei" w:eastAsia="Microsoft YaHei" w:hAnsi="Microsoft YaHei" w:cs="Microsoft YaHei" w:hint="eastAsia"/>
        </w:rPr>
        <w:t>见</w:t>
      </w:r>
      <w:r w:rsidRPr="00EC1FA3">
        <w:rPr>
          <w:rFonts w:ascii="ＭＳ ゴシック" w:eastAsia="ＭＳ ゴシック" w:hAnsi="ＭＳ ゴシック" w:cs="ＭＳ ゴシック" w:hint="eastAsia"/>
        </w:rPr>
        <w:t>」</w:t>
      </w:r>
    </w:p>
    <w:p w14:paraId="514A902F" w14:textId="77777777" w:rsidR="00EC1FA3" w:rsidRPr="00EC1FA3" w:rsidRDefault="00EC1FA3" w:rsidP="00EC1FA3">
      <w:pPr>
        <w:pStyle w:val="a3"/>
        <w:rPr>
          <w:rFonts w:ascii="ＭＳ ゴシック" w:eastAsia="ＭＳ ゴシック" w:hAnsi="ＭＳ ゴシック" w:cs="ＭＳ ゴシック"/>
        </w:rPr>
      </w:pPr>
    </w:p>
    <w:p w14:paraId="348A3D7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366477F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&lt;jaT0369&gt;日はすでに傾いていた。</w:t>
      </w:r>
    </w:p>
    <w:p w14:paraId="475A0223" w14:textId="7695FE0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&lt;cnT0369&gt;</w:t>
      </w:r>
      <w:ins w:id="404" w:author="hhh0578" w:date="2020-04-16T20:31:00Z">
        <w:r w:rsidR="00D47B08">
          <w:rPr>
            <w:rFonts w:ascii="DengXian" w:eastAsia="DengXian" w:hAnsi="DengXian" w:cs="ＭＳ ゴシック" w:hint="eastAsia"/>
            <w:lang w:eastAsia="zh-CN"/>
          </w:rPr>
          <w:t>外面</w:t>
        </w:r>
      </w:ins>
      <w:r w:rsidRPr="00EC1FA3">
        <w:rPr>
          <w:rFonts w:ascii="ＭＳ ゴシック" w:eastAsia="ＭＳ ゴシック" w:hAnsi="ＭＳ ゴシック" w:cs="ＭＳ ゴシック"/>
          <w:lang w:eastAsia="zh-CN"/>
        </w:rPr>
        <w:t>已</w:t>
      </w:r>
      <w:r w:rsidRPr="00EC1FA3">
        <w:rPr>
          <w:rFonts w:ascii="Microsoft YaHei" w:eastAsia="Microsoft YaHei" w:hAnsi="Microsoft YaHei" w:cs="Microsoft YaHei" w:hint="eastAsia"/>
          <w:lang w:eastAsia="zh-CN"/>
        </w:rPr>
        <w:t>经</w:t>
      </w:r>
      <w:r w:rsidRPr="00EC1FA3">
        <w:rPr>
          <w:rFonts w:ascii="ＭＳ ゴシック" w:eastAsia="ＭＳ ゴシック" w:hAnsi="ＭＳ ゴシック" w:cs="ＭＳ ゴシック" w:hint="eastAsia"/>
          <w:lang w:eastAsia="zh-CN"/>
        </w:rPr>
        <w:t>是日落</w:t>
      </w:r>
      <w:r w:rsidRPr="00EC1FA3">
        <w:rPr>
          <w:rFonts w:ascii="Microsoft YaHei" w:eastAsia="Microsoft YaHei" w:hAnsi="Microsoft YaHei" w:cs="Microsoft YaHei" w:hint="eastAsia"/>
          <w:lang w:eastAsia="zh-CN"/>
        </w:rPr>
        <w:t>时</w:t>
      </w:r>
      <w:r w:rsidRPr="00EC1FA3">
        <w:rPr>
          <w:rFonts w:ascii="ＭＳ ゴシック" w:eastAsia="ＭＳ ゴシック" w:hAnsi="ＭＳ ゴシック" w:cs="ＭＳ ゴシック" w:hint="eastAsia"/>
          <w:lang w:eastAsia="zh-CN"/>
        </w:rPr>
        <w:t>分。</w:t>
      </w:r>
    </w:p>
    <w:p w14:paraId="6310CB49" w14:textId="77777777" w:rsidR="00EC1FA3" w:rsidRPr="00EC1FA3" w:rsidRDefault="00EC1FA3" w:rsidP="00EC1FA3">
      <w:pPr>
        <w:pStyle w:val="a3"/>
        <w:rPr>
          <w:rFonts w:ascii="ＭＳ ゴシック" w:eastAsia="ＭＳ ゴシック" w:hAnsi="ＭＳ ゴシック" w:cs="ＭＳ ゴシック"/>
          <w:lang w:eastAsia="zh-CN"/>
        </w:rPr>
      </w:pPr>
    </w:p>
    <w:p w14:paraId="16538FC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 【達哉】</w:t>
      </w:r>
    </w:p>
    <w:p w14:paraId="1EC094F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&lt;jaT0370&gt;「ふう……」</w:t>
      </w:r>
    </w:p>
    <w:p w14:paraId="5D1FE4B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&lt;cnT0370&gt;「呼……」</w:t>
      </w:r>
    </w:p>
    <w:p w14:paraId="2B95BBD6" w14:textId="77777777" w:rsidR="00EC1FA3" w:rsidRPr="00EC1FA3" w:rsidRDefault="00EC1FA3" w:rsidP="00EC1FA3">
      <w:pPr>
        <w:pStyle w:val="a3"/>
        <w:rPr>
          <w:rFonts w:ascii="ＭＳ ゴシック" w:eastAsia="ＭＳ ゴシック" w:hAnsi="ＭＳ ゴシック" w:cs="ＭＳ ゴシック"/>
        </w:rPr>
      </w:pPr>
    </w:p>
    <w:p w14:paraId="2A53D08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6C74292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&lt;jaT0371&gt;一刀両断にされた。</w:t>
      </w:r>
    </w:p>
    <w:p w14:paraId="3F5ABF83" w14:textId="20047FF1"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&lt;cnT0371&gt;</w:t>
      </w:r>
      <w:ins w:id="405" w:author="hhh0578" w:date="2020-04-16T20:31:00Z">
        <w:r w:rsidR="009A2218">
          <w:rPr>
            <w:rFonts w:ascii="DengXian" w:eastAsia="DengXian" w:hAnsi="DengXian" w:cs="Microsoft YaHei" w:hint="eastAsia"/>
            <w:lang w:eastAsia="zh-CN"/>
          </w:rPr>
          <w:t>被</w:t>
        </w:r>
      </w:ins>
      <w:del w:id="406" w:author="hhh0578" w:date="2020-04-16T20:31:00Z">
        <w:r w:rsidRPr="00EC1FA3" w:rsidDel="009A2218">
          <w:rPr>
            <w:rFonts w:ascii="ＭＳ ゴシック" w:eastAsia="ＭＳ ゴシック" w:hAnsi="ＭＳ ゴシック" w:cs="ＭＳ ゴシック"/>
          </w:rPr>
          <w:delText>已</w:delText>
        </w:r>
        <w:r w:rsidRPr="00EC1FA3" w:rsidDel="009A2218">
          <w:rPr>
            <w:rFonts w:ascii="Microsoft YaHei" w:eastAsia="Microsoft YaHei" w:hAnsi="Microsoft YaHei" w:cs="Microsoft YaHei" w:hint="eastAsia"/>
          </w:rPr>
          <w:delText>经</w:delText>
        </w:r>
      </w:del>
      <w:r w:rsidRPr="00EC1FA3">
        <w:rPr>
          <w:rFonts w:ascii="ＭＳ ゴシック" w:eastAsia="ＭＳ ゴシック" w:hAnsi="ＭＳ ゴシック" w:cs="ＭＳ ゴシック" w:hint="eastAsia"/>
        </w:rPr>
        <w:t>一刀两断了。</w:t>
      </w:r>
    </w:p>
    <w:p w14:paraId="1771ED6B" w14:textId="77777777" w:rsidR="00EC1FA3" w:rsidRPr="00EC1FA3" w:rsidRDefault="00EC1FA3" w:rsidP="00EC1FA3">
      <w:pPr>
        <w:pStyle w:val="a3"/>
        <w:rPr>
          <w:rFonts w:ascii="ＭＳ ゴシック" w:eastAsia="ＭＳ ゴシック" w:hAnsi="ＭＳ ゴシック" w:cs="ＭＳ ゴシック"/>
        </w:rPr>
      </w:pPr>
    </w:p>
    <w:p w14:paraId="08ADD9C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1088216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&lt;jaT0372&gt;なんとなく分かってはいたけど、実際に断られてみるとちょっと凹む。</w:t>
      </w:r>
    </w:p>
    <w:p w14:paraId="51752C4D" w14:textId="3F283F5F"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&lt;cnT0372&gt;</w:t>
      </w:r>
      <w:del w:id="407" w:author="hhh0578" w:date="2020-04-16T20:31:00Z">
        <w:r w:rsidRPr="00EC1FA3" w:rsidDel="005A6023">
          <w:rPr>
            <w:rFonts w:ascii="DengXian" w:eastAsia="DengXian" w:hAnsi="DengXian" w:cs="ＭＳ ゴシック" w:hint="eastAsia"/>
            <w:lang w:eastAsia="zh-CN"/>
          </w:rPr>
          <w:delText>多多少少</w:delText>
        </w:r>
        <w:r w:rsidRPr="00EC1FA3" w:rsidDel="005A6023">
          <w:rPr>
            <w:rFonts w:ascii="Microsoft YaHei" w:eastAsia="Microsoft YaHei" w:hAnsi="Microsoft YaHei" w:cs="Microsoft YaHei" w:hint="eastAsia"/>
            <w:lang w:eastAsia="zh-CN"/>
          </w:rPr>
          <w:delText>还</w:delText>
        </w:r>
        <w:r w:rsidRPr="00EC1FA3" w:rsidDel="005A6023">
          <w:rPr>
            <w:rFonts w:ascii="DengXian" w:eastAsia="DengXian" w:hAnsi="DengXian" w:cs="ＭＳ ゴシック" w:hint="eastAsia"/>
            <w:lang w:eastAsia="zh-CN"/>
          </w:rPr>
          <w:delText>是能明白，不</w:delText>
        </w:r>
        <w:r w:rsidRPr="00EC1FA3" w:rsidDel="005A6023">
          <w:rPr>
            <w:rFonts w:ascii="Microsoft YaHei" w:eastAsia="Microsoft YaHei" w:hAnsi="Microsoft YaHei" w:cs="Microsoft YaHei" w:hint="eastAsia"/>
            <w:lang w:eastAsia="zh-CN"/>
          </w:rPr>
          <w:delText>过实际</w:delText>
        </w:r>
        <w:r w:rsidRPr="00EC1FA3" w:rsidDel="005A6023">
          <w:rPr>
            <w:rFonts w:ascii="DengXian" w:eastAsia="DengXian" w:hAnsi="DengXian" w:cs="ＭＳ ゴシック" w:hint="eastAsia"/>
            <w:lang w:eastAsia="zh-CN"/>
          </w:rPr>
          <w:delText>上了断的</w:delText>
        </w:r>
        <w:r w:rsidRPr="00EC1FA3" w:rsidDel="005A6023">
          <w:rPr>
            <w:rFonts w:ascii="Microsoft YaHei" w:eastAsia="Microsoft YaHei" w:hAnsi="Microsoft YaHei" w:cs="Microsoft YaHei" w:hint="eastAsia"/>
            <w:lang w:eastAsia="zh-CN"/>
          </w:rPr>
          <w:delText>时</w:delText>
        </w:r>
        <w:r w:rsidRPr="00EC1FA3" w:rsidDel="005A6023">
          <w:rPr>
            <w:rFonts w:ascii="DengXian" w:eastAsia="DengXian" w:hAnsi="DengXian" w:cs="ＭＳ ゴシック" w:hint="eastAsia"/>
            <w:lang w:eastAsia="zh-CN"/>
          </w:rPr>
          <w:delText>候</w:delText>
        </w:r>
        <w:r w:rsidRPr="00EC1FA3" w:rsidDel="005A6023">
          <w:rPr>
            <w:rFonts w:ascii="Microsoft YaHei" w:eastAsia="Microsoft YaHei" w:hAnsi="Microsoft YaHei" w:cs="Microsoft YaHei" w:hint="eastAsia"/>
            <w:lang w:eastAsia="zh-CN"/>
          </w:rPr>
          <w:delText>还</w:delText>
        </w:r>
        <w:r w:rsidRPr="00EC1FA3" w:rsidDel="005A6023">
          <w:rPr>
            <w:rFonts w:ascii="DengXian" w:eastAsia="DengXian" w:hAnsi="DengXian" w:cs="ＭＳ ゴシック" w:hint="eastAsia"/>
            <w:lang w:eastAsia="zh-CN"/>
          </w:rPr>
          <w:delText>是很</w:delText>
        </w:r>
        <w:r w:rsidRPr="00EC1FA3" w:rsidDel="005A6023">
          <w:rPr>
            <w:rFonts w:ascii="Microsoft YaHei" w:eastAsia="Microsoft YaHei" w:hAnsi="Microsoft YaHei" w:cs="Microsoft YaHei" w:hint="eastAsia"/>
            <w:lang w:eastAsia="zh-CN"/>
          </w:rPr>
          <w:delText>伤</w:delText>
        </w:r>
        <w:r w:rsidRPr="00EC1FA3" w:rsidDel="005A6023">
          <w:rPr>
            <w:rFonts w:ascii="DengXian" w:eastAsia="DengXian" w:hAnsi="DengXian" w:cs="ＭＳ ゴシック" w:hint="eastAsia"/>
            <w:lang w:eastAsia="zh-CN"/>
          </w:rPr>
          <w:delText>人</w:delText>
        </w:r>
      </w:del>
      <w:ins w:id="408" w:author="hhh0578" w:date="2020-04-16T20:31:00Z">
        <w:r w:rsidR="005A6023">
          <w:rPr>
            <w:rFonts w:ascii="Microsoft YaHei" w:eastAsia="Microsoft YaHei" w:hAnsi="Microsoft YaHei" w:cs="Microsoft YaHei" w:hint="eastAsia"/>
            <w:lang w:eastAsia="zh-CN"/>
          </w:rPr>
          <w:t>虽然多少有猜到结果，但被实际</w:t>
        </w:r>
      </w:ins>
      <w:ins w:id="409" w:author="hhh0578" w:date="2020-04-16T20:32:00Z">
        <w:r w:rsidR="005A6023">
          <w:rPr>
            <w:rFonts w:ascii="Microsoft YaHei" w:eastAsia="Microsoft YaHei" w:hAnsi="Microsoft YaHei" w:cs="Microsoft YaHei" w:hint="eastAsia"/>
            <w:lang w:eastAsia="zh-CN"/>
          </w:rPr>
          <w:t>拒绝还是有点伤</w:t>
        </w:r>
        <w:r w:rsidR="00B14DD4">
          <w:rPr>
            <w:rFonts w:ascii="Microsoft YaHei" w:eastAsia="Microsoft YaHei" w:hAnsi="Microsoft YaHei" w:cs="Microsoft YaHei" w:hint="eastAsia"/>
            <w:lang w:eastAsia="zh-CN"/>
          </w:rPr>
          <w:t>心</w:t>
        </w:r>
      </w:ins>
      <w:r w:rsidRPr="00EC1FA3">
        <w:rPr>
          <w:rFonts w:ascii="ＭＳ ゴシック" w:eastAsia="ＭＳ ゴシック" w:hAnsi="ＭＳ ゴシック" w:cs="ＭＳ ゴシック" w:hint="eastAsia"/>
          <w:lang w:eastAsia="zh-CN"/>
        </w:rPr>
        <w:t>。</w:t>
      </w:r>
    </w:p>
    <w:p w14:paraId="17316A4E" w14:textId="77777777" w:rsidR="00EC1FA3" w:rsidRPr="00EC1FA3" w:rsidRDefault="00EC1FA3" w:rsidP="00EC1FA3">
      <w:pPr>
        <w:pStyle w:val="a3"/>
        <w:rPr>
          <w:rFonts w:ascii="ＭＳ ゴシック" w:eastAsia="ＭＳ ゴシック" w:hAnsi="ＭＳ ゴシック" w:cs="ＭＳ ゴシック"/>
          <w:lang w:eastAsia="zh-CN"/>
        </w:rPr>
      </w:pPr>
    </w:p>
    <w:p w14:paraId="5DC7EE2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//TEXT</w:t>
      </w:r>
    </w:p>
    <w:p w14:paraId="5A073FE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&lt;jaT0373&gt;ともかく、みんなに報告するしかないか。</w:t>
      </w:r>
    </w:p>
    <w:p w14:paraId="632A770C" w14:textId="77777777"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&lt;cnT0373&gt;</w:t>
      </w:r>
      <w:r w:rsidRPr="00EC1FA3">
        <w:rPr>
          <w:rFonts w:ascii="Microsoft YaHei" w:eastAsia="Microsoft YaHei" w:hAnsi="Microsoft YaHei" w:cs="Microsoft YaHei" w:hint="eastAsia"/>
          <w:lang w:eastAsia="zh-CN"/>
        </w:rPr>
        <w:t>总</w:t>
      </w:r>
      <w:r w:rsidRPr="00EC1FA3">
        <w:rPr>
          <w:rFonts w:ascii="ＭＳ ゴシック" w:eastAsia="ＭＳ ゴシック" w:hAnsi="ＭＳ ゴシック" w:cs="ＭＳ ゴシック" w:hint="eastAsia"/>
          <w:lang w:eastAsia="zh-CN"/>
        </w:rPr>
        <w:t>之，只能向大家</w:t>
      </w:r>
      <w:r w:rsidRPr="00EC1FA3">
        <w:rPr>
          <w:rFonts w:ascii="Microsoft YaHei" w:eastAsia="Microsoft YaHei" w:hAnsi="Microsoft YaHei" w:cs="Microsoft YaHei" w:hint="eastAsia"/>
          <w:lang w:eastAsia="zh-CN"/>
        </w:rPr>
        <w:t>这样报</w:t>
      </w:r>
      <w:r w:rsidRPr="00EC1FA3">
        <w:rPr>
          <w:rFonts w:ascii="ＭＳ ゴシック" w:eastAsia="ＭＳ ゴシック" w:hAnsi="ＭＳ ゴシック" w:cs="ＭＳ ゴシック" w:hint="eastAsia"/>
          <w:lang w:eastAsia="zh-CN"/>
        </w:rPr>
        <w:t>告了。</w:t>
      </w:r>
    </w:p>
    <w:p w14:paraId="6F25FF2B" w14:textId="77777777" w:rsidR="00EC1FA3" w:rsidRPr="00EC1FA3" w:rsidRDefault="00EC1FA3" w:rsidP="00EC1FA3">
      <w:pPr>
        <w:pStyle w:val="a3"/>
        <w:rPr>
          <w:rFonts w:ascii="ＭＳ ゴシック" w:eastAsia="ＭＳ ゴシック" w:hAnsi="ＭＳ ゴシック" w:cs="ＭＳ ゴシック"/>
          <w:lang w:eastAsia="zh-CN"/>
        </w:rPr>
      </w:pPr>
    </w:p>
    <w:p w14:paraId="1FBAFF7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lastRenderedPageBreak/>
        <w:t>//TEXT</w:t>
      </w:r>
    </w:p>
    <w:p w14:paraId="63E7795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&lt;jaT0374&gt;重い気持ちになりながら、礼拝堂を後にした。</w:t>
      </w:r>
    </w:p>
    <w:p w14:paraId="42268A72" w14:textId="1361F5F2" w:rsidR="00EC1FA3" w:rsidRPr="00EC1FA3" w:rsidRDefault="00EC1FA3" w:rsidP="00EC1FA3">
      <w:pPr>
        <w:pStyle w:val="a3"/>
        <w:rPr>
          <w:rFonts w:ascii="ＭＳ ゴシック" w:eastAsia="ＭＳ ゴシック" w:hAnsi="ＭＳ ゴシック" w:cs="ＭＳ ゴシック"/>
          <w:lang w:eastAsia="zh-CN"/>
        </w:rPr>
      </w:pPr>
      <w:r w:rsidRPr="00EC1FA3">
        <w:rPr>
          <w:rFonts w:ascii="ＭＳ ゴシック" w:eastAsia="ＭＳ ゴシック" w:hAnsi="ＭＳ ゴシック" w:cs="ＭＳ ゴシック"/>
          <w:lang w:eastAsia="zh-CN"/>
        </w:rPr>
        <w:t>&lt;cnT0374&gt;</w:t>
      </w:r>
      <w:ins w:id="410" w:author="hhh0578" w:date="2020-04-16T20:32:00Z">
        <w:r w:rsidR="00141C54">
          <w:rPr>
            <w:rFonts w:ascii="DengXian" w:eastAsia="DengXian" w:hAnsi="DengXian" w:cs="ＭＳ ゴシック" w:hint="eastAsia"/>
            <w:lang w:eastAsia="zh-CN"/>
          </w:rPr>
          <w:t>我</w:t>
        </w:r>
      </w:ins>
      <w:r w:rsidRPr="00EC1FA3">
        <w:rPr>
          <w:rFonts w:ascii="Microsoft YaHei" w:eastAsia="Microsoft YaHei" w:hAnsi="Microsoft YaHei" w:cs="Microsoft YaHei" w:hint="eastAsia"/>
          <w:lang w:eastAsia="zh-CN"/>
        </w:rPr>
        <w:t>怀</w:t>
      </w:r>
      <w:r w:rsidRPr="00EC1FA3">
        <w:rPr>
          <w:rFonts w:ascii="ＭＳ ゴシック" w:eastAsia="ＭＳ ゴシック" w:hAnsi="ＭＳ ゴシック" w:cs="ＭＳ ゴシック" w:hint="eastAsia"/>
          <w:lang w:eastAsia="zh-CN"/>
        </w:rPr>
        <w:t>着沉重的心情离开了礼拜堂。</w:t>
      </w:r>
    </w:p>
    <w:p w14:paraId="5B9A05B6" w14:textId="77777777" w:rsidR="00EC1FA3" w:rsidRPr="00EC1FA3" w:rsidRDefault="00EC1FA3" w:rsidP="00EC1FA3">
      <w:pPr>
        <w:pStyle w:val="a3"/>
        <w:rPr>
          <w:rFonts w:ascii="ＭＳ ゴシック" w:eastAsia="ＭＳ ゴシック" w:hAnsi="ＭＳ ゴシック" w:cs="ＭＳ ゴシック"/>
          <w:lang w:eastAsia="zh-CN"/>
        </w:rPr>
      </w:pPr>
    </w:p>
    <w:p w14:paraId="3EDA103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w:t>
      </w:r>
    </w:p>
    <w:p w14:paraId="4EAC62BF" w14:textId="77777777" w:rsidR="00EC1FA3" w:rsidRPr="00EC1FA3" w:rsidRDefault="00EC1FA3" w:rsidP="00EC1FA3">
      <w:pPr>
        <w:pStyle w:val="a3"/>
        <w:rPr>
          <w:rFonts w:ascii="ＭＳ ゴシック" w:eastAsia="ＭＳ ゴシック" w:hAnsi="ＭＳ ゴシック" w:cs="ＭＳ ゴシック"/>
        </w:rPr>
      </w:pPr>
    </w:p>
    <w:p w14:paraId="46551AA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49EBFCF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&lt;jaZ0001&gt;yak11030.bss</w:t>
      </w:r>
    </w:p>
    <w:p w14:paraId="7D536A9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&lt;cnZ0001&gt;yak11030.bss</w:t>
      </w:r>
    </w:p>
    <w:p w14:paraId="042CEFD0" w14:textId="77777777" w:rsidR="00EC1FA3" w:rsidRPr="00EC1FA3" w:rsidRDefault="00EC1FA3" w:rsidP="00EC1FA3">
      <w:pPr>
        <w:pStyle w:val="a3"/>
        <w:rPr>
          <w:rFonts w:ascii="ＭＳ ゴシック" w:eastAsia="ＭＳ ゴシック" w:hAnsi="ＭＳ ゴシック" w:cs="ＭＳ ゴシック"/>
        </w:rPr>
      </w:pPr>
    </w:p>
    <w:p w14:paraId="4AF8A0A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3F38194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&lt;jaZ0002&gt;conkar1000010</w:t>
      </w:r>
    </w:p>
    <w:p w14:paraId="662FC21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&lt;cnZ0002&gt;conkar1000010</w:t>
      </w:r>
    </w:p>
    <w:p w14:paraId="5135D6C1" w14:textId="77777777" w:rsidR="00EC1FA3" w:rsidRPr="00EC1FA3" w:rsidRDefault="00EC1FA3" w:rsidP="00EC1FA3">
      <w:pPr>
        <w:pStyle w:val="a3"/>
        <w:rPr>
          <w:rFonts w:ascii="ＭＳ ゴシック" w:eastAsia="ＭＳ ゴシック" w:hAnsi="ＭＳ ゴシック" w:cs="ＭＳ ゴシック"/>
        </w:rPr>
      </w:pPr>
    </w:p>
    <w:p w14:paraId="197C814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58777DF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&lt;jaZ0003&gt;conmor1000860</w:t>
      </w:r>
    </w:p>
    <w:p w14:paraId="7B28676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&lt;cnZ0003&gt;conmor1000860</w:t>
      </w:r>
    </w:p>
    <w:p w14:paraId="58132811" w14:textId="77777777" w:rsidR="00EC1FA3" w:rsidRPr="00EC1FA3" w:rsidRDefault="00EC1FA3" w:rsidP="00EC1FA3">
      <w:pPr>
        <w:pStyle w:val="a3"/>
        <w:rPr>
          <w:rFonts w:ascii="ＭＳ ゴシック" w:eastAsia="ＭＳ ゴシック" w:hAnsi="ＭＳ ゴシック" w:cs="ＭＳ ゴシック"/>
        </w:rPr>
      </w:pPr>
    </w:p>
    <w:p w14:paraId="71F4EB9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5BFFE54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&lt;jaZ0004&gt;conkar1000020</w:t>
      </w:r>
    </w:p>
    <w:p w14:paraId="030B25A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&lt;cnZ0004&gt;conkar1000020</w:t>
      </w:r>
    </w:p>
    <w:p w14:paraId="5DB0BAEE" w14:textId="77777777" w:rsidR="00EC1FA3" w:rsidRPr="00EC1FA3" w:rsidRDefault="00EC1FA3" w:rsidP="00EC1FA3">
      <w:pPr>
        <w:pStyle w:val="a3"/>
        <w:rPr>
          <w:rFonts w:ascii="ＭＳ ゴシック" w:eastAsia="ＭＳ ゴシック" w:hAnsi="ＭＳ ゴシック" w:cs="ＭＳ ゴシック"/>
        </w:rPr>
      </w:pPr>
    </w:p>
    <w:p w14:paraId="600023F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006F991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&lt;jaZ0005&gt;conmor1000870</w:t>
      </w:r>
    </w:p>
    <w:p w14:paraId="5451A8B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&lt;cnZ0005&gt;conmor1000870</w:t>
      </w:r>
    </w:p>
    <w:p w14:paraId="5BC2D471" w14:textId="77777777" w:rsidR="00EC1FA3" w:rsidRPr="00EC1FA3" w:rsidRDefault="00EC1FA3" w:rsidP="00EC1FA3">
      <w:pPr>
        <w:pStyle w:val="a3"/>
        <w:rPr>
          <w:rFonts w:ascii="ＭＳ ゴシック" w:eastAsia="ＭＳ ゴシック" w:hAnsi="ＭＳ ゴシック" w:cs="ＭＳ ゴシック"/>
        </w:rPr>
      </w:pPr>
    </w:p>
    <w:p w14:paraId="5C5CD56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7074C9C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&lt;jaZ0006&gt;conkar1000030</w:t>
      </w:r>
    </w:p>
    <w:p w14:paraId="4B6CE76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&lt;cnZ0006&gt;conkar1000030</w:t>
      </w:r>
    </w:p>
    <w:p w14:paraId="2BF7133F" w14:textId="77777777" w:rsidR="00EC1FA3" w:rsidRPr="00EC1FA3" w:rsidRDefault="00EC1FA3" w:rsidP="00EC1FA3">
      <w:pPr>
        <w:pStyle w:val="a3"/>
        <w:rPr>
          <w:rFonts w:ascii="ＭＳ ゴシック" w:eastAsia="ＭＳ ゴシック" w:hAnsi="ＭＳ ゴシック" w:cs="ＭＳ ゴシック"/>
        </w:rPr>
      </w:pPr>
    </w:p>
    <w:p w14:paraId="40AA18C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5885494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&lt;jaZ0007&gt;conmor1000880</w:t>
      </w:r>
    </w:p>
    <w:p w14:paraId="0C5A2C5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&lt;cnZ0007&gt;conmor1000880</w:t>
      </w:r>
    </w:p>
    <w:p w14:paraId="7A6330B5" w14:textId="77777777" w:rsidR="00EC1FA3" w:rsidRPr="00EC1FA3" w:rsidRDefault="00EC1FA3" w:rsidP="00EC1FA3">
      <w:pPr>
        <w:pStyle w:val="a3"/>
        <w:rPr>
          <w:rFonts w:ascii="ＭＳ ゴシック" w:eastAsia="ＭＳ ゴシック" w:hAnsi="ＭＳ ゴシック" w:cs="ＭＳ ゴシック"/>
        </w:rPr>
      </w:pPr>
    </w:p>
    <w:p w14:paraId="4A5097A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lastRenderedPageBreak/>
        <w:t>//OTHER</w:t>
      </w:r>
    </w:p>
    <w:p w14:paraId="10D78E8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&lt;jaZ0008&gt;conkar1000040</w:t>
      </w:r>
    </w:p>
    <w:p w14:paraId="3882CFB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&lt;cnZ0008&gt;conkar1000040</w:t>
      </w:r>
    </w:p>
    <w:p w14:paraId="0D678C0E" w14:textId="77777777" w:rsidR="00EC1FA3" w:rsidRPr="00EC1FA3" w:rsidRDefault="00EC1FA3" w:rsidP="00EC1FA3">
      <w:pPr>
        <w:pStyle w:val="a3"/>
        <w:rPr>
          <w:rFonts w:ascii="ＭＳ ゴシック" w:eastAsia="ＭＳ ゴシック" w:hAnsi="ＭＳ ゴシック" w:cs="ＭＳ ゴシック"/>
        </w:rPr>
      </w:pPr>
    </w:p>
    <w:p w14:paraId="5874B02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0F95C0E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&lt;jaZ0009&gt;conmor1000890</w:t>
      </w:r>
    </w:p>
    <w:p w14:paraId="7F16FCE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&lt;cnZ0009&gt;conmor1000890</w:t>
      </w:r>
    </w:p>
    <w:p w14:paraId="2FF0AAE5" w14:textId="77777777" w:rsidR="00EC1FA3" w:rsidRPr="00EC1FA3" w:rsidRDefault="00EC1FA3" w:rsidP="00EC1FA3">
      <w:pPr>
        <w:pStyle w:val="a3"/>
        <w:rPr>
          <w:rFonts w:ascii="ＭＳ ゴシック" w:eastAsia="ＭＳ ゴシック" w:hAnsi="ＭＳ ゴシック" w:cs="ＭＳ ゴシック"/>
        </w:rPr>
      </w:pPr>
    </w:p>
    <w:p w14:paraId="3ED8D49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1F6107B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&lt;jaZ0010&gt;conkar1000050</w:t>
      </w:r>
    </w:p>
    <w:p w14:paraId="6872B7C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&lt;cnZ0010&gt;conkar1000050</w:t>
      </w:r>
    </w:p>
    <w:p w14:paraId="1401FAA8" w14:textId="77777777" w:rsidR="00EC1FA3" w:rsidRPr="00EC1FA3" w:rsidRDefault="00EC1FA3" w:rsidP="00EC1FA3">
      <w:pPr>
        <w:pStyle w:val="a3"/>
        <w:rPr>
          <w:rFonts w:ascii="ＭＳ ゴシック" w:eastAsia="ＭＳ ゴシック" w:hAnsi="ＭＳ ゴシック" w:cs="ＭＳ ゴシック"/>
        </w:rPr>
      </w:pPr>
    </w:p>
    <w:p w14:paraId="2AF9C7F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4B7811E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&lt;jaZ0011&gt;conkar1000060</w:t>
      </w:r>
    </w:p>
    <w:p w14:paraId="5853FBA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&lt;cnZ0011&gt;conkar1000060</w:t>
      </w:r>
    </w:p>
    <w:p w14:paraId="28EAE222" w14:textId="77777777" w:rsidR="00EC1FA3" w:rsidRPr="00EC1FA3" w:rsidRDefault="00EC1FA3" w:rsidP="00EC1FA3">
      <w:pPr>
        <w:pStyle w:val="a3"/>
        <w:rPr>
          <w:rFonts w:ascii="ＭＳ ゴシック" w:eastAsia="ＭＳ ゴシック" w:hAnsi="ＭＳ ゴシック" w:cs="ＭＳ ゴシック"/>
        </w:rPr>
      </w:pPr>
    </w:p>
    <w:p w14:paraId="55F1F45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3E386E9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&lt;jaZ0012&gt;conmor1000900</w:t>
      </w:r>
    </w:p>
    <w:p w14:paraId="15F7C31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&lt;cnZ0012&gt;conmor1000900</w:t>
      </w:r>
    </w:p>
    <w:p w14:paraId="5D052013" w14:textId="77777777" w:rsidR="00EC1FA3" w:rsidRPr="00EC1FA3" w:rsidRDefault="00EC1FA3" w:rsidP="00EC1FA3">
      <w:pPr>
        <w:pStyle w:val="a3"/>
        <w:rPr>
          <w:rFonts w:ascii="ＭＳ ゴシック" w:eastAsia="ＭＳ ゴシック" w:hAnsi="ＭＳ ゴシック" w:cs="ＭＳ ゴシック"/>
        </w:rPr>
      </w:pPr>
    </w:p>
    <w:p w14:paraId="28AC725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7AAC1E1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&lt;jaZ0013&gt;conkar1000070</w:t>
      </w:r>
    </w:p>
    <w:p w14:paraId="380C57E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&lt;cnZ0013&gt;conkar1000070</w:t>
      </w:r>
    </w:p>
    <w:p w14:paraId="4C957EF4" w14:textId="77777777" w:rsidR="00EC1FA3" w:rsidRPr="00EC1FA3" w:rsidRDefault="00EC1FA3" w:rsidP="00EC1FA3">
      <w:pPr>
        <w:pStyle w:val="a3"/>
        <w:rPr>
          <w:rFonts w:ascii="ＭＳ ゴシック" w:eastAsia="ＭＳ ゴシック" w:hAnsi="ＭＳ ゴシック" w:cs="ＭＳ ゴシック"/>
        </w:rPr>
      </w:pPr>
    </w:p>
    <w:p w14:paraId="1E34336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53A4CB5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&lt;jaZ0014&gt;conkar1000080</w:t>
      </w:r>
    </w:p>
    <w:p w14:paraId="74188E2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&lt;cnZ0014&gt;conkar1000080</w:t>
      </w:r>
    </w:p>
    <w:p w14:paraId="6D137DE8" w14:textId="77777777" w:rsidR="00EC1FA3" w:rsidRPr="00EC1FA3" w:rsidRDefault="00EC1FA3" w:rsidP="00EC1FA3">
      <w:pPr>
        <w:pStyle w:val="a3"/>
        <w:rPr>
          <w:rFonts w:ascii="ＭＳ ゴシック" w:eastAsia="ＭＳ ゴシック" w:hAnsi="ＭＳ ゴシック" w:cs="ＭＳ ゴシック"/>
        </w:rPr>
      </w:pPr>
    </w:p>
    <w:p w14:paraId="1FD22F9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5D783C2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&lt;jaZ0015&gt;conmor1000910</w:t>
      </w:r>
    </w:p>
    <w:p w14:paraId="68A9440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&lt;cnZ0015&gt;conmor1000910</w:t>
      </w:r>
    </w:p>
    <w:p w14:paraId="40A42E97" w14:textId="77777777" w:rsidR="00EC1FA3" w:rsidRPr="00EC1FA3" w:rsidRDefault="00EC1FA3" w:rsidP="00EC1FA3">
      <w:pPr>
        <w:pStyle w:val="a3"/>
        <w:rPr>
          <w:rFonts w:ascii="ＭＳ ゴシック" w:eastAsia="ＭＳ ゴシック" w:hAnsi="ＭＳ ゴシック" w:cs="ＭＳ ゴシック"/>
        </w:rPr>
      </w:pPr>
    </w:p>
    <w:p w14:paraId="759C337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046F498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&lt;jaZ0016&gt;conkar1000200</w:t>
      </w:r>
    </w:p>
    <w:p w14:paraId="3C6580A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&lt;cnZ0016&gt;conkar1000200</w:t>
      </w:r>
    </w:p>
    <w:p w14:paraId="1D05B674" w14:textId="77777777" w:rsidR="00EC1FA3" w:rsidRPr="00EC1FA3" w:rsidRDefault="00EC1FA3" w:rsidP="00EC1FA3">
      <w:pPr>
        <w:pStyle w:val="a3"/>
        <w:rPr>
          <w:rFonts w:ascii="ＭＳ ゴシック" w:eastAsia="ＭＳ ゴシック" w:hAnsi="ＭＳ ゴシック" w:cs="ＭＳ ゴシック"/>
        </w:rPr>
      </w:pPr>
    </w:p>
    <w:p w14:paraId="7F35388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lastRenderedPageBreak/>
        <w:t>//OTHER</w:t>
      </w:r>
    </w:p>
    <w:p w14:paraId="37C7BD8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&lt;jaZ0017&gt;conmor1001020</w:t>
      </w:r>
    </w:p>
    <w:p w14:paraId="04BF06B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&lt;cnZ0017&gt;conmor1001020</w:t>
      </w:r>
    </w:p>
    <w:p w14:paraId="2F715B12" w14:textId="77777777" w:rsidR="00EC1FA3" w:rsidRPr="00EC1FA3" w:rsidRDefault="00EC1FA3" w:rsidP="00EC1FA3">
      <w:pPr>
        <w:pStyle w:val="a3"/>
        <w:rPr>
          <w:rFonts w:ascii="ＭＳ ゴシック" w:eastAsia="ＭＳ ゴシック" w:hAnsi="ＭＳ ゴシック" w:cs="ＭＳ ゴシック"/>
        </w:rPr>
      </w:pPr>
    </w:p>
    <w:p w14:paraId="2ABF8B0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1146061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&lt;jaZ0018&gt;conkar1000210</w:t>
      </w:r>
    </w:p>
    <w:p w14:paraId="4664FCD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&lt;cnZ0018&gt;conkar1000210</w:t>
      </w:r>
    </w:p>
    <w:p w14:paraId="2B45C04B" w14:textId="77777777" w:rsidR="00EC1FA3" w:rsidRPr="00EC1FA3" w:rsidRDefault="00EC1FA3" w:rsidP="00EC1FA3">
      <w:pPr>
        <w:pStyle w:val="a3"/>
        <w:rPr>
          <w:rFonts w:ascii="ＭＳ ゴシック" w:eastAsia="ＭＳ ゴシック" w:hAnsi="ＭＳ ゴシック" w:cs="ＭＳ ゴシック"/>
        </w:rPr>
      </w:pPr>
    </w:p>
    <w:p w14:paraId="2DEEC97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3CB3103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&lt;jaZ0019&gt;conmor1001030</w:t>
      </w:r>
    </w:p>
    <w:p w14:paraId="3C81630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&lt;cnZ0019&gt;conmor1001030</w:t>
      </w:r>
    </w:p>
    <w:p w14:paraId="4AC19A20" w14:textId="77777777" w:rsidR="00EC1FA3" w:rsidRPr="00EC1FA3" w:rsidRDefault="00EC1FA3" w:rsidP="00EC1FA3">
      <w:pPr>
        <w:pStyle w:val="a3"/>
        <w:rPr>
          <w:rFonts w:ascii="ＭＳ ゴシック" w:eastAsia="ＭＳ ゴシック" w:hAnsi="ＭＳ ゴシック" w:cs="ＭＳ ゴシック"/>
        </w:rPr>
      </w:pPr>
    </w:p>
    <w:p w14:paraId="0042A48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17ADAB6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&lt;jaZ0020&gt;conkar1000090</w:t>
      </w:r>
    </w:p>
    <w:p w14:paraId="7C954D4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&lt;cnZ0020&gt;conkar1000090</w:t>
      </w:r>
    </w:p>
    <w:p w14:paraId="06C2BA94" w14:textId="77777777" w:rsidR="00EC1FA3" w:rsidRPr="00EC1FA3" w:rsidRDefault="00EC1FA3" w:rsidP="00EC1FA3">
      <w:pPr>
        <w:pStyle w:val="a3"/>
        <w:rPr>
          <w:rFonts w:ascii="ＭＳ ゴシック" w:eastAsia="ＭＳ ゴシック" w:hAnsi="ＭＳ ゴシック" w:cs="ＭＳ ゴシック"/>
        </w:rPr>
      </w:pPr>
    </w:p>
    <w:p w14:paraId="777C695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7AE2744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&lt;jaZ0021&gt;conkar1000100</w:t>
      </w:r>
    </w:p>
    <w:p w14:paraId="5C93352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&lt;cnZ0021&gt;conkar1000100</w:t>
      </w:r>
    </w:p>
    <w:p w14:paraId="166A50DD" w14:textId="77777777" w:rsidR="00EC1FA3" w:rsidRPr="00EC1FA3" w:rsidRDefault="00EC1FA3" w:rsidP="00EC1FA3">
      <w:pPr>
        <w:pStyle w:val="a3"/>
        <w:rPr>
          <w:rFonts w:ascii="ＭＳ ゴシック" w:eastAsia="ＭＳ ゴシック" w:hAnsi="ＭＳ ゴシック" w:cs="ＭＳ ゴシック"/>
        </w:rPr>
      </w:pPr>
    </w:p>
    <w:p w14:paraId="07ACFD4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127CB80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&lt;jaZ0022&gt;conmor1000920</w:t>
      </w:r>
    </w:p>
    <w:p w14:paraId="55AD93D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&lt;cnZ0022&gt;conmor1000920</w:t>
      </w:r>
    </w:p>
    <w:p w14:paraId="7F0DF6D2" w14:textId="77777777" w:rsidR="00EC1FA3" w:rsidRPr="00EC1FA3" w:rsidRDefault="00EC1FA3" w:rsidP="00EC1FA3">
      <w:pPr>
        <w:pStyle w:val="a3"/>
        <w:rPr>
          <w:rFonts w:ascii="ＭＳ ゴシック" w:eastAsia="ＭＳ ゴシック" w:hAnsi="ＭＳ ゴシック" w:cs="ＭＳ ゴシック"/>
        </w:rPr>
      </w:pPr>
    </w:p>
    <w:p w14:paraId="55C2D45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2E58155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&lt;jaZ0023&gt;conkar1000110</w:t>
      </w:r>
    </w:p>
    <w:p w14:paraId="0437BCB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&lt;cnZ0023&gt;conkar1000110</w:t>
      </w:r>
    </w:p>
    <w:p w14:paraId="694F99F6" w14:textId="77777777" w:rsidR="00EC1FA3" w:rsidRPr="00EC1FA3" w:rsidRDefault="00EC1FA3" w:rsidP="00EC1FA3">
      <w:pPr>
        <w:pStyle w:val="a3"/>
        <w:rPr>
          <w:rFonts w:ascii="ＭＳ ゴシック" w:eastAsia="ＭＳ ゴシック" w:hAnsi="ＭＳ ゴシック" w:cs="ＭＳ ゴシック"/>
        </w:rPr>
      </w:pPr>
    </w:p>
    <w:p w14:paraId="2DD2584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79912A1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&lt;jaZ0024&gt;conmor1000930</w:t>
      </w:r>
    </w:p>
    <w:p w14:paraId="51091BE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&lt;cnZ0024&gt;conmor1000930</w:t>
      </w:r>
    </w:p>
    <w:p w14:paraId="657F916E" w14:textId="77777777" w:rsidR="00EC1FA3" w:rsidRPr="00EC1FA3" w:rsidRDefault="00EC1FA3" w:rsidP="00EC1FA3">
      <w:pPr>
        <w:pStyle w:val="a3"/>
        <w:rPr>
          <w:rFonts w:ascii="ＭＳ ゴシック" w:eastAsia="ＭＳ ゴシック" w:hAnsi="ＭＳ ゴシック" w:cs="ＭＳ ゴシック"/>
        </w:rPr>
      </w:pPr>
    </w:p>
    <w:p w14:paraId="69FB0B1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5EE655C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&lt;jaZ0025&gt;conmor1000940</w:t>
      </w:r>
    </w:p>
    <w:p w14:paraId="457602B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&lt;cnZ0025&gt;conmor1000940</w:t>
      </w:r>
    </w:p>
    <w:p w14:paraId="5B52381C" w14:textId="77777777" w:rsidR="00EC1FA3" w:rsidRPr="00EC1FA3" w:rsidRDefault="00EC1FA3" w:rsidP="00EC1FA3">
      <w:pPr>
        <w:pStyle w:val="a3"/>
        <w:rPr>
          <w:rFonts w:ascii="ＭＳ ゴシック" w:eastAsia="ＭＳ ゴシック" w:hAnsi="ＭＳ ゴシック" w:cs="ＭＳ ゴシック"/>
        </w:rPr>
      </w:pPr>
    </w:p>
    <w:p w14:paraId="7C3F750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lastRenderedPageBreak/>
        <w:t>//OTHER</w:t>
      </w:r>
    </w:p>
    <w:p w14:paraId="29791B6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&lt;jaZ0026&gt;conkar1000120</w:t>
      </w:r>
    </w:p>
    <w:p w14:paraId="261D2F7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&lt;cnZ0026&gt;conkar1000120</w:t>
      </w:r>
    </w:p>
    <w:p w14:paraId="48B3858F" w14:textId="77777777" w:rsidR="00EC1FA3" w:rsidRPr="00EC1FA3" w:rsidRDefault="00EC1FA3" w:rsidP="00EC1FA3">
      <w:pPr>
        <w:pStyle w:val="a3"/>
        <w:rPr>
          <w:rFonts w:ascii="ＭＳ ゴシック" w:eastAsia="ＭＳ ゴシック" w:hAnsi="ＭＳ ゴシック" w:cs="ＭＳ ゴシック"/>
        </w:rPr>
      </w:pPr>
    </w:p>
    <w:p w14:paraId="2A178CC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648163B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&lt;jaZ0027&gt;conmor1000950</w:t>
      </w:r>
    </w:p>
    <w:p w14:paraId="52DC76F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&lt;cnZ0027&gt;conmor1000950</w:t>
      </w:r>
    </w:p>
    <w:p w14:paraId="6ECCE71A" w14:textId="77777777" w:rsidR="00EC1FA3" w:rsidRPr="00EC1FA3" w:rsidRDefault="00EC1FA3" w:rsidP="00EC1FA3">
      <w:pPr>
        <w:pStyle w:val="a3"/>
        <w:rPr>
          <w:rFonts w:ascii="ＭＳ ゴシック" w:eastAsia="ＭＳ ゴシック" w:hAnsi="ＭＳ ゴシック" w:cs="ＭＳ ゴシック"/>
        </w:rPr>
      </w:pPr>
    </w:p>
    <w:p w14:paraId="45CAB69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0CCAEF0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&lt;jaZ0028&gt;conkar1000130</w:t>
      </w:r>
    </w:p>
    <w:p w14:paraId="6041DB2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&lt;cnZ0028&gt;conkar1000130</w:t>
      </w:r>
    </w:p>
    <w:p w14:paraId="5980622B" w14:textId="77777777" w:rsidR="00EC1FA3" w:rsidRPr="00EC1FA3" w:rsidRDefault="00EC1FA3" w:rsidP="00EC1FA3">
      <w:pPr>
        <w:pStyle w:val="a3"/>
        <w:rPr>
          <w:rFonts w:ascii="ＭＳ ゴシック" w:eastAsia="ＭＳ ゴシック" w:hAnsi="ＭＳ ゴシック" w:cs="ＭＳ ゴシック"/>
        </w:rPr>
      </w:pPr>
    </w:p>
    <w:p w14:paraId="2D42FC0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7DCAEA9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&lt;jaZ0029&gt;conmor1000960</w:t>
      </w:r>
    </w:p>
    <w:p w14:paraId="6C97559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&lt;cnZ0029&gt;conmor1000960</w:t>
      </w:r>
    </w:p>
    <w:p w14:paraId="04BC3417" w14:textId="77777777" w:rsidR="00EC1FA3" w:rsidRPr="00EC1FA3" w:rsidRDefault="00EC1FA3" w:rsidP="00EC1FA3">
      <w:pPr>
        <w:pStyle w:val="a3"/>
        <w:rPr>
          <w:rFonts w:ascii="ＭＳ ゴシック" w:eastAsia="ＭＳ ゴシック" w:hAnsi="ＭＳ ゴシック" w:cs="ＭＳ ゴシック"/>
        </w:rPr>
      </w:pPr>
    </w:p>
    <w:p w14:paraId="432717E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4DCD69B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&lt;jaZ0030&gt;conkar1000140</w:t>
      </w:r>
    </w:p>
    <w:p w14:paraId="5C5E498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&lt;cnZ0030&gt;conkar1000140</w:t>
      </w:r>
    </w:p>
    <w:p w14:paraId="2838BAE2" w14:textId="77777777" w:rsidR="00EC1FA3" w:rsidRPr="00EC1FA3" w:rsidRDefault="00EC1FA3" w:rsidP="00EC1FA3">
      <w:pPr>
        <w:pStyle w:val="a3"/>
        <w:rPr>
          <w:rFonts w:ascii="ＭＳ ゴシック" w:eastAsia="ＭＳ ゴシック" w:hAnsi="ＭＳ ゴシック" w:cs="ＭＳ ゴシック"/>
        </w:rPr>
      </w:pPr>
    </w:p>
    <w:p w14:paraId="236631F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22979D9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&lt;jaZ0031&gt;conmor1000970</w:t>
      </w:r>
    </w:p>
    <w:p w14:paraId="2D862B1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&lt;cnZ0031&gt;conmor1000970</w:t>
      </w:r>
    </w:p>
    <w:p w14:paraId="0F2FB46D" w14:textId="77777777" w:rsidR="00EC1FA3" w:rsidRPr="00EC1FA3" w:rsidRDefault="00EC1FA3" w:rsidP="00EC1FA3">
      <w:pPr>
        <w:pStyle w:val="a3"/>
        <w:rPr>
          <w:rFonts w:ascii="ＭＳ ゴシック" w:eastAsia="ＭＳ ゴシック" w:hAnsi="ＭＳ ゴシック" w:cs="ＭＳ ゴシック"/>
        </w:rPr>
      </w:pPr>
    </w:p>
    <w:p w14:paraId="34296D6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3455C30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&lt;jaZ0032&gt;conkar1000150</w:t>
      </w:r>
    </w:p>
    <w:p w14:paraId="5928DF5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&lt;cnZ0032&gt;conkar1000150</w:t>
      </w:r>
    </w:p>
    <w:p w14:paraId="100D75C9" w14:textId="77777777" w:rsidR="00EC1FA3" w:rsidRPr="00EC1FA3" w:rsidRDefault="00EC1FA3" w:rsidP="00EC1FA3">
      <w:pPr>
        <w:pStyle w:val="a3"/>
        <w:rPr>
          <w:rFonts w:ascii="ＭＳ ゴシック" w:eastAsia="ＭＳ ゴシック" w:hAnsi="ＭＳ ゴシック" w:cs="ＭＳ ゴシック"/>
        </w:rPr>
      </w:pPr>
    </w:p>
    <w:p w14:paraId="6F6C5DA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2B52EF3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&lt;jaZ0033&gt;conmor1000980</w:t>
      </w:r>
    </w:p>
    <w:p w14:paraId="27B01FD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&lt;cnZ0033&gt;conmor1000980</w:t>
      </w:r>
    </w:p>
    <w:p w14:paraId="2AC37066" w14:textId="77777777" w:rsidR="00EC1FA3" w:rsidRPr="00EC1FA3" w:rsidRDefault="00EC1FA3" w:rsidP="00EC1FA3">
      <w:pPr>
        <w:pStyle w:val="a3"/>
        <w:rPr>
          <w:rFonts w:ascii="ＭＳ ゴシック" w:eastAsia="ＭＳ ゴシック" w:hAnsi="ＭＳ ゴシック" w:cs="ＭＳ ゴシック"/>
        </w:rPr>
      </w:pPr>
    </w:p>
    <w:p w14:paraId="26BBD05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0E34B14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&lt;jaZ0034&gt;conkar1000160</w:t>
      </w:r>
    </w:p>
    <w:p w14:paraId="1681236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&lt;cnZ0034&gt;conkar1000160</w:t>
      </w:r>
    </w:p>
    <w:p w14:paraId="73379B2D" w14:textId="77777777" w:rsidR="00EC1FA3" w:rsidRPr="00EC1FA3" w:rsidRDefault="00EC1FA3" w:rsidP="00EC1FA3">
      <w:pPr>
        <w:pStyle w:val="a3"/>
        <w:rPr>
          <w:rFonts w:ascii="ＭＳ ゴシック" w:eastAsia="ＭＳ ゴシック" w:hAnsi="ＭＳ ゴシック" w:cs="ＭＳ ゴシック"/>
        </w:rPr>
      </w:pPr>
    </w:p>
    <w:p w14:paraId="3749041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lastRenderedPageBreak/>
        <w:t>//OTHER</w:t>
      </w:r>
    </w:p>
    <w:p w14:paraId="072F7C4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&lt;jaZ0035&gt;conkar1000170</w:t>
      </w:r>
    </w:p>
    <w:p w14:paraId="43BF0B3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&lt;cnZ0035&gt;conkar1000170</w:t>
      </w:r>
    </w:p>
    <w:p w14:paraId="131E97B3" w14:textId="77777777" w:rsidR="00EC1FA3" w:rsidRPr="00EC1FA3" w:rsidRDefault="00EC1FA3" w:rsidP="00EC1FA3">
      <w:pPr>
        <w:pStyle w:val="a3"/>
        <w:rPr>
          <w:rFonts w:ascii="ＭＳ ゴシック" w:eastAsia="ＭＳ ゴシック" w:hAnsi="ＭＳ ゴシック" w:cs="ＭＳ ゴシック"/>
        </w:rPr>
      </w:pPr>
    </w:p>
    <w:p w14:paraId="17AE698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1912F5B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&lt;jaZ0036&gt;conmor1000990</w:t>
      </w:r>
    </w:p>
    <w:p w14:paraId="07689A7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&lt;cnZ0036&gt;conmor1000990</w:t>
      </w:r>
    </w:p>
    <w:p w14:paraId="52FA70D1" w14:textId="77777777" w:rsidR="00EC1FA3" w:rsidRPr="00EC1FA3" w:rsidRDefault="00EC1FA3" w:rsidP="00EC1FA3">
      <w:pPr>
        <w:pStyle w:val="a3"/>
        <w:rPr>
          <w:rFonts w:ascii="ＭＳ ゴシック" w:eastAsia="ＭＳ ゴシック" w:hAnsi="ＭＳ ゴシック" w:cs="ＭＳ ゴシック"/>
        </w:rPr>
      </w:pPr>
    </w:p>
    <w:p w14:paraId="6CC6D47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22D2EC6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&lt;jaZ0037&gt;conkar1000180</w:t>
      </w:r>
    </w:p>
    <w:p w14:paraId="10C4AE7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&lt;cnZ0037&gt;conkar1000180</w:t>
      </w:r>
    </w:p>
    <w:p w14:paraId="646522A1" w14:textId="77777777" w:rsidR="00EC1FA3" w:rsidRPr="00EC1FA3" w:rsidRDefault="00EC1FA3" w:rsidP="00EC1FA3">
      <w:pPr>
        <w:pStyle w:val="a3"/>
        <w:rPr>
          <w:rFonts w:ascii="ＭＳ ゴシック" w:eastAsia="ＭＳ ゴシック" w:hAnsi="ＭＳ ゴシック" w:cs="ＭＳ ゴシック"/>
        </w:rPr>
      </w:pPr>
    </w:p>
    <w:p w14:paraId="16EE64D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529E4FB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&lt;jaZ0038&gt;conkar1000190</w:t>
      </w:r>
    </w:p>
    <w:p w14:paraId="1E65C6C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&lt;cnZ0038&gt;conkar1000190</w:t>
      </w:r>
    </w:p>
    <w:p w14:paraId="41876DD9" w14:textId="77777777" w:rsidR="00EC1FA3" w:rsidRPr="00EC1FA3" w:rsidRDefault="00EC1FA3" w:rsidP="00EC1FA3">
      <w:pPr>
        <w:pStyle w:val="a3"/>
        <w:rPr>
          <w:rFonts w:ascii="ＭＳ ゴシック" w:eastAsia="ＭＳ ゴシック" w:hAnsi="ＭＳ ゴシック" w:cs="ＭＳ ゴシック"/>
        </w:rPr>
      </w:pPr>
    </w:p>
    <w:p w14:paraId="038E087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7AE7362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&lt;jaZ0039&gt;conmor1001000</w:t>
      </w:r>
    </w:p>
    <w:p w14:paraId="1316A66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&lt;cnZ0039&gt;conmor1001000</w:t>
      </w:r>
    </w:p>
    <w:p w14:paraId="66FB9F74" w14:textId="77777777" w:rsidR="00EC1FA3" w:rsidRPr="00EC1FA3" w:rsidRDefault="00EC1FA3" w:rsidP="00EC1FA3">
      <w:pPr>
        <w:pStyle w:val="a3"/>
        <w:rPr>
          <w:rFonts w:ascii="ＭＳ ゴシック" w:eastAsia="ＭＳ ゴシック" w:hAnsi="ＭＳ ゴシック" w:cs="ＭＳ ゴシック"/>
        </w:rPr>
      </w:pPr>
    </w:p>
    <w:p w14:paraId="5E2108A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3455842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&lt;jaZ0040&gt;conmor1001010</w:t>
      </w:r>
    </w:p>
    <w:p w14:paraId="4FBC6AD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&lt;cnZ0040&gt;conmor1001010</w:t>
      </w:r>
    </w:p>
    <w:p w14:paraId="0A5BB8AA" w14:textId="77777777" w:rsidR="00EC1FA3" w:rsidRPr="00EC1FA3" w:rsidRDefault="00EC1FA3" w:rsidP="00EC1FA3">
      <w:pPr>
        <w:pStyle w:val="a3"/>
        <w:rPr>
          <w:rFonts w:ascii="ＭＳ ゴシック" w:eastAsia="ＭＳ ゴシック" w:hAnsi="ＭＳ ゴシック" w:cs="ＭＳ ゴシック"/>
        </w:rPr>
      </w:pPr>
    </w:p>
    <w:p w14:paraId="7BC7FD3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424A0E4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&lt;jaZ0041&gt;conkar1000220</w:t>
      </w:r>
    </w:p>
    <w:p w14:paraId="2E13B2C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&lt;cnZ0041&gt;conkar1000220</w:t>
      </w:r>
    </w:p>
    <w:p w14:paraId="44BD8FF2" w14:textId="77777777" w:rsidR="00EC1FA3" w:rsidRPr="00EC1FA3" w:rsidRDefault="00EC1FA3" w:rsidP="00EC1FA3">
      <w:pPr>
        <w:pStyle w:val="a3"/>
        <w:rPr>
          <w:rFonts w:ascii="ＭＳ ゴシック" w:eastAsia="ＭＳ ゴシック" w:hAnsi="ＭＳ ゴシック" w:cs="ＭＳ ゴシック"/>
        </w:rPr>
      </w:pPr>
    </w:p>
    <w:p w14:paraId="37481E1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64B736C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&lt;jaZ0042&gt;conmor1001040</w:t>
      </w:r>
    </w:p>
    <w:p w14:paraId="63BCD1F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&lt;cnZ0042&gt;conmor1001040</w:t>
      </w:r>
    </w:p>
    <w:p w14:paraId="5DCF1B76" w14:textId="77777777" w:rsidR="00EC1FA3" w:rsidRPr="00EC1FA3" w:rsidRDefault="00EC1FA3" w:rsidP="00EC1FA3">
      <w:pPr>
        <w:pStyle w:val="a3"/>
        <w:rPr>
          <w:rFonts w:ascii="ＭＳ ゴシック" w:eastAsia="ＭＳ ゴシック" w:hAnsi="ＭＳ ゴシック" w:cs="ＭＳ ゴシック"/>
        </w:rPr>
      </w:pPr>
    </w:p>
    <w:p w14:paraId="6D5D62F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32A9B90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&lt;jaZ0043&gt;conkar1000230</w:t>
      </w:r>
    </w:p>
    <w:p w14:paraId="342C169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&lt;cnZ0043&gt;conkar1000230</w:t>
      </w:r>
    </w:p>
    <w:p w14:paraId="1A6B588E" w14:textId="77777777" w:rsidR="00EC1FA3" w:rsidRPr="00EC1FA3" w:rsidRDefault="00EC1FA3" w:rsidP="00EC1FA3">
      <w:pPr>
        <w:pStyle w:val="a3"/>
        <w:rPr>
          <w:rFonts w:ascii="ＭＳ ゴシック" w:eastAsia="ＭＳ ゴシック" w:hAnsi="ＭＳ ゴシック" w:cs="ＭＳ ゴシック"/>
        </w:rPr>
      </w:pPr>
    </w:p>
    <w:p w14:paraId="2330EDD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lastRenderedPageBreak/>
        <w:t>//OTHER</w:t>
      </w:r>
    </w:p>
    <w:p w14:paraId="2720478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&lt;jaZ0044&gt;conkar1000240</w:t>
      </w:r>
    </w:p>
    <w:p w14:paraId="1C65401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&lt;cnZ0044&gt;conkar1000240</w:t>
      </w:r>
    </w:p>
    <w:p w14:paraId="73588CB7" w14:textId="77777777" w:rsidR="00EC1FA3" w:rsidRPr="00EC1FA3" w:rsidRDefault="00EC1FA3" w:rsidP="00EC1FA3">
      <w:pPr>
        <w:pStyle w:val="a3"/>
        <w:rPr>
          <w:rFonts w:ascii="ＭＳ ゴシック" w:eastAsia="ＭＳ ゴシック" w:hAnsi="ＭＳ ゴシック" w:cs="ＭＳ ゴシック"/>
        </w:rPr>
      </w:pPr>
    </w:p>
    <w:p w14:paraId="271B4AE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5D166F7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&lt;jaZ0045&gt;conmor1001050</w:t>
      </w:r>
    </w:p>
    <w:p w14:paraId="40BE19D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&lt;cnZ0045&gt;conmor1001050</w:t>
      </w:r>
    </w:p>
    <w:p w14:paraId="57F32EFE" w14:textId="77777777" w:rsidR="00EC1FA3" w:rsidRPr="00EC1FA3" w:rsidRDefault="00EC1FA3" w:rsidP="00EC1FA3">
      <w:pPr>
        <w:pStyle w:val="a3"/>
        <w:rPr>
          <w:rFonts w:ascii="ＭＳ ゴシック" w:eastAsia="ＭＳ ゴシック" w:hAnsi="ＭＳ ゴシック" w:cs="ＭＳ ゴシック"/>
        </w:rPr>
      </w:pPr>
    </w:p>
    <w:p w14:paraId="275E9BD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738D719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&lt;jaZ0046&gt;conkar1000250</w:t>
      </w:r>
    </w:p>
    <w:p w14:paraId="144B18E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&lt;cnZ0046&gt;conkar1000250</w:t>
      </w:r>
    </w:p>
    <w:p w14:paraId="2006289C" w14:textId="77777777" w:rsidR="00EC1FA3" w:rsidRPr="00EC1FA3" w:rsidRDefault="00EC1FA3" w:rsidP="00EC1FA3">
      <w:pPr>
        <w:pStyle w:val="a3"/>
        <w:rPr>
          <w:rFonts w:ascii="ＭＳ ゴシック" w:eastAsia="ＭＳ ゴシック" w:hAnsi="ＭＳ ゴシック" w:cs="ＭＳ ゴシック"/>
        </w:rPr>
      </w:pPr>
    </w:p>
    <w:p w14:paraId="2750BD5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5F7C962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&lt;jaZ0047&gt;conmor1001060</w:t>
      </w:r>
    </w:p>
    <w:p w14:paraId="499A724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&lt;cnZ0047&gt;conmor1001060</w:t>
      </w:r>
    </w:p>
    <w:p w14:paraId="451EC22B" w14:textId="77777777" w:rsidR="00EC1FA3" w:rsidRPr="00EC1FA3" w:rsidRDefault="00EC1FA3" w:rsidP="00EC1FA3">
      <w:pPr>
        <w:pStyle w:val="a3"/>
        <w:rPr>
          <w:rFonts w:ascii="ＭＳ ゴシック" w:eastAsia="ＭＳ ゴシック" w:hAnsi="ＭＳ ゴシック" w:cs="ＭＳ ゴシック"/>
        </w:rPr>
      </w:pPr>
    </w:p>
    <w:p w14:paraId="480BC43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067233B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&lt;jaZ0048&gt;conkar1000260</w:t>
      </w:r>
    </w:p>
    <w:p w14:paraId="6637AC6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&lt;cnZ0048&gt;conkar1000260</w:t>
      </w:r>
    </w:p>
    <w:p w14:paraId="00DCF376" w14:textId="77777777" w:rsidR="00EC1FA3" w:rsidRPr="00EC1FA3" w:rsidRDefault="00EC1FA3" w:rsidP="00EC1FA3">
      <w:pPr>
        <w:pStyle w:val="a3"/>
        <w:rPr>
          <w:rFonts w:ascii="ＭＳ ゴシック" w:eastAsia="ＭＳ ゴシック" w:hAnsi="ＭＳ ゴシック" w:cs="ＭＳ ゴシック"/>
        </w:rPr>
      </w:pPr>
    </w:p>
    <w:p w14:paraId="3774B0C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12ADF9D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&lt;jaZ0049&gt;conmor1001070</w:t>
      </w:r>
    </w:p>
    <w:p w14:paraId="3756799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&lt;cnZ0049&gt;conmor1001070</w:t>
      </w:r>
    </w:p>
    <w:p w14:paraId="0B841A9C" w14:textId="77777777" w:rsidR="00EC1FA3" w:rsidRPr="00EC1FA3" w:rsidRDefault="00EC1FA3" w:rsidP="00EC1FA3">
      <w:pPr>
        <w:pStyle w:val="a3"/>
        <w:rPr>
          <w:rFonts w:ascii="ＭＳ ゴシック" w:eastAsia="ＭＳ ゴシック" w:hAnsi="ＭＳ ゴシック" w:cs="ＭＳ ゴシック"/>
        </w:rPr>
      </w:pPr>
    </w:p>
    <w:p w14:paraId="65FD8A5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4AB12A3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&lt;jaZ0050&gt;conkar1000270</w:t>
      </w:r>
    </w:p>
    <w:p w14:paraId="09AE189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&lt;cnZ0050&gt;conkar1000270</w:t>
      </w:r>
    </w:p>
    <w:p w14:paraId="76F215B2" w14:textId="77777777" w:rsidR="00EC1FA3" w:rsidRPr="00EC1FA3" w:rsidRDefault="00EC1FA3" w:rsidP="00EC1FA3">
      <w:pPr>
        <w:pStyle w:val="a3"/>
        <w:rPr>
          <w:rFonts w:ascii="ＭＳ ゴシック" w:eastAsia="ＭＳ ゴシック" w:hAnsi="ＭＳ ゴシック" w:cs="ＭＳ ゴシック"/>
        </w:rPr>
      </w:pPr>
    </w:p>
    <w:p w14:paraId="40373A6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21C7B10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&lt;jaZ0051&gt;conmor1001080</w:t>
      </w:r>
    </w:p>
    <w:p w14:paraId="04DEEA7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&lt;cnZ0051&gt;conmor1001080</w:t>
      </w:r>
    </w:p>
    <w:p w14:paraId="76D6261B" w14:textId="77777777" w:rsidR="00EC1FA3" w:rsidRPr="00EC1FA3" w:rsidRDefault="00EC1FA3" w:rsidP="00EC1FA3">
      <w:pPr>
        <w:pStyle w:val="a3"/>
        <w:rPr>
          <w:rFonts w:ascii="ＭＳ ゴシック" w:eastAsia="ＭＳ ゴシック" w:hAnsi="ＭＳ ゴシック" w:cs="ＭＳ ゴシック"/>
        </w:rPr>
      </w:pPr>
    </w:p>
    <w:p w14:paraId="1080C73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3766F73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&lt;jaZ0052&gt;conmor1001090</w:t>
      </w:r>
    </w:p>
    <w:p w14:paraId="04271DA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&lt;cnZ0052&gt;conmor1001090</w:t>
      </w:r>
    </w:p>
    <w:p w14:paraId="6BAA32C3" w14:textId="77777777" w:rsidR="00EC1FA3" w:rsidRPr="00EC1FA3" w:rsidRDefault="00EC1FA3" w:rsidP="00EC1FA3">
      <w:pPr>
        <w:pStyle w:val="a3"/>
        <w:rPr>
          <w:rFonts w:ascii="ＭＳ ゴシック" w:eastAsia="ＭＳ ゴシック" w:hAnsi="ＭＳ ゴシック" w:cs="ＭＳ ゴシック"/>
        </w:rPr>
      </w:pPr>
    </w:p>
    <w:p w14:paraId="7B6A568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lastRenderedPageBreak/>
        <w:t>//OTHER</w:t>
      </w:r>
    </w:p>
    <w:p w14:paraId="3986644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&lt;jaZ0053&gt;conkar1000280</w:t>
      </w:r>
    </w:p>
    <w:p w14:paraId="73C15BD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&lt;cnZ0053&gt;conkar1000280</w:t>
      </w:r>
    </w:p>
    <w:p w14:paraId="5BED50D3" w14:textId="77777777" w:rsidR="00EC1FA3" w:rsidRPr="00EC1FA3" w:rsidRDefault="00EC1FA3" w:rsidP="00EC1FA3">
      <w:pPr>
        <w:pStyle w:val="a3"/>
        <w:rPr>
          <w:rFonts w:ascii="ＭＳ ゴシック" w:eastAsia="ＭＳ ゴシック" w:hAnsi="ＭＳ ゴシック" w:cs="ＭＳ ゴシック"/>
        </w:rPr>
      </w:pPr>
    </w:p>
    <w:p w14:paraId="3A42831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24AC24C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&lt;jaZ0054&gt;conmor1001100</w:t>
      </w:r>
    </w:p>
    <w:p w14:paraId="7B0AF5A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&lt;cnZ0054&gt;conmor1001100</w:t>
      </w:r>
    </w:p>
    <w:p w14:paraId="6E7FC776" w14:textId="77777777" w:rsidR="00EC1FA3" w:rsidRPr="00EC1FA3" w:rsidRDefault="00EC1FA3" w:rsidP="00EC1FA3">
      <w:pPr>
        <w:pStyle w:val="a3"/>
        <w:rPr>
          <w:rFonts w:ascii="ＭＳ ゴシック" w:eastAsia="ＭＳ ゴシック" w:hAnsi="ＭＳ ゴシック" w:cs="ＭＳ ゴシック"/>
        </w:rPr>
      </w:pPr>
    </w:p>
    <w:p w14:paraId="3713DD0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1012087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&lt;jaZ0055&gt;conmor1001110</w:t>
      </w:r>
    </w:p>
    <w:p w14:paraId="1EDB914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&lt;cnZ0055&gt;conmor1001110</w:t>
      </w:r>
    </w:p>
    <w:p w14:paraId="6862092B" w14:textId="77777777" w:rsidR="00EC1FA3" w:rsidRPr="00EC1FA3" w:rsidRDefault="00EC1FA3" w:rsidP="00EC1FA3">
      <w:pPr>
        <w:pStyle w:val="a3"/>
        <w:rPr>
          <w:rFonts w:ascii="ＭＳ ゴシック" w:eastAsia="ＭＳ ゴシック" w:hAnsi="ＭＳ ゴシック" w:cs="ＭＳ ゴシック"/>
        </w:rPr>
      </w:pPr>
    </w:p>
    <w:p w14:paraId="14069A6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5C5F1F5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&lt;jaZ0056&gt;conkar1000300</w:t>
      </w:r>
    </w:p>
    <w:p w14:paraId="48421AF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&lt;cnZ0056&gt;conkar1000300</w:t>
      </w:r>
    </w:p>
    <w:p w14:paraId="2B11E8E0" w14:textId="77777777" w:rsidR="00EC1FA3" w:rsidRPr="00EC1FA3" w:rsidRDefault="00EC1FA3" w:rsidP="00EC1FA3">
      <w:pPr>
        <w:pStyle w:val="a3"/>
        <w:rPr>
          <w:rFonts w:ascii="ＭＳ ゴシック" w:eastAsia="ＭＳ ゴシック" w:hAnsi="ＭＳ ゴシック" w:cs="ＭＳ ゴシック"/>
        </w:rPr>
      </w:pPr>
    </w:p>
    <w:p w14:paraId="691F9D1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7CDB1CC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&lt;jaZ0057&gt;conmor1001120</w:t>
      </w:r>
    </w:p>
    <w:p w14:paraId="7CECD84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&lt;cnZ0057&gt;conmor1001120</w:t>
      </w:r>
    </w:p>
    <w:p w14:paraId="25334803" w14:textId="77777777" w:rsidR="00EC1FA3" w:rsidRPr="00EC1FA3" w:rsidRDefault="00EC1FA3" w:rsidP="00EC1FA3">
      <w:pPr>
        <w:pStyle w:val="a3"/>
        <w:rPr>
          <w:rFonts w:ascii="ＭＳ ゴシック" w:eastAsia="ＭＳ ゴシック" w:hAnsi="ＭＳ ゴシック" w:cs="ＭＳ ゴシック"/>
        </w:rPr>
      </w:pPr>
    </w:p>
    <w:p w14:paraId="3B5E519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2C6BDD2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&lt;jaZ0058&gt;conkar1000290</w:t>
      </w:r>
    </w:p>
    <w:p w14:paraId="4110D55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&lt;cnZ0058&gt;conkar1000290</w:t>
      </w:r>
    </w:p>
    <w:p w14:paraId="3DD5948B" w14:textId="77777777" w:rsidR="00EC1FA3" w:rsidRPr="00EC1FA3" w:rsidRDefault="00EC1FA3" w:rsidP="00EC1FA3">
      <w:pPr>
        <w:pStyle w:val="a3"/>
        <w:rPr>
          <w:rFonts w:ascii="ＭＳ ゴシック" w:eastAsia="ＭＳ ゴシック" w:hAnsi="ＭＳ ゴシック" w:cs="ＭＳ ゴシック"/>
        </w:rPr>
      </w:pPr>
    </w:p>
    <w:p w14:paraId="45B070D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1CE5A18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&lt;jaZ0059&gt;conmor1001130</w:t>
      </w:r>
    </w:p>
    <w:p w14:paraId="30718A9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&lt;cnZ0059&gt;conmor1001130</w:t>
      </w:r>
    </w:p>
    <w:p w14:paraId="0EDE633A" w14:textId="77777777" w:rsidR="00EC1FA3" w:rsidRPr="00EC1FA3" w:rsidRDefault="00EC1FA3" w:rsidP="00EC1FA3">
      <w:pPr>
        <w:pStyle w:val="a3"/>
        <w:rPr>
          <w:rFonts w:ascii="ＭＳ ゴシック" w:eastAsia="ＭＳ ゴシック" w:hAnsi="ＭＳ ゴシック" w:cs="ＭＳ ゴシック"/>
        </w:rPr>
      </w:pPr>
    </w:p>
    <w:p w14:paraId="04916D8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5A23BC7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&lt;jaZ0060&gt;conkar1000310</w:t>
      </w:r>
    </w:p>
    <w:p w14:paraId="28030F8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&lt;cnZ0060&gt;conkar1000310</w:t>
      </w:r>
    </w:p>
    <w:p w14:paraId="18789600" w14:textId="77777777" w:rsidR="00EC1FA3" w:rsidRPr="00EC1FA3" w:rsidRDefault="00EC1FA3" w:rsidP="00EC1FA3">
      <w:pPr>
        <w:pStyle w:val="a3"/>
        <w:rPr>
          <w:rFonts w:ascii="ＭＳ ゴシック" w:eastAsia="ＭＳ ゴシック" w:hAnsi="ＭＳ ゴシック" w:cs="ＭＳ ゴシック"/>
        </w:rPr>
      </w:pPr>
    </w:p>
    <w:p w14:paraId="651F488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7C2F3F2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&lt;jaZ0061&gt;conmia1000010</w:t>
      </w:r>
    </w:p>
    <w:p w14:paraId="3B96DDF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&lt;cnZ0061&gt;conmia1000010</w:t>
      </w:r>
    </w:p>
    <w:p w14:paraId="25CF0183" w14:textId="77777777" w:rsidR="00EC1FA3" w:rsidRPr="00EC1FA3" w:rsidRDefault="00EC1FA3" w:rsidP="00EC1FA3">
      <w:pPr>
        <w:pStyle w:val="a3"/>
        <w:rPr>
          <w:rFonts w:ascii="ＭＳ ゴシック" w:eastAsia="ＭＳ ゴシック" w:hAnsi="ＭＳ ゴシック" w:cs="ＭＳ ゴシック"/>
        </w:rPr>
      </w:pPr>
    </w:p>
    <w:p w14:paraId="1179C6D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lastRenderedPageBreak/>
        <w:t>//OTHER</w:t>
      </w:r>
    </w:p>
    <w:p w14:paraId="07CD440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&lt;jaZ0062&gt;confee1000280</w:t>
      </w:r>
    </w:p>
    <w:p w14:paraId="68B77CE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&lt;cnZ0062&gt;confee1000280</w:t>
      </w:r>
    </w:p>
    <w:p w14:paraId="6240C619" w14:textId="77777777" w:rsidR="00EC1FA3" w:rsidRPr="00EC1FA3" w:rsidRDefault="00EC1FA3" w:rsidP="00EC1FA3">
      <w:pPr>
        <w:pStyle w:val="a3"/>
        <w:rPr>
          <w:rFonts w:ascii="ＭＳ ゴシック" w:eastAsia="ＭＳ ゴシック" w:hAnsi="ＭＳ ゴシック" w:cs="ＭＳ ゴシック"/>
        </w:rPr>
      </w:pPr>
    </w:p>
    <w:p w14:paraId="69FC8EC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18FEAFD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&lt;jaZ0063&gt;conmai1000140</w:t>
      </w:r>
    </w:p>
    <w:p w14:paraId="7DAC26B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&lt;cnZ0063&gt;conmai1000140</w:t>
      </w:r>
    </w:p>
    <w:p w14:paraId="50552380" w14:textId="77777777" w:rsidR="00EC1FA3" w:rsidRPr="00EC1FA3" w:rsidRDefault="00EC1FA3" w:rsidP="00EC1FA3">
      <w:pPr>
        <w:pStyle w:val="a3"/>
        <w:rPr>
          <w:rFonts w:ascii="ＭＳ ゴシック" w:eastAsia="ＭＳ ゴシック" w:hAnsi="ＭＳ ゴシック" w:cs="ＭＳ ゴシック"/>
        </w:rPr>
      </w:pPr>
    </w:p>
    <w:p w14:paraId="6D3FBF3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41967E8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&lt;jaZ0064&gt;conmai1000150</w:t>
      </w:r>
    </w:p>
    <w:p w14:paraId="45812F6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&lt;cnZ0064&gt;conmai1000150</w:t>
      </w:r>
    </w:p>
    <w:p w14:paraId="08044FE6" w14:textId="77777777" w:rsidR="00EC1FA3" w:rsidRPr="00EC1FA3" w:rsidRDefault="00EC1FA3" w:rsidP="00EC1FA3">
      <w:pPr>
        <w:pStyle w:val="a3"/>
        <w:rPr>
          <w:rFonts w:ascii="ＭＳ ゴシック" w:eastAsia="ＭＳ ゴシック" w:hAnsi="ＭＳ ゴシック" w:cs="ＭＳ ゴシック"/>
        </w:rPr>
      </w:pPr>
    </w:p>
    <w:p w14:paraId="2879D6F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653976B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&lt;jaZ0065&gt;confee1000290</w:t>
      </w:r>
    </w:p>
    <w:p w14:paraId="688CE76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&lt;cnZ0065&gt;confee1000290</w:t>
      </w:r>
    </w:p>
    <w:p w14:paraId="00975EB3" w14:textId="77777777" w:rsidR="00EC1FA3" w:rsidRPr="00EC1FA3" w:rsidRDefault="00EC1FA3" w:rsidP="00EC1FA3">
      <w:pPr>
        <w:pStyle w:val="a3"/>
        <w:rPr>
          <w:rFonts w:ascii="ＭＳ ゴシック" w:eastAsia="ＭＳ ゴシック" w:hAnsi="ＭＳ ゴシック" w:cs="ＭＳ ゴシック"/>
        </w:rPr>
      </w:pPr>
    </w:p>
    <w:p w14:paraId="4A18B68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311FD13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&lt;jaZ0066&gt;conmia1000020</w:t>
      </w:r>
    </w:p>
    <w:p w14:paraId="2CA9B3F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&lt;cnZ0066&gt;conmia1000020</w:t>
      </w:r>
    </w:p>
    <w:p w14:paraId="056A2982" w14:textId="77777777" w:rsidR="00EC1FA3" w:rsidRPr="00EC1FA3" w:rsidRDefault="00EC1FA3" w:rsidP="00EC1FA3">
      <w:pPr>
        <w:pStyle w:val="a3"/>
        <w:rPr>
          <w:rFonts w:ascii="ＭＳ ゴシック" w:eastAsia="ＭＳ ゴシック" w:hAnsi="ＭＳ ゴシック" w:cs="ＭＳ ゴシック"/>
        </w:rPr>
      </w:pPr>
    </w:p>
    <w:p w14:paraId="54C70FB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73B358E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&lt;jaZ0067&gt;conmia1000030</w:t>
      </w:r>
    </w:p>
    <w:p w14:paraId="4266FCF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&lt;cnZ0067&gt;conmia1000030</w:t>
      </w:r>
    </w:p>
    <w:p w14:paraId="0404A360" w14:textId="77777777" w:rsidR="00EC1FA3" w:rsidRPr="00EC1FA3" w:rsidRDefault="00EC1FA3" w:rsidP="00EC1FA3">
      <w:pPr>
        <w:pStyle w:val="a3"/>
        <w:rPr>
          <w:rFonts w:ascii="ＭＳ ゴシック" w:eastAsia="ＭＳ ゴシック" w:hAnsi="ＭＳ ゴシック" w:cs="ＭＳ ゴシック"/>
        </w:rPr>
      </w:pPr>
    </w:p>
    <w:p w14:paraId="40FC3A1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274D889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&lt;jaZ0068&gt;conmai1000160</w:t>
      </w:r>
    </w:p>
    <w:p w14:paraId="647E6CA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&lt;cnZ0068&gt;conmai1000160</w:t>
      </w:r>
    </w:p>
    <w:p w14:paraId="611A8A3F" w14:textId="77777777" w:rsidR="00EC1FA3" w:rsidRPr="00EC1FA3" w:rsidRDefault="00EC1FA3" w:rsidP="00EC1FA3">
      <w:pPr>
        <w:pStyle w:val="a3"/>
        <w:rPr>
          <w:rFonts w:ascii="ＭＳ ゴシック" w:eastAsia="ＭＳ ゴシック" w:hAnsi="ＭＳ ゴシック" w:cs="ＭＳ ゴシック"/>
        </w:rPr>
      </w:pPr>
    </w:p>
    <w:p w14:paraId="5236755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0E407E5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&lt;jaZ0069&gt;conmai1000170</w:t>
      </w:r>
    </w:p>
    <w:p w14:paraId="5B3CCE5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&lt;cnZ0069&gt;conmai1000170</w:t>
      </w:r>
    </w:p>
    <w:p w14:paraId="46C4B28D" w14:textId="77777777" w:rsidR="00EC1FA3" w:rsidRPr="00EC1FA3" w:rsidRDefault="00EC1FA3" w:rsidP="00EC1FA3">
      <w:pPr>
        <w:pStyle w:val="a3"/>
        <w:rPr>
          <w:rFonts w:ascii="ＭＳ ゴシック" w:eastAsia="ＭＳ ゴシック" w:hAnsi="ＭＳ ゴシック" w:cs="ＭＳ ゴシック"/>
        </w:rPr>
      </w:pPr>
    </w:p>
    <w:p w14:paraId="0302A7F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17F3437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&lt;jaZ0070&gt;conmia1000040</w:t>
      </w:r>
    </w:p>
    <w:p w14:paraId="6A6F182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&lt;cnZ0070&gt;conmia1000040</w:t>
      </w:r>
    </w:p>
    <w:p w14:paraId="42FF43D3" w14:textId="77777777" w:rsidR="00EC1FA3" w:rsidRPr="00EC1FA3" w:rsidRDefault="00EC1FA3" w:rsidP="00EC1FA3">
      <w:pPr>
        <w:pStyle w:val="a3"/>
        <w:rPr>
          <w:rFonts w:ascii="ＭＳ ゴシック" w:eastAsia="ＭＳ ゴシック" w:hAnsi="ＭＳ ゴシック" w:cs="ＭＳ ゴシック"/>
        </w:rPr>
      </w:pPr>
    </w:p>
    <w:p w14:paraId="55D9C87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lastRenderedPageBreak/>
        <w:t>//OTHER</w:t>
      </w:r>
    </w:p>
    <w:p w14:paraId="1EEBB29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&lt;jaZ0071&gt;confee1000300</w:t>
      </w:r>
    </w:p>
    <w:p w14:paraId="532F9B1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&lt;cnZ0071&gt;confee1000300</w:t>
      </w:r>
    </w:p>
    <w:p w14:paraId="645D4600" w14:textId="77777777" w:rsidR="00EC1FA3" w:rsidRPr="00EC1FA3" w:rsidRDefault="00EC1FA3" w:rsidP="00EC1FA3">
      <w:pPr>
        <w:pStyle w:val="a3"/>
        <w:rPr>
          <w:rFonts w:ascii="ＭＳ ゴシック" w:eastAsia="ＭＳ ゴシック" w:hAnsi="ＭＳ ゴシック" w:cs="ＭＳ ゴシック"/>
        </w:rPr>
      </w:pPr>
    </w:p>
    <w:p w14:paraId="695351E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3C79037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&lt;jaZ0072&gt;conmid1000010</w:t>
      </w:r>
    </w:p>
    <w:p w14:paraId="09861D0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&lt;cnZ0072&gt;conmid1000010</w:t>
      </w:r>
    </w:p>
    <w:p w14:paraId="791495F8" w14:textId="77777777" w:rsidR="00EC1FA3" w:rsidRPr="00EC1FA3" w:rsidRDefault="00EC1FA3" w:rsidP="00EC1FA3">
      <w:pPr>
        <w:pStyle w:val="a3"/>
        <w:rPr>
          <w:rFonts w:ascii="ＭＳ ゴシック" w:eastAsia="ＭＳ ゴシック" w:hAnsi="ＭＳ ゴシック" w:cs="ＭＳ ゴシック"/>
        </w:rPr>
      </w:pPr>
    </w:p>
    <w:p w14:paraId="25CA31A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58E0609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&lt;jaZ0073&gt;confee1000310</w:t>
      </w:r>
    </w:p>
    <w:p w14:paraId="32E630D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&lt;cnZ0073&gt;confee1000310</w:t>
      </w:r>
    </w:p>
    <w:p w14:paraId="43EB58A1" w14:textId="77777777" w:rsidR="00EC1FA3" w:rsidRPr="00EC1FA3" w:rsidRDefault="00EC1FA3" w:rsidP="00EC1FA3">
      <w:pPr>
        <w:pStyle w:val="a3"/>
        <w:rPr>
          <w:rFonts w:ascii="ＭＳ ゴシック" w:eastAsia="ＭＳ ゴシック" w:hAnsi="ＭＳ ゴシック" w:cs="ＭＳ ゴシック"/>
        </w:rPr>
      </w:pPr>
    </w:p>
    <w:p w14:paraId="36B3F3C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309AEFB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&lt;jaZ0074&gt;conmid1000020</w:t>
      </w:r>
    </w:p>
    <w:p w14:paraId="42EBB0C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&lt;cnZ0074&gt;conmid1000020</w:t>
      </w:r>
    </w:p>
    <w:p w14:paraId="66E88B17" w14:textId="77777777" w:rsidR="00EC1FA3" w:rsidRPr="00EC1FA3" w:rsidRDefault="00EC1FA3" w:rsidP="00EC1FA3">
      <w:pPr>
        <w:pStyle w:val="a3"/>
        <w:rPr>
          <w:rFonts w:ascii="ＭＳ ゴシック" w:eastAsia="ＭＳ ゴシック" w:hAnsi="ＭＳ ゴシック" w:cs="ＭＳ ゴシック"/>
        </w:rPr>
      </w:pPr>
    </w:p>
    <w:p w14:paraId="022CED4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1097F3F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&lt;jaZ0075&gt;conmid1000030</w:t>
      </w:r>
    </w:p>
    <w:p w14:paraId="3078356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&lt;cnZ0075&gt;conmid1000030</w:t>
      </w:r>
    </w:p>
    <w:p w14:paraId="0EA4E6D7" w14:textId="77777777" w:rsidR="00EC1FA3" w:rsidRPr="00EC1FA3" w:rsidRDefault="00EC1FA3" w:rsidP="00EC1FA3">
      <w:pPr>
        <w:pStyle w:val="a3"/>
        <w:rPr>
          <w:rFonts w:ascii="ＭＳ ゴシック" w:eastAsia="ＭＳ ゴシック" w:hAnsi="ＭＳ ゴシック" w:cs="ＭＳ ゴシック"/>
        </w:rPr>
      </w:pPr>
    </w:p>
    <w:p w14:paraId="673891B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003AB12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&lt;jaZ0076&gt;conmid1000040</w:t>
      </w:r>
    </w:p>
    <w:p w14:paraId="66AB34A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&lt;cnZ0076&gt;conmid1000040</w:t>
      </w:r>
    </w:p>
    <w:p w14:paraId="510FE4CD" w14:textId="77777777" w:rsidR="00EC1FA3" w:rsidRPr="00EC1FA3" w:rsidRDefault="00EC1FA3" w:rsidP="00EC1FA3">
      <w:pPr>
        <w:pStyle w:val="a3"/>
        <w:rPr>
          <w:rFonts w:ascii="ＭＳ ゴシック" w:eastAsia="ＭＳ ゴシック" w:hAnsi="ＭＳ ゴシック" w:cs="ＭＳ ゴシック"/>
        </w:rPr>
      </w:pPr>
    </w:p>
    <w:p w14:paraId="69C9778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70FBFEF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&lt;jaZ0077&gt;conmid1000050</w:t>
      </w:r>
    </w:p>
    <w:p w14:paraId="0E72148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&lt;cnZ0077&gt;conmid1000050</w:t>
      </w:r>
    </w:p>
    <w:p w14:paraId="498AC9E0" w14:textId="77777777" w:rsidR="00EC1FA3" w:rsidRPr="00EC1FA3" w:rsidRDefault="00EC1FA3" w:rsidP="00EC1FA3">
      <w:pPr>
        <w:pStyle w:val="a3"/>
        <w:rPr>
          <w:rFonts w:ascii="ＭＳ ゴシック" w:eastAsia="ＭＳ ゴシック" w:hAnsi="ＭＳ ゴシック" w:cs="ＭＳ ゴシック"/>
        </w:rPr>
      </w:pPr>
    </w:p>
    <w:p w14:paraId="6C6F64B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0878F37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&lt;jaZ0078&gt;conmid1000060</w:t>
      </w:r>
    </w:p>
    <w:p w14:paraId="231FF9D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&lt;cnZ0078&gt;conmid1000060</w:t>
      </w:r>
    </w:p>
    <w:p w14:paraId="1CC15586" w14:textId="77777777" w:rsidR="00EC1FA3" w:rsidRPr="00EC1FA3" w:rsidRDefault="00EC1FA3" w:rsidP="00EC1FA3">
      <w:pPr>
        <w:pStyle w:val="a3"/>
        <w:rPr>
          <w:rFonts w:ascii="ＭＳ ゴシック" w:eastAsia="ＭＳ ゴシック" w:hAnsi="ＭＳ ゴシック" w:cs="ＭＳ ゴシック"/>
        </w:rPr>
      </w:pPr>
    </w:p>
    <w:p w14:paraId="3FFABF0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117F8F7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&lt;jaZ0079&gt;conmid1000070</w:t>
      </w:r>
    </w:p>
    <w:p w14:paraId="65AEAD5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&lt;cnZ0079&gt;conmid1000070</w:t>
      </w:r>
    </w:p>
    <w:p w14:paraId="793D4496" w14:textId="77777777" w:rsidR="00EC1FA3" w:rsidRPr="00EC1FA3" w:rsidRDefault="00EC1FA3" w:rsidP="00EC1FA3">
      <w:pPr>
        <w:pStyle w:val="a3"/>
        <w:rPr>
          <w:rFonts w:ascii="ＭＳ ゴシック" w:eastAsia="ＭＳ ゴシック" w:hAnsi="ＭＳ ゴシック" w:cs="ＭＳ ゴシック"/>
        </w:rPr>
      </w:pPr>
    </w:p>
    <w:p w14:paraId="3E7D281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lastRenderedPageBreak/>
        <w:t>//OTHER</w:t>
      </w:r>
    </w:p>
    <w:p w14:paraId="62783FC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&lt;jaZ0080&gt;conmid1000080</w:t>
      </w:r>
    </w:p>
    <w:p w14:paraId="3A341A2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&lt;cnZ0080&gt;conmid1000080</w:t>
      </w:r>
    </w:p>
    <w:p w14:paraId="7BDB0D1F" w14:textId="77777777" w:rsidR="00EC1FA3" w:rsidRPr="00EC1FA3" w:rsidRDefault="00EC1FA3" w:rsidP="00EC1FA3">
      <w:pPr>
        <w:pStyle w:val="a3"/>
        <w:rPr>
          <w:rFonts w:ascii="ＭＳ ゴシック" w:eastAsia="ＭＳ ゴシック" w:hAnsi="ＭＳ ゴシック" w:cs="ＭＳ ゴシック"/>
        </w:rPr>
      </w:pPr>
    </w:p>
    <w:p w14:paraId="1D9353C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3800BF6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&lt;jaZ0081&gt;9410</w:t>
      </w:r>
    </w:p>
    <w:p w14:paraId="0FBB6CF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&lt;cnZ0081&gt;9410</w:t>
      </w:r>
    </w:p>
    <w:p w14:paraId="244F3EEE" w14:textId="77777777" w:rsidR="00EC1FA3" w:rsidRPr="00EC1FA3" w:rsidRDefault="00EC1FA3" w:rsidP="00EC1FA3">
      <w:pPr>
        <w:pStyle w:val="a3"/>
        <w:rPr>
          <w:rFonts w:ascii="ＭＳ ゴシック" w:eastAsia="ＭＳ ゴシック" w:hAnsi="ＭＳ ゴシック" w:cs="ＭＳ ゴシック"/>
        </w:rPr>
      </w:pPr>
    </w:p>
    <w:p w14:paraId="0F2E011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72EC6D8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&lt;jaZ0082&gt;connat1000130</w:t>
      </w:r>
    </w:p>
    <w:p w14:paraId="73339BC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&lt;cnZ0082&gt;connat1000130</w:t>
      </w:r>
    </w:p>
    <w:p w14:paraId="1DEC0E51" w14:textId="77777777" w:rsidR="00EC1FA3" w:rsidRPr="00EC1FA3" w:rsidRDefault="00EC1FA3" w:rsidP="00EC1FA3">
      <w:pPr>
        <w:pStyle w:val="a3"/>
        <w:rPr>
          <w:rFonts w:ascii="ＭＳ ゴシック" w:eastAsia="ＭＳ ゴシック" w:hAnsi="ＭＳ ゴシック" w:cs="ＭＳ ゴシック"/>
        </w:rPr>
      </w:pPr>
    </w:p>
    <w:p w14:paraId="03EDF7F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5B4F987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&lt;jaZ0083&gt;conmid1000090</w:t>
      </w:r>
    </w:p>
    <w:p w14:paraId="1798511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&lt;cnZ0083&gt;conmid1000090</w:t>
      </w:r>
    </w:p>
    <w:p w14:paraId="496AB21F" w14:textId="77777777" w:rsidR="00EC1FA3" w:rsidRPr="00EC1FA3" w:rsidRDefault="00EC1FA3" w:rsidP="00EC1FA3">
      <w:pPr>
        <w:pStyle w:val="a3"/>
        <w:rPr>
          <w:rFonts w:ascii="ＭＳ ゴシック" w:eastAsia="ＭＳ ゴシック" w:hAnsi="ＭＳ ゴシック" w:cs="ＭＳ ゴシック"/>
        </w:rPr>
      </w:pPr>
    </w:p>
    <w:p w14:paraId="1D402AE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41BA990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&lt;jaZ0084&gt;confee1000320</w:t>
      </w:r>
    </w:p>
    <w:p w14:paraId="2E8CF1A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&lt;cnZ0084&gt;confee1000320</w:t>
      </w:r>
    </w:p>
    <w:p w14:paraId="701FDDF9" w14:textId="77777777" w:rsidR="00EC1FA3" w:rsidRPr="00EC1FA3" w:rsidRDefault="00EC1FA3" w:rsidP="00EC1FA3">
      <w:pPr>
        <w:pStyle w:val="a3"/>
        <w:rPr>
          <w:rFonts w:ascii="ＭＳ ゴシック" w:eastAsia="ＭＳ ゴシック" w:hAnsi="ＭＳ ゴシック" w:cs="ＭＳ ゴシック"/>
        </w:rPr>
      </w:pPr>
    </w:p>
    <w:p w14:paraId="119383C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63335FE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&lt;jaZ0085&gt;conmid1000100</w:t>
      </w:r>
    </w:p>
    <w:p w14:paraId="44F30F5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&lt;cnZ0085&gt;conmid1000100</w:t>
      </w:r>
    </w:p>
    <w:p w14:paraId="3BA13296" w14:textId="77777777" w:rsidR="00EC1FA3" w:rsidRPr="00EC1FA3" w:rsidRDefault="00EC1FA3" w:rsidP="00EC1FA3">
      <w:pPr>
        <w:pStyle w:val="a3"/>
        <w:rPr>
          <w:rFonts w:ascii="ＭＳ ゴシック" w:eastAsia="ＭＳ ゴシック" w:hAnsi="ＭＳ ゴシック" w:cs="ＭＳ ゴシック"/>
        </w:rPr>
      </w:pPr>
    </w:p>
    <w:p w14:paraId="321E692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53B3D92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&lt;jaZ0086&gt;conmid1000110</w:t>
      </w:r>
    </w:p>
    <w:p w14:paraId="359E6F8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&lt;cnZ0086&gt;conmid1000110</w:t>
      </w:r>
    </w:p>
    <w:p w14:paraId="1A2A71E1" w14:textId="77777777" w:rsidR="00EC1FA3" w:rsidRPr="00EC1FA3" w:rsidRDefault="00EC1FA3" w:rsidP="00EC1FA3">
      <w:pPr>
        <w:pStyle w:val="a3"/>
        <w:rPr>
          <w:rFonts w:ascii="ＭＳ ゴシック" w:eastAsia="ＭＳ ゴシック" w:hAnsi="ＭＳ ゴシック" w:cs="ＭＳ ゴシック"/>
        </w:rPr>
      </w:pPr>
    </w:p>
    <w:p w14:paraId="695F8FA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12175F2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&lt;jaZ0087&gt;conmid1000120</w:t>
      </w:r>
    </w:p>
    <w:p w14:paraId="25AB02D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&lt;cnZ0087&gt;conmid1000120</w:t>
      </w:r>
    </w:p>
    <w:p w14:paraId="2C989C24" w14:textId="77777777" w:rsidR="00EC1FA3" w:rsidRPr="00EC1FA3" w:rsidRDefault="00EC1FA3" w:rsidP="00EC1FA3">
      <w:pPr>
        <w:pStyle w:val="a3"/>
        <w:rPr>
          <w:rFonts w:ascii="ＭＳ ゴシック" w:eastAsia="ＭＳ ゴシック" w:hAnsi="ＭＳ ゴシック" w:cs="ＭＳ ゴシック"/>
        </w:rPr>
      </w:pPr>
    </w:p>
    <w:p w14:paraId="75AAE71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387071A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&lt;jaZ0088&gt;conmid1000130</w:t>
      </w:r>
    </w:p>
    <w:p w14:paraId="4CC4660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&lt;cnZ0088&gt;conmid1000130</w:t>
      </w:r>
    </w:p>
    <w:p w14:paraId="258B4FB9" w14:textId="77777777" w:rsidR="00EC1FA3" w:rsidRPr="00EC1FA3" w:rsidRDefault="00EC1FA3" w:rsidP="00EC1FA3">
      <w:pPr>
        <w:pStyle w:val="a3"/>
        <w:rPr>
          <w:rFonts w:ascii="ＭＳ ゴシック" w:eastAsia="ＭＳ ゴシック" w:hAnsi="ＭＳ ゴシック" w:cs="ＭＳ ゴシック"/>
        </w:rPr>
      </w:pPr>
    </w:p>
    <w:p w14:paraId="6C7E279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lastRenderedPageBreak/>
        <w:t>//OTHER</w:t>
      </w:r>
    </w:p>
    <w:p w14:paraId="3EC3008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&lt;jaZ0089&gt;conmid1000140</w:t>
      </w:r>
    </w:p>
    <w:p w14:paraId="59F878A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&lt;cnZ0089&gt;conmid1000140</w:t>
      </w:r>
    </w:p>
    <w:p w14:paraId="2C3AC783" w14:textId="77777777" w:rsidR="00EC1FA3" w:rsidRPr="00EC1FA3" w:rsidRDefault="00EC1FA3" w:rsidP="00EC1FA3">
      <w:pPr>
        <w:pStyle w:val="a3"/>
        <w:rPr>
          <w:rFonts w:ascii="ＭＳ ゴシック" w:eastAsia="ＭＳ ゴシック" w:hAnsi="ＭＳ ゴシック" w:cs="ＭＳ ゴシック"/>
        </w:rPr>
      </w:pPr>
    </w:p>
    <w:p w14:paraId="6604C2A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5FAD821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&lt;jaZ0090&gt;conmid1000150</w:t>
      </w:r>
    </w:p>
    <w:p w14:paraId="1E64E0B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&lt;cnZ0090&gt;conmid1000150</w:t>
      </w:r>
    </w:p>
    <w:p w14:paraId="1F0D619D" w14:textId="77777777" w:rsidR="00EC1FA3" w:rsidRPr="00EC1FA3" w:rsidRDefault="00EC1FA3" w:rsidP="00EC1FA3">
      <w:pPr>
        <w:pStyle w:val="a3"/>
        <w:rPr>
          <w:rFonts w:ascii="ＭＳ ゴシック" w:eastAsia="ＭＳ ゴシック" w:hAnsi="ＭＳ ゴシック" w:cs="ＭＳ ゴシック"/>
        </w:rPr>
      </w:pPr>
    </w:p>
    <w:p w14:paraId="5F66800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7A4B5F8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&lt;jaZ0091&gt;conmid1000160</w:t>
      </w:r>
    </w:p>
    <w:p w14:paraId="389C414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&lt;cnZ0091&gt;conmid1000160</w:t>
      </w:r>
    </w:p>
    <w:p w14:paraId="5D80A059" w14:textId="77777777" w:rsidR="00EC1FA3" w:rsidRPr="00EC1FA3" w:rsidRDefault="00EC1FA3" w:rsidP="00EC1FA3">
      <w:pPr>
        <w:pStyle w:val="a3"/>
        <w:rPr>
          <w:rFonts w:ascii="ＭＳ ゴシック" w:eastAsia="ＭＳ ゴシック" w:hAnsi="ＭＳ ゴシック" w:cs="ＭＳ ゴシック"/>
        </w:rPr>
      </w:pPr>
    </w:p>
    <w:p w14:paraId="2A945D9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18D7028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&lt;jaZ0092&gt;conmid1000170</w:t>
      </w:r>
    </w:p>
    <w:p w14:paraId="0B8805D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&lt;cnZ0092&gt;conmid1000170</w:t>
      </w:r>
    </w:p>
    <w:p w14:paraId="7C5540C0" w14:textId="77777777" w:rsidR="00EC1FA3" w:rsidRPr="00EC1FA3" w:rsidRDefault="00EC1FA3" w:rsidP="00EC1FA3">
      <w:pPr>
        <w:pStyle w:val="a3"/>
        <w:rPr>
          <w:rFonts w:ascii="ＭＳ ゴシック" w:eastAsia="ＭＳ ゴシック" w:hAnsi="ＭＳ ゴシック" w:cs="ＭＳ ゴシック"/>
        </w:rPr>
      </w:pPr>
    </w:p>
    <w:p w14:paraId="6DA20DA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7CF3462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&lt;jaZ0093&gt;conmid1000180</w:t>
      </w:r>
    </w:p>
    <w:p w14:paraId="1BD6B80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&lt;cnZ0093&gt;conmid1000180</w:t>
      </w:r>
    </w:p>
    <w:p w14:paraId="175DF1FB" w14:textId="77777777" w:rsidR="00EC1FA3" w:rsidRPr="00EC1FA3" w:rsidRDefault="00EC1FA3" w:rsidP="00EC1FA3">
      <w:pPr>
        <w:pStyle w:val="a3"/>
        <w:rPr>
          <w:rFonts w:ascii="ＭＳ ゴシック" w:eastAsia="ＭＳ ゴシック" w:hAnsi="ＭＳ ゴシック" w:cs="ＭＳ ゴシック"/>
        </w:rPr>
      </w:pPr>
    </w:p>
    <w:p w14:paraId="0A18E81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788BFC1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&lt;jaZ0094&gt;conmid1000190</w:t>
      </w:r>
    </w:p>
    <w:p w14:paraId="2D52DA5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&lt;cnZ0094&gt;conmid1000190</w:t>
      </w:r>
    </w:p>
    <w:p w14:paraId="5E902415" w14:textId="77777777" w:rsidR="00EC1FA3" w:rsidRPr="00EC1FA3" w:rsidRDefault="00EC1FA3" w:rsidP="00EC1FA3">
      <w:pPr>
        <w:pStyle w:val="a3"/>
        <w:rPr>
          <w:rFonts w:ascii="ＭＳ ゴシック" w:eastAsia="ＭＳ ゴシック" w:hAnsi="ＭＳ ゴシック" w:cs="ＭＳ ゴシック"/>
        </w:rPr>
      </w:pPr>
    </w:p>
    <w:p w14:paraId="5AC534F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5A8D9A7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&lt;jaZ0095&gt;connat1000140</w:t>
      </w:r>
    </w:p>
    <w:p w14:paraId="056B533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&lt;cnZ0095&gt;connat1000140</w:t>
      </w:r>
    </w:p>
    <w:p w14:paraId="01646796" w14:textId="77777777" w:rsidR="00EC1FA3" w:rsidRPr="00EC1FA3" w:rsidRDefault="00EC1FA3" w:rsidP="00EC1FA3">
      <w:pPr>
        <w:pStyle w:val="a3"/>
        <w:rPr>
          <w:rFonts w:ascii="ＭＳ ゴシック" w:eastAsia="ＭＳ ゴシック" w:hAnsi="ＭＳ ゴシック" w:cs="ＭＳ ゴシック"/>
        </w:rPr>
      </w:pPr>
    </w:p>
    <w:p w14:paraId="03E6899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3E39EE4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&lt;jaZ0096&gt;conmid1000200</w:t>
      </w:r>
    </w:p>
    <w:p w14:paraId="4F76FF8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&lt;cnZ0096&gt;conmid1000200</w:t>
      </w:r>
    </w:p>
    <w:p w14:paraId="2334CD0F" w14:textId="77777777" w:rsidR="00EC1FA3" w:rsidRPr="00EC1FA3" w:rsidRDefault="00EC1FA3" w:rsidP="00EC1FA3">
      <w:pPr>
        <w:pStyle w:val="a3"/>
        <w:rPr>
          <w:rFonts w:ascii="ＭＳ ゴシック" w:eastAsia="ＭＳ ゴシック" w:hAnsi="ＭＳ ゴシック" w:cs="ＭＳ ゴシック"/>
        </w:rPr>
      </w:pPr>
    </w:p>
    <w:p w14:paraId="3BAB801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3D5D71F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&lt;jaZ0097&gt;conmid1000210</w:t>
      </w:r>
    </w:p>
    <w:p w14:paraId="44EA878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&lt;cnZ0097&gt;conmid1000210</w:t>
      </w:r>
    </w:p>
    <w:p w14:paraId="745EC5C5" w14:textId="77777777" w:rsidR="00EC1FA3" w:rsidRPr="00EC1FA3" w:rsidRDefault="00EC1FA3" w:rsidP="00EC1FA3">
      <w:pPr>
        <w:pStyle w:val="a3"/>
        <w:rPr>
          <w:rFonts w:ascii="ＭＳ ゴシック" w:eastAsia="ＭＳ ゴシック" w:hAnsi="ＭＳ ゴシック" w:cs="ＭＳ ゴシック"/>
        </w:rPr>
      </w:pPr>
    </w:p>
    <w:p w14:paraId="72D6147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lastRenderedPageBreak/>
        <w:t>//OTHER</w:t>
      </w:r>
    </w:p>
    <w:p w14:paraId="19DB394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&lt;jaZ0098&gt;conmid1000220</w:t>
      </w:r>
    </w:p>
    <w:p w14:paraId="0A300C0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&lt;cnZ0098&gt;conmid1000220</w:t>
      </w:r>
    </w:p>
    <w:p w14:paraId="7049BF08" w14:textId="77777777" w:rsidR="00EC1FA3" w:rsidRPr="00EC1FA3" w:rsidRDefault="00EC1FA3" w:rsidP="00EC1FA3">
      <w:pPr>
        <w:pStyle w:val="a3"/>
        <w:rPr>
          <w:rFonts w:ascii="ＭＳ ゴシック" w:eastAsia="ＭＳ ゴシック" w:hAnsi="ＭＳ ゴシック" w:cs="ＭＳ ゴシック"/>
        </w:rPr>
      </w:pPr>
    </w:p>
    <w:p w14:paraId="58327DF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2417EB9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&lt;jaZ0099&gt;confee1000330</w:t>
      </w:r>
    </w:p>
    <w:p w14:paraId="44B4C3E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&lt;cnZ0099&gt;confee1000330</w:t>
      </w:r>
    </w:p>
    <w:p w14:paraId="65CD92BF" w14:textId="77777777" w:rsidR="00EC1FA3" w:rsidRPr="00EC1FA3" w:rsidRDefault="00EC1FA3" w:rsidP="00EC1FA3">
      <w:pPr>
        <w:pStyle w:val="a3"/>
        <w:rPr>
          <w:rFonts w:ascii="ＭＳ ゴシック" w:eastAsia="ＭＳ ゴシック" w:hAnsi="ＭＳ ゴシック" w:cs="ＭＳ ゴシック"/>
        </w:rPr>
      </w:pPr>
    </w:p>
    <w:p w14:paraId="1A838AF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43762C6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&lt;jaZ0100&gt;conmid1000230</w:t>
      </w:r>
    </w:p>
    <w:p w14:paraId="2793022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&lt;cnZ0100&gt;conmid1000230</w:t>
      </w:r>
    </w:p>
    <w:p w14:paraId="4DC6609E" w14:textId="77777777" w:rsidR="00EC1FA3" w:rsidRPr="00EC1FA3" w:rsidRDefault="00EC1FA3" w:rsidP="00EC1FA3">
      <w:pPr>
        <w:pStyle w:val="a3"/>
        <w:rPr>
          <w:rFonts w:ascii="ＭＳ ゴシック" w:eastAsia="ＭＳ ゴシック" w:hAnsi="ＭＳ ゴシック" w:cs="ＭＳ ゴシック"/>
        </w:rPr>
      </w:pPr>
    </w:p>
    <w:p w14:paraId="4E756E0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0A0BF51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&lt;jaZ0101&gt;conmid1000240</w:t>
      </w:r>
    </w:p>
    <w:p w14:paraId="07C548D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&lt;cnZ0101&gt;conmid1000240</w:t>
      </w:r>
    </w:p>
    <w:p w14:paraId="36876A3F" w14:textId="77777777" w:rsidR="00EC1FA3" w:rsidRPr="00EC1FA3" w:rsidRDefault="00EC1FA3" w:rsidP="00EC1FA3">
      <w:pPr>
        <w:pStyle w:val="a3"/>
        <w:rPr>
          <w:rFonts w:ascii="ＭＳ ゴシック" w:eastAsia="ＭＳ ゴシック" w:hAnsi="ＭＳ ゴシック" w:cs="ＭＳ ゴシック"/>
        </w:rPr>
      </w:pPr>
    </w:p>
    <w:p w14:paraId="0403B11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1CAD1CF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&lt;jaZ0102&gt;connat1000150</w:t>
      </w:r>
    </w:p>
    <w:p w14:paraId="383CFB4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&lt;cnZ0102&gt;connat1000150</w:t>
      </w:r>
    </w:p>
    <w:p w14:paraId="167FF06A" w14:textId="77777777" w:rsidR="00EC1FA3" w:rsidRPr="00EC1FA3" w:rsidRDefault="00EC1FA3" w:rsidP="00EC1FA3">
      <w:pPr>
        <w:pStyle w:val="a3"/>
        <w:rPr>
          <w:rFonts w:ascii="ＭＳ ゴシック" w:eastAsia="ＭＳ ゴシック" w:hAnsi="ＭＳ ゴシック" w:cs="ＭＳ ゴシック"/>
        </w:rPr>
      </w:pPr>
    </w:p>
    <w:p w14:paraId="4536D96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643EA4B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&lt;jaZ0103&gt;conmid1000250</w:t>
      </w:r>
    </w:p>
    <w:p w14:paraId="52422D6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&lt;cnZ0103&gt;conmid1000250</w:t>
      </w:r>
    </w:p>
    <w:p w14:paraId="4FD51E0A" w14:textId="77777777" w:rsidR="00EC1FA3" w:rsidRPr="00EC1FA3" w:rsidRDefault="00EC1FA3" w:rsidP="00EC1FA3">
      <w:pPr>
        <w:pStyle w:val="a3"/>
        <w:rPr>
          <w:rFonts w:ascii="ＭＳ ゴシック" w:eastAsia="ＭＳ ゴシック" w:hAnsi="ＭＳ ゴシック" w:cs="ＭＳ ゴシック"/>
        </w:rPr>
      </w:pPr>
    </w:p>
    <w:p w14:paraId="3DEE3A0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7734001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&lt;jaZ0104&gt;conmid1000260</w:t>
      </w:r>
    </w:p>
    <w:p w14:paraId="20F385D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&lt;cnZ0104&gt;conmid1000260</w:t>
      </w:r>
    </w:p>
    <w:p w14:paraId="3963222A" w14:textId="77777777" w:rsidR="00EC1FA3" w:rsidRPr="00EC1FA3" w:rsidRDefault="00EC1FA3" w:rsidP="00EC1FA3">
      <w:pPr>
        <w:pStyle w:val="a3"/>
        <w:rPr>
          <w:rFonts w:ascii="ＭＳ ゴシック" w:eastAsia="ＭＳ ゴシック" w:hAnsi="ＭＳ ゴシック" w:cs="ＭＳ ゴシック"/>
        </w:rPr>
      </w:pPr>
    </w:p>
    <w:p w14:paraId="2B22658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619E7FD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&lt;jaZ0105&gt;conmid1000270</w:t>
      </w:r>
    </w:p>
    <w:p w14:paraId="189BBFC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&lt;cnZ0105&gt;conmid1000270</w:t>
      </w:r>
    </w:p>
    <w:p w14:paraId="2A1969F2" w14:textId="77777777" w:rsidR="00EC1FA3" w:rsidRPr="00EC1FA3" w:rsidRDefault="00EC1FA3" w:rsidP="00EC1FA3">
      <w:pPr>
        <w:pStyle w:val="a3"/>
        <w:rPr>
          <w:rFonts w:ascii="ＭＳ ゴシック" w:eastAsia="ＭＳ ゴシック" w:hAnsi="ＭＳ ゴシック" w:cs="ＭＳ ゴシック"/>
        </w:rPr>
      </w:pPr>
    </w:p>
    <w:p w14:paraId="2C02404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6D68DC0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&lt;jaZ0106&gt;conmid1000280</w:t>
      </w:r>
    </w:p>
    <w:p w14:paraId="6ACECD0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&lt;cnZ0106&gt;conmid1000280</w:t>
      </w:r>
    </w:p>
    <w:p w14:paraId="1A9BFAAE" w14:textId="77777777" w:rsidR="00EC1FA3" w:rsidRPr="00EC1FA3" w:rsidRDefault="00EC1FA3" w:rsidP="00EC1FA3">
      <w:pPr>
        <w:pStyle w:val="a3"/>
        <w:rPr>
          <w:rFonts w:ascii="ＭＳ ゴシック" w:eastAsia="ＭＳ ゴシック" w:hAnsi="ＭＳ ゴシック" w:cs="ＭＳ ゴシック"/>
        </w:rPr>
      </w:pPr>
    </w:p>
    <w:p w14:paraId="6CECB22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lastRenderedPageBreak/>
        <w:t>//OTHER</w:t>
      </w:r>
    </w:p>
    <w:p w14:paraId="4F7BBDA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&lt;jaZ0107&gt;conmid1000290</w:t>
      </w:r>
    </w:p>
    <w:p w14:paraId="5927020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&lt;cnZ0107&gt;conmid1000290</w:t>
      </w:r>
    </w:p>
    <w:p w14:paraId="4885FBB8" w14:textId="77777777" w:rsidR="00EC1FA3" w:rsidRPr="00EC1FA3" w:rsidRDefault="00EC1FA3" w:rsidP="00EC1FA3">
      <w:pPr>
        <w:pStyle w:val="a3"/>
        <w:rPr>
          <w:rFonts w:ascii="ＭＳ ゴシック" w:eastAsia="ＭＳ ゴシック" w:hAnsi="ＭＳ ゴシック" w:cs="ＭＳ ゴシック"/>
        </w:rPr>
      </w:pPr>
    </w:p>
    <w:p w14:paraId="5716A3A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1A900C8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&lt;jaZ0108&gt;conmid1000300</w:t>
      </w:r>
    </w:p>
    <w:p w14:paraId="233DD4B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&lt;cnZ0108&gt;conmid1000300</w:t>
      </w:r>
    </w:p>
    <w:p w14:paraId="16153384" w14:textId="77777777" w:rsidR="00EC1FA3" w:rsidRPr="00EC1FA3" w:rsidRDefault="00EC1FA3" w:rsidP="00EC1FA3">
      <w:pPr>
        <w:pStyle w:val="a3"/>
        <w:rPr>
          <w:rFonts w:ascii="ＭＳ ゴシック" w:eastAsia="ＭＳ ゴシック" w:hAnsi="ＭＳ ゴシック" w:cs="ＭＳ ゴシック"/>
        </w:rPr>
      </w:pPr>
    </w:p>
    <w:p w14:paraId="4665FEA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51E84E1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&lt;jaZ0109&gt;conmid1000310</w:t>
      </w:r>
    </w:p>
    <w:p w14:paraId="5808FCB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&lt;cnZ0109&gt;conmid1000310</w:t>
      </w:r>
    </w:p>
    <w:p w14:paraId="6BD38D9C" w14:textId="77777777" w:rsidR="00EC1FA3" w:rsidRPr="00EC1FA3" w:rsidRDefault="00EC1FA3" w:rsidP="00EC1FA3">
      <w:pPr>
        <w:pStyle w:val="a3"/>
        <w:rPr>
          <w:rFonts w:ascii="ＭＳ ゴシック" w:eastAsia="ＭＳ ゴシック" w:hAnsi="ＭＳ ゴシック" w:cs="ＭＳ ゴシック"/>
        </w:rPr>
      </w:pPr>
    </w:p>
    <w:p w14:paraId="2DEC7C0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645FEB9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&lt;jaZ0110&gt;conmid1000320</w:t>
      </w:r>
    </w:p>
    <w:p w14:paraId="4EDDFD2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&lt;cnZ0110&gt;conmid1000320</w:t>
      </w:r>
    </w:p>
    <w:p w14:paraId="3544F62A" w14:textId="77777777" w:rsidR="00EC1FA3" w:rsidRPr="00EC1FA3" w:rsidRDefault="00EC1FA3" w:rsidP="00EC1FA3">
      <w:pPr>
        <w:pStyle w:val="a3"/>
        <w:rPr>
          <w:rFonts w:ascii="ＭＳ ゴシック" w:eastAsia="ＭＳ ゴシック" w:hAnsi="ＭＳ ゴシック" w:cs="ＭＳ ゴシック"/>
        </w:rPr>
      </w:pPr>
    </w:p>
    <w:p w14:paraId="31A489E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104BBBF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&lt;jaZ0111&gt;cfs_00027</w:t>
      </w:r>
    </w:p>
    <w:p w14:paraId="4477948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&lt;cnZ0111&gt;cfs_00027</w:t>
      </w:r>
    </w:p>
    <w:p w14:paraId="3A8AD58A" w14:textId="77777777" w:rsidR="00EC1FA3" w:rsidRPr="00EC1FA3" w:rsidRDefault="00EC1FA3" w:rsidP="00EC1FA3">
      <w:pPr>
        <w:pStyle w:val="a3"/>
        <w:rPr>
          <w:rFonts w:ascii="ＭＳ ゴシック" w:eastAsia="ＭＳ ゴシック" w:hAnsi="ＭＳ ゴシック" w:cs="ＭＳ ゴシック"/>
        </w:rPr>
      </w:pPr>
    </w:p>
    <w:p w14:paraId="7B2EF3A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534777A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&lt;jaZ0112&gt;FRAME_Four</w:t>
      </w:r>
    </w:p>
    <w:p w14:paraId="77C573D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&lt;cnZ0112&gt;FRAME_Four</w:t>
      </w:r>
    </w:p>
    <w:p w14:paraId="6CF8FD54" w14:textId="77777777" w:rsidR="00EC1FA3" w:rsidRPr="00EC1FA3" w:rsidRDefault="00EC1FA3" w:rsidP="00EC1FA3">
      <w:pPr>
        <w:pStyle w:val="a3"/>
        <w:rPr>
          <w:rFonts w:ascii="ＭＳ ゴシック" w:eastAsia="ＭＳ ゴシック" w:hAnsi="ＭＳ ゴシック" w:cs="ＭＳ ゴシック"/>
        </w:rPr>
      </w:pPr>
    </w:p>
    <w:p w14:paraId="271B68A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618A2F6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&lt;jaZ0113&gt;conest1002170</w:t>
      </w:r>
    </w:p>
    <w:p w14:paraId="0D4A25E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&lt;cnZ0113&gt;conest1002170</w:t>
      </w:r>
    </w:p>
    <w:p w14:paraId="709C65A1" w14:textId="77777777" w:rsidR="00EC1FA3" w:rsidRPr="00EC1FA3" w:rsidRDefault="00EC1FA3" w:rsidP="00EC1FA3">
      <w:pPr>
        <w:pStyle w:val="a3"/>
        <w:rPr>
          <w:rFonts w:ascii="ＭＳ ゴシック" w:eastAsia="ＭＳ ゴシック" w:hAnsi="ＭＳ ゴシック" w:cs="ＭＳ ゴシック"/>
        </w:rPr>
      </w:pPr>
    </w:p>
    <w:p w14:paraId="3AF3CE7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3644AA8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&lt;jaZ0114&gt;conest1002180</w:t>
      </w:r>
    </w:p>
    <w:p w14:paraId="034F148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&lt;cnZ0114&gt;conest1002180</w:t>
      </w:r>
    </w:p>
    <w:p w14:paraId="0BD42357" w14:textId="77777777" w:rsidR="00EC1FA3" w:rsidRPr="00EC1FA3" w:rsidRDefault="00EC1FA3" w:rsidP="00EC1FA3">
      <w:pPr>
        <w:pStyle w:val="a3"/>
        <w:rPr>
          <w:rFonts w:ascii="ＭＳ ゴシック" w:eastAsia="ＭＳ ゴシック" w:hAnsi="ＭＳ ゴシック" w:cs="ＭＳ ゴシック"/>
        </w:rPr>
      </w:pPr>
    </w:p>
    <w:p w14:paraId="645C8A5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4D33EBE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&lt;jaZ0115&gt;conmid1000330</w:t>
      </w:r>
    </w:p>
    <w:p w14:paraId="5BED282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&lt;cnZ0115&gt;conmid1000330</w:t>
      </w:r>
    </w:p>
    <w:p w14:paraId="342B0F7B" w14:textId="77777777" w:rsidR="00EC1FA3" w:rsidRPr="00EC1FA3" w:rsidRDefault="00EC1FA3" w:rsidP="00EC1FA3">
      <w:pPr>
        <w:pStyle w:val="a3"/>
        <w:rPr>
          <w:rFonts w:ascii="ＭＳ ゴシック" w:eastAsia="ＭＳ ゴシック" w:hAnsi="ＭＳ ゴシック" w:cs="ＭＳ ゴシック"/>
        </w:rPr>
      </w:pPr>
    </w:p>
    <w:p w14:paraId="72FD9FF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lastRenderedPageBreak/>
        <w:t>//OTHER</w:t>
      </w:r>
    </w:p>
    <w:p w14:paraId="06EE04F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&lt;jaZ0116&gt;conmid1000340</w:t>
      </w:r>
    </w:p>
    <w:p w14:paraId="74407F7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&lt;cnZ0116&gt;conmid1000340</w:t>
      </w:r>
    </w:p>
    <w:p w14:paraId="69670A57" w14:textId="77777777" w:rsidR="00EC1FA3" w:rsidRPr="00EC1FA3" w:rsidRDefault="00EC1FA3" w:rsidP="00EC1FA3">
      <w:pPr>
        <w:pStyle w:val="a3"/>
        <w:rPr>
          <w:rFonts w:ascii="ＭＳ ゴシック" w:eastAsia="ＭＳ ゴシック" w:hAnsi="ＭＳ ゴシック" w:cs="ＭＳ ゴシック"/>
        </w:rPr>
      </w:pPr>
    </w:p>
    <w:p w14:paraId="31048D3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16AB2AA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&lt;jaZ0117&gt;conmid1000350</w:t>
      </w:r>
    </w:p>
    <w:p w14:paraId="3F8F820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&lt;cnZ0117&gt;conmid1000350</w:t>
      </w:r>
    </w:p>
    <w:p w14:paraId="7F7B7BE9" w14:textId="77777777" w:rsidR="00EC1FA3" w:rsidRPr="00EC1FA3" w:rsidRDefault="00EC1FA3" w:rsidP="00EC1FA3">
      <w:pPr>
        <w:pStyle w:val="a3"/>
        <w:rPr>
          <w:rFonts w:ascii="ＭＳ ゴシック" w:eastAsia="ＭＳ ゴシック" w:hAnsi="ＭＳ ゴシック" w:cs="ＭＳ ゴシック"/>
        </w:rPr>
      </w:pPr>
    </w:p>
    <w:p w14:paraId="3F4D9D2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1F9265E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&lt;jaZ0118&gt;conmid1000360</w:t>
      </w:r>
    </w:p>
    <w:p w14:paraId="4E5BA05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&lt;cnZ0118&gt;conmid1000360</w:t>
      </w:r>
    </w:p>
    <w:p w14:paraId="2C21F7A7" w14:textId="77777777" w:rsidR="00EC1FA3" w:rsidRPr="00EC1FA3" w:rsidRDefault="00EC1FA3" w:rsidP="00EC1FA3">
      <w:pPr>
        <w:pStyle w:val="a3"/>
        <w:rPr>
          <w:rFonts w:ascii="ＭＳ ゴシック" w:eastAsia="ＭＳ ゴシック" w:hAnsi="ＭＳ ゴシック" w:cs="ＭＳ ゴシック"/>
        </w:rPr>
      </w:pPr>
    </w:p>
    <w:p w14:paraId="2E268C4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17E1162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&lt;jaZ0119&gt;confee1000340</w:t>
      </w:r>
    </w:p>
    <w:p w14:paraId="311BA82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&lt;cnZ0119&gt;confee1000340</w:t>
      </w:r>
    </w:p>
    <w:p w14:paraId="0D0E3BFB" w14:textId="77777777" w:rsidR="00EC1FA3" w:rsidRPr="00EC1FA3" w:rsidRDefault="00EC1FA3" w:rsidP="00EC1FA3">
      <w:pPr>
        <w:pStyle w:val="a3"/>
        <w:rPr>
          <w:rFonts w:ascii="ＭＳ ゴシック" w:eastAsia="ＭＳ ゴシック" w:hAnsi="ＭＳ ゴシック" w:cs="ＭＳ ゴシック"/>
        </w:rPr>
      </w:pPr>
    </w:p>
    <w:p w14:paraId="761FC9E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3C92565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&lt;jaZ0120&gt;confee1000350</w:t>
      </w:r>
    </w:p>
    <w:p w14:paraId="550778A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&lt;cnZ0120&gt;confee1000350</w:t>
      </w:r>
    </w:p>
    <w:p w14:paraId="1AACCD8E" w14:textId="77777777" w:rsidR="00EC1FA3" w:rsidRPr="00EC1FA3" w:rsidRDefault="00EC1FA3" w:rsidP="00EC1FA3">
      <w:pPr>
        <w:pStyle w:val="a3"/>
        <w:rPr>
          <w:rFonts w:ascii="ＭＳ ゴシック" w:eastAsia="ＭＳ ゴシック" w:hAnsi="ＭＳ ゴシック" w:cs="ＭＳ ゴシック"/>
        </w:rPr>
      </w:pPr>
    </w:p>
    <w:p w14:paraId="7256721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79649ED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&lt;jaZ0121&gt;conmid1000370</w:t>
      </w:r>
    </w:p>
    <w:p w14:paraId="242EBC4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&lt;cnZ0121&gt;conmid1000370</w:t>
      </w:r>
    </w:p>
    <w:p w14:paraId="2FF9DAB8" w14:textId="77777777" w:rsidR="00EC1FA3" w:rsidRPr="00EC1FA3" w:rsidRDefault="00EC1FA3" w:rsidP="00EC1FA3">
      <w:pPr>
        <w:pStyle w:val="a3"/>
        <w:rPr>
          <w:rFonts w:ascii="ＭＳ ゴシック" w:eastAsia="ＭＳ ゴシック" w:hAnsi="ＭＳ ゴシック" w:cs="ＭＳ ゴシック"/>
        </w:rPr>
      </w:pPr>
    </w:p>
    <w:p w14:paraId="1F48800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3B64C62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&lt;jaZ0122&gt;conmid1000380</w:t>
      </w:r>
    </w:p>
    <w:p w14:paraId="241229F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&lt;cnZ0122&gt;conmid1000380</w:t>
      </w:r>
    </w:p>
    <w:p w14:paraId="67E1EA16" w14:textId="77777777" w:rsidR="00EC1FA3" w:rsidRPr="00EC1FA3" w:rsidRDefault="00EC1FA3" w:rsidP="00EC1FA3">
      <w:pPr>
        <w:pStyle w:val="a3"/>
        <w:rPr>
          <w:rFonts w:ascii="ＭＳ ゴシック" w:eastAsia="ＭＳ ゴシック" w:hAnsi="ＭＳ ゴシック" w:cs="ＭＳ ゴシック"/>
        </w:rPr>
      </w:pPr>
    </w:p>
    <w:p w14:paraId="60DE2EA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46B07C4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&lt;jaZ0123&gt;connat1000160</w:t>
      </w:r>
    </w:p>
    <w:p w14:paraId="7B9CB82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&lt;cnZ0123&gt;connat1000160</w:t>
      </w:r>
    </w:p>
    <w:p w14:paraId="4651ED36" w14:textId="77777777" w:rsidR="00EC1FA3" w:rsidRPr="00EC1FA3" w:rsidRDefault="00EC1FA3" w:rsidP="00EC1FA3">
      <w:pPr>
        <w:pStyle w:val="a3"/>
        <w:rPr>
          <w:rFonts w:ascii="ＭＳ ゴシック" w:eastAsia="ＭＳ ゴシック" w:hAnsi="ＭＳ ゴシック" w:cs="ＭＳ ゴシック"/>
        </w:rPr>
      </w:pPr>
    </w:p>
    <w:p w14:paraId="5006153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1469E98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&lt;jaZ0124&gt;connat1000170</w:t>
      </w:r>
    </w:p>
    <w:p w14:paraId="3E31B3F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&lt;cnZ0124&gt;connat1000170</w:t>
      </w:r>
    </w:p>
    <w:p w14:paraId="13D2F516" w14:textId="77777777" w:rsidR="00EC1FA3" w:rsidRPr="00EC1FA3" w:rsidRDefault="00EC1FA3" w:rsidP="00EC1FA3">
      <w:pPr>
        <w:pStyle w:val="a3"/>
        <w:rPr>
          <w:rFonts w:ascii="ＭＳ ゴシック" w:eastAsia="ＭＳ ゴシック" w:hAnsi="ＭＳ ゴシック" w:cs="ＭＳ ゴシック"/>
        </w:rPr>
      </w:pPr>
    </w:p>
    <w:p w14:paraId="1F11105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lastRenderedPageBreak/>
        <w:t>//OTHER</w:t>
      </w:r>
    </w:p>
    <w:p w14:paraId="6CAD31D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&lt;jaZ0125&gt;confee1000360</w:t>
      </w:r>
    </w:p>
    <w:p w14:paraId="4B5E33E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&lt;cnZ0125&gt;confee1000360</w:t>
      </w:r>
    </w:p>
    <w:p w14:paraId="77FA6901" w14:textId="77777777" w:rsidR="00EC1FA3" w:rsidRPr="00EC1FA3" w:rsidRDefault="00EC1FA3" w:rsidP="00EC1FA3">
      <w:pPr>
        <w:pStyle w:val="a3"/>
        <w:rPr>
          <w:rFonts w:ascii="ＭＳ ゴシック" w:eastAsia="ＭＳ ゴシック" w:hAnsi="ＭＳ ゴシック" w:cs="ＭＳ ゴシック"/>
        </w:rPr>
      </w:pPr>
    </w:p>
    <w:p w14:paraId="5C9B32C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48F7562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&lt;jaZ0126&gt;confee1000370</w:t>
      </w:r>
    </w:p>
    <w:p w14:paraId="53B104E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&lt;cnZ0126&gt;confee1000370</w:t>
      </w:r>
    </w:p>
    <w:p w14:paraId="49164A51" w14:textId="77777777" w:rsidR="00EC1FA3" w:rsidRPr="00EC1FA3" w:rsidRDefault="00EC1FA3" w:rsidP="00EC1FA3">
      <w:pPr>
        <w:pStyle w:val="a3"/>
        <w:rPr>
          <w:rFonts w:ascii="ＭＳ ゴシック" w:eastAsia="ＭＳ ゴシック" w:hAnsi="ＭＳ ゴシック" w:cs="ＭＳ ゴシック"/>
        </w:rPr>
      </w:pPr>
    </w:p>
    <w:p w14:paraId="772DDFF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35F4E43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&lt;jaZ0127&gt;connat1000180</w:t>
      </w:r>
    </w:p>
    <w:p w14:paraId="0EE3C65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&lt;cnZ0127&gt;connat1000180</w:t>
      </w:r>
    </w:p>
    <w:p w14:paraId="533D699F" w14:textId="77777777" w:rsidR="00EC1FA3" w:rsidRPr="00EC1FA3" w:rsidRDefault="00EC1FA3" w:rsidP="00EC1FA3">
      <w:pPr>
        <w:pStyle w:val="a3"/>
        <w:rPr>
          <w:rFonts w:ascii="ＭＳ ゴシック" w:eastAsia="ＭＳ ゴシック" w:hAnsi="ＭＳ ゴシック" w:cs="ＭＳ ゴシック"/>
        </w:rPr>
      </w:pPr>
    </w:p>
    <w:p w14:paraId="7609ED6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75E6415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&lt;jaZ0128&gt;conmid1000390</w:t>
      </w:r>
    </w:p>
    <w:p w14:paraId="1D64AEA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&lt;cnZ0128&gt;conmid1000390</w:t>
      </w:r>
    </w:p>
    <w:p w14:paraId="3A8CD146" w14:textId="77777777" w:rsidR="00EC1FA3" w:rsidRPr="00EC1FA3" w:rsidRDefault="00EC1FA3" w:rsidP="00EC1FA3">
      <w:pPr>
        <w:pStyle w:val="a3"/>
        <w:rPr>
          <w:rFonts w:ascii="ＭＳ ゴシック" w:eastAsia="ＭＳ ゴシック" w:hAnsi="ＭＳ ゴシック" w:cs="ＭＳ ゴシック"/>
        </w:rPr>
      </w:pPr>
    </w:p>
    <w:p w14:paraId="4745426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4710FFF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&lt;jaZ0129&gt;confee1000380</w:t>
      </w:r>
    </w:p>
    <w:p w14:paraId="7238C0C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&lt;cnZ0129&gt;confee1000380</w:t>
      </w:r>
    </w:p>
    <w:p w14:paraId="0648A3E2" w14:textId="77777777" w:rsidR="00EC1FA3" w:rsidRPr="00EC1FA3" w:rsidRDefault="00EC1FA3" w:rsidP="00EC1FA3">
      <w:pPr>
        <w:pStyle w:val="a3"/>
        <w:rPr>
          <w:rFonts w:ascii="ＭＳ ゴシック" w:eastAsia="ＭＳ ゴシック" w:hAnsi="ＭＳ ゴシック" w:cs="ＭＳ ゴシック"/>
        </w:rPr>
      </w:pPr>
    </w:p>
    <w:p w14:paraId="2BC3C5E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108B2C1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&lt;jaZ0130&gt;conmid1000400</w:t>
      </w:r>
    </w:p>
    <w:p w14:paraId="4627690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&lt;cnZ0130&gt;conmid1000400</w:t>
      </w:r>
    </w:p>
    <w:p w14:paraId="70F47F30" w14:textId="77777777" w:rsidR="00EC1FA3" w:rsidRPr="00EC1FA3" w:rsidRDefault="00EC1FA3" w:rsidP="00EC1FA3">
      <w:pPr>
        <w:pStyle w:val="a3"/>
        <w:rPr>
          <w:rFonts w:ascii="ＭＳ ゴシック" w:eastAsia="ＭＳ ゴシック" w:hAnsi="ＭＳ ゴシック" w:cs="ＭＳ ゴシック"/>
        </w:rPr>
      </w:pPr>
    </w:p>
    <w:p w14:paraId="6EC0523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631FED7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&lt;jaZ0131&gt;connat1000190</w:t>
      </w:r>
    </w:p>
    <w:p w14:paraId="5AE5B91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&lt;cnZ0131&gt;connat1000190</w:t>
      </w:r>
    </w:p>
    <w:p w14:paraId="39FA4614" w14:textId="77777777" w:rsidR="00EC1FA3" w:rsidRPr="00EC1FA3" w:rsidRDefault="00EC1FA3" w:rsidP="00EC1FA3">
      <w:pPr>
        <w:pStyle w:val="a3"/>
        <w:rPr>
          <w:rFonts w:ascii="ＭＳ ゴシック" w:eastAsia="ＭＳ ゴシック" w:hAnsi="ＭＳ ゴシック" w:cs="ＭＳ ゴシック"/>
        </w:rPr>
      </w:pPr>
    </w:p>
    <w:p w14:paraId="515F32E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4C2F8B6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&lt;jaZ0132&gt;connat1000200</w:t>
      </w:r>
    </w:p>
    <w:p w14:paraId="5703A19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&lt;cnZ0132&gt;connat1000200</w:t>
      </w:r>
    </w:p>
    <w:p w14:paraId="415B2061" w14:textId="77777777" w:rsidR="00EC1FA3" w:rsidRPr="00EC1FA3" w:rsidRDefault="00EC1FA3" w:rsidP="00EC1FA3">
      <w:pPr>
        <w:pStyle w:val="a3"/>
        <w:rPr>
          <w:rFonts w:ascii="ＭＳ ゴシック" w:eastAsia="ＭＳ ゴシック" w:hAnsi="ＭＳ ゴシック" w:cs="ＭＳ ゴシック"/>
        </w:rPr>
      </w:pPr>
    </w:p>
    <w:p w14:paraId="5FF6131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7E480C4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&lt;jaZ0133&gt;confee1000390</w:t>
      </w:r>
    </w:p>
    <w:p w14:paraId="2D0B402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&lt;cnZ0133&gt;confee1000390</w:t>
      </w:r>
    </w:p>
    <w:p w14:paraId="23A9F676" w14:textId="77777777" w:rsidR="00EC1FA3" w:rsidRPr="00EC1FA3" w:rsidRDefault="00EC1FA3" w:rsidP="00EC1FA3">
      <w:pPr>
        <w:pStyle w:val="a3"/>
        <w:rPr>
          <w:rFonts w:ascii="ＭＳ ゴシック" w:eastAsia="ＭＳ ゴシック" w:hAnsi="ＭＳ ゴシック" w:cs="ＭＳ ゴシック"/>
        </w:rPr>
      </w:pPr>
    </w:p>
    <w:p w14:paraId="4A60C6D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lastRenderedPageBreak/>
        <w:t>//OTHER</w:t>
      </w:r>
    </w:p>
    <w:p w14:paraId="7DB9D66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&lt;jaZ0134&gt;cfs_00031b</w:t>
      </w:r>
    </w:p>
    <w:p w14:paraId="5D62867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&lt;cnZ0134&gt;cfs_00031b</w:t>
      </w:r>
    </w:p>
    <w:p w14:paraId="27CCFEF6" w14:textId="77777777" w:rsidR="00EC1FA3" w:rsidRPr="00EC1FA3" w:rsidRDefault="00EC1FA3" w:rsidP="00EC1FA3">
      <w:pPr>
        <w:pStyle w:val="a3"/>
        <w:rPr>
          <w:rFonts w:ascii="ＭＳ ゴシック" w:eastAsia="ＭＳ ゴシック" w:hAnsi="ＭＳ ゴシック" w:cs="ＭＳ ゴシック"/>
        </w:rPr>
      </w:pPr>
    </w:p>
    <w:p w14:paraId="7E5DEFA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74BF635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&lt;jaZ0135&gt;cse00094</w:t>
      </w:r>
    </w:p>
    <w:p w14:paraId="6D529E5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&lt;cnZ0135&gt;cse00094</w:t>
      </w:r>
    </w:p>
    <w:p w14:paraId="1591C0E2" w14:textId="77777777" w:rsidR="00EC1FA3" w:rsidRPr="00EC1FA3" w:rsidRDefault="00EC1FA3" w:rsidP="00EC1FA3">
      <w:pPr>
        <w:pStyle w:val="a3"/>
        <w:rPr>
          <w:rFonts w:ascii="ＭＳ ゴシック" w:eastAsia="ＭＳ ゴシック" w:hAnsi="ＭＳ ゴシック" w:cs="ＭＳ ゴシック"/>
        </w:rPr>
      </w:pPr>
    </w:p>
    <w:p w14:paraId="13A15E0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30A096F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&lt;jaZ0136&gt;conmid1000410</w:t>
      </w:r>
    </w:p>
    <w:p w14:paraId="1BCC87E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&lt;cnZ0136&gt;conmid1000410</w:t>
      </w:r>
    </w:p>
    <w:p w14:paraId="10877527" w14:textId="77777777" w:rsidR="00EC1FA3" w:rsidRPr="00EC1FA3" w:rsidRDefault="00EC1FA3" w:rsidP="00EC1FA3">
      <w:pPr>
        <w:pStyle w:val="a3"/>
        <w:rPr>
          <w:rFonts w:ascii="ＭＳ ゴシック" w:eastAsia="ＭＳ ゴシック" w:hAnsi="ＭＳ ゴシック" w:cs="ＭＳ ゴシック"/>
        </w:rPr>
      </w:pPr>
    </w:p>
    <w:p w14:paraId="37A61BC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7A848D7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&lt;jaZ0137&gt;connat1000210</w:t>
      </w:r>
    </w:p>
    <w:p w14:paraId="4A34D95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&lt;cnZ0137&gt;connat1000210</w:t>
      </w:r>
    </w:p>
    <w:p w14:paraId="6882ABDB" w14:textId="77777777" w:rsidR="00EC1FA3" w:rsidRPr="00EC1FA3" w:rsidRDefault="00EC1FA3" w:rsidP="00EC1FA3">
      <w:pPr>
        <w:pStyle w:val="a3"/>
        <w:rPr>
          <w:rFonts w:ascii="ＭＳ ゴシック" w:eastAsia="ＭＳ ゴシック" w:hAnsi="ＭＳ ゴシック" w:cs="ＭＳ ゴシック"/>
        </w:rPr>
      </w:pPr>
    </w:p>
    <w:p w14:paraId="7807D4C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5F7C0AC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&lt;jaZ0138&gt;confee1000400</w:t>
      </w:r>
    </w:p>
    <w:p w14:paraId="34B543D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&lt;cnZ0138&gt;confee1000400</w:t>
      </w:r>
    </w:p>
    <w:p w14:paraId="28F84BA6" w14:textId="77777777" w:rsidR="00EC1FA3" w:rsidRPr="00EC1FA3" w:rsidRDefault="00EC1FA3" w:rsidP="00EC1FA3">
      <w:pPr>
        <w:pStyle w:val="a3"/>
        <w:rPr>
          <w:rFonts w:ascii="ＭＳ ゴシック" w:eastAsia="ＭＳ ゴシック" w:hAnsi="ＭＳ ゴシック" w:cs="ＭＳ ゴシック"/>
        </w:rPr>
      </w:pPr>
    </w:p>
    <w:p w14:paraId="587AF02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7F5BE1A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&lt;jaZ0139&gt;conpma1000010</w:t>
      </w:r>
    </w:p>
    <w:p w14:paraId="02EBD90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&lt;cnZ0139&gt;conpma1000010</w:t>
      </w:r>
    </w:p>
    <w:p w14:paraId="2CF26911" w14:textId="77777777" w:rsidR="00EC1FA3" w:rsidRPr="00EC1FA3" w:rsidRDefault="00EC1FA3" w:rsidP="00EC1FA3">
      <w:pPr>
        <w:pStyle w:val="a3"/>
        <w:rPr>
          <w:rFonts w:ascii="ＭＳ ゴシック" w:eastAsia="ＭＳ ゴシック" w:hAnsi="ＭＳ ゴシック" w:cs="ＭＳ ゴシック"/>
        </w:rPr>
      </w:pPr>
    </w:p>
    <w:p w14:paraId="6AB5847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50A8EC6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&lt;jaZ0140&gt;conpwp1000010</w:t>
      </w:r>
    </w:p>
    <w:p w14:paraId="7B8122D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&lt;cnZ0140&gt;conpwp1000010</w:t>
      </w:r>
    </w:p>
    <w:p w14:paraId="2421CD79" w14:textId="77777777" w:rsidR="00EC1FA3" w:rsidRPr="00EC1FA3" w:rsidRDefault="00EC1FA3" w:rsidP="00EC1FA3">
      <w:pPr>
        <w:pStyle w:val="a3"/>
        <w:rPr>
          <w:rFonts w:ascii="ＭＳ ゴシック" w:eastAsia="ＭＳ ゴシック" w:hAnsi="ＭＳ ゴシック" w:cs="ＭＳ ゴシック"/>
        </w:rPr>
      </w:pPr>
    </w:p>
    <w:p w14:paraId="3FD4661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525E212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&lt;jaZ0141&gt;conpmb1000010</w:t>
      </w:r>
    </w:p>
    <w:p w14:paraId="0029CA7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&lt;cnZ0141&gt;conpmb1000010</w:t>
      </w:r>
    </w:p>
    <w:p w14:paraId="5E497BD7" w14:textId="77777777" w:rsidR="00EC1FA3" w:rsidRPr="00EC1FA3" w:rsidRDefault="00EC1FA3" w:rsidP="00EC1FA3">
      <w:pPr>
        <w:pStyle w:val="a3"/>
        <w:rPr>
          <w:rFonts w:ascii="ＭＳ ゴシック" w:eastAsia="ＭＳ ゴシック" w:hAnsi="ＭＳ ゴシック" w:cs="ＭＳ ゴシック"/>
        </w:rPr>
      </w:pPr>
    </w:p>
    <w:p w14:paraId="4420D8E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3B2EBA9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&lt;jaZ0142&gt;conpwq1000040</w:t>
      </w:r>
    </w:p>
    <w:p w14:paraId="0AB8F91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&lt;cnZ0142&gt;conpwq1000040</w:t>
      </w:r>
    </w:p>
    <w:p w14:paraId="7537BC37" w14:textId="77777777" w:rsidR="00EC1FA3" w:rsidRPr="00EC1FA3" w:rsidRDefault="00EC1FA3" w:rsidP="00EC1FA3">
      <w:pPr>
        <w:pStyle w:val="a3"/>
        <w:rPr>
          <w:rFonts w:ascii="ＭＳ ゴシック" w:eastAsia="ＭＳ ゴシック" w:hAnsi="ＭＳ ゴシック" w:cs="ＭＳ ゴシック"/>
        </w:rPr>
      </w:pPr>
    </w:p>
    <w:p w14:paraId="763C8F4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lastRenderedPageBreak/>
        <w:t>//OTHER</w:t>
      </w:r>
    </w:p>
    <w:p w14:paraId="0C51760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&lt;jaZ0143&gt;conmid1000420</w:t>
      </w:r>
    </w:p>
    <w:p w14:paraId="2C29BF4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&lt;cnZ0143&gt;conmid1000420</w:t>
      </w:r>
    </w:p>
    <w:p w14:paraId="589C3E11" w14:textId="77777777" w:rsidR="00EC1FA3" w:rsidRPr="00EC1FA3" w:rsidRDefault="00EC1FA3" w:rsidP="00EC1FA3">
      <w:pPr>
        <w:pStyle w:val="a3"/>
        <w:rPr>
          <w:rFonts w:ascii="ＭＳ ゴシック" w:eastAsia="ＭＳ ゴシック" w:hAnsi="ＭＳ ゴシック" w:cs="ＭＳ ゴシック"/>
        </w:rPr>
      </w:pPr>
    </w:p>
    <w:p w14:paraId="7D05F74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68EB53B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&lt;jaZ0144&gt;conmid1000430</w:t>
      </w:r>
    </w:p>
    <w:p w14:paraId="26F7DB9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&lt;cnZ0144&gt;conmid1000430</w:t>
      </w:r>
    </w:p>
    <w:p w14:paraId="0DB0F619" w14:textId="77777777" w:rsidR="00EC1FA3" w:rsidRPr="00EC1FA3" w:rsidRDefault="00EC1FA3" w:rsidP="00EC1FA3">
      <w:pPr>
        <w:pStyle w:val="a3"/>
        <w:rPr>
          <w:rFonts w:ascii="ＭＳ ゴシック" w:eastAsia="ＭＳ ゴシック" w:hAnsi="ＭＳ ゴシック" w:cs="ＭＳ ゴシック"/>
        </w:rPr>
      </w:pPr>
    </w:p>
    <w:p w14:paraId="58DDCB5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4FCD98A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&lt;jaZ0145&gt;conmid1000440</w:t>
      </w:r>
    </w:p>
    <w:p w14:paraId="1D66EBC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&lt;cnZ0145&gt;conmid1000440</w:t>
      </w:r>
    </w:p>
    <w:p w14:paraId="10711834" w14:textId="77777777" w:rsidR="00EC1FA3" w:rsidRPr="00EC1FA3" w:rsidRDefault="00EC1FA3" w:rsidP="00EC1FA3">
      <w:pPr>
        <w:pStyle w:val="a3"/>
        <w:rPr>
          <w:rFonts w:ascii="ＭＳ ゴシック" w:eastAsia="ＭＳ ゴシック" w:hAnsi="ＭＳ ゴシック" w:cs="ＭＳ ゴシック"/>
        </w:rPr>
      </w:pPr>
    </w:p>
    <w:p w14:paraId="5DBA389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4C1AC1F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&lt;jaZ0146&gt;conmid1000450</w:t>
      </w:r>
    </w:p>
    <w:p w14:paraId="398F0B6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&lt;cnZ0146&gt;conmid1000450</w:t>
      </w:r>
    </w:p>
    <w:p w14:paraId="3FB52185" w14:textId="77777777" w:rsidR="00EC1FA3" w:rsidRPr="00EC1FA3" w:rsidRDefault="00EC1FA3" w:rsidP="00EC1FA3">
      <w:pPr>
        <w:pStyle w:val="a3"/>
        <w:rPr>
          <w:rFonts w:ascii="ＭＳ ゴシック" w:eastAsia="ＭＳ ゴシック" w:hAnsi="ＭＳ ゴシック" w:cs="ＭＳ ゴシック"/>
        </w:rPr>
      </w:pPr>
    </w:p>
    <w:p w14:paraId="22D3C08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308D293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&lt;jaZ0147&gt;conmid1000460</w:t>
      </w:r>
    </w:p>
    <w:p w14:paraId="32733C0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&lt;cnZ0147&gt;conmid1000460</w:t>
      </w:r>
    </w:p>
    <w:p w14:paraId="09D3E8D0" w14:textId="77777777" w:rsidR="00EC1FA3" w:rsidRPr="00EC1FA3" w:rsidRDefault="00EC1FA3" w:rsidP="00EC1FA3">
      <w:pPr>
        <w:pStyle w:val="a3"/>
        <w:rPr>
          <w:rFonts w:ascii="ＭＳ ゴシック" w:eastAsia="ＭＳ ゴシック" w:hAnsi="ＭＳ ゴシック" w:cs="ＭＳ ゴシック"/>
        </w:rPr>
      </w:pPr>
    </w:p>
    <w:p w14:paraId="2197337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409EA6D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&lt;jaZ0148&gt;conmid1000470</w:t>
      </w:r>
    </w:p>
    <w:p w14:paraId="21733F9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&lt;cnZ0148&gt;conmid1000470</w:t>
      </w:r>
    </w:p>
    <w:p w14:paraId="5D5AD074" w14:textId="77777777" w:rsidR="00EC1FA3" w:rsidRPr="00EC1FA3" w:rsidRDefault="00EC1FA3" w:rsidP="00EC1FA3">
      <w:pPr>
        <w:pStyle w:val="a3"/>
        <w:rPr>
          <w:rFonts w:ascii="ＭＳ ゴシック" w:eastAsia="ＭＳ ゴシック" w:hAnsi="ＭＳ ゴシック" w:cs="ＭＳ ゴシック"/>
        </w:rPr>
      </w:pPr>
    </w:p>
    <w:p w14:paraId="7FFBDB1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7C11D3B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&lt;jaZ0149&gt;conpmc1000010</w:t>
      </w:r>
    </w:p>
    <w:p w14:paraId="52F491D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&lt;cnZ0149&gt;conpmc1000010</w:t>
      </w:r>
    </w:p>
    <w:p w14:paraId="0B8C988A" w14:textId="77777777" w:rsidR="00EC1FA3" w:rsidRPr="00EC1FA3" w:rsidRDefault="00EC1FA3" w:rsidP="00EC1FA3">
      <w:pPr>
        <w:pStyle w:val="a3"/>
        <w:rPr>
          <w:rFonts w:ascii="ＭＳ ゴシック" w:eastAsia="ＭＳ ゴシック" w:hAnsi="ＭＳ ゴシック" w:cs="ＭＳ ゴシック"/>
        </w:rPr>
      </w:pPr>
    </w:p>
    <w:p w14:paraId="2BC4A40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31D5555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&lt;jaZ0150&gt;conpwr1000010</w:t>
      </w:r>
    </w:p>
    <w:p w14:paraId="6038D32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&lt;cnZ0150&gt;conpwr1000010</w:t>
      </w:r>
    </w:p>
    <w:p w14:paraId="7F09A7D4" w14:textId="77777777" w:rsidR="00EC1FA3" w:rsidRPr="00EC1FA3" w:rsidRDefault="00EC1FA3" w:rsidP="00EC1FA3">
      <w:pPr>
        <w:pStyle w:val="a3"/>
        <w:rPr>
          <w:rFonts w:ascii="ＭＳ ゴシック" w:eastAsia="ＭＳ ゴシック" w:hAnsi="ＭＳ ゴシック" w:cs="ＭＳ ゴシック"/>
        </w:rPr>
      </w:pPr>
    </w:p>
    <w:p w14:paraId="30786B5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16BB0E9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&lt;jaZ0151&gt;conmid1000480</w:t>
      </w:r>
    </w:p>
    <w:p w14:paraId="212ADDB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&lt;cnZ0151&gt;conmid1000480</w:t>
      </w:r>
    </w:p>
    <w:p w14:paraId="0487A34D" w14:textId="77777777" w:rsidR="00EC1FA3" w:rsidRPr="00EC1FA3" w:rsidRDefault="00EC1FA3" w:rsidP="00EC1FA3">
      <w:pPr>
        <w:pStyle w:val="a3"/>
        <w:rPr>
          <w:rFonts w:ascii="ＭＳ ゴシック" w:eastAsia="ＭＳ ゴシック" w:hAnsi="ＭＳ ゴシック" w:cs="ＭＳ ゴシック"/>
        </w:rPr>
      </w:pPr>
    </w:p>
    <w:p w14:paraId="629065D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lastRenderedPageBreak/>
        <w:t>//OTHER</w:t>
      </w:r>
    </w:p>
    <w:p w14:paraId="589FAAA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&lt;jaZ0152&gt;conmid1000490</w:t>
      </w:r>
    </w:p>
    <w:p w14:paraId="0063397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&lt;cnZ0152&gt;conmid1000490</w:t>
      </w:r>
    </w:p>
    <w:p w14:paraId="79A1424E" w14:textId="77777777" w:rsidR="00EC1FA3" w:rsidRPr="00EC1FA3" w:rsidRDefault="00EC1FA3" w:rsidP="00EC1FA3">
      <w:pPr>
        <w:pStyle w:val="a3"/>
        <w:rPr>
          <w:rFonts w:ascii="ＭＳ ゴシック" w:eastAsia="ＭＳ ゴシック" w:hAnsi="ＭＳ ゴシック" w:cs="ＭＳ ゴシック"/>
        </w:rPr>
      </w:pPr>
    </w:p>
    <w:p w14:paraId="3A7998A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65E14F1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&lt;jaZ0153&gt;conmid1000500</w:t>
      </w:r>
    </w:p>
    <w:p w14:paraId="0FA4608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&lt;cnZ0153&gt;conmid1000500</w:t>
      </w:r>
    </w:p>
    <w:p w14:paraId="3017EAD8" w14:textId="77777777" w:rsidR="00EC1FA3" w:rsidRPr="00EC1FA3" w:rsidRDefault="00EC1FA3" w:rsidP="00EC1FA3">
      <w:pPr>
        <w:pStyle w:val="a3"/>
        <w:rPr>
          <w:rFonts w:ascii="ＭＳ ゴシック" w:eastAsia="ＭＳ ゴシック" w:hAnsi="ＭＳ ゴシック" w:cs="ＭＳ ゴシック"/>
        </w:rPr>
      </w:pPr>
    </w:p>
    <w:p w14:paraId="2099251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2E313EF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&lt;jaZ0154&gt;conmid1000510</w:t>
      </w:r>
    </w:p>
    <w:p w14:paraId="324998D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&lt;cnZ0154&gt;conmid1000510</w:t>
      </w:r>
    </w:p>
    <w:p w14:paraId="4C796DC3" w14:textId="77777777" w:rsidR="00EC1FA3" w:rsidRPr="00EC1FA3" w:rsidRDefault="00EC1FA3" w:rsidP="00EC1FA3">
      <w:pPr>
        <w:pStyle w:val="a3"/>
        <w:rPr>
          <w:rFonts w:ascii="ＭＳ ゴシック" w:eastAsia="ＭＳ ゴシック" w:hAnsi="ＭＳ ゴシック" w:cs="ＭＳ ゴシック"/>
        </w:rPr>
      </w:pPr>
    </w:p>
    <w:p w14:paraId="69749CC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39AEFD9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&lt;jaZ0155&gt;conmid1000520</w:t>
      </w:r>
    </w:p>
    <w:p w14:paraId="09447E4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&lt;cnZ0155&gt;conmid1000520</w:t>
      </w:r>
    </w:p>
    <w:p w14:paraId="23AC2DA6" w14:textId="77777777" w:rsidR="00EC1FA3" w:rsidRPr="00EC1FA3" w:rsidRDefault="00EC1FA3" w:rsidP="00EC1FA3">
      <w:pPr>
        <w:pStyle w:val="a3"/>
        <w:rPr>
          <w:rFonts w:ascii="ＭＳ ゴシック" w:eastAsia="ＭＳ ゴシック" w:hAnsi="ＭＳ ゴシック" w:cs="ＭＳ ゴシック"/>
        </w:rPr>
      </w:pPr>
    </w:p>
    <w:p w14:paraId="1F600F5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4338AAB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&lt;jaZ0156&gt;conmid1000530</w:t>
      </w:r>
    </w:p>
    <w:p w14:paraId="6FF9CD8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&lt;cnZ0156&gt;conmid1000530</w:t>
      </w:r>
    </w:p>
    <w:p w14:paraId="5D4D88FB" w14:textId="77777777" w:rsidR="00EC1FA3" w:rsidRPr="00EC1FA3" w:rsidRDefault="00EC1FA3" w:rsidP="00EC1FA3">
      <w:pPr>
        <w:pStyle w:val="a3"/>
        <w:rPr>
          <w:rFonts w:ascii="ＭＳ ゴシック" w:eastAsia="ＭＳ ゴシック" w:hAnsi="ＭＳ ゴシック" w:cs="ＭＳ ゴシック"/>
        </w:rPr>
      </w:pPr>
    </w:p>
    <w:p w14:paraId="028CEB2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732665E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&lt;jaZ0157&gt;efs_030120</w:t>
      </w:r>
    </w:p>
    <w:p w14:paraId="232018E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&lt;cnZ0157&gt;efs_030120</w:t>
      </w:r>
    </w:p>
    <w:p w14:paraId="21671E92" w14:textId="77777777" w:rsidR="00EC1FA3" w:rsidRPr="00EC1FA3" w:rsidRDefault="00EC1FA3" w:rsidP="00EC1FA3">
      <w:pPr>
        <w:pStyle w:val="a3"/>
        <w:rPr>
          <w:rFonts w:ascii="ＭＳ ゴシック" w:eastAsia="ＭＳ ゴシック" w:hAnsi="ＭＳ ゴシック" w:cs="ＭＳ ゴシック"/>
        </w:rPr>
      </w:pPr>
    </w:p>
    <w:p w14:paraId="0C0C8EA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58CA28D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&lt;jaZ0158&gt;ye0804</w:t>
      </w:r>
    </w:p>
    <w:p w14:paraId="5E8D771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&lt;cnZ0158&gt;ye0804</w:t>
      </w:r>
    </w:p>
    <w:p w14:paraId="741F06B8" w14:textId="77777777" w:rsidR="00EC1FA3" w:rsidRPr="00EC1FA3" w:rsidRDefault="00EC1FA3" w:rsidP="00EC1FA3">
      <w:pPr>
        <w:pStyle w:val="a3"/>
        <w:rPr>
          <w:rFonts w:ascii="ＭＳ ゴシック" w:eastAsia="ＭＳ ゴシック" w:hAnsi="ＭＳ ゴシック" w:cs="ＭＳ ゴシック"/>
        </w:rPr>
      </w:pPr>
    </w:p>
    <w:p w14:paraId="6551BEB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0C0E9F0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&lt;jaZ0159&gt;conmid1000540</w:t>
      </w:r>
    </w:p>
    <w:p w14:paraId="27F828B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&lt;cnZ0159&gt;conmid1000540</w:t>
      </w:r>
    </w:p>
    <w:p w14:paraId="763DAA8C" w14:textId="77777777" w:rsidR="00EC1FA3" w:rsidRPr="00EC1FA3" w:rsidRDefault="00EC1FA3" w:rsidP="00EC1FA3">
      <w:pPr>
        <w:pStyle w:val="a3"/>
        <w:rPr>
          <w:rFonts w:ascii="ＭＳ ゴシック" w:eastAsia="ＭＳ ゴシック" w:hAnsi="ＭＳ ゴシック" w:cs="ＭＳ ゴシック"/>
        </w:rPr>
      </w:pPr>
    </w:p>
    <w:p w14:paraId="36C4A90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3196630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&lt;jaZ0160&gt;cse00075</w:t>
      </w:r>
    </w:p>
    <w:p w14:paraId="71615DA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&lt;cnZ0160&gt;cse00075</w:t>
      </w:r>
    </w:p>
    <w:p w14:paraId="3F51C6C6" w14:textId="77777777" w:rsidR="00EC1FA3" w:rsidRPr="00EC1FA3" w:rsidRDefault="00EC1FA3" w:rsidP="00EC1FA3">
      <w:pPr>
        <w:pStyle w:val="a3"/>
        <w:rPr>
          <w:rFonts w:ascii="ＭＳ ゴシック" w:eastAsia="ＭＳ ゴシック" w:hAnsi="ＭＳ ゴシック" w:cs="ＭＳ ゴシック"/>
        </w:rPr>
      </w:pPr>
    </w:p>
    <w:p w14:paraId="3F43795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lastRenderedPageBreak/>
        <w:t>//OTHER</w:t>
      </w:r>
    </w:p>
    <w:p w14:paraId="1A91D4A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&lt;jaZ0161&gt;cse00011</w:t>
      </w:r>
    </w:p>
    <w:p w14:paraId="67987F7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&lt;cnZ0161&gt;cse00011</w:t>
      </w:r>
    </w:p>
    <w:p w14:paraId="605E9573" w14:textId="77777777" w:rsidR="00EC1FA3" w:rsidRPr="00EC1FA3" w:rsidRDefault="00EC1FA3" w:rsidP="00EC1FA3">
      <w:pPr>
        <w:pStyle w:val="a3"/>
        <w:rPr>
          <w:rFonts w:ascii="ＭＳ ゴシック" w:eastAsia="ＭＳ ゴシック" w:hAnsi="ＭＳ ゴシック" w:cs="ＭＳ ゴシック"/>
        </w:rPr>
      </w:pPr>
    </w:p>
    <w:p w14:paraId="279856D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1A48257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&lt;jaZ0162&gt;conmor1001140</w:t>
      </w:r>
    </w:p>
    <w:p w14:paraId="5CD1F1E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&lt;cnZ0162&gt;conmor1001140</w:t>
      </w:r>
    </w:p>
    <w:p w14:paraId="7D3A73DF" w14:textId="77777777" w:rsidR="00EC1FA3" w:rsidRPr="00EC1FA3" w:rsidRDefault="00EC1FA3" w:rsidP="00EC1FA3">
      <w:pPr>
        <w:pStyle w:val="a3"/>
        <w:rPr>
          <w:rFonts w:ascii="ＭＳ ゴシック" w:eastAsia="ＭＳ ゴシック" w:hAnsi="ＭＳ ゴシック" w:cs="ＭＳ ゴシック"/>
        </w:rPr>
      </w:pPr>
    </w:p>
    <w:p w14:paraId="467C385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268AEF2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&lt;jaZ0163&gt;conmor1001150</w:t>
      </w:r>
    </w:p>
    <w:p w14:paraId="3B045FF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&lt;cnZ0163&gt;conmor1001150</w:t>
      </w:r>
    </w:p>
    <w:p w14:paraId="31E24931" w14:textId="77777777" w:rsidR="00EC1FA3" w:rsidRPr="00EC1FA3" w:rsidRDefault="00EC1FA3" w:rsidP="00EC1FA3">
      <w:pPr>
        <w:pStyle w:val="a3"/>
        <w:rPr>
          <w:rFonts w:ascii="ＭＳ ゴシック" w:eastAsia="ＭＳ ゴシック" w:hAnsi="ＭＳ ゴシック" w:cs="ＭＳ ゴシック"/>
        </w:rPr>
      </w:pPr>
    </w:p>
    <w:p w14:paraId="511EBB0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22FB1B9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&lt;jaZ0164&gt;conmor1001160</w:t>
      </w:r>
    </w:p>
    <w:p w14:paraId="165F6F3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&lt;cnZ0164&gt;conmor1001160</w:t>
      </w:r>
    </w:p>
    <w:p w14:paraId="663968C4" w14:textId="77777777" w:rsidR="00EC1FA3" w:rsidRPr="00EC1FA3" w:rsidRDefault="00EC1FA3" w:rsidP="00EC1FA3">
      <w:pPr>
        <w:pStyle w:val="a3"/>
        <w:rPr>
          <w:rFonts w:ascii="ＭＳ ゴシック" w:eastAsia="ＭＳ ゴシック" w:hAnsi="ＭＳ ゴシック" w:cs="ＭＳ ゴシック"/>
        </w:rPr>
      </w:pPr>
    </w:p>
    <w:p w14:paraId="4375095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7BF4E64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&lt;jaZ0165&gt;conmor1001170</w:t>
      </w:r>
    </w:p>
    <w:p w14:paraId="7D34675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&lt;cnZ0165&gt;conmor1001170</w:t>
      </w:r>
    </w:p>
    <w:p w14:paraId="5E6E9F52" w14:textId="77777777" w:rsidR="00EC1FA3" w:rsidRPr="00EC1FA3" w:rsidRDefault="00EC1FA3" w:rsidP="00EC1FA3">
      <w:pPr>
        <w:pStyle w:val="a3"/>
        <w:rPr>
          <w:rFonts w:ascii="ＭＳ ゴシック" w:eastAsia="ＭＳ ゴシック" w:hAnsi="ＭＳ ゴシック" w:cs="ＭＳ ゴシック"/>
        </w:rPr>
      </w:pPr>
    </w:p>
    <w:p w14:paraId="54E2F7B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2245E2A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&lt;jaZ0166&gt;5050</w:t>
      </w:r>
    </w:p>
    <w:p w14:paraId="6E15CD5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&lt;cnZ0166&gt;5050</w:t>
      </w:r>
    </w:p>
    <w:p w14:paraId="5573F2F9" w14:textId="77777777" w:rsidR="00EC1FA3" w:rsidRPr="00EC1FA3" w:rsidRDefault="00EC1FA3" w:rsidP="00EC1FA3">
      <w:pPr>
        <w:pStyle w:val="a3"/>
        <w:rPr>
          <w:rFonts w:ascii="ＭＳ ゴシック" w:eastAsia="ＭＳ ゴシック" w:hAnsi="ＭＳ ゴシック" w:cs="ＭＳ ゴシック"/>
        </w:rPr>
      </w:pPr>
    </w:p>
    <w:p w14:paraId="5C3D2F4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324B4AB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&lt;jaZ0167&gt;conest1002190</w:t>
      </w:r>
    </w:p>
    <w:p w14:paraId="0D7E813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&lt;cnZ0167&gt;conest1002190</w:t>
      </w:r>
    </w:p>
    <w:p w14:paraId="492ECA15" w14:textId="77777777" w:rsidR="00EC1FA3" w:rsidRPr="00EC1FA3" w:rsidRDefault="00EC1FA3" w:rsidP="00EC1FA3">
      <w:pPr>
        <w:pStyle w:val="a3"/>
        <w:rPr>
          <w:rFonts w:ascii="ＭＳ ゴシック" w:eastAsia="ＭＳ ゴシック" w:hAnsi="ＭＳ ゴシック" w:cs="ＭＳ ゴシック"/>
        </w:rPr>
      </w:pPr>
    </w:p>
    <w:p w14:paraId="230B519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0445A5B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&lt;jaZ0168&gt;ye0524</w:t>
      </w:r>
    </w:p>
    <w:p w14:paraId="7EF1FB4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&lt;cnZ0168&gt;ye0524</w:t>
      </w:r>
    </w:p>
    <w:p w14:paraId="244177F6" w14:textId="77777777" w:rsidR="00EC1FA3" w:rsidRPr="00EC1FA3" w:rsidRDefault="00EC1FA3" w:rsidP="00EC1FA3">
      <w:pPr>
        <w:pStyle w:val="a3"/>
        <w:rPr>
          <w:rFonts w:ascii="ＭＳ ゴシック" w:eastAsia="ＭＳ ゴシック" w:hAnsi="ＭＳ ゴシック" w:cs="ＭＳ ゴシック"/>
        </w:rPr>
      </w:pPr>
    </w:p>
    <w:p w14:paraId="7EA3CF7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6D59E8E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&lt;jaZ0169&gt;conest1002200</w:t>
      </w:r>
    </w:p>
    <w:p w14:paraId="2D49EC5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&lt;cnZ0169&gt;conest1002200</w:t>
      </w:r>
    </w:p>
    <w:p w14:paraId="07FDC05F" w14:textId="77777777" w:rsidR="00EC1FA3" w:rsidRPr="00EC1FA3" w:rsidRDefault="00EC1FA3" w:rsidP="00EC1FA3">
      <w:pPr>
        <w:pStyle w:val="a3"/>
        <w:rPr>
          <w:rFonts w:ascii="ＭＳ ゴシック" w:eastAsia="ＭＳ ゴシック" w:hAnsi="ＭＳ ゴシック" w:cs="ＭＳ ゴシック"/>
        </w:rPr>
      </w:pPr>
    </w:p>
    <w:p w14:paraId="2CC9B76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lastRenderedPageBreak/>
        <w:t>//OTHER</w:t>
      </w:r>
    </w:p>
    <w:p w14:paraId="518DE1C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&lt;jaZ0170&gt;conest1002210</w:t>
      </w:r>
    </w:p>
    <w:p w14:paraId="4B1B76B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&lt;cnZ0170&gt;conest1002210</w:t>
      </w:r>
    </w:p>
    <w:p w14:paraId="77A5579D" w14:textId="77777777" w:rsidR="00EC1FA3" w:rsidRPr="00EC1FA3" w:rsidRDefault="00EC1FA3" w:rsidP="00EC1FA3">
      <w:pPr>
        <w:pStyle w:val="a3"/>
        <w:rPr>
          <w:rFonts w:ascii="ＭＳ ゴシック" w:eastAsia="ＭＳ ゴシック" w:hAnsi="ＭＳ ゴシック" w:cs="ＭＳ ゴシック"/>
        </w:rPr>
      </w:pPr>
    </w:p>
    <w:p w14:paraId="1D1F10C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4BD38E1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&lt;jaZ0171&gt;conest1002220</w:t>
      </w:r>
    </w:p>
    <w:p w14:paraId="0DFFD6F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&lt;cnZ0171&gt;conest1002220</w:t>
      </w:r>
    </w:p>
    <w:p w14:paraId="2AE76354" w14:textId="77777777" w:rsidR="00EC1FA3" w:rsidRPr="00EC1FA3" w:rsidRDefault="00EC1FA3" w:rsidP="00EC1FA3">
      <w:pPr>
        <w:pStyle w:val="a3"/>
        <w:rPr>
          <w:rFonts w:ascii="ＭＳ ゴシック" w:eastAsia="ＭＳ ゴシック" w:hAnsi="ＭＳ ゴシック" w:cs="ＭＳ ゴシック"/>
        </w:rPr>
      </w:pPr>
    </w:p>
    <w:p w14:paraId="09DA68E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1AF83D0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&lt;jaZ0172&gt;conest1002230</w:t>
      </w:r>
    </w:p>
    <w:p w14:paraId="4049920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&lt;cnZ0172&gt;conest1002230</w:t>
      </w:r>
    </w:p>
    <w:p w14:paraId="6173ECA2" w14:textId="77777777" w:rsidR="00EC1FA3" w:rsidRPr="00EC1FA3" w:rsidRDefault="00EC1FA3" w:rsidP="00EC1FA3">
      <w:pPr>
        <w:pStyle w:val="a3"/>
        <w:rPr>
          <w:rFonts w:ascii="ＭＳ ゴシック" w:eastAsia="ＭＳ ゴシック" w:hAnsi="ＭＳ ゴシック" w:cs="ＭＳ ゴシック"/>
        </w:rPr>
      </w:pPr>
    </w:p>
    <w:p w14:paraId="3749F7B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2BB1F54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&lt;jaZ0173&gt;conest1002240</w:t>
      </w:r>
    </w:p>
    <w:p w14:paraId="651BD36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&lt;cnZ0173&gt;conest1002240</w:t>
      </w:r>
    </w:p>
    <w:p w14:paraId="7788EC41" w14:textId="77777777" w:rsidR="00EC1FA3" w:rsidRPr="00EC1FA3" w:rsidRDefault="00EC1FA3" w:rsidP="00EC1FA3">
      <w:pPr>
        <w:pStyle w:val="a3"/>
        <w:rPr>
          <w:rFonts w:ascii="ＭＳ ゴシック" w:eastAsia="ＭＳ ゴシック" w:hAnsi="ＭＳ ゴシック" w:cs="ＭＳ ゴシック"/>
        </w:rPr>
      </w:pPr>
    </w:p>
    <w:p w14:paraId="5ADC666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54519A1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&lt;jaZ0174&gt;conest1002250</w:t>
      </w:r>
    </w:p>
    <w:p w14:paraId="59915D4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&lt;cnZ0174&gt;conest1002250</w:t>
      </w:r>
    </w:p>
    <w:p w14:paraId="38B4C02B" w14:textId="77777777" w:rsidR="00EC1FA3" w:rsidRPr="00EC1FA3" w:rsidRDefault="00EC1FA3" w:rsidP="00EC1FA3">
      <w:pPr>
        <w:pStyle w:val="a3"/>
        <w:rPr>
          <w:rFonts w:ascii="ＭＳ ゴシック" w:eastAsia="ＭＳ ゴシック" w:hAnsi="ＭＳ ゴシック" w:cs="ＭＳ ゴシック"/>
        </w:rPr>
      </w:pPr>
    </w:p>
    <w:p w14:paraId="093CF4C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028686B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&lt;jaZ0175&gt;conest1002260</w:t>
      </w:r>
    </w:p>
    <w:p w14:paraId="7DEB55A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&lt;cnZ0175&gt;conest1002260</w:t>
      </w:r>
    </w:p>
    <w:p w14:paraId="4841B778" w14:textId="77777777" w:rsidR="00EC1FA3" w:rsidRPr="00EC1FA3" w:rsidRDefault="00EC1FA3" w:rsidP="00EC1FA3">
      <w:pPr>
        <w:pStyle w:val="a3"/>
        <w:rPr>
          <w:rFonts w:ascii="ＭＳ ゴシック" w:eastAsia="ＭＳ ゴシック" w:hAnsi="ＭＳ ゴシック" w:cs="ＭＳ ゴシック"/>
        </w:rPr>
      </w:pPr>
    </w:p>
    <w:p w14:paraId="1C28523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51E780E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&lt;jaZ0176&gt;conest1002270</w:t>
      </w:r>
    </w:p>
    <w:p w14:paraId="3948946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&lt;cnZ0176&gt;conest1002270</w:t>
      </w:r>
    </w:p>
    <w:p w14:paraId="30720AA3" w14:textId="77777777" w:rsidR="00EC1FA3" w:rsidRPr="00EC1FA3" w:rsidRDefault="00EC1FA3" w:rsidP="00EC1FA3">
      <w:pPr>
        <w:pStyle w:val="a3"/>
        <w:rPr>
          <w:rFonts w:ascii="ＭＳ ゴシック" w:eastAsia="ＭＳ ゴシック" w:hAnsi="ＭＳ ゴシック" w:cs="ＭＳ ゴシック"/>
        </w:rPr>
      </w:pPr>
    </w:p>
    <w:p w14:paraId="220ED32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2DC8358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&lt;jaZ0177&gt;conest1002280</w:t>
      </w:r>
    </w:p>
    <w:p w14:paraId="74BA16C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&lt;cnZ0177&gt;conest1002280</w:t>
      </w:r>
    </w:p>
    <w:p w14:paraId="22093DAB" w14:textId="77777777" w:rsidR="00EC1FA3" w:rsidRPr="00EC1FA3" w:rsidRDefault="00EC1FA3" w:rsidP="00EC1FA3">
      <w:pPr>
        <w:pStyle w:val="a3"/>
        <w:rPr>
          <w:rFonts w:ascii="ＭＳ ゴシック" w:eastAsia="ＭＳ ゴシック" w:hAnsi="ＭＳ ゴシック" w:cs="ＭＳ ゴシック"/>
        </w:rPr>
      </w:pPr>
    </w:p>
    <w:p w14:paraId="578F8D6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392FAE4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&lt;jaZ0178&gt;conest1002290</w:t>
      </w:r>
    </w:p>
    <w:p w14:paraId="753DFD8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&lt;cnZ0178&gt;conest1002290</w:t>
      </w:r>
    </w:p>
    <w:p w14:paraId="66336002" w14:textId="77777777" w:rsidR="00EC1FA3" w:rsidRPr="00EC1FA3" w:rsidRDefault="00EC1FA3" w:rsidP="00EC1FA3">
      <w:pPr>
        <w:pStyle w:val="a3"/>
        <w:rPr>
          <w:rFonts w:ascii="ＭＳ ゴシック" w:eastAsia="ＭＳ ゴシック" w:hAnsi="ＭＳ ゴシック" w:cs="ＭＳ ゴシック"/>
        </w:rPr>
      </w:pPr>
    </w:p>
    <w:p w14:paraId="5BF7094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lastRenderedPageBreak/>
        <w:t>//OTHER</w:t>
      </w:r>
    </w:p>
    <w:p w14:paraId="2F2B35B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&lt;jaZ0179&gt;conest1002300</w:t>
      </w:r>
    </w:p>
    <w:p w14:paraId="27B7A5C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&lt;cnZ0179&gt;conest1002300</w:t>
      </w:r>
    </w:p>
    <w:p w14:paraId="4B5FEBBB" w14:textId="77777777" w:rsidR="00EC1FA3" w:rsidRPr="00EC1FA3" w:rsidRDefault="00EC1FA3" w:rsidP="00EC1FA3">
      <w:pPr>
        <w:pStyle w:val="a3"/>
        <w:rPr>
          <w:rFonts w:ascii="ＭＳ ゴシック" w:eastAsia="ＭＳ ゴシック" w:hAnsi="ＭＳ ゴシック" w:cs="ＭＳ ゴシック"/>
        </w:rPr>
      </w:pPr>
    </w:p>
    <w:p w14:paraId="39E34B5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5FCEEDE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&lt;jaZ0180&gt;conest1002310</w:t>
      </w:r>
    </w:p>
    <w:p w14:paraId="208881F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&lt;cnZ0180&gt;conest1002310</w:t>
      </w:r>
    </w:p>
    <w:p w14:paraId="2FEEC789" w14:textId="77777777" w:rsidR="00EC1FA3" w:rsidRPr="00EC1FA3" w:rsidRDefault="00EC1FA3" w:rsidP="00EC1FA3">
      <w:pPr>
        <w:pStyle w:val="a3"/>
        <w:rPr>
          <w:rFonts w:ascii="ＭＳ ゴシック" w:eastAsia="ＭＳ ゴシック" w:hAnsi="ＭＳ ゴシック" w:cs="ＭＳ ゴシック"/>
        </w:rPr>
      </w:pPr>
    </w:p>
    <w:p w14:paraId="76698E5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4A86629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&lt;jaZ0181&gt;conest1002320</w:t>
      </w:r>
    </w:p>
    <w:p w14:paraId="208123A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&lt;cnZ0181&gt;conest1002320</w:t>
      </w:r>
    </w:p>
    <w:p w14:paraId="1542A879" w14:textId="77777777" w:rsidR="00EC1FA3" w:rsidRPr="00EC1FA3" w:rsidRDefault="00EC1FA3" w:rsidP="00EC1FA3">
      <w:pPr>
        <w:pStyle w:val="a3"/>
        <w:rPr>
          <w:rFonts w:ascii="ＭＳ ゴシック" w:eastAsia="ＭＳ ゴシック" w:hAnsi="ＭＳ ゴシック" w:cs="ＭＳ ゴシック"/>
        </w:rPr>
      </w:pPr>
    </w:p>
    <w:p w14:paraId="3945F0C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4B325BA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&lt;jaZ0182&gt;conest1002330</w:t>
      </w:r>
    </w:p>
    <w:p w14:paraId="65F213D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&lt;cnZ0182&gt;conest1002330</w:t>
      </w:r>
    </w:p>
    <w:p w14:paraId="12EF1B16" w14:textId="77777777" w:rsidR="00EC1FA3" w:rsidRPr="00EC1FA3" w:rsidRDefault="00EC1FA3" w:rsidP="00EC1FA3">
      <w:pPr>
        <w:pStyle w:val="a3"/>
        <w:rPr>
          <w:rFonts w:ascii="ＭＳ ゴシック" w:eastAsia="ＭＳ ゴシック" w:hAnsi="ＭＳ ゴシック" w:cs="ＭＳ ゴシック"/>
        </w:rPr>
      </w:pPr>
    </w:p>
    <w:p w14:paraId="79EECC8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5928E6A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&lt;jaZ0183&gt;conest1002340</w:t>
      </w:r>
    </w:p>
    <w:p w14:paraId="11247FF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&lt;cnZ0183&gt;conest1002340</w:t>
      </w:r>
    </w:p>
    <w:p w14:paraId="404CDEAC" w14:textId="77777777" w:rsidR="00EC1FA3" w:rsidRPr="00EC1FA3" w:rsidRDefault="00EC1FA3" w:rsidP="00EC1FA3">
      <w:pPr>
        <w:pStyle w:val="a3"/>
        <w:rPr>
          <w:rFonts w:ascii="ＭＳ ゴシック" w:eastAsia="ＭＳ ゴシック" w:hAnsi="ＭＳ ゴシック" w:cs="ＭＳ ゴシック"/>
        </w:rPr>
      </w:pPr>
    </w:p>
    <w:p w14:paraId="6007471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123E6E8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&lt;jaZ0184&gt;conest1002350</w:t>
      </w:r>
    </w:p>
    <w:p w14:paraId="00232DF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&lt;cnZ0184&gt;conest1002350</w:t>
      </w:r>
    </w:p>
    <w:p w14:paraId="60A6953F" w14:textId="77777777" w:rsidR="00EC1FA3" w:rsidRPr="00EC1FA3" w:rsidRDefault="00EC1FA3" w:rsidP="00EC1FA3">
      <w:pPr>
        <w:pStyle w:val="a3"/>
        <w:rPr>
          <w:rFonts w:ascii="ＭＳ ゴシック" w:eastAsia="ＭＳ ゴシック" w:hAnsi="ＭＳ ゴシック" w:cs="ＭＳ ゴシック"/>
        </w:rPr>
      </w:pPr>
    </w:p>
    <w:p w14:paraId="71B8872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4F25AF4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&lt;jaZ0185&gt;conest1002360</w:t>
      </w:r>
    </w:p>
    <w:p w14:paraId="73C2BF1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&lt;cnZ0185&gt;conest1002360</w:t>
      </w:r>
    </w:p>
    <w:p w14:paraId="1128BB75" w14:textId="77777777" w:rsidR="00EC1FA3" w:rsidRPr="00EC1FA3" w:rsidRDefault="00EC1FA3" w:rsidP="00EC1FA3">
      <w:pPr>
        <w:pStyle w:val="a3"/>
        <w:rPr>
          <w:rFonts w:ascii="ＭＳ ゴシック" w:eastAsia="ＭＳ ゴシック" w:hAnsi="ＭＳ ゴシック" w:cs="ＭＳ ゴシック"/>
        </w:rPr>
      </w:pPr>
    </w:p>
    <w:p w14:paraId="62AC27A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017B368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&lt;jaZ0186&gt;conest1002370</w:t>
      </w:r>
    </w:p>
    <w:p w14:paraId="6EE867C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&lt;cnZ0186&gt;conest1002370</w:t>
      </w:r>
    </w:p>
    <w:p w14:paraId="64E16194" w14:textId="77777777" w:rsidR="00EC1FA3" w:rsidRPr="00EC1FA3" w:rsidRDefault="00EC1FA3" w:rsidP="00EC1FA3">
      <w:pPr>
        <w:pStyle w:val="a3"/>
        <w:rPr>
          <w:rFonts w:ascii="ＭＳ ゴシック" w:eastAsia="ＭＳ ゴシック" w:hAnsi="ＭＳ ゴシック" w:cs="ＭＳ ゴシック"/>
        </w:rPr>
      </w:pPr>
    </w:p>
    <w:p w14:paraId="356969E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28113F9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&lt;jaZ0187&gt;conest1002380</w:t>
      </w:r>
    </w:p>
    <w:p w14:paraId="38C0D72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&lt;cnZ0187&gt;conest1002380</w:t>
      </w:r>
    </w:p>
    <w:p w14:paraId="5909AF9B" w14:textId="77777777" w:rsidR="00EC1FA3" w:rsidRPr="00EC1FA3" w:rsidRDefault="00EC1FA3" w:rsidP="00EC1FA3">
      <w:pPr>
        <w:pStyle w:val="a3"/>
        <w:rPr>
          <w:rFonts w:ascii="ＭＳ ゴシック" w:eastAsia="ＭＳ ゴシック" w:hAnsi="ＭＳ ゴシック" w:cs="ＭＳ ゴシック"/>
        </w:rPr>
      </w:pPr>
    </w:p>
    <w:p w14:paraId="63A2A40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lastRenderedPageBreak/>
        <w:t>//OTHER</w:t>
      </w:r>
    </w:p>
    <w:p w14:paraId="717A73E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&lt;jaZ0188&gt;conest1002390</w:t>
      </w:r>
    </w:p>
    <w:p w14:paraId="01BD784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&lt;cnZ0188&gt;conest1002390</w:t>
      </w:r>
    </w:p>
    <w:p w14:paraId="5CBD06E6" w14:textId="77777777" w:rsidR="00EC1FA3" w:rsidRPr="00EC1FA3" w:rsidRDefault="00EC1FA3" w:rsidP="00EC1FA3">
      <w:pPr>
        <w:pStyle w:val="a3"/>
        <w:rPr>
          <w:rFonts w:ascii="ＭＳ ゴシック" w:eastAsia="ＭＳ ゴシック" w:hAnsi="ＭＳ ゴシック" w:cs="ＭＳ ゴシック"/>
        </w:rPr>
      </w:pPr>
    </w:p>
    <w:p w14:paraId="5ABE991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5D04220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&lt;jaZ0189&gt;conest1002400</w:t>
      </w:r>
    </w:p>
    <w:p w14:paraId="02997CF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&lt;cnZ0189&gt;conest1002400</w:t>
      </w:r>
    </w:p>
    <w:p w14:paraId="555C128E" w14:textId="77777777" w:rsidR="00EC1FA3" w:rsidRPr="00EC1FA3" w:rsidRDefault="00EC1FA3" w:rsidP="00EC1FA3">
      <w:pPr>
        <w:pStyle w:val="a3"/>
        <w:rPr>
          <w:rFonts w:ascii="ＭＳ ゴシック" w:eastAsia="ＭＳ ゴシック" w:hAnsi="ＭＳ ゴシック" w:cs="ＭＳ ゴシック"/>
        </w:rPr>
      </w:pPr>
    </w:p>
    <w:p w14:paraId="4840B0F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74D213B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&lt;jaZ0190&gt;conmor1001180</w:t>
      </w:r>
    </w:p>
    <w:p w14:paraId="3A4AB2A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&lt;cnZ0190&gt;conmor1001180</w:t>
      </w:r>
    </w:p>
    <w:p w14:paraId="5EB4E851" w14:textId="77777777" w:rsidR="00EC1FA3" w:rsidRPr="00EC1FA3" w:rsidRDefault="00EC1FA3" w:rsidP="00EC1FA3">
      <w:pPr>
        <w:pStyle w:val="a3"/>
        <w:rPr>
          <w:rFonts w:ascii="ＭＳ ゴシック" w:eastAsia="ＭＳ ゴシック" w:hAnsi="ＭＳ ゴシック" w:cs="ＭＳ ゴシック"/>
        </w:rPr>
      </w:pPr>
    </w:p>
    <w:p w14:paraId="5D414CF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2D33260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&lt;jaZ0191&gt;conmor1001190</w:t>
      </w:r>
    </w:p>
    <w:p w14:paraId="1E47BE0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&lt;cnZ0191&gt;conmor1001190</w:t>
      </w:r>
    </w:p>
    <w:p w14:paraId="4150FAD0" w14:textId="77777777" w:rsidR="00EC1FA3" w:rsidRPr="00EC1FA3" w:rsidRDefault="00EC1FA3" w:rsidP="00EC1FA3">
      <w:pPr>
        <w:pStyle w:val="a3"/>
        <w:rPr>
          <w:rFonts w:ascii="ＭＳ ゴシック" w:eastAsia="ＭＳ ゴシック" w:hAnsi="ＭＳ ゴシック" w:cs="ＭＳ ゴシック"/>
        </w:rPr>
      </w:pPr>
    </w:p>
    <w:p w14:paraId="5AB2DE3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1B03F05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&lt;jaZ0192&gt;conmor1001200</w:t>
      </w:r>
    </w:p>
    <w:p w14:paraId="01275BC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&lt;cnZ0192&gt;conmor1001200</w:t>
      </w:r>
    </w:p>
    <w:p w14:paraId="5DF96B10" w14:textId="77777777" w:rsidR="00EC1FA3" w:rsidRPr="00EC1FA3" w:rsidRDefault="00EC1FA3" w:rsidP="00EC1FA3">
      <w:pPr>
        <w:pStyle w:val="a3"/>
        <w:rPr>
          <w:rFonts w:ascii="ＭＳ ゴシック" w:eastAsia="ＭＳ ゴシック" w:hAnsi="ＭＳ ゴシック" w:cs="ＭＳ ゴシック"/>
        </w:rPr>
      </w:pPr>
    </w:p>
    <w:p w14:paraId="448D295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7678D74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&lt;jaZ0193&gt;conmor1001210</w:t>
      </w:r>
    </w:p>
    <w:p w14:paraId="14E8DB9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&lt;cnZ0193&gt;conmor1001210</w:t>
      </w:r>
    </w:p>
    <w:p w14:paraId="443C6334" w14:textId="77777777" w:rsidR="00EC1FA3" w:rsidRPr="00EC1FA3" w:rsidRDefault="00EC1FA3" w:rsidP="00EC1FA3">
      <w:pPr>
        <w:pStyle w:val="a3"/>
        <w:rPr>
          <w:rFonts w:ascii="ＭＳ ゴシック" w:eastAsia="ＭＳ ゴシック" w:hAnsi="ＭＳ ゴシック" w:cs="ＭＳ ゴシック"/>
        </w:rPr>
      </w:pPr>
    </w:p>
    <w:p w14:paraId="5BB6A2B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088C7A9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&lt;jaZ0194&gt;function.h</w:t>
      </w:r>
    </w:p>
    <w:p w14:paraId="1047598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&lt;cnZ0194&gt;function.h</w:t>
      </w:r>
    </w:p>
    <w:p w14:paraId="1C42811D" w14:textId="77777777" w:rsidR="00EC1FA3" w:rsidRPr="00EC1FA3" w:rsidRDefault="00EC1FA3" w:rsidP="00EC1FA3">
      <w:pPr>
        <w:pStyle w:val="a3"/>
        <w:rPr>
          <w:rFonts w:ascii="ＭＳ ゴシック" w:eastAsia="ＭＳ ゴシック" w:hAnsi="ＭＳ ゴシック" w:cs="ＭＳ ゴシック"/>
        </w:rPr>
      </w:pPr>
    </w:p>
    <w:p w14:paraId="3E5FECA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0107C36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&lt;jaZ0195&gt;bg_</w:t>
      </w:r>
    </w:p>
    <w:p w14:paraId="21E0FBE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&lt;cnZ0195&gt;bg_</w:t>
      </w:r>
    </w:p>
    <w:p w14:paraId="4F2B7A98" w14:textId="77777777" w:rsidR="00EC1FA3" w:rsidRPr="00EC1FA3" w:rsidRDefault="00EC1FA3" w:rsidP="00EC1FA3">
      <w:pPr>
        <w:pStyle w:val="a3"/>
        <w:rPr>
          <w:rFonts w:ascii="ＭＳ ゴシック" w:eastAsia="ＭＳ ゴシック" w:hAnsi="ＭＳ ゴシック" w:cs="ＭＳ ゴシック"/>
        </w:rPr>
      </w:pPr>
    </w:p>
    <w:p w14:paraId="520B03B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0B9AEB5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&lt;jaZ0196&gt;bgm_</w:t>
      </w:r>
    </w:p>
    <w:p w14:paraId="51420F6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&lt;cnZ0196&gt;bgm_</w:t>
      </w:r>
    </w:p>
    <w:p w14:paraId="6E553310" w14:textId="77777777" w:rsidR="00EC1FA3" w:rsidRPr="00EC1FA3" w:rsidRDefault="00EC1FA3" w:rsidP="00EC1FA3">
      <w:pPr>
        <w:pStyle w:val="a3"/>
        <w:rPr>
          <w:rFonts w:ascii="ＭＳ ゴシック" w:eastAsia="ＭＳ ゴシック" w:hAnsi="ＭＳ ゴシック" w:cs="ＭＳ ゴシック"/>
        </w:rPr>
      </w:pPr>
    </w:p>
    <w:p w14:paraId="5594CE7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lastRenderedPageBreak/>
        <w:t>//OTHER</w:t>
      </w:r>
    </w:p>
    <w:p w14:paraId="48C0B8F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&lt;jaZ0197&gt;tati_000000</w:t>
      </w:r>
    </w:p>
    <w:p w14:paraId="2484B57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&lt;cnZ0197&gt;tati_000000</w:t>
      </w:r>
    </w:p>
    <w:p w14:paraId="123393D8" w14:textId="77777777" w:rsidR="00EC1FA3" w:rsidRPr="00EC1FA3" w:rsidRDefault="00EC1FA3" w:rsidP="00EC1FA3">
      <w:pPr>
        <w:pStyle w:val="a3"/>
        <w:rPr>
          <w:rFonts w:ascii="ＭＳ ゴシック" w:eastAsia="ＭＳ ゴシック" w:hAnsi="ＭＳ ゴシック" w:cs="ＭＳ ゴシック"/>
        </w:rPr>
      </w:pPr>
    </w:p>
    <w:p w14:paraId="5FBB7C9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36A8874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&lt;jaZ0198&gt;effect.h</w:t>
      </w:r>
    </w:p>
    <w:p w14:paraId="7A59718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&lt;cnZ0198&gt;effect.h</w:t>
      </w:r>
    </w:p>
    <w:p w14:paraId="54650243" w14:textId="77777777" w:rsidR="00EC1FA3" w:rsidRPr="00EC1FA3" w:rsidRDefault="00EC1FA3" w:rsidP="00EC1FA3">
      <w:pPr>
        <w:pStyle w:val="a3"/>
        <w:rPr>
          <w:rFonts w:ascii="ＭＳ ゴシック" w:eastAsia="ＭＳ ゴシック" w:hAnsi="ＭＳ ゴシック" w:cs="ＭＳ ゴシック"/>
        </w:rPr>
      </w:pPr>
    </w:p>
    <w:p w14:paraId="4214A36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2CCE535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&lt;jaZ0199&gt;CL_Wk00</w:t>
      </w:r>
    </w:p>
    <w:p w14:paraId="025FA95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&lt;cnZ0199&gt;CL_Wk00</w:t>
      </w:r>
    </w:p>
    <w:p w14:paraId="2AF030B2" w14:textId="77777777" w:rsidR="00EC1FA3" w:rsidRPr="00EC1FA3" w:rsidRDefault="00EC1FA3" w:rsidP="00EC1FA3">
      <w:pPr>
        <w:pStyle w:val="a3"/>
        <w:rPr>
          <w:rFonts w:ascii="ＭＳ ゴシック" w:eastAsia="ＭＳ ゴシック" w:hAnsi="ＭＳ ゴシック" w:cs="ＭＳ ゴシック"/>
        </w:rPr>
      </w:pPr>
    </w:p>
    <w:p w14:paraId="5B88D81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2BD6900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&lt;jaZ0200&gt;Wk_0000b</w:t>
      </w:r>
    </w:p>
    <w:p w14:paraId="6160DDD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&lt;cnZ0200&gt;Wk_0000b</w:t>
      </w:r>
    </w:p>
    <w:p w14:paraId="5C2B9E3B" w14:textId="77777777" w:rsidR="00EC1FA3" w:rsidRPr="00EC1FA3" w:rsidRDefault="00EC1FA3" w:rsidP="00EC1FA3">
      <w:pPr>
        <w:pStyle w:val="a3"/>
        <w:rPr>
          <w:rFonts w:ascii="ＭＳ ゴシック" w:eastAsia="ＭＳ ゴシック" w:hAnsi="ＭＳ ゴシック" w:cs="ＭＳ ゴシック"/>
        </w:rPr>
      </w:pPr>
    </w:p>
    <w:p w14:paraId="1062137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1D9110B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&lt;jaZ0201&gt;Wk_0000a</w:t>
      </w:r>
    </w:p>
    <w:p w14:paraId="613A686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&lt;cnZ0201&gt;Wk_0000a</w:t>
      </w:r>
    </w:p>
    <w:p w14:paraId="18C465A1" w14:textId="77777777" w:rsidR="00EC1FA3" w:rsidRPr="00EC1FA3" w:rsidRDefault="00EC1FA3" w:rsidP="00EC1FA3">
      <w:pPr>
        <w:pStyle w:val="a3"/>
        <w:rPr>
          <w:rFonts w:ascii="ＭＳ ゴシック" w:eastAsia="ＭＳ ゴシック" w:hAnsi="ＭＳ ゴシック" w:cs="ＭＳ ゴシック"/>
        </w:rPr>
      </w:pPr>
    </w:p>
    <w:p w14:paraId="417B910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3C77949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&lt;jaZ0202&gt;CL_Wk01</w:t>
      </w:r>
    </w:p>
    <w:p w14:paraId="528BE63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&lt;cnZ0202&gt;CL_Wk01</w:t>
      </w:r>
    </w:p>
    <w:p w14:paraId="5C0B3D12" w14:textId="77777777" w:rsidR="00EC1FA3" w:rsidRPr="00EC1FA3" w:rsidRDefault="00EC1FA3" w:rsidP="00EC1FA3">
      <w:pPr>
        <w:pStyle w:val="a3"/>
        <w:rPr>
          <w:rFonts w:ascii="ＭＳ ゴシック" w:eastAsia="ＭＳ ゴシック" w:hAnsi="ＭＳ ゴシック" w:cs="ＭＳ ゴシック"/>
        </w:rPr>
      </w:pPr>
    </w:p>
    <w:p w14:paraId="3632AFC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518D859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&lt;jaZ0203&gt;Wk_0010b</w:t>
      </w:r>
    </w:p>
    <w:p w14:paraId="3D4B8D3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&lt;cnZ0203&gt;Wk_0010b</w:t>
      </w:r>
    </w:p>
    <w:p w14:paraId="16760F4A" w14:textId="77777777" w:rsidR="00EC1FA3" w:rsidRPr="00EC1FA3" w:rsidRDefault="00EC1FA3" w:rsidP="00EC1FA3">
      <w:pPr>
        <w:pStyle w:val="a3"/>
        <w:rPr>
          <w:rFonts w:ascii="ＭＳ ゴシック" w:eastAsia="ＭＳ ゴシック" w:hAnsi="ＭＳ ゴシック" w:cs="ＭＳ ゴシック"/>
        </w:rPr>
      </w:pPr>
    </w:p>
    <w:p w14:paraId="4A35513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7A7981D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&lt;jaZ0204&gt;Wk_0010a</w:t>
      </w:r>
    </w:p>
    <w:p w14:paraId="2276432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&lt;cnZ0204&gt;Wk_0010a</w:t>
      </w:r>
    </w:p>
    <w:p w14:paraId="2DFA5448" w14:textId="77777777" w:rsidR="00EC1FA3" w:rsidRPr="00EC1FA3" w:rsidRDefault="00EC1FA3" w:rsidP="00EC1FA3">
      <w:pPr>
        <w:pStyle w:val="a3"/>
        <w:rPr>
          <w:rFonts w:ascii="ＭＳ ゴシック" w:eastAsia="ＭＳ ゴシック" w:hAnsi="ＭＳ ゴシック" w:cs="ＭＳ ゴシック"/>
        </w:rPr>
      </w:pPr>
    </w:p>
    <w:p w14:paraId="77801B5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08A5692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&lt;jaZ0205&gt;CL_Wk02</w:t>
      </w:r>
    </w:p>
    <w:p w14:paraId="4CC04FA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&lt;cnZ0205&gt;CL_Wk02</w:t>
      </w:r>
    </w:p>
    <w:p w14:paraId="08BC2930" w14:textId="77777777" w:rsidR="00EC1FA3" w:rsidRPr="00EC1FA3" w:rsidRDefault="00EC1FA3" w:rsidP="00EC1FA3">
      <w:pPr>
        <w:pStyle w:val="a3"/>
        <w:rPr>
          <w:rFonts w:ascii="ＭＳ ゴシック" w:eastAsia="ＭＳ ゴシック" w:hAnsi="ＭＳ ゴシック" w:cs="ＭＳ ゴシック"/>
        </w:rPr>
      </w:pPr>
    </w:p>
    <w:p w14:paraId="3584CB6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lastRenderedPageBreak/>
        <w:t>//OTHER</w:t>
      </w:r>
    </w:p>
    <w:p w14:paraId="427C651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&lt;jaZ0206&gt;Wk_0020b</w:t>
      </w:r>
    </w:p>
    <w:p w14:paraId="393F1D6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&lt;cnZ0206&gt;Wk_0020b</w:t>
      </w:r>
    </w:p>
    <w:p w14:paraId="4558413A" w14:textId="77777777" w:rsidR="00EC1FA3" w:rsidRPr="00EC1FA3" w:rsidRDefault="00EC1FA3" w:rsidP="00EC1FA3">
      <w:pPr>
        <w:pStyle w:val="a3"/>
        <w:rPr>
          <w:rFonts w:ascii="ＭＳ ゴシック" w:eastAsia="ＭＳ ゴシック" w:hAnsi="ＭＳ ゴシック" w:cs="ＭＳ ゴシック"/>
        </w:rPr>
      </w:pPr>
    </w:p>
    <w:p w14:paraId="65CB201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3C9BF4C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&lt;jaZ0207&gt;Wk_0020a</w:t>
      </w:r>
    </w:p>
    <w:p w14:paraId="4609E33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&lt;cnZ0207&gt;Wk_0020a</w:t>
      </w:r>
    </w:p>
    <w:p w14:paraId="045D7611" w14:textId="77777777" w:rsidR="00EC1FA3" w:rsidRPr="00EC1FA3" w:rsidRDefault="00EC1FA3" w:rsidP="00EC1FA3">
      <w:pPr>
        <w:pStyle w:val="a3"/>
        <w:rPr>
          <w:rFonts w:ascii="ＭＳ ゴシック" w:eastAsia="ＭＳ ゴシック" w:hAnsi="ＭＳ ゴシック" w:cs="ＭＳ ゴシック"/>
        </w:rPr>
      </w:pPr>
    </w:p>
    <w:p w14:paraId="1087248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2B91D57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&lt;jaZ0208&gt;CL_Wk03</w:t>
      </w:r>
    </w:p>
    <w:p w14:paraId="14B62DF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&lt;cnZ0208&gt;CL_Wk03</w:t>
      </w:r>
    </w:p>
    <w:p w14:paraId="2C0D1A85" w14:textId="77777777" w:rsidR="00EC1FA3" w:rsidRPr="00EC1FA3" w:rsidRDefault="00EC1FA3" w:rsidP="00EC1FA3">
      <w:pPr>
        <w:pStyle w:val="a3"/>
        <w:rPr>
          <w:rFonts w:ascii="ＭＳ ゴシック" w:eastAsia="ＭＳ ゴシック" w:hAnsi="ＭＳ ゴシック" w:cs="ＭＳ ゴシック"/>
        </w:rPr>
      </w:pPr>
    </w:p>
    <w:p w14:paraId="0DBF1AF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777B180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&lt;jaZ0209&gt;Wk_0030b</w:t>
      </w:r>
    </w:p>
    <w:p w14:paraId="4854ABC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&lt;cnZ0209&gt;Wk_0030b</w:t>
      </w:r>
    </w:p>
    <w:p w14:paraId="734E4A1A" w14:textId="77777777" w:rsidR="00EC1FA3" w:rsidRPr="00EC1FA3" w:rsidRDefault="00EC1FA3" w:rsidP="00EC1FA3">
      <w:pPr>
        <w:pStyle w:val="a3"/>
        <w:rPr>
          <w:rFonts w:ascii="ＭＳ ゴシック" w:eastAsia="ＭＳ ゴシック" w:hAnsi="ＭＳ ゴシック" w:cs="ＭＳ ゴシック"/>
        </w:rPr>
      </w:pPr>
    </w:p>
    <w:p w14:paraId="1D7DC7B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7D63DCD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&lt;jaZ0210&gt;Wk_0030a</w:t>
      </w:r>
    </w:p>
    <w:p w14:paraId="7B1C461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&lt;cnZ0210&gt;Wk_0030a</w:t>
      </w:r>
    </w:p>
    <w:p w14:paraId="06BA2233" w14:textId="77777777" w:rsidR="00EC1FA3" w:rsidRPr="00EC1FA3" w:rsidRDefault="00EC1FA3" w:rsidP="00EC1FA3">
      <w:pPr>
        <w:pStyle w:val="a3"/>
        <w:rPr>
          <w:rFonts w:ascii="ＭＳ ゴシック" w:eastAsia="ＭＳ ゴシック" w:hAnsi="ＭＳ ゴシック" w:cs="ＭＳ ゴシック"/>
        </w:rPr>
      </w:pPr>
    </w:p>
    <w:p w14:paraId="2DBEAE6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0735A83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&lt;jaZ0211&gt;CL_Wk04</w:t>
      </w:r>
    </w:p>
    <w:p w14:paraId="308431E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&lt;cnZ0211&gt;CL_Wk04</w:t>
      </w:r>
    </w:p>
    <w:p w14:paraId="5A7B73E3" w14:textId="77777777" w:rsidR="00EC1FA3" w:rsidRPr="00EC1FA3" w:rsidRDefault="00EC1FA3" w:rsidP="00EC1FA3">
      <w:pPr>
        <w:pStyle w:val="a3"/>
        <w:rPr>
          <w:rFonts w:ascii="ＭＳ ゴシック" w:eastAsia="ＭＳ ゴシック" w:hAnsi="ＭＳ ゴシック" w:cs="ＭＳ ゴシック"/>
        </w:rPr>
      </w:pPr>
    </w:p>
    <w:p w14:paraId="4D19A6C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6C20F06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&lt;jaZ0212&gt;Wk_0040b</w:t>
      </w:r>
    </w:p>
    <w:p w14:paraId="46B432E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&lt;cnZ0212&gt;Wk_0040b</w:t>
      </w:r>
    </w:p>
    <w:p w14:paraId="0A12AA42" w14:textId="77777777" w:rsidR="00EC1FA3" w:rsidRPr="00EC1FA3" w:rsidRDefault="00EC1FA3" w:rsidP="00EC1FA3">
      <w:pPr>
        <w:pStyle w:val="a3"/>
        <w:rPr>
          <w:rFonts w:ascii="ＭＳ ゴシック" w:eastAsia="ＭＳ ゴシック" w:hAnsi="ＭＳ ゴシック" w:cs="ＭＳ ゴシック"/>
        </w:rPr>
      </w:pPr>
    </w:p>
    <w:p w14:paraId="091A58A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52C6EA3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&lt;jaZ0213&gt;Wk_0040a</w:t>
      </w:r>
    </w:p>
    <w:p w14:paraId="3414E02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&lt;cnZ0213&gt;Wk_0040a</w:t>
      </w:r>
    </w:p>
    <w:p w14:paraId="1FE828A3" w14:textId="77777777" w:rsidR="00EC1FA3" w:rsidRPr="00EC1FA3" w:rsidRDefault="00EC1FA3" w:rsidP="00EC1FA3">
      <w:pPr>
        <w:pStyle w:val="a3"/>
        <w:rPr>
          <w:rFonts w:ascii="ＭＳ ゴシック" w:eastAsia="ＭＳ ゴシック" w:hAnsi="ＭＳ ゴシック" w:cs="ＭＳ ゴシック"/>
        </w:rPr>
      </w:pPr>
    </w:p>
    <w:p w14:paraId="286BC15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48E5156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&lt;jaZ0214&gt;CL_Wk05</w:t>
      </w:r>
    </w:p>
    <w:p w14:paraId="1773C2E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&lt;cnZ0214&gt;CL_Wk05</w:t>
      </w:r>
    </w:p>
    <w:p w14:paraId="4F07E1C4" w14:textId="77777777" w:rsidR="00EC1FA3" w:rsidRPr="00EC1FA3" w:rsidRDefault="00EC1FA3" w:rsidP="00EC1FA3">
      <w:pPr>
        <w:pStyle w:val="a3"/>
        <w:rPr>
          <w:rFonts w:ascii="ＭＳ ゴシック" w:eastAsia="ＭＳ ゴシック" w:hAnsi="ＭＳ ゴシック" w:cs="ＭＳ ゴシック"/>
        </w:rPr>
      </w:pPr>
    </w:p>
    <w:p w14:paraId="7C6D069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lastRenderedPageBreak/>
        <w:t>//OTHER</w:t>
      </w:r>
    </w:p>
    <w:p w14:paraId="7DA3191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&lt;jaZ0215&gt;Wk_0050b</w:t>
      </w:r>
    </w:p>
    <w:p w14:paraId="7506446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&lt;cnZ0215&gt;Wk_0050b</w:t>
      </w:r>
    </w:p>
    <w:p w14:paraId="0C7BBE93" w14:textId="77777777" w:rsidR="00EC1FA3" w:rsidRPr="00EC1FA3" w:rsidRDefault="00EC1FA3" w:rsidP="00EC1FA3">
      <w:pPr>
        <w:pStyle w:val="a3"/>
        <w:rPr>
          <w:rFonts w:ascii="ＭＳ ゴシック" w:eastAsia="ＭＳ ゴシック" w:hAnsi="ＭＳ ゴシック" w:cs="ＭＳ ゴシック"/>
        </w:rPr>
      </w:pPr>
    </w:p>
    <w:p w14:paraId="024AD11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0B432D7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&lt;jaZ0216&gt;Wk_0050a</w:t>
      </w:r>
    </w:p>
    <w:p w14:paraId="2B3472E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&lt;cnZ0216&gt;Wk_0050a</w:t>
      </w:r>
    </w:p>
    <w:p w14:paraId="16298ACA" w14:textId="77777777" w:rsidR="00EC1FA3" w:rsidRPr="00EC1FA3" w:rsidRDefault="00EC1FA3" w:rsidP="00EC1FA3">
      <w:pPr>
        <w:pStyle w:val="a3"/>
        <w:rPr>
          <w:rFonts w:ascii="ＭＳ ゴシック" w:eastAsia="ＭＳ ゴシック" w:hAnsi="ＭＳ ゴシック" w:cs="ＭＳ ゴシック"/>
        </w:rPr>
      </w:pPr>
    </w:p>
    <w:p w14:paraId="52BE216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6314C04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&lt;jaZ0217&gt;CL_Wk06</w:t>
      </w:r>
    </w:p>
    <w:p w14:paraId="2E21410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&lt;cnZ0217&gt;CL_Wk06</w:t>
      </w:r>
    </w:p>
    <w:p w14:paraId="4CC79BB4" w14:textId="77777777" w:rsidR="00EC1FA3" w:rsidRPr="00EC1FA3" w:rsidRDefault="00EC1FA3" w:rsidP="00EC1FA3">
      <w:pPr>
        <w:pStyle w:val="a3"/>
        <w:rPr>
          <w:rFonts w:ascii="ＭＳ ゴシック" w:eastAsia="ＭＳ ゴシック" w:hAnsi="ＭＳ ゴシック" w:cs="ＭＳ ゴシック"/>
        </w:rPr>
      </w:pPr>
    </w:p>
    <w:p w14:paraId="20AD282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2DEA18E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&lt;jaZ0218&gt;Wk_0060b</w:t>
      </w:r>
    </w:p>
    <w:p w14:paraId="08C9A99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&lt;cnZ0218&gt;Wk_0060b</w:t>
      </w:r>
    </w:p>
    <w:p w14:paraId="3B7ABEC6" w14:textId="77777777" w:rsidR="00EC1FA3" w:rsidRPr="00EC1FA3" w:rsidRDefault="00EC1FA3" w:rsidP="00EC1FA3">
      <w:pPr>
        <w:pStyle w:val="a3"/>
        <w:rPr>
          <w:rFonts w:ascii="ＭＳ ゴシック" w:eastAsia="ＭＳ ゴシック" w:hAnsi="ＭＳ ゴシック" w:cs="ＭＳ ゴシック"/>
        </w:rPr>
      </w:pPr>
    </w:p>
    <w:p w14:paraId="6EF5740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59709F3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&lt;jaZ0219&gt;Wk_0060a</w:t>
      </w:r>
    </w:p>
    <w:p w14:paraId="50999C4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&lt;cnZ0219&gt;Wk_0060a</w:t>
      </w:r>
    </w:p>
    <w:p w14:paraId="300D6E0B" w14:textId="77777777" w:rsidR="00EC1FA3" w:rsidRPr="00EC1FA3" w:rsidRDefault="00EC1FA3" w:rsidP="00EC1FA3">
      <w:pPr>
        <w:pStyle w:val="a3"/>
        <w:rPr>
          <w:rFonts w:ascii="ＭＳ ゴシック" w:eastAsia="ＭＳ ゴシック" w:hAnsi="ＭＳ ゴシック" w:cs="ＭＳ ゴシック"/>
        </w:rPr>
      </w:pPr>
    </w:p>
    <w:p w14:paraId="0E43677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4AE47D3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&lt;jaZ0220&gt;MN_No0</w:t>
      </w:r>
    </w:p>
    <w:p w14:paraId="3AA5A4E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&lt;cnZ0220&gt;MN_No0</w:t>
      </w:r>
    </w:p>
    <w:p w14:paraId="7FB391D8" w14:textId="77777777" w:rsidR="00EC1FA3" w:rsidRPr="00EC1FA3" w:rsidRDefault="00EC1FA3" w:rsidP="00EC1FA3">
      <w:pPr>
        <w:pStyle w:val="a3"/>
        <w:rPr>
          <w:rFonts w:ascii="ＭＳ ゴシック" w:eastAsia="ＭＳ ゴシック" w:hAnsi="ＭＳ ゴシック" w:cs="ＭＳ ゴシック"/>
        </w:rPr>
      </w:pPr>
    </w:p>
    <w:p w14:paraId="26EF159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3D1B062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&lt;jaZ0221&gt;CL_No0</w:t>
      </w:r>
    </w:p>
    <w:p w14:paraId="50C82C5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&lt;cnZ0221&gt;CL_No0</w:t>
      </w:r>
    </w:p>
    <w:p w14:paraId="2A5A9A9E" w14:textId="77777777" w:rsidR="00EC1FA3" w:rsidRPr="00EC1FA3" w:rsidRDefault="00EC1FA3" w:rsidP="00EC1FA3">
      <w:pPr>
        <w:pStyle w:val="a3"/>
        <w:rPr>
          <w:rFonts w:ascii="ＭＳ ゴシック" w:eastAsia="ＭＳ ゴシック" w:hAnsi="ＭＳ ゴシック" w:cs="ＭＳ ゴシック"/>
        </w:rPr>
      </w:pPr>
    </w:p>
    <w:p w14:paraId="70EA670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6B7F6A4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&lt;jaZ0222&gt;0</w:t>
      </w:r>
    </w:p>
    <w:p w14:paraId="121C436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&lt;cnZ0222&gt;0</w:t>
      </w:r>
    </w:p>
    <w:p w14:paraId="61530077" w14:textId="77777777" w:rsidR="00EC1FA3" w:rsidRPr="00EC1FA3" w:rsidRDefault="00EC1FA3" w:rsidP="00EC1FA3">
      <w:pPr>
        <w:pStyle w:val="a3"/>
        <w:rPr>
          <w:rFonts w:ascii="ＭＳ ゴシック" w:eastAsia="ＭＳ ゴシック" w:hAnsi="ＭＳ ゴシック" w:cs="ＭＳ ゴシック"/>
        </w:rPr>
      </w:pPr>
    </w:p>
    <w:p w14:paraId="4845AF9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346E364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&lt;jaZ0223&gt;MN_No00</w:t>
      </w:r>
    </w:p>
    <w:p w14:paraId="0326313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&lt;cnZ0223&gt;MN_No00</w:t>
      </w:r>
    </w:p>
    <w:p w14:paraId="6B3BE85E" w14:textId="77777777" w:rsidR="00EC1FA3" w:rsidRPr="00EC1FA3" w:rsidRDefault="00EC1FA3" w:rsidP="00EC1FA3">
      <w:pPr>
        <w:pStyle w:val="a3"/>
        <w:rPr>
          <w:rFonts w:ascii="ＭＳ ゴシック" w:eastAsia="ＭＳ ゴシック" w:hAnsi="ＭＳ ゴシック" w:cs="ＭＳ ゴシック"/>
        </w:rPr>
      </w:pPr>
    </w:p>
    <w:p w14:paraId="744E5DF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lastRenderedPageBreak/>
        <w:t>//OTHER</w:t>
      </w:r>
    </w:p>
    <w:p w14:paraId="7D782C1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&lt;jaZ0224&gt;black_sprite</w:t>
      </w:r>
    </w:p>
    <w:p w14:paraId="06405A5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&lt;cnZ0224&gt;black_sprite</w:t>
      </w:r>
    </w:p>
    <w:p w14:paraId="6DD6189D" w14:textId="77777777" w:rsidR="00EC1FA3" w:rsidRPr="00EC1FA3" w:rsidRDefault="00EC1FA3" w:rsidP="00EC1FA3">
      <w:pPr>
        <w:pStyle w:val="a3"/>
        <w:rPr>
          <w:rFonts w:ascii="ＭＳ ゴシック" w:eastAsia="ＭＳ ゴシック" w:hAnsi="ＭＳ ゴシック" w:cs="ＭＳ ゴシック"/>
        </w:rPr>
      </w:pPr>
    </w:p>
    <w:p w14:paraId="497B1F8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1375EF8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&lt;jaZ0225&gt;FRAME_CL</w:t>
      </w:r>
    </w:p>
    <w:p w14:paraId="2E73450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&lt;cnZ0225&gt;FRAME_CL</w:t>
      </w:r>
    </w:p>
    <w:p w14:paraId="172B9A06" w14:textId="77777777" w:rsidR="00EC1FA3" w:rsidRPr="00EC1FA3" w:rsidRDefault="00EC1FA3" w:rsidP="00EC1FA3">
      <w:pPr>
        <w:pStyle w:val="a3"/>
        <w:rPr>
          <w:rFonts w:ascii="ＭＳ ゴシック" w:eastAsia="ＭＳ ゴシック" w:hAnsi="ＭＳ ゴシック" w:cs="ＭＳ ゴシック"/>
        </w:rPr>
      </w:pPr>
    </w:p>
    <w:p w14:paraId="7EC09D6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3E63BF0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&lt;jaZ0226&gt;CLMASK_MM</w:t>
      </w:r>
    </w:p>
    <w:p w14:paraId="13A543F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&lt;cnZ0226&gt;CLMASK_MM</w:t>
      </w:r>
    </w:p>
    <w:p w14:paraId="462C55CF" w14:textId="77777777" w:rsidR="00EC1FA3" w:rsidRPr="00EC1FA3" w:rsidRDefault="00EC1FA3" w:rsidP="00EC1FA3">
      <w:pPr>
        <w:pStyle w:val="a3"/>
        <w:rPr>
          <w:rFonts w:ascii="ＭＳ ゴシック" w:eastAsia="ＭＳ ゴシック" w:hAnsi="ＭＳ ゴシック" w:cs="ＭＳ ゴシック"/>
        </w:rPr>
      </w:pPr>
    </w:p>
    <w:p w14:paraId="2DE4B73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3A54E09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&lt;jaZ0227&gt;CLMASK_D01</w:t>
      </w:r>
    </w:p>
    <w:p w14:paraId="6537E7A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&lt;cnZ0227&gt;CLMASK_D01</w:t>
      </w:r>
    </w:p>
    <w:p w14:paraId="2CBDD3DF" w14:textId="77777777" w:rsidR="00EC1FA3" w:rsidRPr="00EC1FA3" w:rsidRDefault="00EC1FA3" w:rsidP="00EC1FA3">
      <w:pPr>
        <w:pStyle w:val="a3"/>
        <w:rPr>
          <w:rFonts w:ascii="ＭＳ ゴシック" w:eastAsia="ＭＳ ゴシック" w:hAnsi="ＭＳ ゴシック" w:cs="ＭＳ ゴシック"/>
        </w:rPr>
      </w:pPr>
    </w:p>
    <w:p w14:paraId="0975D75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08D23F4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&lt;jaZ0228&gt;CLMASK_D02</w:t>
      </w:r>
    </w:p>
    <w:p w14:paraId="04D3570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&lt;cnZ0228&gt;CLMASK_D02</w:t>
      </w:r>
    </w:p>
    <w:p w14:paraId="3ABD4F4D" w14:textId="77777777" w:rsidR="00EC1FA3" w:rsidRPr="00EC1FA3" w:rsidRDefault="00EC1FA3" w:rsidP="00EC1FA3">
      <w:pPr>
        <w:pStyle w:val="a3"/>
        <w:rPr>
          <w:rFonts w:ascii="ＭＳ ゴシック" w:eastAsia="ＭＳ ゴシック" w:hAnsi="ＭＳ ゴシック" w:cs="ＭＳ ゴシック"/>
        </w:rPr>
      </w:pPr>
    </w:p>
    <w:p w14:paraId="0B980E9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6373C97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&lt;jaZ0229&gt;CLMASK_WK</w:t>
      </w:r>
    </w:p>
    <w:p w14:paraId="6C04863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&lt;cnZ0229&gt;CLMASK_WK</w:t>
      </w:r>
    </w:p>
    <w:p w14:paraId="049DB75D" w14:textId="77777777" w:rsidR="00EC1FA3" w:rsidRPr="00EC1FA3" w:rsidRDefault="00EC1FA3" w:rsidP="00EC1FA3">
      <w:pPr>
        <w:pStyle w:val="a3"/>
        <w:rPr>
          <w:rFonts w:ascii="ＭＳ ゴシック" w:eastAsia="ＭＳ ゴシック" w:hAnsi="ＭＳ ゴシック" w:cs="ＭＳ ゴシック"/>
        </w:rPr>
      </w:pPr>
    </w:p>
    <w:p w14:paraId="3190141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7F5ED39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&lt;jaZ0230&gt;MASK0</w:t>
      </w:r>
    </w:p>
    <w:p w14:paraId="73E8855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&lt;cnZ0230&gt;MASK0</w:t>
      </w:r>
    </w:p>
    <w:p w14:paraId="3A508F68" w14:textId="77777777" w:rsidR="00EC1FA3" w:rsidRPr="00EC1FA3" w:rsidRDefault="00EC1FA3" w:rsidP="00EC1FA3">
      <w:pPr>
        <w:pStyle w:val="a3"/>
        <w:rPr>
          <w:rFonts w:ascii="ＭＳ ゴシック" w:eastAsia="ＭＳ ゴシック" w:hAnsi="ＭＳ ゴシック" w:cs="ＭＳ ゴシック"/>
        </w:rPr>
      </w:pPr>
    </w:p>
    <w:p w14:paraId="3F9A6E2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2280EB8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&lt;jaZ0231&gt;eve_</w:t>
      </w:r>
    </w:p>
    <w:p w14:paraId="46D811E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&lt;cnZ0231&gt;eve_</w:t>
      </w:r>
    </w:p>
    <w:p w14:paraId="6A329FEE" w14:textId="77777777" w:rsidR="00EC1FA3" w:rsidRPr="00EC1FA3" w:rsidRDefault="00EC1FA3" w:rsidP="00EC1FA3">
      <w:pPr>
        <w:pStyle w:val="a3"/>
        <w:rPr>
          <w:rFonts w:ascii="ＭＳ ゴシック" w:eastAsia="ＭＳ ゴシック" w:hAnsi="ＭＳ ゴシック" w:cs="ＭＳ ゴシック"/>
        </w:rPr>
      </w:pPr>
    </w:p>
    <w:p w14:paraId="332E5A5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144C45C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&lt;jaZ0232&gt;con_</w:t>
      </w:r>
    </w:p>
    <w:p w14:paraId="4D1E718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&lt;cnZ0232&gt;con_</w:t>
      </w:r>
    </w:p>
    <w:p w14:paraId="23F75B9C" w14:textId="77777777" w:rsidR="00EC1FA3" w:rsidRPr="00EC1FA3" w:rsidRDefault="00EC1FA3" w:rsidP="00EC1FA3">
      <w:pPr>
        <w:pStyle w:val="a3"/>
        <w:rPr>
          <w:rFonts w:ascii="ＭＳ ゴシック" w:eastAsia="ＭＳ ゴシック" w:hAnsi="ＭＳ ゴシック" w:cs="ＭＳ ゴシック"/>
        </w:rPr>
      </w:pPr>
    </w:p>
    <w:p w14:paraId="63822F4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lastRenderedPageBreak/>
        <w:t>//OTHER</w:t>
      </w:r>
    </w:p>
    <w:p w14:paraId="145CE58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&lt;jaZ0233&gt;mon_</w:t>
      </w:r>
    </w:p>
    <w:p w14:paraId="4ADE35F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&lt;cnZ0233&gt;mon_</w:t>
      </w:r>
    </w:p>
    <w:p w14:paraId="49CA5C31" w14:textId="77777777" w:rsidR="00EC1FA3" w:rsidRPr="00EC1FA3" w:rsidRDefault="00EC1FA3" w:rsidP="00EC1FA3">
      <w:pPr>
        <w:pStyle w:val="a3"/>
        <w:rPr>
          <w:rFonts w:ascii="ＭＳ ゴシック" w:eastAsia="ＭＳ ゴシック" w:hAnsi="ＭＳ ゴシック" w:cs="ＭＳ ゴシック"/>
        </w:rPr>
      </w:pPr>
    </w:p>
    <w:p w14:paraId="733F947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6930BE0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&lt;jaZ0234&gt;EC_0010</w:t>
      </w:r>
    </w:p>
    <w:p w14:paraId="0DF6EFF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&lt;cnZ0234&gt;EC_0010</w:t>
      </w:r>
    </w:p>
    <w:p w14:paraId="55613711" w14:textId="77777777" w:rsidR="00EC1FA3" w:rsidRPr="00EC1FA3" w:rsidRDefault="00EC1FA3" w:rsidP="00EC1FA3">
      <w:pPr>
        <w:pStyle w:val="a3"/>
        <w:rPr>
          <w:rFonts w:ascii="ＭＳ ゴシック" w:eastAsia="ＭＳ ゴシック" w:hAnsi="ＭＳ ゴシック" w:cs="ＭＳ ゴシック"/>
        </w:rPr>
      </w:pPr>
    </w:p>
    <w:p w14:paraId="0D8A5A9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0FC1734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&lt;jaZ0235&gt;EC_0020</w:t>
      </w:r>
    </w:p>
    <w:p w14:paraId="0B6F1A6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&lt;cnZ0235&gt;EC_0020</w:t>
      </w:r>
    </w:p>
    <w:p w14:paraId="40554F3E" w14:textId="77777777" w:rsidR="00EC1FA3" w:rsidRPr="00EC1FA3" w:rsidRDefault="00EC1FA3" w:rsidP="00EC1FA3">
      <w:pPr>
        <w:pStyle w:val="a3"/>
        <w:rPr>
          <w:rFonts w:ascii="ＭＳ ゴシック" w:eastAsia="ＭＳ ゴシック" w:hAnsi="ＭＳ ゴシック" w:cs="ＭＳ ゴシック"/>
        </w:rPr>
      </w:pPr>
    </w:p>
    <w:p w14:paraId="23CDC53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28143BC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&lt;jaZ0236&gt;EC_0030</w:t>
      </w:r>
    </w:p>
    <w:p w14:paraId="2B45345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&lt;cnZ0236&gt;EC_0030</w:t>
      </w:r>
    </w:p>
    <w:p w14:paraId="18F6475A" w14:textId="77777777" w:rsidR="00EC1FA3" w:rsidRPr="00EC1FA3" w:rsidRDefault="00EC1FA3" w:rsidP="00EC1FA3">
      <w:pPr>
        <w:pStyle w:val="a3"/>
        <w:rPr>
          <w:rFonts w:ascii="ＭＳ ゴシック" w:eastAsia="ＭＳ ゴシック" w:hAnsi="ＭＳ ゴシック" w:cs="ＭＳ ゴシック"/>
        </w:rPr>
      </w:pPr>
    </w:p>
    <w:p w14:paraId="3B1BF55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3A9F62B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&lt;jaZ0237&gt;EC_0040</w:t>
      </w:r>
    </w:p>
    <w:p w14:paraId="0F9BFAF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&lt;cnZ0237&gt;EC_0040</w:t>
      </w:r>
    </w:p>
    <w:p w14:paraId="6DF713A4" w14:textId="77777777" w:rsidR="00EC1FA3" w:rsidRPr="00EC1FA3" w:rsidRDefault="00EC1FA3" w:rsidP="00EC1FA3">
      <w:pPr>
        <w:pStyle w:val="a3"/>
        <w:rPr>
          <w:rFonts w:ascii="ＭＳ ゴシック" w:eastAsia="ＭＳ ゴシック" w:hAnsi="ＭＳ ゴシック" w:cs="ＭＳ ゴシック"/>
        </w:rPr>
      </w:pPr>
    </w:p>
    <w:p w14:paraId="3AB972D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77776A1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&lt;jaZ0238&gt;EC_0050</w:t>
      </w:r>
    </w:p>
    <w:p w14:paraId="3B2EA35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&lt;cnZ0238&gt;EC_0050</w:t>
      </w:r>
    </w:p>
    <w:p w14:paraId="073E15E8" w14:textId="77777777" w:rsidR="00EC1FA3" w:rsidRPr="00EC1FA3" w:rsidRDefault="00EC1FA3" w:rsidP="00EC1FA3">
      <w:pPr>
        <w:pStyle w:val="a3"/>
        <w:rPr>
          <w:rFonts w:ascii="ＭＳ ゴシック" w:eastAsia="ＭＳ ゴシック" w:hAnsi="ＭＳ ゴシック" w:cs="ＭＳ ゴシック"/>
        </w:rPr>
      </w:pPr>
    </w:p>
    <w:p w14:paraId="73DB271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3976A37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&lt;jaZ0239&gt;FRAME_EC</w:t>
      </w:r>
    </w:p>
    <w:p w14:paraId="1769386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&lt;cnZ0239&gt;FRAME_EC</w:t>
      </w:r>
    </w:p>
    <w:p w14:paraId="3AA4FDFD" w14:textId="77777777" w:rsidR="00EC1FA3" w:rsidRPr="00EC1FA3" w:rsidRDefault="00EC1FA3" w:rsidP="00EC1FA3">
      <w:pPr>
        <w:pStyle w:val="a3"/>
        <w:rPr>
          <w:rFonts w:ascii="ＭＳ ゴシック" w:eastAsia="ＭＳ ゴシック" w:hAnsi="ＭＳ ゴシック" w:cs="ＭＳ ゴシック"/>
        </w:rPr>
      </w:pPr>
    </w:p>
    <w:p w14:paraId="66B0AC7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22D493F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&lt;jaZ0240&gt;white_sprite</w:t>
      </w:r>
    </w:p>
    <w:p w14:paraId="503C480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&lt;cnZ0240&gt;white_sprite</w:t>
      </w:r>
    </w:p>
    <w:p w14:paraId="33A55A8A" w14:textId="77777777" w:rsidR="00EC1FA3" w:rsidRPr="00EC1FA3" w:rsidRDefault="00EC1FA3" w:rsidP="00EC1FA3">
      <w:pPr>
        <w:pStyle w:val="a3"/>
        <w:rPr>
          <w:rFonts w:ascii="ＭＳ ゴシック" w:eastAsia="ＭＳ ゴシック" w:hAnsi="ＭＳ ゴシック" w:cs="ＭＳ ゴシック"/>
        </w:rPr>
      </w:pPr>
    </w:p>
    <w:p w14:paraId="698F39F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36AFD72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&lt;jaZ0241&gt;cse00000</w:t>
      </w:r>
    </w:p>
    <w:p w14:paraId="12DCE66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&lt;cnZ0241&gt;cse00000</w:t>
      </w:r>
    </w:p>
    <w:p w14:paraId="3F7EE577" w14:textId="77777777" w:rsidR="00EC1FA3" w:rsidRPr="00EC1FA3" w:rsidRDefault="00EC1FA3" w:rsidP="00EC1FA3">
      <w:pPr>
        <w:pStyle w:val="a3"/>
        <w:rPr>
          <w:rFonts w:ascii="ＭＳ ゴシック" w:eastAsia="ＭＳ ゴシック" w:hAnsi="ＭＳ ゴシック" w:cs="ＭＳ ゴシック"/>
        </w:rPr>
      </w:pPr>
    </w:p>
    <w:p w14:paraId="0235D1F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lastRenderedPageBreak/>
        <w:t>//OTHER</w:t>
      </w:r>
    </w:p>
    <w:p w14:paraId="65C57C8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&lt;jaZ0242&gt;face_</w:t>
      </w:r>
    </w:p>
    <w:p w14:paraId="6447019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&lt;cnZ0242&gt;face_</w:t>
      </w:r>
    </w:p>
    <w:p w14:paraId="1313DCD6" w14:textId="77777777" w:rsidR="00EC1FA3" w:rsidRPr="00EC1FA3" w:rsidRDefault="00EC1FA3" w:rsidP="00EC1FA3">
      <w:pPr>
        <w:pStyle w:val="a3"/>
        <w:rPr>
          <w:rFonts w:ascii="ＭＳ ゴシック" w:eastAsia="ＭＳ ゴシック" w:hAnsi="ＭＳ ゴシック" w:cs="ＭＳ ゴシック"/>
        </w:rPr>
      </w:pPr>
    </w:p>
    <w:p w14:paraId="7C0BCA5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6B5D77B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&lt;jaZ0243&gt;bg_0000</w:t>
      </w:r>
    </w:p>
    <w:p w14:paraId="7BC59B4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&lt;cnZ0243&gt;bg_0000</w:t>
      </w:r>
    </w:p>
    <w:p w14:paraId="66E34590" w14:textId="77777777" w:rsidR="00EC1FA3" w:rsidRPr="00EC1FA3" w:rsidRDefault="00EC1FA3" w:rsidP="00EC1FA3">
      <w:pPr>
        <w:pStyle w:val="a3"/>
        <w:rPr>
          <w:rFonts w:ascii="ＭＳ ゴシック" w:eastAsia="ＭＳ ゴシック" w:hAnsi="ＭＳ ゴシック" w:cs="ＭＳ ゴシック"/>
        </w:rPr>
      </w:pPr>
    </w:p>
    <w:p w14:paraId="37F0A3D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25CB4D7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&lt;jaZ0244&gt;bg_9999</w:t>
      </w:r>
    </w:p>
    <w:p w14:paraId="0367DBE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&lt;cnZ0244&gt;bg_9999</w:t>
      </w:r>
    </w:p>
    <w:p w14:paraId="426CB2B8" w14:textId="77777777" w:rsidR="00EC1FA3" w:rsidRPr="00EC1FA3" w:rsidRDefault="00EC1FA3" w:rsidP="00EC1FA3">
      <w:pPr>
        <w:pStyle w:val="a3"/>
        <w:rPr>
          <w:rFonts w:ascii="ＭＳ ゴシック" w:eastAsia="ＭＳ ゴシック" w:hAnsi="ＭＳ ゴシック" w:cs="ＭＳ ゴシック"/>
        </w:rPr>
      </w:pPr>
    </w:p>
    <w:p w14:paraId="5F11095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2BA0604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&lt;jaZ0245&gt;hcg_</w:t>
      </w:r>
    </w:p>
    <w:p w14:paraId="4299EEB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&lt;cnZ0245&gt;hcg_</w:t>
      </w:r>
    </w:p>
    <w:p w14:paraId="2668A0ED" w14:textId="77777777" w:rsidR="00EC1FA3" w:rsidRPr="00EC1FA3" w:rsidRDefault="00EC1FA3" w:rsidP="00EC1FA3">
      <w:pPr>
        <w:pStyle w:val="a3"/>
        <w:rPr>
          <w:rFonts w:ascii="ＭＳ ゴシック" w:eastAsia="ＭＳ ゴシック" w:hAnsi="ＭＳ ゴシック" w:cs="ＭＳ ゴシック"/>
        </w:rPr>
      </w:pPr>
    </w:p>
    <w:p w14:paraId="16F27CE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6FADF3A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&lt;jaZ0246&gt;</w:t>
      </w:r>
    </w:p>
    <w:p w14:paraId="7F69D3D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&lt;cnZ0246&gt;</w:t>
      </w:r>
    </w:p>
    <w:p w14:paraId="19F0CE87" w14:textId="77777777" w:rsidR="00EC1FA3" w:rsidRPr="00EC1FA3" w:rsidRDefault="00EC1FA3" w:rsidP="00EC1FA3">
      <w:pPr>
        <w:pStyle w:val="a3"/>
        <w:rPr>
          <w:rFonts w:ascii="ＭＳ ゴシック" w:eastAsia="ＭＳ ゴシック" w:hAnsi="ＭＳ ゴシック" w:cs="ＭＳ ゴシック"/>
        </w:rPr>
      </w:pPr>
    </w:p>
    <w:p w14:paraId="462FC86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32286D4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&lt;jaZ0247&gt;tati_</w:t>
      </w:r>
    </w:p>
    <w:p w14:paraId="53F48C9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&lt;cnZ0247&gt;tati_</w:t>
      </w:r>
    </w:p>
    <w:p w14:paraId="67C344BD" w14:textId="77777777" w:rsidR="00EC1FA3" w:rsidRPr="00EC1FA3" w:rsidRDefault="00EC1FA3" w:rsidP="00EC1FA3">
      <w:pPr>
        <w:pStyle w:val="a3"/>
        <w:rPr>
          <w:rFonts w:ascii="ＭＳ ゴシック" w:eastAsia="ＭＳ ゴシック" w:hAnsi="ＭＳ ゴシック" w:cs="ＭＳ ゴシック"/>
        </w:rPr>
      </w:pPr>
    </w:p>
    <w:p w14:paraId="4931017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7812274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&lt;jaZ0248&gt;tati_z</w:t>
      </w:r>
    </w:p>
    <w:p w14:paraId="6B79514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&lt;cnZ0248&gt;tati_z</w:t>
      </w:r>
    </w:p>
    <w:p w14:paraId="282F7765" w14:textId="77777777" w:rsidR="00EC1FA3" w:rsidRPr="00EC1FA3" w:rsidRDefault="00EC1FA3" w:rsidP="00EC1FA3">
      <w:pPr>
        <w:pStyle w:val="a3"/>
        <w:rPr>
          <w:rFonts w:ascii="ＭＳ ゴシック" w:eastAsia="ＭＳ ゴシック" w:hAnsi="ＭＳ ゴシック" w:cs="ＭＳ ゴシック"/>
        </w:rPr>
      </w:pPr>
    </w:p>
    <w:p w14:paraId="4004218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7986141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&lt;jaZ0249&gt;tati_zz</w:t>
      </w:r>
    </w:p>
    <w:p w14:paraId="27BDF2C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&lt;cnZ0249&gt;tati_zz</w:t>
      </w:r>
    </w:p>
    <w:p w14:paraId="3D1875B8" w14:textId="77777777" w:rsidR="00EC1FA3" w:rsidRPr="00EC1FA3" w:rsidRDefault="00EC1FA3" w:rsidP="00EC1FA3">
      <w:pPr>
        <w:pStyle w:val="a3"/>
        <w:rPr>
          <w:rFonts w:ascii="ＭＳ ゴシック" w:eastAsia="ＭＳ ゴシック" w:hAnsi="ＭＳ ゴシック" w:cs="ＭＳ ゴシック"/>
        </w:rPr>
      </w:pPr>
    </w:p>
    <w:p w14:paraId="6E68E61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4950D14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&lt;jaZ0250&gt;a</w:t>
      </w:r>
    </w:p>
    <w:p w14:paraId="3C7A9765"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&lt;cnZ0250&gt;a</w:t>
      </w:r>
    </w:p>
    <w:p w14:paraId="460ED369" w14:textId="77777777" w:rsidR="00EC1FA3" w:rsidRPr="00EC1FA3" w:rsidRDefault="00EC1FA3" w:rsidP="00EC1FA3">
      <w:pPr>
        <w:pStyle w:val="a3"/>
        <w:rPr>
          <w:rFonts w:ascii="ＭＳ ゴシック" w:eastAsia="ＭＳ ゴシック" w:hAnsi="ＭＳ ゴシック" w:cs="ＭＳ ゴシック"/>
        </w:rPr>
      </w:pPr>
    </w:p>
    <w:p w14:paraId="41D1353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lastRenderedPageBreak/>
        <w:t>//OTHER</w:t>
      </w:r>
    </w:p>
    <w:p w14:paraId="11F26EA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&lt;jaZ0251&gt;y</w:t>
      </w:r>
    </w:p>
    <w:p w14:paraId="1C8C761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&lt;cnZ0251&gt;y</w:t>
      </w:r>
    </w:p>
    <w:p w14:paraId="539BB76F" w14:textId="77777777" w:rsidR="00EC1FA3" w:rsidRPr="00EC1FA3" w:rsidRDefault="00EC1FA3" w:rsidP="00EC1FA3">
      <w:pPr>
        <w:pStyle w:val="a3"/>
        <w:rPr>
          <w:rFonts w:ascii="ＭＳ ゴシック" w:eastAsia="ＭＳ ゴシック" w:hAnsi="ＭＳ ゴシック" w:cs="ＭＳ ゴシック"/>
        </w:rPr>
      </w:pPr>
    </w:p>
    <w:p w14:paraId="17D8FE0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7A974C0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&lt;jaZ0252&gt;efs_000011</w:t>
      </w:r>
    </w:p>
    <w:p w14:paraId="194CACC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&lt;cnZ0252&gt;efs_000011</w:t>
      </w:r>
    </w:p>
    <w:p w14:paraId="2D8DB227" w14:textId="77777777" w:rsidR="00EC1FA3" w:rsidRPr="00EC1FA3" w:rsidRDefault="00EC1FA3" w:rsidP="00EC1FA3">
      <w:pPr>
        <w:pStyle w:val="a3"/>
        <w:rPr>
          <w:rFonts w:ascii="ＭＳ ゴシック" w:eastAsia="ＭＳ ゴシック" w:hAnsi="ＭＳ ゴシック" w:cs="ＭＳ ゴシック"/>
        </w:rPr>
      </w:pPr>
    </w:p>
    <w:p w14:paraId="2FF843C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624E142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&lt;jaZ0253&gt;view_shadow_a01</w:t>
      </w:r>
    </w:p>
    <w:p w14:paraId="6868A9C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&lt;cnZ0253&gt;view_shadow_a01</w:t>
      </w:r>
    </w:p>
    <w:p w14:paraId="12456626" w14:textId="77777777" w:rsidR="00EC1FA3" w:rsidRPr="00EC1FA3" w:rsidRDefault="00EC1FA3" w:rsidP="00EC1FA3">
      <w:pPr>
        <w:pStyle w:val="a3"/>
        <w:rPr>
          <w:rFonts w:ascii="ＭＳ ゴシック" w:eastAsia="ＭＳ ゴシック" w:hAnsi="ＭＳ ゴシック" w:cs="ＭＳ ゴシック"/>
        </w:rPr>
      </w:pPr>
    </w:p>
    <w:p w14:paraId="0B6C7E26"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5C30301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&lt;jaZ0254&gt;efs_000012</w:t>
      </w:r>
    </w:p>
    <w:p w14:paraId="3FB1328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&lt;cnZ0254&gt;efs_000012</w:t>
      </w:r>
    </w:p>
    <w:p w14:paraId="0BED2969" w14:textId="77777777" w:rsidR="00EC1FA3" w:rsidRPr="00EC1FA3" w:rsidRDefault="00EC1FA3" w:rsidP="00EC1FA3">
      <w:pPr>
        <w:pStyle w:val="a3"/>
        <w:rPr>
          <w:rFonts w:ascii="ＭＳ ゴシック" w:eastAsia="ＭＳ ゴシック" w:hAnsi="ＭＳ ゴシック" w:cs="ＭＳ ゴシック"/>
        </w:rPr>
      </w:pPr>
    </w:p>
    <w:p w14:paraId="245A60F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3A47741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&lt;jaZ0255&gt;view_shadow_a02</w:t>
      </w:r>
    </w:p>
    <w:p w14:paraId="623DA0A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&lt;cnZ0255&gt;view_shadow_a02</w:t>
      </w:r>
    </w:p>
    <w:p w14:paraId="7149CC29" w14:textId="77777777" w:rsidR="00EC1FA3" w:rsidRPr="00EC1FA3" w:rsidRDefault="00EC1FA3" w:rsidP="00EC1FA3">
      <w:pPr>
        <w:pStyle w:val="a3"/>
        <w:rPr>
          <w:rFonts w:ascii="ＭＳ ゴシック" w:eastAsia="ＭＳ ゴシック" w:hAnsi="ＭＳ ゴシック" w:cs="ＭＳ ゴシック"/>
        </w:rPr>
      </w:pPr>
    </w:p>
    <w:p w14:paraId="372A2D6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681C2FC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&lt;jaZ0256&gt;efs_000013</w:t>
      </w:r>
    </w:p>
    <w:p w14:paraId="1C61554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&lt;cnZ0256&gt;efs_000013</w:t>
      </w:r>
    </w:p>
    <w:p w14:paraId="5D10A3C2" w14:textId="77777777" w:rsidR="00EC1FA3" w:rsidRPr="00EC1FA3" w:rsidRDefault="00EC1FA3" w:rsidP="00EC1FA3">
      <w:pPr>
        <w:pStyle w:val="a3"/>
        <w:rPr>
          <w:rFonts w:ascii="ＭＳ ゴシック" w:eastAsia="ＭＳ ゴシック" w:hAnsi="ＭＳ ゴシック" w:cs="ＭＳ ゴシック"/>
        </w:rPr>
      </w:pPr>
    </w:p>
    <w:p w14:paraId="6267410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2E37D8C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&lt;jaZ0257&gt;view_shadow_a03</w:t>
      </w:r>
    </w:p>
    <w:p w14:paraId="2F834B1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&lt;cnZ0257&gt;view_shadow_a03</w:t>
      </w:r>
    </w:p>
    <w:p w14:paraId="5AE394AE" w14:textId="77777777" w:rsidR="00EC1FA3" w:rsidRPr="00EC1FA3" w:rsidRDefault="00EC1FA3" w:rsidP="00EC1FA3">
      <w:pPr>
        <w:pStyle w:val="a3"/>
        <w:rPr>
          <w:rFonts w:ascii="ＭＳ ゴシック" w:eastAsia="ＭＳ ゴシック" w:hAnsi="ＭＳ ゴシック" w:cs="ＭＳ ゴシック"/>
        </w:rPr>
      </w:pPr>
    </w:p>
    <w:p w14:paraId="67CBB85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0D6AE4D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&lt;jaZ0258&gt;efs_000014</w:t>
      </w:r>
    </w:p>
    <w:p w14:paraId="58DA487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&lt;cnZ0258&gt;efs_000014</w:t>
      </w:r>
    </w:p>
    <w:p w14:paraId="491B3C86" w14:textId="77777777" w:rsidR="00EC1FA3" w:rsidRPr="00EC1FA3" w:rsidRDefault="00EC1FA3" w:rsidP="00EC1FA3">
      <w:pPr>
        <w:pStyle w:val="a3"/>
        <w:rPr>
          <w:rFonts w:ascii="ＭＳ ゴシック" w:eastAsia="ＭＳ ゴシック" w:hAnsi="ＭＳ ゴシック" w:cs="ＭＳ ゴシック"/>
        </w:rPr>
      </w:pPr>
    </w:p>
    <w:p w14:paraId="34EDB01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1D89C3F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&lt;jaZ0259&gt;view_shadow_a04</w:t>
      </w:r>
    </w:p>
    <w:p w14:paraId="492FB17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&lt;cnZ0259&gt;view_shadow_a04</w:t>
      </w:r>
    </w:p>
    <w:p w14:paraId="45B93C03" w14:textId="77777777" w:rsidR="00EC1FA3" w:rsidRPr="00EC1FA3" w:rsidRDefault="00EC1FA3" w:rsidP="00EC1FA3">
      <w:pPr>
        <w:pStyle w:val="a3"/>
        <w:rPr>
          <w:rFonts w:ascii="ＭＳ ゴシック" w:eastAsia="ＭＳ ゴシック" w:hAnsi="ＭＳ ゴシック" w:cs="ＭＳ ゴシック"/>
        </w:rPr>
      </w:pPr>
    </w:p>
    <w:p w14:paraId="6E4027F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lastRenderedPageBreak/>
        <w:t>//OTHER</w:t>
      </w:r>
    </w:p>
    <w:p w14:paraId="2E4AFA2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&lt;jaZ0260&gt;efs_000015</w:t>
      </w:r>
    </w:p>
    <w:p w14:paraId="0D6AF9D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&lt;cnZ0260&gt;efs_000015</w:t>
      </w:r>
    </w:p>
    <w:p w14:paraId="5BFF80E0" w14:textId="77777777" w:rsidR="00EC1FA3" w:rsidRPr="00EC1FA3" w:rsidRDefault="00EC1FA3" w:rsidP="00EC1FA3">
      <w:pPr>
        <w:pStyle w:val="a3"/>
        <w:rPr>
          <w:rFonts w:ascii="ＭＳ ゴシック" w:eastAsia="ＭＳ ゴシック" w:hAnsi="ＭＳ ゴシック" w:cs="ＭＳ ゴシック"/>
        </w:rPr>
      </w:pPr>
    </w:p>
    <w:p w14:paraId="73FFEE0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3C5CA9B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&lt;jaZ0261&gt;view_shadow_a05</w:t>
      </w:r>
    </w:p>
    <w:p w14:paraId="49E88DE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&lt;cnZ0261&gt;view_shadow_a05</w:t>
      </w:r>
    </w:p>
    <w:p w14:paraId="7998B360" w14:textId="77777777" w:rsidR="00EC1FA3" w:rsidRPr="00EC1FA3" w:rsidRDefault="00EC1FA3" w:rsidP="00EC1FA3">
      <w:pPr>
        <w:pStyle w:val="a3"/>
        <w:rPr>
          <w:rFonts w:ascii="ＭＳ ゴシック" w:eastAsia="ＭＳ ゴシック" w:hAnsi="ＭＳ ゴシック" w:cs="ＭＳ ゴシック"/>
        </w:rPr>
      </w:pPr>
    </w:p>
    <w:p w14:paraId="72266F9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47950971"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&lt;jaZ0262&gt;efs_000016</w:t>
      </w:r>
    </w:p>
    <w:p w14:paraId="3B98166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&lt;cnZ0262&gt;efs_000016</w:t>
      </w:r>
    </w:p>
    <w:p w14:paraId="54A166C2" w14:textId="77777777" w:rsidR="00EC1FA3" w:rsidRPr="00EC1FA3" w:rsidRDefault="00EC1FA3" w:rsidP="00EC1FA3">
      <w:pPr>
        <w:pStyle w:val="a3"/>
        <w:rPr>
          <w:rFonts w:ascii="ＭＳ ゴシック" w:eastAsia="ＭＳ ゴシック" w:hAnsi="ＭＳ ゴシック" w:cs="ＭＳ ゴシック"/>
        </w:rPr>
      </w:pPr>
    </w:p>
    <w:p w14:paraId="4EEFF06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65E7582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&lt;jaZ0263&gt;view_shadow_a11</w:t>
      </w:r>
    </w:p>
    <w:p w14:paraId="772E49E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&lt;cnZ0263&gt;view_shadow_a11</w:t>
      </w:r>
    </w:p>
    <w:p w14:paraId="45D60C6B" w14:textId="77777777" w:rsidR="00EC1FA3" w:rsidRPr="00EC1FA3" w:rsidRDefault="00EC1FA3" w:rsidP="00EC1FA3">
      <w:pPr>
        <w:pStyle w:val="a3"/>
        <w:rPr>
          <w:rFonts w:ascii="ＭＳ ゴシック" w:eastAsia="ＭＳ ゴシック" w:hAnsi="ＭＳ ゴシック" w:cs="ＭＳ ゴシック"/>
        </w:rPr>
      </w:pPr>
    </w:p>
    <w:p w14:paraId="3FA7351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0CADAE5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&lt;jaZ0264&gt;efs_000017</w:t>
      </w:r>
    </w:p>
    <w:p w14:paraId="7E0635C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&lt;cnZ0264&gt;efs_000017</w:t>
      </w:r>
    </w:p>
    <w:p w14:paraId="4F498B33" w14:textId="77777777" w:rsidR="00EC1FA3" w:rsidRPr="00EC1FA3" w:rsidRDefault="00EC1FA3" w:rsidP="00EC1FA3">
      <w:pPr>
        <w:pStyle w:val="a3"/>
        <w:rPr>
          <w:rFonts w:ascii="ＭＳ ゴシック" w:eastAsia="ＭＳ ゴシック" w:hAnsi="ＭＳ ゴシック" w:cs="ＭＳ ゴシック"/>
        </w:rPr>
      </w:pPr>
    </w:p>
    <w:p w14:paraId="536E0C0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3FD1377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&lt;jaZ0265&gt;view_shadow_a14</w:t>
      </w:r>
    </w:p>
    <w:p w14:paraId="5849F43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&lt;cnZ0265&gt;view_shadow_a14</w:t>
      </w:r>
    </w:p>
    <w:p w14:paraId="282C062E" w14:textId="77777777" w:rsidR="00EC1FA3" w:rsidRPr="00EC1FA3" w:rsidRDefault="00EC1FA3" w:rsidP="00EC1FA3">
      <w:pPr>
        <w:pStyle w:val="a3"/>
        <w:rPr>
          <w:rFonts w:ascii="ＭＳ ゴシック" w:eastAsia="ＭＳ ゴシック" w:hAnsi="ＭＳ ゴシック" w:cs="ＭＳ ゴシック"/>
        </w:rPr>
      </w:pPr>
    </w:p>
    <w:p w14:paraId="3BF5DEC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626FC6B0"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&lt;jaZ0266&gt;efs_000018</w:t>
      </w:r>
    </w:p>
    <w:p w14:paraId="752644B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&lt;cnZ0266&gt;efs_000018</w:t>
      </w:r>
    </w:p>
    <w:p w14:paraId="58265D0B" w14:textId="77777777" w:rsidR="00EC1FA3" w:rsidRPr="00EC1FA3" w:rsidRDefault="00EC1FA3" w:rsidP="00EC1FA3">
      <w:pPr>
        <w:pStyle w:val="a3"/>
        <w:rPr>
          <w:rFonts w:ascii="ＭＳ ゴシック" w:eastAsia="ＭＳ ゴシック" w:hAnsi="ＭＳ ゴシック" w:cs="ＭＳ ゴシック"/>
        </w:rPr>
      </w:pPr>
    </w:p>
    <w:p w14:paraId="52CC5CE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051568C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&lt;jaZ0267&gt;view_shadow_a13</w:t>
      </w:r>
    </w:p>
    <w:p w14:paraId="21609599"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&lt;cnZ0267&gt;view_shadow_a13</w:t>
      </w:r>
    </w:p>
    <w:p w14:paraId="1157CE20" w14:textId="77777777" w:rsidR="00EC1FA3" w:rsidRPr="00EC1FA3" w:rsidRDefault="00EC1FA3" w:rsidP="00EC1FA3">
      <w:pPr>
        <w:pStyle w:val="a3"/>
        <w:rPr>
          <w:rFonts w:ascii="ＭＳ ゴシック" w:eastAsia="ＭＳ ゴシック" w:hAnsi="ＭＳ ゴシック" w:cs="ＭＳ ゴシック"/>
        </w:rPr>
      </w:pPr>
    </w:p>
    <w:p w14:paraId="708B564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2C7A960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&lt;jaZ0268&gt;efs_000019</w:t>
      </w:r>
    </w:p>
    <w:p w14:paraId="75DB2EAF"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&lt;cnZ0268&gt;efs_000019</w:t>
      </w:r>
    </w:p>
    <w:p w14:paraId="749AF817" w14:textId="77777777" w:rsidR="00EC1FA3" w:rsidRPr="00EC1FA3" w:rsidRDefault="00EC1FA3" w:rsidP="00EC1FA3">
      <w:pPr>
        <w:pStyle w:val="a3"/>
        <w:rPr>
          <w:rFonts w:ascii="ＭＳ ゴシック" w:eastAsia="ＭＳ ゴシック" w:hAnsi="ＭＳ ゴシック" w:cs="ＭＳ ゴシック"/>
        </w:rPr>
      </w:pPr>
    </w:p>
    <w:p w14:paraId="782C88C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lastRenderedPageBreak/>
        <w:t>//OTHER</w:t>
      </w:r>
    </w:p>
    <w:p w14:paraId="5F8764C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&lt;jaZ0269&gt;view_shadow_a12</w:t>
      </w:r>
    </w:p>
    <w:p w14:paraId="6832DCB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&lt;cnZ0269&gt;view_shadow_a12</w:t>
      </w:r>
    </w:p>
    <w:p w14:paraId="024A6D4B" w14:textId="77777777" w:rsidR="00EC1FA3" w:rsidRPr="00EC1FA3" w:rsidRDefault="00EC1FA3" w:rsidP="00EC1FA3">
      <w:pPr>
        <w:pStyle w:val="a3"/>
        <w:rPr>
          <w:rFonts w:ascii="ＭＳ ゴシック" w:eastAsia="ＭＳ ゴシック" w:hAnsi="ＭＳ ゴシック" w:cs="ＭＳ ゴシック"/>
        </w:rPr>
      </w:pPr>
    </w:p>
    <w:p w14:paraId="7C4F7FA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10E22137"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&lt;jaZ0270&gt;efs_00001a</w:t>
      </w:r>
    </w:p>
    <w:p w14:paraId="4E20EDD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&lt;cnZ0270&gt;efs_00001a</w:t>
      </w:r>
    </w:p>
    <w:p w14:paraId="6051D135" w14:textId="77777777" w:rsidR="00EC1FA3" w:rsidRPr="00EC1FA3" w:rsidRDefault="00EC1FA3" w:rsidP="00EC1FA3">
      <w:pPr>
        <w:pStyle w:val="a3"/>
        <w:rPr>
          <w:rFonts w:ascii="ＭＳ ゴシック" w:eastAsia="ＭＳ ゴシック" w:hAnsi="ＭＳ ゴシック" w:cs="ＭＳ ゴシック"/>
        </w:rPr>
      </w:pPr>
    </w:p>
    <w:p w14:paraId="3DD3D89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0329CA44"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&lt;jaZ0271&gt;view_name_00</w:t>
      </w:r>
    </w:p>
    <w:p w14:paraId="7541544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&lt;cnZ0271&gt;view_name_00</w:t>
      </w:r>
    </w:p>
    <w:p w14:paraId="664A8C12" w14:textId="77777777" w:rsidR="00EC1FA3" w:rsidRPr="00EC1FA3" w:rsidRDefault="00EC1FA3" w:rsidP="00EC1FA3">
      <w:pPr>
        <w:pStyle w:val="a3"/>
        <w:rPr>
          <w:rFonts w:ascii="ＭＳ ゴシック" w:eastAsia="ＭＳ ゴシック" w:hAnsi="ＭＳ ゴシック" w:cs="ＭＳ ゴシック"/>
        </w:rPr>
      </w:pPr>
    </w:p>
    <w:p w14:paraId="54EC778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0EB1C8C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&lt;jaZ0272&gt;efs_000000f</w:t>
      </w:r>
    </w:p>
    <w:p w14:paraId="5570ABF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&lt;cnZ0272&gt;efs_000000f</w:t>
      </w:r>
    </w:p>
    <w:p w14:paraId="5E815674" w14:textId="77777777" w:rsidR="00EC1FA3" w:rsidRPr="00EC1FA3" w:rsidRDefault="00EC1FA3" w:rsidP="00EC1FA3">
      <w:pPr>
        <w:pStyle w:val="a3"/>
        <w:rPr>
          <w:rFonts w:ascii="ＭＳ ゴシック" w:eastAsia="ＭＳ ゴシック" w:hAnsi="ＭＳ ゴシック" w:cs="ＭＳ ゴシック"/>
        </w:rPr>
      </w:pPr>
    </w:p>
    <w:p w14:paraId="22DE7D6E"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4C7E9DE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&lt;jaZ0273&gt;efs_000000m</w:t>
      </w:r>
    </w:p>
    <w:p w14:paraId="307CA8E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&lt;cnZ0273&gt;efs_000000m</w:t>
      </w:r>
    </w:p>
    <w:p w14:paraId="39691ED5" w14:textId="77777777" w:rsidR="00EC1FA3" w:rsidRPr="00EC1FA3" w:rsidRDefault="00EC1FA3" w:rsidP="00EC1FA3">
      <w:pPr>
        <w:pStyle w:val="a3"/>
        <w:rPr>
          <w:rFonts w:ascii="ＭＳ ゴシック" w:eastAsia="ＭＳ ゴシック" w:hAnsi="ＭＳ ゴシック" w:cs="ＭＳ ゴシック"/>
        </w:rPr>
      </w:pPr>
    </w:p>
    <w:p w14:paraId="10D0949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2CE13C1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&lt;jaZ0274&gt;efs_000020</w:t>
      </w:r>
    </w:p>
    <w:p w14:paraId="57CA68DC"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&lt;cnZ0274&gt;efs_000020</w:t>
      </w:r>
    </w:p>
    <w:p w14:paraId="0B25B676" w14:textId="77777777" w:rsidR="00EC1FA3" w:rsidRPr="00EC1FA3" w:rsidRDefault="00EC1FA3" w:rsidP="00EC1FA3">
      <w:pPr>
        <w:pStyle w:val="a3"/>
        <w:rPr>
          <w:rFonts w:ascii="ＭＳ ゴシック" w:eastAsia="ＭＳ ゴシック" w:hAnsi="ＭＳ ゴシック" w:cs="ＭＳ ゴシック"/>
        </w:rPr>
      </w:pPr>
    </w:p>
    <w:p w14:paraId="40D58DF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5BB4AA1A"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&lt;jaZ0275&gt;efs_000001m</w:t>
      </w:r>
    </w:p>
    <w:p w14:paraId="3CEE921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&lt;cnZ0275&gt;efs_000001m</w:t>
      </w:r>
    </w:p>
    <w:p w14:paraId="27668239" w14:textId="77777777" w:rsidR="00EC1FA3" w:rsidRPr="00EC1FA3" w:rsidRDefault="00EC1FA3" w:rsidP="00EC1FA3">
      <w:pPr>
        <w:pStyle w:val="a3"/>
        <w:rPr>
          <w:rFonts w:ascii="ＭＳ ゴシック" w:eastAsia="ＭＳ ゴシック" w:hAnsi="ＭＳ ゴシック" w:cs="ＭＳ ゴシック"/>
        </w:rPr>
      </w:pPr>
    </w:p>
    <w:p w14:paraId="229E9BB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39C7F772"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&lt;jaZ0276&gt;efs_000000</w:t>
      </w:r>
    </w:p>
    <w:p w14:paraId="476CACF3"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&lt;cnZ0276&gt;efs_000000</w:t>
      </w:r>
    </w:p>
    <w:p w14:paraId="2F33CCA1" w14:textId="77777777" w:rsidR="00EC1FA3" w:rsidRPr="00EC1FA3" w:rsidRDefault="00EC1FA3" w:rsidP="00EC1FA3">
      <w:pPr>
        <w:pStyle w:val="a3"/>
        <w:rPr>
          <w:rFonts w:ascii="ＭＳ ゴシック" w:eastAsia="ＭＳ ゴシック" w:hAnsi="ＭＳ ゴシック" w:cs="ＭＳ ゴシック"/>
        </w:rPr>
      </w:pPr>
    </w:p>
    <w:p w14:paraId="713E1AF8"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//OTHER</w:t>
      </w:r>
    </w:p>
    <w:p w14:paraId="769D9E2B"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&lt;jaZ0277&gt;efs_000010</w:t>
      </w:r>
    </w:p>
    <w:p w14:paraId="17C9BE0D" w14:textId="77777777" w:rsidR="00EC1FA3" w:rsidRPr="00EC1FA3" w:rsidRDefault="00EC1FA3" w:rsidP="00EC1FA3">
      <w:pPr>
        <w:pStyle w:val="a3"/>
        <w:rPr>
          <w:rFonts w:ascii="ＭＳ ゴシック" w:eastAsia="ＭＳ ゴシック" w:hAnsi="ＭＳ ゴシック" w:cs="ＭＳ ゴシック"/>
        </w:rPr>
      </w:pPr>
      <w:r w:rsidRPr="00EC1FA3">
        <w:rPr>
          <w:rFonts w:ascii="ＭＳ ゴシック" w:eastAsia="ＭＳ ゴシック" w:hAnsi="ＭＳ ゴシック" w:cs="ＭＳ ゴシック"/>
        </w:rPr>
        <w:t>&lt;cnZ0277&gt;efs_000010</w:t>
      </w:r>
    </w:p>
    <w:p w14:paraId="318CB7E3" w14:textId="77777777" w:rsidR="00EC1FA3" w:rsidRDefault="00EC1FA3" w:rsidP="00EC1FA3">
      <w:pPr>
        <w:pStyle w:val="a3"/>
        <w:rPr>
          <w:rFonts w:ascii="ＭＳ ゴシック" w:eastAsia="ＭＳ ゴシック" w:hAnsi="ＭＳ ゴシック" w:cs="ＭＳ ゴシック"/>
        </w:rPr>
      </w:pPr>
    </w:p>
    <w:sectPr w:rsidR="00EC1FA3" w:rsidSect="000A7E58">
      <w:pgSz w:w="11906" w:h="16838"/>
      <w:pgMar w:top="1985" w:right="1979" w:bottom="1701" w:left="1978"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hh0578">
    <w15:presenceInfo w15:providerId="None" w15:userId="hhh05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bordersDoNotSurroundHeader/>
  <w:bordersDoNotSurroundFooter/>
  <w:trackRevision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3C6"/>
    <w:rsid w:val="000172F8"/>
    <w:rsid w:val="00020A93"/>
    <w:rsid w:val="0002594F"/>
    <w:rsid w:val="0002712E"/>
    <w:rsid w:val="00032C67"/>
    <w:rsid w:val="0003587E"/>
    <w:rsid w:val="00036AEF"/>
    <w:rsid w:val="00045E2E"/>
    <w:rsid w:val="00072AB9"/>
    <w:rsid w:val="0007397E"/>
    <w:rsid w:val="00076E1C"/>
    <w:rsid w:val="00090BC9"/>
    <w:rsid w:val="00094CA7"/>
    <w:rsid w:val="000B20B8"/>
    <w:rsid w:val="000B3E2F"/>
    <w:rsid w:val="000D1257"/>
    <w:rsid w:val="000D1FA3"/>
    <w:rsid w:val="000D532A"/>
    <w:rsid w:val="000E75AC"/>
    <w:rsid w:val="000F5C38"/>
    <w:rsid w:val="0011462B"/>
    <w:rsid w:val="00114F2D"/>
    <w:rsid w:val="00122B48"/>
    <w:rsid w:val="00130400"/>
    <w:rsid w:val="00135077"/>
    <w:rsid w:val="0014131A"/>
    <w:rsid w:val="00141C54"/>
    <w:rsid w:val="00145C77"/>
    <w:rsid w:val="001510F1"/>
    <w:rsid w:val="00155B25"/>
    <w:rsid w:val="0015706E"/>
    <w:rsid w:val="00166421"/>
    <w:rsid w:val="00172009"/>
    <w:rsid w:val="00174F78"/>
    <w:rsid w:val="001851F1"/>
    <w:rsid w:val="001A004A"/>
    <w:rsid w:val="001D731A"/>
    <w:rsid w:val="001F3942"/>
    <w:rsid w:val="001F42AF"/>
    <w:rsid w:val="001F5A83"/>
    <w:rsid w:val="002014D3"/>
    <w:rsid w:val="00202154"/>
    <w:rsid w:val="00215E0A"/>
    <w:rsid w:val="002161B8"/>
    <w:rsid w:val="002177C7"/>
    <w:rsid w:val="00220208"/>
    <w:rsid w:val="00221347"/>
    <w:rsid w:val="002244F0"/>
    <w:rsid w:val="00225495"/>
    <w:rsid w:val="002257DD"/>
    <w:rsid w:val="00242D24"/>
    <w:rsid w:val="00251D4F"/>
    <w:rsid w:val="002539AE"/>
    <w:rsid w:val="00266A7D"/>
    <w:rsid w:val="00277D9A"/>
    <w:rsid w:val="00293BC9"/>
    <w:rsid w:val="002A70DE"/>
    <w:rsid w:val="002D03C6"/>
    <w:rsid w:val="002D0756"/>
    <w:rsid w:val="002F1A2F"/>
    <w:rsid w:val="002F72DB"/>
    <w:rsid w:val="00356AF9"/>
    <w:rsid w:val="00365B8E"/>
    <w:rsid w:val="00380AC5"/>
    <w:rsid w:val="00393C22"/>
    <w:rsid w:val="003A513F"/>
    <w:rsid w:val="003B122F"/>
    <w:rsid w:val="00413AAF"/>
    <w:rsid w:val="00420DF2"/>
    <w:rsid w:val="00425BA8"/>
    <w:rsid w:val="00426ECD"/>
    <w:rsid w:val="00432663"/>
    <w:rsid w:val="00461A8B"/>
    <w:rsid w:val="004706F4"/>
    <w:rsid w:val="00482FF9"/>
    <w:rsid w:val="00490623"/>
    <w:rsid w:val="0049140C"/>
    <w:rsid w:val="0049371A"/>
    <w:rsid w:val="004C14C6"/>
    <w:rsid w:val="004C74D5"/>
    <w:rsid w:val="004D3E49"/>
    <w:rsid w:val="004D7A5E"/>
    <w:rsid w:val="004F6107"/>
    <w:rsid w:val="00504521"/>
    <w:rsid w:val="00506042"/>
    <w:rsid w:val="0051128C"/>
    <w:rsid w:val="00521AA0"/>
    <w:rsid w:val="00524EE5"/>
    <w:rsid w:val="00527287"/>
    <w:rsid w:val="005307C9"/>
    <w:rsid w:val="005308CC"/>
    <w:rsid w:val="0054061A"/>
    <w:rsid w:val="00544D06"/>
    <w:rsid w:val="00547C7A"/>
    <w:rsid w:val="00550C7B"/>
    <w:rsid w:val="00550D86"/>
    <w:rsid w:val="00583D34"/>
    <w:rsid w:val="00590414"/>
    <w:rsid w:val="00591DCF"/>
    <w:rsid w:val="005A3DE2"/>
    <w:rsid w:val="005A6023"/>
    <w:rsid w:val="005C208B"/>
    <w:rsid w:val="005C5A40"/>
    <w:rsid w:val="005D09A6"/>
    <w:rsid w:val="005E5917"/>
    <w:rsid w:val="005F538D"/>
    <w:rsid w:val="005F549E"/>
    <w:rsid w:val="005F57F1"/>
    <w:rsid w:val="00605D72"/>
    <w:rsid w:val="00606B7B"/>
    <w:rsid w:val="00610553"/>
    <w:rsid w:val="00616843"/>
    <w:rsid w:val="006172DA"/>
    <w:rsid w:val="00624E63"/>
    <w:rsid w:val="006332F5"/>
    <w:rsid w:val="00635F99"/>
    <w:rsid w:val="006478D5"/>
    <w:rsid w:val="00663598"/>
    <w:rsid w:val="006805A9"/>
    <w:rsid w:val="00682C25"/>
    <w:rsid w:val="00693F87"/>
    <w:rsid w:val="006A1362"/>
    <w:rsid w:val="006A2597"/>
    <w:rsid w:val="006C5A27"/>
    <w:rsid w:val="006D7E0A"/>
    <w:rsid w:val="006E6DA7"/>
    <w:rsid w:val="006F25C3"/>
    <w:rsid w:val="006F3005"/>
    <w:rsid w:val="006F7F70"/>
    <w:rsid w:val="007005AB"/>
    <w:rsid w:val="00711873"/>
    <w:rsid w:val="00713EC7"/>
    <w:rsid w:val="00714992"/>
    <w:rsid w:val="00724354"/>
    <w:rsid w:val="00724E9D"/>
    <w:rsid w:val="00730097"/>
    <w:rsid w:val="007375FB"/>
    <w:rsid w:val="00741EAF"/>
    <w:rsid w:val="00770507"/>
    <w:rsid w:val="00781438"/>
    <w:rsid w:val="007838FB"/>
    <w:rsid w:val="007914E7"/>
    <w:rsid w:val="007A5141"/>
    <w:rsid w:val="007C254F"/>
    <w:rsid w:val="007D0A81"/>
    <w:rsid w:val="007E0BC7"/>
    <w:rsid w:val="007E1399"/>
    <w:rsid w:val="0080432E"/>
    <w:rsid w:val="00805376"/>
    <w:rsid w:val="00814FE4"/>
    <w:rsid w:val="008179E8"/>
    <w:rsid w:val="00824BA1"/>
    <w:rsid w:val="008263C8"/>
    <w:rsid w:val="00834136"/>
    <w:rsid w:val="00837EAD"/>
    <w:rsid w:val="008425D3"/>
    <w:rsid w:val="00852C02"/>
    <w:rsid w:val="008810C6"/>
    <w:rsid w:val="00885CA5"/>
    <w:rsid w:val="008A18C2"/>
    <w:rsid w:val="008D63E7"/>
    <w:rsid w:val="008E40D2"/>
    <w:rsid w:val="008E5FF9"/>
    <w:rsid w:val="008E6EA2"/>
    <w:rsid w:val="008F32AE"/>
    <w:rsid w:val="00901BBB"/>
    <w:rsid w:val="009154BF"/>
    <w:rsid w:val="00921A39"/>
    <w:rsid w:val="0092287D"/>
    <w:rsid w:val="0093483A"/>
    <w:rsid w:val="00954B9F"/>
    <w:rsid w:val="00955CA5"/>
    <w:rsid w:val="00965DE3"/>
    <w:rsid w:val="009722FB"/>
    <w:rsid w:val="00972453"/>
    <w:rsid w:val="0099768A"/>
    <w:rsid w:val="009A2218"/>
    <w:rsid w:val="009A2824"/>
    <w:rsid w:val="009A63B6"/>
    <w:rsid w:val="009B64F4"/>
    <w:rsid w:val="009C2DB8"/>
    <w:rsid w:val="009C6F6F"/>
    <w:rsid w:val="009D0929"/>
    <w:rsid w:val="009D176F"/>
    <w:rsid w:val="009D6DF5"/>
    <w:rsid w:val="009F48B5"/>
    <w:rsid w:val="00A22A87"/>
    <w:rsid w:val="00A24F2D"/>
    <w:rsid w:val="00A304DF"/>
    <w:rsid w:val="00A428CA"/>
    <w:rsid w:val="00A44B38"/>
    <w:rsid w:val="00A60A8E"/>
    <w:rsid w:val="00A67747"/>
    <w:rsid w:val="00A706CC"/>
    <w:rsid w:val="00A808B7"/>
    <w:rsid w:val="00AA072F"/>
    <w:rsid w:val="00AC5B52"/>
    <w:rsid w:val="00AE2A10"/>
    <w:rsid w:val="00AE7BAA"/>
    <w:rsid w:val="00B12773"/>
    <w:rsid w:val="00B14DD4"/>
    <w:rsid w:val="00B27BD7"/>
    <w:rsid w:val="00B306D5"/>
    <w:rsid w:val="00B362F3"/>
    <w:rsid w:val="00B36E11"/>
    <w:rsid w:val="00B4002B"/>
    <w:rsid w:val="00B43542"/>
    <w:rsid w:val="00B44372"/>
    <w:rsid w:val="00B444E1"/>
    <w:rsid w:val="00B534A0"/>
    <w:rsid w:val="00B57404"/>
    <w:rsid w:val="00B9135C"/>
    <w:rsid w:val="00B976EC"/>
    <w:rsid w:val="00BA03D2"/>
    <w:rsid w:val="00BD3CF1"/>
    <w:rsid w:val="00BF56FE"/>
    <w:rsid w:val="00C10E92"/>
    <w:rsid w:val="00C1130C"/>
    <w:rsid w:val="00C15571"/>
    <w:rsid w:val="00C16519"/>
    <w:rsid w:val="00C274A0"/>
    <w:rsid w:val="00C30FC0"/>
    <w:rsid w:val="00C4018A"/>
    <w:rsid w:val="00C52B8D"/>
    <w:rsid w:val="00C554FD"/>
    <w:rsid w:val="00C667CA"/>
    <w:rsid w:val="00C6767A"/>
    <w:rsid w:val="00C7070A"/>
    <w:rsid w:val="00C86835"/>
    <w:rsid w:val="00C90404"/>
    <w:rsid w:val="00C93EDA"/>
    <w:rsid w:val="00CA482A"/>
    <w:rsid w:val="00CA59FE"/>
    <w:rsid w:val="00CB6BC9"/>
    <w:rsid w:val="00CC3C96"/>
    <w:rsid w:val="00CC5366"/>
    <w:rsid w:val="00CD7C9F"/>
    <w:rsid w:val="00CE17C5"/>
    <w:rsid w:val="00D03515"/>
    <w:rsid w:val="00D07E0E"/>
    <w:rsid w:val="00D113C9"/>
    <w:rsid w:val="00D125F4"/>
    <w:rsid w:val="00D13E96"/>
    <w:rsid w:val="00D22285"/>
    <w:rsid w:val="00D23DB6"/>
    <w:rsid w:val="00D31544"/>
    <w:rsid w:val="00D315E1"/>
    <w:rsid w:val="00D33C64"/>
    <w:rsid w:val="00D42A24"/>
    <w:rsid w:val="00D4718F"/>
    <w:rsid w:val="00D47478"/>
    <w:rsid w:val="00D47B08"/>
    <w:rsid w:val="00D64892"/>
    <w:rsid w:val="00D65E90"/>
    <w:rsid w:val="00D712D7"/>
    <w:rsid w:val="00D715B5"/>
    <w:rsid w:val="00D968A7"/>
    <w:rsid w:val="00D96C98"/>
    <w:rsid w:val="00DA1CA7"/>
    <w:rsid w:val="00DB3FA2"/>
    <w:rsid w:val="00DB641B"/>
    <w:rsid w:val="00DD1D8C"/>
    <w:rsid w:val="00DD744F"/>
    <w:rsid w:val="00DE0A44"/>
    <w:rsid w:val="00DF079E"/>
    <w:rsid w:val="00E14D41"/>
    <w:rsid w:val="00E2049B"/>
    <w:rsid w:val="00E20AF8"/>
    <w:rsid w:val="00E4412B"/>
    <w:rsid w:val="00E528DE"/>
    <w:rsid w:val="00E547DB"/>
    <w:rsid w:val="00E70C66"/>
    <w:rsid w:val="00E71A0D"/>
    <w:rsid w:val="00E73338"/>
    <w:rsid w:val="00E77A1A"/>
    <w:rsid w:val="00E84714"/>
    <w:rsid w:val="00E86C0E"/>
    <w:rsid w:val="00E90F74"/>
    <w:rsid w:val="00E913AB"/>
    <w:rsid w:val="00EA0593"/>
    <w:rsid w:val="00EA234E"/>
    <w:rsid w:val="00EB2441"/>
    <w:rsid w:val="00EC02EA"/>
    <w:rsid w:val="00EC12AC"/>
    <w:rsid w:val="00EC1FA3"/>
    <w:rsid w:val="00EC6A23"/>
    <w:rsid w:val="00ED3557"/>
    <w:rsid w:val="00EE11CD"/>
    <w:rsid w:val="00EE686F"/>
    <w:rsid w:val="00EF4406"/>
    <w:rsid w:val="00F05500"/>
    <w:rsid w:val="00F103AB"/>
    <w:rsid w:val="00F17D31"/>
    <w:rsid w:val="00F2096D"/>
    <w:rsid w:val="00F23054"/>
    <w:rsid w:val="00F33D6F"/>
    <w:rsid w:val="00F45504"/>
    <w:rsid w:val="00F47F5A"/>
    <w:rsid w:val="00F70578"/>
    <w:rsid w:val="00F71555"/>
    <w:rsid w:val="00F74671"/>
    <w:rsid w:val="00F9693F"/>
    <w:rsid w:val="00FA4233"/>
    <w:rsid w:val="00FB009F"/>
    <w:rsid w:val="00FB3BF7"/>
    <w:rsid w:val="00FD0BA8"/>
    <w:rsid w:val="00FD15E4"/>
    <w:rsid w:val="00FE10D9"/>
    <w:rsid w:val="00FE6090"/>
    <w:rsid w:val="00FE79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45EEEDC"/>
  <w15:chartTrackingRefBased/>
  <w15:docId w15:val="{31905452-CDBB-4876-B437-0C4A6D0BB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0A7E58"/>
    <w:rPr>
      <w:rFonts w:asciiTheme="minorEastAsia" w:hAnsi="Courier New" w:cs="Courier New"/>
    </w:rPr>
  </w:style>
  <w:style w:type="character" w:customStyle="1" w:styleId="a4">
    <w:name w:val="纯文本 字符"/>
    <w:basedOn w:val="a0"/>
    <w:link w:val="a3"/>
    <w:uiPriority w:val="99"/>
    <w:rsid w:val="000A7E58"/>
    <w:rPr>
      <w:rFonts w:asciiTheme="minorEastAsia" w:hAnsi="Courier New" w:cs="Courier New"/>
    </w:rPr>
  </w:style>
  <w:style w:type="paragraph" w:styleId="a5">
    <w:name w:val="Balloon Text"/>
    <w:basedOn w:val="a"/>
    <w:link w:val="a6"/>
    <w:uiPriority w:val="99"/>
    <w:semiHidden/>
    <w:unhideWhenUsed/>
    <w:rsid w:val="00CE17C5"/>
    <w:rPr>
      <w:rFonts w:asciiTheme="majorHAnsi" w:eastAsiaTheme="majorEastAsia" w:hAnsiTheme="majorHAnsi" w:cstheme="majorBidi"/>
      <w:sz w:val="18"/>
      <w:szCs w:val="18"/>
    </w:rPr>
  </w:style>
  <w:style w:type="character" w:customStyle="1" w:styleId="a6">
    <w:name w:val="批注框文本 字符"/>
    <w:basedOn w:val="a0"/>
    <w:link w:val="a5"/>
    <w:uiPriority w:val="99"/>
    <w:semiHidden/>
    <w:rsid w:val="00CE17C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83</Pages>
  <Words>6185</Words>
  <Characters>35257</Characters>
  <Application>Microsoft Office Word</Application>
  <DocSecurity>0</DocSecurity>
  <Lines>293</Lines>
  <Paragraphs>82</Paragraphs>
  <ScaleCrop>false</ScaleCrop>
  <Company/>
  <LinksUpToDate>false</LinksUpToDate>
  <CharactersWithSpaces>41360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hhh0578</dc:creator>
  <cp:keywords/>
  <dc:description/>
  <cp:lastModifiedBy>hhh0578</cp:lastModifiedBy>
  <cp:revision>310</cp:revision>
  <dcterms:created xsi:type="dcterms:W3CDTF">2020-04-16T10:03:00Z</dcterms:created>
  <dcterms:modified xsi:type="dcterms:W3CDTF">2020-04-16T11:32:00Z</dcterms:modified>
</cp:coreProperties>
</file>