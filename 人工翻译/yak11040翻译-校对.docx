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2CD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211280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&lt;jaN0001&gt;達哉</w:t>
      </w:r>
    </w:p>
    <w:p w14:paraId="5DE1B94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&lt;cnN0001&gt;達哉</w:t>
      </w:r>
    </w:p>
    <w:p w14:paraId="378F060F" w14:textId="77777777" w:rsidR="007D2483" w:rsidRPr="007D2483" w:rsidRDefault="007D2483" w:rsidP="007D2483">
      <w:pPr>
        <w:pStyle w:val="a3"/>
        <w:rPr>
          <w:rFonts w:ascii="ＭＳ ゴシック" w:eastAsia="ＭＳ ゴシック" w:hAnsi="ＭＳ ゴシック" w:cs="ＭＳ ゴシック"/>
        </w:rPr>
      </w:pPr>
    </w:p>
    <w:p w14:paraId="04E838A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5BD32C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&lt;jaN0002&gt;フィーナ</w:t>
      </w:r>
    </w:p>
    <w:p w14:paraId="4F697F4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&lt;cnN0002&gt;フィーナ</w:t>
      </w:r>
    </w:p>
    <w:p w14:paraId="1D455882" w14:textId="77777777" w:rsidR="007D2483" w:rsidRPr="007D2483" w:rsidRDefault="007D2483" w:rsidP="007D2483">
      <w:pPr>
        <w:pStyle w:val="a3"/>
        <w:rPr>
          <w:rFonts w:ascii="ＭＳ ゴシック" w:eastAsia="ＭＳ ゴシック" w:hAnsi="ＭＳ ゴシック" w:cs="ＭＳ ゴシック"/>
        </w:rPr>
      </w:pPr>
    </w:p>
    <w:p w14:paraId="08613B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152755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&lt;jaN0003&gt;菜月</w:t>
      </w:r>
    </w:p>
    <w:p w14:paraId="2111C05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&lt;cnN0003&gt;菜月</w:t>
      </w:r>
    </w:p>
    <w:p w14:paraId="410D2479" w14:textId="77777777" w:rsidR="007D2483" w:rsidRPr="007D2483" w:rsidRDefault="007D2483" w:rsidP="007D2483">
      <w:pPr>
        <w:pStyle w:val="a3"/>
        <w:rPr>
          <w:rFonts w:ascii="ＭＳ ゴシック" w:eastAsia="ＭＳ ゴシック" w:hAnsi="ＭＳ ゴシック" w:cs="ＭＳ ゴシック"/>
        </w:rPr>
      </w:pPr>
    </w:p>
    <w:p w14:paraId="303CFF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2F1E53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&lt;jaN0004&gt;翠</w:t>
      </w:r>
    </w:p>
    <w:p w14:paraId="3966F9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&lt;cnN0004&gt;翠</w:t>
      </w:r>
    </w:p>
    <w:p w14:paraId="3E914E2E" w14:textId="77777777" w:rsidR="007D2483" w:rsidRPr="007D2483" w:rsidRDefault="007D2483" w:rsidP="007D2483">
      <w:pPr>
        <w:pStyle w:val="a3"/>
        <w:rPr>
          <w:rFonts w:ascii="ＭＳ ゴシック" w:eastAsia="ＭＳ ゴシック" w:hAnsi="ＭＳ ゴシック" w:cs="ＭＳ ゴシック"/>
        </w:rPr>
      </w:pPr>
    </w:p>
    <w:p w14:paraId="67710A6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76AA28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&lt;jaN0005&gt;男子学生Ａ</w:t>
      </w:r>
    </w:p>
    <w:p w14:paraId="78DAF15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&lt;cnN0005&gt;男子学生Ａ</w:t>
      </w:r>
    </w:p>
    <w:p w14:paraId="02697F22" w14:textId="77777777" w:rsidR="007D2483" w:rsidRPr="007D2483" w:rsidRDefault="007D2483" w:rsidP="007D2483">
      <w:pPr>
        <w:pStyle w:val="a3"/>
        <w:rPr>
          <w:rFonts w:ascii="ＭＳ ゴシック" w:eastAsia="ＭＳ ゴシック" w:hAnsi="ＭＳ ゴシック" w:cs="ＭＳ ゴシック"/>
        </w:rPr>
      </w:pPr>
    </w:p>
    <w:p w14:paraId="243EFDD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1F9BF2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&lt;jaN0006&gt;女子学生Ａ</w:t>
      </w:r>
    </w:p>
    <w:p w14:paraId="3CBF66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&lt;cnN0006&gt;女子学生Ａ</w:t>
      </w:r>
    </w:p>
    <w:p w14:paraId="15CAA698" w14:textId="77777777" w:rsidR="007D2483" w:rsidRPr="007D2483" w:rsidRDefault="007D2483" w:rsidP="007D2483">
      <w:pPr>
        <w:pStyle w:val="a3"/>
        <w:rPr>
          <w:rFonts w:ascii="ＭＳ ゴシック" w:eastAsia="ＭＳ ゴシック" w:hAnsi="ＭＳ ゴシック" w:cs="ＭＳ ゴシック"/>
        </w:rPr>
      </w:pPr>
    </w:p>
    <w:p w14:paraId="1A65D4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4F8332C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&lt;jaN0007&gt;男子学生Ｂ</w:t>
      </w:r>
    </w:p>
    <w:p w14:paraId="7741001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&lt;cnN0007&gt;男子学生Ｂ</w:t>
      </w:r>
    </w:p>
    <w:p w14:paraId="13AE85B3" w14:textId="77777777" w:rsidR="007D2483" w:rsidRPr="007D2483" w:rsidRDefault="007D2483" w:rsidP="007D2483">
      <w:pPr>
        <w:pStyle w:val="a3"/>
        <w:rPr>
          <w:rFonts w:ascii="ＭＳ ゴシック" w:eastAsia="ＭＳ ゴシック" w:hAnsi="ＭＳ ゴシック" w:cs="ＭＳ ゴシック"/>
        </w:rPr>
      </w:pPr>
    </w:p>
    <w:p w14:paraId="294BCED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5C49D08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&lt;jaN0008&gt;女子学生Ｂ</w:t>
      </w:r>
    </w:p>
    <w:p w14:paraId="16D202D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&lt;cnN0008&gt;女子学生Ｂ</w:t>
      </w:r>
    </w:p>
    <w:p w14:paraId="11C3E19A" w14:textId="77777777" w:rsidR="007D2483" w:rsidRPr="007D2483" w:rsidRDefault="007D2483" w:rsidP="007D2483">
      <w:pPr>
        <w:pStyle w:val="a3"/>
        <w:rPr>
          <w:rFonts w:ascii="ＭＳ ゴシック" w:eastAsia="ＭＳ ゴシック" w:hAnsi="ＭＳ ゴシック" w:cs="ＭＳ ゴシック"/>
        </w:rPr>
      </w:pPr>
    </w:p>
    <w:p w14:paraId="22B28F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372CE24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&lt;jaN0009&gt;男子学生Ｃ</w:t>
      </w:r>
    </w:p>
    <w:p w14:paraId="4FF1D1E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&lt;cnN0009&gt;男子学生Ｃ</w:t>
      </w:r>
    </w:p>
    <w:p w14:paraId="0B0F4EE9" w14:textId="77777777" w:rsidR="007D2483" w:rsidRPr="007D2483" w:rsidRDefault="007D2483" w:rsidP="007D2483">
      <w:pPr>
        <w:pStyle w:val="a3"/>
        <w:rPr>
          <w:rFonts w:ascii="ＭＳ ゴシック" w:eastAsia="ＭＳ ゴシック" w:hAnsi="ＭＳ ゴシック" w:cs="ＭＳ ゴシック"/>
        </w:rPr>
      </w:pPr>
    </w:p>
    <w:p w14:paraId="6553040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//NAME</w:t>
      </w:r>
    </w:p>
    <w:p w14:paraId="3CCD7F8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&lt;jaN0010&gt;女子学生Ｃ</w:t>
      </w:r>
    </w:p>
    <w:p w14:paraId="32A1CD0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&lt;cnN0010&gt;女子学生Ｃ</w:t>
      </w:r>
    </w:p>
    <w:p w14:paraId="0443A332" w14:textId="77777777" w:rsidR="007D2483" w:rsidRPr="007D2483" w:rsidRDefault="007D2483" w:rsidP="007D2483">
      <w:pPr>
        <w:pStyle w:val="a3"/>
        <w:rPr>
          <w:rFonts w:ascii="ＭＳ ゴシック" w:eastAsia="ＭＳ ゴシック" w:hAnsi="ＭＳ ゴシック" w:cs="ＭＳ ゴシック"/>
        </w:rPr>
      </w:pPr>
    </w:p>
    <w:p w14:paraId="31D86F3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573021D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&lt;jaN0011&gt;モーリッツ</w:t>
      </w:r>
    </w:p>
    <w:p w14:paraId="6C90300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&lt;cnN0011&gt;モーリッツ</w:t>
      </w:r>
    </w:p>
    <w:p w14:paraId="728EF8A5" w14:textId="77777777" w:rsidR="007D2483" w:rsidRPr="007D2483" w:rsidRDefault="007D2483" w:rsidP="007D2483">
      <w:pPr>
        <w:pStyle w:val="a3"/>
        <w:rPr>
          <w:rFonts w:ascii="ＭＳ ゴシック" w:eastAsia="ＭＳ ゴシック" w:hAnsi="ＭＳ ゴシック" w:cs="ＭＳ ゴシック"/>
        </w:rPr>
      </w:pPr>
    </w:p>
    <w:p w14:paraId="71E5C10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162C44A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&lt;jaN0012&gt;カレン</w:t>
      </w:r>
    </w:p>
    <w:p w14:paraId="3B536D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&lt;cnN0012&gt;カレン</w:t>
      </w:r>
    </w:p>
    <w:p w14:paraId="0AA819DB" w14:textId="77777777" w:rsidR="007D2483" w:rsidRPr="007D2483" w:rsidRDefault="007D2483" w:rsidP="007D2483">
      <w:pPr>
        <w:pStyle w:val="a3"/>
        <w:rPr>
          <w:rFonts w:ascii="ＭＳ ゴシック" w:eastAsia="ＭＳ ゴシック" w:hAnsi="ＭＳ ゴシック" w:cs="ＭＳ ゴシック"/>
        </w:rPr>
      </w:pPr>
    </w:p>
    <w:p w14:paraId="6DF4AB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5E723E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&lt;jaN0013&gt;エステル</w:t>
      </w:r>
    </w:p>
    <w:p w14:paraId="5FC794E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&lt;cnN0013&gt;エステル</w:t>
      </w:r>
    </w:p>
    <w:p w14:paraId="06A8D60A" w14:textId="77777777" w:rsidR="007D2483" w:rsidRPr="007D2483" w:rsidRDefault="007D2483" w:rsidP="007D2483">
      <w:pPr>
        <w:pStyle w:val="a3"/>
        <w:rPr>
          <w:rFonts w:ascii="ＭＳ ゴシック" w:eastAsia="ＭＳ ゴシック" w:hAnsi="ＭＳ ゴシック" w:cs="ＭＳ ゴシック"/>
        </w:rPr>
      </w:pPr>
    </w:p>
    <w:p w14:paraId="1627E8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141D5F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&lt;jaN0014&gt;仁</w:t>
      </w:r>
    </w:p>
    <w:p w14:paraId="45D507E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&lt;cnN0014&gt;仁</w:t>
      </w:r>
    </w:p>
    <w:p w14:paraId="189C5AD8" w14:textId="77777777" w:rsidR="007D2483" w:rsidRPr="007D2483" w:rsidRDefault="007D2483" w:rsidP="007D2483">
      <w:pPr>
        <w:pStyle w:val="a3"/>
        <w:rPr>
          <w:rFonts w:ascii="ＭＳ ゴシック" w:eastAsia="ＭＳ ゴシック" w:hAnsi="ＭＳ ゴシック" w:cs="ＭＳ ゴシック"/>
        </w:rPr>
      </w:pPr>
    </w:p>
    <w:p w14:paraId="4155DF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167DFC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&lt;jaN0015&gt;左門</w:t>
      </w:r>
    </w:p>
    <w:p w14:paraId="7A41C2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&lt;cnN0015&gt;左門</w:t>
      </w:r>
    </w:p>
    <w:p w14:paraId="47E24B29" w14:textId="77777777" w:rsidR="007D2483" w:rsidRPr="007D2483" w:rsidRDefault="007D2483" w:rsidP="007D2483">
      <w:pPr>
        <w:pStyle w:val="a3"/>
        <w:rPr>
          <w:rFonts w:ascii="ＭＳ ゴシック" w:eastAsia="ＭＳ ゴシック" w:hAnsi="ＭＳ ゴシック" w:cs="ＭＳ ゴシック"/>
        </w:rPr>
      </w:pPr>
    </w:p>
    <w:p w14:paraId="4F6A496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3B8F92C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&lt;jaN0016&gt;ミア</w:t>
      </w:r>
    </w:p>
    <w:p w14:paraId="0DFF58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&lt;cnN0016&gt;ミア</w:t>
      </w:r>
    </w:p>
    <w:p w14:paraId="17F02FE8" w14:textId="77777777" w:rsidR="007D2483" w:rsidRPr="007D2483" w:rsidRDefault="007D2483" w:rsidP="007D2483">
      <w:pPr>
        <w:pStyle w:val="a3"/>
        <w:rPr>
          <w:rFonts w:ascii="ＭＳ ゴシック" w:eastAsia="ＭＳ ゴシック" w:hAnsi="ＭＳ ゴシック" w:cs="ＭＳ ゴシック"/>
        </w:rPr>
      </w:pPr>
    </w:p>
    <w:p w14:paraId="746A96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3825F17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&lt;jaN0017&gt;麻衣</w:t>
      </w:r>
    </w:p>
    <w:p w14:paraId="22ACE7D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&lt;cnN0017&gt;麻衣</w:t>
      </w:r>
    </w:p>
    <w:p w14:paraId="5E476192" w14:textId="77777777" w:rsidR="007D2483" w:rsidRPr="007D2483" w:rsidRDefault="007D2483" w:rsidP="007D2483">
      <w:pPr>
        <w:pStyle w:val="a3"/>
        <w:rPr>
          <w:rFonts w:ascii="ＭＳ ゴシック" w:eastAsia="ＭＳ ゴシック" w:hAnsi="ＭＳ ゴシック" w:cs="ＭＳ ゴシック"/>
        </w:rPr>
      </w:pPr>
    </w:p>
    <w:p w14:paraId="737713E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//NAME</w:t>
      </w:r>
    </w:p>
    <w:p w14:paraId="3A43540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&lt;jaN0018&gt;女性館員Ａ</w:t>
      </w:r>
    </w:p>
    <w:p w14:paraId="43FBFC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&lt;cnN0018&gt;女性館員Ａ</w:t>
      </w:r>
    </w:p>
    <w:p w14:paraId="351806D5" w14:textId="77777777" w:rsidR="007D2483" w:rsidRPr="007D2483" w:rsidRDefault="007D2483" w:rsidP="007D2483">
      <w:pPr>
        <w:pStyle w:val="a3"/>
        <w:rPr>
          <w:rFonts w:ascii="ＭＳ ゴシック" w:eastAsia="ＭＳ ゴシック" w:hAnsi="ＭＳ ゴシック" w:cs="ＭＳ ゴシック"/>
        </w:rPr>
      </w:pPr>
    </w:p>
    <w:p w14:paraId="75CAD86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w:t>
      </w:r>
    </w:p>
    <w:p w14:paraId="01DC6B52" w14:textId="77777777" w:rsidR="007D2483" w:rsidRPr="007D2483" w:rsidRDefault="007D2483" w:rsidP="007D2483">
      <w:pPr>
        <w:pStyle w:val="a3"/>
        <w:rPr>
          <w:rFonts w:ascii="ＭＳ ゴシック" w:eastAsia="ＭＳ ゴシック" w:hAnsi="ＭＳ ゴシック" w:cs="ＭＳ ゴシック"/>
        </w:rPr>
      </w:pPr>
    </w:p>
    <w:p w14:paraId="000DC6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B97931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&lt;jaT0001&gt;「おはよう」</w:t>
      </w:r>
    </w:p>
    <w:p w14:paraId="70F3505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&lt;cnT0001&gt;「早上好」</w:t>
      </w:r>
    </w:p>
    <w:p w14:paraId="415CF04E" w14:textId="77777777" w:rsidR="007D2483" w:rsidRPr="007D2483" w:rsidRDefault="007D2483" w:rsidP="007D2483">
      <w:pPr>
        <w:pStyle w:val="a3"/>
        <w:rPr>
          <w:rFonts w:ascii="ＭＳ ゴシック" w:eastAsia="ＭＳ ゴシック" w:hAnsi="ＭＳ ゴシック" w:cs="ＭＳ ゴシック"/>
        </w:rPr>
      </w:pPr>
    </w:p>
    <w:p w14:paraId="257BBD7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【フィーナ】</w:t>
      </w:r>
    </w:p>
    <w:p w14:paraId="17209C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&lt;jaT0002&gt;「おはよう」</w:t>
      </w:r>
    </w:p>
    <w:p w14:paraId="591A26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&lt;cnT0002&gt;「早上好」</w:t>
      </w:r>
    </w:p>
    <w:p w14:paraId="5B3FCF66" w14:textId="77777777" w:rsidR="007D2483" w:rsidRPr="007D2483" w:rsidRDefault="007D2483" w:rsidP="007D2483">
      <w:pPr>
        <w:pStyle w:val="a3"/>
        <w:rPr>
          <w:rFonts w:ascii="ＭＳ ゴシック" w:eastAsia="ＭＳ ゴシック" w:hAnsi="ＭＳ ゴシック" w:cs="ＭＳ ゴシック"/>
        </w:rPr>
      </w:pPr>
    </w:p>
    <w:p w14:paraId="3A046CA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56C9DC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&lt;jaT0003&gt;「はよー」</w:t>
      </w:r>
    </w:p>
    <w:p w14:paraId="191ECD70" w14:textId="3E96B5A8"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&lt;cnT0003&gt;「早</w:t>
      </w:r>
      <w:r w:rsidR="00372EA6">
        <w:rPr>
          <w:rFonts w:ascii="DengXian" w:eastAsia="DengXian" w:hAnsi="DengXian" w:cs="ＭＳ ゴシック" w:hint="eastAsia"/>
          <w:lang w:eastAsia="zh-CN"/>
        </w:rPr>
        <w:t>安</w:t>
      </w:r>
      <w:r w:rsidRPr="007D2483">
        <w:rPr>
          <w:rFonts w:ascii="ＭＳ ゴシック" w:eastAsia="ＭＳ ゴシック" w:hAnsi="ＭＳ ゴシック" w:cs="ＭＳ ゴシック"/>
        </w:rPr>
        <w:t>」</w:t>
      </w:r>
    </w:p>
    <w:p w14:paraId="4DBC0EB7" w14:textId="77777777" w:rsidR="007D2483" w:rsidRPr="007D2483" w:rsidRDefault="007D2483" w:rsidP="007D2483">
      <w:pPr>
        <w:pStyle w:val="a3"/>
        <w:rPr>
          <w:rFonts w:ascii="ＭＳ ゴシック" w:eastAsia="ＭＳ ゴシック" w:hAnsi="ＭＳ ゴシック" w:cs="ＭＳ ゴシック"/>
        </w:rPr>
      </w:pPr>
    </w:p>
    <w:p w14:paraId="428D51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428919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&lt;jaT0004&gt;「待ってました主役っ」</w:t>
      </w:r>
    </w:p>
    <w:p w14:paraId="20A6AA91"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&lt;cnT0004&gt;「</w:t>
      </w:r>
      <w:r w:rsidRPr="007D2483">
        <w:rPr>
          <w:rFonts w:ascii="Microsoft YaHei" w:eastAsia="Microsoft YaHei" w:hAnsi="Microsoft YaHei" w:cs="Microsoft YaHei" w:hint="eastAsia"/>
          <w:lang w:eastAsia="zh-CN"/>
        </w:rPr>
        <w:t>终</w:t>
      </w:r>
      <w:r w:rsidRPr="007D2483">
        <w:rPr>
          <w:rFonts w:ascii="ＭＳ ゴシック" w:eastAsia="ＭＳ ゴシック" w:hAnsi="ＭＳ ゴシック" w:cs="ＭＳ ゴシック" w:hint="eastAsia"/>
          <w:lang w:eastAsia="zh-CN"/>
        </w:rPr>
        <w:t>于等到你啦，主角！」</w:t>
      </w:r>
    </w:p>
    <w:p w14:paraId="34EA3CD1" w14:textId="77777777" w:rsidR="007D2483" w:rsidRPr="007D2483" w:rsidRDefault="007D2483" w:rsidP="007D2483">
      <w:pPr>
        <w:pStyle w:val="a3"/>
        <w:rPr>
          <w:rFonts w:ascii="ＭＳ ゴシック" w:eastAsia="ＭＳ ゴシック" w:hAnsi="ＭＳ ゴシック" w:cs="ＭＳ ゴシック"/>
          <w:lang w:eastAsia="zh-CN"/>
        </w:rPr>
      </w:pPr>
    </w:p>
    <w:p w14:paraId="192BE3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3D60E0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&lt;jaT0005&gt;入るなり遠山。</w:t>
      </w:r>
    </w:p>
    <w:p w14:paraId="05E496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&lt;cnT0005&gt;</w:t>
      </w:r>
      <w:r w:rsidRPr="007D2483">
        <w:rPr>
          <w:rFonts w:ascii="Microsoft YaHei" w:eastAsia="Microsoft YaHei" w:hAnsi="Microsoft YaHei" w:cs="Microsoft YaHei" w:hint="eastAsia"/>
        </w:rPr>
        <w:t>远</w:t>
      </w:r>
      <w:r w:rsidRPr="007D2483">
        <w:rPr>
          <w:rFonts w:ascii="ＭＳ ゴシック" w:eastAsia="ＭＳ ゴシック" w:hAnsi="ＭＳ ゴシック" w:cs="ＭＳ ゴシック" w:hint="eastAsia"/>
        </w:rPr>
        <w:t>山加入</w:t>
      </w:r>
      <w:r w:rsidRPr="007D2483">
        <w:rPr>
          <w:rFonts w:ascii="Microsoft YaHei" w:eastAsia="Microsoft YaHei" w:hAnsi="Microsoft YaHei" w:cs="Microsoft YaHei" w:hint="eastAsia"/>
        </w:rPr>
        <w:t>进</w:t>
      </w:r>
      <w:r w:rsidRPr="007D2483">
        <w:rPr>
          <w:rFonts w:ascii="ＭＳ ゴシック" w:eastAsia="ＭＳ ゴシック" w:hAnsi="ＭＳ ゴシック" w:cs="ＭＳ ゴシック" w:hint="eastAsia"/>
        </w:rPr>
        <w:t>来。</w:t>
      </w:r>
    </w:p>
    <w:p w14:paraId="2D737CE6" w14:textId="77777777" w:rsidR="007D2483" w:rsidRPr="007D2483" w:rsidRDefault="007D2483" w:rsidP="007D2483">
      <w:pPr>
        <w:pStyle w:val="a3"/>
        <w:rPr>
          <w:rFonts w:ascii="ＭＳ ゴシック" w:eastAsia="ＭＳ ゴシック" w:hAnsi="ＭＳ ゴシック" w:cs="ＭＳ ゴシック"/>
        </w:rPr>
      </w:pPr>
    </w:p>
    <w:p w14:paraId="428B584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76C7462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&lt;jaT0006&gt;「どうだった、どうだった、どうだった？」</w:t>
      </w:r>
    </w:p>
    <w:p w14:paraId="55DB519C"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&lt;cnT0006&gt;「怎么</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，怎么</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，怎么</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w:t>
      </w:r>
    </w:p>
    <w:p w14:paraId="59D6A8DC" w14:textId="77777777" w:rsidR="007D2483" w:rsidRPr="007D2483" w:rsidRDefault="007D2483" w:rsidP="007D2483">
      <w:pPr>
        <w:pStyle w:val="a3"/>
        <w:rPr>
          <w:rFonts w:ascii="ＭＳ ゴシック" w:eastAsia="ＭＳ ゴシック" w:hAnsi="ＭＳ ゴシック" w:cs="ＭＳ ゴシック"/>
          <w:lang w:eastAsia="zh-CN"/>
        </w:rPr>
      </w:pPr>
    </w:p>
    <w:p w14:paraId="1B18DB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3BA3BC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&lt;jaT0007&gt;「だめだった」</w:t>
      </w:r>
    </w:p>
    <w:p w14:paraId="3A937CC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&lt;cnT0007&gt;「不行」</w:t>
      </w:r>
    </w:p>
    <w:p w14:paraId="4727EA4A" w14:textId="77777777" w:rsidR="007D2483" w:rsidRPr="007D2483" w:rsidRDefault="007D2483" w:rsidP="007D2483">
      <w:pPr>
        <w:pStyle w:val="a3"/>
        <w:rPr>
          <w:rFonts w:ascii="ＭＳ ゴシック" w:eastAsia="ＭＳ ゴシック" w:hAnsi="ＭＳ ゴシック" w:cs="ＭＳ ゴシック"/>
        </w:rPr>
      </w:pPr>
    </w:p>
    <w:p w14:paraId="6153F19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C6856D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&lt;jaT0008&gt;……。</w:t>
      </w:r>
    </w:p>
    <w:p w14:paraId="79D780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&lt;cnT0008&gt;……。</w:t>
      </w:r>
    </w:p>
    <w:p w14:paraId="5B73CE52" w14:textId="77777777" w:rsidR="007D2483" w:rsidRPr="007D2483" w:rsidRDefault="007D2483" w:rsidP="007D2483">
      <w:pPr>
        <w:pStyle w:val="a3"/>
        <w:rPr>
          <w:rFonts w:ascii="ＭＳ ゴシック" w:eastAsia="ＭＳ ゴシック" w:hAnsi="ＭＳ ゴシック" w:cs="ＭＳ ゴシック"/>
        </w:rPr>
      </w:pPr>
    </w:p>
    <w:p w14:paraId="04BF080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2FA34E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&lt;jaT0009&gt;「そっか……残念」</w:t>
      </w:r>
    </w:p>
    <w:p w14:paraId="2700D44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&lt;cnT0009&gt;「</w:t>
      </w:r>
      <w:r w:rsidRPr="007D2483">
        <w:rPr>
          <w:rFonts w:ascii="Microsoft YaHei" w:eastAsia="Microsoft YaHei" w:hAnsi="Microsoft YaHei" w:cs="Microsoft YaHei" w:hint="eastAsia"/>
        </w:rPr>
        <w:t>这样</w:t>
      </w:r>
      <w:r w:rsidRPr="007D2483">
        <w:rPr>
          <w:rFonts w:ascii="ＭＳ ゴシック" w:eastAsia="ＭＳ ゴシック" w:hAnsi="ＭＳ ゴシック" w:cs="ＭＳ ゴシック" w:hint="eastAsia"/>
        </w:rPr>
        <w:t>啊</w:t>
      </w:r>
      <w:r w:rsidRPr="007D2483">
        <w:rPr>
          <w:rFonts w:ascii="ＭＳ ゴシック" w:eastAsia="ＭＳ ゴシック" w:hAnsi="ＭＳ ゴシック" w:cs="ＭＳ ゴシック"/>
        </w:rPr>
        <w:t>……</w:t>
      </w:r>
      <w:r w:rsidRPr="007D2483">
        <w:rPr>
          <w:rFonts w:ascii="Microsoft YaHei" w:eastAsia="Microsoft YaHei" w:hAnsi="Microsoft YaHei" w:cs="Microsoft YaHei" w:hint="eastAsia"/>
        </w:rPr>
        <w:t>遗</w:t>
      </w:r>
      <w:r w:rsidRPr="007D2483">
        <w:rPr>
          <w:rFonts w:ascii="ＭＳ ゴシック" w:eastAsia="ＭＳ ゴシック" w:hAnsi="ＭＳ ゴシック" w:cs="ＭＳ ゴシック" w:hint="eastAsia"/>
        </w:rPr>
        <w:t>憾」</w:t>
      </w:r>
    </w:p>
    <w:p w14:paraId="65DD0AAD" w14:textId="77777777" w:rsidR="007D2483" w:rsidRPr="007D2483" w:rsidRDefault="007D2483" w:rsidP="007D2483">
      <w:pPr>
        <w:pStyle w:val="a3"/>
        <w:rPr>
          <w:rFonts w:ascii="ＭＳ ゴシック" w:eastAsia="ＭＳ ゴシック" w:hAnsi="ＭＳ ゴシック" w:cs="ＭＳ ゴシック"/>
        </w:rPr>
      </w:pPr>
    </w:p>
    <w:p w14:paraId="6BEF68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A9B791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&lt;jaT0010&gt;「すまん」</w:t>
      </w:r>
    </w:p>
    <w:p w14:paraId="198156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&lt;cnT0010&gt;「抱歉」</w:t>
      </w:r>
    </w:p>
    <w:p w14:paraId="11EAC798" w14:textId="77777777" w:rsidR="007D2483" w:rsidRPr="007D2483" w:rsidRDefault="007D2483" w:rsidP="007D2483">
      <w:pPr>
        <w:pStyle w:val="a3"/>
        <w:rPr>
          <w:rFonts w:ascii="ＭＳ ゴシック" w:eastAsia="ＭＳ ゴシック" w:hAnsi="ＭＳ ゴシック" w:cs="ＭＳ ゴシック"/>
        </w:rPr>
      </w:pPr>
    </w:p>
    <w:p w14:paraId="76F7C7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AB2CBF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&lt;jaT0011&gt;遠山が、くるりと俺に背を向ける。</w:t>
      </w:r>
    </w:p>
    <w:p w14:paraId="5847F0CA" w14:textId="508BC36F"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&lt;cnT0011&gt;</w:t>
      </w:r>
      <w:r w:rsidRPr="007D2483">
        <w:rPr>
          <w:rFonts w:ascii="Microsoft YaHei" w:eastAsia="Microsoft YaHei" w:hAnsi="Microsoft YaHei" w:cs="Microsoft YaHei" w:hint="eastAsia"/>
          <w:lang w:eastAsia="zh-CN"/>
        </w:rPr>
        <w:t>远</w:t>
      </w:r>
      <w:r w:rsidRPr="007D2483">
        <w:rPr>
          <w:rFonts w:ascii="ＭＳ ゴシック" w:eastAsia="ＭＳ ゴシック" w:hAnsi="ＭＳ ゴシック" w:cs="ＭＳ ゴシック" w:hint="eastAsia"/>
          <w:lang w:eastAsia="zh-CN"/>
        </w:rPr>
        <w:t>山</w:t>
      </w:r>
      <w:ins w:id="0" w:author="hhh0578" w:date="2020-04-17T15:19:00Z">
        <w:r w:rsidR="00501AC4">
          <w:rPr>
            <w:rFonts w:ascii="DengXian" w:eastAsia="DengXian" w:hAnsi="DengXian" w:cs="ＭＳ ゴシック" w:hint="eastAsia"/>
            <w:lang w:eastAsia="zh-CN"/>
          </w:rPr>
          <w:t>一个转身背过身去</w:t>
        </w:r>
      </w:ins>
      <w:del w:id="1" w:author="hhh0578" w:date="2020-04-17T15:19:00Z">
        <w:r w:rsidRPr="007D2483" w:rsidDel="00501AC4">
          <w:rPr>
            <w:rFonts w:ascii="ＭＳ ゴシック" w:eastAsia="ＭＳ ゴシック" w:hAnsi="ＭＳ ゴシック" w:cs="ＭＳ ゴシック" w:hint="eastAsia"/>
            <w:lang w:eastAsia="zh-CN"/>
          </w:rPr>
          <w:delText>迅速</w:delText>
        </w:r>
        <w:r w:rsidRPr="007D2483" w:rsidDel="00501AC4">
          <w:rPr>
            <w:rFonts w:ascii="Microsoft YaHei" w:eastAsia="Microsoft YaHei" w:hAnsi="Microsoft YaHei" w:cs="Microsoft YaHei" w:hint="eastAsia"/>
            <w:lang w:eastAsia="zh-CN"/>
          </w:rPr>
          <w:delText>转</w:delText>
        </w:r>
        <w:r w:rsidRPr="007D2483" w:rsidDel="00501AC4">
          <w:rPr>
            <w:rFonts w:ascii="ＭＳ ゴシック" w:eastAsia="ＭＳ ゴシック" w:hAnsi="ＭＳ ゴシック" w:cs="ＭＳ ゴシック" w:hint="eastAsia"/>
            <w:lang w:eastAsia="zh-CN"/>
          </w:rPr>
          <w:delText>身背</w:delText>
        </w:r>
        <w:r w:rsidRPr="007D2483" w:rsidDel="00501AC4">
          <w:rPr>
            <w:rFonts w:ascii="Microsoft YaHei" w:eastAsia="Microsoft YaHei" w:hAnsi="Microsoft YaHei" w:cs="Microsoft YaHei" w:hint="eastAsia"/>
            <w:lang w:eastAsia="zh-CN"/>
          </w:rPr>
          <w:delText>对</w:delText>
        </w:r>
        <w:r w:rsidRPr="007D2483" w:rsidDel="00501AC4">
          <w:rPr>
            <w:rFonts w:ascii="ＭＳ ゴシック" w:eastAsia="ＭＳ ゴシック" w:hAnsi="ＭＳ ゴシック" w:cs="ＭＳ ゴシック" w:hint="eastAsia"/>
            <w:lang w:eastAsia="zh-CN"/>
          </w:rPr>
          <w:delText>着我</w:delText>
        </w:r>
      </w:del>
      <w:r w:rsidRPr="007D2483">
        <w:rPr>
          <w:rFonts w:ascii="ＭＳ ゴシック" w:eastAsia="ＭＳ ゴシック" w:hAnsi="ＭＳ ゴシック" w:cs="ＭＳ ゴシック" w:hint="eastAsia"/>
          <w:lang w:eastAsia="zh-CN"/>
        </w:rPr>
        <w:t>。</w:t>
      </w:r>
    </w:p>
    <w:p w14:paraId="5AED4D59" w14:textId="77777777" w:rsidR="007D2483" w:rsidRPr="007D2483" w:rsidRDefault="007D2483" w:rsidP="007D2483">
      <w:pPr>
        <w:pStyle w:val="a3"/>
        <w:rPr>
          <w:rFonts w:ascii="ＭＳ ゴシック" w:eastAsia="ＭＳ ゴシック" w:hAnsi="ＭＳ ゴシック" w:cs="ＭＳ ゴシック"/>
          <w:lang w:eastAsia="zh-CN"/>
        </w:rPr>
      </w:pPr>
    </w:p>
    <w:p w14:paraId="5CBD32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14B7E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&lt;jaT0012&gt;「？？」</w:t>
      </w:r>
    </w:p>
    <w:p w14:paraId="283B7AA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&lt;cnT0012&gt;「？？」</w:t>
      </w:r>
    </w:p>
    <w:p w14:paraId="0CDCE303" w14:textId="77777777" w:rsidR="007D2483" w:rsidRPr="007D2483" w:rsidRDefault="007D2483" w:rsidP="007D2483">
      <w:pPr>
        <w:pStyle w:val="a3"/>
        <w:rPr>
          <w:rFonts w:ascii="ＭＳ ゴシック" w:eastAsia="ＭＳ ゴシック" w:hAnsi="ＭＳ ゴシック" w:cs="ＭＳ ゴシック"/>
        </w:rPr>
      </w:pPr>
    </w:p>
    <w:p w14:paraId="10FDA01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6CF450F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&lt;jaT0013&gt;「ねえねえ、残念だってー」</w:t>
      </w:r>
    </w:p>
    <w:p w14:paraId="73D2610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&lt;cnT0013&gt;「听</w:t>
      </w:r>
      <w:r w:rsidRPr="007D2483">
        <w:rPr>
          <w:rFonts w:ascii="Microsoft YaHei" w:eastAsia="Microsoft YaHei" w:hAnsi="Microsoft YaHei" w:cs="Microsoft YaHei" w:hint="eastAsia"/>
          <w:lang w:eastAsia="zh-CN"/>
        </w:rPr>
        <w:t>见</w:t>
      </w:r>
      <w:r w:rsidRPr="007D2483">
        <w:rPr>
          <w:rFonts w:ascii="ＭＳ ゴシック" w:eastAsia="ＭＳ ゴシック" w:hAnsi="ＭＳ ゴシック" w:cs="ＭＳ ゴシック" w:hint="eastAsia"/>
          <w:lang w:eastAsia="zh-CN"/>
        </w:rPr>
        <w:t>了</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是很</w:t>
      </w:r>
      <w:r w:rsidRPr="007D2483">
        <w:rPr>
          <w:rFonts w:ascii="Microsoft YaHei" w:eastAsia="Microsoft YaHei" w:hAnsi="Microsoft YaHei" w:cs="Microsoft YaHei" w:hint="eastAsia"/>
          <w:lang w:eastAsia="zh-CN"/>
        </w:rPr>
        <w:t>遗</w:t>
      </w:r>
      <w:r w:rsidRPr="007D2483">
        <w:rPr>
          <w:rFonts w:ascii="ＭＳ ゴシック" w:eastAsia="ＭＳ ゴシック" w:hAnsi="ＭＳ ゴシック" w:cs="ＭＳ ゴシック" w:hint="eastAsia"/>
          <w:lang w:eastAsia="zh-CN"/>
        </w:rPr>
        <w:t>憾」</w:t>
      </w:r>
    </w:p>
    <w:p w14:paraId="68E03E66" w14:textId="77777777" w:rsidR="007D2483" w:rsidRPr="007D2483" w:rsidRDefault="007D2483" w:rsidP="007D2483">
      <w:pPr>
        <w:pStyle w:val="a3"/>
        <w:rPr>
          <w:rFonts w:ascii="ＭＳ ゴシック" w:eastAsia="ＭＳ ゴシック" w:hAnsi="ＭＳ ゴシック" w:cs="ＭＳ ゴシック"/>
          <w:lang w:eastAsia="zh-CN"/>
        </w:rPr>
      </w:pPr>
    </w:p>
    <w:p w14:paraId="7DC6C3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D497CD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&lt;jaT0014&gt;大声で言う遠山。</w:t>
      </w:r>
    </w:p>
    <w:p w14:paraId="17467A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&lt;cnT0014&gt;</w:t>
      </w:r>
      <w:r w:rsidRPr="007D2483">
        <w:rPr>
          <w:rFonts w:ascii="Microsoft YaHei" w:eastAsia="Microsoft YaHei" w:hAnsi="Microsoft YaHei" w:cs="Microsoft YaHei" w:hint="eastAsia"/>
        </w:rPr>
        <w:t>远</w:t>
      </w:r>
      <w:r w:rsidRPr="007D2483">
        <w:rPr>
          <w:rFonts w:ascii="ＭＳ ゴシック" w:eastAsia="ＭＳ ゴシック" w:hAnsi="ＭＳ ゴシック" w:cs="ＭＳ ゴシック" w:hint="eastAsia"/>
        </w:rPr>
        <w:t>山大声</w:t>
      </w:r>
      <w:r w:rsidRPr="007D2483">
        <w:rPr>
          <w:rFonts w:ascii="Microsoft YaHei" w:eastAsia="Microsoft YaHei" w:hAnsi="Microsoft YaHei" w:cs="Microsoft YaHei" w:hint="eastAsia"/>
        </w:rPr>
        <w:t>说</w:t>
      </w:r>
      <w:r w:rsidRPr="007D2483">
        <w:rPr>
          <w:rFonts w:ascii="ＭＳ ゴシック" w:eastAsia="ＭＳ ゴシック" w:hAnsi="ＭＳ ゴシック" w:cs="ＭＳ ゴシック" w:hint="eastAsia"/>
        </w:rPr>
        <w:t>。</w:t>
      </w:r>
    </w:p>
    <w:p w14:paraId="05E5B801" w14:textId="77777777" w:rsidR="007D2483" w:rsidRPr="007D2483" w:rsidRDefault="007D2483" w:rsidP="007D2483">
      <w:pPr>
        <w:pStyle w:val="a3"/>
        <w:rPr>
          <w:rFonts w:ascii="ＭＳ ゴシック" w:eastAsia="ＭＳ ゴシック" w:hAnsi="ＭＳ ゴシック" w:cs="ＭＳ ゴシック"/>
        </w:rPr>
      </w:pPr>
    </w:p>
    <w:p w14:paraId="58D0A7C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【男子学生Ａ】</w:t>
      </w:r>
    </w:p>
    <w:p w14:paraId="57C228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&lt;jaT0015&gt;「そっかー、残念だなぁ」</w:t>
      </w:r>
    </w:p>
    <w:p w14:paraId="4E897C5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&lt;cnT0015&gt;「</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啊，那可真</w:t>
      </w:r>
      <w:r w:rsidRPr="007D2483">
        <w:rPr>
          <w:rFonts w:ascii="Microsoft YaHei" w:eastAsia="Microsoft YaHei" w:hAnsi="Microsoft YaHei" w:cs="Microsoft YaHei" w:hint="eastAsia"/>
          <w:lang w:eastAsia="zh-CN"/>
        </w:rPr>
        <w:t>遗</w:t>
      </w:r>
      <w:r w:rsidRPr="007D2483">
        <w:rPr>
          <w:rFonts w:ascii="ＭＳ ゴシック" w:eastAsia="ＭＳ ゴシック" w:hAnsi="ＭＳ ゴシック" w:cs="ＭＳ ゴシック" w:hint="eastAsia"/>
          <w:lang w:eastAsia="zh-CN"/>
        </w:rPr>
        <w:t>憾」</w:t>
      </w:r>
    </w:p>
    <w:p w14:paraId="0B73B1A2" w14:textId="77777777" w:rsidR="007D2483" w:rsidRPr="007D2483" w:rsidRDefault="007D2483" w:rsidP="007D2483">
      <w:pPr>
        <w:pStyle w:val="a3"/>
        <w:rPr>
          <w:rFonts w:ascii="ＭＳ ゴシック" w:eastAsia="ＭＳ ゴシック" w:hAnsi="ＭＳ ゴシック" w:cs="ＭＳ ゴシック"/>
          <w:lang w:eastAsia="zh-CN"/>
        </w:rPr>
      </w:pPr>
    </w:p>
    <w:p w14:paraId="707244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【女子学生Ａ】</w:t>
      </w:r>
    </w:p>
    <w:p w14:paraId="6AC5779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&lt;jaT0016&gt;「あー、残念、残念」</w:t>
      </w:r>
    </w:p>
    <w:p w14:paraId="348981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&lt;cnT0016&gt;「啊啊，</w:t>
      </w:r>
      <w:r w:rsidRPr="007D2483">
        <w:rPr>
          <w:rFonts w:ascii="Microsoft YaHei" w:eastAsia="Microsoft YaHei" w:hAnsi="Microsoft YaHei" w:cs="Microsoft YaHei" w:hint="eastAsia"/>
        </w:rPr>
        <w:t>遗</w:t>
      </w:r>
      <w:r w:rsidRPr="007D2483">
        <w:rPr>
          <w:rFonts w:ascii="ＭＳ ゴシック" w:eastAsia="ＭＳ ゴシック" w:hAnsi="ＭＳ ゴシック" w:cs="ＭＳ ゴシック" w:hint="eastAsia"/>
        </w:rPr>
        <w:t>憾，</w:t>
      </w:r>
      <w:r w:rsidRPr="007D2483">
        <w:rPr>
          <w:rFonts w:ascii="Microsoft YaHei" w:eastAsia="Microsoft YaHei" w:hAnsi="Microsoft YaHei" w:cs="Microsoft YaHei" w:hint="eastAsia"/>
        </w:rPr>
        <w:t>遗</w:t>
      </w:r>
      <w:r w:rsidRPr="007D2483">
        <w:rPr>
          <w:rFonts w:ascii="ＭＳ ゴシック" w:eastAsia="ＭＳ ゴシック" w:hAnsi="ＭＳ ゴシック" w:cs="ＭＳ ゴシック" w:hint="eastAsia"/>
        </w:rPr>
        <w:t>憾」</w:t>
      </w:r>
    </w:p>
    <w:p w14:paraId="1A3B996D" w14:textId="77777777" w:rsidR="007D2483" w:rsidRPr="007D2483" w:rsidRDefault="007D2483" w:rsidP="007D2483">
      <w:pPr>
        <w:pStyle w:val="a3"/>
        <w:rPr>
          <w:rFonts w:ascii="ＭＳ ゴシック" w:eastAsia="ＭＳ ゴシック" w:hAnsi="ＭＳ ゴシック" w:cs="ＭＳ ゴシック"/>
        </w:rPr>
      </w:pPr>
    </w:p>
    <w:p w14:paraId="7B799B9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【男子学生Ｂ】</w:t>
      </w:r>
    </w:p>
    <w:p w14:paraId="035334D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&lt;jaT0017&gt;「朝霧でダメなら諦めるしかないよなぁ」</w:t>
      </w:r>
    </w:p>
    <w:p w14:paraId="2A1F0A7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&lt;cnT0017&gt;「朝</w:t>
      </w:r>
      <w:r w:rsidRPr="007D2483">
        <w:rPr>
          <w:rFonts w:ascii="Microsoft YaHei" w:eastAsia="Microsoft YaHei" w:hAnsi="Microsoft YaHei" w:cs="Microsoft YaHei" w:hint="eastAsia"/>
          <w:lang w:eastAsia="zh-CN"/>
        </w:rPr>
        <w:t>雾</w:t>
      </w:r>
      <w:r w:rsidRPr="007D2483">
        <w:rPr>
          <w:rFonts w:ascii="ＭＳ ゴシック" w:eastAsia="ＭＳ ゴシック" w:hAnsi="ＭＳ ゴシック" w:cs="ＭＳ ゴシック" w:hint="eastAsia"/>
          <w:lang w:eastAsia="zh-CN"/>
        </w:rPr>
        <w:t>都不行的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只好放弃了」</w:t>
      </w:r>
    </w:p>
    <w:p w14:paraId="03E1B328" w14:textId="77777777" w:rsidR="007D2483" w:rsidRPr="007D2483" w:rsidRDefault="007D2483" w:rsidP="007D2483">
      <w:pPr>
        <w:pStyle w:val="a3"/>
        <w:rPr>
          <w:rFonts w:ascii="ＭＳ ゴシック" w:eastAsia="ＭＳ ゴシック" w:hAnsi="ＭＳ ゴシック" w:cs="ＭＳ ゴシック"/>
          <w:lang w:eastAsia="zh-CN"/>
        </w:rPr>
      </w:pPr>
    </w:p>
    <w:p w14:paraId="04A2BEE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【女子学生Ｂ】</w:t>
      </w:r>
    </w:p>
    <w:p w14:paraId="728369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&lt;jaT0018&gt;「せっかく服買ったのになぁ」</w:t>
      </w:r>
    </w:p>
    <w:p w14:paraId="3666F6CF"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&lt;cnT0018&gt;「都特意</w:t>
      </w:r>
      <w:r w:rsidRPr="007D2483">
        <w:rPr>
          <w:rFonts w:ascii="Microsoft YaHei" w:eastAsia="Microsoft YaHei" w:hAnsi="Microsoft YaHei" w:cs="Microsoft YaHei" w:hint="eastAsia"/>
          <w:lang w:eastAsia="zh-CN"/>
        </w:rPr>
        <w:t>买</w:t>
      </w:r>
      <w:r w:rsidRPr="007D2483">
        <w:rPr>
          <w:rFonts w:ascii="ＭＳ ゴシック" w:eastAsia="ＭＳ ゴシック" w:hAnsi="ＭＳ ゴシック" w:cs="ＭＳ ゴシック" w:hint="eastAsia"/>
          <w:lang w:eastAsia="zh-CN"/>
        </w:rPr>
        <w:t>了新衣服了」</w:t>
      </w:r>
    </w:p>
    <w:p w14:paraId="271728A9" w14:textId="77777777" w:rsidR="007D2483" w:rsidRPr="007D2483" w:rsidRDefault="007D2483" w:rsidP="007D2483">
      <w:pPr>
        <w:pStyle w:val="a3"/>
        <w:rPr>
          <w:rFonts w:ascii="ＭＳ ゴシック" w:eastAsia="ＭＳ ゴシック" w:hAnsi="ＭＳ ゴシック" w:cs="ＭＳ ゴシック"/>
          <w:lang w:eastAsia="zh-CN"/>
        </w:rPr>
      </w:pPr>
    </w:p>
    <w:p w14:paraId="3E7F9D7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【男子学生Ｃ】</w:t>
      </w:r>
    </w:p>
    <w:p w14:paraId="40C959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&lt;jaT0019&gt;「人に頼るなってことかなぁ」</w:t>
      </w:r>
    </w:p>
    <w:p w14:paraId="077A05A6" w14:textId="3D82A31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&lt;cnT0019&gt;「</w:t>
      </w:r>
      <w:del w:id="2" w:author="hhh0578" w:date="2020-04-17T15:19:00Z">
        <w:r w:rsidRPr="007D2483" w:rsidDel="00501AC4">
          <w:rPr>
            <w:rFonts w:ascii="DengXian" w:eastAsia="DengXian" w:hAnsi="DengXian" w:cs="ＭＳ ゴシック" w:hint="eastAsia"/>
            <w:lang w:eastAsia="zh-CN"/>
          </w:rPr>
          <w:delText>看来不</w:delText>
        </w:r>
        <w:r w:rsidRPr="007D2483" w:rsidDel="00501AC4">
          <w:rPr>
            <w:rFonts w:ascii="Microsoft YaHei" w:eastAsia="Microsoft YaHei" w:hAnsi="Microsoft YaHei" w:cs="Microsoft YaHei" w:hint="eastAsia"/>
            <w:lang w:eastAsia="zh-CN"/>
          </w:rPr>
          <w:delText>该</w:delText>
        </w:r>
        <w:r w:rsidRPr="007D2483" w:rsidDel="00501AC4">
          <w:rPr>
            <w:rFonts w:ascii="DengXian" w:eastAsia="DengXian" w:hAnsi="DengXian" w:cs="ＭＳ ゴシック" w:hint="eastAsia"/>
            <w:lang w:eastAsia="zh-CN"/>
          </w:rPr>
          <w:delText>拜托</w:delText>
        </w:r>
        <w:r w:rsidRPr="007D2483" w:rsidDel="00501AC4">
          <w:rPr>
            <w:rFonts w:ascii="Microsoft YaHei" w:eastAsia="Microsoft YaHei" w:hAnsi="Microsoft YaHei" w:cs="Microsoft YaHei" w:hint="eastAsia"/>
            <w:lang w:eastAsia="zh-CN"/>
          </w:rPr>
          <w:delText>别</w:delText>
        </w:r>
        <w:r w:rsidRPr="007D2483" w:rsidDel="00501AC4">
          <w:rPr>
            <w:rFonts w:ascii="DengXian" w:eastAsia="DengXian" w:hAnsi="DengXian" w:cs="ＭＳ ゴシック" w:hint="eastAsia"/>
            <w:lang w:eastAsia="zh-CN"/>
          </w:rPr>
          <w:delText>人啊</w:delText>
        </w:r>
      </w:del>
      <w:ins w:id="3" w:author="hhh0578" w:date="2020-04-17T15:20:00Z">
        <w:r w:rsidR="00A22D74">
          <w:rPr>
            <w:rFonts w:ascii="DengXian" w:eastAsia="DengXian" w:hAnsi="DengXian" w:cs="ＭＳ ゴシック" w:hint="eastAsia"/>
            <w:lang w:eastAsia="zh-CN"/>
          </w:rPr>
          <w:t>所谓</w:t>
        </w:r>
      </w:ins>
      <w:ins w:id="4" w:author="hhh0578" w:date="2020-04-17T15:19:00Z">
        <w:r w:rsidR="00501AC4">
          <w:rPr>
            <w:rFonts w:ascii="DengXian" w:eastAsia="DengXian" w:hAnsi="DengXian" w:cs="ＭＳ ゴシック" w:hint="eastAsia"/>
            <w:lang w:eastAsia="zh-CN"/>
          </w:rPr>
          <w:t>凡事</w:t>
        </w:r>
      </w:ins>
      <w:ins w:id="5" w:author="hhh0578" w:date="2020-04-17T15:20:00Z">
        <w:r w:rsidR="00501AC4">
          <w:rPr>
            <w:rFonts w:ascii="DengXian" w:eastAsia="DengXian" w:hAnsi="DengXian" w:cs="ＭＳ ゴシック" w:hint="eastAsia"/>
            <w:lang w:eastAsia="zh-CN"/>
          </w:rPr>
          <w:t>不能光靠别人</w:t>
        </w:r>
      </w:ins>
      <w:r w:rsidRPr="007D2483">
        <w:rPr>
          <w:rFonts w:ascii="ＭＳ ゴシック" w:eastAsia="ＭＳ ゴシック" w:hAnsi="ＭＳ ゴシック" w:cs="ＭＳ ゴシック" w:hint="eastAsia"/>
          <w:lang w:eastAsia="zh-CN"/>
        </w:rPr>
        <w:t>」</w:t>
      </w:r>
    </w:p>
    <w:p w14:paraId="6F37557E" w14:textId="77777777" w:rsidR="007D2483" w:rsidRPr="007D2483" w:rsidRDefault="007D2483" w:rsidP="007D2483">
      <w:pPr>
        <w:pStyle w:val="a3"/>
        <w:rPr>
          <w:rFonts w:ascii="ＭＳ ゴシック" w:eastAsia="ＭＳ ゴシック" w:hAnsi="ＭＳ ゴシック" w:cs="ＭＳ ゴシック"/>
          <w:lang w:eastAsia="zh-CN"/>
        </w:rPr>
      </w:pPr>
    </w:p>
    <w:p w14:paraId="38D7B8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【女子学生Ｃ】</w:t>
      </w:r>
    </w:p>
    <w:p w14:paraId="46D5F4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&lt;jaT0020&gt;「期待してたのにぃ」</w:t>
      </w:r>
    </w:p>
    <w:p w14:paraId="190C49E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&lt;cnT0020&gt;「我明明</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么期待」</w:t>
      </w:r>
    </w:p>
    <w:p w14:paraId="077B427D" w14:textId="77777777" w:rsidR="007D2483" w:rsidRPr="007D2483" w:rsidRDefault="007D2483" w:rsidP="007D2483">
      <w:pPr>
        <w:pStyle w:val="a3"/>
        <w:rPr>
          <w:rFonts w:ascii="ＭＳ ゴシック" w:eastAsia="ＭＳ ゴシック" w:hAnsi="ＭＳ ゴシック" w:cs="ＭＳ ゴシック"/>
          <w:lang w:eastAsia="zh-CN"/>
        </w:rPr>
      </w:pPr>
    </w:p>
    <w:p w14:paraId="1EB271A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EBEEF0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&lt;jaT0021&gt;芝居がかった声が次々に上がる。</w:t>
      </w:r>
    </w:p>
    <w:p w14:paraId="3DE3E350" w14:textId="76A5C7F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&lt;cnT0021&gt;</w:t>
      </w:r>
      <w:del w:id="6" w:author="hhh0578" w:date="2020-04-17T15:20:00Z">
        <w:r w:rsidRPr="007D2483" w:rsidDel="00432775">
          <w:rPr>
            <w:rFonts w:ascii="ＭＳ ゴシック" w:eastAsia="ＭＳ ゴシック" w:hAnsi="ＭＳ ゴシック" w:cs="ＭＳ ゴシック"/>
            <w:lang w:eastAsia="zh-CN"/>
          </w:rPr>
          <w:delText>夸</w:delText>
        </w:r>
        <w:r w:rsidRPr="007D2483" w:rsidDel="00432775">
          <w:rPr>
            <w:rFonts w:ascii="Microsoft YaHei" w:eastAsia="Microsoft YaHei" w:hAnsi="Microsoft YaHei" w:cs="Microsoft YaHei" w:hint="eastAsia"/>
            <w:lang w:eastAsia="zh-CN"/>
          </w:rPr>
          <w:delText>张</w:delText>
        </w:r>
      </w:del>
      <w:proofErr w:type="gramStart"/>
      <w:ins w:id="7" w:author="hhh0578" w:date="2020-04-17T15:20:00Z">
        <w:r w:rsidR="00432775">
          <w:rPr>
            <w:rFonts w:ascii="Microsoft YaHei" w:eastAsia="Microsoft YaHei" w:hAnsi="Microsoft YaHei" w:cs="Microsoft YaHei" w:hint="eastAsia"/>
            <w:lang w:eastAsia="zh-CN"/>
          </w:rPr>
          <w:t>做戏般</w:t>
        </w:r>
      </w:ins>
      <w:proofErr w:type="gramEnd"/>
      <w:r w:rsidRPr="007D2483">
        <w:rPr>
          <w:rFonts w:ascii="ＭＳ ゴシック" w:eastAsia="ＭＳ ゴシック" w:hAnsi="ＭＳ ゴシック" w:cs="ＭＳ ゴシック" w:hint="eastAsia"/>
          <w:lang w:eastAsia="zh-CN"/>
        </w:rPr>
        <w:t>的声音此起彼伏。</w:t>
      </w:r>
    </w:p>
    <w:p w14:paraId="6A9447C1" w14:textId="77777777" w:rsidR="007D2483" w:rsidRPr="007D2483" w:rsidRDefault="007D2483" w:rsidP="007D2483">
      <w:pPr>
        <w:pStyle w:val="a3"/>
        <w:rPr>
          <w:rFonts w:ascii="ＭＳ ゴシック" w:eastAsia="ＭＳ ゴシック" w:hAnsi="ＭＳ ゴシック" w:cs="ＭＳ ゴシック"/>
          <w:lang w:eastAsia="zh-CN"/>
        </w:rPr>
      </w:pPr>
    </w:p>
    <w:p w14:paraId="5591B33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19457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&lt;jaT0022&gt;「……ひどいと思わない？」</w:t>
      </w:r>
    </w:p>
    <w:p w14:paraId="42E2887C" w14:textId="60EF12E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&lt;cnT0022&gt;「……</w:t>
      </w:r>
      <w:del w:id="8" w:author="hhh0578" w:date="2020-04-17T15:21:00Z">
        <w:r w:rsidRPr="007D2483" w:rsidDel="001A0B63">
          <w:rPr>
            <w:rFonts w:ascii="Microsoft YaHei" w:eastAsia="Microsoft YaHei" w:hAnsi="Microsoft YaHei" w:cs="Microsoft YaHei" w:hint="eastAsia"/>
            <w:lang w:eastAsia="zh-CN"/>
          </w:rPr>
          <w:delText>说</w:delText>
        </w:r>
        <w:r w:rsidRPr="007D2483" w:rsidDel="001A0B63">
          <w:rPr>
            <w:rFonts w:ascii="DengXian" w:eastAsia="DengXian" w:hAnsi="DengXian" w:cs="ＭＳ ゴシック" w:hint="eastAsia"/>
            <w:lang w:eastAsia="zh-CN"/>
          </w:rPr>
          <w:delText>的是不是有点</w:delText>
        </w:r>
        <w:r w:rsidRPr="007D2483" w:rsidDel="001A0B63">
          <w:rPr>
            <w:rFonts w:ascii="Microsoft YaHei" w:eastAsia="Microsoft YaHei" w:hAnsi="Microsoft YaHei" w:cs="Microsoft YaHei" w:hint="eastAsia"/>
            <w:lang w:eastAsia="zh-CN"/>
          </w:rPr>
          <w:delText>过</w:delText>
        </w:r>
        <w:r w:rsidRPr="007D2483" w:rsidDel="001A0B63">
          <w:rPr>
            <w:rFonts w:ascii="DengXian" w:eastAsia="DengXian" w:hAnsi="DengXian" w:cs="ＭＳ ゴシック" w:hint="eastAsia"/>
            <w:lang w:eastAsia="zh-CN"/>
          </w:rPr>
          <w:delText>了</w:delText>
        </w:r>
      </w:del>
      <w:ins w:id="9" w:author="hhh0578" w:date="2020-04-17T15:21:00Z">
        <w:r w:rsidR="001A0B63">
          <w:rPr>
            <w:rFonts w:ascii="Microsoft YaHei" w:eastAsia="Microsoft YaHei" w:hAnsi="Microsoft YaHei" w:cs="Microsoft YaHei" w:hint="eastAsia"/>
            <w:lang w:eastAsia="zh-CN"/>
          </w:rPr>
          <w:t>至于这么夸张吗</w:t>
        </w:r>
      </w:ins>
      <w:r w:rsidRPr="007D2483">
        <w:rPr>
          <w:rFonts w:ascii="ＭＳ ゴシック" w:eastAsia="ＭＳ ゴシック" w:hAnsi="ＭＳ ゴシック" w:cs="ＭＳ ゴシック" w:hint="eastAsia"/>
          <w:lang w:eastAsia="zh-CN"/>
        </w:rPr>
        <w:t>？」</w:t>
      </w:r>
    </w:p>
    <w:p w14:paraId="079ADD09" w14:textId="77777777" w:rsidR="007D2483" w:rsidRPr="007D2483" w:rsidRDefault="007D2483" w:rsidP="007D2483">
      <w:pPr>
        <w:pStyle w:val="a3"/>
        <w:rPr>
          <w:rFonts w:ascii="ＭＳ ゴシック" w:eastAsia="ＭＳ ゴシック" w:hAnsi="ＭＳ ゴシック" w:cs="ＭＳ ゴシック"/>
          <w:lang w:eastAsia="zh-CN"/>
        </w:rPr>
      </w:pPr>
    </w:p>
    <w:p w14:paraId="5B1E49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33F7C72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&lt;jaT0023&gt;「私も行きたかったな」</w:t>
      </w:r>
    </w:p>
    <w:p w14:paraId="439F76A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&lt;cnT0023&gt;「我也很想去的」</w:t>
      </w:r>
    </w:p>
    <w:p w14:paraId="57980F47" w14:textId="77777777" w:rsidR="007D2483" w:rsidRPr="007D2483" w:rsidRDefault="007D2483" w:rsidP="007D2483">
      <w:pPr>
        <w:pStyle w:val="a3"/>
        <w:rPr>
          <w:rFonts w:ascii="ＭＳ ゴシック" w:eastAsia="ＭＳ ゴシック" w:hAnsi="ＭＳ ゴシック" w:cs="ＭＳ ゴシック"/>
        </w:rPr>
      </w:pPr>
    </w:p>
    <w:p w14:paraId="7F8F077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【フィーナ】</w:t>
      </w:r>
    </w:p>
    <w:p w14:paraId="2D1F01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&lt;jaT0024&gt;「とても残念だわ、達哉」</w:t>
      </w:r>
    </w:p>
    <w:p w14:paraId="19793EC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&lt;cnT0024&gt;「真是非常</w:t>
      </w:r>
      <w:r w:rsidRPr="007D2483">
        <w:rPr>
          <w:rFonts w:ascii="Microsoft YaHei" w:eastAsia="Microsoft YaHei" w:hAnsi="Microsoft YaHei" w:cs="Microsoft YaHei" w:hint="eastAsia"/>
          <w:lang w:eastAsia="zh-CN"/>
        </w:rPr>
        <w:t>遗</w:t>
      </w:r>
      <w:r w:rsidRPr="007D2483">
        <w:rPr>
          <w:rFonts w:ascii="ＭＳ ゴシック" w:eastAsia="ＭＳ ゴシック" w:hAnsi="ＭＳ ゴシック" w:cs="ＭＳ ゴシック" w:hint="eastAsia"/>
          <w:lang w:eastAsia="zh-CN"/>
        </w:rPr>
        <w:t>憾，达哉」</w:t>
      </w:r>
    </w:p>
    <w:p w14:paraId="5B6AEC7A" w14:textId="77777777" w:rsidR="007D2483" w:rsidRPr="007D2483" w:rsidRDefault="007D2483" w:rsidP="007D2483">
      <w:pPr>
        <w:pStyle w:val="a3"/>
        <w:rPr>
          <w:rFonts w:ascii="ＭＳ ゴシック" w:eastAsia="ＭＳ ゴシック" w:hAnsi="ＭＳ ゴシック" w:cs="ＭＳ ゴシック"/>
          <w:lang w:eastAsia="zh-CN"/>
        </w:rPr>
      </w:pPr>
    </w:p>
    <w:p w14:paraId="2FFEF26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2A5B9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&lt;jaT0025&gt;「……」</w:t>
      </w:r>
    </w:p>
    <w:p w14:paraId="0ACFEE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&lt;cnT0025&gt;「……」</w:t>
      </w:r>
    </w:p>
    <w:p w14:paraId="65FF3125" w14:textId="77777777" w:rsidR="007D2483" w:rsidRPr="007D2483" w:rsidRDefault="007D2483" w:rsidP="007D2483">
      <w:pPr>
        <w:pStyle w:val="a3"/>
        <w:rPr>
          <w:rFonts w:ascii="ＭＳ ゴシック" w:eastAsia="ＭＳ ゴシック" w:hAnsi="ＭＳ ゴシック" w:cs="ＭＳ ゴシック"/>
        </w:rPr>
      </w:pPr>
    </w:p>
    <w:p w14:paraId="0A0D52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C2E4DB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&lt;jaT0026&gt;身内からも造反者が出た。</w:t>
      </w:r>
    </w:p>
    <w:p w14:paraId="5767B3F4" w14:textId="202651A4"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&lt;cnT0026&gt;</w:t>
      </w:r>
      <w:r w:rsidRPr="007D2483">
        <w:rPr>
          <w:rFonts w:ascii="Microsoft YaHei" w:eastAsia="Microsoft YaHei" w:hAnsi="Microsoft YaHei" w:cs="Microsoft YaHei" w:hint="eastAsia"/>
        </w:rPr>
        <w:t>连</w:t>
      </w:r>
      <w:ins w:id="10" w:author="hhh0578" w:date="2020-04-17T15:21:00Z">
        <w:r w:rsidR="000A6150">
          <w:rPr>
            <w:rFonts w:ascii="Microsoft YaHei" w:eastAsia="Microsoft YaHei" w:hAnsi="Microsoft YaHei" w:cs="Microsoft YaHei" w:hint="eastAsia"/>
            <w:lang w:eastAsia="zh-CN"/>
          </w:rPr>
          <w:t>自己人</w:t>
        </w:r>
        <w:r w:rsidR="00AB0BE1">
          <w:rPr>
            <w:rFonts w:ascii="Microsoft YaHei" w:eastAsia="Microsoft YaHei" w:hAnsi="Microsoft YaHei" w:cs="Microsoft YaHei" w:hint="eastAsia"/>
            <w:lang w:eastAsia="zh-CN"/>
          </w:rPr>
          <w:t>都造反了吗</w:t>
        </w:r>
      </w:ins>
      <w:del w:id="11" w:author="hhh0578" w:date="2020-04-17T15:21:00Z">
        <w:r w:rsidRPr="007D2483" w:rsidDel="000A6150">
          <w:rPr>
            <w:rFonts w:ascii="ＭＳ ゴシック" w:eastAsia="ＭＳ ゴシック" w:hAnsi="ＭＳ ゴシック" w:cs="ＭＳ ゴシック" w:hint="eastAsia"/>
          </w:rPr>
          <w:delText>身</w:delText>
        </w:r>
        <w:r w:rsidRPr="007D2483" w:rsidDel="000A6150">
          <w:rPr>
            <w:rFonts w:ascii="Microsoft YaHei" w:eastAsia="Microsoft YaHei" w:hAnsi="Microsoft YaHei" w:cs="Microsoft YaHei" w:hint="eastAsia"/>
          </w:rPr>
          <w:delText>边</w:delText>
        </w:r>
        <w:r w:rsidRPr="007D2483" w:rsidDel="000A6150">
          <w:rPr>
            <w:rFonts w:ascii="ＭＳ ゴシック" w:eastAsia="ＭＳ ゴシック" w:hAnsi="ＭＳ ゴシック" w:cs="ＭＳ ゴシック" w:hint="eastAsia"/>
          </w:rPr>
          <w:delText>的人</w:delText>
        </w:r>
        <w:r w:rsidRPr="007D2483" w:rsidDel="00AB0BE1">
          <w:rPr>
            <w:rFonts w:ascii="ＭＳ ゴシック" w:eastAsia="ＭＳ ゴシック" w:hAnsi="ＭＳ ゴシック" w:cs="ＭＳ ゴシック" w:hint="eastAsia"/>
          </w:rPr>
          <w:delText>都背叛我了</w:delText>
        </w:r>
        <w:r w:rsidRPr="007D2483" w:rsidDel="00AB0BE1">
          <w:rPr>
            <w:rFonts w:ascii="Microsoft YaHei" w:eastAsia="Microsoft YaHei" w:hAnsi="Microsoft YaHei" w:cs="Microsoft YaHei" w:hint="eastAsia"/>
          </w:rPr>
          <w:delText>吗</w:delText>
        </w:r>
      </w:del>
      <w:r w:rsidRPr="007D2483">
        <w:rPr>
          <w:rFonts w:ascii="ＭＳ ゴシック" w:eastAsia="ＭＳ ゴシック" w:hAnsi="ＭＳ ゴシック" w:cs="ＭＳ ゴシック" w:hint="eastAsia"/>
        </w:rPr>
        <w:t>。</w:t>
      </w:r>
    </w:p>
    <w:p w14:paraId="406F6F02" w14:textId="77777777" w:rsidR="007D2483" w:rsidRPr="007D2483" w:rsidRDefault="007D2483" w:rsidP="007D2483">
      <w:pPr>
        <w:pStyle w:val="a3"/>
        <w:rPr>
          <w:rFonts w:ascii="ＭＳ ゴシック" w:eastAsia="ＭＳ ゴシック" w:hAnsi="ＭＳ ゴシック" w:cs="ＭＳ ゴシック"/>
        </w:rPr>
      </w:pPr>
    </w:p>
    <w:p w14:paraId="0E0271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0ECDCF0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&lt;jaT0027&gt;「みんなの声……届いた？」</w:t>
      </w:r>
    </w:p>
    <w:p w14:paraId="088D3451"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&lt;cnT0027&gt;「听</w:t>
      </w:r>
      <w:r w:rsidRPr="007D2483">
        <w:rPr>
          <w:rFonts w:ascii="Microsoft YaHei" w:eastAsia="Microsoft YaHei" w:hAnsi="Microsoft YaHei" w:cs="Microsoft YaHei" w:hint="eastAsia"/>
          <w:lang w:eastAsia="zh-CN"/>
        </w:rPr>
        <w:t>见</w:t>
      </w:r>
      <w:r w:rsidRPr="007D2483">
        <w:rPr>
          <w:rFonts w:ascii="ＭＳ ゴシック" w:eastAsia="ＭＳ ゴシック" w:hAnsi="ＭＳ ゴシック" w:cs="ＭＳ ゴシック" w:hint="eastAsia"/>
          <w:lang w:eastAsia="zh-CN"/>
        </w:rPr>
        <w:t>了</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，大家的声音？」</w:t>
      </w:r>
    </w:p>
    <w:p w14:paraId="2C1CADF1" w14:textId="77777777" w:rsidR="007D2483" w:rsidRPr="007D2483" w:rsidRDefault="007D2483" w:rsidP="007D2483">
      <w:pPr>
        <w:pStyle w:val="a3"/>
        <w:rPr>
          <w:rFonts w:ascii="ＭＳ ゴシック" w:eastAsia="ＭＳ ゴシック" w:hAnsi="ＭＳ ゴシック" w:cs="ＭＳ ゴシック"/>
          <w:lang w:eastAsia="zh-CN"/>
        </w:rPr>
      </w:pPr>
    </w:p>
    <w:p w14:paraId="6349B7F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E2348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&lt;jaT0028&gt;なんかのキャッチコピーみたいなことを言う遠山。</w:t>
      </w:r>
    </w:p>
    <w:p w14:paraId="4A942708"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&lt;cnT0028&gt;</w:t>
      </w:r>
      <w:r w:rsidRPr="007D2483">
        <w:rPr>
          <w:rFonts w:ascii="Microsoft YaHei" w:eastAsia="Microsoft YaHei" w:hAnsi="Microsoft YaHei" w:cs="Microsoft YaHei" w:hint="eastAsia"/>
          <w:lang w:eastAsia="zh-CN"/>
        </w:rPr>
        <w:t>远</w:t>
      </w:r>
      <w:r w:rsidRPr="007D2483">
        <w:rPr>
          <w:rFonts w:ascii="ＭＳ ゴシック" w:eastAsia="ＭＳ ゴシック" w:hAnsi="ＭＳ ゴシック" w:cs="ＭＳ ゴシック" w:hint="eastAsia"/>
          <w:lang w:eastAsia="zh-CN"/>
        </w:rPr>
        <w:t>山</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着像是广告</w:t>
      </w:r>
      <w:r w:rsidRPr="007D2483">
        <w:rPr>
          <w:rFonts w:ascii="Microsoft YaHei" w:eastAsia="Microsoft YaHei" w:hAnsi="Microsoft YaHei" w:cs="Microsoft YaHei" w:hint="eastAsia"/>
          <w:lang w:eastAsia="zh-CN"/>
        </w:rPr>
        <w:t>标语</w:t>
      </w:r>
      <w:r w:rsidRPr="007D2483">
        <w:rPr>
          <w:rFonts w:ascii="ＭＳ ゴシック" w:eastAsia="ＭＳ ゴシック" w:hAnsi="ＭＳ ゴシック" w:cs="ＭＳ ゴシック" w:hint="eastAsia"/>
          <w:lang w:eastAsia="zh-CN"/>
        </w:rPr>
        <w:t>一</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w:t>
      </w:r>
    </w:p>
    <w:p w14:paraId="30AA4B74" w14:textId="77777777" w:rsidR="007D2483" w:rsidRPr="007D2483" w:rsidRDefault="007D2483" w:rsidP="007D2483">
      <w:pPr>
        <w:pStyle w:val="a3"/>
        <w:rPr>
          <w:rFonts w:ascii="ＭＳ ゴシック" w:eastAsia="ＭＳ ゴシック" w:hAnsi="ＭＳ ゴシック" w:cs="ＭＳ ゴシック"/>
          <w:lang w:eastAsia="zh-CN"/>
        </w:rPr>
      </w:pPr>
    </w:p>
    <w:p w14:paraId="101D6A0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37A1E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&lt;jaT0029&gt;「俺が来る前に打ち合わせしておいただろ？」</w:t>
      </w:r>
    </w:p>
    <w:p w14:paraId="0EE0EFA9" w14:textId="1B26D63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&lt;cnT0029&gt;「</w:t>
      </w:r>
      <w:del w:id="12" w:author="hhh0578" w:date="2020-04-17T15:23:00Z">
        <w:r w:rsidRPr="007D2483" w:rsidDel="00306158">
          <w:rPr>
            <w:rFonts w:ascii="DengXian" w:eastAsia="DengXian" w:hAnsi="DengXian" w:cs="ＭＳ ゴシック" w:hint="eastAsia"/>
            <w:lang w:eastAsia="zh-CN"/>
          </w:rPr>
          <w:delText>在我来之前已</w:delText>
        </w:r>
        <w:r w:rsidRPr="007D2483" w:rsidDel="00306158">
          <w:rPr>
            <w:rFonts w:ascii="Microsoft YaHei" w:eastAsia="Microsoft YaHei" w:hAnsi="Microsoft YaHei" w:cs="Microsoft YaHei" w:hint="eastAsia"/>
            <w:lang w:eastAsia="zh-CN"/>
          </w:rPr>
          <w:delText>经</w:delText>
        </w:r>
        <w:r w:rsidRPr="007D2483" w:rsidDel="00306158">
          <w:rPr>
            <w:rFonts w:ascii="DengXian" w:eastAsia="DengXian" w:hAnsi="DengXian" w:cs="ＭＳ ゴシック" w:hint="eastAsia"/>
            <w:lang w:eastAsia="zh-CN"/>
          </w:rPr>
          <w:delText>串通一气了吧</w:delText>
        </w:r>
      </w:del>
      <w:ins w:id="13" w:author="hhh0578" w:date="2020-04-17T15:23:00Z">
        <w:r w:rsidR="00306158">
          <w:rPr>
            <w:rFonts w:ascii="DengXian" w:eastAsia="DengXian" w:hAnsi="DengXian" w:cs="ＭＳ ゴシック" w:hint="eastAsia"/>
            <w:lang w:eastAsia="zh-CN"/>
          </w:rPr>
          <w:t>你们在我来之前就</w:t>
        </w:r>
        <w:r w:rsidR="00412F73">
          <w:rPr>
            <w:rFonts w:ascii="DengXian" w:eastAsia="DengXian" w:hAnsi="DengXian" w:cs="ＭＳ ゴシック" w:hint="eastAsia"/>
            <w:lang w:eastAsia="zh-CN"/>
          </w:rPr>
          <w:t>串通</w:t>
        </w:r>
        <w:r w:rsidR="00306158">
          <w:rPr>
            <w:rFonts w:ascii="DengXian" w:eastAsia="DengXian" w:hAnsi="DengXian" w:cs="ＭＳ ゴシック" w:hint="eastAsia"/>
            <w:lang w:eastAsia="zh-CN"/>
          </w:rPr>
          <w:t>好了是吧</w:t>
        </w:r>
      </w:ins>
      <w:r w:rsidRPr="007D2483">
        <w:rPr>
          <w:rFonts w:ascii="ＭＳ ゴシック" w:eastAsia="ＭＳ ゴシック" w:hAnsi="ＭＳ ゴシック" w:cs="ＭＳ ゴシック" w:hint="eastAsia"/>
          <w:lang w:eastAsia="zh-CN"/>
        </w:rPr>
        <w:t>？」</w:t>
      </w:r>
    </w:p>
    <w:p w14:paraId="6656ECAD" w14:textId="77777777" w:rsidR="007D2483" w:rsidRPr="004D1C3E" w:rsidRDefault="007D2483" w:rsidP="007D2483">
      <w:pPr>
        <w:pStyle w:val="a3"/>
        <w:rPr>
          <w:rFonts w:ascii="ＭＳ ゴシック" w:eastAsia="ＭＳ ゴシック" w:hAnsi="ＭＳ ゴシック" w:cs="ＭＳ ゴシック"/>
          <w:lang w:eastAsia="zh-CN"/>
        </w:rPr>
      </w:pPr>
    </w:p>
    <w:p w14:paraId="2FC291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564A128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&lt;jaT0030&gt;「なんのことかしら？」</w:t>
      </w:r>
    </w:p>
    <w:p w14:paraId="72B557D9"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&lt;cnT0030&gt;「你在</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什么呢？」</w:t>
      </w:r>
    </w:p>
    <w:p w14:paraId="31F81060" w14:textId="77777777" w:rsidR="007D2483" w:rsidRPr="007D2483" w:rsidRDefault="007D2483" w:rsidP="007D2483">
      <w:pPr>
        <w:pStyle w:val="a3"/>
        <w:rPr>
          <w:rFonts w:ascii="ＭＳ ゴシック" w:eastAsia="ＭＳ ゴシック" w:hAnsi="ＭＳ ゴシック" w:cs="ＭＳ ゴシック"/>
          <w:lang w:eastAsia="zh-CN"/>
        </w:rPr>
      </w:pPr>
    </w:p>
    <w:p w14:paraId="1499062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【達哉】</w:t>
      </w:r>
    </w:p>
    <w:p w14:paraId="4D8CA5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&lt;jaT0031&gt;「鬼」</w:t>
      </w:r>
    </w:p>
    <w:p w14:paraId="27B73D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&lt;cnT0031&gt;「鬼」</w:t>
      </w:r>
    </w:p>
    <w:p w14:paraId="3BB2E155" w14:textId="77777777" w:rsidR="007D2483" w:rsidRPr="007D2483" w:rsidRDefault="007D2483" w:rsidP="007D2483">
      <w:pPr>
        <w:pStyle w:val="a3"/>
        <w:rPr>
          <w:rFonts w:ascii="ＭＳ ゴシック" w:eastAsia="ＭＳ ゴシック" w:hAnsi="ＭＳ ゴシック" w:cs="ＭＳ ゴシック"/>
        </w:rPr>
      </w:pPr>
    </w:p>
    <w:p w14:paraId="587B48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0C9E1EA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&lt;jaT0032&gt;「鬼は打ち合わせするのかね？」</w:t>
      </w:r>
    </w:p>
    <w:p w14:paraId="290AE887" w14:textId="46CE09B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&lt;cnT0032&gt;「</w:t>
      </w:r>
      <w:ins w:id="14" w:author="hhh0578" w:date="2020-04-17T15:24:00Z">
        <w:r w:rsidR="00FD4DD2">
          <w:rPr>
            <w:rFonts w:ascii="DengXian" w:eastAsia="DengXian" w:hAnsi="DengXian" w:cs="ＭＳ ゴシック" w:hint="eastAsia"/>
            <w:lang w:eastAsia="zh-CN"/>
          </w:rPr>
          <w:t>鬼会</w:t>
        </w:r>
        <w:r w:rsidR="00FD4DD2">
          <w:rPr>
            <w:rFonts w:ascii="Microsoft YaHei" w:eastAsia="Microsoft YaHei" w:hAnsi="Microsoft YaHei" w:cs="Microsoft YaHei" w:hint="eastAsia"/>
            <w:lang w:eastAsia="zh-CN"/>
          </w:rPr>
          <w:t>串通么</w:t>
        </w:r>
      </w:ins>
      <w:del w:id="15" w:author="hhh0578" w:date="2020-04-17T15:24:00Z">
        <w:r w:rsidRPr="007D2483" w:rsidDel="00FD4DD2">
          <w:rPr>
            <w:rFonts w:ascii="ＭＳ ゴシック" w:eastAsia="ＭＳ ゴシック" w:hAnsi="ＭＳ ゴシック" w:cs="ＭＳ ゴシック"/>
            <w:lang w:eastAsia="zh-CN"/>
          </w:rPr>
          <w:delText>鬼哪里会事先商量呀</w:delText>
        </w:r>
      </w:del>
      <w:r w:rsidRPr="007D2483">
        <w:rPr>
          <w:rFonts w:ascii="ＭＳ ゴシック" w:eastAsia="ＭＳ ゴシック" w:hAnsi="ＭＳ ゴシック" w:cs="ＭＳ ゴシック"/>
          <w:lang w:eastAsia="zh-CN"/>
        </w:rPr>
        <w:t>」</w:t>
      </w:r>
    </w:p>
    <w:p w14:paraId="22874030" w14:textId="77777777" w:rsidR="007D2483" w:rsidRPr="007D2483" w:rsidRDefault="007D2483" w:rsidP="007D2483">
      <w:pPr>
        <w:pStyle w:val="a3"/>
        <w:rPr>
          <w:rFonts w:ascii="ＭＳ ゴシック" w:eastAsia="ＭＳ ゴシック" w:hAnsi="ＭＳ ゴシック" w:cs="ＭＳ ゴシック"/>
          <w:lang w:eastAsia="zh-CN"/>
        </w:rPr>
      </w:pPr>
    </w:p>
    <w:p w14:paraId="39B62D4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1CF4E83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&lt;jaT0033&gt;「ねえ朝霧君、みんなさ、行ってみたいんだよ月に」</w:t>
      </w:r>
    </w:p>
    <w:p w14:paraId="7A7C9E5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&lt;cnT0033&gt;「我</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啊朝</w:t>
      </w:r>
      <w:r w:rsidRPr="007D2483">
        <w:rPr>
          <w:rFonts w:ascii="Microsoft YaHei" w:eastAsia="Microsoft YaHei" w:hAnsi="Microsoft YaHei" w:cs="Microsoft YaHei" w:hint="eastAsia"/>
          <w:lang w:eastAsia="zh-CN"/>
        </w:rPr>
        <w:t>雾</w:t>
      </w:r>
      <w:r w:rsidRPr="007D2483">
        <w:rPr>
          <w:rFonts w:ascii="ＭＳ ゴシック" w:eastAsia="ＭＳ ゴシック" w:hAnsi="ＭＳ ゴシック" w:cs="ＭＳ ゴシック" w:hint="eastAsia"/>
          <w:lang w:eastAsia="zh-CN"/>
        </w:rPr>
        <w:t>君，大家都很想去月球啊」</w:t>
      </w:r>
    </w:p>
    <w:p w14:paraId="19D3DAE2" w14:textId="77777777" w:rsidR="007D2483" w:rsidRPr="007D2483" w:rsidRDefault="007D2483" w:rsidP="007D2483">
      <w:pPr>
        <w:pStyle w:val="a3"/>
        <w:rPr>
          <w:rFonts w:ascii="ＭＳ ゴシック" w:eastAsia="ＭＳ ゴシック" w:hAnsi="ＭＳ ゴシック" w:cs="ＭＳ ゴシック"/>
          <w:lang w:eastAsia="zh-CN"/>
        </w:rPr>
      </w:pPr>
    </w:p>
    <w:p w14:paraId="6F80D11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BE13F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&lt;jaT0034&gt;びしっと天井を指差す。</w:t>
      </w:r>
    </w:p>
    <w:p w14:paraId="4B40D48C" w14:textId="1719529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&lt;cnT0034&gt;</w:t>
      </w:r>
      <w:ins w:id="16" w:author="hhh0578" w:date="2020-04-17T15:24:00Z">
        <w:r w:rsidR="007B2667">
          <w:rPr>
            <w:rFonts w:ascii="DengXian" w:eastAsia="DengXian" w:hAnsi="DengXian" w:cs="ＭＳ ゴシック" w:hint="eastAsia"/>
            <w:lang w:eastAsia="zh-CN"/>
          </w:rPr>
          <w:t>她</w:t>
        </w:r>
      </w:ins>
      <w:r w:rsidRPr="007D2483">
        <w:rPr>
          <w:rFonts w:ascii="ＭＳ ゴシック" w:eastAsia="ＭＳ ゴシック" w:hAnsi="ＭＳ ゴシック" w:cs="ＭＳ ゴシック"/>
        </w:rPr>
        <w:t>指着天花板。</w:t>
      </w:r>
    </w:p>
    <w:p w14:paraId="1126D1BC" w14:textId="77777777" w:rsidR="007D2483" w:rsidRPr="007D2483" w:rsidRDefault="007D2483" w:rsidP="007D2483">
      <w:pPr>
        <w:pStyle w:val="a3"/>
        <w:rPr>
          <w:rFonts w:ascii="ＭＳ ゴシック" w:eastAsia="ＭＳ ゴシック" w:hAnsi="ＭＳ ゴシック" w:cs="ＭＳ ゴシック"/>
        </w:rPr>
      </w:pPr>
    </w:p>
    <w:p w14:paraId="1948C8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84960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&lt;jaT0035&gt;「礼拝堂だろ」</w:t>
      </w:r>
    </w:p>
    <w:p w14:paraId="520B2C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&lt;cnT0035&gt;「是礼拜堂吧」</w:t>
      </w:r>
    </w:p>
    <w:p w14:paraId="11AD0085" w14:textId="77777777" w:rsidR="007D2483" w:rsidRPr="007D2483" w:rsidRDefault="007D2483" w:rsidP="007D2483">
      <w:pPr>
        <w:pStyle w:val="a3"/>
        <w:rPr>
          <w:rFonts w:ascii="ＭＳ ゴシック" w:eastAsia="ＭＳ ゴシック" w:hAnsi="ＭＳ ゴシック" w:cs="ＭＳ ゴシック"/>
        </w:rPr>
      </w:pPr>
    </w:p>
    <w:p w14:paraId="34F9B86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6B24D3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&lt;jaT0036&gt;「細かいなぁ」</w:t>
      </w:r>
    </w:p>
    <w:p w14:paraId="7ECD5F3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&lt;cnT0036&gt;「不要在意</w:t>
      </w:r>
      <w:r w:rsidRPr="007D2483">
        <w:rPr>
          <w:rFonts w:ascii="Microsoft YaHei" w:eastAsia="Microsoft YaHei" w:hAnsi="Microsoft YaHei" w:cs="Microsoft YaHei" w:hint="eastAsia"/>
          <w:lang w:eastAsia="zh-CN"/>
        </w:rPr>
        <w:t>细节</w:t>
      </w:r>
      <w:r w:rsidRPr="007D2483">
        <w:rPr>
          <w:rFonts w:ascii="ＭＳ ゴシック" w:eastAsia="ＭＳ ゴシック" w:hAnsi="ＭＳ ゴシック" w:cs="ＭＳ ゴシック" w:hint="eastAsia"/>
          <w:lang w:eastAsia="zh-CN"/>
        </w:rPr>
        <w:t>」</w:t>
      </w:r>
    </w:p>
    <w:p w14:paraId="27CB99E1" w14:textId="77777777" w:rsidR="007D2483" w:rsidRPr="007D2483" w:rsidRDefault="007D2483" w:rsidP="007D2483">
      <w:pPr>
        <w:pStyle w:val="a3"/>
        <w:rPr>
          <w:rFonts w:ascii="ＭＳ ゴシック" w:eastAsia="ＭＳ ゴシック" w:hAnsi="ＭＳ ゴシック" w:cs="ＭＳ ゴシック"/>
          <w:lang w:eastAsia="zh-CN"/>
        </w:rPr>
      </w:pPr>
    </w:p>
    <w:p w14:paraId="48DB03C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52E097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&lt;jaT0037&gt;大げさにため息をつく遠山。</w:t>
      </w:r>
    </w:p>
    <w:p w14:paraId="222D2DD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&lt;cnT0037&gt;</w:t>
      </w:r>
      <w:r w:rsidRPr="007D2483">
        <w:rPr>
          <w:rFonts w:ascii="Microsoft YaHei" w:eastAsia="Microsoft YaHei" w:hAnsi="Microsoft YaHei" w:cs="Microsoft YaHei" w:hint="eastAsia"/>
          <w:lang w:eastAsia="zh-CN"/>
        </w:rPr>
        <w:t>远</w:t>
      </w:r>
      <w:r w:rsidRPr="007D2483">
        <w:rPr>
          <w:rFonts w:ascii="ＭＳ ゴシック" w:eastAsia="ＭＳ ゴシック" w:hAnsi="ＭＳ ゴシック" w:cs="ＭＳ ゴシック" w:hint="eastAsia"/>
          <w:lang w:eastAsia="zh-CN"/>
        </w:rPr>
        <w:t>山重重地</w:t>
      </w:r>
      <w:r w:rsidRPr="007D2483">
        <w:rPr>
          <w:rFonts w:ascii="Microsoft YaHei" w:eastAsia="Microsoft YaHei" w:hAnsi="Microsoft YaHei" w:cs="Microsoft YaHei" w:hint="eastAsia"/>
          <w:lang w:eastAsia="zh-CN"/>
        </w:rPr>
        <w:t>叹</w:t>
      </w:r>
      <w:r w:rsidRPr="007D2483">
        <w:rPr>
          <w:rFonts w:ascii="ＭＳ ゴシック" w:eastAsia="ＭＳ ゴシック" w:hAnsi="ＭＳ ゴシック" w:cs="ＭＳ ゴシック" w:hint="eastAsia"/>
          <w:lang w:eastAsia="zh-CN"/>
        </w:rPr>
        <w:t>了口气。</w:t>
      </w:r>
    </w:p>
    <w:p w14:paraId="3A433E68" w14:textId="77777777" w:rsidR="007D2483" w:rsidRPr="007D2483" w:rsidRDefault="007D2483" w:rsidP="007D2483">
      <w:pPr>
        <w:pStyle w:val="a3"/>
        <w:rPr>
          <w:rFonts w:ascii="ＭＳ ゴシック" w:eastAsia="ＭＳ ゴシック" w:hAnsi="ＭＳ ゴシック" w:cs="ＭＳ ゴシック"/>
          <w:lang w:eastAsia="zh-CN"/>
        </w:rPr>
      </w:pPr>
    </w:p>
    <w:p w14:paraId="40BDFE5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53D217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&lt;jaT0038&gt;「ま、リベンジするかどうかは朝霧君に任せるよ」</w:t>
      </w:r>
    </w:p>
    <w:p w14:paraId="3DD9C508" w14:textId="24D7161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&lt;cnT0038&gt;「嘛，</w:t>
      </w:r>
      <w:ins w:id="17" w:author="hhh0578" w:date="2020-04-17T15:25:00Z">
        <w:r w:rsidR="005F6B61">
          <w:rPr>
            <w:rFonts w:ascii="DengXian" w:eastAsia="DengXian" w:hAnsi="DengXian" w:cs="ＭＳ ゴシック" w:hint="eastAsia"/>
            <w:lang w:eastAsia="zh-CN"/>
          </w:rPr>
          <w:t>挽回声誉</w:t>
        </w:r>
      </w:ins>
      <w:del w:id="18" w:author="hhh0578" w:date="2020-04-17T15:25:00Z">
        <w:r w:rsidRPr="007D2483" w:rsidDel="005F6B61">
          <w:rPr>
            <w:rFonts w:ascii="Microsoft YaHei" w:eastAsia="Microsoft YaHei" w:hAnsi="Microsoft YaHei" w:cs="Microsoft YaHei" w:hint="eastAsia"/>
            <w:lang w:eastAsia="zh-CN"/>
          </w:rPr>
          <w:delText>东</w:delText>
        </w:r>
        <w:r w:rsidRPr="007D2483" w:rsidDel="005F6B61">
          <w:rPr>
            <w:rFonts w:ascii="ＭＳ ゴシック" w:eastAsia="ＭＳ ゴシック" w:hAnsi="ＭＳ ゴシック" w:cs="ＭＳ ゴシック" w:hint="eastAsia"/>
            <w:lang w:eastAsia="zh-CN"/>
          </w:rPr>
          <w:delText>山再起</w:delText>
        </w:r>
      </w:del>
      <w:r w:rsidRPr="007D2483">
        <w:rPr>
          <w:rFonts w:ascii="Microsoft YaHei" w:eastAsia="Microsoft YaHei" w:hAnsi="Microsoft YaHei" w:cs="Microsoft YaHei" w:hint="eastAsia"/>
          <w:lang w:eastAsia="zh-CN"/>
        </w:rPr>
        <w:t>还</w:t>
      </w:r>
      <w:r w:rsidRPr="007D2483">
        <w:rPr>
          <w:rFonts w:ascii="ＭＳ ゴシック" w:eastAsia="ＭＳ ゴシック" w:hAnsi="ＭＳ ゴシック" w:cs="ＭＳ ゴシック" w:hint="eastAsia"/>
          <w:lang w:eastAsia="zh-CN"/>
        </w:rPr>
        <w:t>是就此放弃，都取决于朝</w:t>
      </w:r>
      <w:r w:rsidRPr="007D2483">
        <w:rPr>
          <w:rFonts w:ascii="Microsoft YaHei" w:eastAsia="Microsoft YaHei" w:hAnsi="Microsoft YaHei" w:cs="Microsoft YaHei" w:hint="eastAsia"/>
          <w:lang w:eastAsia="zh-CN"/>
        </w:rPr>
        <w:t>雾</w:t>
      </w:r>
      <w:r w:rsidRPr="007D2483">
        <w:rPr>
          <w:rFonts w:ascii="ＭＳ ゴシック" w:eastAsia="ＭＳ ゴシック" w:hAnsi="ＭＳ ゴシック" w:cs="ＭＳ ゴシック" w:hint="eastAsia"/>
          <w:lang w:eastAsia="zh-CN"/>
        </w:rPr>
        <w:t>君了」</w:t>
      </w:r>
    </w:p>
    <w:p w14:paraId="66689739" w14:textId="77777777" w:rsidR="007D2483" w:rsidRPr="007D2483" w:rsidRDefault="007D2483" w:rsidP="007D2483">
      <w:pPr>
        <w:pStyle w:val="a3"/>
        <w:rPr>
          <w:rFonts w:ascii="ＭＳ ゴシック" w:eastAsia="ＭＳ ゴシック" w:hAnsi="ＭＳ ゴシック" w:cs="ＭＳ ゴシック"/>
          <w:lang w:eastAsia="zh-CN"/>
        </w:rPr>
      </w:pPr>
    </w:p>
    <w:p w14:paraId="557E654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D016E5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&lt;jaT0039&gt;クラスメートの視線が俺に注がれる。</w:t>
      </w:r>
    </w:p>
    <w:p w14:paraId="6AF346B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&lt;cnT0039&gt;全班的</w:t>
      </w:r>
      <w:r w:rsidRPr="007D2483">
        <w:rPr>
          <w:rFonts w:ascii="Microsoft YaHei" w:eastAsia="Microsoft YaHei" w:hAnsi="Microsoft YaHei" w:cs="Microsoft YaHei" w:hint="eastAsia"/>
          <w:lang w:eastAsia="zh-CN"/>
        </w:rPr>
        <w:t>视线</w:t>
      </w:r>
      <w:r w:rsidRPr="007D2483">
        <w:rPr>
          <w:rFonts w:ascii="ＭＳ ゴシック" w:eastAsia="ＭＳ ゴシック" w:hAnsi="ＭＳ ゴシック" w:cs="ＭＳ ゴシック" w:hint="eastAsia"/>
          <w:lang w:eastAsia="zh-CN"/>
        </w:rPr>
        <w:t>都在我</w:t>
      </w:r>
      <w:proofErr w:type="gramStart"/>
      <w:r w:rsidRPr="007D2483">
        <w:rPr>
          <w:rFonts w:ascii="ＭＳ ゴシック" w:eastAsia="ＭＳ ゴシック" w:hAnsi="ＭＳ ゴシック" w:cs="ＭＳ ゴシック" w:hint="eastAsia"/>
          <w:lang w:eastAsia="zh-CN"/>
        </w:rPr>
        <w:t>一</w:t>
      </w:r>
      <w:proofErr w:type="gramEnd"/>
      <w:r w:rsidRPr="007D2483">
        <w:rPr>
          <w:rFonts w:ascii="ＭＳ ゴシック" w:eastAsia="ＭＳ ゴシック" w:hAnsi="ＭＳ ゴシック" w:cs="ＭＳ ゴシック" w:hint="eastAsia"/>
          <w:lang w:eastAsia="zh-CN"/>
        </w:rPr>
        <w:t>人身上。</w:t>
      </w:r>
    </w:p>
    <w:p w14:paraId="11EBBF9B" w14:textId="77777777" w:rsidR="007D2483" w:rsidRPr="007D2483" w:rsidRDefault="007D2483" w:rsidP="007D2483">
      <w:pPr>
        <w:pStyle w:val="a3"/>
        <w:rPr>
          <w:rFonts w:ascii="ＭＳ ゴシック" w:eastAsia="ＭＳ ゴシック" w:hAnsi="ＭＳ ゴシック" w:cs="ＭＳ ゴシック"/>
          <w:lang w:eastAsia="zh-CN"/>
        </w:rPr>
      </w:pPr>
    </w:p>
    <w:p w14:paraId="1C2265E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EAC9C3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&lt;jaT0040&gt;さっきの台詞はどう見ても打ち合わせアリだったけど……</w:t>
      </w:r>
    </w:p>
    <w:p w14:paraId="6EF204DB"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&lt;cnT0040&gt;</w:t>
      </w:r>
      <w:r w:rsidRPr="007D2483">
        <w:rPr>
          <w:rFonts w:ascii="Microsoft YaHei" w:eastAsia="Microsoft YaHei" w:hAnsi="Microsoft YaHei" w:cs="Microsoft YaHei" w:hint="eastAsia"/>
          <w:lang w:eastAsia="zh-CN"/>
        </w:rPr>
        <w:t>虽</w:t>
      </w:r>
      <w:r w:rsidRPr="007D2483">
        <w:rPr>
          <w:rFonts w:ascii="ＭＳ ゴシック" w:eastAsia="ＭＳ ゴシック" w:hAnsi="ＭＳ ゴシック" w:cs="ＭＳ ゴシック" w:hint="eastAsia"/>
          <w:lang w:eastAsia="zh-CN"/>
        </w:rPr>
        <w:t>然</w:t>
      </w:r>
      <w:r w:rsidRPr="007D2483">
        <w:rPr>
          <w:rFonts w:ascii="Microsoft YaHei" w:eastAsia="Microsoft YaHei" w:hAnsi="Microsoft YaHei" w:cs="Microsoft YaHei" w:hint="eastAsia"/>
          <w:lang w:eastAsia="zh-CN"/>
        </w:rPr>
        <w:t>刚</w:t>
      </w:r>
      <w:r w:rsidRPr="007D2483">
        <w:rPr>
          <w:rFonts w:ascii="ＭＳ ゴシック" w:eastAsia="ＭＳ ゴシック" w:hAnsi="ＭＳ ゴシック" w:cs="ＭＳ ゴシック" w:hint="eastAsia"/>
          <w:lang w:eastAsia="zh-CN"/>
        </w:rPr>
        <w:t>才的台</w:t>
      </w:r>
      <w:r w:rsidRPr="007D2483">
        <w:rPr>
          <w:rFonts w:ascii="Microsoft YaHei" w:eastAsia="Microsoft YaHei" w:hAnsi="Microsoft YaHei" w:cs="Microsoft YaHei" w:hint="eastAsia"/>
          <w:lang w:eastAsia="zh-CN"/>
        </w:rPr>
        <w:t>词</w:t>
      </w:r>
      <w:r w:rsidRPr="007D2483">
        <w:rPr>
          <w:rFonts w:ascii="ＭＳ ゴシック" w:eastAsia="ＭＳ ゴシック" w:hAnsi="ＭＳ ゴシック" w:cs="ＭＳ ゴシック" w:hint="eastAsia"/>
          <w:lang w:eastAsia="zh-CN"/>
        </w:rPr>
        <w:t>怎么想都肯定是事先串通好的</w:t>
      </w:r>
      <w:r w:rsidRPr="007D2483">
        <w:rPr>
          <w:rFonts w:ascii="ＭＳ ゴシック" w:eastAsia="ＭＳ ゴシック" w:hAnsi="ＭＳ ゴシック" w:cs="ＭＳ ゴシック"/>
          <w:lang w:eastAsia="zh-CN"/>
        </w:rPr>
        <w:t>……</w:t>
      </w:r>
    </w:p>
    <w:p w14:paraId="55B130C8" w14:textId="77777777" w:rsidR="007D2483" w:rsidRPr="007D2483" w:rsidRDefault="007D2483" w:rsidP="007D2483">
      <w:pPr>
        <w:pStyle w:val="a3"/>
        <w:rPr>
          <w:rFonts w:ascii="ＭＳ ゴシック" w:eastAsia="ＭＳ ゴシック" w:hAnsi="ＭＳ ゴシック" w:cs="ＭＳ ゴシック"/>
          <w:lang w:eastAsia="zh-CN"/>
        </w:rPr>
      </w:pPr>
    </w:p>
    <w:p w14:paraId="09A93F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D0158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&lt;jaT0041&gt;楽しみにしていたのは事実のようだ。</w:t>
      </w:r>
    </w:p>
    <w:p w14:paraId="77ABA186" w14:textId="4882DE2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&lt;cnT0041&gt;</w:t>
      </w:r>
      <w:del w:id="19" w:author="hhh0578" w:date="2020-04-17T15:25:00Z">
        <w:r w:rsidRPr="007D2483" w:rsidDel="00E3491B">
          <w:rPr>
            <w:rFonts w:ascii="DengXian" w:eastAsia="DengXian" w:hAnsi="DengXian" w:cs="ＭＳ ゴシック" w:hint="eastAsia"/>
            <w:lang w:eastAsia="zh-CN"/>
          </w:rPr>
          <w:delText>不</w:delText>
        </w:r>
        <w:r w:rsidRPr="007D2483" w:rsidDel="00E3491B">
          <w:rPr>
            <w:rFonts w:ascii="Microsoft YaHei" w:eastAsia="Microsoft YaHei" w:hAnsi="Microsoft YaHei" w:cs="Microsoft YaHei" w:hint="eastAsia"/>
            <w:lang w:eastAsia="zh-CN"/>
          </w:rPr>
          <w:delText>过</w:delText>
        </w:r>
        <w:r w:rsidRPr="007D2483" w:rsidDel="00E3491B">
          <w:rPr>
            <w:rFonts w:ascii="DengXian" w:eastAsia="DengXian" w:hAnsi="DengXian" w:cs="ＭＳ ゴシック" w:hint="eastAsia"/>
            <w:lang w:eastAsia="zh-CN"/>
          </w:rPr>
          <w:delText>非常想去看看也是事</w:delText>
        </w:r>
        <w:r w:rsidRPr="007D2483" w:rsidDel="00E3491B">
          <w:rPr>
            <w:rFonts w:ascii="Microsoft YaHei" w:eastAsia="Microsoft YaHei" w:hAnsi="Microsoft YaHei" w:cs="Microsoft YaHei" w:hint="eastAsia"/>
            <w:lang w:eastAsia="zh-CN"/>
          </w:rPr>
          <w:delText>实</w:delText>
        </w:r>
      </w:del>
      <w:ins w:id="20" w:author="hhh0578" w:date="2020-04-17T15:25:00Z">
        <w:r w:rsidR="00E3491B">
          <w:rPr>
            <w:rFonts w:ascii="DengXian" w:eastAsia="DengXian" w:hAnsi="DengXian" w:cs="ＭＳ ゴシック" w:hint="eastAsia"/>
            <w:lang w:eastAsia="zh-CN"/>
          </w:rPr>
          <w:t>但她们确实很想去的样子</w:t>
        </w:r>
      </w:ins>
      <w:r w:rsidRPr="007D2483">
        <w:rPr>
          <w:rFonts w:ascii="ＭＳ ゴシック" w:eastAsia="ＭＳ ゴシック" w:hAnsi="ＭＳ ゴシック" w:cs="ＭＳ ゴシック" w:hint="eastAsia"/>
          <w:lang w:eastAsia="zh-CN"/>
        </w:rPr>
        <w:t>。</w:t>
      </w:r>
    </w:p>
    <w:p w14:paraId="0E6078C9" w14:textId="77777777" w:rsidR="007D2483" w:rsidRPr="007D2483" w:rsidRDefault="007D2483" w:rsidP="007D2483">
      <w:pPr>
        <w:pStyle w:val="a3"/>
        <w:rPr>
          <w:rFonts w:ascii="ＭＳ ゴシック" w:eastAsia="ＭＳ ゴシック" w:hAnsi="ＭＳ ゴシック" w:cs="ＭＳ ゴシック"/>
          <w:lang w:eastAsia="zh-CN"/>
        </w:rPr>
      </w:pPr>
    </w:p>
    <w:p w14:paraId="2606681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5ED45FF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&lt;jaT0042&gt;「ね、達哉、いいとこ見せてよ」</w:t>
      </w:r>
    </w:p>
    <w:p w14:paraId="1471B117" w14:textId="3F1A089F"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&lt;cnT0042&gt;「达哉，</w:t>
      </w:r>
      <w:del w:id="21" w:author="hhh0578" w:date="2020-04-17T15:26:00Z">
        <w:r w:rsidRPr="007D2483" w:rsidDel="00CE1A26">
          <w:rPr>
            <w:rFonts w:ascii="DengXian" w:eastAsia="DengXian" w:hAnsi="DengXian" w:cs="ＭＳ ゴシック" w:hint="eastAsia"/>
            <w:lang w:eastAsia="zh-CN"/>
          </w:rPr>
          <w:delText>帮我</w:delText>
        </w:r>
        <w:r w:rsidRPr="007D2483" w:rsidDel="00CE1A26">
          <w:rPr>
            <w:rFonts w:ascii="Microsoft YaHei" w:eastAsia="Microsoft YaHei" w:hAnsi="Microsoft YaHei" w:cs="Microsoft YaHei" w:hint="eastAsia"/>
            <w:lang w:eastAsia="zh-CN"/>
          </w:rPr>
          <w:delText>们</w:delText>
        </w:r>
        <w:r w:rsidRPr="007D2483" w:rsidDel="00CE1A26">
          <w:rPr>
            <w:rFonts w:ascii="DengXian" w:eastAsia="DengXian" w:hAnsi="DengXian" w:cs="ＭＳ ゴシック" w:hint="eastAsia"/>
            <w:lang w:eastAsia="zh-CN"/>
          </w:rPr>
          <w:delText>达成心愿吧</w:delText>
        </w:r>
      </w:del>
      <w:ins w:id="22" w:author="hhh0578" w:date="2020-04-17T15:28:00Z">
        <w:r w:rsidR="00DC2C6D">
          <w:rPr>
            <w:rFonts w:ascii="DengXian" w:eastAsia="DengXian" w:hAnsi="DengXian" w:cs="ＭＳ ゴシック" w:hint="eastAsia"/>
            <w:lang w:eastAsia="zh-CN"/>
          </w:rPr>
          <w:t>拿</w:t>
        </w:r>
      </w:ins>
      <w:ins w:id="23" w:author="hhh0578" w:date="2020-04-17T15:27:00Z">
        <w:r w:rsidR="0089521B">
          <w:rPr>
            <w:rFonts w:ascii="DengXian" w:eastAsia="DengXian" w:hAnsi="DengXian" w:cs="ＭＳ ゴシック" w:hint="eastAsia"/>
            <w:lang w:eastAsia="zh-CN"/>
          </w:rPr>
          <w:t>出你的真本事</w:t>
        </w:r>
      </w:ins>
      <w:ins w:id="24" w:author="hhh0578" w:date="2020-04-17T15:28:00Z">
        <w:r w:rsidR="00DC2C6D">
          <w:rPr>
            <w:rFonts w:ascii="DengXian" w:eastAsia="DengXian" w:hAnsi="DengXian" w:cs="ＭＳ ゴシック" w:hint="eastAsia"/>
            <w:lang w:eastAsia="zh-CN"/>
          </w:rPr>
          <w:t>吧</w:t>
        </w:r>
      </w:ins>
      <w:r w:rsidRPr="007D2483">
        <w:rPr>
          <w:rFonts w:ascii="ＭＳ ゴシック" w:eastAsia="ＭＳ ゴシック" w:hAnsi="ＭＳ ゴシック" w:cs="ＭＳ ゴシック" w:hint="eastAsia"/>
          <w:lang w:eastAsia="zh-CN"/>
        </w:rPr>
        <w:t>」</w:t>
      </w:r>
    </w:p>
    <w:p w14:paraId="68A38197" w14:textId="77777777" w:rsidR="007D2483" w:rsidRPr="007D2483" w:rsidRDefault="007D2483" w:rsidP="007D2483">
      <w:pPr>
        <w:pStyle w:val="a3"/>
        <w:rPr>
          <w:rFonts w:ascii="ＭＳ ゴシック" w:eastAsia="ＭＳ ゴシック" w:hAnsi="ＭＳ ゴシック" w:cs="ＭＳ ゴシック"/>
          <w:lang w:eastAsia="zh-CN"/>
        </w:rPr>
      </w:pPr>
    </w:p>
    <w:p w14:paraId="63AF6D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【フィーナ】</w:t>
      </w:r>
    </w:p>
    <w:p w14:paraId="5C0B73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&lt;jaT0043&gt;「私からもお願いするわ」</w:t>
      </w:r>
    </w:p>
    <w:p w14:paraId="3E5D99B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&lt;cnT0043&gt;「我也拜托你了」</w:t>
      </w:r>
    </w:p>
    <w:p w14:paraId="27DE7D49" w14:textId="77777777" w:rsidR="007D2483" w:rsidRPr="007D2483" w:rsidRDefault="007D2483" w:rsidP="007D2483">
      <w:pPr>
        <w:pStyle w:val="a3"/>
        <w:rPr>
          <w:rFonts w:ascii="ＭＳ ゴシック" w:eastAsia="ＭＳ ゴシック" w:hAnsi="ＭＳ ゴシック" w:cs="ＭＳ ゴシック"/>
        </w:rPr>
      </w:pPr>
    </w:p>
    <w:p w14:paraId="1D792C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CB72D7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&lt;jaT0044&gt;……。</w:t>
      </w:r>
    </w:p>
    <w:p w14:paraId="2A5865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&lt;cnT0044&gt;……。</w:t>
      </w:r>
    </w:p>
    <w:p w14:paraId="1C438A8E" w14:textId="77777777" w:rsidR="007D2483" w:rsidRPr="007D2483" w:rsidRDefault="007D2483" w:rsidP="007D2483">
      <w:pPr>
        <w:pStyle w:val="a3"/>
        <w:rPr>
          <w:rFonts w:ascii="ＭＳ ゴシック" w:eastAsia="ＭＳ ゴシック" w:hAnsi="ＭＳ ゴシック" w:cs="ＭＳ ゴシック"/>
        </w:rPr>
      </w:pPr>
    </w:p>
    <w:p w14:paraId="662738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9A9116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&lt;jaT0045&gt;「……分かった。もう一回頼んでみる」</w:t>
      </w:r>
    </w:p>
    <w:p w14:paraId="360DBEA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&lt;cnT0045&gt;「……知道了。我再去</w:t>
      </w:r>
      <w:r w:rsidRPr="007D2483">
        <w:rPr>
          <w:rFonts w:ascii="Microsoft YaHei" w:eastAsia="Microsoft YaHei" w:hAnsi="Microsoft YaHei" w:cs="Microsoft YaHei" w:hint="eastAsia"/>
          <w:lang w:eastAsia="zh-CN"/>
        </w:rPr>
        <w:t>问</w:t>
      </w:r>
      <w:r w:rsidRPr="007D2483">
        <w:rPr>
          <w:rFonts w:ascii="ＭＳ ゴシック" w:eastAsia="ＭＳ ゴシック" w:hAnsi="ＭＳ ゴシック" w:cs="ＭＳ ゴシック" w:hint="eastAsia"/>
          <w:lang w:eastAsia="zh-CN"/>
        </w:rPr>
        <w:t>一次」</w:t>
      </w:r>
    </w:p>
    <w:p w14:paraId="485756B8" w14:textId="77777777" w:rsidR="007D2483" w:rsidRPr="007D2483" w:rsidRDefault="007D2483" w:rsidP="007D2483">
      <w:pPr>
        <w:pStyle w:val="a3"/>
        <w:rPr>
          <w:rFonts w:ascii="ＭＳ ゴシック" w:eastAsia="ＭＳ ゴシック" w:hAnsi="ＭＳ ゴシック" w:cs="ＭＳ ゴシック"/>
          <w:lang w:eastAsia="zh-CN"/>
        </w:rPr>
      </w:pPr>
    </w:p>
    <w:p w14:paraId="59A6B3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6B30BE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&lt;jaT0046&gt;「さっすが話が分かるね」</w:t>
      </w:r>
    </w:p>
    <w:p w14:paraId="48131708" w14:textId="0BF9980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lastRenderedPageBreak/>
        <w:t>&lt;cnT0046&gt;「</w:t>
      </w:r>
      <w:del w:id="25" w:author="hhh0578" w:date="2020-04-17T15:28:00Z">
        <w:r w:rsidRPr="007D2483" w:rsidDel="00626CE4">
          <w:rPr>
            <w:rFonts w:ascii="DengXian" w:eastAsia="DengXian" w:hAnsi="DengXian" w:cs="ＭＳ ゴシック" w:hint="eastAsia"/>
            <w:lang w:eastAsia="zh-CN"/>
          </w:rPr>
          <w:delText>真好</w:delText>
        </w:r>
        <w:r w:rsidRPr="007D2483" w:rsidDel="00626CE4">
          <w:rPr>
            <w:rFonts w:ascii="Microsoft YaHei" w:eastAsia="Microsoft YaHei" w:hAnsi="Microsoft YaHei" w:cs="Microsoft YaHei" w:hint="eastAsia"/>
            <w:lang w:eastAsia="zh-CN"/>
          </w:rPr>
          <w:delText>说话</w:delText>
        </w:r>
        <w:r w:rsidRPr="007D2483" w:rsidDel="00626CE4">
          <w:rPr>
            <w:rFonts w:ascii="DengXian" w:eastAsia="DengXian" w:hAnsi="DengXian" w:cs="ＭＳ ゴシック" w:hint="eastAsia"/>
            <w:lang w:eastAsia="zh-CN"/>
          </w:rPr>
          <w:delText>呢</w:delText>
        </w:r>
      </w:del>
      <w:ins w:id="26" w:author="hhh0578" w:date="2020-04-17T15:28:00Z">
        <w:r w:rsidR="00626CE4">
          <w:rPr>
            <w:rFonts w:ascii="DengXian" w:eastAsia="DengXian" w:hAnsi="DengXian" w:cs="ＭＳ ゴシック" w:hint="eastAsia"/>
            <w:lang w:eastAsia="zh-CN"/>
          </w:rPr>
          <w:t>太懂人心了</w:t>
        </w:r>
      </w:ins>
      <w:r w:rsidRPr="007D2483">
        <w:rPr>
          <w:rFonts w:ascii="ＭＳ ゴシック" w:eastAsia="ＭＳ ゴシック" w:hAnsi="ＭＳ ゴシック" w:cs="ＭＳ ゴシック" w:hint="eastAsia"/>
          <w:lang w:eastAsia="zh-CN"/>
        </w:rPr>
        <w:t>」</w:t>
      </w:r>
    </w:p>
    <w:p w14:paraId="1F675FCE" w14:textId="77777777" w:rsidR="007D2483" w:rsidRPr="007D2483" w:rsidRDefault="007D2483" w:rsidP="007D2483">
      <w:pPr>
        <w:pStyle w:val="a3"/>
        <w:rPr>
          <w:rFonts w:ascii="ＭＳ ゴシック" w:eastAsia="ＭＳ ゴシック" w:hAnsi="ＭＳ ゴシック" w:cs="ＭＳ ゴシック"/>
          <w:lang w:eastAsia="zh-CN"/>
        </w:rPr>
      </w:pPr>
    </w:p>
    <w:p w14:paraId="5BD329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EF62C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&lt;jaT0047&gt;「あんまり期待するなよ」</w:t>
      </w:r>
    </w:p>
    <w:p w14:paraId="551344D6"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&lt;cnT0047&gt;「</w:t>
      </w:r>
      <w:r w:rsidRPr="007D2483">
        <w:rPr>
          <w:rFonts w:ascii="Microsoft YaHei" w:eastAsia="Microsoft YaHei" w:hAnsi="Microsoft YaHei" w:cs="Microsoft YaHei" w:hint="eastAsia"/>
          <w:lang w:eastAsia="zh-CN"/>
        </w:rPr>
        <w:t>别</w:t>
      </w:r>
      <w:r w:rsidRPr="007D2483">
        <w:rPr>
          <w:rFonts w:ascii="ＭＳ ゴシック" w:eastAsia="ＭＳ ゴシック" w:hAnsi="ＭＳ ゴシック" w:cs="ＭＳ ゴシック" w:hint="eastAsia"/>
          <w:lang w:eastAsia="zh-CN"/>
        </w:rPr>
        <w:t>太期待了啊」</w:t>
      </w:r>
    </w:p>
    <w:p w14:paraId="5F44AD84" w14:textId="77777777" w:rsidR="007D2483" w:rsidRPr="007D2483" w:rsidRDefault="007D2483" w:rsidP="007D2483">
      <w:pPr>
        <w:pStyle w:val="a3"/>
        <w:rPr>
          <w:rFonts w:ascii="ＭＳ ゴシック" w:eastAsia="ＭＳ ゴシック" w:hAnsi="ＭＳ ゴシック" w:cs="ＭＳ ゴシック"/>
          <w:lang w:eastAsia="zh-CN"/>
        </w:rPr>
      </w:pPr>
    </w:p>
    <w:p w14:paraId="68C190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64DAC9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&lt;jaT0048&gt;「だいじょーぶ、だいじょうーぶ、ぜんっぜん期待してないから」</w:t>
      </w:r>
    </w:p>
    <w:p w14:paraId="3872073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&lt;cnT0048&gt;「没关系没关系，完全！没在期待啦」</w:t>
      </w:r>
    </w:p>
    <w:p w14:paraId="098C04FB" w14:textId="77777777" w:rsidR="007D2483" w:rsidRPr="007D2483" w:rsidRDefault="007D2483" w:rsidP="007D2483">
      <w:pPr>
        <w:pStyle w:val="a3"/>
        <w:rPr>
          <w:rFonts w:ascii="ＭＳ ゴシック" w:eastAsia="ＭＳ ゴシック" w:hAnsi="ＭＳ ゴシック" w:cs="ＭＳ ゴシック"/>
          <w:lang w:eastAsia="zh-CN"/>
        </w:rPr>
      </w:pPr>
    </w:p>
    <w:p w14:paraId="5BA7BA8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CAC4A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&lt;jaT0049&gt;と、期待に瞳を輝かせて言った。</w:t>
      </w:r>
    </w:p>
    <w:p w14:paraId="08B3E354" w14:textId="59053A2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&lt;cnT0049&gt;</w:t>
      </w:r>
      <w:ins w:id="27" w:author="hhh0578" w:date="2020-04-17T15:28:00Z">
        <w:r w:rsidR="00676013">
          <w:rPr>
            <w:rFonts w:ascii="DengXian" w:eastAsia="DengXian" w:hAnsi="DengXian" w:cs="ＭＳ ゴシック" w:hint="eastAsia"/>
            <w:lang w:eastAsia="zh-CN"/>
          </w:rPr>
          <w:t>然而</w:t>
        </w:r>
      </w:ins>
      <w:r w:rsidRPr="007D2483">
        <w:rPr>
          <w:rFonts w:ascii="ＭＳ ゴシック" w:eastAsia="ＭＳ ゴシック" w:hAnsi="ＭＳ ゴシック" w:cs="ＭＳ ゴシック"/>
          <w:lang w:eastAsia="zh-CN"/>
        </w:rPr>
        <w:t>眼里</w:t>
      </w:r>
      <w:r w:rsidRPr="007D2483">
        <w:rPr>
          <w:rFonts w:ascii="Microsoft YaHei" w:eastAsia="Microsoft YaHei" w:hAnsi="Microsoft YaHei" w:cs="Microsoft YaHei" w:hint="eastAsia"/>
          <w:lang w:eastAsia="zh-CN"/>
        </w:rPr>
        <w:t>闪</w:t>
      </w:r>
      <w:r w:rsidRPr="007D2483">
        <w:rPr>
          <w:rFonts w:ascii="ＭＳ ゴシック" w:eastAsia="ＭＳ ゴシック" w:hAnsi="ＭＳ ゴシック" w:cs="ＭＳ ゴシック" w:hint="eastAsia"/>
          <w:lang w:eastAsia="zh-CN"/>
        </w:rPr>
        <w:t>着期待</w:t>
      </w:r>
      <w:ins w:id="28" w:author="hhh0578" w:date="2020-04-17T15:28:00Z">
        <w:r w:rsidR="00676013">
          <w:rPr>
            <w:rFonts w:ascii="ＭＳ ゴシック" w:eastAsia="DengXian" w:hAnsi="ＭＳ ゴシック" w:cs="ＭＳ ゴシック" w:hint="eastAsia"/>
            <w:lang w:eastAsia="zh-CN"/>
          </w:rPr>
          <w:t>的</w:t>
        </w:r>
      </w:ins>
      <w:del w:id="29" w:author="hhh0578" w:date="2020-04-17T15:28:00Z">
        <w:r w:rsidRPr="007D2483" w:rsidDel="00676013">
          <w:rPr>
            <w:rFonts w:ascii="ＭＳ ゴシック" w:eastAsia="ＭＳ ゴシック" w:hAnsi="ＭＳ ゴシック" w:cs="ＭＳ ゴシック" w:hint="eastAsia"/>
            <w:lang w:eastAsia="zh-CN"/>
          </w:rPr>
          <w:delText>地</w:delText>
        </w:r>
      </w:del>
      <w:r w:rsidRPr="007D2483">
        <w:rPr>
          <w:rFonts w:ascii="ＭＳ ゴシック" w:eastAsia="ＭＳ ゴシック" w:hAnsi="ＭＳ ゴシック" w:cs="ＭＳ ゴシック" w:hint="eastAsia"/>
          <w:lang w:eastAsia="zh-CN"/>
        </w:rPr>
        <w:t>光</w:t>
      </w:r>
      <w:r w:rsidRPr="007D2483">
        <w:rPr>
          <w:rFonts w:ascii="Microsoft YaHei" w:eastAsia="Microsoft YaHei" w:hAnsi="Microsoft YaHei" w:cs="Microsoft YaHei" w:hint="eastAsia"/>
          <w:lang w:eastAsia="zh-CN"/>
        </w:rPr>
        <w:t>辉</w:t>
      </w:r>
      <w:r w:rsidRPr="007D2483">
        <w:rPr>
          <w:rFonts w:ascii="ＭＳ ゴシック" w:eastAsia="ＭＳ ゴシック" w:hAnsi="ＭＳ ゴシック" w:cs="ＭＳ ゴシック" w:hint="eastAsia"/>
          <w:lang w:eastAsia="zh-CN"/>
        </w:rPr>
        <w:t>。</w:t>
      </w:r>
    </w:p>
    <w:p w14:paraId="7824CF86" w14:textId="77777777" w:rsidR="007D2483" w:rsidRPr="007D2483" w:rsidRDefault="007D2483" w:rsidP="007D2483">
      <w:pPr>
        <w:pStyle w:val="a3"/>
        <w:rPr>
          <w:rFonts w:ascii="ＭＳ ゴシック" w:eastAsia="ＭＳ ゴシック" w:hAnsi="ＭＳ ゴシック" w:cs="ＭＳ ゴシック"/>
          <w:lang w:eastAsia="zh-CN"/>
        </w:rPr>
      </w:pPr>
    </w:p>
    <w:p w14:paraId="373A48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5209D91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&lt;jaT0050&gt;「んじゃ、二回戦がんばってねっ」</w:t>
      </w:r>
    </w:p>
    <w:p w14:paraId="5EDA37E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&lt;cnT0050&gt;「那么，第二</w:t>
      </w:r>
      <w:r w:rsidRPr="007D2483">
        <w:rPr>
          <w:rFonts w:ascii="Microsoft YaHei" w:eastAsia="Microsoft YaHei" w:hAnsi="Microsoft YaHei" w:cs="Microsoft YaHei" w:hint="eastAsia"/>
          <w:lang w:eastAsia="zh-CN"/>
        </w:rPr>
        <w:t>战</w:t>
      </w:r>
      <w:r w:rsidRPr="007D2483">
        <w:rPr>
          <w:rFonts w:ascii="ＭＳ ゴシック" w:eastAsia="ＭＳ ゴシック" w:hAnsi="ＭＳ ゴシック" w:cs="ＭＳ ゴシック" w:hint="eastAsia"/>
          <w:lang w:eastAsia="zh-CN"/>
        </w:rPr>
        <w:t>加油哦」</w:t>
      </w:r>
    </w:p>
    <w:p w14:paraId="749F45A6" w14:textId="77777777" w:rsidR="007D2483" w:rsidRPr="007D2483" w:rsidRDefault="007D2483" w:rsidP="007D2483">
      <w:pPr>
        <w:pStyle w:val="a3"/>
        <w:rPr>
          <w:rFonts w:ascii="ＭＳ ゴシック" w:eastAsia="ＭＳ ゴシック" w:hAnsi="ＭＳ ゴシック" w:cs="ＭＳ ゴシック"/>
          <w:lang w:eastAsia="zh-CN"/>
        </w:rPr>
      </w:pPr>
    </w:p>
    <w:p w14:paraId="1D3FDC0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5E7DF0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&lt;jaT0051&gt;「了解」</w:t>
      </w:r>
    </w:p>
    <w:p w14:paraId="1B636F5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&lt;cnT0051&gt;「了解」</w:t>
      </w:r>
    </w:p>
    <w:p w14:paraId="50B298F2" w14:textId="77777777" w:rsidR="007D2483" w:rsidRPr="007D2483" w:rsidRDefault="007D2483" w:rsidP="007D2483">
      <w:pPr>
        <w:pStyle w:val="a3"/>
        <w:rPr>
          <w:rFonts w:ascii="ＭＳ ゴシック" w:eastAsia="ＭＳ ゴシック" w:hAnsi="ＭＳ ゴシック" w:cs="ＭＳ ゴシック"/>
        </w:rPr>
      </w:pPr>
    </w:p>
    <w:p w14:paraId="6EA254E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64A100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&lt;jaT0052&gt;「でも、お願いしてばかりじゃ良くないね」</w:t>
      </w:r>
    </w:p>
    <w:p w14:paraId="0F91D1B1"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&lt;cnT0052&gt;「不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，完全</w:t>
      </w:r>
      <w:proofErr w:type="gramStart"/>
      <w:r w:rsidRPr="007D2483">
        <w:rPr>
          <w:rFonts w:ascii="ＭＳ ゴシック" w:eastAsia="ＭＳ ゴシック" w:hAnsi="ＭＳ ゴシック" w:cs="ＭＳ ゴシック" w:hint="eastAsia"/>
          <w:lang w:eastAsia="zh-CN"/>
        </w:rPr>
        <w:t>交</w:t>
      </w:r>
      <w:r w:rsidRPr="007D2483">
        <w:rPr>
          <w:rFonts w:ascii="Microsoft YaHei" w:eastAsia="Microsoft YaHei" w:hAnsi="Microsoft YaHei" w:cs="Microsoft YaHei" w:hint="eastAsia"/>
          <w:lang w:eastAsia="zh-CN"/>
        </w:rPr>
        <w:t>给</w:t>
      </w:r>
      <w:r w:rsidRPr="007D2483">
        <w:rPr>
          <w:rFonts w:ascii="ＭＳ ゴシック" w:eastAsia="ＭＳ ゴシック" w:hAnsi="ＭＳ ゴシック" w:cs="ＭＳ ゴシック" w:hint="eastAsia"/>
          <w:lang w:eastAsia="zh-CN"/>
        </w:rPr>
        <w:t>达哉感</w:t>
      </w:r>
      <w:r w:rsidRPr="007D2483">
        <w:rPr>
          <w:rFonts w:ascii="Microsoft YaHei" w:eastAsia="Microsoft YaHei" w:hAnsi="Microsoft YaHei" w:cs="Microsoft YaHei" w:hint="eastAsia"/>
          <w:lang w:eastAsia="zh-CN"/>
        </w:rPr>
        <w:t>觉</w:t>
      </w:r>
      <w:proofErr w:type="gramEnd"/>
      <w:r w:rsidRPr="007D2483">
        <w:rPr>
          <w:rFonts w:ascii="ＭＳ ゴシック" w:eastAsia="ＭＳ ゴシック" w:hAnsi="ＭＳ ゴシック" w:cs="ＭＳ ゴシック" w:hint="eastAsia"/>
          <w:lang w:eastAsia="zh-CN"/>
        </w:rPr>
        <w:t>不不太好」</w:t>
      </w:r>
    </w:p>
    <w:p w14:paraId="68261E02" w14:textId="77777777" w:rsidR="007D2483" w:rsidRPr="007D2483" w:rsidRDefault="007D2483" w:rsidP="007D2483">
      <w:pPr>
        <w:pStyle w:val="a3"/>
        <w:rPr>
          <w:rFonts w:ascii="ＭＳ ゴシック" w:eastAsia="ＭＳ ゴシック" w:hAnsi="ＭＳ ゴシック" w:cs="ＭＳ ゴシック"/>
          <w:lang w:eastAsia="zh-CN"/>
        </w:rPr>
      </w:pPr>
    </w:p>
    <w:p w14:paraId="195A211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31B484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&lt;jaT0053&gt;「そうね、なんか援護を考えとくよ」</w:t>
      </w:r>
    </w:p>
    <w:p w14:paraId="755BCDC3" w14:textId="48FDFF6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&lt;cnT0053&gt;「</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得</w:t>
      </w:r>
      <w:del w:id="30" w:author="hhh0578" w:date="2020-04-17T15:29:00Z">
        <w:r w:rsidRPr="007D2483" w:rsidDel="008D205D">
          <w:rPr>
            <w:rFonts w:ascii="ＭＳ ゴシック" w:eastAsia="ＭＳ ゴシック" w:hAnsi="ＭＳ ゴシック" w:cs="ＭＳ ゴシック" w:hint="eastAsia"/>
            <w:lang w:eastAsia="zh-CN"/>
          </w:rPr>
          <w:delText>也</w:delText>
        </w:r>
      </w:del>
      <w:r w:rsidRPr="007D2483">
        <w:rPr>
          <w:rFonts w:ascii="ＭＳ ゴシック" w:eastAsia="ＭＳ ゴシック" w:hAnsi="ＭＳ ゴシック" w:cs="ＭＳ ゴシック" w:hint="eastAsia"/>
          <w:lang w:eastAsia="zh-CN"/>
        </w:rPr>
        <w:t>是，</w:t>
      </w:r>
      <w:del w:id="31" w:author="hhh0578" w:date="2020-04-17T15:29:00Z">
        <w:r w:rsidRPr="007D2483" w:rsidDel="00C91D58">
          <w:rPr>
            <w:rFonts w:ascii="DengXian" w:eastAsia="DengXian" w:hAnsi="DengXian" w:cs="ＭＳ ゴシック" w:hint="eastAsia"/>
            <w:lang w:eastAsia="zh-CN"/>
          </w:rPr>
          <w:delText>得想个支援的</w:delText>
        </w:r>
        <w:r w:rsidRPr="007D2483" w:rsidDel="00C91D58">
          <w:rPr>
            <w:rFonts w:ascii="Microsoft YaHei" w:eastAsia="Microsoft YaHei" w:hAnsi="Microsoft YaHei" w:cs="Microsoft YaHei" w:hint="eastAsia"/>
            <w:lang w:eastAsia="zh-CN"/>
          </w:rPr>
          <w:delText>办</w:delText>
        </w:r>
        <w:r w:rsidRPr="007D2483" w:rsidDel="00C91D58">
          <w:rPr>
            <w:rFonts w:ascii="DengXian" w:eastAsia="DengXian" w:hAnsi="DengXian" w:cs="ＭＳ ゴシック" w:hint="eastAsia"/>
            <w:lang w:eastAsia="zh-CN"/>
          </w:rPr>
          <w:delText>法</w:delText>
        </w:r>
      </w:del>
      <w:ins w:id="32" w:author="hhh0578" w:date="2020-04-17T15:29:00Z">
        <w:r w:rsidR="00C91D58">
          <w:rPr>
            <w:rFonts w:ascii="DengXian" w:eastAsia="DengXian" w:hAnsi="DengXian" w:cs="ＭＳ ゴシック" w:hint="eastAsia"/>
            <w:lang w:eastAsia="zh-CN"/>
          </w:rPr>
          <w:t>我想想</w:t>
        </w:r>
      </w:ins>
      <w:ins w:id="33" w:author="hhh0578" w:date="2020-04-17T15:30:00Z">
        <w:r w:rsidR="00C91D58">
          <w:rPr>
            <w:rFonts w:ascii="DengXian" w:eastAsia="DengXian" w:hAnsi="DengXian" w:cs="ＭＳ ゴシック" w:hint="eastAsia"/>
            <w:lang w:eastAsia="zh-CN"/>
          </w:rPr>
          <w:t>有什么法子</w:t>
        </w:r>
      </w:ins>
      <w:r w:rsidRPr="007D2483">
        <w:rPr>
          <w:rFonts w:ascii="ＭＳ ゴシック" w:eastAsia="ＭＳ ゴシック" w:hAnsi="ＭＳ ゴシック" w:cs="ＭＳ ゴシック" w:hint="eastAsia"/>
          <w:lang w:eastAsia="zh-CN"/>
        </w:rPr>
        <w:t>」</w:t>
      </w:r>
    </w:p>
    <w:p w14:paraId="5DF199FD" w14:textId="77777777" w:rsidR="007D2483" w:rsidRPr="007D2483" w:rsidRDefault="007D2483" w:rsidP="007D2483">
      <w:pPr>
        <w:pStyle w:val="a3"/>
        <w:rPr>
          <w:rFonts w:ascii="ＭＳ ゴシック" w:eastAsia="ＭＳ ゴシック" w:hAnsi="ＭＳ ゴシック" w:cs="ＭＳ ゴシック"/>
          <w:lang w:eastAsia="zh-CN"/>
        </w:rPr>
      </w:pPr>
    </w:p>
    <w:p w14:paraId="18AD6B5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【達哉】</w:t>
      </w:r>
    </w:p>
    <w:p w14:paraId="4FFB6F5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&lt;jaT0054&gt;「まともなものでお願いします」</w:t>
      </w:r>
    </w:p>
    <w:p w14:paraId="7BEB9081" w14:textId="0978E61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&lt;cnT0054&gt;「</w:t>
      </w:r>
      <w:del w:id="34" w:author="hhh0578" w:date="2020-04-17T15:29:00Z">
        <w:r w:rsidRPr="007D2483" w:rsidDel="00CA3410">
          <w:rPr>
            <w:rFonts w:ascii="DengXian" w:eastAsia="DengXian" w:hAnsi="DengXian" w:cs="ＭＳ ゴシック" w:hint="eastAsia"/>
            <w:lang w:eastAsia="zh-CN"/>
          </w:rPr>
          <w:delText>希望是</w:delText>
        </w:r>
      </w:del>
      <w:ins w:id="35" w:author="hhh0578" w:date="2020-04-17T15:29:00Z">
        <w:r w:rsidR="00CA3410">
          <w:rPr>
            <w:rFonts w:ascii="DengXian" w:eastAsia="DengXian" w:hAnsi="DengXian" w:cs="ＭＳ ゴシック" w:hint="eastAsia"/>
            <w:lang w:eastAsia="zh-CN"/>
          </w:rPr>
          <w:t>求你来个</w:t>
        </w:r>
      </w:ins>
      <w:r w:rsidRPr="007D2483">
        <w:rPr>
          <w:rFonts w:ascii="ＭＳ ゴシック" w:eastAsia="ＭＳ ゴシック" w:hAnsi="ＭＳ ゴシック" w:cs="ＭＳ ゴシック"/>
          <w:lang w:eastAsia="zh-CN"/>
        </w:rPr>
        <w:t>正</w:t>
      </w:r>
      <w:r w:rsidRPr="007D2483">
        <w:rPr>
          <w:rFonts w:ascii="Microsoft YaHei" w:eastAsia="Microsoft YaHei" w:hAnsi="Microsoft YaHei" w:cs="Microsoft YaHei" w:hint="eastAsia"/>
          <w:lang w:eastAsia="zh-CN"/>
        </w:rPr>
        <w:t>经</w:t>
      </w:r>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办</w:t>
      </w:r>
      <w:r w:rsidRPr="007D2483">
        <w:rPr>
          <w:rFonts w:ascii="ＭＳ ゴシック" w:eastAsia="ＭＳ ゴシック" w:hAnsi="ＭＳ ゴシック" w:cs="ＭＳ ゴシック" w:hint="eastAsia"/>
          <w:lang w:eastAsia="zh-CN"/>
        </w:rPr>
        <w:t>法」</w:t>
      </w:r>
    </w:p>
    <w:p w14:paraId="1713A9A4" w14:textId="77777777" w:rsidR="007D2483" w:rsidRPr="007D2483" w:rsidRDefault="007D2483" w:rsidP="007D2483">
      <w:pPr>
        <w:pStyle w:val="a3"/>
        <w:rPr>
          <w:rFonts w:ascii="ＭＳ ゴシック" w:eastAsia="ＭＳ ゴシック" w:hAnsi="ＭＳ ゴシック" w:cs="ＭＳ ゴシック"/>
          <w:lang w:eastAsia="zh-CN"/>
        </w:rPr>
      </w:pPr>
    </w:p>
    <w:p w14:paraId="685FA6F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3894EF8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&lt;jaT0055&gt;「失礼だなぁ、ちゃんと考えるって」</w:t>
      </w:r>
    </w:p>
    <w:p w14:paraId="44B6D94D" w14:textId="2689893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&lt;cnT0055&gt;「</w:t>
      </w:r>
      <w:ins w:id="36" w:author="hhh0578" w:date="2020-04-17T15:30:00Z">
        <w:r w:rsidR="007A4A07">
          <w:rPr>
            <w:rFonts w:ascii="DengXian" w:eastAsia="DengXian" w:hAnsi="DengXian" w:cs="ＭＳ ゴシック" w:hint="eastAsia"/>
            <w:lang w:eastAsia="zh-CN"/>
          </w:rPr>
          <w:t>怎么说话呢，肯定是正经的啊</w:t>
        </w:r>
      </w:ins>
      <w:del w:id="37" w:author="hhh0578" w:date="2020-04-17T15:30:00Z">
        <w:r w:rsidRPr="007D2483" w:rsidDel="007A4A07">
          <w:rPr>
            <w:rFonts w:ascii="ＭＳ ゴシック" w:eastAsia="ＭＳ ゴシック" w:hAnsi="ＭＳ ゴシック" w:cs="ＭＳ ゴシック"/>
            <w:lang w:eastAsia="zh-CN"/>
          </w:rPr>
          <w:delText>太失礼了，有好好在想啦</w:delText>
        </w:r>
      </w:del>
      <w:r w:rsidRPr="007D2483">
        <w:rPr>
          <w:rFonts w:ascii="ＭＳ ゴシック" w:eastAsia="ＭＳ ゴシック" w:hAnsi="ＭＳ ゴシック" w:cs="ＭＳ ゴシック"/>
          <w:lang w:eastAsia="zh-CN"/>
        </w:rPr>
        <w:t>」</w:t>
      </w:r>
    </w:p>
    <w:p w14:paraId="35BB3A16" w14:textId="77777777" w:rsidR="007D2483" w:rsidRPr="007D2483" w:rsidRDefault="007D2483" w:rsidP="007D2483">
      <w:pPr>
        <w:pStyle w:val="a3"/>
        <w:rPr>
          <w:rFonts w:ascii="ＭＳ ゴシック" w:eastAsia="ＭＳ ゴシック" w:hAnsi="ＭＳ ゴシック" w:cs="ＭＳ ゴシック"/>
          <w:lang w:eastAsia="zh-CN"/>
        </w:rPr>
      </w:pPr>
    </w:p>
    <w:p w14:paraId="6AB0330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4A2C0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&lt;jaT0056&gt;正直不安です。</w:t>
      </w:r>
    </w:p>
    <w:p w14:paraId="72B92B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&lt;cnT0056&gt;</w:t>
      </w:r>
      <w:r w:rsidRPr="007D2483">
        <w:rPr>
          <w:rFonts w:ascii="Microsoft YaHei" w:eastAsia="Microsoft YaHei" w:hAnsi="Microsoft YaHei" w:cs="Microsoft YaHei" w:hint="eastAsia"/>
        </w:rPr>
        <w:t>说实话</w:t>
      </w:r>
      <w:r w:rsidRPr="007D2483">
        <w:rPr>
          <w:rFonts w:ascii="ＭＳ ゴシック" w:eastAsia="ＭＳ ゴシック" w:hAnsi="ＭＳ ゴシック" w:cs="ＭＳ ゴシック" w:hint="eastAsia"/>
        </w:rPr>
        <w:t>非常不安。</w:t>
      </w:r>
    </w:p>
    <w:p w14:paraId="44B7ADC9" w14:textId="77777777" w:rsidR="007D2483" w:rsidRPr="007D2483" w:rsidRDefault="007D2483" w:rsidP="007D2483">
      <w:pPr>
        <w:pStyle w:val="a3"/>
        <w:rPr>
          <w:rFonts w:ascii="ＭＳ ゴシック" w:eastAsia="ＭＳ ゴシック" w:hAnsi="ＭＳ ゴシック" w:cs="ＭＳ ゴシック"/>
        </w:rPr>
      </w:pPr>
    </w:p>
    <w:p w14:paraId="5592BEF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9B557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&lt;jaT0057&gt;「頼むぞ」</w:t>
      </w:r>
    </w:p>
    <w:p w14:paraId="3CDE82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&lt;cnT0057&gt;「那就拜托了」</w:t>
      </w:r>
    </w:p>
    <w:p w14:paraId="3F3441E0" w14:textId="77777777" w:rsidR="007D2483" w:rsidRPr="007D2483" w:rsidRDefault="007D2483" w:rsidP="007D2483">
      <w:pPr>
        <w:pStyle w:val="a3"/>
        <w:rPr>
          <w:rFonts w:ascii="ＭＳ ゴシック" w:eastAsia="ＭＳ ゴシック" w:hAnsi="ＭＳ ゴシック" w:cs="ＭＳ ゴシック"/>
        </w:rPr>
      </w:pPr>
    </w:p>
    <w:p w14:paraId="52D0063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118A5B2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&lt;jaT0058&gt;「あははは、任せといてって」</w:t>
      </w:r>
    </w:p>
    <w:p w14:paraId="03D77003" w14:textId="123F480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&lt;cnT0058&gt;「啊哈哈</w:t>
      </w:r>
      <w:proofErr w:type="gramStart"/>
      <w:r w:rsidRPr="007D2483">
        <w:rPr>
          <w:rFonts w:ascii="ＭＳ ゴシック" w:eastAsia="ＭＳ ゴシック" w:hAnsi="ＭＳ ゴシック" w:cs="ＭＳ ゴシック"/>
          <w:lang w:eastAsia="zh-CN"/>
        </w:rPr>
        <w:t>哈</w:t>
      </w:r>
      <w:proofErr w:type="gramEnd"/>
      <w:r w:rsidRPr="007D2483">
        <w:rPr>
          <w:rFonts w:ascii="ＭＳ ゴシック" w:eastAsia="ＭＳ ゴシック" w:hAnsi="ＭＳ ゴシック" w:cs="ＭＳ ゴシック"/>
          <w:lang w:eastAsia="zh-CN"/>
        </w:rPr>
        <w:t>，</w:t>
      </w:r>
      <w:del w:id="38" w:author="hhh0578" w:date="2020-04-17T15:31:00Z">
        <w:r w:rsidRPr="007D2483" w:rsidDel="00F62765">
          <w:rPr>
            <w:rFonts w:ascii="DengXian" w:eastAsia="DengXian" w:hAnsi="DengXian" w:cs="ＭＳ ゴシック" w:hint="eastAsia"/>
            <w:lang w:eastAsia="zh-CN"/>
          </w:rPr>
          <w:delText>交</w:delText>
        </w:r>
        <w:r w:rsidRPr="007D2483" w:rsidDel="00F62765">
          <w:rPr>
            <w:rFonts w:ascii="Microsoft YaHei" w:eastAsia="Microsoft YaHei" w:hAnsi="Microsoft YaHei" w:cs="Microsoft YaHei" w:hint="eastAsia"/>
            <w:lang w:eastAsia="zh-CN"/>
          </w:rPr>
          <w:delText>给</w:delText>
        </w:r>
        <w:r w:rsidRPr="007D2483" w:rsidDel="00F62765">
          <w:rPr>
            <w:rFonts w:ascii="DengXian" w:eastAsia="DengXian" w:hAnsi="DengXian" w:cs="ＭＳ ゴシック" w:hint="eastAsia"/>
            <w:lang w:eastAsia="zh-CN"/>
          </w:rPr>
          <w:delText>我没</w:delText>
        </w:r>
        <w:r w:rsidRPr="007D2483" w:rsidDel="00F62765">
          <w:rPr>
            <w:rFonts w:ascii="Microsoft YaHei" w:eastAsia="Microsoft YaHei" w:hAnsi="Microsoft YaHei" w:cs="Microsoft YaHei" w:hint="eastAsia"/>
            <w:lang w:eastAsia="zh-CN"/>
          </w:rPr>
          <w:delText>问题</w:delText>
        </w:r>
      </w:del>
      <w:ins w:id="39" w:author="hhh0578" w:date="2020-04-17T15:31:00Z">
        <w:r w:rsidR="00F62765">
          <w:rPr>
            <w:rFonts w:ascii="DengXian" w:eastAsia="DengXian" w:hAnsi="DengXian" w:cs="ＭＳ ゴシック" w:hint="eastAsia"/>
            <w:lang w:eastAsia="zh-CN"/>
          </w:rPr>
          <w:t>尽管放心</w:t>
        </w:r>
      </w:ins>
      <w:r w:rsidRPr="007D2483">
        <w:rPr>
          <w:rFonts w:ascii="ＭＳ ゴシック" w:eastAsia="ＭＳ ゴシック" w:hAnsi="ＭＳ ゴシック" w:cs="ＭＳ ゴシック" w:hint="eastAsia"/>
          <w:lang w:eastAsia="zh-CN"/>
        </w:rPr>
        <w:t>」</w:t>
      </w:r>
    </w:p>
    <w:p w14:paraId="7AF0E732" w14:textId="77777777" w:rsidR="007D2483" w:rsidRPr="007D2483" w:rsidRDefault="007D2483" w:rsidP="007D2483">
      <w:pPr>
        <w:pStyle w:val="a3"/>
        <w:rPr>
          <w:rFonts w:ascii="ＭＳ ゴシック" w:eastAsia="ＭＳ ゴシック" w:hAnsi="ＭＳ ゴシック" w:cs="ＭＳ ゴシック"/>
          <w:lang w:eastAsia="zh-CN"/>
        </w:rPr>
      </w:pPr>
    </w:p>
    <w:p w14:paraId="06E26D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3794E57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&lt;jaT0059&gt;「あ、思いついた」</w:t>
      </w:r>
    </w:p>
    <w:p w14:paraId="6633417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&lt;cnT0059&gt;「啊，我想到了」</w:t>
      </w:r>
    </w:p>
    <w:p w14:paraId="576295FE" w14:textId="77777777" w:rsidR="007D2483" w:rsidRPr="007D2483" w:rsidRDefault="007D2483" w:rsidP="007D2483">
      <w:pPr>
        <w:pStyle w:val="a3"/>
        <w:rPr>
          <w:rFonts w:ascii="ＭＳ ゴシック" w:eastAsia="ＭＳ ゴシック" w:hAnsi="ＭＳ ゴシック" w:cs="ＭＳ ゴシック"/>
        </w:rPr>
      </w:pPr>
    </w:p>
    <w:p w14:paraId="7C211A7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D016EB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&lt;jaT0060&gt;「いや、後でいいからさ」</w:t>
      </w:r>
    </w:p>
    <w:p w14:paraId="5B007B4E" w14:textId="718B600F"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&lt;cnT0060&gt;「</w:t>
      </w:r>
      <w:del w:id="40" w:author="hhh0578" w:date="2020-04-17T15:31:00Z">
        <w:r w:rsidRPr="007D2483" w:rsidDel="006D0C35">
          <w:rPr>
            <w:rFonts w:ascii="DengXian" w:eastAsia="DengXian" w:hAnsi="DengXian" w:cs="ＭＳ ゴシック" w:hint="eastAsia"/>
            <w:lang w:eastAsia="zh-CN"/>
          </w:rPr>
          <w:delText>等会儿再</w:delText>
        </w:r>
        <w:r w:rsidRPr="007D2483" w:rsidDel="006D0C35">
          <w:rPr>
            <w:rFonts w:ascii="Microsoft YaHei" w:eastAsia="Microsoft YaHei" w:hAnsi="Microsoft YaHei" w:cs="Microsoft YaHei" w:hint="eastAsia"/>
            <w:lang w:eastAsia="zh-CN"/>
          </w:rPr>
          <w:delText>说</w:delText>
        </w:r>
        <w:r w:rsidRPr="007D2483" w:rsidDel="006D0C35">
          <w:rPr>
            <w:rFonts w:ascii="DengXian" w:eastAsia="DengXian" w:hAnsi="DengXian" w:cs="ＭＳ ゴシック" w:hint="eastAsia"/>
            <w:lang w:eastAsia="zh-CN"/>
          </w:rPr>
          <w:delText>也行</w:delText>
        </w:r>
      </w:del>
      <w:ins w:id="41" w:author="hhh0578" w:date="2020-04-17T15:31:00Z">
        <w:r w:rsidR="006D0C35">
          <w:rPr>
            <w:rFonts w:ascii="DengXian" w:eastAsia="DengXian" w:hAnsi="DengXian" w:cs="ＭＳ ゴシック" w:hint="eastAsia"/>
            <w:lang w:eastAsia="zh-CN"/>
          </w:rPr>
          <w:t>啊，</w:t>
        </w:r>
      </w:ins>
      <w:ins w:id="42" w:author="hhh0578" w:date="2020-04-17T15:32:00Z">
        <w:r w:rsidR="006D0C35">
          <w:rPr>
            <w:rFonts w:ascii="DengXian" w:eastAsia="DengXian" w:hAnsi="DengXian" w:cs="ＭＳ ゴシック" w:hint="eastAsia"/>
            <w:lang w:eastAsia="zh-CN"/>
          </w:rPr>
          <w:t>不用这么急</w:t>
        </w:r>
      </w:ins>
      <w:r w:rsidRPr="007D2483">
        <w:rPr>
          <w:rFonts w:ascii="ＭＳ ゴシック" w:eastAsia="ＭＳ ゴシック" w:hAnsi="ＭＳ ゴシック" w:cs="ＭＳ ゴシック" w:hint="eastAsia"/>
          <w:lang w:eastAsia="zh-CN"/>
        </w:rPr>
        <w:t>」</w:t>
      </w:r>
    </w:p>
    <w:p w14:paraId="3C87349B" w14:textId="77777777" w:rsidR="007D2483" w:rsidRPr="007D2483" w:rsidRDefault="007D2483" w:rsidP="007D2483">
      <w:pPr>
        <w:pStyle w:val="a3"/>
        <w:rPr>
          <w:rFonts w:ascii="ＭＳ ゴシック" w:eastAsia="ＭＳ ゴシック" w:hAnsi="ＭＳ ゴシック" w:cs="ＭＳ ゴシック"/>
          <w:lang w:eastAsia="zh-CN"/>
        </w:rPr>
      </w:pPr>
    </w:p>
    <w:p w14:paraId="29F9EC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74026E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&lt;jaT0061&gt;「まあまあ聞いてみてよ」</w:t>
      </w:r>
    </w:p>
    <w:p w14:paraId="1C64651D" w14:textId="2DF7646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&lt;cnT0061&gt;「</w:t>
      </w:r>
      <w:del w:id="43" w:author="hhh0578" w:date="2020-04-17T15:32:00Z">
        <w:r w:rsidRPr="007D2483" w:rsidDel="00957203">
          <w:rPr>
            <w:rFonts w:ascii="Microsoft YaHei" w:eastAsia="Microsoft YaHei" w:hAnsi="Microsoft YaHei" w:cs="Microsoft YaHei" w:hint="eastAsia"/>
            <w:lang w:eastAsia="zh-CN"/>
          </w:rPr>
          <w:delText>嗨</w:delText>
        </w:r>
        <w:r w:rsidRPr="007D2483" w:rsidDel="00957203">
          <w:rPr>
            <w:rFonts w:ascii="DengXian" w:eastAsia="DengXian" w:hAnsi="DengXian" w:cs="ＭＳ ゴシック" w:hint="eastAsia"/>
            <w:lang w:eastAsia="zh-CN"/>
          </w:rPr>
          <w:delText>呀听一下就好</w:delText>
        </w:r>
      </w:del>
      <w:ins w:id="44" w:author="hhh0578" w:date="2020-04-17T15:32:00Z">
        <w:r w:rsidR="00957203">
          <w:rPr>
            <w:rFonts w:ascii="Microsoft YaHei" w:eastAsia="Microsoft YaHei" w:hAnsi="Microsoft YaHei" w:cs="Microsoft YaHei" w:hint="eastAsia"/>
            <w:lang w:eastAsia="zh-CN"/>
          </w:rPr>
          <w:t>行啦先听我讲</w:t>
        </w:r>
      </w:ins>
      <w:r w:rsidRPr="007D2483">
        <w:rPr>
          <w:rFonts w:ascii="ＭＳ ゴシック" w:eastAsia="ＭＳ ゴシック" w:hAnsi="ＭＳ ゴシック" w:cs="ＭＳ ゴシック" w:hint="eastAsia"/>
          <w:lang w:eastAsia="zh-CN"/>
        </w:rPr>
        <w:t>」</w:t>
      </w:r>
    </w:p>
    <w:p w14:paraId="5287C600" w14:textId="77777777" w:rsidR="007D2483" w:rsidRPr="007D2483" w:rsidRDefault="007D2483" w:rsidP="007D2483">
      <w:pPr>
        <w:pStyle w:val="a3"/>
        <w:rPr>
          <w:rFonts w:ascii="ＭＳ ゴシック" w:eastAsia="ＭＳ ゴシック" w:hAnsi="ＭＳ ゴシック" w:cs="ＭＳ ゴシック"/>
          <w:lang w:eastAsia="zh-CN"/>
        </w:rPr>
      </w:pPr>
    </w:p>
    <w:p w14:paraId="3DC3DE3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E31CE1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&lt;jaT0062&gt;自信満々な様子。</w:t>
      </w:r>
    </w:p>
    <w:p w14:paraId="77BCDCFD" w14:textId="0EAF87B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&lt;cnT0062&gt;</w:t>
      </w:r>
      <w:ins w:id="45" w:author="hhh0578" w:date="2020-04-17T15:32:00Z">
        <w:r w:rsidR="00260CB6">
          <w:rPr>
            <w:rFonts w:ascii="DengXian" w:eastAsia="DengXian" w:hAnsi="DengXian" w:cs="ＭＳ ゴシック" w:hint="eastAsia"/>
            <w:lang w:eastAsia="zh-CN"/>
          </w:rPr>
          <w:t>她看起来</w:t>
        </w:r>
      </w:ins>
      <w:r w:rsidRPr="007D2483">
        <w:rPr>
          <w:rFonts w:ascii="ＭＳ ゴシック" w:eastAsia="ＭＳ ゴシック" w:hAnsi="ＭＳ ゴシック" w:cs="ＭＳ ゴシック"/>
        </w:rPr>
        <w:t>自信</w:t>
      </w:r>
      <w:r w:rsidRPr="007D2483">
        <w:rPr>
          <w:rFonts w:ascii="Microsoft YaHei" w:eastAsia="Microsoft YaHei" w:hAnsi="Microsoft YaHei" w:cs="Microsoft YaHei" w:hint="eastAsia"/>
        </w:rPr>
        <w:t>满满</w:t>
      </w:r>
      <w:del w:id="46" w:author="hhh0578" w:date="2020-04-17T15:32:00Z">
        <w:r w:rsidRPr="007D2483" w:rsidDel="00260CB6">
          <w:rPr>
            <w:rFonts w:ascii="ＭＳ ゴシック" w:eastAsia="ＭＳ ゴシック" w:hAnsi="ＭＳ ゴシック" w:cs="ＭＳ ゴシック" w:hint="eastAsia"/>
          </w:rPr>
          <w:delText>的</w:delText>
        </w:r>
        <w:r w:rsidRPr="007D2483" w:rsidDel="00260CB6">
          <w:rPr>
            <w:rFonts w:ascii="Microsoft YaHei" w:eastAsia="Microsoft YaHei" w:hAnsi="Microsoft YaHei" w:cs="Microsoft YaHei" w:hint="eastAsia"/>
          </w:rPr>
          <w:delText>样</w:delText>
        </w:r>
        <w:r w:rsidRPr="007D2483" w:rsidDel="00260CB6">
          <w:rPr>
            <w:rFonts w:ascii="ＭＳ ゴシック" w:eastAsia="ＭＳ ゴシック" w:hAnsi="ＭＳ ゴシック" w:cs="ＭＳ ゴシック" w:hint="eastAsia"/>
          </w:rPr>
          <w:delText>子</w:delText>
        </w:r>
      </w:del>
      <w:r w:rsidRPr="007D2483">
        <w:rPr>
          <w:rFonts w:ascii="ＭＳ ゴシック" w:eastAsia="ＭＳ ゴシック" w:hAnsi="ＭＳ ゴシック" w:cs="ＭＳ ゴシック" w:hint="eastAsia"/>
        </w:rPr>
        <w:t>。</w:t>
      </w:r>
    </w:p>
    <w:p w14:paraId="2376C76E" w14:textId="77777777" w:rsidR="007D2483" w:rsidRPr="007D2483" w:rsidRDefault="007D2483" w:rsidP="007D2483">
      <w:pPr>
        <w:pStyle w:val="a3"/>
        <w:rPr>
          <w:rFonts w:ascii="ＭＳ ゴシック" w:eastAsia="ＭＳ ゴシック" w:hAnsi="ＭＳ ゴシック" w:cs="ＭＳ ゴシック"/>
        </w:rPr>
      </w:pPr>
    </w:p>
    <w:p w14:paraId="1ECD81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CF2DFF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&lt;jaT0063&gt;「何？」</w:t>
      </w:r>
    </w:p>
    <w:p w14:paraId="1C86145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&lt;cnT0063&gt;「什么</w:t>
      </w:r>
      <w:r w:rsidRPr="007D2483">
        <w:rPr>
          <w:rFonts w:ascii="Microsoft YaHei" w:eastAsia="Microsoft YaHei" w:hAnsi="Microsoft YaHei" w:cs="Microsoft YaHei" w:hint="eastAsia"/>
        </w:rPr>
        <w:t>办</w:t>
      </w:r>
      <w:r w:rsidRPr="007D2483">
        <w:rPr>
          <w:rFonts w:ascii="ＭＳ ゴシック" w:eastAsia="ＭＳ ゴシック" w:hAnsi="ＭＳ ゴシック" w:cs="ＭＳ ゴシック" w:hint="eastAsia"/>
        </w:rPr>
        <w:t>法？」</w:t>
      </w:r>
    </w:p>
    <w:p w14:paraId="5EC63340" w14:textId="77777777" w:rsidR="007D2483" w:rsidRPr="007D2483" w:rsidRDefault="007D2483" w:rsidP="007D2483">
      <w:pPr>
        <w:pStyle w:val="a3"/>
        <w:rPr>
          <w:rFonts w:ascii="ＭＳ ゴシック" w:eastAsia="ＭＳ ゴシック" w:hAnsi="ＭＳ ゴシック" w:cs="ＭＳ ゴシック"/>
        </w:rPr>
      </w:pPr>
    </w:p>
    <w:p w14:paraId="74A9178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15F9A5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&lt;jaT0064&gt;「モチベーション向上のために、ミッション達成のあかつきには薄謝進呈しますっ」</w:t>
      </w:r>
    </w:p>
    <w:p w14:paraId="25570C2A" w14:textId="7AA741D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&lt;cnT0064&gt;「</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了</w:t>
      </w:r>
      <w:del w:id="47" w:author="hhh0578" w:date="2020-04-17T15:32:00Z">
        <w:r w:rsidRPr="007D2483" w:rsidDel="00590B63">
          <w:rPr>
            <w:rFonts w:ascii="DengXian" w:eastAsia="DengXian" w:hAnsi="DengXian" w:cs="ＭＳ ゴシック" w:hint="eastAsia"/>
            <w:lang w:eastAsia="zh-CN"/>
          </w:rPr>
          <w:delText>激</w:delText>
        </w:r>
        <w:r w:rsidRPr="007D2483" w:rsidDel="00590B63">
          <w:rPr>
            <w:rFonts w:ascii="Microsoft YaHei" w:eastAsia="Microsoft YaHei" w:hAnsi="Microsoft YaHei" w:cs="Microsoft YaHei" w:hint="eastAsia"/>
            <w:lang w:eastAsia="zh-CN"/>
          </w:rPr>
          <w:delText>发</w:delText>
        </w:r>
        <w:r w:rsidRPr="007D2483" w:rsidDel="00590B63">
          <w:rPr>
            <w:rFonts w:ascii="DengXian" w:eastAsia="DengXian" w:hAnsi="DengXian" w:cs="ＭＳ ゴシック" w:hint="eastAsia"/>
            <w:lang w:eastAsia="zh-CN"/>
          </w:rPr>
          <w:delText>斗志</w:delText>
        </w:r>
      </w:del>
      <w:ins w:id="48" w:author="hhh0578" w:date="2020-04-17T15:32:00Z">
        <w:r w:rsidR="00590B63">
          <w:rPr>
            <w:rFonts w:ascii="Microsoft YaHei" w:eastAsia="Microsoft YaHei" w:hAnsi="Microsoft YaHei" w:cs="Microsoft YaHei" w:hint="eastAsia"/>
            <w:lang w:eastAsia="zh-CN"/>
          </w:rPr>
          <w:t>让你有点干劲</w:t>
        </w:r>
      </w:ins>
      <w:r w:rsidRPr="007D2483">
        <w:rPr>
          <w:rFonts w:ascii="ＭＳ ゴシック" w:eastAsia="ＭＳ ゴシック" w:hAnsi="ＭＳ ゴシック" w:cs="ＭＳ ゴシック" w:hint="eastAsia"/>
          <w:lang w:eastAsia="zh-CN"/>
        </w:rPr>
        <w:t>，达成任</w:t>
      </w:r>
      <w:r w:rsidRPr="007D2483">
        <w:rPr>
          <w:rFonts w:ascii="Microsoft YaHei" w:eastAsia="Microsoft YaHei" w:hAnsi="Microsoft YaHei" w:cs="Microsoft YaHei" w:hint="eastAsia"/>
          <w:lang w:eastAsia="zh-CN"/>
        </w:rPr>
        <w:t>务</w:t>
      </w:r>
      <w:r w:rsidRPr="007D2483">
        <w:rPr>
          <w:rFonts w:ascii="ＭＳ ゴシック" w:eastAsia="ＭＳ ゴシック" w:hAnsi="ＭＳ ゴシック" w:cs="ＭＳ ゴシック" w:hint="eastAsia"/>
          <w:lang w:eastAsia="zh-CN"/>
        </w:rPr>
        <w:t>之</w:t>
      </w:r>
      <w:r w:rsidRPr="007D2483">
        <w:rPr>
          <w:rFonts w:ascii="Microsoft YaHei" w:eastAsia="Microsoft YaHei" w:hAnsi="Microsoft YaHei" w:cs="Microsoft YaHei" w:hint="eastAsia"/>
          <w:lang w:eastAsia="zh-CN"/>
        </w:rPr>
        <w:t>时</w:t>
      </w:r>
      <w:ins w:id="49" w:author="hhh0578" w:date="2020-04-17T15:33:00Z">
        <w:r w:rsidR="00EF6A5C">
          <w:rPr>
            <w:rFonts w:ascii="Microsoft YaHei" w:eastAsia="Microsoft YaHei" w:hAnsi="Microsoft YaHei" w:cs="Microsoft YaHei" w:hint="eastAsia"/>
            <w:lang w:eastAsia="zh-CN"/>
          </w:rPr>
          <w:t>我</w:t>
        </w:r>
      </w:ins>
      <w:del w:id="50" w:author="hhh0578" w:date="2020-04-17T15:33:00Z">
        <w:r w:rsidRPr="007D2483" w:rsidDel="004C34FF">
          <w:rPr>
            <w:rFonts w:ascii="ＭＳ ゴシック" w:eastAsia="ＭＳ ゴシック" w:hAnsi="ＭＳ ゴシック" w:cs="ＭＳ ゴシック" w:hint="eastAsia"/>
            <w:lang w:eastAsia="zh-CN"/>
          </w:rPr>
          <w:delText>将</w:delText>
        </w:r>
      </w:del>
      <w:proofErr w:type="gramStart"/>
      <w:r w:rsidRPr="007D2483">
        <w:rPr>
          <w:rFonts w:ascii="ＭＳ ゴシック" w:eastAsia="ＭＳ ゴシック" w:hAnsi="ＭＳ ゴシック" w:cs="ＭＳ ゴシック" w:hint="eastAsia"/>
          <w:lang w:eastAsia="zh-CN"/>
        </w:rPr>
        <w:t>会略献薄礼</w:t>
      </w:r>
      <w:proofErr w:type="gramEnd"/>
      <w:r w:rsidRPr="007D2483">
        <w:rPr>
          <w:rFonts w:ascii="ＭＳ ゴシック" w:eastAsia="ＭＳ ゴシック" w:hAnsi="ＭＳ ゴシック" w:cs="ＭＳ ゴシック" w:hint="eastAsia"/>
          <w:lang w:eastAsia="zh-CN"/>
        </w:rPr>
        <w:t>」</w:t>
      </w:r>
    </w:p>
    <w:p w14:paraId="177A60F5" w14:textId="77777777" w:rsidR="007D2483" w:rsidRPr="007D2483" w:rsidRDefault="007D2483" w:rsidP="007D2483">
      <w:pPr>
        <w:pStyle w:val="a3"/>
        <w:rPr>
          <w:rFonts w:ascii="ＭＳ ゴシック" w:eastAsia="ＭＳ ゴシック" w:hAnsi="ＭＳ ゴシック" w:cs="ＭＳ ゴシック"/>
          <w:lang w:eastAsia="zh-CN"/>
        </w:rPr>
      </w:pPr>
    </w:p>
    <w:p w14:paraId="4CE6453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8FAEB6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&lt;jaT0065&gt;「金はいらないぞ、そんなもののためにやってるんじゃないから」</w:t>
      </w:r>
    </w:p>
    <w:p w14:paraId="0D25E21B" w14:textId="6585B42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&lt;cnT0065&gt;「</w:t>
      </w:r>
      <w:ins w:id="51" w:author="hhh0578" w:date="2020-04-17T15:33:00Z">
        <w:r w:rsidR="00800DF9">
          <w:rPr>
            <w:rFonts w:ascii="Microsoft YaHei" w:eastAsia="Microsoft YaHei" w:hAnsi="Microsoft YaHei" w:cs="Microsoft YaHei" w:hint="eastAsia"/>
            <w:lang w:eastAsia="zh-CN"/>
          </w:rPr>
          <w:t>钱就算了</w:t>
        </w:r>
      </w:ins>
      <w:del w:id="52" w:author="hhh0578" w:date="2020-04-17T15:33:00Z">
        <w:r w:rsidRPr="007D2483" w:rsidDel="00800DF9">
          <w:rPr>
            <w:rFonts w:ascii="ＭＳ ゴシック" w:eastAsia="ＭＳ ゴシック" w:hAnsi="ＭＳ ゴシック" w:cs="ＭＳ ゴシック"/>
            <w:lang w:eastAsia="zh-CN"/>
          </w:rPr>
          <w:delText>不接受</w:delText>
        </w:r>
        <w:r w:rsidRPr="007D2483" w:rsidDel="00800DF9">
          <w:rPr>
            <w:rFonts w:ascii="Microsoft YaHei" w:eastAsia="Microsoft YaHei" w:hAnsi="Microsoft YaHei" w:cs="Microsoft YaHei" w:hint="eastAsia"/>
            <w:lang w:eastAsia="zh-CN"/>
          </w:rPr>
          <w:delText>贿赂</w:delText>
        </w:r>
      </w:del>
      <w:r w:rsidRPr="007D2483">
        <w:rPr>
          <w:rFonts w:ascii="ＭＳ ゴシック" w:eastAsia="ＭＳ ゴシック" w:hAnsi="ＭＳ ゴシック" w:cs="ＭＳ ゴシック" w:hint="eastAsia"/>
          <w:lang w:eastAsia="zh-CN"/>
        </w:rPr>
        <w:t>，我又不是</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了</w:t>
      </w:r>
      <w:r w:rsidRPr="007D2483">
        <w:rPr>
          <w:rFonts w:ascii="Microsoft YaHei" w:eastAsia="Microsoft YaHei" w:hAnsi="Microsoft YaHei" w:cs="Microsoft YaHei" w:hint="eastAsia"/>
          <w:lang w:eastAsia="zh-CN"/>
        </w:rPr>
        <w:t>钱</w:t>
      </w:r>
      <w:r w:rsidRPr="007D2483">
        <w:rPr>
          <w:rFonts w:ascii="ＭＳ ゴシック" w:eastAsia="ＭＳ ゴシック" w:hAnsi="ＭＳ ゴシック" w:cs="ＭＳ ゴシック" w:hint="eastAsia"/>
          <w:lang w:eastAsia="zh-CN"/>
        </w:rPr>
        <w:t>才干的」</w:t>
      </w:r>
    </w:p>
    <w:p w14:paraId="015FD9D0" w14:textId="77777777" w:rsidR="007D2483" w:rsidRPr="007D2483" w:rsidRDefault="007D2483" w:rsidP="007D2483">
      <w:pPr>
        <w:pStyle w:val="a3"/>
        <w:rPr>
          <w:rFonts w:ascii="ＭＳ ゴシック" w:eastAsia="ＭＳ ゴシック" w:hAnsi="ＭＳ ゴシック" w:cs="ＭＳ ゴシック"/>
          <w:lang w:eastAsia="zh-CN"/>
        </w:rPr>
      </w:pPr>
    </w:p>
    <w:p w14:paraId="5533B64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3BE4F16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&lt;jaT0066&gt;「くぅ～、しびれるね。普通言えないよ」</w:t>
      </w:r>
    </w:p>
    <w:p w14:paraId="590EBEE8" w14:textId="1988E1F9"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&lt;cnT0066&gt;「</w:t>
      </w:r>
      <w:del w:id="53" w:author="hhh0578" w:date="2020-04-17T15:40:00Z">
        <w:r w:rsidRPr="007D2483" w:rsidDel="00FD15BF">
          <w:rPr>
            <w:rFonts w:ascii="DengXian" w:eastAsia="DengXian" w:hAnsi="DengXian" w:cs="ＭＳ ゴシック" w:hint="eastAsia"/>
            <w:lang w:eastAsia="zh-CN"/>
          </w:rPr>
          <w:delText>咕，惊到我了</w:delText>
        </w:r>
      </w:del>
      <w:ins w:id="54" w:author="hhh0578" w:date="2020-04-17T15:40:00Z">
        <w:r w:rsidR="00FD15BF">
          <w:rPr>
            <w:rFonts w:ascii="DengXian" w:eastAsia="DengXian" w:hAnsi="DengXian" w:cs="ＭＳ ゴシック" w:hint="eastAsia"/>
            <w:lang w:eastAsia="zh-CN"/>
          </w:rPr>
          <w:t>啊，</w:t>
        </w:r>
      </w:ins>
      <w:ins w:id="55" w:author="hhh0578" w:date="2020-04-17T15:41:00Z">
        <w:r w:rsidR="00C863D7">
          <w:rPr>
            <w:rFonts w:ascii="DengXian" w:eastAsia="DengXian" w:hAnsi="DengXian" w:cs="ＭＳ ゴシック" w:hint="eastAsia"/>
            <w:lang w:eastAsia="zh-CN"/>
          </w:rPr>
          <w:t>太感人了</w:t>
        </w:r>
      </w:ins>
      <w:r w:rsidRPr="007D2483">
        <w:rPr>
          <w:rFonts w:ascii="ＭＳ ゴシック" w:eastAsia="ＭＳ ゴシック" w:hAnsi="ＭＳ ゴシック" w:cs="ＭＳ ゴシック"/>
        </w:rPr>
        <w:t>。</w:t>
      </w:r>
      <w:del w:id="56" w:author="hhh0578" w:date="2020-04-17T15:40:00Z">
        <w:r w:rsidRPr="007D2483" w:rsidDel="00FD15BF">
          <w:rPr>
            <w:rFonts w:ascii="DengXian" w:eastAsia="DengXian" w:hAnsi="DengXian" w:cs="ＭＳ ゴシック" w:hint="eastAsia"/>
            <w:lang w:eastAsia="zh-CN"/>
          </w:rPr>
          <w:delText>一般不会</w:delText>
        </w:r>
        <w:r w:rsidRPr="007D2483" w:rsidDel="00FD15BF">
          <w:rPr>
            <w:rFonts w:ascii="Microsoft YaHei" w:eastAsia="Microsoft YaHei" w:hAnsi="Microsoft YaHei" w:cs="Microsoft YaHei" w:hint="eastAsia"/>
            <w:lang w:eastAsia="zh-CN"/>
          </w:rPr>
          <w:delText>这</w:delText>
        </w:r>
        <w:r w:rsidRPr="007D2483" w:rsidDel="00FD15BF">
          <w:rPr>
            <w:rFonts w:ascii="DengXian" w:eastAsia="DengXian" w:hAnsi="DengXian" w:cs="ＭＳ ゴシック" w:hint="eastAsia"/>
            <w:lang w:eastAsia="zh-CN"/>
          </w:rPr>
          <w:delText>么</w:delText>
        </w:r>
        <w:r w:rsidRPr="007D2483" w:rsidDel="00FD15BF">
          <w:rPr>
            <w:rFonts w:ascii="Microsoft YaHei" w:eastAsia="Microsoft YaHei" w:hAnsi="Microsoft YaHei" w:cs="Microsoft YaHei" w:hint="eastAsia"/>
            <w:lang w:eastAsia="zh-CN"/>
          </w:rPr>
          <w:delText>说</w:delText>
        </w:r>
        <w:r w:rsidRPr="007D2483" w:rsidDel="00FD15BF">
          <w:rPr>
            <w:rFonts w:ascii="DengXian" w:eastAsia="DengXian" w:hAnsi="DengXian" w:cs="ＭＳ ゴシック" w:hint="eastAsia"/>
            <w:lang w:eastAsia="zh-CN"/>
          </w:rPr>
          <w:delText>吧</w:delText>
        </w:r>
      </w:del>
      <w:ins w:id="57" w:author="hhh0578" w:date="2020-04-17T15:40:00Z">
        <w:r w:rsidR="00FD15BF">
          <w:rPr>
            <w:rFonts w:ascii="DengXian" w:eastAsia="DengXian" w:hAnsi="DengXian" w:cs="ＭＳ ゴシック" w:hint="eastAsia"/>
            <w:lang w:eastAsia="zh-CN"/>
          </w:rPr>
          <w:t>一般人根本</w:t>
        </w:r>
        <w:r w:rsidR="00FD15BF">
          <w:rPr>
            <w:rFonts w:ascii="Microsoft YaHei" w:eastAsia="Microsoft YaHei" w:hAnsi="Microsoft YaHei" w:cs="Microsoft YaHei" w:hint="eastAsia"/>
            <w:lang w:eastAsia="zh-CN"/>
          </w:rPr>
          <w:t>说不出这话</w:t>
        </w:r>
      </w:ins>
      <w:r w:rsidRPr="007D2483">
        <w:rPr>
          <w:rFonts w:ascii="ＭＳ ゴシック" w:eastAsia="ＭＳ ゴシック" w:hAnsi="ＭＳ ゴシック" w:cs="ＭＳ ゴシック" w:hint="eastAsia"/>
        </w:rPr>
        <w:t>」</w:t>
      </w:r>
    </w:p>
    <w:p w14:paraId="25BEC218" w14:textId="77777777" w:rsidR="007D2483" w:rsidRPr="007D2483" w:rsidRDefault="007D2483" w:rsidP="007D2483">
      <w:pPr>
        <w:pStyle w:val="a3"/>
        <w:rPr>
          <w:rFonts w:ascii="ＭＳ ゴシック" w:eastAsia="ＭＳ ゴシック" w:hAnsi="ＭＳ ゴシック" w:cs="ＭＳ ゴシック"/>
        </w:rPr>
      </w:pPr>
    </w:p>
    <w:p w14:paraId="2228D7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13D4C07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&lt;jaT0067&gt;「よしっ、じゃあお金で買えないものをあげるっ」</w:t>
      </w:r>
    </w:p>
    <w:p w14:paraId="63E8F94F" w14:textId="5F7E1EC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&lt;cnT0067&gt;「</w:t>
      </w:r>
      <w:del w:id="58" w:author="hhh0578" w:date="2020-04-17T15:41:00Z">
        <w:r w:rsidRPr="007D2483" w:rsidDel="000D44FA">
          <w:rPr>
            <w:rFonts w:ascii="ＭＳ ゴシック" w:eastAsia="ＭＳ ゴシック" w:hAnsi="ＭＳ ゴシック" w:cs="ＭＳ ゴシック"/>
            <w:lang w:eastAsia="zh-CN"/>
          </w:rPr>
          <w:delText>那</w:delText>
        </w:r>
      </w:del>
      <w:r w:rsidRPr="007D2483">
        <w:rPr>
          <w:rFonts w:ascii="ＭＳ ゴシック" w:eastAsia="ＭＳ ゴシック" w:hAnsi="ＭＳ ゴシック" w:cs="ＭＳ ゴシック"/>
          <w:lang w:eastAsia="zh-CN"/>
        </w:rPr>
        <w:t>好，那就</w:t>
      </w:r>
      <w:ins w:id="59" w:author="hhh0578" w:date="2020-04-17T15:41:00Z">
        <w:r w:rsidR="002422C0">
          <w:rPr>
            <w:rFonts w:ascii="Microsoft YaHei" w:eastAsia="Microsoft YaHei" w:hAnsi="Microsoft YaHei" w:cs="Microsoft YaHei" w:hint="eastAsia"/>
            <w:lang w:eastAsia="zh-CN"/>
          </w:rPr>
          <w:t>给你</w:t>
        </w:r>
      </w:ins>
      <w:del w:id="60" w:author="hhh0578" w:date="2020-04-17T15:41:00Z">
        <w:r w:rsidRPr="007D2483" w:rsidDel="002422C0">
          <w:rPr>
            <w:rFonts w:ascii="ＭＳ ゴシック" w:eastAsia="ＭＳ ゴシック" w:hAnsi="ＭＳ ゴシック" w:cs="ＭＳ ゴシック"/>
            <w:lang w:eastAsia="zh-CN"/>
          </w:rPr>
          <w:delText>准</w:delText>
        </w:r>
        <w:r w:rsidRPr="007D2483" w:rsidDel="002422C0">
          <w:rPr>
            <w:rFonts w:ascii="Microsoft YaHei" w:eastAsia="Microsoft YaHei" w:hAnsi="Microsoft YaHei" w:cs="Microsoft YaHei" w:hint="eastAsia"/>
            <w:lang w:eastAsia="zh-CN"/>
          </w:rPr>
          <w:delText>备</w:delText>
        </w:r>
      </w:del>
      <w:r w:rsidRPr="007D2483">
        <w:rPr>
          <w:rFonts w:ascii="ＭＳ ゴシック" w:eastAsia="ＭＳ ゴシック" w:hAnsi="ＭＳ ゴシック" w:cs="ＭＳ ゴシック" w:hint="eastAsia"/>
          <w:lang w:eastAsia="zh-CN"/>
        </w:rPr>
        <w:t>金</w:t>
      </w:r>
      <w:r w:rsidRPr="007D2483">
        <w:rPr>
          <w:rFonts w:ascii="Microsoft YaHei" w:eastAsia="Microsoft YaHei" w:hAnsi="Microsoft YaHei" w:cs="Microsoft YaHei" w:hint="eastAsia"/>
          <w:lang w:eastAsia="zh-CN"/>
        </w:rPr>
        <w:t>钱买</w:t>
      </w:r>
      <w:r w:rsidRPr="007D2483">
        <w:rPr>
          <w:rFonts w:ascii="ＭＳ ゴシック" w:eastAsia="ＭＳ ゴシック" w:hAnsi="ＭＳ ゴシック" w:cs="ＭＳ ゴシック" w:hint="eastAsia"/>
          <w:lang w:eastAsia="zh-CN"/>
        </w:rPr>
        <w:t>不到的</w:t>
      </w:r>
      <w:r w:rsidRPr="007D2483">
        <w:rPr>
          <w:rFonts w:ascii="Microsoft YaHei" w:eastAsia="Microsoft YaHei" w:hAnsi="Microsoft YaHei" w:cs="Microsoft YaHei" w:hint="eastAsia"/>
          <w:lang w:eastAsia="zh-CN"/>
        </w:rPr>
        <w:t>东</w:t>
      </w:r>
      <w:r w:rsidRPr="007D2483">
        <w:rPr>
          <w:rFonts w:ascii="ＭＳ ゴシック" w:eastAsia="ＭＳ ゴシック" w:hAnsi="ＭＳ ゴシック" w:cs="ＭＳ ゴシック" w:hint="eastAsia"/>
          <w:lang w:eastAsia="zh-CN"/>
        </w:rPr>
        <w:t>西」</w:t>
      </w:r>
    </w:p>
    <w:p w14:paraId="7BB1489A" w14:textId="77777777" w:rsidR="007D2483" w:rsidRPr="007D2483" w:rsidRDefault="007D2483" w:rsidP="007D2483">
      <w:pPr>
        <w:pStyle w:val="a3"/>
        <w:rPr>
          <w:rFonts w:ascii="ＭＳ ゴシック" w:eastAsia="ＭＳ ゴシック" w:hAnsi="ＭＳ ゴシック" w:cs="ＭＳ ゴシック"/>
          <w:lang w:eastAsia="zh-CN"/>
        </w:rPr>
      </w:pPr>
    </w:p>
    <w:p w14:paraId="5B3B344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9517D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&lt;jaT0068&gt;「参考までに」</w:t>
      </w:r>
    </w:p>
    <w:p w14:paraId="163D25EF" w14:textId="0D794195"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&lt;cnT0068&gt;「</w:t>
      </w:r>
      <w:del w:id="61" w:author="hhh0578" w:date="2020-04-17T15:42:00Z">
        <w:r w:rsidRPr="007D2483" w:rsidDel="00A66C91">
          <w:rPr>
            <w:rFonts w:ascii="Microsoft YaHei" w:eastAsia="Microsoft YaHei" w:hAnsi="Microsoft YaHei" w:cs="Microsoft YaHei" w:hint="eastAsia"/>
            <w:lang w:eastAsia="zh-CN"/>
          </w:rPr>
          <w:delText>举</w:delText>
        </w:r>
        <w:r w:rsidRPr="007D2483" w:rsidDel="00A66C91">
          <w:rPr>
            <w:rFonts w:ascii="DengXian" w:eastAsia="DengXian" w:hAnsi="DengXian" w:cs="ＭＳ ゴシック" w:hint="eastAsia"/>
            <w:lang w:eastAsia="zh-CN"/>
          </w:rPr>
          <w:delText>个例子</w:delText>
        </w:r>
      </w:del>
      <w:ins w:id="62" w:author="hhh0578" w:date="2020-04-17T15:42:00Z">
        <w:r w:rsidR="00A66C91">
          <w:rPr>
            <w:rFonts w:ascii="Microsoft YaHei" w:eastAsia="Microsoft YaHei" w:hAnsi="Microsoft YaHei" w:cs="Microsoft YaHei" w:hint="eastAsia"/>
            <w:lang w:eastAsia="zh-CN"/>
          </w:rPr>
          <w:t>说来听听</w:t>
        </w:r>
      </w:ins>
      <w:r w:rsidRPr="007D2483">
        <w:rPr>
          <w:rFonts w:ascii="ＭＳ ゴシック" w:eastAsia="ＭＳ ゴシック" w:hAnsi="ＭＳ ゴシック" w:cs="ＭＳ ゴシック" w:hint="eastAsia"/>
        </w:rPr>
        <w:t>」</w:t>
      </w:r>
    </w:p>
    <w:p w14:paraId="42E506D5" w14:textId="77777777" w:rsidR="007D2483" w:rsidRPr="007D2483" w:rsidRDefault="007D2483" w:rsidP="007D2483">
      <w:pPr>
        <w:pStyle w:val="a3"/>
        <w:rPr>
          <w:rFonts w:ascii="ＭＳ ゴシック" w:eastAsia="ＭＳ ゴシック" w:hAnsi="ＭＳ ゴシック" w:cs="ＭＳ ゴシック"/>
        </w:rPr>
      </w:pPr>
    </w:p>
    <w:p w14:paraId="6743FE6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3682C9B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&lt;jaT0069&gt;「わたしからの愛」</w:t>
      </w:r>
    </w:p>
    <w:p w14:paraId="52827D8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&lt;cnT0069&gt;「我的</w:t>
      </w:r>
      <w:r w:rsidRPr="007D2483">
        <w:rPr>
          <w:rFonts w:ascii="Microsoft YaHei" w:eastAsia="Microsoft YaHei" w:hAnsi="Microsoft YaHei" w:cs="Microsoft YaHei" w:hint="eastAsia"/>
        </w:rPr>
        <w:t>爱</w:t>
      </w:r>
      <w:r w:rsidRPr="007D2483">
        <w:rPr>
          <w:rFonts w:ascii="ＭＳ ゴシック" w:eastAsia="ＭＳ ゴシック" w:hAnsi="ＭＳ ゴシック" w:cs="ＭＳ ゴシック" w:hint="eastAsia"/>
        </w:rPr>
        <w:t>」</w:t>
      </w:r>
    </w:p>
    <w:p w14:paraId="731769E7" w14:textId="77777777" w:rsidR="007D2483" w:rsidRPr="007D2483" w:rsidRDefault="007D2483" w:rsidP="007D2483">
      <w:pPr>
        <w:pStyle w:val="a3"/>
        <w:rPr>
          <w:rFonts w:ascii="ＭＳ ゴシック" w:eastAsia="ＭＳ ゴシック" w:hAnsi="ＭＳ ゴシック" w:cs="ＭＳ ゴシック"/>
        </w:rPr>
      </w:pPr>
    </w:p>
    <w:p w14:paraId="6446C1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97630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&lt;jaT0070&gt;「いらない」</w:t>
      </w:r>
    </w:p>
    <w:p w14:paraId="163F1FBB" w14:textId="2093061B"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&lt;cnT0070&gt;「</w:t>
      </w:r>
      <w:ins w:id="63" w:author="hhh0578" w:date="2020-04-17T15:42:00Z">
        <w:r w:rsidR="001A3560">
          <w:rPr>
            <w:rFonts w:ascii="DengXian" w:eastAsia="DengXian" w:hAnsi="DengXian" w:cs="ＭＳ ゴシック" w:hint="eastAsia"/>
            <w:lang w:eastAsia="zh-CN"/>
          </w:rPr>
          <w:t>不需要</w:t>
        </w:r>
      </w:ins>
      <w:del w:id="64" w:author="hhh0578" w:date="2020-04-17T15:42:00Z">
        <w:r w:rsidRPr="007D2483" w:rsidDel="001A3560">
          <w:rPr>
            <w:rFonts w:ascii="ＭＳ ゴシック" w:eastAsia="ＭＳ ゴシック" w:hAnsi="ＭＳ ゴシック" w:cs="ＭＳ ゴシック"/>
          </w:rPr>
          <w:delText>不要</w:delText>
        </w:r>
      </w:del>
      <w:r w:rsidRPr="007D2483">
        <w:rPr>
          <w:rFonts w:ascii="ＭＳ ゴシック" w:eastAsia="ＭＳ ゴシック" w:hAnsi="ＭＳ ゴシック" w:cs="ＭＳ ゴシック"/>
        </w:rPr>
        <w:t>」</w:t>
      </w:r>
    </w:p>
    <w:p w14:paraId="0EB10E8C" w14:textId="77777777" w:rsidR="007D2483" w:rsidRPr="007D2483" w:rsidRDefault="007D2483" w:rsidP="007D2483">
      <w:pPr>
        <w:pStyle w:val="a3"/>
        <w:rPr>
          <w:rFonts w:ascii="ＭＳ ゴシック" w:eastAsia="ＭＳ ゴシック" w:hAnsi="ＭＳ ゴシック" w:cs="ＭＳ ゴシック"/>
        </w:rPr>
      </w:pPr>
    </w:p>
    <w:p w14:paraId="3987BA8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270B59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&lt;jaT0071&gt;「しょぼくれさせてくれるねぇ……」</w:t>
      </w:r>
    </w:p>
    <w:p w14:paraId="798302B8" w14:textId="6C68CF5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&lt;cnT0071&gt;「</w:t>
      </w:r>
      <w:del w:id="65" w:author="hhh0578" w:date="2020-04-17T16:00:00Z">
        <w:r w:rsidRPr="007D2483" w:rsidDel="008946AD">
          <w:rPr>
            <w:rFonts w:ascii="DengXian" w:eastAsia="DengXian" w:hAnsi="DengXian" w:cs="ＭＳ ゴシック" w:hint="eastAsia"/>
            <w:lang w:eastAsia="zh-CN"/>
          </w:rPr>
          <w:delText>就</w:delText>
        </w:r>
        <w:r w:rsidRPr="007D2483" w:rsidDel="008946AD">
          <w:rPr>
            <w:rFonts w:ascii="Microsoft YaHei" w:eastAsia="Microsoft YaHei" w:hAnsi="Microsoft YaHei" w:cs="Microsoft YaHei" w:hint="eastAsia"/>
            <w:lang w:eastAsia="zh-CN"/>
          </w:rPr>
          <w:delText>这</w:delText>
        </w:r>
        <w:r w:rsidRPr="007D2483" w:rsidDel="008946AD">
          <w:rPr>
            <w:rFonts w:ascii="DengXian" w:eastAsia="DengXian" w:hAnsi="DengXian" w:cs="ＭＳ ゴシック" w:hint="eastAsia"/>
            <w:lang w:eastAsia="zh-CN"/>
          </w:rPr>
          <w:delText>么想打</w:delText>
        </w:r>
        <w:r w:rsidRPr="007D2483" w:rsidDel="008946AD">
          <w:rPr>
            <w:rFonts w:ascii="Microsoft YaHei" w:eastAsia="Microsoft YaHei" w:hAnsi="Microsoft YaHei" w:cs="Microsoft YaHei" w:hint="eastAsia"/>
            <w:lang w:eastAsia="zh-CN"/>
          </w:rPr>
          <w:delText>击</w:delText>
        </w:r>
        <w:r w:rsidRPr="007D2483" w:rsidDel="008946AD">
          <w:rPr>
            <w:rFonts w:ascii="DengXian" w:eastAsia="DengXian" w:hAnsi="DengXian" w:cs="ＭＳ ゴシック" w:hint="eastAsia"/>
            <w:lang w:eastAsia="zh-CN"/>
          </w:rPr>
          <w:delText>我</w:delText>
        </w:r>
        <w:r w:rsidRPr="007D2483" w:rsidDel="008946AD">
          <w:rPr>
            <w:rFonts w:ascii="Microsoft YaHei" w:eastAsia="Microsoft YaHei" w:hAnsi="Microsoft YaHei" w:cs="Microsoft YaHei" w:hint="eastAsia"/>
            <w:lang w:eastAsia="zh-CN"/>
          </w:rPr>
          <w:delText>吗</w:delText>
        </w:r>
      </w:del>
      <w:ins w:id="66" w:author="hhh0578" w:date="2020-04-17T16:00:00Z">
        <w:r w:rsidR="008946AD">
          <w:rPr>
            <w:rFonts w:ascii="DengXian" w:eastAsia="DengXian" w:hAnsi="DengXian" w:cs="ＭＳ ゴシック" w:hint="eastAsia"/>
            <w:lang w:eastAsia="zh-CN"/>
          </w:rPr>
          <w:t>真打击人啊</w:t>
        </w:r>
      </w:ins>
      <w:r w:rsidRPr="007D2483">
        <w:rPr>
          <w:rFonts w:ascii="ＭＳ ゴシック" w:eastAsia="ＭＳ ゴシック" w:hAnsi="ＭＳ ゴシック" w:cs="ＭＳ ゴシック"/>
          <w:lang w:eastAsia="zh-CN"/>
        </w:rPr>
        <w:t>……」</w:t>
      </w:r>
    </w:p>
    <w:p w14:paraId="320C36B8" w14:textId="77777777" w:rsidR="007D2483" w:rsidRPr="007D2483" w:rsidRDefault="007D2483" w:rsidP="007D2483">
      <w:pPr>
        <w:pStyle w:val="a3"/>
        <w:rPr>
          <w:rFonts w:ascii="ＭＳ ゴシック" w:eastAsia="ＭＳ ゴシック" w:hAnsi="ＭＳ ゴシック" w:cs="ＭＳ ゴシック"/>
          <w:lang w:eastAsia="zh-CN"/>
        </w:rPr>
      </w:pPr>
    </w:p>
    <w:p w14:paraId="199BFD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05E83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&lt;jaT0072&gt;「ま、のんびり考えてくれ」</w:t>
      </w:r>
    </w:p>
    <w:p w14:paraId="14F12A4E" w14:textId="2735FFF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&lt;cnT0072&gt;「</w:t>
      </w:r>
      <w:del w:id="67" w:author="hhh0578" w:date="2020-04-17T16:00:00Z">
        <w:r w:rsidRPr="007D2483" w:rsidDel="008946AD">
          <w:rPr>
            <w:rFonts w:ascii="DengXian" w:eastAsia="DengXian" w:hAnsi="DengXian" w:cs="ＭＳ ゴシック" w:hint="eastAsia"/>
            <w:lang w:eastAsia="zh-CN"/>
          </w:rPr>
          <w:delText>嘛，你就好好考</w:delText>
        </w:r>
        <w:r w:rsidRPr="007D2483" w:rsidDel="008946AD">
          <w:rPr>
            <w:rFonts w:ascii="Microsoft YaHei" w:eastAsia="Microsoft YaHei" w:hAnsi="Microsoft YaHei" w:cs="Microsoft YaHei" w:hint="eastAsia"/>
            <w:lang w:eastAsia="zh-CN"/>
          </w:rPr>
          <w:delText>虑</w:delText>
        </w:r>
        <w:r w:rsidRPr="007D2483" w:rsidDel="008946AD">
          <w:rPr>
            <w:rFonts w:ascii="DengXian" w:eastAsia="DengXian" w:hAnsi="DengXian" w:cs="ＭＳ ゴシック" w:hint="eastAsia"/>
            <w:lang w:eastAsia="zh-CN"/>
          </w:rPr>
          <w:delText>吧</w:delText>
        </w:r>
      </w:del>
      <w:ins w:id="68" w:author="hhh0578" w:date="2020-04-17T16:00:00Z">
        <w:r w:rsidR="008946AD">
          <w:rPr>
            <w:rFonts w:ascii="DengXian" w:eastAsia="DengXian" w:hAnsi="DengXian" w:cs="ＭＳ ゴシック" w:hint="eastAsia"/>
            <w:lang w:eastAsia="zh-CN"/>
          </w:rPr>
          <w:t>你慢慢来就好</w:t>
        </w:r>
      </w:ins>
      <w:r w:rsidRPr="007D2483">
        <w:rPr>
          <w:rFonts w:ascii="ＭＳ ゴシック" w:eastAsia="ＭＳ ゴシック" w:hAnsi="ＭＳ ゴシック" w:cs="ＭＳ ゴシック" w:hint="eastAsia"/>
          <w:lang w:eastAsia="zh-CN"/>
        </w:rPr>
        <w:t>」</w:t>
      </w:r>
    </w:p>
    <w:p w14:paraId="02F0A5BE" w14:textId="77777777" w:rsidR="007D2483" w:rsidRPr="007D2483" w:rsidRDefault="007D2483" w:rsidP="007D2483">
      <w:pPr>
        <w:pStyle w:val="a3"/>
        <w:rPr>
          <w:rFonts w:ascii="ＭＳ ゴシック" w:eastAsia="ＭＳ ゴシック" w:hAnsi="ＭＳ ゴシック" w:cs="ＭＳ ゴシック"/>
          <w:lang w:eastAsia="zh-CN"/>
        </w:rPr>
      </w:pPr>
    </w:p>
    <w:p w14:paraId="65130E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71AE3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&lt;jaT0073&gt;適当にフォローしつつ席に着く。</w:t>
      </w:r>
    </w:p>
    <w:p w14:paraId="4D8EBF76" w14:textId="1970DB3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&lt;cnT0073&gt;</w:t>
      </w:r>
      <w:del w:id="69" w:author="hhh0578" w:date="2020-04-17T16:01:00Z">
        <w:r w:rsidRPr="007D2483" w:rsidDel="002D62BC">
          <w:rPr>
            <w:rFonts w:ascii="Microsoft YaHei" w:eastAsia="Microsoft YaHei" w:hAnsi="Microsoft YaHei" w:cs="Microsoft YaHei" w:hint="eastAsia"/>
            <w:lang w:eastAsia="zh-CN"/>
          </w:rPr>
          <w:delText>边</w:delText>
        </w:r>
        <w:r w:rsidRPr="007D2483" w:rsidDel="002D62BC">
          <w:rPr>
            <w:rFonts w:ascii="DengXian" w:eastAsia="DengXian" w:hAnsi="DengXian" w:cs="ＭＳ ゴシック" w:hint="eastAsia"/>
            <w:lang w:eastAsia="zh-CN"/>
          </w:rPr>
          <w:delText>适当地配合着</w:delText>
        </w:r>
        <w:r w:rsidRPr="007D2483" w:rsidDel="002D62BC">
          <w:rPr>
            <w:rFonts w:ascii="Microsoft YaHei" w:eastAsia="Microsoft YaHei" w:hAnsi="Microsoft YaHei" w:cs="Microsoft YaHei" w:hint="eastAsia"/>
            <w:lang w:eastAsia="zh-CN"/>
          </w:rPr>
          <w:delText>边</w:delText>
        </w:r>
        <w:r w:rsidRPr="007D2483" w:rsidDel="002D62BC">
          <w:rPr>
            <w:rFonts w:ascii="DengXian" w:eastAsia="DengXian" w:hAnsi="DengXian" w:cs="ＭＳ ゴシック" w:hint="eastAsia"/>
            <w:lang w:eastAsia="zh-CN"/>
          </w:rPr>
          <w:delText>走到座位上</w:delText>
        </w:r>
      </w:del>
      <w:ins w:id="70" w:author="hhh0578" w:date="2020-04-17T16:01:00Z">
        <w:r w:rsidR="002D62BC">
          <w:rPr>
            <w:rFonts w:ascii="Microsoft YaHei" w:eastAsia="Microsoft YaHei" w:hAnsi="Microsoft YaHei" w:cs="Microsoft YaHei" w:hint="eastAsia"/>
            <w:lang w:eastAsia="zh-CN"/>
          </w:rPr>
          <w:t>我随口说着回到座位</w:t>
        </w:r>
      </w:ins>
      <w:r w:rsidRPr="007D2483">
        <w:rPr>
          <w:rFonts w:ascii="ＭＳ ゴシック" w:eastAsia="ＭＳ ゴシック" w:hAnsi="ＭＳ ゴシック" w:cs="ＭＳ ゴシック" w:hint="eastAsia"/>
          <w:lang w:eastAsia="zh-CN"/>
        </w:rPr>
        <w:t>。</w:t>
      </w:r>
    </w:p>
    <w:p w14:paraId="7853FE6F" w14:textId="77777777" w:rsidR="007D2483" w:rsidRPr="007D2483" w:rsidRDefault="007D2483" w:rsidP="007D2483">
      <w:pPr>
        <w:pStyle w:val="a3"/>
        <w:rPr>
          <w:rFonts w:ascii="ＭＳ ゴシック" w:eastAsia="ＭＳ ゴシック" w:hAnsi="ＭＳ ゴシック" w:cs="ＭＳ ゴシック"/>
          <w:lang w:eastAsia="zh-CN"/>
        </w:rPr>
      </w:pPr>
    </w:p>
    <w:p w14:paraId="4954F0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A8BA7A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&lt;jaT0074&gt;さて、どうしたものか。</w:t>
      </w:r>
    </w:p>
    <w:p w14:paraId="3AAB90D4" w14:textId="712CFD2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&lt;cnT0074&gt;</w:t>
      </w:r>
      <w:del w:id="71" w:author="hhh0578" w:date="2020-04-17T16:01:00Z">
        <w:r w:rsidRPr="007D2483" w:rsidDel="006A6997">
          <w:rPr>
            <w:rFonts w:ascii="DengXian" w:eastAsia="DengXian" w:hAnsi="DengXian" w:cs="ＭＳ ゴシック" w:hint="eastAsia"/>
            <w:lang w:eastAsia="zh-CN"/>
          </w:rPr>
          <w:delText>那么我也想想怎么</w:delText>
        </w:r>
        <w:r w:rsidRPr="007D2483" w:rsidDel="006A6997">
          <w:rPr>
            <w:rFonts w:ascii="Microsoft YaHei" w:eastAsia="Microsoft YaHei" w:hAnsi="Microsoft YaHei" w:cs="Microsoft YaHei" w:hint="eastAsia"/>
            <w:lang w:eastAsia="zh-CN"/>
          </w:rPr>
          <w:delText>办</w:delText>
        </w:r>
        <w:r w:rsidRPr="007D2483" w:rsidDel="006A6997">
          <w:rPr>
            <w:rFonts w:ascii="DengXian" w:eastAsia="DengXian" w:hAnsi="DengXian" w:cs="ＭＳ ゴシック" w:hint="eastAsia"/>
            <w:lang w:eastAsia="zh-CN"/>
          </w:rPr>
          <w:delText>吧</w:delText>
        </w:r>
      </w:del>
      <w:ins w:id="72" w:author="hhh0578" w:date="2020-04-17T16:01:00Z">
        <w:r w:rsidR="006A6997">
          <w:rPr>
            <w:rFonts w:ascii="DengXian" w:eastAsia="DengXian" w:hAnsi="DengXian" w:cs="ＭＳ ゴシック" w:hint="eastAsia"/>
            <w:lang w:eastAsia="zh-CN"/>
          </w:rPr>
          <w:t>那么，怎么办呢</w:t>
        </w:r>
      </w:ins>
      <w:r w:rsidRPr="007D2483">
        <w:rPr>
          <w:rFonts w:ascii="ＭＳ ゴシック" w:eastAsia="ＭＳ ゴシック" w:hAnsi="ＭＳ ゴシック" w:cs="ＭＳ ゴシック" w:hint="eastAsia"/>
          <w:lang w:eastAsia="zh-CN"/>
        </w:rPr>
        <w:t>。</w:t>
      </w:r>
    </w:p>
    <w:p w14:paraId="62DFE2B7" w14:textId="77777777" w:rsidR="007D2483" w:rsidRPr="007D2483" w:rsidRDefault="007D2483" w:rsidP="007D2483">
      <w:pPr>
        <w:pStyle w:val="a3"/>
        <w:rPr>
          <w:rFonts w:ascii="ＭＳ ゴシック" w:eastAsia="ＭＳ ゴシック" w:hAnsi="ＭＳ ゴシック" w:cs="ＭＳ ゴシック"/>
          <w:lang w:eastAsia="zh-CN"/>
        </w:rPr>
      </w:pPr>
    </w:p>
    <w:p w14:paraId="42096E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ED4C3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&lt;jaT0075&gt;そして放課後。</w:t>
      </w:r>
    </w:p>
    <w:p w14:paraId="435E3D0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&lt;cnT0075&gt;接着到了放学后。</w:t>
      </w:r>
    </w:p>
    <w:p w14:paraId="115822DE" w14:textId="77777777" w:rsidR="007D2483" w:rsidRPr="007D2483" w:rsidRDefault="007D2483" w:rsidP="007D2483">
      <w:pPr>
        <w:pStyle w:val="a3"/>
        <w:rPr>
          <w:rFonts w:ascii="ＭＳ ゴシック" w:eastAsia="ＭＳ ゴシック" w:hAnsi="ＭＳ ゴシック" w:cs="ＭＳ ゴシック"/>
        </w:rPr>
      </w:pPr>
    </w:p>
    <w:p w14:paraId="7D3E52A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5AF5866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&lt;jaT0076&gt;「ちょーっと、諸君っ！」</w:t>
      </w:r>
    </w:p>
    <w:p w14:paraId="18318D5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lastRenderedPageBreak/>
        <w:t>&lt;cnT0076&gt;「我有一言，</w:t>
      </w:r>
      <w:r w:rsidRPr="007D2483">
        <w:rPr>
          <w:rFonts w:ascii="Microsoft YaHei" w:eastAsia="Microsoft YaHei" w:hAnsi="Microsoft YaHei" w:cs="Microsoft YaHei" w:hint="eastAsia"/>
          <w:lang w:eastAsia="zh-CN"/>
        </w:rPr>
        <w:t>请诸</w:t>
      </w:r>
      <w:r w:rsidRPr="007D2483">
        <w:rPr>
          <w:rFonts w:ascii="ＭＳ ゴシック" w:eastAsia="ＭＳ ゴシック" w:hAnsi="ＭＳ ゴシック" w:cs="ＭＳ ゴシック" w:hint="eastAsia"/>
          <w:lang w:eastAsia="zh-CN"/>
        </w:rPr>
        <w:t>位静听</w:t>
      </w:r>
      <w:r w:rsidRPr="007D2483">
        <w:rPr>
          <w:rFonts w:ascii="ＭＳ ゴシック" w:eastAsia="ＭＳ ゴシック" w:hAnsi="ＭＳ ゴシック" w:cs="ＭＳ ゴシック"/>
          <w:lang w:eastAsia="zh-CN"/>
        </w:rPr>
        <w:t xml:space="preserve"> ！」</w:t>
      </w:r>
    </w:p>
    <w:p w14:paraId="4006E784" w14:textId="77777777" w:rsidR="007D2483" w:rsidRPr="007D2483" w:rsidRDefault="007D2483" w:rsidP="007D2483">
      <w:pPr>
        <w:pStyle w:val="a3"/>
        <w:rPr>
          <w:rFonts w:ascii="ＭＳ ゴシック" w:eastAsia="ＭＳ ゴシック" w:hAnsi="ＭＳ ゴシック" w:cs="ＭＳ ゴシック"/>
          <w:lang w:eastAsia="zh-CN"/>
        </w:rPr>
      </w:pPr>
    </w:p>
    <w:p w14:paraId="63EC884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435A1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&lt;jaT0077&gt;先生が教室から出てすぐ遠山が教壇に立った。</w:t>
      </w:r>
    </w:p>
    <w:p w14:paraId="187525D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&lt;cnT0077&gt;老</w:t>
      </w:r>
      <w:r w:rsidRPr="007D2483">
        <w:rPr>
          <w:rFonts w:ascii="Microsoft YaHei" w:eastAsia="Microsoft YaHei" w:hAnsi="Microsoft YaHei" w:cs="Microsoft YaHei" w:hint="eastAsia"/>
          <w:lang w:eastAsia="zh-CN"/>
        </w:rPr>
        <w:t>师</w:t>
      </w:r>
      <w:r w:rsidRPr="007D2483">
        <w:rPr>
          <w:rFonts w:ascii="ＭＳ ゴシック" w:eastAsia="ＭＳ ゴシック" w:hAnsi="ＭＳ ゴシック" w:cs="ＭＳ ゴシック" w:hint="eastAsia"/>
          <w:lang w:eastAsia="zh-CN"/>
        </w:rPr>
        <w:t>离开教室后</w:t>
      </w:r>
      <w:r w:rsidRPr="007D2483">
        <w:rPr>
          <w:rFonts w:ascii="Microsoft YaHei" w:eastAsia="Microsoft YaHei" w:hAnsi="Microsoft YaHei" w:cs="Microsoft YaHei" w:hint="eastAsia"/>
          <w:lang w:eastAsia="zh-CN"/>
        </w:rPr>
        <w:t>远</w:t>
      </w:r>
      <w:r w:rsidRPr="007D2483">
        <w:rPr>
          <w:rFonts w:ascii="ＭＳ ゴシック" w:eastAsia="ＭＳ ゴシック" w:hAnsi="ＭＳ ゴシック" w:cs="ＭＳ ゴシック" w:hint="eastAsia"/>
          <w:lang w:eastAsia="zh-CN"/>
        </w:rPr>
        <w:t>山立刻走上了</w:t>
      </w:r>
      <w:r w:rsidRPr="007D2483">
        <w:rPr>
          <w:rFonts w:ascii="Microsoft YaHei" w:eastAsia="Microsoft YaHei" w:hAnsi="Microsoft YaHei" w:cs="Microsoft YaHei" w:hint="eastAsia"/>
          <w:lang w:eastAsia="zh-CN"/>
        </w:rPr>
        <w:t>讲</w:t>
      </w:r>
      <w:r w:rsidRPr="007D2483">
        <w:rPr>
          <w:rFonts w:ascii="ＭＳ ゴシック" w:eastAsia="ＭＳ ゴシック" w:hAnsi="ＭＳ ゴシック" w:cs="ＭＳ ゴシック" w:hint="eastAsia"/>
          <w:lang w:eastAsia="zh-CN"/>
        </w:rPr>
        <w:t>台。</w:t>
      </w:r>
    </w:p>
    <w:p w14:paraId="6138C766" w14:textId="77777777" w:rsidR="007D2483" w:rsidRPr="007D2483" w:rsidRDefault="007D2483" w:rsidP="007D2483">
      <w:pPr>
        <w:pStyle w:val="a3"/>
        <w:rPr>
          <w:rFonts w:ascii="ＭＳ ゴシック" w:eastAsia="ＭＳ ゴシック" w:hAnsi="ＭＳ ゴシック" w:cs="ＭＳ ゴシック"/>
          <w:lang w:eastAsia="zh-CN"/>
        </w:rPr>
      </w:pPr>
    </w:p>
    <w:p w14:paraId="5A46734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5BC1B28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&lt;jaT0078&gt;「えー、こほん」</w:t>
      </w:r>
    </w:p>
    <w:p w14:paraId="30EBAECE" w14:textId="7A33740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&lt;cnT0078&gt;「</w:t>
      </w:r>
      <w:del w:id="73" w:author="hhh0578" w:date="2020-04-17T16:01:00Z">
        <w:r w:rsidRPr="007D2483" w:rsidDel="007B2AA3">
          <w:rPr>
            <w:rFonts w:ascii="ＭＳ ゴシック" w:eastAsia="ＭＳ ゴシック" w:hAnsi="ＭＳ ゴシック" w:cs="ＭＳ ゴシック"/>
            <w:lang w:eastAsia="zh-CN"/>
          </w:rPr>
          <w:delText>那个，</w:delText>
        </w:r>
      </w:del>
      <w:r w:rsidRPr="007D2483">
        <w:rPr>
          <w:rFonts w:ascii="ＭＳ ゴシック" w:eastAsia="ＭＳ ゴシック" w:hAnsi="ＭＳ ゴシック" w:cs="ＭＳ ゴシック"/>
          <w:lang w:eastAsia="zh-CN"/>
        </w:rPr>
        <w:t>咳咳」</w:t>
      </w:r>
    </w:p>
    <w:p w14:paraId="5C9DD7AC" w14:textId="77777777" w:rsidR="007D2483" w:rsidRPr="007D2483" w:rsidRDefault="007D2483" w:rsidP="007D2483">
      <w:pPr>
        <w:pStyle w:val="a3"/>
        <w:rPr>
          <w:rFonts w:ascii="ＭＳ ゴシック" w:eastAsia="ＭＳ ゴシック" w:hAnsi="ＭＳ ゴシック" w:cs="ＭＳ ゴシック"/>
          <w:lang w:eastAsia="zh-CN"/>
        </w:rPr>
      </w:pPr>
    </w:p>
    <w:p w14:paraId="2E67BC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5CACAF4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&lt;jaT0079&gt;「この度の礼拝堂ツアーについては、みなさんご存知のことと思います」</w:t>
      </w:r>
    </w:p>
    <w:p w14:paraId="67CCDEB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&lt;cnT0079&gt;「关于</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次礼拜堂游一事，想必大家已</w:t>
      </w:r>
      <w:r w:rsidRPr="007D2483">
        <w:rPr>
          <w:rFonts w:ascii="Microsoft YaHei" w:eastAsia="Microsoft YaHei" w:hAnsi="Microsoft YaHei" w:cs="Microsoft YaHei" w:hint="eastAsia"/>
          <w:lang w:eastAsia="zh-CN"/>
        </w:rPr>
        <w:t>经</w:t>
      </w:r>
      <w:r w:rsidRPr="007D2483">
        <w:rPr>
          <w:rFonts w:ascii="ＭＳ ゴシック" w:eastAsia="ＭＳ ゴシック" w:hAnsi="ＭＳ ゴシック" w:cs="ＭＳ ゴシック" w:hint="eastAsia"/>
          <w:lang w:eastAsia="zh-CN"/>
        </w:rPr>
        <w:t>知</w:t>
      </w:r>
      <w:r w:rsidRPr="007D2483">
        <w:rPr>
          <w:rFonts w:ascii="Microsoft YaHei" w:eastAsia="Microsoft YaHei" w:hAnsi="Microsoft YaHei" w:cs="Microsoft YaHei" w:hint="eastAsia"/>
          <w:lang w:eastAsia="zh-CN"/>
        </w:rPr>
        <w:t>晓</w:t>
      </w:r>
      <w:r w:rsidRPr="007D2483">
        <w:rPr>
          <w:rFonts w:ascii="ＭＳ ゴシック" w:eastAsia="ＭＳ ゴシック" w:hAnsi="ＭＳ ゴシック" w:cs="ＭＳ ゴシック" w:hint="eastAsia"/>
          <w:lang w:eastAsia="zh-CN"/>
        </w:rPr>
        <w:t>」</w:t>
      </w:r>
    </w:p>
    <w:p w14:paraId="39897EA8" w14:textId="77777777" w:rsidR="007D2483" w:rsidRPr="007D2483" w:rsidRDefault="007D2483" w:rsidP="007D2483">
      <w:pPr>
        <w:pStyle w:val="a3"/>
        <w:rPr>
          <w:rFonts w:ascii="ＭＳ ゴシック" w:eastAsia="ＭＳ ゴシック" w:hAnsi="ＭＳ ゴシック" w:cs="ＭＳ ゴシック"/>
          <w:lang w:eastAsia="zh-CN"/>
        </w:rPr>
      </w:pPr>
    </w:p>
    <w:p w14:paraId="6ACCBAE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B2A77B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&lt;jaT0080&gt;クラスメートがうんうん頷いている。</w:t>
      </w:r>
    </w:p>
    <w:p w14:paraId="373FC55B"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&lt;cnT0080&gt;班上同学</w:t>
      </w:r>
      <w:r w:rsidRPr="007D2483">
        <w:rPr>
          <w:rFonts w:ascii="Microsoft YaHei" w:eastAsia="Microsoft YaHei" w:hAnsi="Microsoft YaHei" w:cs="Microsoft YaHei" w:hint="eastAsia"/>
          <w:lang w:eastAsia="zh-CN"/>
        </w:rPr>
        <w:t>频频</w:t>
      </w:r>
      <w:r w:rsidRPr="007D2483">
        <w:rPr>
          <w:rFonts w:ascii="ＭＳ ゴシック" w:eastAsia="ＭＳ ゴシック" w:hAnsi="ＭＳ ゴシック" w:cs="ＭＳ ゴシック" w:hint="eastAsia"/>
          <w:lang w:eastAsia="zh-CN"/>
        </w:rPr>
        <w:t>点</w:t>
      </w:r>
      <w:r w:rsidRPr="007D2483">
        <w:rPr>
          <w:rFonts w:ascii="Microsoft YaHei" w:eastAsia="Microsoft YaHei" w:hAnsi="Microsoft YaHei" w:cs="Microsoft YaHei" w:hint="eastAsia"/>
          <w:lang w:eastAsia="zh-CN"/>
        </w:rPr>
        <w:t>头</w:t>
      </w:r>
      <w:r w:rsidRPr="007D2483">
        <w:rPr>
          <w:rFonts w:ascii="ＭＳ ゴシック" w:eastAsia="ＭＳ ゴシック" w:hAnsi="ＭＳ ゴシック" w:cs="ＭＳ ゴシック" w:hint="eastAsia"/>
          <w:lang w:eastAsia="zh-CN"/>
        </w:rPr>
        <w:t>。</w:t>
      </w:r>
    </w:p>
    <w:p w14:paraId="24830309" w14:textId="77777777" w:rsidR="007D2483" w:rsidRPr="007D2483" w:rsidRDefault="007D2483" w:rsidP="007D2483">
      <w:pPr>
        <w:pStyle w:val="a3"/>
        <w:rPr>
          <w:rFonts w:ascii="ＭＳ ゴシック" w:eastAsia="ＭＳ ゴシック" w:hAnsi="ＭＳ ゴシック" w:cs="ＭＳ ゴシック"/>
          <w:lang w:eastAsia="zh-CN"/>
        </w:rPr>
      </w:pPr>
    </w:p>
    <w:p w14:paraId="511834F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28B54A5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&lt;jaT0081&gt;「交渉役に抜擢された我らが朝霧君ですが、残念ながら第一戦は敗北を喫しました」</w:t>
      </w:r>
    </w:p>
    <w:p w14:paraId="4DF0C3B1"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&lt;cnT0081&gt;「被</w:t>
      </w:r>
      <w:r w:rsidRPr="007D2483">
        <w:rPr>
          <w:rFonts w:ascii="Microsoft YaHei" w:eastAsia="Microsoft YaHei" w:hAnsi="Microsoft YaHei" w:cs="Microsoft YaHei" w:hint="eastAsia"/>
          <w:lang w:eastAsia="zh-CN"/>
        </w:rPr>
        <w:t>选</w:t>
      </w:r>
      <w:r w:rsidRPr="007D2483">
        <w:rPr>
          <w:rFonts w:ascii="ＭＳ ゴシック" w:eastAsia="ＭＳ ゴシック" w:hAnsi="ＭＳ ゴシック" w:cs="ＭＳ ゴシック" w:hint="eastAsia"/>
          <w:lang w:eastAsia="zh-CN"/>
        </w:rPr>
        <w:t>拔</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交涉官的我方重要人物朝</w:t>
      </w:r>
      <w:r w:rsidRPr="007D2483">
        <w:rPr>
          <w:rFonts w:ascii="Microsoft YaHei" w:eastAsia="Microsoft YaHei" w:hAnsi="Microsoft YaHei" w:cs="Microsoft YaHei" w:hint="eastAsia"/>
          <w:lang w:eastAsia="zh-CN"/>
        </w:rPr>
        <w:t>雾</w:t>
      </w:r>
      <w:r w:rsidRPr="007D2483">
        <w:rPr>
          <w:rFonts w:ascii="ＭＳ ゴシック" w:eastAsia="ＭＳ ゴシック" w:hAnsi="ＭＳ ゴシック" w:cs="ＭＳ ゴシック"/>
          <w:lang w:eastAsia="zh-CN"/>
        </w:rPr>
        <w:t>君，很</w:t>
      </w:r>
      <w:r w:rsidRPr="007D2483">
        <w:rPr>
          <w:rFonts w:ascii="Microsoft YaHei" w:eastAsia="Microsoft YaHei" w:hAnsi="Microsoft YaHei" w:cs="Microsoft YaHei" w:hint="eastAsia"/>
          <w:lang w:eastAsia="zh-CN"/>
        </w:rPr>
        <w:t>遗</w:t>
      </w:r>
      <w:r w:rsidRPr="007D2483">
        <w:rPr>
          <w:rFonts w:ascii="ＭＳ ゴシック" w:eastAsia="ＭＳ ゴシック" w:hAnsi="ＭＳ ゴシック" w:cs="ＭＳ ゴシック" w:hint="eastAsia"/>
          <w:lang w:eastAsia="zh-CN"/>
        </w:rPr>
        <w:t>憾地在第一</w:t>
      </w:r>
      <w:r w:rsidRPr="007D2483">
        <w:rPr>
          <w:rFonts w:ascii="Microsoft YaHei" w:eastAsia="Microsoft YaHei" w:hAnsi="Microsoft YaHei" w:cs="Microsoft YaHei" w:hint="eastAsia"/>
          <w:lang w:eastAsia="zh-CN"/>
        </w:rPr>
        <w:t>阵败</w:t>
      </w:r>
      <w:r w:rsidRPr="007D2483">
        <w:rPr>
          <w:rFonts w:ascii="ＭＳ ゴシック" w:eastAsia="ＭＳ ゴシック" w:hAnsi="ＭＳ ゴシック" w:cs="ＭＳ ゴシック" w:hint="eastAsia"/>
          <w:lang w:eastAsia="zh-CN"/>
        </w:rPr>
        <w:t>北了」</w:t>
      </w:r>
    </w:p>
    <w:p w14:paraId="289034F8" w14:textId="77777777" w:rsidR="007D2483" w:rsidRPr="007D2483" w:rsidRDefault="007D2483" w:rsidP="007D2483">
      <w:pPr>
        <w:pStyle w:val="a3"/>
        <w:rPr>
          <w:rFonts w:ascii="ＭＳ ゴシック" w:eastAsia="ＭＳ ゴシック" w:hAnsi="ＭＳ ゴシック" w:cs="ＭＳ ゴシック"/>
          <w:lang w:eastAsia="zh-CN"/>
        </w:rPr>
      </w:pPr>
    </w:p>
    <w:p w14:paraId="3F4CD5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01A76D5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&lt;jaT0082&gt;「しかし、彼は不屈の闘志を見せてくれました」</w:t>
      </w:r>
    </w:p>
    <w:p w14:paraId="0F19596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&lt;cnT0082&gt;「不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，他向我</w:t>
      </w:r>
      <w:r w:rsidRPr="007D2483">
        <w:rPr>
          <w:rFonts w:ascii="Microsoft YaHei" w:eastAsia="Microsoft YaHei" w:hAnsi="Microsoft YaHei" w:cs="Microsoft YaHei" w:hint="eastAsia"/>
          <w:lang w:eastAsia="zh-CN"/>
        </w:rPr>
        <w:t>们</w:t>
      </w:r>
      <w:r w:rsidRPr="007D2483">
        <w:rPr>
          <w:rFonts w:ascii="ＭＳ ゴシック" w:eastAsia="ＭＳ ゴシック" w:hAnsi="ＭＳ ゴシック" w:cs="ＭＳ ゴシック" w:hint="eastAsia"/>
          <w:lang w:eastAsia="zh-CN"/>
        </w:rPr>
        <w:t>展</w:t>
      </w:r>
      <w:r w:rsidRPr="007D2483">
        <w:rPr>
          <w:rFonts w:ascii="Microsoft YaHei" w:eastAsia="Microsoft YaHei" w:hAnsi="Microsoft YaHei" w:cs="Microsoft YaHei" w:hint="eastAsia"/>
          <w:lang w:eastAsia="zh-CN"/>
        </w:rPr>
        <w:t>现</w:t>
      </w:r>
      <w:r w:rsidRPr="007D2483">
        <w:rPr>
          <w:rFonts w:ascii="ＭＳ ゴシック" w:eastAsia="ＭＳ ゴシック" w:hAnsi="ＭＳ ゴシック" w:cs="ＭＳ ゴシック" w:hint="eastAsia"/>
          <w:lang w:eastAsia="zh-CN"/>
        </w:rPr>
        <w:t>了不屈的斗志」</w:t>
      </w:r>
    </w:p>
    <w:p w14:paraId="5A886963" w14:textId="77777777" w:rsidR="007D2483" w:rsidRPr="007D2483" w:rsidRDefault="007D2483" w:rsidP="007D2483">
      <w:pPr>
        <w:pStyle w:val="a3"/>
        <w:rPr>
          <w:rFonts w:ascii="ＭＳ ゴシック" w:eastAsia="ＭＳ ゴシック" w:hAnsi="ＭＳ ゴシック" w:cs="ＭＳ ゴシック"/>
          <w:lang w:eastAsia="zh-CN"/>
        </w:rPr>
      </w:pPr>
    </w:p>
    <w:p w14:paraId="3E3FE8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34C9227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&lt;jaT0083&gt;「なんと今週末、リターンマッチに臨むとのことです」</w:t>
      </w:r>
    </w:p>
    <w:p w14:paraId="233C26BE" w14:textId="16F1A7F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&lt;cnT0083&gt;「在本周末，</w:t>
      </w:r>
      <w:ins w:id="74" w:author="hhh0578" w:date="2020-04-17T16:04:00Z">
        <w:r w:rsidR="002A149E">
          <w:rPr>
            <w:rFonts w:ascii="ＭＳ ゴシック" w:eastAsia="DengXian" w:hAnsi="ＭＳ ゴシック" w:cs="ＭＳ ゴシック" w:hint="eastAsia"/>
            <w:lang w:eastAsia="zh-CN"/>
          </w:rPr>
          <w:t>他将发起复仇战</w:t>
        </w:r>
      </w:ins>
      <w:del w:id="75" w:author="hhh0578" w:date="2020-04-17T16:03:00Z">
        <w:r w:rsidRPr="007D2483" w:rsidDel="002A149E">
          <w:rPr>
            <w:rFonts w:ascii="ＭＳ ゴシック" w:eastAsia="ＭＳ ゴシック" w:hAnsi="ＭＳ ゴシック" w:cs="ＭＳ ゴシック"/>
            <w:lang w:eastAsia="zh-CN"/>
          </w:rPr>
          <w:delText>将会</w:delText>
        </w:r>
        <w:r w:rsidRPr="007D2483" w:rsidDel="002A149E">
          <w:rPr>
            <w:rFonts w:ascii="Microsoft YaHei" w:eastAsia="Microsoft YaHei" w:hAnsi="Microsoft YaHei" w:cs="Microsoft YaHei" w:hint="eastAsia"/>
            <w:lang w:eastAsia="zh-CN"/>
          </w:rPr>
          <w:delText>赢</w:delText>
        </w:r>
        <w:r w:rsidRPr="007D2483" w:rsidDel="002A149E">
          <w:rPr>
            <w:rFonts w:ascii="ＭＳ ゴシック" w:eastAsia="ＭＳ ゴシック" w:hAnsi="ＭＳ ゴシック" w:cs="ＭＳ ゴシック" w:hint="eastAsia"/>
            <w:lang w:eastAsia="zh-CN"/>
          </w:rPr>
          <w:delText>来第二</w:delText>
        </w:r>
        <w:r w:rsidRPr="007D2483" w:rsidDel="002A149E">
          <w:rPr>
            <w:rFonts w:ascii="Microsoft YaHei" w:eastAsia="Microsoft YaHei" w:hAnsi="Microsoft YaHei" w:cs="Microsoft YaHei" w:hint="eastAsia"/>
            <w:lang w:eastAsia="zh-CN"/>
          </w:rPr>
          <w:delText>战</w:delText>
        </w:r>
        <w:r w:rsidRPr="007D2483" w:rsidDel="002A149E">
          <w:rPr>
            <w:rFonts w:ascii="ＭＳ ゴシック" w:eastAsia="ＭＳ ゴシック" w:hAnsi="ＭＳ ゴシック" w:cs="ＭＳ ゴシック" w:hint="eastAsia"/>
            <w:lang w:eastAsia="zh-CN"/>
          </w:rPr>
          <w:delText>（Ｒｅｔｕｒｎ</w:delText>
        </w:r>
        <w:r w:rsidRPr="007D2483" w:rsidDel="002A149E">
          <w:rPr>
            <w:rFonts w:ascii="ＭＳ ゴシック" w:eastAsia="ＭＳ ゴシック" w:hAnsi="ＭＳ ゴシック" w:cs="ＭＳ ゴシック"/>
            <w:lang w:eastAsia="zh-CN"/>
          </w:rPr>
          <w:delText xml:space="preserve"> 　Ｍａｔｃｈ）</w:delText>
        </w:r>
      </w:del>
      <w:r w:rsidRPr="007D2483">
        <w:rPr>
          <w:rFonts w:ascii="ＭＳ ゴシック" w:eastAsia="ＭＳ ゴシック" w:hAnsi="ＭＳ ゴシック" w:cs="ＭＳ ゴシック"/>
          <w:lang w:eastAsia="zh-CN"/>
        </w:rPr>
        <w:t>」</w:t>
      </w:r>
    </w:p>
    <w:p w14:paraId="55A715FF" w14:textId="77777777" w:rsidR="007D2483" w:rsidRPr="007D2483" w:rsidRDefault="007D2483" w:rsidP="007D2483">
      <w:pPr>
        <w:pStyle w:val="a3"/>
        <w:rPr>
          <w:rFonts w:ascii="ＭＳ ゴシック" w:eastAsia="ＭＳ ゴシック" w:hAnsi="ＭＳ ゴシック" w:cs="ＭＳ ゴシック"/>
          <w:lang w:eastAsia="zh-CN"/>
        </w:rPr>
      </w:pPr>
    </w:p>
    <w:p w14:paraId="0603C2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95189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&lt;jaT0084&gt;いつの間にか予定まで決められていた。</w:t>
      </w:r>
    </w:p>
    <w:p w14:paraId="280B1A84" w14:textId="6063E824"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&lt;cnT0084&gt;</w:t>
      </w:r>
      <w:del w:id="76" w:author="hhh0578" w:date="2020-04-17T16:04:00Z">
        <w:r w:rsidRPr="007D2483" w:rsidDel="00026508">
          <w:rPr>
            <w:rFonts w:ascii="DengXian" w:eastAsia="DengXian" w:hAnsi="DengXian" w:cs="ＭＳ ゴシック" w:hint="eastAsia"/>
            <w:lang w:eastAsia="zh-CN"/>
          </w:rPr>
          <w:delText>忽然被</w:delText>
        </w:r>
      </w:del>
      <w:ins w:id="77" w:author="hhh0578" w:date="2020-04-17T16:04:00Z">
        <w:r w:rsidR="00026508">
          <w:rPr>
            <w:rFonts w:ascii="DengXian" w:eastAsia="DengXian" w:hAnsi="DengXian" w:cs="ＭＳ ゴシック" w:hint="eastAsia"/>
            <w:lang w:eastAsia="zh-CN"/>
          </w:rPr>
          <w:t>我都不知道自己</w:t>
        </w:r>
      </w:ins>
      <w:ins w:id="78" w:author="hhh0578" w:date="2020-04-17T16:05:00Z">
        <w:r w:rsidR="00026508">
          <w:rPr>
            <w:rFonts w:ascii="DengXian" w:eastAsia="DengXian" w:hAnsi="DengXian" w:cs="ＭＳ ゴシック" w:hint="eastAsia"/>
            <w:lang w:eastAsia="zh-CN"/>
          </w:rPr>
          <w:t>被</w:t>
        </w:r>
      </w:ins>
      <w:r w:rsidRPr="007D2483">
        <w:rPr>
          <w:rFonts w:ascii="ＭＳ ゴシック" w:eastAsia="ＭＳ ゴシック" w:hAnsi="ＭＳ ゴシック" w:cs="ＭＳ ゴシック"/>
        </w:rPr>
        <w:t>安排了。</w:t>
      </w:r>
    </w:p>
    <w:p w14:paraId="4D05119E" w14:textId="77777777" w:rsidR="007D2483" w:rsidRPr="007D2483" w:rsidRDefault="007D2483" w:rsidP="007D2483">
      <w:pPr>
        <w:pStyle w:val="a3"/>
        <w:rPr>
          <w:rFonts w:ascii="ＭＳ ゴシック" w:eastAsia="ＭＳ ゴシック" w:hAnsi="ＭＳ ゴシック" w:cs="ＭＳ ゴシック"/>
        </w:rPr>
      </w:pPr>
    </w:p>
    <w:p w14:paraId="5681C82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4BE8F7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&lt;jaT0085&gt;「心から応援したいっ……したい、がしかし諸君っ」</w:t>
      </w:r>
    </w:p>
    <w:p w14:paraId="436920AF"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&lt;cnT0085&gt;「我打心底里想要</w:t>
      </w:r>
      <w:r w:rsidRPr="007D2483">
        <w:rPr>
          <w:rFonts w:ascii="Microsoft YaHei" w:eastAsia="Microsoft YaHei" w:hAnsi="Microsoft YaHei" w:cs="Microsoft YaHei" w:hint="eastAsia"/>
          <w:lang w:eastAsia="zh-CN"/>
        </w:rPr>
        <w:t>应</w:t>
      </w:r>
      <w:r w:rsidRPr="007D2483">
        <w:rPr>
          <w:rFonts w:ascii="ＭＳ ゴシック" w:eastAsia="ＭＳ ゴシック" w:hAnsi="ＭＳ ゴシック" w:cs="ＭＳ ゴシック" w:hint="eastAsia"/>
          <w:lang w:eastAsia="zh-CN"/>
        </w:rPr>
        <w:t>援</w:t>
      </w:r>
      <w:r w:rsidRPr="007D2483">
        <w:rPr>
          <w:rFonts w:ascii="ＭＳ ゴシック" w:eastAsia="ＭＳ ゴシック" w:hAnsi="ＭＳ ゴシック" w:cs="ＭＳ ゴシック"/>
          <w:lang w:eastAsia="zh-CN"/>
        </w:rPr>
        <w:t>……想要</w:t>
      </w:r>
      <w:r w:rsidRPr="007D2483">
        <w:rPr>
          <w:rFonts w:ascii="Microsoft YaHei" w:eastAsia="Microsoft YaHei" w:hAnsi="Microsoft YaHei" w:cs="Microsoft YaHei" w:hint="eastAsia"/>
          <w:lang w:eastAsia="zh-CN"/>
        </w:rPr>
        <w:t>应</w:t>
      </w:r>
      <w:r w:rsidRPr="007D2483">
        <w:rPr>
          <w:rFonts w:ascii="ＭＳ ゴシック" w:eastAsia="ＭＳ ゴシック" w:hAnsi="ＭＳ ゴシック" w:cs="ＭＳ ゴシック" w:hint="eastAsia"/>
          <w:lang w:eastAsia="zh-CN"/>
        </w:rPr>
        <w:t>援啊，但是，</w:t>
      </w:r>
      <w:r w:rsidRPr="007D2483">
        <w:rPr>
          <w:rFonts w:ascii="Microsoft YaHei" w:eastAsia="Microsoft YaHei" w:hAnsi="Microsoft YaHei" w:cs="Microsoft YaHei" w:hint="eastAsia"/>
          <w:lang w:eastAsia="zh-CN"/>
        </w:rPr>
        <w:t>诸</w:t>
      </w:r>
      <w:r w:rsidRPr="007D2483">
        <w:rPr>
          <w:rFonts w:ascii="ＭＳ ゴシック" w:eastAsia="ＭＳ ゴシック" w:hAnsi="ＭＳ ゴシック" w:cs="ＭＳ ゴシック" w:hint="eastAsia"/>
          <w:lang w:eastAsia="zh-CN"/>
        </w:rPr>
        <w:t>位」</w:t>
      </w:r>
    </w:p>
    <w:p w14:paraId="3317BEBB" w14:textId="77777777" w:rsidR="007D2483" w:rsidRPr="007D2483" w:rsidRDefault="007D2483" w:rsidP="007D2483">
      <w:pPr>
        <w:pStyle w:val="a3"/>
        <w:rPr>
          <w:rFonts w:ascii="ＭＳ ゴシック" w:eastAsia="ＭＳ ゴシック" w:hAnsi="ＭＳ ゴシック" w:cs="ＭＳ ゴシック"/>
          <w:lang w:eastAsia="zh-CN"/>
        </w:rPr>
      </w:pPr>
    </w:p>
    <w:p w14:paraId="30FCC7A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6C84229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&lt;jaT0086&gt;「教室から応援しているだけでいいのかっ？」</w:t>
      </w:r>
    </w:p>
    <w:p w14:paraId="242FDB4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&lt;cnT0086&gt;「在教室里</w:t>
      </w:r>
      <w:r w:rsidRPr="007D2483">
        <w:rPr>
          <w:rFonts w:ascii="Microsoft YaHei" w:eastAsia="Microsoft YaHei" w:hAnsi="Microsoft YaHei" w:cs="Microsoft YaHei" w:hint="eastAsia"/>
          <w:lang w:eastAsia="zh-CN"/>
        </w:rPr>
        <w:t>应</w:t>
      </w:r>
      <w:r w:rsidRPr="007D2483">
        <w:rPr>
          <w:rFonts w:ascii="ＭＳ ゴシック" w:eastAsia="ＭＳ ゴシック" w:hAnsi="ＭＳ ゴシック" w:cs="ＭＳ ゴシック" w:hint="eastAsia"/>
          <w:lang w:eastAsia="zh-CN"/>
        </w:rPr>
        <w:t>援就</w:t>
      </w:r>
      <w:r w:rsidRPr="007D2483">
        <w:rPr>
          <w:rFonts w:ascii="Microsoft YaHei" w:eastAsia="Microsoft YaHei" w:hAnsi="Microsoft YaHei" w:cs="Microsoft YaHei" w:hint="eastAsia"/>
          <w:lang w:eastAsia="zh-CN"/>
        </w:rPr>
        <w:t>够</w:t>
      </w:r>
      <w:r w:rsidRPr="007D2483">
        <w:rPr>
          <w:rFonts w:ascii="ＭＳ ゴシック" w:eastAsia="ＭＳ ゴシック" w:hAnsi="ＭＳ ゴシック" w:cs="ＭＳ ゴシック" w:hint="eastAsia"/>
          <w:lang w:eastAsia="zh-CN"/>
        </w:rPr>
        <w:t>了</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p>
    <w:p w14:paraId="5AFC7707" w14:textId="77777777" w:rsidR="007D2483" w:rsidRPr="007D2483" w:rsidRDefault="007D2483" w:rsidP="007D2483">
      <w:pPr>
        <w:pStyle w:val="a3"/>
        <w:rPr>
          <w:rFonts w:ascii="ＭＳ ゴシック" w:eastAsia="ＭＳ ゴシック" w:hAnsi="ＭＳ ゴシック" w:cs="ＭＳ ゴシック"/>
          <w:lang w:eastAsia="zh-CN"/>
        </w:rPr>
      </w:pPr>
    </w:p>
    <w:p w14:paraId="226F3CE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207F6ED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&lt;jaT0087&gt;「よくなーい」</w:t>
      </w:r>
    </w:p>
    <w:p w14:paraId="53CAEA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&lt;cnT0087&gt;「不</w:t>
      </w:r>
      <w:r w:rsidRPr="007D2483">
        <w:rPr>
          <w:rFonts w:ascii="Microsoft YaHei" w:eastAsia="Microsoft YaHei" w:hAnsi="Microsoft YaHei" w:cs="Microsoft YaHei" w:hint="eastAsia"/>
        </w:rPr>
        <w:t>够</w:t>
      </w:r>
      <w:r w:rsidRPr="007D2483">
        <w:rPr>
          <w:rFonts w:ascii="ＭＳ ゴシック" w:eastAsia="ＭＳ ゴシック" w:hAnsi="ＭＳ ゴシック" w:cs="ＭＳ ゴシック" w:hint="eastAsia"/>
        </w:rPr>
        <w:t>」</w:t>
      </w:r>
    </w:p>
    <w:p w14:paraId="2A9A6CEE" w14:textId="77777777" w:rsidR="007D2483" w:rsidRPr="007D2483" w:rsidRDefault="007D2483" w:rsidP="007D2483">
      <w:pPr>
        <w:pStyle w:val="a3"/>
        <w:rPr>
          <w:rFonts w:ascii="ＭＳ ゴシック" w:eastAsia="ＭＳ ゴシック" w:hAnsi="ＭＳ ゴシック" w:cs="ＭＳ ゴシック"/>
        </w:rPr>
      </w:pPr>
    </w:p>
    <w:p w14:paraId="0151BE2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37F7BF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&lt;jaT0088&gt;「おっけおっけー、菜月の溢れんばかりの気持ちはここに了承」</w:t>
      </w:r>
    </w:p>
    <w:p w14:paraId="36766381" w14:textId="47690DD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&lt;cnT0088&gt;「ＯＫＯＫ，</w:t>
      </w:r>
      <w:del w:id="79" w:author="hhh0578" w:date="2020-04-17T16:05:00Z">
        <w:r w:rsidRPr="007D2483" w:rsidDel="002B4A08">
          <w:rPr>
            <w:rFonts w:ascii="ＭＳ ゴシック" w:eastAsia="ＭＳ ゴシック" w:hAnsi="ＭＳ ゴシック" w:cs="ＭＳ ゴシック"/>
            <w:lang w:eastAsia="zh-CN"/>
          </w:rPr>
          <w:delText>完全了解</w:delText>
        </w:r>
      </w:del>
      <w:proofErr w:type="gramStart"/>
      <w:r w:rsidRPr="007D2483">
        <w:rPr>
          <w:rFonts w:ascii="ＭＳ ゴシック" w:eastAsia="ＭＳ ゴシック" w:hAnsi="ＭＳ ゴシック" w:cs="ＭＳ ゴシック"/>
          <w:lang w:eastAsia="zh-CN"/>
        </w:rPr>
        <w:t>菜月盈溢</w:t>
      </w:r>
      <w:proofErr w:type="gramEnd"/>
      <w:r w:rsidRPr="007D2483">
        <w:rPr>
          <w:rFonts w:ascii="ＭＳ ゴシック" w:eastAsia="ＭＳ ゴシック" w:hAnsi="ＭＳ ゴシック" w:cs="ＭＳ ゴシック"/>
          <w:lang w:eastAsia="zh-CN"/>
        </w:rPr>
        <w:t>而出的</w:t>
      </w:r>
      <w:r w:rsidRPr="007D2483">
        <w:rPr>
          <w:rFonts w:ascii="Microsoft YaHei" w:eastAsia="Microsoft YaHei" w:hAnsi="Microsoft YaHei" w:cs="Microsoft YaHei" w:hint="eastAsia"/>
          <w:lang w:eastAsia="zh-CN"/>
        </w:rPr>
        <w:t>热</w:t>
      </w:r>
      <w:r w:rsidRPr="007D2483">
        <w:rPr>
          <w:rFonts w:ascii="ＭＳ ゴシック" w:eastAsia="ＭＳ ゴシック" w:hAnsi="ＭＳ ゴシック" w:cs="ＭＳ ゴシック" w:hint="eastAsia"/>
          <w:lang w:eastAsia="zh-CN"/>
        </w:rPr>
        <w:t>情</w:t>
      </w:r>
      <w:ins w:id="80" w:author="hhh0578" w:date="2020-04-17T16:05:00Z">
        <w:r w:rsidR="002B4A08">
          <w:rPr>
            <w:rFonts w:ascii="DengXian" w:eastAsia="DengXian" w:hAnsi="DengXian" w:cs="ＭＳ ゴシック" w:hint="eastAsia"/>
            <w:lang w:eastAsia="zh-CN"/>
          </w:rPr>
          <w:t>我已经了解了</w:t>
        </w:r>
      </w:ins>
      <w:r w:rsidRPr="007D2483">
        <w:rPr>
          <w:rFonts w:ascii="ＭＳ ゴシック" w:eastAsia="ＭＳ ゴシック" w:hAnsi="ＭＳ ゴシック" w:cs="ＭＳ ゴシック" w:hint="eastAsia"/>
          <w:lang w:eastAsia="zh-CN"/>
        </w:rPr>
        <w:t>」</w:t>
      </w:r>
    </w:p>
    <w:p w14:paraId="76D41AAF" w14:textId="77777777" w:rsidR="007D2483" w:rsidRPr="007D2483" w:rsidRDefault="007D2483" w:rsidP="007D2483">
      <w:pPr>
        <w:pStyle w:val="a3"/>
        <w:rPr>
          <w:rFonts w:ascii="ＭＳ ゴシック" w:eastAsia="ＭＳ ゴシック" w:hAnsi="ＭＳ ゴシック" w:cs="ＭＳ ゴシック"/>
          <w:lang w:eastAsia="zh-CN"/>
        </w:rPr>
      </w:pPr>
    </w:p>
    <w:p w14:paraId="4210AF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15193D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&lt;jaT0089&gt;「そういうわけで、一人ひとりの思いを届けるべく、ただ今から嘆願書を作成します」</w:t>
      </w:r>
    </w:p>
    <w:p w14:paraId="04536A2F" w14:textId="496EDE9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&lt;cnT0089&gt;「所以，</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了</w:t>
      </w:r>
      <w:ins w:id="81" w:author="hhh0578" w:date="2020-04-17T16:05:00Z">
        <w:r w:rsidR="0041733B">
          <w:rPr>
            <w:rFonts w:ascii="Microsoft YaHei" w:eastAsia="Microsoft YaHei" w:hAnsi="Microsoft YaHei" w:cs="Microsoft YaHei" w:hint="eastAsia"/>
            <w:lang w:eastAsia="zh-CN"/>
          </w:rPr>
          <w:t>切实</w:t>
        </w:r>
      </w:ins>
      <w:del w:id="82" w:author="hhh0578" w:date="2020-04-17T16:05:00Z">
        <w:r w:rsidRPr="007D2483" w:rsidDel="0041733B">
          <w:rPr>
            <w:rFonts w:ascii="ＭＳ ゴシック" w:eastAsia="ＭＳ ゴシック" w:hAnsi="ＭＳ ゴシック" w:cs="ＭＳ ゴシック" w:hint="eastAsia"/>
            <w:lang w:eastAsia="zh-CN"/>
          </w:rPr>
          <w:delText>确</w:delText>
        </w:r>
        <w:r w:rsidRPr="007D2483" w:rsidDel="0041733B">
          <w:rPr>
            <w:rFonts w:ascii="Microsoft YaHei" w:eastAsia="Microsoft YaHei" w:hAnsi="Microsoft YaHei" w:cs="Microsoft YaHei" w:hint="eastAsia"/>
            <w:lang w:eastAsia="zh-CN"/>
          </w:rPr>
          <w:delText>实</w:delText>
        </w:r>
      </w:del>
      <w:r w:rsidRPr="007D2483">
        <w:rPr>
          <w:rFonts w:ascii="Microsoft YaHei" w:eastAsia="Microsoft YaHei" w:hAnsi="Microsoft YaHei" w:cs="Microsoft YaHei" w:hint="eastAsia"/>
          <w:lang w:eastAsia="zh-CN"/>
        </w:rPr>
        <w:t>传</w:t>
      </w:r>
      <w:r w:rsidRPr="007D2483">
        <w:rPr>
          <w:rFonts w:ascii="ＭＳ ゴシック" w:eastAsia="ＭＳ ゴシック" w:hAnsi="ＭＳ ゴシック" w:cs="ＭＳ ゴシック" w:hint="eastAsia"/>
          <w:lang w:eastAsia="zh-CN"/>
        </w:rPr>
        <w:t>达每一个人的愿望，</w:t>
      </w:r>
      <w:del w:id="83" w:author="hhh0578" w:date="2020-04-17T16:06:00Z">
        <w:r w:rsidRPr="007D2483" w:rsidDel="00677EA5">
          <w:rPr>
            <w:rFonts w:ascii="Microsoft YaHei" w:eastAsia="Microsoft YaHei" w:hAnsi="Microsoft YaHei" w:cs="Microsoft YaHei" w:hint="eastAsia"/>
            <w:lang w:eastAsia="zh-CN"/>
          </w:rPr>
          <w:delText>让</w:delText>
        </w:r>
        <w:r w:rsidRPr="007D2483" w:rsidDel="00677EA5">
          <w:rPr>
            <w:rFonts w:ascii="ＭＳ ゴシック" w:eastAsia="ＭＳ ゴシック" w:hAnsi="ＭＳ ゴシック" w:cs="ＭＳ ゴシック" w:hint="eastAsia"/>
            <w:lang w:eastAsia="zh-CN"/>
          </w:rPr>
          <w:delText>我</w:delText>
        </w:r>
        <w:r w:rsidRPr="007D2483" w:rsidDel="00677EA5">
          <w:rPr>
            <w:rFonts w:ascii="Microsoft YaHei" w:eastAsia="Microsoft YaHei" w:hAnsi="Microsoft YaHei" w:cs="Microsoft YaHei" w:hint="eastAsia"/>
            <w:lang w:eastAsia="zh-CN"/>
          </w:rPr>
          <w:delText>们</w:delText>
        </w:r>
        <w:r w:rsidRPr="007D2483" w:rsidDel="00677EA5">
          <w:rPr>
            <w:rFonts w:ascii="ＭＳ ゴシック" w:eastAsia="ＭＳ ゴシック" w:hAnsi="ＭＳ ゴシック" w:cs="ＭＳ ゴシック" w:hint="eastAsia"/>
            <w:lang w:eastAsia="zh-CN"/>
          </w:rPr>
          <w:delText>来</w:delText>
        </w:r>
      </w:del>
      <w:r w:rsidRPr="007D2483">
        <w:rPr>
          <w:rFonts w:ascii="ＭＳ ゴシック" w:eastAsia="ＭＳ ゴシック" w:hAnsi="ＭＳ ゴシック" w:cs="ＭＳ ゴシック" w:hint="eastAsia"/>
          <w:lang w:eastAsia="zh-CN"/>
        </w:rPr>
        <w:t>写一份</w:t>
      </w:r>
      <w:r w:rsidRPr="007D2483">
        <w:rPr>
          <w:rFonts w:ascii="Microsoft YaHei" w:eastAsia="Microsoft YaHei" w:hAnsi="Microsoft YaHei" w:cs="Microsoft YaHei" w:hint="eastAsia"/>
          <w:lang w:eastAsia="zh-CN"/>
        </w:rPr>
        <w:t>请</w:t>
      </w:r>
      <w:r w:rsidRPr="007D2483">
        <w:rPr>
          <w:rFonts w:ascii="ＭＳ ゴシック" w:eastAsia="ＭＳ ゴシック" w:hAnsi="ＭＳ ゴシック" w:cs="ＭＳ ゴシック" w:hint="eastAsia"/>
          <w:lang w:eastAsia="zh-CN"/>
        </w:rPr>
        <w:t>愿</w:t>
      </w:r>
      <w:r w:rsidRPr="007D2483">
        <w:rPr>
          <w:rFonts w:ascii="Microsoft YaHei" w:eastAsia="Microsoft YaHei" w:hAnsi="Microsoft YaHei" w:cs="Microsoft YaHei" w:hint="eastAsia"/>
          <w:lang w:eastAsia="zh-CN"/>
        </w:rPr>
        <w:t>书</w:t>
      </w:r>
      <w:r w:rsidRPr="007D2483">
        <w:rPr>
          <w:rFonts w:ascii="ＭＳ ゴシック" w:eastAsia="ＭＳ ゴシック" w:hAnsi="ＭＳ ゴシック" w:cs="ＭＳ ゴシック" w:hint="eastAsia"/>
          <w:lang w:eastAsia="zh-CN"/>
        </w:rPr>
        <w:t>吧」</w:t>
      </w:r>
    </w:p>
    <w:p w14:paraId="0F1D414D" w14:textId="77777777" w:rsidR="007D2483" w:rsidRPr="007D2483" w:rsidRDefault="007D2483" w:rsidP="007D2483">
      <w:pPr>
        <w:pStyle w:val="a3"/>
        <w:rPr>
          <w:rFonts w:ascii="ＭＳ ゴシック" w:eastAsia="ＭＳ ゴシック" w:hAnsi="ＭＳ ゴシック" w:cs="ＭＳ ゴシック"/>
          <w:lang w:eastAsia="zh-CN"/>
        </w:rPr>
      </w:pPr>
    </w:p>
    <w:p w14:paraId="705EF19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0567777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&lt;jaT0090&gt;「ここに用紙がありますので有志は名前を書いて下さい、というか書いてっ」</w:t>
      </w:r>
    </w:p>
    <w:p w14:paraId="6D5FC874" w14:textId="4762035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&lt;cnT0090&gt;「</w:t>
      </w:r>
      <w:del w:id="84" w:author="hhh0578" w:date="2020-04-17T16:06:00Z">
        <w:r w:rsidRPr="007D2483" w:rsidDel="00BD687E">
          <w:rPr>
            <w:rFonts w:ascii="DengXian" w:eastAsia="DengXian" w:hAnsi="DengXian" w:cs="ＭＳ ゴシック" w:hint="eastAsia"/>
            <w:lang w:eastAsia="zh-CN"/>
          </w:rPr>
          <w:delText>有意向的人</w:delText>
        </w:r>
      </w:del>
      <w:ins w:id="85" w:author="hhh0578" w:date="2020-04-17T16:06:00Z">
        <w:r w:rsidR="00BD687E">
          <w:rPr>
            <w:rFonts w:ascii="DengXian" w:eastAsia="DengXian" w:hAnsi="DengXian" w:cs="ＭＳ ゴシック" w:hint="eastAsia"/>
            <w:lang w:eastAsia="zh-CN"/>
          </w:rPr>
          <w:t>有志之士</w:t>
        </w:r>
      </w:ins>
      <w:r w:rsidRPr="007D2483">
        <w:rPr>
          <w:rFonts w:ascii="Microsoft YaHei" w:eastAsia="Microsoft YaHei" w:hAnsi="Microsoft YaHei" w:cs="Microsoft YaHei" w:hint="eastAsia"/>
          <w:lang w:eastAsia="zh-CN"/>
        </w:rPr>
        <w:t>请</w:t>
      </w:r>
      <w:r w:rsidRPr="007D2483">
        <w:rPr>
          <w:rFonts w:ascii="ＭＳ ゴシック" w:eastAsia="ＭＳ ゴシック" w:hAnsi="ＭＳ ゴシック" w:cs="ＭＳ ゴシック" w:hint="eastAsia"/>
          <w:lang w:eastAsia="zh-CN"/>
        </w:rPr>
        <w:t>把自己的名字写在上面，</w:t>
      </w:r>
      <w:del w:id="86" w:author="hhh0578" w:date="2020-04-17T16:06:00Z">
        <w:r w:rsidRPr="007D2483" w:rsidDel="00CA5DE9">
          <w:rPr>
            <w:rFonts w:ascii="ＭＳ ゴシック" w:eastAsia="ＭＳ ゴシック" w:hAnsi="ＭＳ ゴシック" w:cs="ＭＳ ゴシック" w:hint="eastAsia"/>
            <w:lang w:eastAsia="zh-CN"/>
          </w:rPr>
          <w:delText>不如</w:delText>
        </w:r>
        <w:r w:rsidRPr="007D2483" w:rsidDel="00CA5DE9">
          <w:rPr>
            <w:rFonts w:ascii="Microsoft YaHei" w:eastAsia="Microsoft YaHei" w:hAnsi="Microsoft YaHei" w:cs="Microsoft YaHei" w:hint="eastAsia"/>
            <w:lang w:eastAsia="zh-CN"/>
          </w:rPr>
          <w:delText>说</w:delText>
        </w:r>
      </w:del>
      <w:r w:rsidRPr="007D2483">
        <w:rPr>
          <w:rFonts w:ascii="ＭＳ ゴシック" w:eastAsia="ＭＳ ゴシック" w:hAnsi="ＭＳ ゴシック" w:cs="ＭＳ ゴシック" w:hint="eastAsia"/>
          <w:lang w:eastAsia="zh-CN"/>
        </w:rPr>
        <w:t>赶</w:t>
      </w:r>
      <w:r w:rsidRPr="007D2483">
        <w:rPr>
          <w:rFonts w:ascii="Microsoft YaHei" w:eastAsia="Microsoft YaHei" w:hAnsi="Microsoft YaHei" w:cs="Microsoft YaHei" w:hint="eastAsia"/>
          <w:lang w:eastAsia="zh-CN"/>
        </w:rPr>
        <w:t>紧</w:t>
      </w:r>
      <w:r w:rsidRPr="007D2483">
        <w:rPr>
          <w:rFonts w:ascii="ＭＳ ゴシック" w:eastAsia="ＭＳ ゴシック" w:hAnsi="ＭＳ ゴシック" w:cs="ＭＳ ゴシック" w:hint="eastAsia"/>
          <w:lang w:eastAsia="zh-CN"/>
        </w:rPr>
        <w:t>写」</w:t>
      </w:r>
    </w:p>
    <w:p w14:paraId="0E9A0660" w14:textId="77777777" w:rsidR="007D2483" w:rsidRPr="007D2483" w:rsidRDefault="007D2483" w:rsidP="007D2483">
      <w:pPr>
        <w:pStyle w:val="a3"/>
        <w:rPr>
          <w:rFonts w:ascii="ＭＳ ゴシック" w:eastAsia="ＭＳ ゴシック" w:hAnsi="ＭＳ ゴシック" w:cs="ＭＳ ゴシック"/>
          <w:lang w:eastAsia="zh-CN"/>
        </w:rPr>
      </w:pPr>
    </w:p>
    <w:p w14:paraId="45F34AA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18377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&lt;jaT0091&gt;我先にと教壇に人が集まる。</w:t>
      </w:r>
    </w:p>
    <w:p w14:paraId="4B8C685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&lt;cnT0091&gt;同学</w:t>
      </w:r>
      <w:r w:rsidRPr="007D2483">
        <w:rPr>
          <w:rFonts w:ascii="Microsoft YaHei" w:eastAsia="Microsoft YaHei" w:hAnsi="Microsoft YaHei" w:cs="Microsoft YaHei" w:hint="eastAsia"/>
          <w:lang w:eastAsia="zh-CN"/>
        </w:rPr>
        <w:t>们</w:t>
      </w:r>
      <w:r w:rsidRPr="007D2483">
        <w:rPr>
          <w:rFonts w:ascii="ＭＳ ゴシック" w:eastAsia="ＭＳ ゴシック" w:hAnsi="ＭＳ ゴシック" w:cs="ＭＳ ゴシック" w:hint="eastAsia"/>
          <w:lang w:eastAsia="zh-CN"/>
        </w:rPr>
        <w:t>争先恐后地聚集到</w:t>
      </w:r>
      <w:r w:rsidRPr="007D2483">
        <w:rPr>
          <w:rFonts w:ascii="Microsoft YaHei" w:eastAsia="Microsoft YaHei" w:hAnsi="Microsoft YaHei" w:cs="Microsoft YaHei" w:hint="eastAsia"/>
          <w:lang w:eastAsia="zh-CN"/>
        </w:rPr>
        <w:t>讲</w:t>
      </w:r>
      <w:r w:rsidRPr="007D2483">
        <w:rPr>
          <w:rFonts w:ascii="ＭＳ ゴシック" w:eastAsia="ＭＳ ゴシック" w:hAnsi="ＭＳ ゴシック" w:cs="ＭＳ ゴシック" w:hint="eastAsia"/>
          <w:lang w:eastAsia="zh-CN"/>
        </w:rPr>
        <w:t>台。</w:t>
      </w:r>
    </w:p>
    <w:p w14:paraId="648C3263" w14:textId="77777777" w:rsidR="007D2483" w:rsidRPr="007D2483" w:rsidRDefault="007D2483" w:rsidP="007D2483">
      <w:pPr>
        <w:pStyle w:val="a3"/>
        <w:rPr>
          <w:rFonts w:ascii="ＭＳ ゴシック" w:eastAsia="ＭＳ ゴシック" w:hAnsi="ＭＳ ゴシック" w:cs="ＭＳ ゴシック"/>
          <w:lang w:eastAsia="zh-CN"/>
        </w:rPr>
      </w:pPr>
    </w:p>
    <w:p w14:paraId="7175FD2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67E48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&lt;jaT0092&gt;総勢３０名はいるだろうか。</w:t>
      </w:r>
    </w:p>
    <w:p w14:paraId="45AEE229"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&lt;cnT0092&gt;看上去大概有三十个人。</w:t>
      </w:r>
    </w:p>
    <w:p w14:paraId="61270C12" w14:textId="77777777" w:rsidR="007D2483" w:rsidRPr="007D2483" w:rsidRDefault="007D2483" w:rsidP="007D2483">
      <w:pPr>
        <w:pStyle w:val="a3"/>
        <w:rPr>
          <w:rFonts w:ascii="ＭＳ ゴシック" w:eastAsia="ＭＳ ゴシック" w:hAnsi="ＭＳ ゴシック" w:cs="ＭＳ ゴシック"/>
          <w:lang w:eastAsia="zh-CN"/>
        </w:rPr>
      </w:pPr>
    </w:p>
    <w:p w14:paraId="3206EBD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E91DCF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&lt;jaT0093&gt;クラスの大半が教壇に集まっていることになる。</w:t>
      </w:r>
    </w:p>
    <w:p w14:paraId="4CD6A501"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&lt;cnT0093&gt;也就是</w:t>
      </w:r>
      <w:r w:rsidRPr="007D2483">
        <w:rPr>
          <w:rFonts w:ascii="Microsoft YaHei" w:eastAsia="Microsoft YaHei" w:hAnsi="Microsoft YaHei" w:cs="Microsoft YaHei" w:hint="eastAsia"/>
          <w:lang w:eastAsia="zh-CN"/>
        </w:rPr>
        <w:t>说讲</w:t>
      </w:r>
      <w:r w:rsidRPr="007D2483">
        <w:rPr>
          <w:rFonts w:ascii="ＭＳ ゴシック" w:eastAsia="ＭＳ ゴシック" w:hAnsi="ＭＳ ゴシック" w:cs="ＭＳ ゴシック" w:hint="eastAsia"/>
          <w:lang w:eastAsia="zh-CN"/>
        </w:rPr>
        <w:t>台上聚集着班上大部分同学。</w:t>
      </w:r>
    </w:p>
    <w:p w14:paraId="6184F6D2" w14:textId="77777777" w:rsidR="007D2483" w:rsidRPr="007D2483" w:rsidRDefault="007D2483" w:rsidP="007D2483">
      <w:pPr>
        <w:pStyle w:val="a3"/>
        <w:rPr>
          <w:rFonts w:ascii="ＭＳ ゴシック" w:eastAsia="ＭＳ ゴシック" w:hAnsi="ＭＳ ゴシック" w:cs="ＭＳ ゴシック"/>
          <w:lang w:eastAsia="zh-CN"/>
        </w:rPr>
      </w:pPr>
    </w:p>
    <w:p w14:paraId="44FDBF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【フィーナ】</w:t>
      </w:r>
    </w:p>
    <w:p w14:paraId="55B658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&lt;jaT0094&gt;「遠山さん立派ね」</w:t>
      </w:r>
    </w:p>
    <w:p w14:paraId="4F6E10D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&lt;cnT0094&gt;「</w:t>
      </w:r>
      <w:r w:rsidRPr="007D2483">
        <w:rPr>
          <w:rFonts w:ascii="Microsoft YaHei" w:eastAsia="Microsoft YaHei" w:hAnsi="Microsoft YaHei" w:cs="Microsoft YaHei" w:hint="eastAsia"/>
          <w:lang w:eastAsia="zh-CN"/>
        </w:rPr>
        <w:t>远</w:t>
      </w:r>
      <w:r w:rsidRPr="007D2483">
        <w:rPr>
          <w:rFonts w:ascii="ＭＳ ゴシック" w:eastAsia="ＭＳ ゴシック" w:hAnsi="ＭＳ ゴシック" w:cs="ＭＳ ゴシック" w:hint="eastAsia"/>
          <w:lang w:eastAsia="zh-CN"/>
        </w:rPr>
        <w:t>山同学真出色呢」</w:t>
      </w:r>
    </w:p>
    <w:p w14:paraId="4C883ED3" w14:textId="77777777" w:rsidR="007D2483" w:rsidRPr="007D2483" w:rsidRDefault="007D2483" w:rsidP="007D2483">
      <w:pPr>
        <w:pStyle w:val="a3"/>
        <w:rPr>
          <w:rFonts w:ascii="ＭＳ ゴシック" w:eastAsia="ＭＳ ゴシック" w:hAnsi="ＭＳ ゴシック" w:cs="ＭＳ ゴシック"/>
          <w:lang w:eastAsia="zh-CN"/>
        </w:rPr>
      </w:pPr>
    </w:p>
    <w:p w14:paraId="21DF0C2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4E121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&lt;jaT0095&gt;「まあ」</w:t>
      </w:r>
    </w:p>
    <w:p w14:paraId="4BDEABE7" w14:textId="63B4B394"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&lt;cnT0095&gt;「</w:t>
      </w:r>
      <w:del w:id="87" w:author="hhh0578" w:date="2020-04-17T16:07:00Z">
        <w:r w:rsidRPr="007D2483" w:rsidDel="0020311B">
          <w:rPr>
            <w:rFonts w:ascii="Microsoft YaHei" w:eastAsia="Microsoft YaHei" w:hAnsi="Microsoft YaHei" w:cs="Microsoft YaHei" w:hint="eastAsia"/>
            <w:lang w:eastAsia="zh-CN"/>
          </w:rPr>
          <w:delText>还</w:delText>
        </w:r>
        <w:r w:rsidRPr="007D2483" w:rsidDel="0020311B">
          <w:rPr>
            <w:rFonts w:ascii="DengXian" w:eastAsia="DengXian" w:hAnsi="DengXian" w:cs="ＭＳ ゴシック" w:hint="eastAsia"/>
            <w:lang w:eastAsia="zh-CN"/>
          </w:rPr>
          <w:delText>好</w:delText>
        </w:r>
      </w:del>
      <w:ins w:id="88" w:author="hhh0578" w:date="2020-04-17T16:07:00Z">
        <w:r w:rsidR="0020311B">
          <w:rPr>
            <w:rFonts w:ascii="Microsoft YaHei" w:eastAsia="Microsoft YaHei" w:hAnsi="Microsoft YaHei" w:cs="Microsoft YaHei" w:hint="eastAsia"/>
            <w:lang w:eastAsia="zh-CN"/>
          </w:rPr>
          <w:t>是啊</w:t>
        </w:r>
      </w:ins>
      <w:r w:rsidRPr="007D2483">
        <w:rPr>
          <w:rFonts w:ascii="ＭＳ ゴシック" w:eastAsia="ＭＳ ゴシック" w:hAnsi="ＭＳ ゴシック" w:cs="ＭＳ ゴシック" w:hint="eastAsia"/>
        </w:rPr>
        <w:t>」</w:t>
      </w:r>
    </w:p>
    <w:p w14:paraId="3875A8F7" w14:textId="77777777" w:rsidR="007D2483" w:rsidRPr="007D2483" w:rsidRDefault="007D2483" w:rsidP="007D2483">
      <w:pPr>
        <w:pStyle w:val="a3"/>
        <w:rPr>
          <w:rFonts w:ascii="ＭＳ ゴシック" w:eastAsia="ＭＳ ゴシック" w:hAnsi="ＭＳ ゴシック" w:cs="ＭＳ ゴシック"/>
        </w:rPr>
      </w:pPr>
    </w:p>
    <w:p w14:paraId="14DFE2B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C09A89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&lt;jaT0096&gt;動機はともかく、なかなかできることじゃない。</w:t>
      </w:r>
    </w:p>
    <w:p w14:paraId="4996DEA9"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&lt;cnT0096&gt;</w:t>
      </w:r>
      <w:r w:rsidRPr="007D2483">
        <w:rPr>
          <w:rFonts w:ascii="Microsoft YaHei" w:eastAsia="Microsoft YaHei" w:hAnsi="Microsoft YaHei" w:cs="Microsoft YaHei" w:hint="eastAsia"/>
          <w:lang w:eastAsia="zh-CN"/>
        </w:rPr>
        <w:t>动</w:t>
      </w:r>
      <w:r w:rsidRPr="007D2483">
        <w:rPr>
          <w:rFonts w:ascii="ＭＳ ゴシック" w:eastAsia="ＭＳ ゴシック" w:hAnsi="ＭＳ ゴシック" w:cs="ＭＳ ゴシック" w:hint="eastAsia"/>
          <w:lang w:eastAsia="zh-CN"/>
        </w:rPr>
        <w:t>机先不</w:t>
      </w:r>
      <w:r w:rsidRPr="007D2483">
        <w:rPr>
          <w:rFonts w:ascii="Microsoft YaHei" w:eastAsia="Microsoft YaHei" w:hAnsi="Microsoft YaHei" w:cs="Microsoft YaHei" w:hint="eastAsia"/>
          <w:lang w:eastAsia="zh-CN"/>
        </w:rPr>
        <w:t>论</w:t>
      </w:r>
      <w:r w:rsidRPr="007D2483">
        <w:rPr>
          <w:rFonts w:ascii="ＭＳ ゴシック" w:eastAsia="ＭＳ ゴシック" w:hAnsi="ＭＳ ゴシック" w:cs="ＭＳ ゴシック" w:hint="eastAsia"/>
          <w:lang w:eastAsia="zh-CN"/>
        </w:rPr>
        <w:t>，行</w:t>
      </w:r>
      <w:r w:rsidRPr="007D2483">
        <w:rPr>
          <w:rFonts w:ascii="Microsoft YaHei" w:eastAsia="Microsoft YaHei" w:hAnsi="Microsoft YaHei" w:cs="Microsoft YaHei" w:hint="eastAsia"/>
          <w:lang w:eastAsia="zh-CN"/>
        </w:rPr>
        <w:t>动</w:t>
      </w:r>
      <w:proofErr w:type="gramStart"/>
      <w:r w:rsidRPr="007D2483">
        <w:rPr>
          <w:rFonts w:ascii="ＭＳ ゴシック" w:eastAsia="ＭＳ ゴシック" w:hAnsi="ＭＳ ゴシック" w:cs="ＭＳ ゴシック" w:hint="eastAsia"/>
          <w:lang w:eastAsia="zh-CN"/>
        </w:rPr>
        <w:t>力真的</w:t>
      </w:r>
      <w:r w:rsidRPr="007D2483">
        <w:rPr>
          <w:rFonts w:ascii="Microsoft YaHei" w:eastAsia="Microsoft YaHei" w:hAnsi="Microsoft YaHei" w:cs="Microsoft YaHei" w:hint="eastAsia"/>
          <w:lang w:eastAsia="zh-CN"/>
        </w:rPr>
        <w:t>强</w:t>
      </w:r>
      <w:proofErr w:type="gramEnd"/>
      <w:r w:rsidRPr="007D2483">
        <w:rPr>
          <w:rFonts w:ascii="ＭＳ ゴシック" w:eastAsia="ＭＳ ゴシック" w:hAnsi="ＭＳ ゴシック" w:cs="ＭＳ ゴシック" w:hint="eastAsia"/>
          <w:lang w:eastAsia="zh-CN"/>
        </w:rPr>
        <w:t>。</w:t>
      </w:r>
    </w:p>
    <w:p w14:paraId="3BE8DFD2" w14:textId="77777777" w:rsidR="007D2483" w:rsidRPr="007D2483" w:rsidRDefault="007D2483" w:rsidP="007D2483">
      <w:pPr>
        <w:pStyle w:val="a3"/>
        <w:rPr>
          <w:rFonts w:ascii="ＭＳ ゴシック" w:eastAsia="ＭＳ ゴシック" w:hAnsi="ＭＳ ゴシック" w:cs="ＭＳ ゴシック"/>
          <w:lang w:eastAsia="zh-CN"/>
        </w:rPr>
      </w:pPr>
    </w:p>
    <w:p w14:paraId="6FDF60B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678F30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&lt;jaT0097&gt;「翠はいざってときはヤル子だからね」</w:t>
      </w:r>
    </w:p>
    <w:p w14:paraId="7B48DDE9" w14:textId="739D712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&lt;cnT0097&gt;「翠在关</w:t>
      </w:r>
      <w:r w:rsidRPr="007D2483">
        <w:rPr>
          <w:rFonts w:ascii="Microsoft YaHei" w:eastAsia="Microsoft YaHei" w:hAnsi="Microsoft YaHei" w:cs="Microsoft YaHei" w:hint="eastAsia"/>
          <w:lang w:eastAsia="zh-CN"/>
        </w:rPr>
        <w:t>键时</w:t>
      </w:r>
      <w:r w:rsidRPr="007D2483">
        <w:rPr>
          <w:rFonts w:ascii="ＭＳ ゴシック" w:eastAsia="ＭＳ ゴシック" w:hAnsi="ＭＳ ゴシック" w:cs="ＭＳ ゴシック" w:hint="eastAsia"/>
          <w:lang w:eastAsia="zh-CN"/>
        </w:rPr>
        <w:t>刻是</w:t>
      </w:r>
      <w:del w:id="89" w:author="hhh0578" w:date="2020-04-17T16:08:00Z">
        <w:r w:rsidRPr="007D2483" w:rsidDel="002857C6">
          <w:rPr>
            <w:rFonts w:ascii="DengXian" w:eastAsia="DengXian" w:hAnsi="DengXian" w:cs="ＭＳ ゴシック" w:hint="eastAsia"/>
            <w:lang w:eastAsia="zh-CN"/>
          </w:rPr>
          <w:delText>很能干的呢</w:delText>
        </w:r>
      </w:del>
      <w:ins w:id="90" w:author="hhh0578" w:date="2020-04-17T16:08:00Z">
        <w:r w:rsidR="002857C6">
          <w:rPr>
            <w:rFonts w:ascii="DengXian" w:eastAsia="DengXian" w:hAnsi="DengXian" w:cs="ＭＳ ゴシック" w:hint="eastAsia"/>
            <w:lang w:eastAsia="zh-CN"/>
          </w:rPr>
          <w:t>敢想敢做的呢</w:t>
        </w:r>
      </w:ins>
      <w:r w:rsidRPr="007D2483">
        <w:rPr>
          <w:rFonts w:ascii="ＭＳ ゴシック" w:eastAsia="ＭＳ ゴシック" w:hAnsi="ＭＳ ゴシック" w:cs="ＭＳ ゴシック" w:hint="eastAsia"/>
          <w:lang w:eastAsia="zh-CN"/>
        </w:rPr>
        <w:t>」</w:t>
      </w:r>
    </w:p>
    <w:p w14:paraId="35761C8C" w14:textId="77777777" w:rsidR="007D2483" w:rsidRPr="007D2483" w:rsidRDefault="007D2483" w:rsidP="007D2483">
      <w:pPr>
        <w:pStyle w:val="a3"/>
        <w:rPr>
          <w:rFonts w:ascii="ＭＳ ゴシック" w:eastAsia="ＭＳ ゴシック" w:hAnsi="ＭＳ ゴシック" w:cs="ＭＳ ゴシック"/>
          <w:lang w:eastAsia="zh-CN"/>
        </w:rPr>
      </w:pPr>
    </w:p>
    <w:p w14:paraId="0F31E5B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846D3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&lt;jaT0098&gt;友人の姿にちょっと自慢げな菜月。</w:t>
      </w:r>
    </w:p>
    <w:p w14:paraId="202357C8"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&lt;cnT0098&gt;</w:t>
      </w:r>
      <w:proofErr w:type="gramStart"/>
      <w:r w:rsidRPr="007D2483">
        <w:rPr>
          <w:rFonts w:ascii="ＭＳ ゴシック" w:eastAsia="ＭＳ ゴシック" w:hAnsi="ＭＳ ゴシック" w:cs="ＭＳ ゴシック"/>
          <w:lang w:eastAsia="zh-CN"/>
        </w:rPr>
        <w:t>菜月一副</w:t>
      </w:r>
      <w:proofErr w:type="gramEnd"/>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朋友感到自豪的</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子。</w:t>
      </w:r>
    </w:p>
    <w:p w14:paraId="06EB4E1B" w14:textId="77777777" w:rsidR="007D2483" w:rsidRPr="007D2483" w:rsidRDefault="007D2483" w:rsidP="007D2483">
      <w:pPr>
        <w:pStyle w:val="a3"/>
        <w:rPr>
          <w:rFonts w:ascii="ＭＳ ゴシック" w:eastAsia="ＭＳ ゴシック" w:hAnsi="ＭＳ ゴシック" w:cs="ＭＳ ゴシック"/>
          <w:lang w:eastAsia="zh-CN"/>
        </w:rPr>
      </w:pPr>
    </w:p>
    <w:p w14:paraId="0C2009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405F86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&lt;jaT0099&gt;……。</w:t>
      </w:r>
    </w:p>
    <w:p w14:paraId="3417521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&lt;cnT0099&gt;……。</w:t>
      </w:r>
    </w:p>
    <w:p w14:paraId="7DB64CC5" w14:textId="77777777" w:rsidR="007D2483" w:rsidRPr="007D2483" w:rsidRDefault="007D2483" w:rsidP="007D2483">
      <w:pPr>
        <w:pStyle w:val="a3"/>
        <w:rPr>
          <w:rFonts w:ascii="ＭＳ ゴシック" w:eastAsia="ＭＳ ゴシック" w:hAnsi="ＭＳ ゴシック" w:cs="ＭＳ ゴシック"/>
        </w:rPr>
      </w:pPr>
    </w:p>
    <w:p w14:paraId="55AC15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5CC690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&lt;jaT0100&gt;しばらく傍観しているうちに、署名騒ぎは終息した。</w:t>
      </w:r>
    </w:p>
    <w:p w14:paraId="4DE532E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&lt;cnT0100&gt;旁</w:t>
      </w:r>
      <w:r w:rsidRPr="007D2483">
        <w:rPr>
          <w:rFonts w:ascii="Microsoft YaHei" w:eastAsia="Microsoft YaHei" w:hAnsi="Microsoft YaHei" w:cs="Microsoft YaHei" w:hint="eastAsia"/>
          <w:lang w:eastAsia="zh-CN"/>
        </w:rPr>
        <w:t>观</w:t>
      </w:r>
      <w:r w:rsidRPr="007D2483">
        <w:rPr>
          <w:rFonts w:ascii="ＭＳ ゴシック" w:eastAsia="ＭＳ ゴシック" w:hAnsi="ＭＳ ゴシック" w:cs="ＭＳ ゴシック" w:hint="eastAsia"/>
          <w:lang w:eastAsia="zh-CN"/>
        </w:rPr>
        <w:t>一会儿之后，</w:t>
      </w:r>
      <w:r w:rsidRPr="007D2483">
        <w:rPr>
          <w:rFonts w:ascii="Microsoft YaHei" w:eastAsia="Microsoft YaHei" w:hAnsi="Microsoft YaHei" w:cs="Microsoft YaHei" w:hint="eastAsia"/>
          <w:lang w:eastAsia="zh-CN"/>
        </w:rPr>
        <w:t>签</w:t>
      </w:r>
      <w:r w:rsidRPr="007D2483">
        <w:rPr>
          <w:rFonts w:ascii="ＭＳ ゴシック" w:eastAsia="ＭＳ ゴシック" w:hAnsi="ＭＳ ゴシック" w:cs="ＭＳ ゴシック" w:hint="eastAsia"/>
          <w:lang w:eastAsia="zh-CN"/>
        </w:rPr>
        <w:t>名活</w:t>
      </w:r>
      <w:r w:rsidRPr="007D2483">
        <w:rPr>
          <w:rFonts w:ascii="Microsoft YaHei" w:eastAsia="Microsoft YaHei" w:hAnsi="Microsoft YaHei" w:cs="Microsoft YaHei" w:hint="eastAsia"/>
          <w:lang w:eastAsia="zh-CN"/>
        </w:rPr>
        <w:t>动结</w:t>
      </w:r>
      <w:r w:rsidRPr="007D2483">
        <w:rPr>
          <w:rFonts w:ascii="ＭＳ ゴシック" w:eastAsia="ＭＳ ゴシック" w:hAnsi="ＭＳ ゴシック" w:cs="ＭＳ ゴシック" w:hint="eastAsia"/>
          <w:lang w:eastAsia="zh-CN"/>
        </w:rPr>
        <w:t>束了。</w:t>
      </w:r>
    </w:p>
    <w:p w14:paraId="6CDF15E5" w14:textId="77777777" w:rsidR="007D2483" w:rsidRPr="007D2483" w:rsidRDefault="007D2483" w:rsidP="007D2483">
      <w:pPr>
        <w:pStyle w:val="a3"/>
        <w:rPr>
          <w:rFonts w:ascii="ＭＳ ゴシック" w:eastAsia="ＭＳ ゴシック" w:hAnsi="ＭＳ ゴシック" w:cs="ＭＳ ゴシック"/>
          <w:lang w:eastAsia="zh-CN"/>
        </w:rPr>
      </w:pPr>
    </w:p>
    <w:p w14:paraId="4557D8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620EAB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&lt;jaT0101&gt;すぐに笑顔の遠山が寄ってくる。</w:t>
      </w:r>
    </w:p>
    <w:p w14:paraId="47D98EAD" w14:textId="6888E78F"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&lt;cnT0101&gt;</w:t>
      </w:r>
      <w:del w:id="91" w:author="hhh0578" w:date="2020-04-17T16:27:00Z">
        <w:r w:rsidRPr="007D2483" w:rsidDel="00843B71">
          <w:rPr>
            <w:rFonts w:ascii="DengXian" w:eastAsia="DengXian" w:hAnsi="DengXian" w:cs="ＭＳ ゴシック" w:hint="eastAsia"/>
            <w:lang w:eastAsia="zh-CN"/>
          </w:rPr>
          <w:delText>我</w:delText>
        </w:r>
        <w:r w:rsidRPr="007D2483" w:rsidDel="00843B71">
          <w:rPr>
            <w:rFonts w:ascii="Microsoft YaHei" w:eastAsia="Microsoft YaHei" w:hAnsi="Microsoft YaHei" w:cs="Microsoft YaHei" w:hint="eastAsia"/>
            <w:lang w:eastAsia="zh-CN"/>
          </w:rPr>
          <w:delText>们</w:delText>
        </w:r>
        <w:r w:rsidRPr="007D2483" w:rsidDel="00843B71">
          <w:rPr>
            <w:rFonts w:ascii="DengXian" w:eastAsia="DengXian" w:hAnsi="DengXian" w:cs="ＭＳ ゴシック" w:hint="eastAsia"/>
            <w:lang w:eastAsia="zh-CN"/>
          </w:rPr>
          <w:delText>靠近微笑着的</w:delText>
        </w:r>
        <w:r w:rsidRPr="007D2483" w:rsidDel="00843B71">
          <w:rPr>
            <w:rFonts w:ascii="Microsoft YaHei" w:eastAsia="Microsoft YaHei" w:hAnsi="Microsoft YaHei" w:cs="Microsoft YaHei" w:hint="eastAsia"/>
            <w:lang w:eastAsia="zh-CN"/>
          </w:rPr>
          <w:delText>远</w:delText>
        </w:r>
        <w:r w:rsidRPr="007D2483" w:rsidDel="00843B71">
          <w:rPr>
            <w:rFonts w:ascii="DengXian" w:eastAsia="DengXian" w:hAnsi="DengXian" w:cs="ＭＳ ゴシック" w:hint="eastAsia"/>
            <w:lang w:eastAsia="zh-CN"/>
          </w:rPr>
          <w:delText>山</w:delText>
        </w:r>
      </w:del>
      <w:ins w:id="92" w:author="hhh0578" w:date="2020-04-17T16:27:00Z">
        <w:r w:rsidR="00843B71">
          <w:rPr>
            <w:rFonts w:ascii="Microsoft YaHei" w:eastAsia="Microsoft YaHei" w:hAnsi="Microsoft YaHei" w:cs="Microsoft YaHei" w:hint="eastAsia"/>
            <w:lang w:eastAsia="zh-CN"/>
          </w:rPr>
          <w:t>远山立即一脸笑嘻嘻地靠了过来</w:t>
        </w:r>
      </w:ins>
      <w:r w:rsidRPr="007D2483">
        <w:rPr>
          <w:rFonts w:ascii="ＭＳ ゴシック" w:eastAsia="ＭＳ ゴシック" w:hAnsi="ＭＳ ゴシック" w:cs="ＭＳ ゴシック" w:hint="eastAsia"/>
          <w:lang w:eastAsia="zh-CN"/>
        </w:rPr>
        <w:t>。</w:t>
      </w:r>
    </w:p>
    <w:p w14:paraId="00436A07" w14:textId="77777777" w:rsidR="007D2483" w:rsidRPr="007D2483" w:rsidRDefault="007D2483" w:rsidP="007D2483">
      <w:pPr>
        <w:pStyle w:val="a3"/>
        <w:rPr>
          <w:rFonts w:ascii="ＭＳ ゴシック" w:eastAsia="ＭＳ ゴシック" w:hAnsi="ＭＳ ゴシック" w:cs="ＭＳ ゴシック"/>
          <w:lang w:eastAsia="zh-CN"/>
        </w:rPr>
      </w:pPr>
    </w:p>
    <w:p w14:paraId="3547469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0A6BE39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&lt;jaT0102&gt;「いっちょあがりっ」</w:t>
      </w:r>
    </w:p>
    <w:p w14:paraId="68075D8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&lt;cnT0102&gt;「完事儿」</w:t>
      </w:r>
    </w:p>
    <w:p w14:paraId="7D9B713C" w14:textId="77777777" w:rsidR="007D2483" w:rsidRPr="007D2483" w:rsidRDefault="007D2483" w:rsidP="007D2483">
      <w:pPr>
        <w:pStyle w:val="a3"/>
        <w:rPr>
          <w:rFonts w:ascii="ＭＳ ゴシック" w:eastAsia="ＭＳ ゴシック" w:hAnsi="ＭＳ ゴシック" w:cs="ＭＳ ゴシック"/>
        </w:rPr>
      </w:pPr>
    </w:p>
    <w:p w14:paraId="4F53F44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62CFD7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&lt;jaT0103&gt;「ぜひ、礼拝堂を見学させて頂きたいっ！」</w:t>
      </w:r>
    </w:p>
    <w:p w14:paraId="5A98DB00" w14:textId="55CFE5BD"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&lt;cnT0103&gt;「</w:t>
      </w:r>
      <w:del w:id="93" w:author="hhh0578" w:date="2020-04-17T16:29:00Z">
        <w:r w:rsidRPr="007D2483" w:rsidDel="00734C26">
          <w:rPr>
            <w:rFonts w:ascii="ＭＳ ゴシック" w:eastAsia="ＭＳ ゴシック" w:hAnsi="ＭＳ ゴシック" w:cs="ＭＳ ゴシック"/>
          </w:rPr>
          <w:delText>ぜ</w:delText>
        </w:r>
      </w:del>
      <w:ins w:id="94" w:author="hhh0578" w:date="2020-04-17T16:29:00Z">
        <w:r w:rsidR="00734C26">
          <w:rPr>
            <w:rFonts w:ascii="Microsoft YaHei" w:eastAsia="Microsoft YaHei" w:hAnsi="Microsoft YaHei" w:cs="Microsoft YaHei" w:hint="eastAsia"/>
            <w:lang w:eastAsia="zh-CN"/>
          </w:rPr>
          <w:t>请</w:t>
        </w:r>
      </w:ins>
      <w:r w:rsidRPr="007D2483">
        <w:rPr>
          <w:rFonts w:ascii="Microsoft YaHei" w:eastAsia="Microsoft YaHei" w:hAnsi="Microsoft YaHei" w:cs="Microsoft YaHei" w:hint="eastAsia"/>
        </w:rPr>
        <w:t>务</w:t>
      </w:r>
      <w:r w:rsidRPr="007D2483">
        <w:rPr>
          <w:rFonts w:ascii="ＭＳ ゴシック" w:eastAsia="ＭＳ ゴシック" w:hAnsi="ＭＳ ゴシック" w:cs="ＭＳ ゴシック" w:hint="eastAsia"/>
        </w:rPr>
        <w:t>必</w:t>
      </w:r>
      <w:r w:rsidRPr="007D2483">
        <w:rPr>
          <w:rFonts w:ascii="Microsoft YaHei" w:eastAsia="Microsoft YaHei" w:hAnsi="Microsoft YaHei" w:cs="Microsoft YaHei" w:hint="eastAsia"/>
        </w:rPr>
        <w:t>让</w:t>
      </w:r>
      <w:r w:rsidRPr="007D2483">
        <w:rPr>
          <w:rFonts w:ascii="ＭＳ ゴシック" w:eastAsia="ＭＳ ゴシック" w:hAnsi="ＭＳ ゴシック" w:cs="ＭＳ ゴシック" w:hint="eastAsia"/>
        </w:rPr>
        <w:t>我</w:t>
      </w:r>
      <w:r w:rsidRPr="007D2483">
        <w:rPr>
          <w:rFonts w:ascii="Microsoft YaHei" w:eastAsia="Microsoft YaHei" w:hAnsi="Microsoft YaHei" w:cs="Microsoft YaHei" w:hint="eastAsia"/>
        </w:rPr>
        <w:t>们</w:t>
      </w:r>
      <w:r w:rsidRPr="007D2483">
        <w:rPr>
          <w:rFonts w:ascii="ＭＳ ゴシック" w:eastAsia="ＭＳ ゴシック" w:hAnsi="ＭＳ ゴシック" w:cs="ＭＳ ゴシック" w:hint="eastAsia"/>
        </w:rPr>
        <w:t>到礼拜堂参</w:t>
      </w:r>
      <w:r w:rsidRPr="007D2483">
        <w:rPr>
          <w:rFonts w:ascii="Microsoft YaHei" w:eastAsia="Microsoft YaHei" w:hAnsi="Microsoft YaHei" w:cs="Microsoft YaHei" w:hint="eastAsia"/>
        </w:rPr>
        <w:t>观</w:t>
      </w:r>
      <w:r w:rsidRPr="007D2483">
        <w:rPr>
          <w:rFonts w:ascii="ＭＳ ゴシック" w:eastAsia="ＭＳ ゴシック" w:hAnsi="ＭＳ ゴシック" w:cs="ＭＳ ゴシック" w:hint="eastAsia"/>
        </w:rPr>
        <w:t>！」</w:t>
      </w:r>
    </w:p>
    <w:p w14:paraId="3516852A" w14:textId="77777777" w:rsidR="007D2483" w:rsidRPr="007D2483" w:rsidRDefault="007D2483" w:rsidP="007D2483">
      <w:pPr>
        <w:pStyle w:val="a3"/>
        <w:rPr>
          <w:rFonts w:ascii="ＭＳ ゴシック" w:eastAsia="ＭＳ ゴシック" w:hAnsi="ＭＳ ゴシック" w:cs="ＭＳ ゴシック"/>
        </w:rPr>
      </w:pPr>
    </w:p>
    <w:p w14:paraId="3BFF60E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F34F3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&lt;jaT0104&gt;Ａ５版の紙を渡される。</w:t>
      </w:r>
    </w:p>
    <w:p w14:paraId="3D68AC72" w14:textId="6D5EBA2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&lt;cnT0104&gt;</w:t>
      </w:r>
      <w:ins w:id="95" w:author="hhh0578" w:date="2020-04-17T16:29:00Z">
        <w:r w:rsidR="00D47A3D">
          <w:rPr>
            <w:rFonts w:ascii="DengXian" w:eastAsia="DengXian" w:hAnsi="DengXian" w:cs="ＭＳ ゴシック" w:hint="eastAsia"/>
            <w:lang w:eastAsia="zh-CN"/>
          </w:rPr>
          <w:t>她</w:t>
        </w:r>
      </w:ins>
      <w:r w:rsidRPr="007D2483">
        <w:rPr>
          <w:rFonts w:ascii="ＭＳ ゴシック" w:eastAsia="ＭＳ ゴシック" w:hAnsi="ＭＳ ゴシック" w:cs="ＭＳ ゴシック"/>
          <w:lang w:eastAsia="zh-CN"/>
        </w:rPr>
        <w:t>把Ａ５</w:t>
      </w:r>
      <w:r w:rsidRPr="007D2483">
        <w:rPr>
          <w:rFonts w:ascii="Microsoft YaHei" w:eastAsia="Microsoft YaHei" w:hAnsi="Microsoft YaHei" w:cs="Microsoft YaHei" w:hint="eastAsia"/>
          <w:lang w:eastAsia="zh-CN"/>
        </w:rPr>
        <w:t>纸递</w:t>
      </w:r>
      <w:r w:rsidRPr="007D2483">
        <w:rPr>
          <w:rFonts w:ascii="ＭＳ ゴシック" w:eastAsia="ＭＳ ゴシック" w:hAnsi="ＭＳ ゴシック" w:cs="ＭＳ ゴシック" w:hint="eastAsia"/>
          <w:lang w:eastAsia="zh-CN"/>
        </w:rPr>
        <w:t>了</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来。</w:t>
      </w:r>
    </w:p>
    <w:p w14:paraId="73AC68B4" w14:textId="77777777" w:rsidR="007D2483" w:rsidRPr="007D2483" w:rsidRDefault="007D2483" w:rsidP="007D2483">
      <w:pPr>
        <w:pStyle w:val="a3"/>
        <w:rPr>
          <w:rFonts w:ascii="ＭＳ ゴシック" w:eastAsia="ＭＳ ゴシック" w:hAnsi="ＭＳ ゴシック" w:cs="ＭＳ ゴシック"/>
          <w:lang w:eastAsia="zh-CN"/>
        </w:rPr>
      </w:pPr>
    </w:p>
    <w:p w14:paraId="3839B2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888AF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&lt;jaT0105&gt;ど真ん中に「ぜひ見学させて下さい」という文字。</w:t>
      </w:r>
    </w:p>
    <w:p w14:paraId="4EC674F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&lt;cnT0105&gt;正中</w:t>
      </w:r>
      <w:r w:rsidRPr="007D2483">
        <w:rPr>
          <w:rFonts w:ascii="Microsoft YaHei" w:eastAsia="Microsoft YaHei" w:hAnsi="Microsoft YaHei" w:cs="Microsoft YaHei" w:hint="eastAsia"/>
          <w:lang w:eastAsia="zh-CN"/>
        </w:rPr>
        <w:t>间</w:t>
      </w:r>
      <w:r w:rsidRPr="007D2483">
        <w:rPr>
          <w:rFonts w:ascii="ＭＳ ゴシック" w:eastAsia="ＭＳ ゴシック" w:hAnsi="ＭＳ ゴシック" w:cs="ＭＳ ゴシック" w:hint="eastAsia"/>
          <w:lang w:eastAsia="zh-CN"/>
        </w:rPr>
        <w:t>写着「</w:t>
      </w:r>
      <w:r w:rsidRPr="007D2483">
        <w:rPr>
          <w:rFonts w:ascii="Microsoft YaHei" w:eastAsia="Microsoft YaHei" w:hAnsi="Microsoft YaHei" w:cs="Microsoft YaHei" w:hint="eastAsia"/>
          <w:lang w:eastAsia="zh-CN"/>
        </w:rPr>
        <w:t>请让</w:t>
      </w:r>
      <w:r w:rsidRPr="007D2483">
        <w:rPr>
          <w:rFonts w:ascii="ＭＳ ゴシック" w:eastAsia="ＭＳ ゴシック" w:hAnsi="ＭＳ ゴシック" w:cs="ＭＳ ゴシック" w:hint="eastAsia"/>
          <w:lang w:eastAsia="zh-CN"/>
        </w:rPr>
        <w:t>我</w:t>
      </w:r>
      <w:r w:rsidRPr="007D2483">
        <w:rPr>
          <w:rFonts w:ascii="Microsoft YaHei" w:eastAsia="Microsoft YaHei" w:hAnsi="Microsoft YaHei" w:cs="Microsoft YaHei" w:hint="eastAsia"/>
          <w:lang w:eastAsia="zh-CN"/>
        </w:rPr>
        <w:t>们</w:t>
      </w:r>
      <w:r w:rsidRPr="007D2483">
        <w:rPr>
          <w:rFonts w:ascii="ＭＳ ゴシック" w:eastAsia="ＭＳ ゴシック" w:hAnsi="ＭＳ ゴシック" w:cs="ＭＳ ゴシック" w:hint="eastAsia"/>
          <w:lang w:eastAsia="zh-CN"/>
        </w:rPr>
        <w:t>参</w:t>
      </w:r>
      <w:r w:rsidRPr="007D2483">
        <w:rPr>
          <w:rFonts w:ascii="Microsoft YaHei" w:eastAsia="Microsoft YaHei" w:hAnsi="Microsoft YaHei" w:cs="Microsoft YaHei" w:hint="eastAsia"/>
          <w:lang w:eastAsia="zh-CN"/>
        </w:rPr>
        <w:t>观</w:t>
      </w:r>
      <w:r w:rsidRPr="007D2483">
        <w:rPr>
          <w:rFonts w:ascii="ＭＳ ゴシック" w:eastAsia="ＭＳ ゴシック" w:hAnsi="ＭＳ ゴシック" w:cs="ＭＳ ゴシック" w:hint="eastAsia"/>
          <w:lang w:eastAsia="zh-CN"/>
        </w:rPr>
        <w:t>学</w:t>
      </w:r>
      <w:r w:rsidRPr="007D2483">
        <w:rPr>
          <w:rFonts w:ascii="Microsoft YaHei" w:eastAsia="Microsoft YaHei" w:hAnsi="Microsoft YaHei" w:cs="Microsoft YaHei" w:hint="eastAsia"/>
          <w:lang w:eastAsia="zh-CN"/>
        </w:rPr>
        <w:t>习</w:t>
      </w:r>
      <w:r w:rsidRPr="007D2483">
        <w:rPr>
          <w:rFonts w:ascii="ＭＳ ゴシック" w:eastAsia="ＭＳ ゴシック" w:hAnsi="ＭＳ ゴシック" w:cs="ＭＳ ゴシック" w:hint="eastAsia"/>
          <w:lang w:eastAsia="zh-CN"/>
        </w:rPr>
        <w:t>」的</w:t>
      </w:r>
      <w:del w:id="96" w:author="hhh0578" w:date="2020-04-17T16:29:00Z">
        <w:r w:rsidRPr="007D2483" w:rsidDel="00FF74B5">
          <w:rPr>
            <w:rFonts w:ascii="ＭＳ ゴシック" w:eastAsia="ＭＳ ゴシック" w:hAnsi="ＭＳ ゴシック" w:cs="ＭＳ ゴシック" w:hint="eastAsia"/>
            <w:lang w:eastAsia="zh-CN"/>
          </w:rPr>
          <w:delText>文</w:delText>
        </w:r>
      </w:del>
      <w:r w:rsidRPr="007D2483">
        <w:rPr>
          <w:rFonts w:ascii="ＭＳ ゴシック" w:eastAsia="ＭＳ ゴシック" w:hAnsi="ＭＳ ゴシック" w:cs="ＭＳ ゴシック" w:hint="eastAsia"/>
          <w:lang w:eastAsia="zh-CN"/>
        </w:rPr>
        <w:t>字。</w:t>
      </w:r>
    </w:p>
    <w:p w14:paraId="2E826B38" w14:textId="77777777" w:rsidR="007D2483" w:rsidRPr="007D2483" w:rsidRDefault="007D2483" w:rsidP="007D2483">
      <w:pPr>
        <w:pStyle w:val="a3"/>
        <w:rPr>
          <w:rFonts w:ascii="ＭＳ ゴシック" w:eastAsia="ＭＳ ゴシック" w:hAnsi="ＭＳ ゴシック" w:cs="ＭＳ ゴシック"/>
          <w:lang w:eastAsia="zh-CN"/>
        </w:rPr>
      </w:pPr>
    </w:p>
    <w:p w14:paraId="5C5819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AD1CC5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&lt;jaT0106&gt;そこを中心にしてクラスメートの名前が放射状に書かれている。</w:t>
      </w:r>
    </w:p>
    <w:p w14:paraId="1D99115B"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&lt;cnT0106&gt;以</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句</w:t>
      </w:r>
      <w:r w:rsidRPr="007D2483">
        <w:rPr>
          <w:rFonts w:ascii="Microsoft YaHei" w:eastAsia="Microsoft YaHei" w:hAnsi="Microsoft YaHei" w:cs="Microsoft YaHei" w:hint="eastAsia"/>
          <w:lang w:eastAsia="zh-CN"/>
        </w:rPr>
        <w:t>话为</w:t>
      </w:r>
      <w:r w:rsidRPr="007D2483">
        <w:rPr>
          <w:rFonts w:ascii="ＭＳ ゴシック" w:eastAsia="ＭＳ ゴシック" w:hAnsi="ＭＳ ゴシック" w:cs="ＭＳ ゴシック" w:hint="eastAsia"/>
          <w:lang w:eastAsia="zh-CN"/>
        </w:rPr>
        <w:t>中心，班上同学的名字</w:t>
      </w:r>
      <w:r w:rsidRPr="007D2483">
        <w:rPr>
          <w:rFonts w:ascii="Microsoft YaHei" w:eastAsia="Microsoft YaHei" w:hAnsi="Microsoft YaHei" w:cs="Microsoft YaHei" w:hint="eastAsia"/>
          <w:lang w:eastAsia="zh-CN"/>
        </w:rPr>
        <w:t>扩</w:t>
      </w:r>
      <w:r w:rsidRPr="007D2483">
        <w:rPr>
          <w:rFonts w:ascii="ＭＳ ゴシック" w:eastAsia="ＭＳ ゴシック" w:hAnsi="ＭＳ ゴシック" w:cs="ＭＳ ゴシック" w:hint="eastAsia"/>
          <w:lang w:eastAsia="zh-CN"/>
        </w:rPr>
        <w:t>散在四周。</w:t>
      </w:r>
    </w:p>
    <w:p w14:paraId="143B8B2E" w14:textId="77777777" w:rsidR="007D2483" w:rsidRPr="007D2483" w:rsidRDefault="007D2483" w:rsidP="007D2483">
      <w:pPr>
        <w:pStyle w:val="a3"/>
        <w:rPr>
          <w:rFonts w:ascii="ＭＳ ゴシック" w:eastAsia="ＭＳ ゴシック" w:hAnsi="ＭＳ ゴシック" w:cs="ＭＳ ゴシック"/>
          <w:lang w:eastAsia="zh-CN"/>
        </w:rPr>
      </w:pPr>
    </w:p>
    <w:p w14:paraId="4B57234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8F0294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&lt;jaT0107&gt;なんか寄せ書きみたいだ。</w:t>
      </w:r>
    </w:p>
    <w:p w14:paraId="606CC9F5" w14:textId="122454B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&lt;cnT0107&gt;就像</w:t>
      </w:r>
      <w:ins w:id="97" w:author="hhh0578" w:date="2020-04-17T16:31:00Z">
        <w:r w:rsidR="0099282F">
          <w:rPr>
            <w:rFonts w:ascii="Microsoft YaHei" w:eastAsia="Microsoft YaHei" w:hAnsi="Microsoft YaHei" w:cs="Microsoft YaHei" w:hint="eastAsia"/>
            <w:lang w:eastAsia="zh-CN"/>
          </w:rPr>
          <w:t>签名旗</w:t>
        </w:r>
      </w:ins>
      <w:del w:id="98" w:author="hhh0578" w:date="2020-04-17T16:31:00Z">
        <w:r w:rsidRPr="007D2483" w:rsidDel="0099282F">
          <w:rPr>
            <w:rFonts w:ascii="ＭＳ ゴシック" w:eastAsia="ＭＳ ゴシック" w:hAnsi="ＭＳ ゴシック" w:cs="ＭＳ ゴシック"/>
            <w:lang w:eastAsia="zh-CN"/>
          </w:rPr>
          <w:delText>集体</w:delText>
        </w:r>
      </w:del>
      <w:del w:id="99" w:author="hhh0578" w:date="2020-04-17T16:30:00Z">
        <w:r w:rsidRPr="007D2483" w:rsidDel="00EB01E5">
          <w:rPr>
            <w:rFonts w:ascii="ＭＳ ゴシック" w:eastAsia="ＭＳ ゴシック" w:hAnsi="ＭＳ ゴシック" w:cs="ＭＳ ゴシック"/>
            <w:lang w:eastAsia="zh-CN"/>
          </w:rPr>
          <w:delText>作</w:delText>
        </w:r>
        <w:r w:rsidRPr="007D2483" w:rsidDel="00EB01E5">
          <w:rPr>
            <w:rFonts w:ascii="Microsoft YaHei" w:eastAsia="Microsoft YaHei" w:hAnsi="Microsoft YaHei" w:cs="Microsoft YaHei" w:hint="eastAsia"/>
            <w:lang w:eastAsia="zh-CN"/>
          </w:rPr>
          <w:delText>业</w:delText>
        </w:r>
      </w:del>
      <w:r w:rsidRPr="007D2483">
        <w:rPr>
          <w:rFonts w:ascii="ＭＳ ゴシック" w:eastAsia="ＭＳ ゴシック" w:hAnsi="ＭＳ ゴシック" w:cs="ＭＳ ゴシック" w:hint="eastAsia"/>
          <w:lang w:eastAsia="zh-CN"/>
        </w:rPr>
        <w:t>一</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w:t>
      </w:r>
    </w:p>
    <w:p w14:paraId="488CA02F" w14:textId="77777777" w:rsidR="007D2483" w:rsidRPr="007D2483" w:rsidRDefault="007D2483" w:rsidP="007D2483">
      <w:pPr>
        <w:pStyle w:val="a3"/>
        <w:rPr>
          <w:rFonts w:ascii="ＭＳ ゴシック" w:eastAsia="ＭＳ ゴシック" w:hAnsi="ＭＳ ゴシック" w:cs="ＭＳ ゴシック"/>
          <w:lang w:eastAsia="zh-CN"/>
        </w:rPr>
      </w:pPr>
    </w:p>
    <w:p w14:paraId="55E9FF4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CF3C0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&lt;jaT0108&gt;「なんで丸いんだ」</w:t>
      </w:r>
    </w:p>
    <w:p w14:paraId="7E2824CC" w14:textId="6A8E202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&lt;cnT0108&gt;「</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什么是</w:t>
      </w:r>
      <w:ins w:id="100" w:author="hhh0578" w:date="2020-04-17T16:31:00Z">
        <w:r w:rsidR="00C42C0E">
          <w:rPr>
            <w:rFonts w:ascii="ＭＳ ゴシック" w:eastAsia="DengXian" w:hAnsi="ＭＳ ゴシック" w:cs="ＭＳ ゴシック" w:hint="eastAsia"/>
            <w:lang w:eastAsia="zh-CN"/>
          </w:rPr>
          <w:t>环状</w:t>
        </w:r>
      </w:ins>
      <w:del w:id="101" w:author="hhh0578" w:date="2020-04-17T16:31:00Z">
        <w:r w:rsidRPr="007D2483" w:rsidDel="00C42C0E">
          <w:rPr>
            <w:rFonts w:ascii="Microsoft YaHei" w:eastAsia="Microsoft YaHei" w:hAnsi="Microsoft YaHei" w:cs="Microsoft YaHei" w:hint="eastAsia"/>
            <w:lang w:eastAsia="zh-CN"/>
          </w:rPr>
          <w:delText>圆</w:delText>
        </w:r>
        <w:r w:rsidRPr="007D2483" w:rsidDel="00C42C0E">
          <w:rPr>
            <w:rFonts w:ascii="ＭＳ ゴシック" w:eastAsia="ＭＳ ゴシック" w:hAnsi="ＭＳ ゴシック" w:cs="ＭＳ ゴシック" w:hint="eastAsia"/>
            <w:lang w:eastAsia="zh-CN"/>
          </w:rPr>
          <w:delText>形</w:delText>
        </w:r>
      </w:del>
      <w:r w:rsidRPr="007D2483">
        <w:rPr>
          <w:rFonts w:ascii="ＭＳ ゴシック" w:eastAsia="ＭＳ ゴシック" w:hAnsi="ＭＳ ゴシック" w:cs="ＭＳ ゴシック" w:hint="eastAsia"/>
          <w:lang w:eastAsia="zh-CN"/>
        </w:rPr>
        <w:t>？」</w:t>
      </w:r>
    </w:p>
    <w:p w14:paraId="6518A4F6" w14:textId="77777777" w:rsidR="007D2483" w:rsidRPr="007D2483" w:rsidRDefault="007D2483" w:rsidP="007D2483">
      <w:pPr>
        <w:pStyle w:val="a3"/>
        <w:rPr>
          <w:rFonts w:ascii="ＭＳ ゴシック" w:eastAsia="ＭＳ ゴシック" w:hAnsi="ＭＳ ゴシック" w:cs="ＭＳ ゴシック"/>
          <w:lang w:eastAsia="zh-CN"/>
        </w:rPr>
      </w:pPr>
    </w:p>
    <w:p w14:paraId="7D7D5F2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4DB79F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&lt;jaT0109&gt;「こうしとくと、首謀者が分からないでしょ？」</w:t>
      </w:r>
    </w:p>
    <w:p w14:paraId="186FC16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lang w:eastAsia="zh-CN"/>
        </w:rPr>
        <w:t>&lt;cnT0109&gt;「</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做的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，就看不出</w:t>
      </w:r>
      <w:r w:rsidRPr="007D2483">
        <w:rPr>
          <w:rFonts w:ascii="Microsoft YaHei" w:eastAsia="Microsoft YaHei" w:hAnsi="Microsoft YaHei" w:cs="Microsoft YaHei" w:hint="eastAsia"/>
          <w:lang w:eastAsia="zh-CN"/>
        </w:rPr>
        <w:t>谁</w:t>
      </w:r>
      <w:r w:rsidRPr="007D2483">
        <w:rPr>
          <w:rFonts w:ascii="ＭＳ ゴシック" w:eastAsia="ＭＳ ゴシック" w:hAnsi="ＭＳ ゴシック" w:cs="ＭＳ ゴシック" w:hint="eastAsia"/>
          <w:lang w:eastAsia="zh-CN"/>
        </w:rPr>
        <w:t>是主</w:t>
      </w:r>
      <w:r w:rsidRPr="007D2483">
        <w:rPr>
          <w:rFonts w:ascii="Microsoft YaHei" w:eastAsia="Microsoft YaHei" w:hAnsi="Microsoft YaHei" w:cs="Microsoft YaHei" w:hint="eastAsia"/>
          <w:lang w:eastAsia="zh-CN"/>
        </w:rPr>
        <w:t>谋</w:t>
      </w:r>
      <w:r w:rsidRPr="007D2483">
        <w:rPr>
          <w:rFonts w:ascii="ＭＳ ゴシック" w:eastAsia="ＭＳ ゴシック" w:hAnsi="ＭＳ ゴシック" w:cs="ＭＳ ゴシック" w:hint="eastAsia"/>
          <w:lang w:eastAsia="zh-CN"/>
        </w:rPr>
        <w:t>了呀。</w:t>
      </w:r>
      <w:r w:rsidRPr="007D2483">
        <w:rPr>
          <w:rFonts w:ascii="ＭＳ ゴシック" w:eastAsia="ＭＳ ゴシック" w:hAnsi="ＭＳ ゴシック" w:cs="ＭＳ ゴシック" w:hint="eastAsia"/>
        </w:rPr>
        <w:t>」</w:t>
      </w:r>
    </w:p>
    <w:p w14:paraId="125B7193" w14:textId="77777777" w:rsidR="007D2483" w:rsidRPr="007D2483" w:rsidRDefault="007D2483" w:rsidP="007D2483">
      <w:pPr>
        <w:pStyle w:val="a3"/>
        <w:rPr>
          <w:rFonts w:ascii="ＭＳ ゴシック" w:eastAsia="ＭＳ ゴシック" w:hAnsi="ＭＳ ゴシック" w:cs="ＭＳ ゴシック"/>
        </w:rPr>
      </w:pPr>
    </w:p>
    <w:p w14:paraId="5920D01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【フィーナ】</w:t>
      </w:r>
    </w:p>
    <w:p w14:paraId="5ADD062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&lt;jaT0110&gt;「確かに、横一列だと最初の人が首謀者と認識されるわね」</w:t>
      </w:r>
    </w:p>
    <w:p w14:paraId="6C431981"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&lt;cnT0110&gt;「的确，如果是横列的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一般会</w:t>
      </w:r>
      <w:r w:rsidRPr="007D2483">
        <w:rPr>
          <w:rFonts w:ascii="Microsoft YaHei" w:eastAsia="Microsoft YaHei" w:hAnsi="Microsoft YaHei" w:cs="Microsoft YaHei" w:hint="eastAsia"/>
          <w:lang w:eastAsia="zh-CN"/>
        </w:rPr>
        <w:t>认为</w:t>
      </w:r>
      <w:r w:rsidRPr="007D2483">
        <w:rPr>
          <w:rFonts w:ascii="ＭＳ ゴシック" w:eastAsia="ＭＳ ゴシック" w:hAnsi="ＭＳ ゴシック" w:cs="ＭＳ ゴシック" w:hint="eastAsia"/>
          <w:lang w:eastAsia="zh-CN"/>
        </w:rPr>
        <w:t>第一个人是主</w:t>
      </w:r>
      <w:r w:rsidRPr="007D2483">
        <w:rPr>
          <w:rFonts w:ascii="Microsoft YaHei" w:eastAsia="Microsoft YaHei" w:hAnsi="Microsoft YaHei" w:cs="Microsoft YaHei" w:hint="eastAsia"/>
          <w:lang w:eastAsia="zh-CN"/>
        </w:rPr>
        <w:t>谋</w:t>
      </w:r>
      <w:r w:rsidRPr="007D2483">
        <w:rPr>
          <w:rFonts w:ascii="ＭＳ ゴシック" w:eastAsia="ＭＳ ゴシック" w:hAnsi="ＭＳ ゴシック" w:cs="ＭＳ ゴシック" w:hint="eastAsia"/>
          <w:lang w:eastAsia="zh-CN"/>
        </w:rPr>
        <w:t>」</w:t>
      </w:r>
    </w:p>
    <w:p w14:paraId="6536614C" w14:textId="77777777" w:rsidR="007D2483" w:rsidRPr="007D2483" w:rsidRDefault="007D2483" w:rsidP="007D2483">
      <w:pPr>
        <w:pStyle w:val="a3"/>
        <w:rPr>
          <w:rFonts w:ascii="ＭＳ ゴシック" w:eastAsia="ＭＳ ゴシック" w:hAnsi="ＭＳ ゴシック" w:cs="ＭＳ ゴシック"/>
          <w:lang w:eastAsia="zh-CN"/>
        </w:rPr>
      </w:pPr>
    </w:p>
    <w:p w14:paraId="723F8F2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B62BB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&lt;jaT0111&gt;ふんふん、と頷くフィーナ。</w:t>
      </w:r>
    </w:p>
    <w:p w14:paraId="65C9C22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&lt;cnT0111&gt;菲娜恩恩地点</w:t>
      </w:r>
      <w:r w:rsidRPr="007D2483">
        <w:rPr>
          <w:rFonts w:ascii="Microsoft YaHei" w:eastAsia="Microsoft YaHei" w:hAnsi="Microsoft YaHei" w:cs="Microsoft YaHei" w:hint="eastAsia"/>
          <w:lang w:eastAsia="zh-CN"/>
        </w:rPr>
        <w:t>头</w:t>
      </w:r>
      <w:r w:rsidRPr="007D2483">
        <w:rPr>
          <w:rFonts w:ascii="ＭＳ ゴシック" w:eastAsia="ＭＳ ゴシック" w:hAnsi="ＭＳ ゴシック" w:cs="ＭＳ ゴシック" w:hint="eastAsia"/>
          <w:lang w:eastAsia="zh-CN"/>
        </w:rPr>
        <w:t>。</w:t>
      </w:r>
    </w:p>
    <w:p w14:paraId="0829AF8E" w14:textId="77777777" w:rsidR="007D2483" w:rsidRPr="007D2483" w:rsidRDefault="007D2483" w:rsidP="007D2483">
      <w:pPr>
        <w:pStyle w:val="a3"/>
        <w:rPr>
          <w:rFonts w:ascii="ＭＳ ゴシック" w:eastAsia="ＭＳ ゴシック" w:hAnsi="ＭＳ ゴシック" w:cs="ＭＳ ゴシック"/>
          <w:lang w:eastAsia="zh-CN"/>
        </w:rPr>
      </w:pPr>
    </w:p>
    <w:p w14:paraId="424091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420F880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&lt;jaT0112&gt;「庶民の知恵です」</w:t>
      </w:r>
    </w:p>
    <w:p w14:paraId="68E346D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&lt;cnT0112&gt;「</w:t>
      </w:r>
      <w:r w:rsidRPr="007D2483">
        <w:rPr>
          <w:rFonts w:ascii="Microsoft YaHei" w:eastAsia="Microsoft YaHei" w:hAnsi="Microsoft YaHei" w:cs="Microsoft YaHei" w:hint="eastAsia"/>
        </w:rPr>
        <w:t>这</w:t>
      </w:r>
      <w:r w:rsidRPr="007D2483">
        <w:rPr>
          <w:rFonts w:ascii="ＭＳ ゴシック" w:eastAsia="ＭＳ ゴシック" w:hAnsi="ＭＳ ゴシック" w:cs="ＭＳ ゴシック" w:hint="eastAsia"/>
        </w:rPr>
        <w:t>就是平民的智慧」</w:t>
      </w:r>
    </w:p>
    <w:p w14:paraId="7221AA6D" w14:textId="77777777" w:rsidR="007D2483" w:rsidRPr="007D2483" w:rsidRDefault="007D2483" w:rsidP="007D2483">
      <w:pPr>
        <w:pStyle w:val="a3"/>
        <w:rPr>
          <w:rFonts w:ascii="ＭＳ ゴシック" w:eastAsia="ＭＳ ゴシック" w:hAnsi="ＭＳ ゴシック" w:cs="ＭＳ ゴシック"/>
        </w:rPr>
      </w:pPr>
    </w:p>
    <w:p w14:paraId="10940F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【達哉】</w:t>
      </w:r>
    </w:p>
    <w:p w14:paraId="1B1A33F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&lt;jaT0113&gt;「変なこと教えるなよ」</w:t>
      </w:r>
    </w:p>
    <w:p w14:paraId="57484E2A" w14:textId="653698D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&lt;cnT0113&gt;「</w:t>
      </w:r>
      <w:del w:id="102" w:author="hhh0578" w:date="2020-04-17T16:33:00Z">
        <w:r w:rsidRPr="007D2483" w:rsidDel="00D87742">
          <w:rPr>
            <w:rFonts w:ascii="DengXian" w:eastAsia="DengXian" w:hAnsi="DengXian" w:cs="ＭＳ ゴシック" w:hint="eastAsia"/>
            <w:lang w:eastAsia="zh-CN"/>
          </w:rPr>
          <w:delText>奇怪的知</w:delText>
        </w:r>
        <w:r w:rsidRPr="007D2483" w:rsidDel="00D87742">
          <w:rPr>
            <w:rFonts w:ascii="Microsoft YaHei" w:eastAsia="Microsoft YaHei" w:hAnsi="Microsoft YaHei" w:cs="Microsoft YaHei" w:hint="eastAsia"/>
            <w:lang w:eastAsia="zh-CN"/>
          </w:rPr>
          <w:delText>识</w:delText>
        </w:r>
        <w:r w:rsidRPr="007D2483" w:rsidDel="00D87742">
          <w:rPr>
            <w:rFonts w:ascii="DengXian" w:eastAsia="DengXian" w:hAnsi="DengXian" w:cs="ＭＳ ゴシック" w:hint="eastAsia"/>
            <w:lang w:eastAsia="zh-CN"/>
          </w:rPr>
          <w:delText>增加了</w:delText>
        </w:r>
      </w:del>
      <w:ins w:id="103" w:author="hhh0578" w:date="2020-04-17T16:33:00Z">
        <w:r w:rsidR="00D87742">
          <w:rPr>
            <w:rFonts w:ascii="DengXian" w:eastAsia="DengXian" w:hAnsi="DengXian" w:cs="ＭＳ ゴシック" w:hint="eastAsia"/>
            <w:lang w:eastAsia="zh-CN"/>
          </w:rPr>
          <w:t>别</w:t>
        </w:r>
        <w:proofErr w:type="gramStart"/>
        <w:r w:rsidR="00D87742">
          <w:rPr>
            <w:rFonts w:ascii="DengXian" w:eastAsia="DengXian" w:hAnsi="DengXian" w:cs="ＭＳ ゴシック" w:hint="eastAsia"/>
            <w:lang w:eastAsia="zh-CN"/>
          </w:rPr>
          <w:t>教这种</w:t>
        </w:r>
        <w:proofErr w:type="gramEnd"/>
        <w:r w:rsidR="00D87742">
          <w:rPr>
            <w:rFonts w:ascii="DengXian" w:eastAsia="DengXian" w:hAnsi="DengXian" w:cs="ＭＳ ゴシック" w:hint="eastAsia"/>
            <w:lang w:eastAsia="zh-CN"/>
          </w:rPr>
          <w:t>奇怪地知识啊</w:t>
        </w:r>
      </w:ins>
      <w:r w:rsidRPr="007D2483">
        <w:rPr>
          <w:rFonts w:ascii="ＭＳ ゴシック" w:eastAsia="ＭＳ ゴシック" w:hAnsi="ＭＳ ゴシック" w:cs="ＭＳ ゴシック" w:hint="eastAsia"/>
          <w:lang w:eastAsia="zh-CN"/>
        </w:rPr>
        <w:t>！」</w:t>
      </w:r>
    </w:p>
    <w:p w14:paraId="0BEB8D62" w14:textId="77777777" w:rsidR="007D2483" w:rsidRPr="007D2483" w:rsidRDefault="007D2483" w:rsidP="007D2483">
      <w:pPr>
        <w:pStyle w:val="a3"/>
        <w:rPr>
          <w:rFonts w:ascii="ＭＳ ゴシック" w:eastAsia="ＭＳ ゴシック" w:hAnsi="ＭＳ ゴシック" w:cs="ＭＳ ゴシック"/>
          <w:lang w:eastAsia="zh-CN"/>
        </w:rPr>
      </w:pPr>
    </w:p>
    <w:p w14:paraId="669BA03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7B5D95D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&lt;jaT0114&gt;「ま、それはともかくっ」</w:t>
      </w:r>
    </w:p>
    <w:p w14:paraId="50499C90" w14:textId="537D8CE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&lt;cnT0114&gt;「行了，</w:t>
      </w:r>
      <w:del w:id="104" w:author="hhh0578" w:date="2020-04-17T16:34:00Z">
        <w:r w:rsidRPr="007D2483" w:rsidDel="00EE750A">
          <w:rPr>
            <w:rFonts w:ascii="Microsoft YaHei" w:eastAsia="Microsoft YaHei" w:hAnsi="Microsoft YaHei" w:cs="Microsoft YaHei" w:hint="eastAsia"/>
            <w:lang w:eastAsia="zh-CN"/>
          </w:rPr>
          <w:delText>这</w:delText>
        </w:r>
        <w:r w:rsidRPr="007D2483" w:rsidDel="00EE750A">
          <w:rPr>
            <w:rFonts w:ascii="DengXian" w:eastAsia="DengXian" w:hAnsi="DengXian" w:cs="ＭＳ ゴシック" w:hint="eastAsia"/>
            <w:lang w:eastAsia="zh-CN"/>
          </w:rPr>
          <w:delText>点先不管</w:delText>
        </w:r>
      </w:del>
      <w:ins w:id="105" w:author="hhh0578" w:date="2020-04-17T16:34:00Z">
        <w:r w:rsidR="00EE750A">
          <w:rPr>
            <w:rFonts w:ascii="Microsoft YaHei" w:eastAsia="Microsoft YaHei" w:hAnsi="Microsoft YaHei" w:cs="Microsoft YaHei" w:hint="eastAsia"/>
            <w:lang w:eastAsia="zh-CN"/>
          </w:rPr>
          <w:t>这先别管</w:t>
        </w:r>
      </w:ins>
      <w:r w:rsidRPr="007D2483">
        <w:rPr>
          <w:rFonts w:ascii="ＭＳ ゴシック" w:eastAsia="ＭＳ ゴシック" w:hAnsi="ＭＳ ゴシック" w:cs="ＭＳ ゴシック" w:hint="eastAsia"/>
          <w:lang w:eastAsia="zh-CN"/>
        </w:rPr>
        <w:t>」</w:t>
      </w:r>
    </w:p>
    <w:p w14:paraId="33082325" w14:textId="77777777" w:rsidR="007D2483" w:rsidRPr="007D2483" w:rsidRDefault="007D2483" w:rsidP="007D2483">
      <w:pPr>
        <w:pStyle w:val="a3"/>
        <w:rPr>
          <w:rFonts w:ascii="ＭＳ ゴシック" w:eastAsia="ＭＳ ゴシック" w:hAnsi="ＭＳ ゴシック" w:cs="ＭＳ ゴシック"/>
          <w:lang w:eastAsia="zh-CN"/>
        </w:rPr>
      </w:pPr>
    </w:p>
    <w:p w14:paraId="5A390C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99A83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&lt;jaT0115&gt;ずずいと紙を差し出す遠山。</w:t>
      </w:r>
    </w:p>
    <w:p w14:paraId="17AECEB2" w14:textId="6AFEC0D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&lt;cnT0115&gt;</w:t>
      </w:r>
      <w:r w:rsidRPr="007D2483">
        <w:rPr>
          <w:rFonts w:ascii="Microsoft YaHei" w:eastAsia="Microsoft YaHei" w:hAnsi="Microsoft YaHei" w:cs="Microsoft YaHei" w:hint="eastAsia"/>
          <w:lang w:eastAsia="zh-CN"/>
        </w:rPr>
        <w:t>远</w:t>
      </w:r>
      <w:r w:rsidRPr="007D2483">
        <w:rPr>
          <w:rFonts w:ascii="ＭＳ ゴシック" w:eastAsia="ＭＳ ゴシック" w:hAnsi="ＭＳ ゴシック" w:cs="ＭＳ ゴシック" w:hint="eastAsia"/>
          <w:lang w:eastAsia="zh-CN"/>
        </w:rPr>
        <w:t>山</w:t>
      </w:r>
      <w:del w:id="106" w:author="hhh0578" w:date="2020-04-17T16:34:00Z">
        <w:r w:rsidRPr="007D2483" w:rsidDel="0099606E">
          <w:rPr>
            <w:rFonts w:ascii="ＭＳ ゴシック" w:eastAsia="ＭＳ ゴシック" w:hAnsi="ＭＳ ゴシック" w:cs="ＭＳ ゴシック" w:hint="eastAsia"/>
            <w:lang w:eastAsia="zh-CN"/>
          </w:rPr>
          <w:delText>充</w:delText>
        </w:r>
        <w:r w:rsidRPr="007D2483" w:rsidDel="0099606E">
          <w:rPr>
            <w:rFonts w:ascii="Microsoft YaHei" w:eastAsia="Microsoft YaHei" w:hAnsi="Microsoft YaHei" w:cs="Microsoft YaHei" w:hint="eastAsia"/>
            <w:lang w:eastAsia="zh-CN"/>
          </w:rPr>
          <w:delText>满</w:delText>
        </w:r>
        <w:r w:rsidRPr="007D2483" w:rsidDel="0099606E">
          <w:rPr>
            <w:rFonts w:ascii="ＭＳ ゴシック" w:eastAsia="ＭＳ ゴシック" w:hAnsi="ＭＳ ゴシック" w:cs="ＭＳ ゴシック" w:hint="eastAsia"/>
            <w:lang w:eastAsia="zh-CN"/>
          </w:rPr>
          <w:delText>信心地</w:delText>
        </w:r>
      </w:del>
      <w:proofErr w:type="gramStart"/>
      <w:r w:rsidRPr="007D2483">
        <w:rPr>
          <w:rFonts w:ascii="ＭＳ ゴシック" w:eastAsia="ＭＳ ゴシック" w:hAnsi="ＭＳ ゴシック" w:cs="ＭＳ ゴシック" w:hint="eastAsia"/>
          <w:lang w:eastAsia="zh-CN"/>
        </w:rPr>
        <w:t>把</w:t>
      </w:r>
      <w:r w:rsidRPr="007D2483">
        <w:rPr>
          <w:rFonts w:ascii="Microsoft YaHei" w:eastAsia="Microsoft YaHei" w:hAnsi="Microsoft YaHei" w:cs="Microsoft YaHei" w:hint="eastAsia"/>
          <w:lang w:eastAsia="zh-CN"/>
        </w:rPr>
        <w:t>纸</w:t>
      </w:r>
      <w:ins w:id="107" w:author="hhh0578" w:date="2020-04-17T16:35:00Z">
        <w:r w:rsidR="0099606E">
          <w:rPr>
            <w:rFonts w:ascii="Microsoft YaHei" w:eastAsia="Microsoft YaHei" w:hAnsi="Microsoft YaHei" w:cs="Microsoft YaHei" w:hint="eastAsia"/>
            <w:lang w:eastAsia="zh-CN"/>
          </w:rPr>
          <w:t>推</w:t>
        </w:r>
      </w:ins>
      <w:proofErr w:type="gramEnd"/>
      <w:del w:id="108" w:author="hhh0578" w:date="2020-04-17T16:35:00Z">
        <w:r w:rsidRPr="007D2483" w:rsidDel="0099606E">
          <w:rPr>
            <w:rFonts w:ascii="Microsoft YaHei" w:eastAsia="Microsoft YaHei" w:hAnsi="Microsoft YaHei" w:cs="Microsoft YaHei" w:hint="eastAsia"/>
            <w:lang w:eastAsia="zh-CN"/>
          </w:rPr>
          <w:delText>递</w:delText>
        </w:r>
      </w:del>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来。</w:t>
      </w:r>
    </w:p>
    <w:p w14:paraId="283C4DD2" w14:textId="77777777" w:rsidR="007D2483" w:rsidRPr="007D2483" w:rsidRDefault="007D2483" w:rsidP="007D2483">
      <w:pPr>
        <w:pStyle w:val="a3"/>
        <w:rPr>
          <w:rFonts w:ascii="ＭＳ ゴシック" w:eastAsia="ＭＳ ゴシック" w:hAnsi="ＭＳ ゴシック" w:cs="ＭＳ ゴシック"/>
          <w:lang w:eastAsia="zh-CN"/>
        </w:rPr>
      </w:pPr>
    </w:p>
    <w:p w14:paraId="2C822BE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18DA589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&lt;jaT0116&gt;「これで完全攻略間違いなしっ」</w:t>
      </w:r>
    </w:p>
    <w:p w14:paraId="0B856A62" w14:textId="7E9EFF7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&lt;cnT0116&gt;「</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就</w:t>
      </w:r>
      <w:del w:id="109" w:author="hhh0578" w:date="2020-04-17T16:35:00Z">
        <w:r w:rsidRPr="007D2483" w:rsidDel="00177178">
          <w:rPr>
            <w:rFonts w:ascii="DengXian" w:eastAsia="DengXian" w:hAnsi="DengXian" w:cs="ＭＳ ゴシック" w:hint="eastAsia"/>
            <w:lang w:eastAsia="zh-CN"/>
          </w:rPr>
          <w:delText>一定能成功</w:delText>
        </w:r>
      </w:del>
      <w:ins w:id="110" w:author="hhh0578" w:date="2020-04-17T16:35:00Z">
        <w:r w:rsidR="00177178">
          <w:rPr>
            <w:rFonts w:ascii="DengXian" w:eastAsia="DengXian" w:hAnsi="DengXian" w:cs="ＭＳ ゴシック" w:hint="eastAsia"/>
            <w:lang w:eastAsia="zh-CN"/>
          </w:rPr>
          <w:t>手到擒来</w:t>
        </w:r>
      </w:ins>
      <w:r w:rsidRPr="007D2483">
        <w:rPr>
          <w:rFonts w:ascii="ＭＳ ゴシック" w:eastAsia="ＭＳ ゴシック" w:hAnsi="ＭＳ ゴシック" w:cs="ＭＳ ゴシック" w:hint="eastAsia"/>
          <w:lang w:eastAsia="zh-CN"/>
        </w:rPr>
        <w:t>」</w:t>
      </w:r>
    </w:p>
    <w:p w14:paraId="184ED6B2" w14:textId="77777777" w:rsidR="007D2483" w:rsidRPr="007D2483" w:rsidRDefault="007D2483" w:rsidP="007D2483">
      <w:pPr>
        <w:pStyle w:val="a3"/>
        <w:rPr>
          <w:rFonts w:ascii="ＭＳ ゴシック" w:eastAsia="ＭＳ ゴシック" w:hAnsi="ＭＳ ゴシック" w:cs="ＭＳ ゴシック"/>
          <w:lang w:eastAsia="zh-CN"/>
        </w:rPr>
      </w:pPr>
    </w:p>
    <w:p w14:paraId="238F1AC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402C2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&lt;jaT0117&gt;「ありがとう」</w:t>
      </w:r>
    </w:p>
    <w:p w14:paraId="38EF2E0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&lt;cnT0117&gt;「多</w:t>
      </w:r>
      <w:r w:rsidRPr="007D2483">
        <w:rPr>
          <w:rFonts w:ascii="Microsoft YaHei" w:eastAsia="Microsoft YaHei" w:hAnsi="Microsoft YaHei" w:cs="Microsoft YaHei" w:hint="eastAsia"/>
        </w:rPr>
        <w:t>谢</w:t>
      </w:r>
      <w:r w:rsidRPr="007D2483">
        <w:rPr>
          <w:rFonts w:ascii="ＭＳ ゴシック" w:eastAsia="ＭＳ ゴシック" w:hAnsi="ＭＳ ゴシック" w:cs="ＭＳ ゴシック" w:hint="eastAsia"/>
        </w:rPr>
        <w:t>」</w:t>
      </w:r>
    </w:p>
    <w:p w14:paraId="4AC6D92E" w14:textId="77777777" w:rsidR="007D2483" w:rsidRPr="007D2483" w:rsidRDefault="007D2483" w:rsidP="007D2483">
      <w:pPr>
        <w:pStyle w:val="a3"/>
        <w:rPr>
          <w:rFonts w:ascii="ＭＳ ゴシック" w:eastAsia="ＭＳ ゴシック" w:hAnsi="ＭＳ ゴシック" w:cs="ＭＳ ゴシック"/>
        </w:rPr>
      </w:pPr>
    </w:p>
    <w:p w14:paraId="49868A7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97B898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&lt;jaT0118&gt;これは本心だ。</w:t>
      </w:r>
    </w:p>
    <w:p w14:paraId="235872D0" w14:textId="3557F94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&lt;cnT0118&gt;</w:t>
      </w:r>
      <w:ins w:id="111" w:author="hhh0578" w:date="2020-04-17T16:35:00Z">
        <w:r w:rsidR="00BB0A70">
          <w:rPr>
            <w:rFonts w:ascii="DengXian" w:eastAsia="DengXian" w:hAnsi="DengXian" w:cs="ＭＳ ゴシック" w:hint="eastAsia"/>
            <w:lang w:eastAsia="zh-CN"/>
          </w:rPr>
          <w:t>我</w:t>
        </w:r>
      </w:ins>
      <w:r w:rsidRPr="007D2483">
        <w:rPr>
          <w:rFonts w:ascii="Microsoft YaHei" w:eastAsia="Microsoft YaHei" w:hAnsi="Microsoft YaHei" w:cs="Microsoft YaHei" w:hint="eastAsia"/>
        </w:rPr>
        <w:t>发</w:t>
      </w:r>
      <w:r w:rsidRPr="007D2483">
        <w:rPr>
          <w:rFonts w:ascii="ＭＳ ゴシック" w:eastAsia="ＭＳ ゴシック" w:hAnsi="ＭＳ ゴシック" w:cs="ＭＳ ゴシック" w:hint="eastAsia"/>
        </w:rPr>
        <w:t>自真心感</w:t>
      </w:r>
      <w:r w:rsidRPr="007D2483">
        <w:rPr>
          <w:rFonts w:ascii="Microsoft YaHei" w:eastAsia="Microsoft YaHei" w:hAnsi="Microsoft YaHei" w:cs="Microsoft YaHei" w:hint="eastAsia"/>
        </w:rPr>
        <w:t>谢</w:t>
      </w:r>
      <w:r w:rsidRPr="007D2483">
        <w:rPr>
          <w:rFonts w:ascii="ＭＳ ゴシック" w:eastAsia="ＭＳ ゴシック" w:hAnsi="ＭＳ ゴシック" w:cs="ＭＳ ゴシック" w:hint="eastAsia"/>
        </w:rPr>
        <w:t>。</w:t>
      </w:r>
    </w:p>
    <w:p w14:paraId="13395CD3" w14:textId="77777777" w:rsidR="007D2483" w:rsidRPr="007D2483" w:rsidRDefault="007D2483" w:rsidP="007D2483">
      <w:pPr>
        <w:pStyle w:val="a3"/>
        <w:rPr>
          <w:rFonts w:ascii="ＭＳ ゴシック" w:eastAsia="ＭＳ ゴシック" w:hAnsi="ＭＳ ゴシック" w:cs="ＭＳ ゴシック"/>
        </w:rPr>
      </w:pPr>
    </w:p>
    <w:p w14:paraId="1AAAB4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1CE7A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&lt;jaT0119&gt;エステルさんも、これを見れば納得してくれるかもしれない。</w:t>
      </w:r>
    </w:p>
    <w:p w14:paraId="094C2E54" w14:textId="30B6E29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&lt;cnT0119&gt;艾斯蒂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看</w:t>
      </w:r>
      <w:r w:rsidRPr="007D2483">
        <w:rPr>
          <w:rFonts w:ascii="Microsoft YaHei" w:eastAsia="Microsoft YaHei" w:hAnsi="Microsoft YaHei" w:cs="Microsoft YaHei" w:hint="eastAsia"/>
          <w:lang w:eastAsia="zh-CN"/>
        </w:rPr>
        <w:t>见这</w:t>
      </w:r>
      <w:r w:rsidRPr="007D2483">
        <w:rPr>
          <w:rFonts w:ascii="ＭＳ ゴシック" w:eastAsia="ＭＳ ゴシック" w:hAnsi="ＭＳ ゴシック" w:cs="ＭＳ ゴシック" w:hint="eastAsia"/>
          <w:lang w:eastAsia="zh-CN"/>
        </w:rPr>
        <w:t>个</w:t>
      </w:r>
      <w:ins w:id="112" w:author="hhh0578" w:date="2020-04-17T16:35:00Z">
        <w:r w:rsidR="00A840EF">
          <w:rPr>
            <w:rFonts w:ascii="ＭＳ ゴシック" w:eastAsia="DengXian" w:hAnsi="ＭＳ ゴシック" w:cs="ＭＳ ゴシック" w:hint="eastAsia"/>
            <w:lang w:eastAsia="zh-CN"/>
          </w:rPr>
          <w:t>态度也应该会软化一点</w:t>
        </w:r>
      </w:ins>
      <w:del w:id="113" w:author="hhh0578" w:date="2020-04-17T16:35:00Z">
        <w:r w:rsidRPr="007D2483" w:rsidDel="00A840EF">
          <w:rPr>
            <w:rFonts w:ascii="ＭＳ ゴシック" w:eastAsia="ＭＳ ゴシック" w:hAnsi="ＭＳ ゴシック" w:cs="ＭＳ ゴシック" w:hint="eastAsia"/>
            <w:lang w:eastAsia="zh-CN"/>
          </w:rPr>
          <w:delText>之后，</w:delText>
        </w:r>
        <w:r w:rsidRPr="007D2483" w:rsidDel="00A840EF">
          <w:rPr>
            <w:rFonts w:ascii="Microsoft YaHei" w:eastAsia="Microsoft YaHei" w:hAnsi="Microsoft YaHei" w:cs="Microsoft YaHei" w:hint="eastAsia"/>
            <w:lang w:eastAsia="zh-CN"/>
          </w:rPr>
          <w:delText>应该</w:delText>
        </w:r>
        <w:r w:rsidRPr="007D2483" w:rsidDel="00A840EF">
          <w:rPr>
            <w:rFonts w:ascii="ＭＳ ゴシック" w:eastAsia="ＭＳ ゴシック" w:hAnsi="ＭＳ ゴシック" w:cs="ＭＳ ゴシック" w:hint="eastAsia"/>
            <w:lang w:eastAsia="zh-CN"/>
          </w:rPr>
          <w:delText>会同意我</w:delText>
        </w:r>
        <w:r w:rsidRPr="007D2483" w:rsidDel="00A840EF">
          <w:rPr>
            <w:rFonts w:ascii="Microsoft YaHei" w:eastAsia="Microsoft YaHei" w:hAnsi="Microsoft YaHei" w:cs="Microsoft YaHei" w:hint="eastAsia"/>
            <w:lang w:eastAsia="zh-CN"/>
          </w:rPr>
          <w:delText>们</w:delText>
        </w:r>
        <w:r w:rsidRPr="007D2483" w:rsidDel="00A840EF">
          <w:rPr>
            <w:rFonts w:ascii="ＭＳ ゴシック" w:eastAsia="ＭＳ ゴシック" w:hAnsi="ＭＳ ゴシック" w:cs="ＭＳ ゴシック" w:hint="eastAsia"/>
            <w:lang w:eastAsia="zh-CN"/>
          </w:rPr>
          <w:delText>的</w:delText>
        </w:r>
        <w:r w:rsidRPr="007D2483" w:rsidDel="00A840EF">
          <w:rPr>
            <w:rFonts w:ascii="Microsoft YaHei" w:eastAsia="Microsoft YaHei" w:hAnsi="Microsoft YaHei" w:cs="Microsoft YaHei" w:hint="eastAsia"/>
            <w:lang w:eastAsia="zh-CN"/>
          </w:rPr>
          <w:delText>请</w:delText>
        </w:r>
        <w:r w:rsidRPr="007D2483" w:rsidDel="00A840EF">
          <w:rPr>
            <w:rFonts w:ascii="ＭＳ ゴシック" w:eastAsia="ＭＳ ゴシック" w:hAnsi="ＭＳ ゴシック" w:cs="ＭＳ ゴシック" w:hint="eastAsia"/>
            <w:lang w:eastAsia="zh-CN"/>
          </w:rPr>
          <w:delText>求吧</w:delText>
        </w:r>
      </w:del>
      <w:r w:rsidRPr="007D2483">
        <w:rPr>
          <w:rFonts w:ascii="ＭＳ ゴシック" w:eastAsia="ＭＳ ゴシック" w:hAnsi="ＭＳ ゴシック" w:cs="ＭＳ ゴシック" w:hint="eastAsia"/>
          <w:lang w:eastAsia="zh-CN"/>
        </w:rPr>
        <w:t>。</w:t>
      </w:r>
    </w:p>
    <w:p w14:paraId="4A9A0F47" w14:textId="77777777" w:rsidR="007D2483" w:rsidRPr="007D2483" w:rsidRDefault="007D2483" w:rsidP="007D2483">
      <w:pPr>
        <w:pStyle w:val="a3"/>
        <w:rPr>
          <w:rFonts w:ascii="ＭＳ ゴシック" w:eastAsia="ＭＳ ゴシック" w:hAnsi="ＭＳ ゴシック" w:cs="ＭＳ ゴシック"/>
          <w:lang w:eastAsia="zh-CN"/>
        </w:rPr>
      </w:pPr>
    </w:p>
    <w:p w14:paraId="1348EA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F5B72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&lt;jaT0120&gt;「頑張ってみるよ」</w:t>
      </w:r>
    </w:p>
    <w:p w14:paraId="225794E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&lt;cnT0120&gt;「我会尽力的」</w:t>
      </w:r>
    </w:p>
    <w:p w14:paraId="14F91E58" w14:textId="77777777" w:rsidR="007D2483" w:rsidRPr="007D2483" w:rsidRDefault="007D2483" w:rsidP="007D2483">
      <w:pPr>
        <w:pStyle w:val="a3"/>
        <w:rPr>
          <w:rFonts w:ascii="ＭＳ ゴシック" w:eastAsia="ＭＳ ゴシック" w:hAnsi="ＭＳ ゴシック" w:cs="ＭＳ ゴシック"/>
          <w:lang w:eastAsia="zh-CN"/>
        </w:rPr>
      </w:pPr>
    </w:p>
    <w:p w14:paraId="340DCC1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105A879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&lt;jaT0121&gt;「これで失敗したらやっつけるからね」</w:t>
      </w:r>
    </w:p>
    <w:p w14:paraId="7C0F5B8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&lt;cnT0121&gt;「</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都失</w:t>
      </w:r>
      <w:r w:rsidRPr="007D2483">
        <w:rPr>
          <w:rFonts w:ascii="Microsoft YaHei" w:eastAsia="Microsoft YaHei" w:hAnsi="Microsoft YaHei" w:cs="Microsoft YaHei" w:hint="eastAsia"/>
          <w:lang w:eastAsia="zh-CN"/>
        </w:rPr>
        <w:t>败</w:t>
      </w:r>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你就没了」</w:t>
      </w:r>
    </w:p>
    <w:p w14:paraId="743831EC" w14:textId="77777777" w:rsidR="007D2483" w:rsidRPr="007D2483" w:rsidRDefault="007D2483" w:rsidP="007D2483">
      <w:pPr>
        <w:pStyle w:val="a3"/>
        <w:rPr>
          <w:rFonts w:ascii="ＭＳ ゴシック" w:eastAsia="ＭＳ ゴシック" w:hAnsi="ＭＳ ゴシック" w:cs="ＭＳ ゴシック"/>
          <w:lang w:eastAsia="zh-CN"/>
        </w:rPr>
      </w:pPr>
    </w:p>
    <w:p w14:paraId="2AE014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18931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&lt;jaT0122&gt;遠山が笑う。</w:t>
      </w:r>
    </w:p>
    <w:p w14:paraId="3731E3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&lt;cnT0122&gt;</w:t>
      </w:r>
      <w:r w:rsidRPr="007D2483">
        <w:rPr>
          <w:rFonts w:ascii="Microsoft YaHei" w:eastAsia="Microsoft YaHei" w:hAnsi="Microsoft YaHei" w:cs="Microsoft YaHei" w:hint="eastAsia"/>
        </w:rPr>
        <w:t>远</w:t>
      </w:r>
      <w:r w:rsidRPr="007D2483">
        <w:rPr>
          <w:rFonts w:ascii="ＭＳ ゴシック" w:eastAsia="ＭＳ ゴシック" w:hAnsi="ＭＳ ゴシック" w:cs="ＭＳ ゴシック" w:hint="eastAsia"/>
        </w:rPr>
        <w:t>山笑着</w:t>
      </w:r>
      <w:r w:rsidRPr="007D2483">
        <w:rPr>
          <w:rFonts w:ascii="Microsoft YaHei" w:eastAsia="Microsoft YaHei" w:hAnsi="Microsoft YaHei" w:cs="Microsoft YaHei" w:hint="eastAsia"/>
        </w:rPr>
        <w:t>说</w:t>
      </w:r>
      <w:r w:rsidRPr="007D2483">
        <w:rPr>
          <w:rFonts w:ascii="ＭＳ ゴシック" w:eastAsia="ＭＳ ゴシック" w:hAnsi="ＭＳ ゴシック" w:cs="ＭＳ ゴシック" w:hint="eastAsia"/>
        </w:rPr>
        <w:t>。</w:t>
      </w:r>
    </w:p>
    <w:p w14:paraId="0FF34050" w14:textId="77777777" w:rsidR="007D2483" w:rsidRPr="007D2483" w:rsidRDefault="007D2483" w:rsidP="007D2483">
      <w:pPr>
        <w:pStyle w:val="a3"/>
        <w:rPr>
          <w:rFonts w:ascii="ＭＳ ゴシック" w:eastAsia="ＭＳ ゴシック" w:hAnsi="ＭＳ ゴシック" w:cs="ＭＳ ゴシック"/>
        </w:rPr>
      </w:pPr>
    </w:p>
    <w:p w14:paraId="01F6F7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A7C440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&lt;jaT0123&gt;「……う、うん」</w:t>
      </w:r>
    </w:p>
    <w:p w14:paraId="0C4AEF4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&lt;cnT0123&gt;「……恩，明白」</w:t>
      </w:r>
    </w:p>
    <w:p w14:paraId="31CA57D4" w14:textId="77777777" w:rsidR="007D2483" w:rsidRPr="007D2483" w:rsidRDefault="007D2483" w:rsidP="007D2483">
      <w:pPr>
        <w:pStyle w:val="a3"/>
        <w:rPr>
          <w:rFonts w:ascii="ＭＳ ゴシック" w:eastAsia="ＭＳ ゴシック" w:hAnsi="ＭＳ ゴシック" w:cs="ＭＳ ゴシック"/>
        </w:rPr>
      </w:pPr>
    </w:p>
    <w:p w14:paraId="3A981C1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787B2B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&lt;jaT0124&gt;「にゃはははっ、冗談冗談っ」</w:t>
      </w:r>
    </w:p>
    <w:p w14:paraId="2843723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&lt;cnT0124&gt;「啊哈哈哈，玩笑而已玩笑」</w:t>
      </w:r>
    </w:p>
    <w:p w14:paraId="3E821461" w14:textId="77777777" w:rsidR="007D2483" w:rsidRPr="007D2483" w:rsidRDefault="007D2483" w:rsidP="007D2483">
      <w:pPr>
        <w:pStyle w:val="a3"/>
        <w:rPr>
          <w:rFonts w:ascii="ＭＳ ゴシック" w:eastAsia="ＭＳ ゴシック" w:hAnsi="ＭＳ ゴシック" w:cs="ＭＳ ゴシック"/>
        </w:rPr>
      </w:pPr>
    </w:p>
    <w:p w14:paraId="1F54AA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【翠】</w:t>
      </w:r>
    </w:p>
    <w:p w14:paraId="0E0A96E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&lt;jaT0125&gt;「それじゃ、遠山さんは帰りますっ」</w:t>
      </w:r>
    </w:p>
    <w:p w14:paraId="474BA15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&lt;cnT0125&gt;「那么，</w:t>
      </w:r>
      <w:r w:rsidRPr="007D2483">
        <w:rPr>
          <w:rFonts w:ascii="Microsoft YaHei" w:eastAsia="Microsoft YaHei" w:hAnsi="Microsoft YaHei" w:cs="Microsoft YaHei" w:hint="eastAsia"/>
          <w:lang w:eastAsia="zh-CN"/>
        </w:rPr>
        <w:t>远</w:t>
      </w:r>
      <w:r w:rsidRPr="007D2483">
        <w:rPr>
          <w:rFonts w:ascii="ＭＳ ゴシック" w:eastAsia="ＭＳ ゴシック" w:hAnsi="ＭＳ ゴシック" w:cs="ＭＳ ゴシック" w:hint="eastAsia"/>
          <w:lang w:eastAsia="zh-CN"/>
        </w:rPr>
        <w:t>山同学要回家了」</w:t>
      </w:r>
    </w:p>
    <w:p w14:paraId="3B7856E6" w14:textId="77777777" w:rsidR="007D2483" w:rsidRPr="007D2483" w:rsidRDefault="007D2483" w:rsidP="007D2483">
      <w:pPr>
        <w:pStyle w:val="a3"/>
        <w:rPr>
          <w:rFonts w:ascii="ＭＳ ゴシック" w:eastAsia="ＭＳ ゴシック" w:hAnsi="ＭＳ ゴシック" w:cs="ＭＳ ゴシック"/>
          <w:lang w:eastAsia="zh-CN"/>
        </w:rPr>
      </w:pPr>
    </w:p>
    <w:p w14:paraId="12AA916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49983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&lt;jaT0126&gt;びしっと敬礼して、遠山は教室の出口へ向かった。</w:t>
      </w:r>
    </w:p>
    <w:p w14:paraId="0064DF3A" w14:textId="5A0A337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&lt;cnT0126&gt;</w:t>
      </w:r>
      <w:ins w:id="114" w:author="hhh0578" w:date="2020-04-17T16:36:00Z">
        <w:r w:rsidR="00086073">
          <w:rPr>
            <w:rFonts w:ascii="DengXian" w:eastAsia="DengXian" w:hAnsi="DengXian" w:cs="ＭＳ ゴシック" w:hint="eastAsia"/>
            <w:lang w:eastAsia="zh-CN"/>
          </w:rPr>
          <w:t>她</w:t>
        </w:r>
      </w:ins>
      <w:r w:rsidRPr="007D2483">
        <w:rPr>
          <w:rFonts w:ascii="Microsoft YaHei" w:eastAsia="Microsoft YaHei" w:hAnsi="Microsoft YaHei" w:cs="Microsoft YaHei" w:hint="eastAsia"/>
          <w:lang w:eastAsia="zh-CN"/>
        </w:rPr>
        <w:t>郑</w:t>
      </w:r>
      <w:r w:rsidRPr="007D2483">
        <w:rPr>
          <w:rFonts w:ascii="ＭＳ ゴシック" w:eastAsia="ＭＳ ゴシック" w:hAnsi="ＭＳ ゴシック" w:cs="ＭＳ ゴシック" w:hint="eastAsia"/>
          <w:lang w:eastAsia="zh-CN"/>
        </w:rPr>
        <w:t>重其事地敬了个礼，然后走向教室出口。</w:t>
      </w:r>
    </w:p>
    <w:p w14:paraId="38D4660C" w14:textId="77777777" w:rsidR="007D2483" w:rsidRPr="007D2483" w:rsidRDefault="007D2483" w:rsidP="007D2483">
      <w:pPr>
        <w:pStyle w:val="a3"/>
        <w:rPr>
          <w:rFonts w:ascii="ＭＳ ゴシック" w:eastAsia="ＭＳ ゴシック" w:hAnsi="ＭＳ ゴシック" w:cs="ＭＳ ゴシック"/>
          <w:lang w:eastAsia="zh-CN"/>
        </w:rPr>
      </w:pPr>
    </w:p>
    <w:p w14:paraId="475BBA1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4FFFE5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&lt;jaT0127&gt;……。</w:t>
      </w:r>
    </w:p>
    <w:p w14:paraId="0BCE447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&lt;cnT0127&gt;……。</w:t>
      </w:r>
    </w:p>
    <w:p w14:paraId="0324C3A0" w14:textId="77777777" w:rsidR="007D2483" w:rsidRPr="007D2483" w:rsidRDefault="007D2483" w:rsidP="007D2483">
      <w:pPr>
        <w:pStyle w:val="a3"/>
        <w:rPr>
          <w:rFonts w:ascii="ＭＳ ゴシック" w:eastAsia="ＭＳ ゴシック" w:hAnsi="ＭＳ ゴシック" w:cs="ＭＳ ゴシック"/>
        </w:rPr>
      </w:pPr>
    </w:p>
    <w:p w14:paraId="34718E6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037168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&lt;jaT0128&gt;「あ、私書いてないや」</w:t>
      </w:r>
    </w:p>
    <w:p w14:paraId="30C9A278"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&lt;cnT0128&gt;「啊，我</w:t>
      </w:r>
      <w:r w:rsidRPr="007D2483">
        <w:rPr>
          <w:rFonts w:ascii="Microsoft YaHei" w:eastAsia="Microsoft YaHei" w:hAnsi="Microsoft YaHei" w:cs="Microsoft YaHei" w:hint="eastAsia"/>
          <w:lang w:eastAsia="zh-CN"/>
        </w:rPr>
        <w:t>还</w:t>
      </w:r>
      <w:r w:rsidRPr="007D2483">
        <w:rPr>
          <w:rFonts w:ascii="ＭＳ ゴシック" w:eastAsia="ＭＳ ゴシック" w:hAnsi="ＭＳ ゴシック" w:cs="ＭＳ ゴシック" w:hint="eastAsia"/>
          <w:lang w:eastAsia="zh-CN"/>
        </w:rPr>
        <w:t>没写来着」</w:t>
      </w:r>
    </w:p>
    <w:p w14:paraId="426AA578" w14:textId="77777777" w:rsidR="007D2483" w:rsidRPr="007D2483" w:rsidRDefault="007D2483" w:rsidP="007D2483">
      <w:pPr>
        <w:pStyle w:val="a3"/>
        <w:rPr>
          <w:rFonts w:ascii="ＭＳ ゴシック" w:eastAsia="ＭＳ ゴシック" w:hAnsi="ＭＳ ゴシック" w:cs="ＭＳ ゴシック"/>
          <w:lang w:eastAsia="zh-CN"/>
        </w:rPr>
      </w:pPr>
    </w:p>
    <w:p w14:paraId="105AB83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3593A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&lt;jaT0129&gt;と、菜月が自分の名前を書く。</w:t>
      </w:r>
    </w:p>
    <w:p w14:paraId="1128B5C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&lt;cnT0129&gt;</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着，</w:t>
      </w:r>
      <w:proofErr w:type="gramStart"/>
      <w:r w:rsidRPr="007D2483">
        <w:rPr>
          <w:rFonts w:ascii="ＭＳ ゴシック" w:eastAsia="ＭＳ ゴシック" w:hAnsi="ＭＳ ゴシック" w:cs="ＭＳ ゴシック"/>
          <w:lang w:eastAsia="zh-CN"/>
        </w:rPr>
        <w:t>菜月</w:t>
      </w:r>
      <w:r w:rsidRPr="007D2483">
        <w:rPr>
          <w:rFonts w:ascii="Microsoft YaHei" w:eastAsia="Microsoft YaHei" w:hAnsi="Microsoft YaHei" w:cs="Microsoft YaHei" w:hint="eastAsia"/>
          <w:lang w:eastAsia="zh-CN"/>
        </w:rPr>
        <w:t>签</w:t>
      </w:r>
      <w:r w:rsidRPr="007D2483">
        <w:rPr>
          <w:rFonts w:ascii="ＭＳ ゴシック" w:eastAsia="ＭＳ ゴシック" w:hAnsi="ＭＳ ゴシック" w:cs="ＭＳ ゴシック" w:hint="eastAsia"/>
          <w:lang w:eastAsia="zh-CN"/>
        </w:rPr>
        <w:t>上</w:t>
      </w:r>
      <w:proofErr w:type="gramEnd"/>
      <w:r w:rsidRPr="007D2483">
        <w:rPr>
          <w:rFonts w:ascii="ＭＳ ゴシック" w:eastAsia="ＭＳ ゴシック" w:hAnsi="ＭＳ ゴシック" w:cs="ＭＳ ゴシック" w:hint="eastAsia"/>
          <w:lang w:eastAsia="zh-CN"/>
        </w:rPr>
        <w:t>了自己的名字。</w:t>
      </w:r>
    </w:p>
    <w:p w14:paraId="61D34D3E" w14:textId="77777777" w:rsidR="007D2483" w:rsidRPr="007D2483" w:rsidRDefault="007D2483" w:rsidP="007D2483">
      <w:pPr>
        <w:pStyle w:val="a3"/>
        <w:rPr>
          <w:rFonts w:ascii="ＭＳ ゴシック" w:eastAsia="ＭＳ ゴシック" w:hAnsi="ＭＳ ゴシック" w:cs="ＭＳ ゴシック"/>
          <w:lang w:eastAsia="zh-CN"/>
        </w:rPr>
      </w:pPr>
    </w:p>
    <w:p w14:paraId="024720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【フィーナ】</w:t>
      </w:r>
    </w:p>
    <w:p w14:paraId="7DAB858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&lt;jaT0130&gt;「私は名前を書けないけれど、気持ちは同じよ」</w:t>
      </w:r>
    </w:p>
    <w:p w14:paraId="382EFBBE" w14:textId="2E5B195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&lt;cnT0130&gt;「我</w:t>
      </w:r>
      <w:r w:rsidRPr="007D2483">
        <w:rPr>
          <w:rFonts w:ascii="Microsoft YaHei" w:eastAsia="Microsoft YaHei" w:hAnsi="Microsoft YaHei" w:cs="Microsoft YaHei" w:hint="eastAsia"/>
          <w:lang w:eastAsia="zh-CN"/>
        </w:rPr>
        <w:t>虽</w:t>
      </w:r>
      <w:r w:rsidRPr="007D2483">
        <w:rPr>
          <w:rFonts w:ascii="ＭＳ ゴシック" w:eastAsia="ＭＳ ゴシック" w:hAnsi="ＭＳ ゴシック" w:cs="ＭＳ ゴシック" w:hint="eastAsia"/>
          <w:lang w:eastAsia="zh-CN"/>
        </w:rPr>
        <w:t>然</w:t>
      </w:r>
      <w:del w:id="115" w:author="hhh0578" w:date="2020-04-17T16:36:00Z">
        <w:r w:rsidRPr="007D2483" w:rsidDel="008759F9">
          <w:rPr>
            <w:rFonts w:ascii="DengXian" w:eastAsia="DengXian" w:hAnsi="DengXian" w:cs="ＭＳ ゴシック" w:hint="eastAsia"/>
            <w:lang w:eastAsia="zh-CN"/>
          </w:rPr>
          <w:delText>没有写上去</w:delText>
        </w:r>
      </w:del>
      <w:ins w:id="116" w:author="hhh0578" w:date="2020-04-17T16:36:00Z">
        <w:r w:rsidR="008759F9">
          <w:rPr>
            <w:rFonts w:ascii="DengXian" w:eastAsia="DengXian" w:hAnsi="DengXian" w:cs="ＭＳ ゴシック" w:hint="eastAsia"/>
            <w:lang w:eastAsia="zh-CN"/>
          </w:rPr>
          <w:t>不方便</w:t>
        </w:r>
        <w:r w:rsidR="008759F9">
          <w:rPr>
            <w:rFonts w:ascii="Microsoft YaHei" w:eastAsia="Microsoft YaHei" w:hAnsi="Microsoft YaHei" w:cs="Microsoft YaHei" w:hint="eastAsia"/>
            <w:lang w:eastAsia="zh-CN"/>
          </w:rPr>
          <w:t>签名</w:t>
        </w:r>
      </w:ins>
      <w:r w:rsidRPr="007D2483">
        <w:rPr>
          <w:rFonts w:ascii="ＭＳ ゴシック" w:eastAsia="ＭＳ ゴシック" w:hAnsi="ＭＳ ゴシック" w:cs="ＭＳ ゴシック" w:hint="eastAsia"/>
          <w:lang w:eastAsia="zh-CN"/>
        </w:rPr>
        <w: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我</w:t>
      </w:r>
      <w:ins w:id="117" w:author="hhh0578" w:date="2020-04-17T16:36:00Z">
        <w:r w:rsidR="00CC0BDC">
          <w:rPr>
            <w:rFonts w:ascii="DengXian" w:eastAsia="DengXian" w:hAnsi="DengXian" w:cs="ＭＳ ゴシック" w:hint="eastAsia"/>
            <w:lang w:eastAsia="zh-CN"/>
          </w:rPr>
          <w:t>的</w:t>
        </w:r>
        <w:r w:rsidR="00DA45E5">
          <w:rPr>
            <w:rFonts w:ascii="DengXian" w:eastAsia="DengXian" w:hAnsi="DengXian" w:cs="ＭＳ ゴシック" w:hint="eastAsia"/>
            <w:lang w:eastAsia="zh-CN"/>
          </w:rPr>
          <w:t>心</w:t>
        </w:r>
      </w:ins>
      <w:r w:rsidRPr="007D2483">
        <w:rPr>
          <w:rFonts w:ascii="ＭＳ ゴシック" w:eastAsia="ＭＳ ゴシック" w:hAnsi="ＭＳ ゴシック" w:cs="ＭＳ ゴシック" w:hint="eastAsia"/>
          <w:lang w:eastAsia="zh-CN"/>
        </w:rPr>
        <w:t>和你</w:t>
      </w:r>
      <w:r w:rsidRPr="007D2483">
        <w:rPr>
          <w:rFonts w:ascii="Microsoft YaHei" w:eastAsia="Microsoft YaHei" w:hAnsi="Microsoft YaHei" w:cs="Microsoft YaHei" w:hint="eastAsia"/>
          <w:lang w:eastAsia="zh-CN"/>
        </w:rPr>
        <w:t>们</w:t>
      </w:r>
      <w:ins w:id="118" w:author="hhh0578" w:date="2020-04-17T16:36:00Z">
        <w:r w:rsidR="00DA45E5">
          <w:rPr>
            <w:rFonts w:ascii="Microsoft YaHei" w:eastAsia="Microsoft YaHei" w:hAnsi="Microsoft YaHei" w:cs="Microsoft YaHei" w:hint="eastAsia"/>
            <w:lang w:eastAsia="zh-CN"/>
          </w:rPr>
          <w:t>在一起</w:t>
        </w:r>
      </w:ins>
      <w:del w:id="119" w:author="hhh0578" w:date="2020-04-17T16:36:00Z">
        <w:r w:rsidRPr="007D2483" w:rsidDel="00DA45E5">
          <w:rPr>
            <w:rFonts w:ascii="DengXian" w:eastAsia="DengXian" w:hAnsi="DengXian" w:cs="ＭＳ ゴシック" w:hint="eastAsia"/>
            <w:lang w:eastAsia="zh-CN"/>
          </w:rPr>
          <w:delText>一</w:delText>
        </w:r>
        <w:r w:rsidRPr="007D2483" w:rsidDel="00DA45E5">
          <w:rPr>
            <w:rFonts w:ascii="Microsoft YaHei" w:eastAsia="Microsoft YaHei" w:hAnsi="Microsoft YaHei" w:cs="Microsoft YaHei" w:hint="eastAsia"/>
            <w:lang w:eastAsia="zh-CN"/>
          </w:rPr>
          <w:delText>样</w:delText>
        </w:r>
        <w:r w:rsidRPr="007D2483" w:rsidDel="00DA45E5">
          <w:rPr>
            <w:rFonts w:ascii="DengXian" w:eastAsia="DengXian" w:hAnsi="DengXian" w:cs="ＭＳ ゴシック" w:hint="eastAsia"/>
            <w:lang w:eastAsia="zh-CN"/>
          </w:rPr>
          <w:delText>哦</w:delText>
        </w:r>
      </w:del>
      <w:r w:rsidRPr="007D2483">
        <w:rPr>
          <w:rFonts w:ascii="ＭＳ ゴシック" w:eastAsia="ＭＳ ゴシック" w:hAnsi="ＭＳ ゴシック" w:cs="ＭＳ ゴシック" w:hint="eastAsia"/>
          <w:lang w:eastAsia="zh-CN"/>
        </w:rPr>
        <w:t>」</w:t>
      </w:r>
    </w:p>
    <w:p w14:paraId="7D7C751F" w14:textId="77777777" w:rsidR="007D2483" w:rsidRPr="00CC0BDC" w:rsidRDefault="007D2483" w:rsidP="007D2483">
      <w:pPr>
        <w:pStyle w:val="a3"/>
        <w:rPr>
          <w:rFonts w:ascii="ＭＳ ゴシック" w:eastAsia="ＭＳ ゴシック" w:hAnsi="ＭＳ ゴシック" w:cs="ＭＳ ゴシック"/>
          <w:lang w:eastAsia="zh-CN"/>
        </w:rPr>
      </w:pPr>
    </w:p>
    <w:p w14:paraId="2AA622F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2975A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&lt;jaT0131&gt;「ありがとう」</w:t>
      </w:r>
    </w:p>
    <w:p w14:paraId="438A2A7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&lt;cnT0131&gt;「非常感</w:t>
      </w:r>
      <w:r w:rsidRPr="007D2483">
        <w:rPr>
          <w:rFonts w:ascii="Microsoft YaHei" w:eastAsia="Microsoft YaHei" w:hAnsi="Microsoft YaHei" w:cs="Microsoft YaHei" w:hint="eastAsia"/>
        </w:rPr>
        <w:t>谢</w:t>
      </w:r>
      <w:r w:rsidRPr="007D2483">
        <w:rPr>
          <w:rFonts w:ascii="ＭＳ ゴシック" w:eastAsia="ＭＳ ゴシック" w:hAnsi="ＭＳ ゴシック" w:cs="ＭＳ ゴシック" w:hint="eastAsia"/>
        </w:rPr>
        <w:t>」</w:t>
      </w:r>
    </w:p>
    <w:p w14:paraId="268B3A65" w14:textId="77777777" w:rsidR="007D2483" w:rsidRPr="007D2483" w:rsidRDefault="007D2483" w:rsidP="007D2483">
      <w:pPr>
        <w:pStyle w:val="a3"/>
        <w:rPr>
          <w:rFonts w:ascii="ＭＳ ゴシック" w:eastAsia="ＭＳ ゴシック" w:hAnsi="ＭＳ ゴシック" w:cs="ＭＳ ゴシック"/>
        </w:rPr>
      </w:pPr>
    </w:p>
    <w:p w14:paraId="464C0C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E88AC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&lt;jaT0132&gt;改めて紙を見る。</w:t>
      </w:r>
    </w:p>
    <w:p w14:paraId="0C51329C" w14:textId="70F1511A"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&lt;cnT0132&gt;</w:t>
      </w:r>
      <w:ins w:id="120" w:author="hhh0578" w:date="2020-04-17T16:37:00Z">
        <w:r w:rsidR="00FC2313">
          <w:rPr>
            <w:rFonts w:ascii="DengXian" w:eastAsia="DengXian" w:hAnsi="DengXian" w:cs="ＭＳ ゴシック" w:hint="eastAsia"/>
            <w:lang w:eastAsia="zh-CN"/>
          </w:rPr>
          <w:t>我</w:t>
        </w:r>
      </w:ins>
      <w:r w:rsidRPr="007D2483">
        <w:rPr>
          <w:rFonts w:ascii="ＭＳ ゴシック" w:eastAsia="ＭＳ ゴシック" w:hAnsi="ＭＳ ゴシック" w:cs="ＭＳ ゴシック"/>
        </w:rPr>
        <w:t>再次看向</w:t>
      </w:r>
      <w:r w:rsidRPr="007D2483">
        <w:rPr>
          <w:rFonts w:ascii="Microsoft YaHei" w:eastAsia="Microsoft YaHei" w:hAnsi="Microsoft YaHei" w:cs="Microsoft YaHei" w:hint="eastAsia"/>
        </w:rPr>
        <w:t>请</w:t>
      </w:r>
      <w:r w:rsidRPr="007D2483">
        <w:rPr>
          <w:rFonts w:ascii="ＭＳ ゴシック" w:eastAsia="ＭＳ ゴシック" w:hAnsi="ＭＳ ゴシック" w:cs="ＭＳ ゴシック" w:hint="eastAsia"/>
        </w:rPr>
        <w:t>愿</w:t>
      </w:r>
      <w:r w:rsidRPr="007D2483">
        <w:rPr>
          <w:rFonts w:ascii="Microsoft YaHei" w:eastAsia="Microsoft YaHei" w:hAnsi="Microsoft YaHei" w:cs="Microsoft YaHei" w:hint="eastAsia"/>
        </w:rPr>
        <w:t>书</w:t>
      </w:r>
      <w:r w:rsidRPr="007D2483">
        <w:rPr>
          <w:rFonts w:ascii="ＭＳ ゴシック" w:eastAsia="ＭＳ ゴシック" w:hAnsi="ＭＳ ゴシック" w:cs="ＭＳ ゴシック" w:hint="eastAsia"/>
        </w:rPr>
        <w:t>。</w:t>
      </w:r>
    </w:p>
    <w:p w14:paraId="220F4EEF" w14:textId="77777777" w:rsidR="007D2483" w:rsidRPr="007D2483" w:rsidRDefault="007D2483" w:rsidP="007D2483">
      <w:pPr>
        <w:pStyle w:val="a3"/>
        <w:rPr>
          <w:rFonts w:ascii="ＭＳ ゴシック" w:eastAsia="ＭＳ ゴシック" w:hAnsi="ＭＳ ゴシック" w:cs="ＭＳ ゴシック"/>
        </w:rPr>
      </w:pPr>
    </w:p>
    <w:p w14:paraId="4053EC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EA50E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&lt;jaT0133&gt;様々な字体で名前が書かれている。</w:t>
      </w:r>
    </w:p>
    <w:p w14:paraId="4D1F4FC3" w14:textId="3AD50973"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&lt;cnT0133&gt;</w:t>
      </w:r>
      <w:del w:id="121" w:author="hhh0578" w:date="2020-04-17T16:37:00Z">
        <w:r w:rsidRPr="007D2483" w:rsidDel="00121F9E">
          <w:rPr>
            <w:rFonts w:ascii="ＭＳ ゴシック" w:eastAsia="ＭＳ ゴシック" w:hAnsi="ＭＳ ゴシック" w:cs="ＭＳ ゴシック"/>
            <w:lang w:eastAsia="zh-CN"/>
          </w:rPr>
          <w:delText>各式各</w:delText>
        </w:r>
        <w:r w:rsidRPr="007D2483" w:rsidDel="00121F9E">
          <w:rPr>
            <w:rFonts w:ascii="Microsoft YaHei" w:eastAsia="Microsoft YaHei" w:hAnsi="Microsoft YaHei" w:cs="Microsoft YaHei" w:hint="eastAsia"/>
            <w:lang w:eastAsia="zh-CN"/>
          </w:rPr>
          <w:delText>样</w:delText>
        </w:r>
      </w:del>
      <w:r w:rsidRPr="007D2483">
        <w:rPr>
          <w:rFonts w:ascii="ＭＳ ゴシック" w:eastAsia="ＭＳ ゴシック" w:hAnsi="ＭＳ ゴシック" w:cs="ＭＳ ゴシック" w:hint="eastAsia"/>
          <w:lang w:eastAsia="zh-CN"/>
        </w:rPr>
        <w:t>字体</w:t>
      </w:r>
      <w:ins w:id="122" w:author="hhh0578" w:date="2020-04-17T16:37:00Z">
        <w:r w:rsidR="005D5148">
          <w:rPr>
            <w:rFonts w:ascii="DengXian" w:eastAsia="DengXian" w:hAnsi="DengXian" w:cs="ＭＳ ゴシック" w:hint="eastAsia"/>
            <w:lang w:eastAsia="zh-CN"/>
          </w:rPr>
          <w:t>五花八门</w:t>
        </w:r>
      </w:ins>
      <w:r w:rsidRPr="007D2483">
        <w:rPr>
          <w:rFonts w:ascii="ＭＳ ゴシック" w:eastAsia="ＭＳ ゴシック" w:hAnsi="ＭＳ ゴシック" w:cs="ＭＳ ゴシック" w:hint="eastAsia"/>
          <w:lang w:eastAsia="zh-CN"/>
        </w:rPr>
        <w:t>的名字写在上面。</w:t>
      </w:r>
    </w:p>
    <w:p w14:paraId="4543C860" w14:textId="77777777" w:rsidR="007D2483" w:rsidRPr="007D2483" w:rsidRDefault="007D2483" w:rsidP="007D2483">
      <w:pPr>
        <w:pStyle w:val="a3"/>
        <w:rPr>
          <w:rFonts w:ascii="ＭＳ ゴシック" w:eastAsia="ＭＳ ゴシック" w:hAnsi="ＭＳ ゴシック" w:cs="ＭＳ ゴシック"/>
          <w:lang w:eastAsia="zh-CN"/>
        </w:rPr>
      </w:pPr>
    </w:p>
    <w:p w14:paraId="546AF13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5B51C8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&lt;jaT0134&gt;上手、下手。</w:t>
      </w:r>
    </w:p>
    <w:p w14:paraId="30154F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&lt;cnT0134&gt;字好看的，字丑的。</w:t>
      </w:r>
    </w:p>
    <w:p w14:paraId="3C8FFD09" w14:textId="77777777" w:rsidR="007D2483" w:rsidRPr="007D2483" w:rsidRDefault="007D2483" w:rsidP="007D2483">
      <w:pPr>
        <w:pStyle w:val="a3"/>
        <w:rPr>
          <w:rFonts w:ascii="ＭＳ ゴシック" w:eastAsia="ＭＳ ゴシック" w:hAnsi="ＭＳ ゴシック" w:cs="ＭＳ ゴシック"/>
        </w:rPr>
      </w:pPr>
    </w:p>
    <w:p w14:paraId="7AEB27B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A5FBB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&lt;jaT0135&gt;繊細、大胆。</w:t>
      </w:r>
    </w:p>
    <w:p w14:paraId="35B467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&lt;cnT0135&gt;</w:t>
      </w:r>
      <w:r w:rsidRPr="007D2483">
        <w:rPr>
          <w:rFonts w:ascii="Microsoft YaHei" w:eastAsia="Microsoft YaHei" w:hAnsi="Microsoft YaHei" w:cs="Microsoft YaHei" w:hint="eastAsia"/>
        </w:rPr>
        <w:t>纤细</w:t>
      </w:r>
      <w:r w:rsidRPr="007D2483">
        <w:rPr>
          <w:rFonts w:ascii="ＭＳ ゴシック" w:eastAsia="ＭＳ ゴシック" w:hAnsi="ＭＳ ゴシック" w:cs="ＭＳ ゴシック" w:hint="eastAsia"/>
        </w:rPr>
        <w:t>的，豪放的。</w:t>
      </w:r>
    </w:p>
    <w:p w14:paraId="65061772" w14:textId="77777777" w:rsidR="007D2483" w:rsidRPr="007D2483" w:rsidRDefault="007D2483" w:rsidP="007D2483">
      <w:pPr>
        <w:pStyle w:val="a3"/>
        <w:rPr>
          <w:rFonts w:ascii="ＭＳ ゴシック" w:eastAsia="ＭＳ ゴシック" w:hAnsi="ＭＳ ゴシック" w:cs="ＭＳ ゴシック"/>
        </w:rPr>
      </w:pPr>
    </w:p>
    <w:p w14:paraId="35BE55A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1E85D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&lt;jaT0136&gt;テイストはそれぞれだけど、やはり手描きの文字にはエネルギーがある。</w:t>
      </w:r>
    </w:p>
    <w:p w14:paraId="2A5CB64B" w14:textId="4E147F0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&lt;cnT0136&gt;尽管</w:t>
      </w:r>
      <w:r w:rsidRPr="007D2483">
        <w:rPr>
          <w:rFonts w:ascii="Microsoft YaHei" w:eastAsia="Microsoft YaHei" w:hAnsi="Microsoft YaHei" w:cs="Microsoft YaHei" w:hint="eastAsia"/>
          <w:lang w:eastAsia="zh-CN"/>
        </w:rPr>
        <w:t>风</w:t>
      </w:r>
      <w:r w:rsidRPr="007D2483">
        <w:rPr>
          <w:rFonts w:ascii="ＭＳ ゴシック" w:eastAsia="ＭＳ ゴシック" w:hAnsi="ＭＳ ゴシック" w:cs="ＭＳ ゴシック" w:hint="eastAsia"/>
          <w:lang w:eastAsia="zh-CN"/>
        </w:rPr>
        <w:t>格各式各</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手写的文字</w:t>
      </w:r>
      <w:del w:id="123" w:author="hhh0578" w:date="2020-04-17T16:37:00Z">
        <w:r w:rsidRPr="007D2483" w:rsidDel="00A41442">
          <w:rPr>
            <w:rFonts w:ascii="DengXian" w:eastAsia="DengXian" w:hAnsi="DengXian" w:cs="ＭＳ ゴシック" w:hint="eastAsia"/>
            <w:lang w:eastAsia="zh-CN"/>
          </w:rPr>
          <w:delText>果然包含着</w:delText>
        </w:r>
      </w:del>
      <w:ins w:id="124" w:author="hhh0578" w:date="2020-04-17T16:37:00Z">
        <w:r w:rsidR="00A41442">
          <w:rPr>
            <w:rFonts w:ascii="DengXian" w:eastAsia="DengXian" w:hAnsi="DengXian" w:cs="ＭＳ ゴシック" w:hint="eastAsia"/>
            <w:lang w:eastAsia="zh-CN"/>
          </w:rPr>
          <w:t>能让人感觉</w:t>
        </w:r>
      </w:ins>
      <w:ins w:id="125" w:author="hhh0578" w:date="2020-04-17T16:38:00Z">
        <w:r w:rsidR="00477CC7">
          <w:rPr>
            <w:rFonts w:ascii="DengXian" w:eastAsia="DengXian" w:hAnsi="DengXian" w:cs="ＭＳ ゴシック" w:hint="eastAsia"/>
            <w:lang w:eastAsia="zh-CN"/>
          </w:rPr>
          <w:t>到</w:t>
        </w:r>
      </w:ins>
      <w:r w:rsidRPr="007D2483">
        <w:rPr>
          <w:rFonts w:ascii="ＭＳ ゴシック" w:eastAsia="ＭＳ ゴシック" w:hAnsi="ＭＳ ゴシック" w:cs="ＭＳ ゴシック" w:hint="eastAsia"/>
          <w:lang w:eastAsia="zh-CN"/>
        </w:rPr>
        <w:t>不可思</w:t>
      </w:r>
      <w:r w:rsidRPr="007D2483">
        <w:rPr>
          <w:rFonts w:ascii="Microsoft YaHei" w:eastAsia="Microsoft YaHei" w:hAnsi="Microsoft YaHei" w:cs="Microsoft YaHei" w:hint="eastAsia"/>
          <w:lang w:eastAsia="zh-CN"/>
        </w:rPr>
        <w:t>议</w:t>
      </w:r>
      <w:r w:rsidRPr="007D2483">
        <w:rPr>
          <w:rFonts w:ascii="ＭＳ ゴシック" w:eastAsia="ＭＳ ゴシック" w:hAnsi="ＭＳ ゴシック" w:cs="ＭＳ ゴシック" w:hint="eastAsia"/>
          <w:lang w:eastAsia="zh-CN"/>
        </w:rPr>
        <w:t>的力量。</w:t>
      </w:r>
    </w:p>
    <w:p w14:paraId="41CA15B1" w14:textId="77777777" w:rsidR="007D2483" w:rsidRPr="00A41442" w:rsidRDefault="007D2483" w:rsidP="007D2483">
      <w:pPr>
        <w:pStyle w:val="a3"/>
        <w:rPr>
          <w:rFonts w:ascii="ＭＳ ゴシック" w:eastAsia="ＭＳ ゴシック" w:hAnsi="ＭＳ ゴシック" w:cs="ＭＳ ゴシック"/>
          <w:lang w:eastAsia="zh-CN"/>
        </w:rPr>
      </w:pPr>
    </w:p>
    <w:p w14:paraId="00AEF4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2F428F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&lt;jaT0137&gt;たくさんのクラスメートが名前を書いてくれたのは嬉しかった。</w:t>
      </w:r>
    </w:p>
    <w:p w14:paraId="7BD43012" w14:textId="0545EC1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&lt;cnT0137&gt;</w:t>
      </w:r>
      <w:del w:id="126" w:author="hhh0578" w:date="2020-04-17T16:52:00Z">
        <w:r w:rsidRPr="007D2483" w:rsidDel="002D0F48">
          <w:rPr>
            <w:rFonts w:ascii="DengXian" w:eastAsia="DengXian" w:hAnsi="DengXian" w:cs="ＭＳ ゴシック" w:hint="eastAsia"/>
            <w:lang w:eastAsia="zh-CN"/>
          </w:rPr>
          <w:delText>非常高</w:delText>
        </w:r>
        <w:r w:rsidRPr="007D2483" w:rsidDel="002D0F48">
          <w:rPr>
            <w:rFonts w:ascii="Microsoft YaHei" w:eastAsia="Microsoft YaHei" w:hAnsi="Microsoft YaHei" w:cs="Microsoft YaHei" w:hint="eastAsia"/>
            <w:lang w:eastAsia="zh-CN"/>
          </w:rPr>
          <w:delText>兴</w:delText>
        </w:r>
        <w:r w:rsidRPr="007D2483" w:rsidDel="002D0F48">
          <w:rPr>
            <w:rFonts w:ascii="DengXian" w:eastAsia="DengXian" w:hAnsi="DengXian" w:cs="ＭＳ ゴシック" w:hint="eastAsia"/>
            <w:lang w:eastAsia="zh-CN"/>
          </w:rPr>
          <w:delText>有那么多的同学</w:delText>
        </w:r>
        <w:r w:rsidRPr="007D2483" w:rsidDel="00DE546F">
          <w:rPr>
            <w:rFonts w:ascii="DengXian" w:eastAsia="DengXian" w:hAnsi="DengXian" w:cs="ＭＳ ゴシック" w:hint="eastAsia"/>
            <w:lang w:eastAsia="zh-CN"/>
          </w:rPr>
          <w:delText>会</w:delText>
        </w:r>
        <w:r w:rsidRPr="007D2483" w:rsidDel="002D0F48">
          <w:rPr>
            <w:rFonts w:ascii="DengXian" w:eastAsia="DengXian" w:hAnsi="DengXian" w:cs="ＭＳ ゴシック" w:hint="eastAsia"/>
            <w:lang w:eastAsia="zh-CN"/>
          </w:rPr>
          <w:delText>写上自己的名字</w:delText>
        </w:r>
      </w:del>
      <w:ins w:id="127" w:author="hhh0578" w:date="2020-04-17T16:52:00Z">
        <w:r w:rsidR="002D0F48">
          <w:rPr>
            <w:rFonts w:ascii="Microsoft YaHei" w:eastAsia="Microsoft YaHei" w:hAnsi="Microsoft YaHei" w:cs="Microsoft YaHei" w:hint="eastAsia"/>
            <w:lang w:eastAsia="zh-CN"/>
          </w:rPr>
          <w:t>谢谢</w:t>
        </w:r>
      </w:ins>
      <w:ins w:id="128" w:author="hhh0578" w:date="2020-04-17T16:53:00Z">
        <w:r w:rsidR="002D0F48">
          <w:rPr>
            <w:rFonts w:ascii="Microsoft YaHei" w:eastAsia="Microsoft YaHei" w:hAnsi="Microsoft YaHei" w:cs="Microsoft YaHei" w:hint="eastAsia"/>
            <w:lang w:eastAsia="zh-CN"/>
          </w:rPr>
          <w:t>这么多同学愿意写下自己的名字</w:t>
        </w:r>
      </w:ins>
      <w:r w:rsidRPr="007D2483">
        <w:rPr>
          <w:rFonts w:ascii="ＭＳ ゴシック" w:eastAsia="ＭＳ ゴシック" w:hAnsi="ＭＳ ゴシック" w:cs="ＭＳ ゴシック"/>
          <w:lang w:eastAsia="zh-CN"/>
        </w:rPr>
        <w:t>。</w:t>
      </w:r>
    </w:p>
    <w:p w14:paraId="16450B84" w14:textId="77777777" w:rsidR="007D2483" w:rsidRPr="007D2483" w:rsidRDefault="007D2483" w:rsidP="007D2483">
      <w:pPr>
        <w:pStyle w:val="a3"/>
        <w:rPr>
          <w:rFonts w:ascii="ＭＳ ゴシック" w:eastAsia="ＭＳ ゴシック" w:hAnsi="ＭＳ ゴシック" w:cs="ＭＳ ゴシック"/>
          <w:lang w:eastAsia="zh-CN"/>
        </w:rPr>
      </w:pPr>
    </w:p>
    <w:p w14:paraId="71D78C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543BFD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&lt;jaT0138&gt;そう言って、紙に折り目がつかないようノートに挟んだ。</w:t>
      </w:r>
    </w:p>
    <w:p w14:paraId="4322A458" w14:textId="18028B3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&lt;cnT0138&gt;</w:t>
      </w:r>
      <w:ins w:id="129" w:author="hhh0578" w:date="2020-04-17T16:53:00Z">
        <w:r w:rsidR="002D0F48">
          <w:rPr>
            <w:rFonts w:ascii="DengXian" w:eastAsia="DengXian" w:hAnsi="DengXian" w:cs="ＭＳ ゴシック" w:hint="eastAsia"/>
            <w:lang w:eastAsia="zh-CN"/>
          </w:rPr>
          <w:t>我说着</w:t>
        </w:r>
        <w:r w:rsidR="00F97AB7">
          <w:rPr>
            <w:rFonts w:ascii="DengXian" w:eastAsia="DengXian" w:hAnsi="DengXian" w:cs="ＭＳ ゴシック" w:hint="eastAsia"/>
            <w:lang w:eastAsia="zh-CN"/>
          </w:rPr>
          <w:t>，把纸夹在笔记本</w:t>
        </w:r>
        <w:proofErr w:type="gramStart"/>
        <w:r w:rsidR="00F97AB7">
          <w:rPr>
            <w:rFonts w:ascii="DengXian" w:eastAsia="DengXian" w:hAnsi="DengXian" w:cs="ＭＳ ゴシック" w:hint="eastAsia"/>
            <w:lang w:eastAsia="zh-CN"/>
          </w:rPr>
          <w:t>里防止</w:t>
        </w:r>
        <w:proofErr w:type="gramEnd"/>
        <w:r w:rsidR="00F97AB7">
          <w:rPr>
            <w:rFonts w:ascii="DengXian" w:eastAsia="DengXian" w:hAnsi="DengXian" w:cs="ＭＳ ゴシック" w:hint="eastAsia"/>
            <w:lang w:eastAsia="zh-CN"/>
          </w:rPr>
          <w:t>出现折痕</w:t>
        </w:r>
      </w:ins>
      <w:del w:id="130" w:author="hhh0578" w:date="2020-04-17T16:53:00Z">
        <w:r w:rsidRPr="007D2483" w:rsidDel="002D0F48">
          <w:rPr>
            <w:rFonts w:ascii="Microsoft YaHei" w:eastAsia="Microsoft YaHei" w:hAnsi="Microsoft YaHei" w:cs="Microsoft YaHei" w:hint="eastAsia"/>
            <w:lang w:eastAsia="zh-CN"/>
          </w:rPr>
          <w:delText>这</w:delText>
        </w:r>
        <w:r w:rsidRPr="007D2483" w:rsidDel="002D0F48">
          <w:rPr>
            <w:rFonts w:ascii="ＭＳ ゴシック" w:eastAsia="ＭＳ ゴシック" w:hAnsi="ＭＳ ゴシック" w:cs="ＭＳ ゴシック" w:hint="eastAsia"/>
            <w:lang w:eastAsia="zh-CN"/>
          </w:rPr>
          <w:delText>么想着，</w:delText>
        </w:r>
        <w:r w:rsidRPr="007D2483" w:rsidDel="00F97AB7">
          <w:rPr>
            <w:rFonts w:ascii="ＭＳ ゴシック" w:eastAsia="ＭＳ ゴシック" w:hAnsi="ＭＳ ゴシック" w:cs="ＭＳ ゴシック" w:hint="eastAsia"/>
            <w:lang w:eastAsia="zh-CN"/>
          </w:rPr>
          <w:delText>然后把</w:delText>
        </w:r>
        <w:r w:rsidRPr="007D2483" w:rsidDel="00F97AB7">
          <w:rPr>
            <w:rFonts w:ascii="Microsoft YaHei" w:eastAsia="Microsoft YaHei" w:hAnsi="Microsoft YaHei" w:cs="Microsoft YaHei" w:hint="eastAsia"/>
            <w:lang w:eastAsia="zh-CN"/>
          </w:rPr>
          <w:delText>纸</w:delText>
        </w:r>
        <w:r w:rsidRPr="007D2483" w:rsidDel="00F97AB7">
          <w:rPr>
            <w:rFonts w:ascii="ＭＳ ゴシック" w:eastAsia="ＭＳ ゴシック" w:hAnsi="ＭＳ ゴシック" w:cs="ＭＳ ゴシック" w:hint="eastAsia"/>
            <w:lang w:eastAsia="zh-CN"/>
          </w:rPr>
          <w:delText>不留折痕地</w:delText>
        </w:r>
        <w:r w:rsidRPr="007D2483" w:rsidDel="00F97AB7">
          <w:rPr>
            <w:rFonts w:ascii="Microsoft YaHei" w:eastAsia="Microsoft YaHei" w:hAnsi="Microsoft YaHei" w:cs="Microsoft YaHei" w:hint="eastAsia"/>
            <w:lang w:eastAsia="zh-CN"/>
          </w:rPr>
          <w:delText>夹</w:delText>
        </w:r>
        <w:r w:rsidRPr="007D2483" w:rsidDel="00F97AB7">
          <w:rPr>
            <w:rFonts w:ascii="ＭＳ ゴシック" w:eastAsia="ＭＳ ゴシック" w:hAnsi="ＭＳ ゴシック" w:cs="ＭＳ ゴシック" w:hint="eastAsia"/>
            <w:lang w:eastAsia="zh-CN"/>
          </w:rPr>
          <w:delText>在笔</w:delText>
        </w:r>
        <w:r w:rsidRPr="007D2483" w:rsidDel="00F97AB7">
          <w:rPr>
            <w:rFonts w:ascii="Microsoft YaHei" w:eastAsia="Microsoft YaHei" w:hAnsi="Microsoft YaHei" w:cs="Microsoft YaHei" w:hint="eastAsia"/>
            <w:lang w:eastAsia="zh-CN"/>
          </w:rPr>
          <w:delText>记</w:delText>
        </w:r>
        <w:r w:rsidRPr="007D2483" w:rsidDel="00F97AB7">
          <w:rPr>
            <w:rFonts w:ascii="ＭＳ ゴシック" w:eastAsia="ＭＳ ゴシック" w:hAnsi="ＭＳ ゴシック" w:cs="ＭＳ ゴシック" w:hint="eastAsia"/>
            <w:lang w:eastAsia="zh-CN"/>
          </w:rPr>
          <w:delText>本之中</w:delText>
        </w:r>
      </w:del>
      <w:r w:rsidRPr="007D2483">
        <w:rPr>
          <w:rFonts w:ascii="ＭＳ ゴシック" w:eastAsia="ＭＳ ゴシック" w:hAnsi="ＭＳ ゴシック" w:cs="ＭＳ ゴシック" w:hint="eastAsia"/>
          <w:lang w:eastAsia="zh-CN"/>
        </w:rPr>
        <w:t>。</w:t>
      </w:r>
    </w:p>
    <w:p w14:paraId="2307A1B5" w14:textId="77777777" w:rsidR="007D2483" w:rsidRPr="007D2483" w:rsidRDefault="007D2483" w:rsidP="007D2483">
      <w:pPr>
        <w:pStyle w:val="a3"/>
        <w:rPr>
          <w:rFonts w:ascii="ＭＳ ゴシック" w:eastAsia="ＭＳ ゴシック" w:hAnsi="ＭＳ ゴシック" w:cs="ＭＳ ゴシック"/>
          <w:lang w:eastAsia="zh-CN"/>
        </w:rPr>
      </w:pPr>
    </w:p>
    <w:p w14:paraId="76D3592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50FC9B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&lt;jaT0139&gt;土曜日の午前中。</w:t>
      </w:r>
    </w:p>
    <w:p w14:paraId="69BA5342" w14:textId="41C2BAB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&lt;cnT0139&gt;星期六</w:t>
      </w:r>
      <w:del w:id="131" w:author="hhh0578" w:date="2020-04-17T16:54:00Z">
        <w:r w:rsidRPr="007D2483" w:rsidDel="006539D6">
          <w:rPr>
            <w:rFonts w:ascii="Microsoft YaHei" w:eastAsia="Microsoft YaHei" w:hAnsi="Microsoft YaHei" w:cs="Microsoft YaHei" w:hint="eastAsia"/>
          </w:rPr>
          <w:delText>额</w:delText>
        </w:r>
      </w:del>
      <w:r w:rsidRPr="007D2483">
        <w:rPr>
          <w:rFonts w:ascii="ＭＳ ゴシック" w:eastAsia="ＭＳ ゴシック" w:hAnsi="ＭＳ ゴシック" w:cs="ＭＳ ゴシック" w:hint="eastAsia"/>
        </w:rPr>
        <w:t>上午。</w:t>
      </w:r>
    </w:p>
    <w:p w14:paraId="2C190CC1" w14:textId="77777777" w:rsidR="007D2483" w:rsidRPr="007D2483" w:rsidRDefault="007D2483" w:rsidP="007D2483">
      <w:pPr>
        <w:pStyle w:val="a3"/>
        <w:rPr>
          <w:rFonts w:ascii="ＭＳ ゴシック" w:eastAsia="ＭＳ ゴシック" w:hAnsi="ＭＳ ゴシック" w:cs="ＭＳ ゴシック"/>
        </w:rPr>
      </w:pPr>
    </w:p>
    <w:p w14:paraId="580B12A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BD7F9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&lt;jaT0140&gt;バイトが始まる前に礼拝堂へ行くことにした。</w:t>
      </w:r>
    </w:p>
    <w:p w14:paraId="6792F7C1" w14:textId="708FBA23"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&lt;cnT0140&gt;</w:t>
      </w:r>
      <w:ins w:id="132" w:author="hhh0578" w:date="2020-04-17T16:54:00Z">
        <w:r w:rsidR="00F37F40">
          <w:rPr>
            <w:rFonts w:ascii="DengXian" w:eastAsia="DengXian" w:hAnsi="DengXian" w:cs="ＭＳ ゴシック" w:hint="eastAsia"/>
            <w:lang w:eastAsia="zh-CN"/>
          </w:rPr>
          <w:t>我在</w:t>
        </w:r>
      </w:ins>
      <w:r w:rsidRPr="007D2483">
        <w:rPr>
          <w:rFonts w:ascii="ＭＳ ゴシック" w:eastAsia="ＭＳ ゴシック" w:hAnsi="ＭＳ ゴシック" w:cs="ＭＳ ゴシック"/>
          <w:lang w:eastAsia="zh-CN"/>
        </w:rPr>
        <w:t>打工开始之前来到了礼拜堂。</w:t>
      </w:r>
    </w:p>
    <w:p w14:paraId="0C379C01" w14:textId="77777777" w:rsidR="007D2483" w:rsidRPr="007D2483" w:rsidRDefault="007D2483" w:rsidP="007D2483">
      <w:pPr>
        <w:pStyle w:val="a3"/>
        <w:rPr>
          <w:rFonts w:ascii="ＭＳ ゴシック" w:eastAsia="ＭＳ ゴシック" w:hAnsi="ＭＳ ゴシック" w:cs="ＭＳ ゴシック"/>
          <w:lang w:eastAsia="zh-CN"/>
        </w:rPr>
      </w:pPr>
    </w:p>
    <w:p w14:paraId="4C6893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62F442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&lt;jaT0141&gt;「これは朝霧さん」</w:t>
      </w:r>
    </w:p>
    <w:p w14:paraId="4FBA7990" w14:textId="469E0B8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&lt;cnT0141&gt;「朝</w:t>
      </w:r>
      <w:r w:rsidRPr="007D2483">
        <w:rPr>
          <w:rFonts w:ascii="Microsoft YaHei" w:eastAsia="Microsoft YaHei" w:hAnsi="Microsoft YaHei" w:cs="Microsoft YaHei" w:hint="eastAsia"/>
          <w:lang w:eastAsia="zh-CN"/>
        </w:rPr>
        <w:t>雾</w:t>
      </w:r>
      <w:r w:rsidRPr="007D2483">
        <w:rPr>
          <w:rFonts w:ascii="ＭＳ ゴシック" w:eastAsia="ＭＳ ゴシック" w:hAnsi="ＭＳ ゴシック" w:cs="ＭＳ ゴシック" w:hint="eastAsia"/>
          <w:lang w:eastAsia="zh-CN"/>
        </w:rPr>
        <w:t>先生</w:t>
      </w:r>
      <w:del w:id="133" w:author="hhh0578" w:date="2020-04-17T16:54:00Z">
        <w:r w:rsidRPr="007D2483" w:rsidDel="008C008D">
          <w:rPr>
            <w:rFonts w:ascii="ＭＳ ゴシック" w:eastAsia="ＭＳ ゴシック" w:hAnsi="ＭＳ ゴシック" w:cs="ＭＳ ゴシック" w:hint="eastAsia"/>
            <w:lang w:eastAsia="zh-CN"/>
          </w:rPr>
          <w:delText>，</w:delText>
        </w:r>
        <w:r w:rsidRPr="007D2483" w:rsidDel="008C008D">
          <w:rPr>
            <w:rFonts w:ascii="ＭＳ ゴシック" w:eastAsia="ＭＳ ゴシック" w:hAnsi="ＭＳ ゴシック" w:cs="ＭＳ ゴシック"/>
            <w:lang w:eastAsia="zh-CN"/>
          </w:rPr>
          <w:delText>你来了</w:delText>
        </w:r>
      </w:del>
      <w:r w:rsidRPr="007D2483">
        <w:rPr>
          <w:rFonts w:ascii="ＭＳ ゴシック" w:eastAsia="ＭＳ ゴシック" w:hAnsi="ＭＳ ゴシック" w:cs="ＭＳ ゴシック"/>
          <w:lang w:eastAsia="zh-CN"/>
        </w:rPr>
        <w:t>」</w:t>
      </w:r>
    </w:p>
    <w:p w14:paraId="3FD6761C" w14:textId="77777777" w:rsidR="007D2483" w:rsidRPr="007D2483" w:rsidRDefault="007D2483" w:rsidP="007D2483">
      <w:pPr>
        <w:pStyle w:val="a3"/>
        <w:rPr>
          <w:rFonts w:ascii="ＭＳ ゴシック" w:eastAsia="ＭＳ ゴシック" w:hAnsi="ＭＳ ゴシック" w:cs="ＭＳ ゴシック"/>
          <w:lang w:eastAsia="zh-CN"/>
        </w:rPr>
      </w:pPr>
    </w:p>
    <w:p w14:paraId="217DE01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50BD7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&lt;jaT0142&gt;中にはモーリッツさんと、意外な人がいた。</w:t>
      </w:r>
    </w:p>
    <w:p w14:paraId="6263E6A9"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&lt;cnT0142&gt;摩利茨先生和，一个意料之外的人在礼拜堂里。</w:t>
      </w:r>
    </w:p>
    <w:p w14:paraId="2D94CAF8" w14:textId="77777777" w:rsidR="007D2483" w:rsidRPr="007D2483" w:rsidRDefault="007D2483" w:rsidP="007D2483">
      <w:pPr>
        <w:pStyle w:val="a3"/>
        <w:rPr>
          <w:rFonts w:ascii="ＭＳ ゴシック" w:eastAsia="ＭＳ ゴシック" w:hAnsi="ＭＳ ゴシック" w:cs="ＭＳ ゴシック"/>
          <w:lang w:eastAsia="zh-CN"/>
        </w:rPr>
      </w:pPr>
    </w:p>
    <w:p w14:paraId="403B635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415DB80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&lt;jaT0143&gt;「お久しぶりです達哉君」</w:t>
      </w:r>
    </w:p>
    <w:p w14:paraId="43698E5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&lt;cnT0143&gt;「好久不</w:t>
      </w:r>
      <w:r w:rsidRPr="007D2483">
        <w:rPr>
          <w:rFonts w:ascii="Microsoft YaHei" w:eastAsia="Microsoft YaHei" w:hAnsi="Microsoft YaHei" w:cs="Microsoft YaHei" w:hint="eastAsia"/>
          <w:lang w:eastAsia="zh-CN"/>
        </w:rPr>
        <w:t>见</w:t>
      </w:r>
      <w:r w:rsidRPr="007D2483">
        <w:rPr>
          <w:rFonts w:ascii="ＭＳ ゴシック" w:eastAsia="ＭＳ ゴシック" w:hAnsi="ＭＳ ゴシック" w:cs="ＭＳ ゴシック" w:hint="eastAsia"/>
          <w:lang w:eastAsia="zh-CN"/>
        </w:rPr>
        <w:t>，</w:t>
      </w:r>
      <w:proofErr w:type="gramStart"/>
      <w:r w:rsidRPr="007D2483">
        <w:rPr>
          <w:rFonts w:ascii="ＭＳ ゴシック" w:eastAsia="ＭＳ ゴシック" w:hAnsi="ＭＳ ゴシック" w:cs="ＭＳ ゴシック" w:hint="eastAsia"/>
          <w:lang w:eastAsia="zh-CN"/>
        </w:rPr>
        <w:t>达哉君</w:t>
      </w:r>
      <w:proofErr w:type="gramEnd"/>
      <w:r w:rsidRPr="007D2483">
        <w:rPr>
          <w:rFonts w:ascii="ＭＳ ゴシック" w:eastAsia="ＭＳ ゴシック" w:hAnsi="ＭＳ ゴシック" w:cs="ＭＳ ゴシック" w:hint="eastAsia"/>
          <w:lang w:eastAsia="zh-CN"/>
        </w:rPr>
        <w:t>」</w:t>
      </w:r>
    </w:p>
    <w:p w14:paraId="4386FA2C" w14:textId="77777777" w:rsidR="007D2483" w:rsidRPr="007D2483" w:rsidRDefault="007D2483" w:rsidP="007D2483">
      <w:pPr>
        <w:pStyle w:val="a3"/>
        <w:rPr>
          <w:rFonts w:ascii="ＭＳ ゴシック" w:eastAsia="ＭＳ ゴシック" w:hAnsi="ＭＳ ゴシック" w:cs="ＭＳ ゴシック"/>
          <w:lang w:eastAsia="zh-CN"/>
        </w:rPr>
      </w:pPr>
    </w:p>
    <w:p w14:paraId="2C383DE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4ABB18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&lt;jaT0144&gt;「カレンさん……お久しぶりです」</w:t>
      </w:r>
    </w:p>
    <w:p w14:paraId="49C6E72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&lt;cnT0144&gt;「卡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w:t>
      </w:r>
      <w:r w:rsidRPr="007D2483">
        <w:rPr>
          <w:rFonts w:ascii="ＭＳ ゴシック" w:eastAsia="ＭＳ ゴシック" w:hAnsi="ＭＳ ゴシック" w:cs="ＭＳ ゴシック"/>
          <w:lang w:eastAsia="zh-CN"/>
        </w:rPr>
        <w:t>……</w:t>
      </w:r>
      <w:r w:rsidRPr="007D2483">
        <w:rPr>
          <w:rFonts w:ascii="Microsoft YaHei" w:eastAsia="Microsoft YaHei" w:hAnsi="Microsoft YaHei" w:cs="Microsoft YaHei" w:hint="eastAsia"/>
          <w:lang w:eastAsia="zh-CN"/>
        </w:rPr>
        <w:t>别</w:t>
      </w:r>
      <w:r w:rsidRPr="007D2483">
        <w:rPr>
          <w:rFonts w:ascii="ＭＳ ゴシック" w:eastAsia="ＭＳ ゴシック" w:hAnsi="ＭＳ ゴシック" w:cs="ＭＳ ゴシック" w:hint="eastAsia"/>
          <w:lang w:eastAsia="zh-CN"/>
        </w:rPr>
        <w:t>来无恙」</w:t>
      </w:r>
    </w:p>
    <w:p w14:paraId="6E9FA6B3" w14:textId="77777777" w:rsidR="007D2483" w:rsidRPr="007D2483" w:rsidRDefault="007D2483" w:rsidP="007D2483">
      <w:pPr>
        <w:pStyle w:val="a3"/>
        <w:rPr>
          <w:rFonts w:ascii="ＭＳ ゴシック" w:eastAsia="ＭＳ ゴシック" w:hAnsi="ＭＳ ゴシック" w:cs="ＭＳ ゴシック"/>
          <w:lang w:eastAsia="zh-CN"/>
        </w:rPr>
      </w:pPr>
    </w:p>
    <w:p w14:paraId="7DCB1C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41D0DB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&lt;jaT0145&gt;二人は礼拝用の椅子に座って何やら話をしていたようだ。</w:t>
      </w:r>
    </w:p>
    <w:p w14:paraId="19A4CBB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&lt;cnT0145&gt;两人坐在礼拜用的椅子上在</w:t>
      </w:r>
      <w:r w:rsidRPr="007D2483">
        <w:rPr>
          <w:rFonts w:ascii="Microsoft YaHei" w:eastAsia="Microsoft YaHei" w:hAnsi="Microsoft YaHei" w:cs="Microsoft YaHei" w:hint="eastAsia"/>
          <w:lang w:eastAsia="zh-CN"/>
        </w:rPr>
        <w:t>谈</w:t>
      </w:r>
      <w:r w:rsidRPr="007D2483">
        <w:rPr>
          <w:rFonts w:ascii="ＭＳ ゴシック" w:eastAsia="ＭＳ ゴシック" w:hAnsi="ＭＳ ゴシック" w:cs="ＭＳ ゴシック" w:hint="eastAsia"/>
          <w:lang w:eastAsia="zh-CN"/>
        </w:rPr>
        <w:t>什么事的</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子。</w:t>
      </w:r>
    </w:p>
    <w:p w14:paraId="62285DBC" w14:textId="77777777" w:rsidR="007D2483" w:rsidRPr="007D2483" w:rsidRDefault="007D2483" w:rsidP="007D2483">
      <w:pPr>
        <w:pStyle w:val="a3"/>
        <w:rPr>
          <w:rFonts w:ascii="ＭＳ ゴシック" w:eastAsia="ＭＳ ゴシック" w:hAnsi="ＭＳ ゴシック" w:cs="ＭＳ ゴシック"/>
          <w:lang w:eastAsia="zh-CN"/>
        </w:rPr>
      </w:pPr>
    </w:p>
    <w:p w14:paraId="41A0D3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51EC5B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&lt;jaT0146&gt;「エステルは部屋におります。どうぞ」</w:t>
      </w:r>
    </w:p>
    <w:p w14:paraId="73751577" w14:textId="6F65A7AB"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&lt;cnT0146&gt;「艾斯蒂</w:t>
      </w:r>
      <w:r w:rsidRPr="007D2483">
        <w:rPr>
          <w:rFonts w:ascii="Microsoft YaHei" w:eastAsia="Microsoft YaHei" w:hAnsi="Microsoft YaHei" w:cs="Microsoft YaHei" w:hint="eastAsia"/>
        </w:rPr>
        <w:t>尔</w:t>
      </w:r>
      <w:r w:rsidRPr="007D2483">
        <w:rPr>
          <w:rFonts w:ascii="ＭＳ ゴシック" w:eastAsia="ＭＳ ゴシック" w:hAnsi="ＭＳ ゴシック" w:cs="ＭＳ ゴシック" w:hint="eastAsia"/>
        </w:rPr>
        <w:t>在房</w:t>
      </w:r>
      <w:r w:rsidRPr="007D2483">
        <w:rPr>
          <w:rFonts w:ascii="Microsoft YaHei" w:eastAsia="Microsoft YaHei" w:hAnsi="Microsoft YaHei" w:cs="Microsoft YaHei" w:hint="eastAsia"/>
        </w:rPr>
        <w:t>间</w:t>
      </w:r>
      <w:ins w:id="134" w:author="hhh0578" w:date="2020-04-17T16:58:00Z">
        <w:r w:rsidR="00D22BA6">
          <w:rPr>
            <w:rFonts w:ascii="Microsoft YaHei" w:eastAsia="Microsoft YaHei" w:hAnsi="Microsoft YaHei" w:cs="Microsoft YaHei" w:hint="eastAsia"/>
            <w:lang w:eastAsia="zh-CN"/>
          </w:rPr>
          <w:t>，请</w:t>
        </w:r>
      </w:ins>
      <w:del w:id="135" w:author="hhh0578" w:date="2020-04-17T16:58:00Z">
        <w:r w:rsidRPr="007D2483" w:rsidDel="0035022B">
          <w:rPr>
            <w:rFonts w:ascii="ＭＳ ゴシック" w:eastAsia="ＭＳ ゴシック" w:hAnsi="ＭＳ ゴシック" w:cs="ＭＳ ゴシック" w:hint="eastAsia"/>
          </w:rPr>
          <w:delText>里</w:delText>
        </w:r>
        <w:r w:rsidRPr="007D2483" w:rsidDel="00D22BA6">
          <w:rPr>
            <w:rFonts w:ascii="ＭＳ ゴシック" w:eastAsia="ＭＳ ゴシック" w:hAnsi="ＭＳ ゴシック" w:cs="ＭＳ ゴシック" w:hint="eastAsia"/>
          </w:rPr>
          <w:delText>，</w:delText>
        </w:r>
        <w:r w:rsidRPr="007D2483" w:rsidDel="00D22BA6">
          <w:rPr>
            <w:rFonts w:ascii="Microsoft YaHei" w:eastAsia="Microsoft YaHei" w:hAnsi="Microsoft YaHei" w:cs="Microsoft YaHei" w:hint="eastAsia"/>
          </w:rPr>
          <w:delText>进</w:delText>
        </w:r>
        <w:r w:rsidRPr="007D2483" w:rsidDel="00D22BA6">
          <w:rPr>
            <w:rFonts w:ascii="ＭＳ ゴシック" w:eastAsia="ＭＳ ゴシック" w:hAnsi="ＭＳ ゴシック" w:cs="ＭＳ ゴシック" w:hint="eastAsia"/>
          </w:rPr>
          <w:delText>去吧</w:delText>
        </w:r>
      </w:del>
      <w:r w:rsidRPr="007D2483">
        <w:rPr>
          <w:rFonts w:ascii="ＭＳ ゴシック" w:eastAsia="ＭＳ ゴシック" w:hAnsi="ＭＳ ゴシック" w:cs="ＭＳ ゴシック" w:hint="eastAsia"/>
        </w:rPr>
        <w:t>」</w:t>
      </w:r>
    </w:p>
    <w:p w14:paraId="6DC55C0E" w14:textId="77777777" w:rsidR="007D2483" w:rsidRPr="007D2483" w:rsidRDefault="007D2483" w:rsidP="007D2483">
      <w:pPr>
        <w:pStyle w:val="a3"/>
        <w:rPr>
          <w:rFonts w:ascii="ＭＳ ゴシック" w:eastAsia="ＭＳ ゴシック" w:hAnsi="ＭＳ ゴシック" w:cs="ＭＳ ゴシック"/>
        </w:rPr>
      </w:pPr>
    </w:p>
    <w:p w14:paraId="47697F9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550C3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&lt;jaT0147&gt;「それでは失礼します。カレンさん、また」</w:t>
      </w:r>
    </w:p>
    <w:p w14:paraId="76674627" w14:textId="51E1DCEF"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&lt;cnT0147&gt;「那</w:t>
      </w:r>
      <w:del w:id="136" w:author="hhh0578" w:date="2020-04-17T16:58:00Z">
        <w:r w:rsidRPr="007D2483" w:rsidDel="00DC1AD4">
          <w:rPr>
            <w:rFonts w:ascii="ＭＳ ゴシック" w:eastAsia="ＭＳ ゴシック" w:hAnsi="ＭＳ ゴシック" w:cs="ＭＳ ゴシック"/>
          </w:rPr>
          <w:delText>我</w:delText>
        </w:r>
        <w:r w:rsidRPr="007D2483" w:rsidDel="00DD17CC">
          <w:rPr>
            <w:rFonts w:ascii="Microsoft YaHei" w:eastAsia="Microsoft YaHei" w:hAnsi="Microsoft YaHei" w:cs="Microsoft YaHei" w:hint="eastAsia"/>
            <w:lang w:eastAsia="zh-CN"/>
          </w:rPr>
          <w:delText>进</w:delText>
        </w:r>
        <w:r w:rsidRPr="007D2483" w:rsidDel="00DD17CC">
          <w:rPr>
            <w:rFonts w:ascii="DengXian" w:eastAsia="DengXian" w:hAnsi="DengXian" w:cs="ＭＳ ゴシック" w:hint="eastAsia"/>
            <w:lang w:eastAsia="zh-CN"/>
          </w:rPr>
          <w:delText>去</w:delText>
        </w:r>
      </w:del>
      <w:ins w:id="137" w:author="hhh0578" w:date="2020-04-17T16:58:00Z">
        <w:r w:rsidR="00DD17CC">
          <w:rPr>
            <w:rFonts w:ascii="Microsoft YaHei" w:eastAsia="Microsoft YaHei" w:hAnsi="Microsoft YaHei" w:cs="Microsoft YaHei" w:hint="eastAsia"/>
            <w:lang w:eastAsia="zh-CN"/>
          </w:rPr>
          <w:t>打扰了</w:t>
        </w:r>
      </w:ins>
      <w:del w:id="138" w:author="hhh0578" w:date="2020-04-17T16:58:00Z">
        <w:r w:rsidRPr="007D2483" w:rsidDel="00DD17CC">
          <w:rPr>
            <w:rFonts w:ascii="ＭＳ ゴシック" w:eastAsia="ＭＳ ゴシック" w:hAnsi="ＭＳ ゴシック" w:cs="ＭＳ ゴシック" w:hint="eastAsia"/>
          </w:rPr>
          <w:delText>了</w:delText>
        </w:r>
      </w:del>
      <w:r w:rsidRPr="007D2483">
        <w:rPr>
          <w:rFonts w:ascii="ＭＳ ゴシック" w:eastAsia="ＭＳ ゴシック" w:hAnsi="ＭＳ ゴシック" w:cs="ＭＳ ゴシック" w:hint="eastAsia"/>
        </w:rPr>
        <w:t>。卡</w:t>
      </w:r>
      <w:r w:rsidRPr="007D2483">
        <w:rPr>
          <w:rFonts w:ascii="Microsoft YaHei" w:eastAsia="Microsoft YaHei" w:hAnsi="Microsoft YaHei" w:cs="Microsoft YaHei" w:hint="eastAsia"/>
        </w:rPr>
        <w:t>莲</w:t>
      </w:r>
      <w:r w:rsidRPr="007D2483">
        <w:rPr>
          <w:rFonts w:ascii="ＭＳ ゴシック" w:eastAsia="ＭＳ ゴシック" w:hAnsi="ＭＳ ゴシック" w:cs="ＭＳ ゴシック" w:hint="eastAsia"/>
        </w:rPr>
        <w:t>小姐，稍后</w:t>
      </w:r>
      <w:r w:rsidRPr="007D2483">
        <w:rPr>
          <w:rFonts w:ascii="Microsoft YaHei" w:eastAsia="Microsoft YaHei" w:hAnsi="Microsoft YaHei" w:cs="Microsoft YaHei" w:hint="eastAsia"/>
        </w:rPr>
        <w:t>见</w:t>
      </w:r>
      <w:r w:rsidRPr="007D2483">
        <w:rPr>
          <w:rFonts w:ascii="ＭＳ ゴシック" w:eastAsia="ＭＳ ゴシック" w:hAnsi="ＭＳ ゴシック" w:cs="ＭＳ ゴシック" w:hint="eastAsia"/>
        </w:rPr>
        <w:t>」</w:t>
      </w:r>
    </w:p>
    <w:p w14:paraId="72FB4086" w14:textId="77777777" w:rsidR="007D2483" w:rsidRPr="007D2483" w:rsidRDefault="007D2483" w:rsidP="007D2483">
      <w:pPr>
        <w:pStyle w:val="a3"/>
        <w:rPr>
          <w:rFonts w:ascii="ＭＳ ゴシック" w:eastAsia="ＭＳ ゴシック" w:hAnsi="ＭＳ ゴシック" w:cs="ＭＳ ゴシック"/>
        </w:rPr>
      </w:pPr>
    </w:p>
    <w:p w14:paraId="2BE7465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62828C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&lt;jaT0148&gt;「はい、後ほど」</w:t>
      </w:r>
    </w:p>
    <w:p w14:paraId="4565AD67"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&lt;cnT0148&gt;「好的，稍后</w:t>
      </w:r>
      <w:r w:rsidRPr="007D2483">
        <w:rPr>
          <w:rFonts w:ascii="Microsoft YaHei" w:eastAsia="Microsoft YaHei" w:hAnsi="Microsoft YaHei" w:cs="Microsoft YaHei" w:hint="eastAsia"/>
          <w:lang w:eastAsia="zh-CN"/>
        </w:rPr>
        <w:t>见</w:t>
      </w:r>
      <w:r w:rsidRPr="007D2483">
        <w:rPr>
          <w:rFonts w:ascii="ＭＳ ゴシック" w:eastAsia="ＭＳ ゴシック" w:hAnsi="ＭＳ ゴシック" w:cs="ＭＳ ゴシック" w:hint="eastAsia"/>
          <w:lang w:eastAsia="zh-CN"/>
        </w:rPr>
        <w:t>」</w:t>
      </w:r>
    </w:p>
    <w:p w14:paraId="68BA1691" w14:textId="77777777" w:rsidR="007D2483" w:rsidRPr="007D2483" w:rsidRDefault="007D2483" w:rsidP="007D2483">
      <w:pPr>
        <w:pStyle w:val="a3"/>
        <w:rPr>
          <w:rFonts w:ascii="ＭＳ ゴシック" w:eastAsia="ＭＳ ゴシック" w:hAnsi="ＭＳ ゴシック" w:cs="ＭＳ ゴシック"/>
          <w:lang w:eastAsia="zh-CN"/>
        </w:rPr>
      </w:pPr>
    </w:p>
    <w:p w14:paraId="4600A3D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199A5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&lt;jaT0149&gt;通路を挟んで座っている二人の間を通り、奥の扉へ向かう。</w:t>
      </w:r>
    </w:p>
    <w:p w14:paraId="1E789743" w14:textId="56F06C8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&lt;cnT0149&gt;</w:t>
      </w:r>
      <w:ins w:id="139" w:author="hhh0578" w:date="2020-04-17T16:58:00Z">
        <w:r w:rsidR="003F6AFF">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通</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二人座位之</w:t>
      </w:r>
      <w:r w:rsidRPr="007D2483">
        <w:rPr>
          <w:rFonts w:ascii="Microsoft YaHei" w:eastAsia="Microsoft YaHei" w:hAnsi="Microsoft YaHei" w:cs="Microsoft YaHei" w:hint="eastAsia"/>
          <w:lang w:eastAsia="zh-CN"/>
        </w:rPr>
        <w:t>间</w:t>
      </w:r>
      <w:r w:rsidRPr="007D2483">
        <w:rPr>
          <w:rFonts w:ascii="ＭＳ ゴシック" w:eastAsia="ＭＳ ゴシック" w:hAnsi="ＭＳ ゴシック" w:cs="ＭＳ ゴシック" w:hint="eastAsia"/>
          <w:lang w:eastAsia="zh-CN"/>
        </w:rPr>
        <w:t>的通道，走向里面的</w:t>
      </w:r>
      <w:r w:rsidRPr="007D2483">
        <w:rPr>
          <w:rFonts w:ascii="Microsoft YaHei" w:eastAsia="Microsoft YaHei" w:hAnsi="Microsoft YaHei" w:cs="Microsoft YaHei" w:hint="eastAsia"/>
          <w:lang w:eastAsia="zh-CN"/>
        </w:rPr>
        <w:t>门</w:t>
      </w:r>
      <w:r w:rsidRPr="007D2483">
        <w:rPr>
          <w:rFonts w:ascii="ＭＳ ゴシック" w:eastAsia="ＭＳ ゴシック" w:hAnsi="ＭＳ ゴシック" w:cs="ＭＳ ゴシック" w:hint="eastAsia"/>
          <w:lang w:eastAsia="zh-CN"/>
        </w:rPr>
        <w:t>。</w:t>
      </w:r>
    </w:p>
    <w:p w14:paraId="134F9705" w14:textId="77777777" w:rsidR="007D2483" w:rsidRPr="007D2483" w:rsidRDefault="007D2483" w:rsidP="007D2483">
      <w:pPr>
        <w:pStyle w:val="a3"/>
        <w:rPr>
          <w:rFonts w:ascii="ＭＳ ゴシック" w:eastAsia="ＭＳ ゴシック" w:hAnsi="ＭＳ ゴシック" w:cs="ＭＳ ゴシック"/>
          <w:lang w:eastAsia="zh-CN"/>
        </w:rPr>
      </w:pPr>
    </w:p>
    <w:p w14:paraId="6F615EB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57AE89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&lt;jaT0150&gt;こんこん</w:t>
      </w:r>
    </w:p>
    <w:p w14:paraId="5739FA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&lt;cnT0150&gt;</w:t>
      </w:r>
      <w:r w:rsidRPr="007D2483">
        <w:rPr>
          <w:rFonts w:ascii="Microsoft YaHei" w:eastAsia="Microsoft YaHei" w:hAnsi="Microsoft YaHei" w:cs="Microsoft YaHei" w:hint="eastAsia"/>
        </w:rPr>
        <w:t>咚咚</w:t>
      </w:r>
    </w:p>
    <w:p w14:paraId="665AD757" w14:textId="77777777" w:rsidR="007D2483" w:rsidRPr="007D2483" w:rsidRDefault="007D2483" w:rsidP="007D2483">
      <w:pPr>
        <w:pStyle w:val="a3"/>
        <w:rPr>
          <w:rFonts w:ascii="ＭＳ ゴシック" w:eastAsia="ＭＳ ゴシック" w:hAnsi="ＭＳ ゴシック" w:cs="ＭＳ ゴシック"/>
        </w:rPr>
      </w:pPr>
    </w:p>
    <w:p w14:paraId="46040E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24B2112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&lt;jaT0151&gt;「どうぞ」</w:t>
      </w:r>
    </w:p>
    <w:p w14:paraId="5E48D6C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&lt;cnT0151&gt;「</w:t>
      </w:r>
      <w:r w:rsidRPr="007D2483">
        <w:rPr>
          <w:rFonts w:ascii="Microsoft YaHei" w:eastAsia="Microsoft YaHei" w:hAnsi="Microsoft YaHei" w:cs="Microsoft YaHei" w:hint="eastAsia"/>
        </w:rPr>
        <w:t>请进</w:t>
      </w:r>
      <w:r w:rsidRPr="007D2483">
        <w:rPr>
          <w:rFonts w:ascii="ＭＳ ゴシック" w:eastAsia="ＭＳ ゴシック" w:hAnsi="ＭＳ ゴシック" w:cs="ＭＳ ゴシック" w:hint="eastAsia"/>
        </w:rPr>
        <w:t>」</w:t>
      </w:r>
    </w:p>
    <w:p w14:paraId="2B63EFA0" w14:textId="77777777" w:rsidR="007D2483" w:rsidRPr="007D2483" w:rsidRDefault="007D2483" w:rsidP="007D2483">
      <w:pPr>
        <w:pStyle w:val="a3"/>
        <w:rPr>
          <w:rFonts w:ascii="ＭＳ ゴシック" w:eastAsia="ＭＳ ゴシック" w:hAnsi="ＭＳ ゴシック" w:cs="ＭＳ ゴシック"/>
        </w:rPr>
      </w:pPr>
    </w:p>
    <w:p w14:paraId="33EC9F7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7AEB05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&lt;jaT0152&gt;すぐにエステルさんの声がする。</w:t>
      </w:r>
    </w:p>
    <w:p w14:paraId="23AFA2B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&lt;cnT0152&gt;艾斯蒂</w:t>
      </w:r>
      <w:r w:rsidRPr="007D2483">
        <w:rPr>
          <w:rFonts w:ascii="Microsoft YaHei" w:eastAsia="Microsoft YaHei" w:hAnsi="Microsoft YaHei" w:cs="Microsoft YaHei" w:hint="eastAsia"/>
          <w:lang w:eastAsia="zh-CN"/>
        </w:rPr>
        <w:t>尔马</w:t>
      </w:r>
      <w:r w:rsidRPr="007D2483">
        <w:rPr>
          <w:rFonts w:ascii="ＭＳ ゴシック" w:eastAsia="ＭＳ ゴシック" w:hAnsi="ＭＳ ゴシック" w:cs="ＭＳ ゴシック" w:hint="eastAsia"/>
          <w:lang w:eastAsia="zh-CN"/>
        </w:rPr>
        <w:t>上回</w:t>
      </w:r>
      <w:r w:rsidRPr="007D2483">
        <w:rPr>
          <w:rFonts w:ascii="Microsoft YaHei" w:eastAsia="Microsoft YaHei" w:hAnsi="Microsoft YaHei" w:cs="Microsoft YaHei" w:hint="eastAsia"/>
          <w:lang w:eastAsia="zh-CN"/>
        </w:rPr>
        <w:t>应</w:t>
      </w:r>
      <w:r w:rsidRPr="007D2483">
        <w:rPr>
          <w:rFonts w:ascii="ＭＳ ゴシック" w:eastAsia="ＭＳ ゴシック" w:hAnsi="ＭＳ ゴシック" w:cs="ＭＳ ゴシック" w:hint="eastAsia"/>
          <w:lang w:eastAsia="zh-CN"/>
        </w:rPr>
        <w:t>了。</w:t>
      </w:r>
    </w:p>
    <w:p w14:paraId="24032226" w14:textId="77777777" w:rsidR="007D2483" w:rsidRPr="007D2483" w:rsidRDefault="007D2483" w:rsidP="007D2483">
      <w:pPr>
        <w:pStyle w:val="a3"/>
        <w:rPr>
          <w:rFonts w:ascii="ＭＳ ゴシック" w:eastAsia="ＭＳ ゴシック" w:hAnsi="ＭＳ ゴシック" w:cs="ＭＳ ゴシック"/>
          <w:lang w:eastAsia="zh-CN"/>
        </w:rPr>
      </w:pPr>
    </w:p>
    <w:p w14:paraId="2741DE7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4FFC90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&lt;jaT0153&gt;がちゃ</w:t>
      </w:r>
    </w:p>
    <w:p w14:paraId="03CFF6ED" w14:textId="4A7FE3AA"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&lt;cnT0153&gt;</w:t>
      </w:r>
      <w:ins w:id="140" w:author="hhh0578" w:date="2020-04-17T16:59:00Z">
        <w:r w:rsidR="00FD6A77">
          <w:rPr>
            <w:rFonts w:ascii="Microsoft YaHei" w:eastAsia="Microsoft YaHei" w:hAnsi="Microsoft YaHei" w:cs="Microsoft YaHei" w:hint="eastAsia"/>
            <w:lang w:eastAsia="zh-CN"/>
          </w:rPr>
          <w:t>咔哒</w:t>
        </w:r>
      </w:ins>
      <w:del w:id="141" w:author="hhh0578" w:date="2020-04-17T16:59:00Z">
        <w:r w:rsidRPr="007D2483" w:rsidDel="00F110ED">
          <w:rPr>
            <w:rFonts w:ascii="Microsoft YaHei" w:eastAsia="Microsoft YaHei" w:hAnsi="Microsoft YaHei" w:cs="Microsoft YaHei" w:hint="eastAsia"/>
          </w:rPr>
          <w:delText>啪</w:delText>
        </w:r>
        <w:r w:rsidRPr="007D2483" w:rsidDel="00F110ED">
          <w:rPr>
            <w:rFonts w:ascii="ＭＳ ゴシック" w:eastAsia="ＭＳ ゴシック" w:hAnsi="ＭＳ ゴシック" w:cs="ＭＳ ゴシック" w:hint="eastAsia"/>
          </w:rPr>
          <w:delText>嗒</w:delText>
        </w:r>
      </w:del>
    </w:p>
    <w:p w14:paraId="5C408C5B" w14:textId="77777777" w:rsidR="007D2483" w:rsidRPr="007D2483" w:rsidRDefault="007D2483" w:rsidP="007D2483">
      <w:pPr>
        <w:pStyle w:val="a3"/>
        <w:rPr>
          <w:rFonts w:ascii="ＭＳ ゴシック" w:eastAsia="ＭＳ ゴシック" w:hAnsi="ＭＳ ゴシック" w:cs="ＭＳ ゴシック"/>
        </w:rPr>
      </w:pPr>
    </w:p>
    <w:p w14:paraId="335569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ECFA3B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&lt;jaT0154&gt;「こんにちは」</w:t>
      </w:r>
    </w:p>
    <w:p w14:paraId="2EC976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&lt;cnT0154&gt;「你好」</w:t>
      </w:r>
    </w:p>
    <w:p w14:paraId="01D51667" w14:textId="77777777" w:rsidR="007D2483" w:rsidRPr="007D2483" w:rsidRDefault="007D2483" w:rsidP="007D2483">
      <w:pPr>
        <w:pStyle w:val="a3"/>
        <w:rPr>
          <w:rFonts w:ascii="ＭＳ ゴシック" w:eastAsia="ＭＳ ゴシック" w:hAnsi="ＭＳ ゴシック" w:cs="ＭＳ ゴシック"/>
        </w:rPr>
      </w:pPr>
    </w:p>
    <w:p w14:paraId="66C91C7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C562A7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&lt;jaT0155&gt;彼女は相変わらず机に向かっていた。</w:t>
      </w:r>
    </w:p>
    <w:p w14:paraId="20A92121"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&lt;cnT0155&gt;她仍然面向着桌子。</w:t>
      </w:r>
    </w:p>
    <w:p w14:paraId="1368C469" w14:textId="77777777" w:rsidR="007D2483" w:rsidRPr="007D2483" w:rsidRDefault="007D2483" w:rsidP="007D2483">
      <w:pPr>
        <w:pStyle w:val="a3"/>
        <w:rPr>
          <w:rFonts w:ascii="ＭＳ ゴシック" w:eastAsia="ＭＳ ゴシック" w:hAnsi="ＭＳ ゴシック" w:cs="ＭＳ ゴシック"/>
          <w:lang w:eastAsia="zh-CN"/>
        </w:rPr>
      </w:pPr>
    </w:p>
    <w:p w14:paraId="3543A6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F5057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&lt;jaT0156&gt;背中から出ている切羽詰った雰囲気も変わっていない。</w:t>
      </w:r>
    </w:p>
    <w:p w14:paraId="48444BC7" w14:textId="0C3B8B4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&lt;cnT0156&gt;</w:t>
      </w:r>
      <w:ins w:id="142" w:author="hhh0578" w:date="2020-04-17T17:18:00Z">
        <w:r w:rsidR="00B427AF">
          <w:rPr>
            <w:rFonts w:ascii="DengXian" w:eastAsia="DengXian" w:hAnsi="DengXian" w:cs="ＭＳ ゴシック" w:hint="eastAsia"/>
            <w:lang w:eastAsia="zh-CN"/>
          </w:rPr>
          <w:t>背影的那份紧张感也和上次一样</w:t>
        </w:r>
      </w:ins>
      <w:del w:id="143" w:author="hhh0578" w:date="2020-04-17T17:09:00Z">
        <w:r w:rsidRPr="007D2483" w:rsidDel="00DF65A9">
          <w:rPr>
            <w:rFonts w:ascii="ＭＳ ゴシック" w:eastAsia="ＭＳ ゴシック" w:hAnsi="ＭＳ ゴシック" w:cs="ＭＳ ゴシック"/>
            <w:lang w:eastAsia="zh-CN"/>
          </w:rPr>
          <w:delText>背影中透露出来的</w:delText>
        </w:r>
      </w:del>
      <w:del w:id="144" w:author="hhh0578" w:date="2020-04-17T17:06:00Z">
        <w:r w:rsidRPr="007D2483" w:rsidDel="00DF65A9">
          <w:rPr>
            <w:rFonts w:ascii="ＭＳ ゴシック" w:eastAsia="ＭＳ ゴシック" w:hAnsi="ＭＳ ゴシック" w:cs="ＭＳ ゴシック" w:hint="eastAsia"/>
            <w:lang w:eastAsia="zh-CN"/>
          </w:rPr>
          <w:delText>逼迫自己的气氛</w:delText>
        </w:r>
      </w:del>
      <w:del w:id="145" w:author="hhh0578" w:date="2020-04-17T17:07:00Z">
        <w:r w:rsidRPr="007D2483" w:rsidDel="00DF65A9">
          <w:rPr>
            <w:rFonts w:ascii="ＭＳ ゴシック" w:eastAsia="ＭＳ ゴシック" w:hAnsi="ＭＳ ゴシック" w:cs="ＭＳ ゴシック"/>
            <w:lang w:eastAsia="zh-CN"/>
          </w:rPr>
          <w:delText>仍然没有改</w:delText>
        </w:r>
        <w:r w:rsidRPr="007D2483" w:rsidDel="00DF65A9">
          <w:rPr>
            <w:rFonts w:ascii="Microsoft YaHei" w:eastAsia="Microsoft YaHei" w:hAnsi="Microsoft YaHei" w:cs="Microsoft YaHei" w:hint="eastAsia"/>
            <w:lang w:eastAsia="zh-CN"/>
          </w:rPr>
          <w:delText>变</w:delText>
        </w:r>
      </w:del>
      <w:r w:rsidRPr="007D2483">
        <w:rPr>
          <w:rFonts w:ascii="ＭＳ ゴシック" w:eastAsia="ＭＳ ゴシック" w:hAnsi="ＭＳ ゴシック" w:cs="ＭＳ ゴシック" w:hint="eastAsia"/>
          <w:lang w:eastAsia="zh-CN"/>
        </w:rPr>
        <w:t>。</w:t>
      </w:r>
    </w:p>
    <w:p w14:paraId="7F1BED14" w14:textId="77777777" w:rsidR="007D2483" w:rsidRPr="007D2483" w:rsidRDefault="007D2483" w:rsidP="007D2483">
      <w:pPr>
        <w:pStyle w:val="a3"/>
        <w:rPr>
          <w:rFonts w:ascii="ＭＳ ゴシック" w:eastAsia="ＭＳ ゴシック" w:hAnsi="ＭＳ ゴシック" w:cs="ＭＳ ゴシック"/>
          <w:lang w:eastAsia="zh-CN"/>
        </w:rPr>
      </w:pPr>
    </w:p>
    <w:p w14:paraId="6D6305A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0ADD05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&lt;jaT0157&gt;「……また貴方ですか」</w:t>
      </w:r>
    </w:p>
    <w:p w14:paraId="5C3188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&lt;cnT0157&gt;「……怎么又是你」</w:t>
      </w:r>
    </w:p>
    <w:p w14:paraId="7352B2EB" w14:textId="77777777" w:rsidR="007D2483" w:rsidRPr="007D2483" w:rsidRDefault="007D2483" w:rsidP="007D2483">
      <w:pPr>
        <w:pStyle w:val="a3"/>
        <w:rPr>
          <w:rFonts w:ascii="ＭＳ ゴシック" w:eastAsia="ＭＳ ゴシック" w:hAnsi="ＭＳ ゴシック" w:cs="ＭＳ ゴシック"/>
        </w:rPr>
      </w:pPr>
    </w:p>
    <w:p w14:paraId="46A6D0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8AA72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&lt;jaT0158&gt;こちらも向かず嘆息するエステルさん。</w:t>
      </w:r>
    </w:p>
    <w:p w14:paraId="0E053C70" w14:textId="7C20318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&lt;cnT0158&gt;艾斯蒂</w:t>
      </w:r>
      <w:r w:rsidRPr="007D2483">
        <w:rPr>
          <w:rFonts w:ascii="Microsoft YaHei" w:eastAsia="Microsoft YaHei" w:hAnsi="Microsoft YaHei" w:cs="Microsoft YaHei" w:hint="eastAsia"/>
          <w:lang w:eastAsia="zh-CN"/>
        </w:rPr>
        <w:t>尔</w:t>
      </w:r>
      <w:del w:id="146" w:author="hhh0578" w:date="2020-04-17T17:18:00Z">
        <w:r w:rsidRPr="007D2483" w:rsidDel="00C12E3B">
          <w:rPr>
            <w:rFonts w:ascii="DengXian" w:eastAsia="DengXian" w:hAnsi="DengXian" w:cs="ＭＳ ゴシック" w:hint="eastAsia"/>
            <w:lang w:eastAsia="zh-CN"/>
          </w:rPr>
          <w:delText>未曾面向</w:delText>
        </w:r>
        <w:r w:rsidRPr="007D2483" w:rsidDel="00C12E3B">
          <w:rPr>
            <w:rFonts w:ascii="Microsoft YaHei" w:eastAsia="Microsoft YaHei" w:hAnsi="Microsoft YaHei" w:cs="Microsoft YaHei" w:hint="eastAsia"/>
            <w:lang w:eastAsia="zh-CN"/>
          </w:rPr>
          <w:delText>这边</w:delText>
        </w:r>
        <w:r w:rsidRPr="007D2483" w:rsidDel="00C12E3B">
          <w:rPr>
            <w:rFonts w:ascii="DengXian" w:eastAsia="DengXian" w:hAnsi="DengXian" w:cs="ＭＳ ゴシック" w:hint="eastAsia"/>
            <w:lang w:eastAsia="zh-CN"/>
          </w:rPr>
          <w:delText>就开始</w:delText>
        </w:r>
        <w:r w:rsidRPr="007D2483" w:rsidDel="00C12E3B">
          <w:rPr>
            <w:rFonts w:ascii="Microsoft YaHei" w:eastAsia="Microsoft YaHei" w:hAnsi="Microsoft YaHei" w:cs="Microsoft YaHei" w:hint="eastAsia"/>
            <w:lang w:eastAsia="zh-CN"/>
          </w:rPr>
          <w:delText>叹</w:delText>
        </w:r>
        <w:r w:rsidRPr="007D2483" w:rsidDel="00C12E3B">
          <w:rPr>
            <w:rFonts w:ascii="DengXian" w:eastAsia="DengXian" w:hAnsi="DengXian" w:cs="ＭＳ ゴシック" w:hint="eastAsia"/>
            <w:lang w:eastAsia="zh-CN"/>
          </w:rPr>
          <w:delText>气</w:delText>
        </w:r>
      </w:del>
      <w:ins w:id="147" w:author="hhh0578" w:date="2020-04-17T17:18:00Z">
        <w:r w:rsidR="00C12E3B">
          <w:rPr>
            <w:rFonts w:ascii="Microsoft YaHei" w:eastAsia="Microsoft YaHei" w:hAnsi="Microsoft YaHei" w:cs="Microsoft YaHei" w:hint="eastAsia"/>
            <w:lang w:eastAsia="zh-CN"/>
          </w:rPr>
          <w:t>叹气道，脸都不转过来</w:t>
        </w:r>
      </w:ins>
      <w:r w:rsidRPr="007D2483">
        <w:rPr>
          <w:rFonts w:ascii="ＭＳ ゴシック" w:eastAsia="ＭＳ ゴシック" w:hAnsi="ＭＳ ゴシック" w:cs="ＭＳ ゴシック" w:hint="eastAsia"/>
          <w:lang w:eastAsia="zh-CN"/>
        </w:rPr>
        <w:t>。</w:t>
      </w:r>
    </w:p>
    <w:p w14:paraId="79EC5858" w14:textId="77777777" w:rsidR="007D2483" w:rsidRPr="007D2483" w:rsidRDefault="007D2483" w:rsidP="007D2483">
      <w:pPr>
        <w:pStyle w:val="a3"/>
        <w:rPr>
          <w:rFonts w:ascii="ＭＳ ゴシック" w:eastAsia="ＭＳ ゴシック" w:hAnsi="ＭＳ ゴシック" w:cs="ＭＳ ゴシック"/>
          <w:lang w:eastAsia="zh-CN"/>
        </w:rPr>
      </w:pPr>
    </w:p>
    <w:p w14:paraId="7B0628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365F90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&lt;jaT0159&gt;「今日はどういったご用件ですか？」</w:t>
      </w:r>
    </w:p>
    <w:p w14:paraId="0B32E00A" w14:textId="529F81A6"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&lt;cnT0159&gt;「今天</w:t>
      </w:r>
      <w:del w:id="148" w:author="hhh0578" w:date="2020-04-17T17:19:00Z">
        <w:r w:rsidRPr="007D2483" w:rsidDel="00D0177B">
          <w:rPr>
            <w:rFonts w:ascii="ＭＳ ゴシック" w:eastAsia="ＭＳ ゴシック" w:hAnsi="ＭＳ ゴシック" w:cs="ＭＳ ゴシック"/>
          </w:rPr>
          <w:delText>又有</w:delText>
        </w:r>
      </w:del>
      <w:ins w:id="149" w:author="hhh0578" w:date="2020-04-17T17:19:00Z">
        <w:r w:rsidR="00D0177B">
          <w:rPr>
            <w:rFonts w:ascii="DengXian" w:eastAsia="DengXian" w:hAnsi="DengXian" w:cs="ＭＳ ゴシック" w:hint="eastAsia"/>
            <w:lang w:eastAsia="zh-CN"/>
          </w:rPr>
          <w:t>是</w:t>
        </w:r>
      </w:ins>
      <w:r w:rsidRPr="007D2483">
        <w:rPr>
          <w:rFonts w:ascii="ＭＳ ゴシック" w:eastAsia="ＭＳ ゴシック" w:hAnsi="ＭＳ ゴシック" w:cs="ＭＳ ゴシック"/>
        </w:rPr>
        <w:t>什么事情</w:t>
      </w:r>
      <w:del w:id="150" w:author="hhh0578" w:date="2020-04-17T17:19:00Z">
        <w:r w:rsidRPr="007D2483" w:rsidDel="00D0177B">
          <w:rPr>
            <w:rFonts w:ascii="ＭＳ ゴシック" w:eastAsia="ＭＳ ゴシック" w:hAnsi="ＭＳ ゴシック" w:cs="ＭＳ ゴシック"/>
          </w:rPr>
          <w:delText>呢</w:delText>
        </w:r>
      </w:del>
      <w:r w:rsidRPr="007D2483">
        <w:rPr>
          <w:rFonts w:ascii="ＭＳ ゴシック" w:eastAsia="ＭＳ ゴシック" w:hAnsi="ＭＳ ゴシック" w:cs="ＭＳ ゴシック"/>
        </w:rPr>
        <w:t>？」</w:t>
      </w:r>
    </w:p>
    <w:p w14:paraId="39C98A58" w14:textId="77777777" w:rsidR="007D2483" w:rsidRPr="007D2483" w:rsidRDefault="007D2483" w:rsidP="007D2483">
      <w:pPr>
        <w:pStyle w:val="a3"/>
        <w:rPr>
          <w:rFonts w:ascii="ＭＳ ゴシック" w:eastAsia="ＭＳ ゴシック" w:hAnsi="ＭＳ ゴシック" w:cs="ＭＳ ゴシック"/>
        </w:rPr>
      </w:pPr>
    </w:p>
    <w:p w14:paraId="03CD19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E6A54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&lt;jaT0160&gt;「先日と同じです」</w:t>
      </w:r>
    </w:p>
    <w:p w14:paraId="003E536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&lt;cnT0160&gt;「和前几天一</w:t>
      </w:r>
      <w:r w:rsidRPr="007D2483">
        <w:rPr>
          <w:rFonts w:ascii="Microsoft YaHei" w:eastAsia="Microsoft YaHei" w:hAnsi="Microsoft YaHei" w:cs="Microsoft YaHei" w:hint="eastAsia"/>
        </w:rPr>
        <w:t>样</w:t>
      </w:r>
      <w:r w:rsidRPr="007D2483">
        <w:rPr>
          <w:rFonts w:ascii="ＭＳ ゴシック" w:eastAsia="ＭＳ ゴシック" w:hAnsi="ＭＳ ゴシック" w:cs="ＭＳ ゴシック" w:hint="eastAsia"/>
        </w:rPr>
        <w:t>」</w:t>
      </w:r>
    </w:p>
    <w:p w14:paraId="72133E75" w14:textId="77777777" w:rsidR="007D2483" w:rsidRPr="007D2483" w:rsidRDefault="007D2483" w:rsidP="007D2483">
      <w:pPr>
        <w:pStyle w:val="a3"/>
        <w:rPr>
          <w:rFonts w:ascii="ＭＳ ゴシック" w:eastAsia="ＭＳ ゴシック" w:hAnsi="ＭＳ ゴシック" w:cs="ＭＳ ゴシック"/>
        </w:rPr>
      </w:pPr>
    </w:p>
    <w:p w14:paraId="675001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35FCC3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&lt;jaT0161&gt;「礼拝堂の見学をお願いしたいのですが」</w:t>
      </w:r>
    </w:p>
    <w:p w14:paraId="0D29121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&lt;cnT0161&gt;「申</w:t>
      </w:r>
      <w:r w:rsidRPr="007D2483">
        <w:rPr>
          <w:rFonts w:ascii="Microsoft YaHei" w:eastAsia="Microsoft YaHei" w:hAnsi="Microsoft YaHei" w:cs="Microsoft YaHei" w:hint="eastAsia"/>
          <w:lang w:eastAsia="zh-CN"/>
        </w:rPr>
        <w:t>请</w:t>
      </w:r>
      <w:r w:rsidRPr="007D2483">
        <w:rPr>
          <w:rFonts w:ascii="ＭＳ ゴシック" w:eastAsia="ＭＳ ゴシック" w:hAnsi="ＭＳ ゴシック" w:cs="ＭＳ ゴシック" w:hint="eastAsia"/>
          <w:lang w:eastAsia="zh-CN"/>
        </w:rPr>
        <w:t>来礼拜堂参</w:t>
      </w:r>
      <w:r w:rsidRPr="007D2483">
        <w:rPr>
          <w:rFonts w:ascii="Microsoft YaHei" w:eastAsia="Microsoft YaHei" w:hAnsi="Microsoft YaHei" w:cs="Microsoft YaHei" w:hint="eastAsia"/>
          <w:lang w:eastAsia="zh-CN"/>
        </w:rPr>
        <w:t>观</w:t>
      </w:r>
      <w:r w:rsidRPr="007D2483">
        <w:rPr>
          <w:rFonts w:ascii="ＭＳ ゴシック" w:eastAsia="ＭＳ ゴシック" w:hAnsi="ＭＳ ゴシック" w:cs="ＭＳ ゴシック" w:hint="eastAsia"/>
          <w:lang w:eastAsia="zh-CN"/>
        </w:rPr>
        <w:t>学</w:t>
      </w:r>
      <w:r w:rsidRPr="007D2483">
        <w:rPr>
          <w:rFonts w:ascii="Microsoft YaHei" w:eastAsia="Microsoft YaHei" w:hAnsi="Microsoft YaHei" w:cs="Microsoft YaHei" w:hint="eastAsia"/>
          <w:lang w:eastAsia="zh-CN"/>
        </w:rPr>
        <w:t>习</w:t>
      </w:r>
      <w:r w:rsidRPr="007D2483">
        <w:rPr>
          <w:rFonts w:ascii="ＭＳ ゴシック" w:eastAsia="ＭＳ ゴシック" w:hAnsi="ＭＳ ゴシック" w:cs="ＭＳ ゴシック" w:hint="eastAsia"/>
          <w:lang w:eastAsia="zh-CN"/>
        </w:rPr>
        <w:t>」</w:t>
      </w:r>
    </w:p>
    <w:p w14:paraId="7BA72510" w14:textId="77777777" w:rsidR="007D2483" w:rsidRPr="007D2483" w:rsidRDefault="007D2483" w:rsidP="007D2483">
      <w:pPr>
        <w:pStyle w:val="a3"/>
        <w:rPr>
          <w:rFonts w:ascii="ＭＳ ゴシック" w:eastAsia="ＭＳ ゴシック" w:hAnsi="ＭＳ ゴシック" w:cs="ＭＳ ゴシック"/>
          <w:lang w:eastAsia="zh-CN"/>
        </w:rPr>
      </w:pPr>
    </w:p>
    <w:p w14:paraId="5645BF9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4CD2CE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&lt;jaT0162&gt;「懲りないですね」</w:t>
      </w:r>
    </w:p>
    <w:p w14:paraId="4E529AF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&lt;cnT0162&gt;「没有汲取教</w:t>
      </w:r>
      <w:r w:rsidRPr="007D2483">
        <w:rPr>
          <w:rFonts w:ascii="Microsoft YaHei" w:eastAsia="Microsoft YaHei" w:hAnsi="Microsoft YaHei" w:cs="Microsoft YaHei" w:hint="eastAsia"/>
          <w:lang w:eastAsia="zh-CN"/>
        </w:rPr>
        <w:t>训</w:t>
      </w:r>
      <w:r w:rsidRPr="007D2483">
        <w:rPr>
          <w:rFonts w:ascii="ＭＳ ゴシック" w:eastAsia="ＭＳ ゴシック" w:hAnsi="ＭＳ ゴシック" w:cs="ＭＳ ゴシック" w:hint="eastAsia"/>
          <w:lang w:eastAsia="zh-CN"/>
        </w:rPr>
        <w:t>呢」</w:t>
      </w:r>
    </w:p>
    <w:p w14:paraId="521052FE" w14:textId="77777777" w:rsidR="007D2483" w:rsidRPr="007D2483" w:rsidRDefault="007D2483" w:rsidP="007D2483">
      <w:pPr>
        <w:pStyle w:val="a3"/>
        <w:rPr>
          <w:rFonts w:ascii="ＭＳ ゴシック" w:eastAsia="ＭＳ ゴシック" w:hAnsi="ＭＳ ゴシック" w:cs="ＭＳ ゴシック"/>
          <w:lang w:eastAsia="zh-CN"/>
        </w:rPr>
      </w:pPr>
    </w:p>
    <w:p w14:paraId="574CC2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36DCD4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&lt;jaT0163&gt;「何度いらしても答えは先日と同じですよ」</w:t>
      </w:r>
    </w:p>
    <w:p w14:paraId="50D9DD1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&lt;cnT0163&gt;「不管来几次我的回答都</w:t>
      </w:r>
      <w:proofErr w:type="gramStart"/>
      <w:r w:rsidRPr="007D2483">
        <w:rPr>
          <w:rFonts w:ascii="ＭＳ ゴシック" w:eastAsia="ＭＳ ゴシック" w:hAnsi="ＭＳ ゴシック" w:cs="ＭＳ ゴシック"/>
          <w:lang w:eastAsia="zh-CN"/>
        </w:rPr>
        <w:t>和之前</w:t>
      </w:r>
      <w:proofErr w:type="gramEnd"/>
      <w:r w:rsidRPr="007D2483">
        <w:rPr>
          <w:rFonts w:ascii="ＭＳ ゴシック" w:eastAsia="ＭＳ ゴシック" w:hAnsi="ＭＳ ゴシック" w:cs="ＭＳ ゴシック"/>
          <w:lang w:eastAsia="zh-CN"/>
        </w:rPr>
        <w:t>一</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w:t>
      </w:r>
    </w:p>
    <w:p w14:paraId="5104201C" w14:textId="77777777" w:rsidR="007D2483" w:rsidRPr="007D2483" w:rsidRDefault="007D2483" w:rsidP="007D2483">
      <w:pPr>
        <w:pStyle w:val="a3"/>
        <w:rPr>
          <w:rFonts w:ascii="ＭＳ ゴシック" w:eastAsia="ＭＳ ゴシック" w:hAnsi="ＭＳ ゴシック" w:cs="ＭＳ ゴシック"/>
          <w:lang w:eastAsia="zh-CN"/>
        </w:rPr>
      </w:pPr>
    </w:p>
    <w:p w14:paraId="2650C11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30B7C6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&lt;jaT0164&gt;さっさと話を切り上げようとするエステルさん。</w:t>
      </w:r>
    </w:p>
    <w:p w14:paraId="6AB10D81" w14:textId="5A33A21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&lt;cnT0164&gt;艾斯蒂</w:t>
      </w:r>
      <w:r w:rsidRPr="007D2483">
        <w:rPr>
          <w:rFonts w:ascii="Microsoft YaHei" w:eastAsia="Microsoft YaHei" w:hAnsi="Microsoft YaHei" w:cs="Microsoft YaHei" w:hint="eastAsia"/>
          <w:lang w:eastAsia="zh-CN"/>
        </w:rPr>
        <w:t>尔</w:t>
      </w:r>
      <w:del w:id="151" w:author="hhh0578" w:date="2020-04-17T17:19:00Z">
        <w:r w:rsidRPr="007D2483" w:rsidDel="005D304B">
          <w:rPr>
            <w:rFonts w:ascii="ＭＳ ゴシック" w:eastAsia="ＭＳ ゴシック" w:hAnsi="ＭＳ ゴシック" w:cs="ＭＳ ゴシック" w:hint="eastAsia"/>
            <w:lang w:eastAsia="zh-CN"/>
          </w:rPr>
          <w:delText>采取最快的行</w:delText>
        </w:r>
        <w:r w:rsidRPr="007D2483" w:rsidDel="005D304B">
          <w:rPr>
            <w:rFonts w:ascii="Microsoft YaHei" w:eastAsia="Microsoft YaHei" w:hAnsi="Microsoft YaHei" w:cs="Microsoft YaHei" w:hint="eastAsia"/>
            <w:lang w:eastAsia="zh-CN"/>
          </w:rPr>
          <w:delText>动</w:delText>
        </w:r>
        <w:r w:rsidRPr="007D2483" w:rsidDel="005D304B">
          <w:rPr>
            <w:rFonts w:ascii="ＭＳ ゴシック" w:eastAsia="ＭＳ ゴシック" w:hAnsi="ＭＳ ゴシック" w:cs="ＭＳ ゴシック" w:hint="eastAsia"/>
            <w:lang w:eastAsia="zh-CN"/>
          </w:rPr>
          <w:delText>来</w:delText>
        </w:r>
      </w:del>
      <w:del w:id="152" w:author="hhh0578" w:date="2020-04-17T17:20:00Z">
        <w:r w:rsidRPr="007D2483" w:rsidDel="000156FE">
          <w:rPr>
            <w:rFonts w:ascii="ＭＳ ゴシック" w:eastAsia="ＭＳ ゴシック" w:hAnsi="ＭＳ ゴシック" w:cs="ＭＳ ゴシック" w:hint="eastAsia"/>
            <w:lang w:eastAsia="zh-CN"/>
          </w:rPr>
          <w:delText>尽快</w:delText>
        </w:r>
      </w:del>
      <w:ins w:id="153" w:author="hhh0578" w:date="2020-04-17T17:20:00Z">
        <w:r w:rsidR="000156FE">
          <w:rPr>
            <w:rFonts w:ascii="DengXian" w:eastAsia="DengXian" w:hAnsi="DengXian" w:cs="ＭＳ ゴシック" w:hint="eastAsia"/>
            <w:lang w:eastAsia="zh-CN"/>
          </w:rPr>
          <w:t>力求尽快</w:t>
        </w:r>
      </w:ins>
      <w:r w:rsidRPr="007D2483">
        <w:rPr>
          <w:rFonts w:ascii="Microsoft YaHei" w:eastAsia="Microsoft YaHei" w:hAnsi="Microsoft YaHei" w:cs="Microsoft YaHei" w:hint="eastAsia"/>
          <w:lang w:eastAsia="zh-CN"/>
        </w:rPr>
        <w:t>结</w:t>
      </w:r>
      <w:r w:rsidRPr="007D2483">
        <w:rPr>
          <w:rFonts w:ascii="ＭＳ ゴシック" w:eastAsia="ＭＳ ゴシック" w:hAnsi="ＭＳ ゴシック" w:cs="ＭＳ ゴシック" w:hint="eastAsia"/>
          <w:lang w:eastAsia="zh-CN"/>
        </w:rPr>
        <w:t>束</w:t>
      </w:r>
      <w:r w:rsidRPr="007D2483">
        <w:rPr>
          <w:rFonts w:ascii="Microsoft YaHei" w:eastAsia="Microsoft YaHei" w:hAnsi="Microsoft YaHei" w:cs="Microsoft YaHei" w:hint="eastAsia"/>
          <w:lang w:eastAsia="zh-CN"/>
        </w:rPr>
        <w:t>对话</w:t>
      </w:r>
      <w:r w:rsidRPr="007D2483">
        <w:rPr>
          <w:rFonts w:ascii="ＭＳ ゴシック" w:eastAsia="ＭＳ ゴシック" w:hAnsi="ＭＳ ゴシック" w:cs="ＭＳ ゴシック" w:hint="eastAsia"/>
          <w:lang w:eastAsia="zh-CN"/>
        </w:rPr>
        <w:t>。</w:t>
      </w:r>
    </w:p>
    <w:p w14:paraId="255FF8A4" w14:textId="77777777" w:rsidR="007D2483" w:rsidRPr="007D2483" w:rsidRDefault="007D2483" w:rsidP="007D2483">
      <w:pPr>
        <w:pStyle w:val="a3"/>
        <w:rPr>
          <w:rFonts w:ascii="ＭＳ ゴシック" w:eastAsia="ＭＳ ゴシック" w:hAnsi="ＭＳ ゴシック" w:cs="ＭＳ ゴシック"/>
          <w:lang w:eastAsia="zh-CN"/>
        </w:rPr>
      </w:pPr>
    </w:p>
    <w:p w14:paraId="6DD26F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D1950C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&lt;jaT0165&gt;「これを見て下さい」</w:t>
      </w:r>
    </w:p>
    <w:p w14:paraId="0F3D2C8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&lt;cnT0165&gt;「</w:t>
      </w:r>
      <w:r w:rsidRPr="007D2483">
        <w:rPr>
          <w:rFonts w:ascii="Microsoft YaHei" w:eastAsia="Microsoft YaHei" w:hAnsi="Microsoft YaHei" w:cs="Microsoft YaHei" w:hint="eastAsia"/>
        </w:rPr>
        <w:t>请</w:t>
      </w:r>
      <w:r w:rsidRPr="007D2483">
        <w:rPr>
          <w:rFonts w:ascii="ＭＳ ゴシック" w:eastAsia="ＭＳ ゴシック" w:hAnsi="ＭＳ ゴシック" w:cs="ＭＳ ゴシック" w:hint="eastAsia"/>
        </w:rPr>
        <w:t>看</w:t>
      </w:r>
      <w:r w:rsidRPr="007D2483">
        <w:rPr>
          <w:rFonts w:ascii="Microsoft YaHei" w:eastAsia="Microsoft YaHei" w:hAnsi="Microsoft YaHei" w:cs="Microsoft YaHei" w:hint="eastAsia"/>
        </w:rPr>
        <w:t>这</w:t>
      </w:r>
      <w:r w:rsidRPr="007D2483">
        <w:rPr>
          <w:rFonts w:ascii="ＭＳ ゴシック" w:eastAsia="ＭＳ ゴシック" w:hAnsi="ＭＳ ゴシック" w:cs="ＭＳ ゴシック" w:hint="eastAsia"/>
        </w:rPr>
        <w:t>个」</w:t>
      </w:r>
    </w:p>
    <w:p w14:paraId="38E1F409" w14:textId="77777777" w:rsidR="007D2483" w:rsidRPr="007D2483" w:rsidRDefault="007D2483" w:rsidP="007D2483">
      <w:pPr>
        <w:pStyle w:val="a3"/>
        <w:rPr>
          <w:rFonts w:ascii="ＭＳ ゴシック" w:eastAsia="ＭＳ ゴシック" w:hAnsi="ＭＳ ゴシック" w:cs="ＭＳ ゴシック"/>
        </w:rPr>
      </w:pPr>
    </w:p>
    <w:p w14:paraId="4F5BD19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083686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&lt;jaT0166&gt;鞄から署名を出し机の上に置く。</w:t>
      </w:r>
    </w:p>
    <w:p w14:paraId="1C4981F4" w14:textId="4F10BCE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&lt;cnT0166&gt;</w:t>
      </w:r>
      <w:ins w:id="154" w:author="hhh0578" w:date="2020-04-17T17:20:00Z">
        <w:r w:rsidR="00315297">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从</w:t>
      </w:r>
      <w:r w:rsidRPr="007D2483">
        <w:rPr>
          <w:rFonts w:ascii="Microsoft YaHei" w:eastAsia="Microsoft YaHei" w:hAnsi="Microsoft YaHei" w:cs="Microsoft YaHei" w:hint="eastAsia"/>
          <w:lang w:eastAsia="zh-CN"/>
        </w:rPr>
        <w:t>书</w:t>
      </w:r>
      <w:r w:rsidRPr="007D2483">
        <w:rPr>
          <w:rFonts w:ascii="ＭＳ ゴシック" w:eastAsia="ＭＳ ゴシック" w:hAnsi="ＭＳ ゴシック" w:cs="ＭＳ ゴシック" w:hint="eastAsia"/>
          <w:lang w:eastAsia="zh-CN"/>
        </w:rPr>
        <w:t>包里拿出</w:t>
      </w:r>
      <w:r w:rsidRPr="007D2483">
        <w:rPr>
          <w:rFonts w:ascii="Microsoft YaHei" w:eastAsia="Microsoft YaHei" w:hAnsi="Microsoft YaHei" w:cs="Microsoft YaHei" w:hint="eastAsia"/>
          <w:lang w:eastAsia="zh-CN"/>
        </w:rPr>
        <w:t>签</w:t>
      </w:r>
      <w:r w:rsidRPr="007D2483">
        <w:rPr>
          <w:rFonts w:ascii="ＭＳ ゴシック" w:eastAsia="ＭＳ ゴシック" w:hAnsi="ＭＳ ゴシック" w:cs="ＭＳ ゴシック" w:hint="eastAsia"/>
          <w:lang w:eastAsia="zh-CN"/>
        </w:rPr>
        <w:t>名</w:t>
      </w:r>
      <w:r w:rsidRPr="007D2483">
        <w:rPr>
          <w:rFonts w:ascii="Microsoft YaHei" w:eastAsia="Microsoft YaHei" w:hAnsi="Microsoft YaHei" w:cs="Microsoft YaHei" w:hint="eastAsia"/>
          <w:lang w:eastAsia="zh-CN"/>
        </w:rPr>
        <w:t>纸</w:t>
      </w:r>
      <w:r w:rsidRPr="007D2483">
        <w:rPr>
          <w:rFonts w:ascii="ＭＳ ゴシック" w:eastAsia="ＭＳ ゴシック" w:hAnsi="ＭＳ ゴシック" w:cs="ＭＳ ゴシック" w:hint="eastAsia"/>
          <w:lang w:eastAsia="zh-CN"/>
        </w:rPr>
        <w:t>放在桌子上。</w:t>
      </w:r>
    </w:p>
    <w:p w14:paraId="4B0B2024" w14:textId="77777777" w:rsidR="007D2483" w:rsidRPr="007D2483" w:rsidRDefault="007D2483" w:rsidP="007D2483">
      <w:pPr>
        <w:pStyle w:val="a3"/>
        <w:rPr>
          <w:rFonts w:ascii="ＭＳ ゴシック" w:eastAsia="ＭＳ ゴシック" w:hAnsi="ＭＳ ゴシック" w:cs="ＭＳ ゴシック"/>
          <w:lang w:eastAsia="zh-CN"/>
        </w:rPr>
      </w:pPr>
    </w:p>
    <w:p w14:paraId="04DCEF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2AD352D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&lt;jaT0167&gt;「これは？」</w:t>
      </w:r>
    </w:p>
    <w:p w14:paraId="081E3E8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&lt;cnT0167&gt;「</w:t>
      </w:r>
      <w:r w:rsidRPr="007D2483">
        <w:rPr>
          <w:rFonts w:ascii="Microsoft YaHei" w:eastAsia="Microsoft YaHei" w:hAnsi="Microsoft YaHei" w:cs="Microsoft YaHei" w:hint="eastAsia"/>
        </w:rPr>
        <w:t>这</w:t>
      </w:r>
      <w:r w:rsidRPr="007D2483">
        <w:rPr>
          <w:rFonts w:ascii="ＭＳ ゴシック" w:eastAsia="ＭＳ ゴシック" w:hAnsi="ＭＳ ゴシック" w:cs="ＭＳ ゴシック" w:hint="eastAsia"/>
        </w:rPr>
        <w:t>是？」</w:t>
      </w:r>
    </w:p>
    <w:p w14:paraId="0B527A66" w14:textId="77777777" w:rsidR="007D2483" w:rsidRPr="007D2483" w:rsidRDefault="007D2483" w:rsidP="007D2483">
      <w:pPr>
        <w:pStyle w:val="a3"/>
        <w:rPr>
          <w:rFonts w:ascii="ＭＳ ゴシック" w:eastAsia="ＭＳ ゴシック" w:hAnsi="ＭＳ ゴシック" w:cs="ＭＳ ゴシック"/>
        </w:rPr>
      </w:pPr>
    </w:p>
    <w:p w14:paraId="762E3F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759E2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&lt;jaT0168&gt;「署名です。これだけの人が礼拝堂を見学させて欲しいって言っています」</w:t>
      </w:r>
    </w:p>
    <w:p w14:paraId="7E465ED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&lt;cnT0168&gt;「</w:t>
      </w:r>
      <w:r w:rsidRPr="007D2483">
        <w:rPr>
          <w:rFonts w:ascii="Microsoft YaHei" w:eastAsia="Microsoft YaHei" w:hAnsi="Microsoft YaHei" w:cs="Microsoft YaHei" w:hint="eastAsia"/>
          <w:lang w:eastAsia="zh-CN"/>
        </w:rPr>
        <w:t>签</w:t>
      </w:r>
      <w:r w:rsidRPr="007D2483">
        <w:rPr>
          <w:rFonts w:ascii="ＭＳ ゴシック" w:eastAsia="ＭＳ ゴシック" w:hAnsi="ＭＳ ゴシック" w:cs="ＭＳ ゴシック" w:hint="eastAsia"/>
          <w:lang w:eastAsia="zh-CN"/>
        </w:rPr>
        <w:t>名。有</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么多的人都想来礼拜堂参</w:t>
      </w:r>
      <w:r w:rsidRPr="007D2483">
        <w:rPr>
          <w:rFonts w:ascii="Microsoft YaHei" w:eastAsia="Microsoft YaHei" w:hAnsi="Microsoft YaHei" w:cs="Microsoft YaHei" w:hint="eastAsia"/>
          <w:lang w:eastAsia="zh-CN"/>
        </w:rPr>
        <w:t>观</w:t>
      </w:r>
      <w:r w:rsidRPr="007D2483">
        <w:rPr>
          <w:rFonts w:ascii="ＭＳ ゴシック" w:eastAsia="ＭＳ ゴシック" w:hAnsi="ＭＳ ゴシック" w:cs="ＭＳ ゴシック" w:hint="eastAsia"/>
          <w:lang w:eastAsia="zh-CN"/>
        </w:rPr>
        <w:t>学</w:t>
      </w:r>
      <w:r w:rsidRPr="007D2483">
        <w:rPr>
          <w:rFonts w:ascii="Microsoft YaHei" w:eastAsia="Microsoft YaHei" w:hAnsi="Microsoft YaHei" w:cs="Microsoft YaHei" w:hint="eastAsia"/>
          <w:lang w:eastAsia="zh-CN"/>
        </w:rPr>
        <w:t>习</w:t>
      </w:r>
      <w:r w:rsidRPr="007D2483">
        <w:rPr>
          <w:rFonts w:ascii="ＭＳ ゴシック" w:eastAsia="ＭＳ ゴシック" w:hAnsi="ＭＳ ゴシック" w:cs="ＭＳ ゴシック" w:hint="eastAsia"/>
          <w:lang w:eastAsia="zh-CN"/>
        </w:rPr>
        <w:t>」</w:t>
      </w:r>
    </w:p>
    <w:p w14:paraId="6CB23CEB" w14:textId="77777777" w:rsidR="007D2483" w:rsidRPr="007D2483" w:rsidRDefault="007D2483" w:rsidP="007D2483">
      <w:pPr>
        <w:pStyle w:val="a3"/>
        <w:rPr>
          <w:rFonts w:ascii="ＭＳ ゴシック" w:eastAsia="ＭＳ ゴシック" w:hAnsi="ＭＳ ゴシック" w:cs="ＭＳ ゴシック"/>
          <w:lang w:eastAsia="zh-CN"/>
        </w:rPr>
      </w:pPr>
    </w:p>
    <w:p w14:paraId="0CD7EE4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2DD94E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&lt;jaT0169&gt;ざっと紙を一瞥するエステルさん。</w:t>
      </w:r>
    </w:p>
    <w:p w14:paraId="19A54938"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&lt;cnT0169&gt;艾斯蒂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瞥了一眼</w:t>
      </w:r>
      <w:r w:rsidRPr="007D2483">
        <w:rPr>
          <w:rFonts w:ascii="Microsoft YaHei" w:eastAsia="Microsoft YaHei" w:hAnsi="Microsoft YaHei" w:cs="Microsoft YaHei" w:hint="eastAsia"/>
          <w:lang w:eastAsia="zh-CN"/>
        </w:rPr>
        <w:t>请</w:t>
      </w:r>
      <w:r w:rsidRPr="007D2483">
        <w:rPr>
          <w:rFonts w:ascii="ＭＳ ゴシック" w:eastAsia="ＭＳ ゴシック" w:hAnsi="ＭＳ ゴシック" w:cs="ＭＳ ゴシック" w:hint="eastAsia"/>
          <w:lang w:eastAsia="zh-CN"/>
        </w:rPr>
        <w:t>愿</w:t>
      </w:r>
      <w:r w:rsidRPr="007D2483">
        <w:rPr>
          <w:rFonts w:ascii="Microsoft YaHei" w:eastAsia="Microsoft YaHei" w:hAnsi="Microsoft YaHei" w:cs="Microsoft YaHei" w:hint="eastAsia"/>
          <w:lang w:eastAsia="zh-CN"/>
        </w:rPr>
        <w:t>书</w:t>
      </w:r>
      <w:r w:rsidRPr="007D2483">
        <w:rPr>
          <w:rFonts w:ascii="ＭＳ ゴシック" w:eastAsia="ＭＳ ゴシック" w:hAnsi="ＭＳ ゴシック" w:cs="ＭＳ ゴシック" w:hint="eastAsia"/>
          <w:lang w:eastAsia="zh-CN"/>
        </w:rPr>
        <w:t>。</w:t>
      </w:r>
    </w:p>
    <w:p w14:paraId="74F695C6" w14:textId="77777777" w:rsidR="007D2483" w:rsidRPr="007D2483" w:rsidRDefault="007D2483" w:rsidP="007D2483">
      <w:pPr>
        <w:pStyle w:val="a3"/>
        <w:rPr>
          <w:rFonts w:ascii="ＭＳ ゴシック" w:eastAsia="ＭＳ ゴシック" w:hAnsi="ＭＳ ゴシック" w:cs="ＭＳ ゴシック"/>
          <w:lang w:eastAsia="zh-CN"/>
        </w:rPr>
      </w:pPr>
    </w:p>
    <w:p w14:paraId="32DCC21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5A0FD60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&lt;jaT0170&gt;「趣旨は分かりました」</w:t>
      </w:r>
    </w:p>
    <w:p w14:paraId="2C92E8A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&lt;cnT0170&gt;「你</w:t>
      </w:r>
      <w:r w:rsidRPr="007D2483">
        <w:rPr>
          <w:rFonts w:ascii="Microsoft YaHei" w:eastAsia="Microsoft YaHei" w:hAnsi="Microsoft YaHei" w:cs="Microsoft YaHei" w:hint="eastAsia"/>
          <w:lang w:eastAsia="zh-CN"/>
        </w:rPr>
        <w:t>们</w:t>
      </w:r>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请</w:t>
      </w:r>
      <w:r w:rsidRPr="007D2483">
        <w:rPr>
          <w:rFonts w:ascii="ＭＳ ゴシック" w:eastAsia="ＭＳ ゴシック" w:hAnsi="ＭＳ ゴシック" w:cs="ＭＳ ゴシック" w:hint="eastAsia"/>
          <w:lang w:eastAsia="zh-CN"/>
        </w:rPr>
        <w:t>求我明白了」</w:t>
      </w:r>
    </w:p>
    <w:p w14:paraId="1AF3BF76" w14:textId="77777777" w:rsidR="007D2483" w:rsidRPr="007D2483" w:rsidRDefault="007D2483" w:rsidP="007D2483">
      <w:pPr>
        <w:pStyle w:val="a3"/>
        <w:rPr>
          <w:rFonts w:ascii="ＭＳ ゴシック" w:eastAsia="ＭＳ ゴシック" w:hAnsi="ＭＳ ゴシック" w:cs="ＭＳ ゴシック"/>
          <w:lang w:eastAsia="zh-CN"/>
        </w:rPr>
      </w:pPr>
    </w:p>
    <w:p w14:paraId="1404CA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6CE6A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&lt;jaT0171&gt;そっけない仕草で署名を返してくる。</w:t>
      </w:r>
    </w:p>
    <w:p w14:paraId="07CE59DD" w14:textId="0C1C66D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&lt;cnT0171&gt;</w:t>
      </w:r>
      <w:ins w:id="155" w:author="hhh0578" w:date="2020-04-17T17:20:00Z">
        <w:r w:rsidR="00583CC6">
          <w:rPr>
            <w:rFonts w:ascii="DengXian" w:eastAsia="DengXian" w:hAnsi="DengXian" w:cs="ＭＳ ゴシック" w:hint="eastAsia"/>
            <w:lang w:eastAsia="zh-CN"/>
          </w:rPr>
          <w:t>她</w:t>
        </w:r>
      </w:ins>
      <w:r w:rsidRPr="007D2483">
        <w:rPr>
          <w:rFonts w:ascii="ＭＳ ゴシック" w:eastAsia="ＭＳ ゴシック" w:hAnsi="ＭＳ ゴシック" w:cs="ＭＳ ゴシック"/>
          <w:lang w:eastAsia="zh-CN"/>
        </w:rPr>
        <w:t>冷淡地把</w:t>
      </w:r>
      <w:r w:rsidRPr="007D2483">
        <w:rPr>
          <w:rFonts w:ascii="Microsoft YaHei" w:eastAsia="Microsoft YaHei" w:hAnsi="Microsoft YaHei" w:cs="Microsoft YaHei" w:hint="eastAsia"/>
          <w:lang w:eastAsia="zh-CN"/>
        </w:rPr>
        <w:t>签</w:t>
      </w:r>
      <w:r w:rsidRPr="007D2483">
        <w:rPr>
          <w:rFonts w:ascii="ＭＳ ゴシック" w:eastAsia="ＭＳ ゴシック" w:hAnsi="ＭＳ ゴシック" w:cs="ＭＳ ゴシック" w:hint="eastAsia"/>
          <w:lang w:eastAsia="zh-CN"/>
        </w:rPr>
        <w:t>名</w:t>
      </w:r>
      <w:r w:rsidRPr="007D2483">
        <w:rPr>
          <w:rFonts w:ascii="Microsoft YaHei" w:eastAsia="Microsoft YaHei" w:hAnsi="Microsoft YaHei" w:cs="Microsoft YaHei" w:hint="eastAsia"/>
          <w:lang w:eastAsia="zh-CN"/>
        </w:rPr>
        <w:t>纸还</w:t>
      </w:r>
      <w:r w:rsidRPr="007D2483">
        <w:rPr>
          <w:rFonts w:ascii="ＭＳ ゴシック" w:eastAsia="ＭＳ ゴシック" w:hAnsi="ＭＳ ゴシック" w:cs="ＭＳ ゴシック" w:hint="eastAsia"/>
          <w:lang w:eastAsia="zh-CN"/>
        </w:rPr>
        <w:t>了回来。</w:t>
      </w:r>
    </w:p>
    <w:p w14:paraId="125A3380" w14:textId="77777777" w:rsidR="007D2483" w:rsidRPr="007D2483" w:rsidRDefault="007D2483" w:rsidP="007D2483">
      <w:pPr>
        <w:pStyle w:val="a3"/>
        <w:rPr>
          <w:rFonts w:ascii="ＭＳ ゴシック" w:eastAsia="ＭＳ ゴシック" w:hAnsi="ＭＳ ゴシック" w:cs="ＭＳ ゴシック"/>
          <w:lang w:eastAsia="zh-CN"/>
        </w:rPr>
      </w:pPr>
    </w:p>
    <w:p w14:paraId="2976828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【エステル】</w:t>
      </w:r>
    </w:p>
    <w:p w14:paraId="427A446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&lt;jaT0172&gt;「ですが、答えは変わりません」</w:t>
      </w:r>
    </w:p>
    <w:p w14:paraId="679E97E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&lt;cnT0172&gt;「但是，我的回答不会</w:t>
      </w:r>
      <w:r w:rsidRPr="007D2483">
        <w:rPr>
          <w:rFonts w:ascii="Microsoft YaHei" w:eastAsia="Microsoft YaHei" w:hAnsi="Microsoft YaHei" w:cs="Microsoft YaHei" w:hint="eastAsia"/>
          <w:lang w:eastAsia="zh-CN"/>
        </w:rPr>
        <w:t>变</w:t>
      </w:r>
      <w:r w:rsidRPr="007D2483">
        <w:rPr>
          <w:rFonts w:ascii="ＭＳ ゴシック" w:eastAsia="ＭＳ ゴシック" w:hAnsi="ＭＳ ゴシック" w:cs="ＭＳ ゴシック" w:hint="eastAsia"/>
          <w:lang w:eastAsia="zh-CN"/>
        </w:rPr>
        <w:t>」</w:t>
      </w:r>
    </w:p>
    <w:p w14:paraId="4A356DA0" w14:textId="77777777" w:rsidR="007D2483" w:rsidRPr="007D2483" w:rsidRDefault="007D2483" w:rsidP="007D2483">
      <w:pPr>
        <w:pStyle w:val="a3"/>
        <w:rPr>
          <w:rFonts w:ascii="ＭＳ ゴシック" w:eastAsia="ＭＳ ゴシック" w:hAnsi="ＭＳ ゴシック" w:cs="ＭＳ ゴシック"/>
          <w:lang w:eastAsia="zh-CN"/>
        </w:rPr>
      </w:pPr>
    </w:p>
    <w:p w14:paraId="7EBB79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935DB8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&lt;jaT0173&gt;「どうしてですか？」</w:t>
      </w:r>
    </w:p>
    <w:p w14:paraId="22345D68"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&lt;cnT0173&gt;「能</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一下原因</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p>
    <w:p w14:paraId="4DF026A3" w14:textId="77777777" w:rsidR="007D2483" w:rsidRPr="007D2483" w:rsidRDefault="007D2483" w:rsidP="007D2483">
      <w:pPr>
        <w:pStyle w:val="a3"/>
        <w:rPr>
          <w:rFonts w:ascii="ＭＳ ゴシック" w:eastAsia="ＭＳ ゴシック" w:hAnsi="ＭＳ ゴシック" w:cs="ＭＳ ゴシック"/>
          <w:lang w:eastAsia="zh-CN"/>
        </w:rPr>
      </w:pPr>
    </w:p>
    <w:p w14:paraId="11071C7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58DC1E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&lt;jaT0174&gt;「逆に聞きたいのはこちらです」</w:t>
      </w:r>
    </w:p>
    <w:p w14:paraId="0F9C5E0C" w14:textId="7ACB994F"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&lt;cnT0174&gt;「我</w:t>
      </w:r>
      <w:r w:rsidRPr="007D2483">
        <w:rPr>
          <w:rFonts w:ascii="Microsoft YaHei" w:eastAsia="Microsoft YaHei" w:hAnsi="Microsoft YaHei" w:cs="Microsoft YaHei" w:hint="eastAsia"/>
          <w:lang w:eastAsia="zh-CN"/>
        </w:rPr>
        <w:t>这边</w:t>
      </w:r>
      <w:del w:id="156" w:author="hhh0578" w:date="2020-04-17T17:21:00Z">
        <w:r w:rsidRPr="007D2483" w:rsidDel="00106A43">
          <w:rPr>
            <w:rFonts w:ascii="DengXian" w:eastAsia="DengXian" w:hAnsi="DengXian" w:cs="ＭＳ ゴシック" w:hint="eastAsia"/>
            <w:lang w:eastAsia="zh-CN"/>
          </w:rPr>
          <w:delText>才更想</w:delText>
        </w:r>
        <w:r w:rsidRPr="007D2483" w:rsidDel="00106A43">
          <w:rPr>
            <w:rFonts w:ascii="Microsoft YaHei" w:eastAsia="Microsoft YaHei" w:hAnsi="Microsoft YaHei" w:cs="Microsoft YaHei" w:hint="eastAsia"/>
            <w:lang w:eastAsia="zh-CN"/>
          </w:rPr>
          <w:delText>问</w:delText>
        </w:r>
        <w:r w:rsidRPr="007D2483" w:rsidDel="00106A43">
          <w:rPr>
            <w:rFonts w:ascii="DengXian" w:eastAsia="DengXian" w:hAnsi="DengXian" w:cs="ＭＳ ゴシック" w:hint="eastAsia"/>
            <w:lang w:eastAsia="zh-CN"/>
          </w:rPr>
          <w:delText>一</w:delText>
        </w:r>
        <w:r w:rsidRPr="007D2483" w:rsidDel="00106A43">
          <w:rPr>
            <w:rFonts w:ascii="Microsoft YaHei" w:eastAsia="Microsoft YaHei" w:hAnsi="Microsoft YaHei" w:cs="Microsoft YaHei" w:hint="eastAsia"/>
            <w:lang w:eastAsia="zh-CN"/>
          </w:rPr>
          <w:delText>问缘</w:delText>
        </w:r>
        <w:r w:rsidRPr="007D2483" w:rsidDel="00106A43">
          <w:rPr>
            <w:rFonts w:ascii="DengXian" w:eastAsia="DengXian" w:hAnsi="DengXian" w:cs="ＭＳ ゴシック" w:hint="eastAsia"/>
            <w:lang w:eastAsia="zh-CN"/>
          </w:rPr>
          <w:delText>由</w:delText>
        </w:r>
      </w:del>
      <w:ins w:id="157" w:author="hhh0578" w:date="2020-04-17T17:21:00Z">
        <w:r w:rsidR="00106A43">
          <w:rPr>
            <w:rFonts w:ascii="DengXian" w:eastAsia="DengXian" w:hAnsi="DengXian" w:cs="ＭＳ ゴシック" w:hint="eastAsia"/>
            <w:lang w:eastAsia="zh-CN"/>
          </w:rPr>
          <w:t>反而想</w:t>
        </w:r>
        <w:r w:rsidR="00106A43">
          <w:rPr>
            <w:rFonts w:ascii="Microsoft YaHei" w:eastAsia="Microsoft YaHei" w:hAnsi="Microsoft YaHei" w:cs="Microsoft YaHei" w:hint="eastAsia"/>
            <w:lang w:eastAsia="zh-CN"/>
          </w:rPr>
          <w:t>问你</w:t>
        </w:r>
      </w:ins>
      <w:r w:rsidRPr="007D2483">
        <w:rPr>
          <w:rFonts w:ascii="ＭＳ ゴシック" w:eastAsia="ＭＳ ゴシック" w:hAnsi="ＭＳ ゴシック" w:cs="ＭＳ ゴシック" w:hint="eastAsia"/>
          <w:lang w:eastAsia="zh-CN"/>
        </w:rPr>
        <w:t>」</w:t>
      </w:r>
    </w:p>
    <w:p w14:paraId="7CD098F2" w14:textId="77777777" w:rsidR="007D2483" w:rsidRPr="007D2483" w:rsidRDefault="007D2483" w:rsidP="007D2483">
      <w:pPr>
        <w:pStyle w:val="a3"/>
        <w:rPr>
          <w:rFonts w:ascii="ＭＳ ゴシック" w:eastAsia="ＭＳ ゴシック" w:hAnsi="ＭＳ ゴシック" w:cs="ＭＳ ゴシック"/>
          <w:lang w:eastAsia="zh-CN"/>
        </w:rPr>
      </w:pPr>
    </w:p>
    <w:p w14:paraId="69886AA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31709A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&lt;jaT0175&gt;「どうして礼拝堂を見学したいのですか？」</w:t>
      </w:r>
    </w:p>
    <w:p w14:paraId="47F185A5" w14:textId="3291E24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&lt;cnT0175&gt;「</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什么会想来礼拜堂参</w:t>
      </w:r>
      <w:r w:rsidRPr="007D2483">
        <w:rPr>
          <w:rFonts w:ascii="Microsoft YaHei" w:eastAsia="Microsoft YaHei" w:hAnsi="Microsoft YaHei" w:cs="Microsoft YaHei" w:hint="eastAsia"/>
          <w:lang w:eastAsia="zh-CN"/>
        </w:rPr>
        <w:t>观</w:t>
      </w:r>
      <w:del w:id="158" w:author="hhh0578" w:date="2020-04-17T17:21:00Z">
        <w:r w:rsidRPr="007D2483" w:rsidDel="003E0C50">
          <w:rPr>
            <w:rFonts w:ascii="ＭＳ ゴシック" w:eastAsia="ＭＳ ゴシック" w:hAnsi="ＭＳ ゴシック" w:cs="ＭＳ ゴシック" w:hint="eastAsia"/>
            <w:lang w:eastAsia="zh-CN"/>
          </w:rPr>
          <w:delText>呢</w:delText>
        </w:r>
      </w:del>
      <w:r w:rsidRPr="007D2483">
        <w:rPr>
          <w:rFonts w:ascii="ＭＳ ゴシック" w:eastAsia="ＭＳ ゴシック" w:hAnsi="ＭＳ ゴシック" w:cs="ＭＳ ゴシック" w:hint="eastAsia"/>
          <w:lang w:eastAsia="zh-CN"/>
        </w:rPr>
        <w:t>？</w:t>
      </w:r>
      <w:ins w:id="159" w:author="hhh0578" w:date="2020-04-17T17:21:00Z">
        <w:r w:rsidR="003E0C50" w:rsidRPr="007D2483">
          <w:rPr>
            <w:rFonts w:ascii="ＭＳ ゴシック" w:eastAsia="ＭＳ ゴシック" w:hAnsi="ＭＳ ゴシック" w:cs="ＭＳ ゴシック"/>
            <w:lang w:eastAsia="zh-CN"/>
          </w:rPr>
          <w:t>」</w:t>
        </w:r>
      </w:ins>
    </w:p>
    <w:p w14:paraId="17A0ECBA" w14:textId="77777777" w:rsidR="007D2483" w:rsidRPr="007D2483" w:rsidRDefault="007D2483" w:rsidP="007D2483">
      <w:pPr>
        <w:pStyle w:val="a3"/>
        <w:rPr>
          <w:rFonts w:ascii="ＭＳ ゴシック" w:eastAsia="ＭＳ ゴシック" w:hAnsi="ＭＳ ゴシック" w:cs="ＭＳ ゴシック"/>
          <w:lang w:eastAsia="zh-CN"/>
        </w:rPr>
      </w:pPr>
    </w:p>
    <w:p w14:paraId="13A6509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E6FAE5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&lt;jaT0176&gt;「一度見てみたいのだと思います」</w:t>
      </w:r>
    </w:p>
    <w:p w14:paraId="4D7F2900" w14:textId="79E7AB5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&lt;cnT0176&gt;「</w:t>
      </w:r>
      <w:ins w:id="160" w:author="hhh0578" w:date="2020-04-17T19:30:00Z">
        <w:r w:rsidR="00EB7A64">
          <w:rPr>
            <w:rFonts w:ascii="DengXian" w:eastAsia="DengXian" w:hAnsi="DengXian" w:cs="ＭＳ ゴシック" w:hint="eastAsia"/>
            <w:lang w:eastAsia="zh-CN"/>
          </w:rPr>
          <w:t>大家</w:t>
        </w:r>
        <w:r w:rsidR="00EB7A64">
          <w:rPr>
            <w:rFonts w:ascii="Microsoft YaHei" w:eastAsia="Microsoft YaHei" w:hAnsi="Microsoft YaHei" w:cs="Microsoft YaHei" w:hint="eastAsia"/>
            <w:lang w:eastAsia="zh-CN"/>
          </w:rPr>
          <w:t>应该是都想看一看教会</w:t>
        </w:r>
      </w:ins>
      <w:del w:id="161" w:author="hhh0578" w:date="2020-04-17T19:30:00Z">
        <w:r w:rsidRPr="007D2483" w:rsidDel="00EB7A64">
          <w:rPr>
            <w:rFonts w:ascii="ＭＳ ゴシック" w:eastAsia="ＭＳ ゴシック" w:hAnsi="ＭＳ ゴシック" w:cs="ＭＳ ゴシック"/>
            <w:lang w:eastAsia="zh-CN"/>
          </w:rPr>
          <w:delText>我</w:delText>
        </w:r>
        <w:r w:rsidRPr="007D2483" w:rsidDel="00EB7A64">
          <w:rPr>
            <w:rFonts w:ascii="Microsoft YaHei" w:eastAsia="Microsoft YaHei" w:hAnsi="Microsoft YaHei" w:cs="Microsoft YaHei" w:hint="eastAsia"/>
            <w:lang w:eastAsia="zh-CN"/>
          </w:rPr>
          <w:delText>认为</w:delText>
        </w:r>
        <w:r w:rsidRPr="007D2483" w:rsidDel="00EB7A64">
          <w:rPr>
            <w:rFonts w:ascii="ＭＳ ゴシック" w:eastAsia="ＭＳ ゴシック" w:hAnsi="ＭＳ ゴシック" w:cs="ＭＳ ゴシック" w:hint="eastAsia"/>
            <w:lang w:eastAsia="zh-CN"/>
          </w:rPr>
          <w:delText>大家都想看一次礼拜堂</w:delText>
        </w:r>
      </w:del>
      <w:r w:rsidRPr="007D2483">
        <w:rPr>
          <w:rFonts w:ascii="ＭＳ ゴシック" w:eastAsia="ＭＳ ゴシック" w:hAnsi="ＭＳ ゴシック" w:cs="ＭＳ ゴシック" w:hint="eastAsia"/>
          <w:lang w:eastAsia="zh-CN"/>
        </w:rPr>
        <w:t>」</w:t>
      </w:r>
    </w:p>
    <w:p w14:paraId="2254BB3F" w14:textId="77777777" w:rsidR="007D2483" w:rsidRPr="007D2483" w:rsidRDefault="007D2483" w:rsidP="007D2483">
      <w:pPr>
        <w:pStyle w:val="a3"/>
        <w:rPr>
          <w:rFonts w:ascii="ＭＳ ゴシック" w:eastAsia="ＭＳ ゴシック" w:hAnsi="ＭＳ ゴシック" w:cs="ＭＳ ゴシック"/>
          <w:lang w:eastAsia="zh-CN"/>
        </w:rPr>
      </w:pPr>
    </w:p>
    <w:p w14:paraId="27A015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37843E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&lt;jaT0177&gt;「大半のクラスメートは、興味はあってもなかなか月人居住区に入る勇気が出せません」</w:t>
      </w:r>
    </w:p>
    <w:p w14:paraId="77D2E410" w14:textId="6237671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&lt;cnT0177&gt;「班上大部分的同学</w:t>
      </w:r>
      <w:ins w:id="162" w:author="hhh0578" w:date="2020-04-17T19:31:00Z">
        <w:r w:rsidR="00EE5907">
          <w:rPr>
            <w:rFonts w:ascii="ＭＳ ゴシック" w:eastAsia="DengXian" w:hAnsi="ＭＳ ゴシック" w:cs="ＭＳ ゴシック" w:hint="eastAsia"/>
            <w:lang w:eastAsia="zh-CN"/>
          </w:rPr>
          <w:t>都是有兴趣，却不敢来月人居住区</w:t>
        </w:r>
      </w:ins>
      <w:del w:id="163" w:author="hhh0578" w:date="2020-04-17T19:31:00Z">
        <w:r w:rsidRPr="007D2483" w:rsidDel="00EE5907">
          <w:rPr>
            <w:rFonts w:ascii="ＭＳ ゴシック" w:eastAsia="ＭＳ ゴシック" w:hAnsi="ＭＳ ゴシック" w:cs="ＭＳ ゴシック"/>
            <w:lang w:eastAsia="zh-CN"/>
          </w:rPr>
          <w:delText>，</w:delText>
        </w:r>
        <w:r w:rsidRPr="007D2483" w:rsidDel="00EE5907">
          <w:rPr>
            <w:rFonts w:ascii="Microsoft YaHei" w:eastAsia="Microsoft YaHei" w:hAnsi="Microsoft YaHei" w:cs="Microsoft YaHei" w:hint="eastAsia"/>
            <w:lang w:eastAsia="zh-CN"/>
          </w:rPr>
          <w:delText>虽</w:delText>
        </w:r>
        <w:r w:rsidRPr="007D2483" w:rsidDel="00EE5907">
          <w:rPr>
            <w:rFonts w:ascii="ＭＳ ゴシック" w:eastAsia="ＭＳ ゴシック" w:hAnsi="ＭＳ ゴシック" w:cs="ＭＳ ゴシック" w:hint="eastAsia"/>
            <w:lang w:eastAsia="zh-CN"/>
          </w:rPr>
          <w:delText>然有</w:delText>
        </w:r>
        <w:r w:rsidRPr="007D2483" w:rsidDel="00EE5907">
          <w:rPr>
            <w:rFonts w:ascii="Microsoft YaHei" w:eastAsia="Microsoft YaHei" w:hAnsi="Microsoft YaHei" w:cs="Microsoft YaHei" w:hint="eastAsia"/>
            <w:lang w:eastAsia="zh-CN"/>
          </w:rPr>
          <w:delText>兴</w:delText>
        </w:r>
        <w:r w:rsidRPr="007D2483" w:rsidDel="00EE5907">
          <w:rPr>
            <w:rFonts w:ascii="ＭＳ ゴシック" w:eastAsia="ＭＳ ゴシック" w:hAnsi="ＭＳ ゴシック" w:cs="ＭＳ ゴシック"/>
            <w:lang w:eastAsia="zh-CN"/>
          </w:rPr>
          <w:delText>趣但是没有</w:delText>
        </w:r>
        <w:r w:rsidRPr="007D2483" w:rsidDel="00EE5907">
          <w:rPr>
            <w:rFonts w:ascii="Microsoft YaHei" w:eastAsia="Microsoft YaHei" w:hAnsi="Microsoft YaHei" w:cs="Microsoft YaHei" w:hint="eastAsia"/>
            <w:lang w:eastAsia="zh-CN"/>
          </w:rPr>
          <w:delText>进</w:delText>
        </w:r>
        <w:r w:rsidRPr="007D2483" w:rsidDel="00EE5907">
          <w:rPr>
            <w:rFonts w:ascii="ＭＳ ゴシック" w:eastAsia="ＭＳ ゴシック" w:hAnsi="ＭＳ ゴシック" w:cs="ＭＳ ゴシック" w:hint="eastAsia"/>
            <w:lang w:eastAsia="zh-CN"/>
          </w:rPr>
          <w:delText>入月人居住区的勇气</w:delText>
        </w:r>
      </w:del>
      <w:r w:rsidRPr="007D2483">
        <w:rPr>
          <w:rFonts w:ascii="ＭＳ ゴシック" w:eastAsia="ＭＳ ゴシック" w:hAnsi="ＭＳ ゴシック" w:cs="ＭＳ ゴシック" w:hint="eastAsia"/>
          <w:lang w:eastAsia="zh-CN"/>
        </w:rPr>
        <w:t>」</w:t>
      </w:r>
    </w:p>
    <w:p w14:paraId="70843B83" w14:textId="77777777" w:rsidR="007D2483" w:rsidRPr="007D2483" w:rsidRDefault="007D2483" w:rsidP="007D2483">
      <w:pPr>
        <w:pStyle w:val="a3"/>
        <w:rPr>
          <w:rFonts w:ascii="ＭＳ ゴシック" w:eastAsia="ＭＳ ゴシック" w:hAnsi="ＭＳ ゴシック" w:cs="ＭＳ ゴシック"/>
          <w:lang w:eastAsia="zh-CN"/>
        </w:rPr>
      </w:pPr>
    </w:p>
    <w:p w14:paraId="1BEBFA9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6FA33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&lt;jaT0178&gt;「だからこういう機会に……」</w:t>
      </w:r>
    </w:p>
    <w:p w14:paraId="07A10B8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&lt;cnT0178&gt;「所以想借</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次机会</w:t>
      </w:r>
      <w:r w:rsidRPr="007D2483">
        <w:rPr>
          <w:rFonts w:ascii="ＭＳ ゴシック" w:eastAsia="ＭＳ ゴシック" w:hAnsi="ＭＳ ゴシック" w:cs="ＭＳ ゴシック"/>
          <w:lang w:eastAsia="zh-CN"/>
        </w:rPr>
        <w:t>……」</w:t>
      </w:r>
    </w:p>
    <w:p w14:paraId="4842D570" w14:textId="77777777" w:rsidR="007D2483" w:rsidRPr="007D2483" w:rsidRDefault="007D2483" w:rsidP="007D2483">
      <w:pPr>
        <w:pStyle w:val="a3"/>
        <w:rPr>
          <w:rFonts w:ascii="ＭＳ ゴシック" w:eastAsia="ＭＳ ゴシック" w:hAnsi="ＭＳ ゴシック" w:cs="ＭＳ ゴシック"/>
          <w:lang w:eastAsia="zh-CN"/>
        </w:rPr>
      </w:pPr>
    </w:p>
    <w:p w14:paraId="4702FC6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589A10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&lt;jaT0179&gt;「つまり興味本位ということですか？」</w:t>
      </w:r>
    </w:p>
    <w:p w14:paraId="2964B142"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&lt;cnT0179&gt;「也就是</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是因</w:t>
      </w:r>
      <w:r w:rsidRPr="007D2483">
        <w:rPr>
          <w:rFonts w:ascii="Microsoft YaHei" w:eastAsia="Microsoft YaHei" w:hAnsi="Microsoft YaHei" w:cs="Microsoft YaHei" w:hint="eastAsia"/>
          <w:lang w:eastAsia="zh-CN"/>
        </w:rPr>
        <w:t>为兴</w:t>
      </w:r>
      <w:r w:rsidRPr="007D2483">
        <w:rPr>
          <w:rFonts w:ascii="ＭＳ ゴシック" w:eastAsia="ＭＳ ゴシック" w:hAnsi="ＭＳ ゴシック" w:cs="ＭＳ ゴシック" w:hint="eastAsia"/>
          <w:lang w:eastAsia="zh-CN"/>
        </w:rPr>
        <w:t>趣</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p>
    <w:p w14:paraId="16F101FA" w14:textId="77777777" w:rsidR="007D2483" w:rsidRPr="007D2483" w:rsidRDefault="007D2483" w:rsidP="007D2483">
      <w:pPr>
        <w:pStyle w:val="a3"/>
        <w:rPr>
          <w:rFonts w:ascii="ＭＳ ゴシック" w:eastAsia="ＭＳ ゴシック" w:hAnsi="ＭＳ ゴシック" w:cs="ＭＳ ゴシック"/>
          <w:lang w:eastAsia="zh-CN"/>
        </w:rPr>
      </w:pPr>
    </w:p>
    <w:p w14:paraId="36E594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08C88E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&lt;jaT0180&gt;「……ありていに言えばそうです」</w:t>
      </w:r>
    </w:p>
    <w:p w14:paraId="4A6BC1C1"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&lt;cnT0180&gt;「……</w:t>
      </w:r>
      <w:r w:rsidRPr="007D2483">
        <w:rPr>
          <w:rFonts w:ascii="Microsoft YaHei" w:eastAsia="Microsoft YaHei" w:hAnsi="Microsoft YaHei" w:cs="Microsoft YaHei" w:hint="eastAsia"/>
          <w:lang w:eastAsia="zh-CN"/>
        </w:rPr>
        <w:t>说实话</w:t>
      </w:r>
      <w:r w:rsidRPr="007D2483">
        <w:rPr>
          <w:rFonts w:ascii="ＭＳ ゴシック" w:eastAsia="ＭＳ ゴシック" w:hAnsi="ＭＳ ゴシック" w:cs="ＭＳ ゴシック" w:hint="eastAsia"/>
          <w:lang w:eastAsia="zh-CN"/>
        </w:rPr>
        <w:t>，的确如此」</w:t>
      </w:r>
    </w:p>
    <w:p w14:paraId="22F4F4CA" w14:textId="77777777" w:rsidR="007D2483" w:rsidRPr="007D2483" w:rsidRDefault="007D2483" w:rsidP="007D2483">
      <w:pPr>
        <w:pStyle w:val="a3"/>
        <w:rPr>
          <w:rFonts w:ascii="ＭＳ ゴシック" w:eastAsia="ＭＳ ゴシック" w:hAnsi="ＭＳ ゴシック" w:cs="ＭＳ ゴシック"/>
          <w:lang w:eastAsia="zh-CN"/>
        </w:rPr>
      </w:pPr>
    </w:p>
    <w:p w14:paraId="2A5F9D8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12B54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&lt;jaT0181&gt;呆れた、という声が聞こえてきそうなほどのため息をつくエステルさん。</w:t>
      </w:r>
    </w:p>
    <w:p w14:paraId="6652DA9F" w14:textId="7142623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&lt;cnT0181&gt;</w:t>
      </w:r>
      <w:del w:id="164" w:author="hhh0578" w:date="2020-04-17T19:31:00Z">
        <w:r w:rsidRPr="007D2483" w:rsidDel="00E95115">
          <w:rPr>
            <w:rFonts w:ascii="Microsoft YaHei" w:eastAsia="Microsoft YaHei" w:hAnsi="Microsoft YaHei" w:cs="Microsoft YaHei" w:hint="eastAsia"/>
            <w:lang w:eastAsia="zh-CN"/>
          </w:rPr>
          <w:delText>让</w:delText>
        </w:r>
        <w:r w:rsidRPr="007D2483" w:rsidDel="00E95115">
          <w:rPr>
            <w:rFonts w:ascii="ＭＳ ゴシック" w:eastAsia="ＭＳ ゴシック" w:hAnsi="ＭＳ ゴシック" w:cs="ＭＳ ゴシック" w:hint="eastAsia"/>
            <w:lang w:eastAsia="zh-CN"/>
          </w:rPr>
          <w:delText>人无</w:delText>
        </w:r>
        <w:r w:rsidRPr="007D2483" w:rsidDel="00E95115">
          <w:rPr>
            <w:rFonts w:ascii="Microsoft YaHei" w:eastAsia="Microsoft YaHei" w:hAnsi="Microsoft YaHei" w:cs="Microsoft YaHei" w:hint="eastAsia"/>
            <w:lang w:eastAsia="zh-CN"/>
          </w:rPr>
          <w:delText>语</w:delText>
        </w:r>
        <w:r w:rsidRPr="007D2483" w:rsidDel="00E95115">
          <w:rPr>
            <w:rFonts w:ascii="ＭＳ ゴシック" w:eastAsia="ＭＳ ゴシック" w:hAnsi="ＭＳ ゴシック" w:cs="ＭＳ ゴシック"/>
            <w:lang w:eastAsia="zh-CN"/>
          </w:rPr>
          <w:delText>——</w:delText>
        </w:r>
        <w:r w:rsidRPr="007D2483" w:rsidDel="00E95115">
          <w:rPr>
            <w:rFonts w:ascii="Microsoft YaHei" w:eastAsia="Microsoft YaHei" w:hAnsi="Microsoft YaHei" w:cs="Microsoft YaHei" w:hint="eastAsia"/>
            <w:lang w:eastAsia="zh-CN"/>
          </w:rPr>
          <w:delText>为</w:delText>
        </w:r>
        <w:r w:rsidRPr="007D2483" w:rsidDel="00E95115">
          <w:rPr>
            <w:rFonts w:ascii="ＭＳ ゴシック" w:eastAsia="ＭＳ ゴシック" w:hAnsi="ＭＳ ゴシック" w:cs="ＭＳ ゴシック" w:hint="eastAsia"/>
            <w:lang w:eastAsia="zh-CN"/>
          </w:rPr>
          <w:delText>了表达</w:delText>
        </w:r>
        <w:r w:rsidRPr="007D2483" w:rsidDel="00E95115">
          <w:rPr>
            <w:rFonts w:ascii="Microsoft YaHei" w:eastAsia="Microsoft YaHei" w:hAnsi="Microsoft YaHei" w:cs="Microsoft YaHei" w:hint="eastAsia"/>
            <w:lang w:eastAsia="zh-CN"/>
          </w:rPr>
          <w:delText>这样</w:delText>
        </w:r>
        <w:r w:rsidRPr="007D2483" w:rsidDel="00E95115">
          <w:rPr>
            <w:rFonts w:ascii="ＭＳ ゴシック" w:eastAsia="ＭＳ ゴシック" w:hAnsi="ＭＳ ゴシック" w:cs="ＭＳ ゴシック" w:hint="eastAsia"/>
            <w:lang w:eastAsia="zh-CN"/>
          </w:rPr>
          <w:delText>的想法，</w:delText>
        </w:r>
      </w:del>
      <w:r w:rsidRPr="007D2483">
        <w:rPr>
          <w:rFonts w:ascii="ＭＳ ゴシック" w:eastAsia="ＭＳ ゴシック" w:hAnsi="ＭＳ ゴシック" w:cs="ＭＳ ゴシック" w:hint="eastAsia"/>
          <w:lang w:eastAsia="zh-CN"/>
        </w:rPr>
        <w:t>艾斯蒂</w:t>
      </w:r>
      <w:r w:rsidRPr="007D2483">
        <w:rPr>
          <w:rFonts w:ascii="Microsoft YaHei" w:eastAsia="Microsoft YaHei" w:hAnsi="Microsoft YaHei" w:cs="Microsoft YaHei" w:hint="eastAsia"/>
          <w:lang w:eastAsia="zh-CN"/>
        </w:rPr>
        <w:t>尔叹</w:t>
      </w:r>
      <w:r w:rsidRPr="007D2483">
        <w:rPr>
          <w:rFonts w:ascii="ＭＳ ゴシック" w:eastAsia="ＭＳ ゴシック" w:hAnsi="ＭＳ ゴシック" w:cs="ＭＳ ゴシック" w:hint="eastAsia"/>
          <w:lang w:eastAsia="zh-CN"/>
        </w:rPr>
        <w:t>了口气</w:t>
      </w:r>
      <w:ins w:id="165" w:author="hhh0578" w:date="2020-04-17T19:34:00Z">
        <w:r w:rsidR="009C3394">
          <w:rPr>
            <w:rFonts w:ascii="ＭＳ ゴシック" w:eastAsia="DengXian" w:hAnsi="ＭＳ ゴシック" w:cs="ＭＳ ゴシック" w:hint="eastAsia"/>
            <w:lang w:eastAsia="zh-CN"/>
          </w:rPr>
          <w:t>，</w:t>
        </w:r>
      </w:ins>
      <w:ins w:id="166" w:author="hhh0578" w:date="2020-04-17T19:35:00Z">
        <w:r w:rsidR="008122F4">
          <w:rPr>
            <w:rFonts w:ascii="ＭＳ ゴシック" w:eastAsia="DengXian" w:hAnsi="ＭＳ ゴシック" w:cs="ＭＳ ゴシック" w:hint="eastAsia"/>
            <w:lang w:eastAsia="zh-CN"/>
          </w:rPr>
          <w:t>就差说出头痛</w:t>
        </w:r>
      </w:ins>
      <w:ins w:id="167" w:author="hhh0578" w:date="2020-04-17T19:36:00Z">
        <w:r w:rsidR="008122F4">
          <w:rPr>
            <w:rFonts w:ascii="ＭＳ ゴシック" w:eastAsia="DengXian" w:hAnsi="ＭＳ ゴシック" w:cs="ＭＳ ゴシック" w:hint="eastAsia"/>
            <w:lang w:eastAsia="zh-CN"/>
          </w:rPr>
          <w:t>两个字了</w:t>
        </w:r>
      </w:ins>
      <w:del w:id="168" w:author="hhh0578" w:date="2020-04-17T19:31:00Z">
        <w:r w:rsidRPr="007D2483" w:rsidDel="00E95115">
          <w:rPr>
            <w:rFonts w:ascii="ＭＳ ゴシック" w:eastAsia="ＭＳ ゴシック" w:hAnsi="ＭＳ ゴシック" w:cs="ＭＳ ゴシック" w:hint="eastAsia"/>
            <w:lang w:eastAsia="zh-CN"/>
          </w:rPr>
          <w:delText>，</w:delText>
        </w:r>
      </w:del>
      <w:r w:rsidRPr="007D2483">
        <w:rPr>
          <w:rFonts w:ascii="ＭＳ ゴシック" w:eastAsia="ＭＳ ゴシック" w:hAnsi="ＭＳ ゴシック" w:cs="ＭＳ ゴシック" w:hint="eastAsia"/>
          <w:lang w:eastAsia="zh-CN"/>
        </w:rPr>
        <w:t>。</w:t>
      </w:r>
    </w:p>
    <w:p w14:paraId="1399FDBA" w14:textId="77777777" w:rsidR="007D2483" w:rsidRPr="007D2483" w:rsidRDefault="007D2483" w:rsidP="007D2483">
      <w:pPr>
        <w:pStyle w:val="a3"/>
        <w:rPr>
          <w:rFonts w:ascii="ＭＳ ゴシック" w:eastAsia="ＭＳ ゴシック" w:hAnsi="ＭＳ ゴシック" w:cs="ＭＳ ゴシック"/>
          <w:lang w:eastAsia="zh-CN"/>
        </w:rPr>
      </w:pPr>
    </w:p>
    <w:p w14:paraId="15A774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543216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&lt;jaT0182&gt;「ここは宗教施設であって観光施設ではありません」</w:t>
      </w:r>
    </w:p>
    <w:p w14:paraId="20A2DB1F"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&lt;cnT0182&gt;「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里是宗教</w:t>
      </w:r>
      <w:r w:rsidRPr="007D2483">
        <w:rPr>
          <w:rFonts w:ascii="Microsoft YaHei" w:eastAsia="Microsoft YaHei" w:hAnsi="Microsoft YaHei" w:cs="Microsoft YaHei" w:hint="eastAsia"/>
          <w:lang w:eastAsia="zh-CN"/>
        </w:rPr>
        <w:t>设</w:t>
      </w:r>
      <w:r w:rsidRPr="007D2483">
        <w:rPr>
          <w:rFonts w:ascii="ＭＳ ゴシック" w:eastAsia="ＭＳ ゴシック" w:hAnsi="ＭＳ ゴシック" w:cs="ＭＳ ゴシック" w:hint="eastAsia"/>
          <w:lang w:eastAsia="zh-CN"/>
        </w:rPr>
        <w:t>施，不是</w:t>
      </w:r>
      <w:r w:rsidRPr="007D2483">
        <w:rPr>
          <w:rFonts w:ascii="Microsoft YaHei" w:eastAsia="Microsoft YaHei" w:hAnsi="Microsoft YaHei" w:cs="Microsoft YaHei" w:hint="eastAsia"/>
          <w:lang w:eastAsia="zh-CN"/>
        </w:rPr>
        <w:t>观</w:t>
      </w:r>
      <w:r w:rsidRPr="007D2483">
        <w:rPr>
          <w:rFonts w:ascii="ＭＳ ゴシック" w:eastAsia="ＭＳ ゴシック" w:hAnsi="ＭＳ ゴシック" w:cs="ＭＳ ゴシック" w:hint="eastAsia"/>
          <w:lang w:eastAsia="zh-CN"/>
        </w:rPr>
        <w:t>光</w:t>
      </w:r>
      <w:r w:rsidRPr="007D2483">
        <w:rPr>
          <w:rFonts w:ascii="Microsoft YaHei" w:eastAsia="Microsoft YaHei" w:hAnsi="Microsoft YaHei" w:cs="Microsoft YaHei" w:hint="eastAsia"/>
          <w:lang w:eastAsia="zh-CN"/>
        </w:rPr>
        <w:t>设</w:t>
      </w:r>
      <w:r w:rsidRPr="007D2483">
        <w:rPr>
          <w:rFonts w:ascii="ＭＳ ゴシック" w:eastAsia="ＭＳ ゴシック" w:hAnsi="ＭＳ ゴシック" w:cs="ＭＳ ゴシック" w:hint="eastAsia"/>
          <w:lang w:eastAsia="zh-CN"/>
        </w:rPr>
        <w:t>施」</w:t>
      </w:r>
    </w:p>
    <w:p w14:paraId="22BD03C3" w14:textId="77777777" w:rsidR="007D2483" w:rsidRPr="007D2483" w:rsidRDefault="007D2483" w:rsidP="007D2483">
      <w:pPr>
        <w:pStyle w:val="a3"/>
        <w:rPr>
          <w:rFonts w:ascii="ＭＳ ゴシック" w:eastAsia="ＭＳ ゴシック" w:hAnsi="ＭＳ ゴシック" w:cs="ＭＳ ゴシック"/>
          <w:lang w:eastAsia="zh-CN"/>
        </w:rPr>
      </w:pPr>
    </w:p>
    <w:p w14:paraId="48461EF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451EBC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&lt;jaT0183&gt;「救いを求める人は受け入れられても、そうでない人は受け入れられない」</w:t>
      </w:r>
    </w:p>
    <w:p w14:paraId="472D9620" w14:textId="191D6DB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&lt;cnT0183&gt;「</w:t>
      </w:r>
      <w:ins w:id="169" w:author="hhh0578" w:date="2020-04-17T19:36:00Z">
        <w:r w:rsidR="0091406F">
          <w:rPr>
            <w:rFonts w:ascii="DengXian" w:eastAsia="DengXian" w:hAnsi="DengXian" w:cs="ＭＳ ゴシック" w:hint="eastAsia"/>
            <w:lang w:eastAsia="zh-CN"/>
          </w:rPr>
          <w:t>来</w:t>
        </w:r>
        <w:r w:rsidR="0091406F">
          <w:rPr>
            <w:rFonts w:ascii="Microsoft YaHei" w:eastAsia="Microsoft YaHei" w:hAnsi="Microsoft YaHei" w:cs="Microsoft YaHei" w:hint="eastAsia"/>
            <w:lang w:eastAsia="zh-CN"/>
          </w:rPr>
          <w:t>寻求帮助的人自然来者不拒，除此之外还请另寻他处</w:t>
        </w:r>
      </w:ins>
      <w:del w:id="170" w:author="hhh0578" w:date="2020-04-17T19:36:00Z">
        <w:r w:rsidRPr="007D2483" w:rsidDel="0091406F">
          <w:rPr>
            <w:rFonts w:ascii="ＭＳ ゴシック" w:eastAsia="ＭＳ ゴシック" w:hAnsi="ＭＳ ゴシック" w:cs="ＭＳ ゴシック"/>
            <w:lang w:eastAsia="zh-CN"/>
          </w:rPr>
          <w:delText>只会接受</w:delText>
        </w:r>
        <w:r w:rsidRPr="007D2483" w:rsidDel="0091406F">
          <w:rPr>
            <w:rFonts w:ascii="Microsoft YaHei" w:eastAsia="Microsoft YaHei" w:hAnsi="Microsoft YaHei" w:cs="Microsoft YaHei" w:hint="eastAsia"/>
            <w:lang w:eastAsia="zh-CN"/>
          </w:rPr>
          <w:delText>寻</w:delText>
        </w:r>
        <w:r w:rsidRPr="007D2483" w:rsidDel="0091406F">
          <w:rPr>
            <w:rFonts w:ascii="ＭＳ ゴシック" w:eastAsia="ＭＳ ゴシック" w:hAnsi="ＭＳ ゴシック" w:cs="ＭＳ ゴシック" w:hint="eastAsia"/>
            <w:lang w:eastAsia="zh-CN"/>
          </w:rPr>
          <w:delText>求帮助的人</w:delText>
        </w:r>
      </w:del>
      <w:r w:rsidRPr="007D2483">
        <w:rPr>
          <w:rFonts w:ascii="ＭＳ ゴシック" w:eastAsia="ＭＳ ゴシック" w:hAnsi="ＭＳ ゴシック" w:cs="ＭＳ ゴシック" w:hint="eastAsia"/>
          <w:lang w:eastAsia="zh-CN"/>
        </w:rPr>
        <w:t>」</w:t>
      </w:r>
    </w:p>
    <w:p w14:paraId="3AE52F01" w14:textId="77777777" w:rsidR="007D2483" w:rsidRPr="007D2483" w:rsidRDefault="007D2483" w:rsidP="007D2483">
      <w:pPr>
        <w:pStyle w:val="a3"/>
        <w:rPr>
          <w:rFonts w:ascii="ＭＳ ゴシック" w:eastAsia="ＭＳ ゴシック" w:hAnsi="ＭＳ ゴシック" w:cs="ＭＳ ゴシック"/>
          <w:lang w:eastAsia="zh-CN"/>
        </w:rPr>
      </w:pPr>
    </w:p>
    <w:p w14:paraId="054909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5E10F37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&lt;jaT0184&gt;「なぜ分かって頂けないのですか？」</w:t>
      </w:r>
    </w:p>
    <w:p w14:paraId="4B592426" w14:textId="15A30DD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&lt;cnT0184&gt;「</w:t>
      </w:r>
      <w:ins w:id="171" w:author="hhh0578" w:date="2020-04-17T19:37:00Z">
        <w:r w:rsidR="00104E50">
          <w:rPr>
            <w:rFonts w:ascii="ＭＳ ゴシック" w:eastAsia="DengXian" w:hAnsi="ＭＳ ゴシック" w:cs="ＭＳ ゴシック" w:hint="eastAsia"/>
            <w:lang w:eastAsia="zh-CN"/>
          </w:rPr>
          <w:t>就这么难以理解吗</w:t>
        </w:r>
      </w:ins>
      <w:del w:id="172" w:author="hhh0578" w:date="2020-04-17T19:37:00Z">
        <w:r w:rsidRPr="007D2483" w:rsidDel="00104E50">
          <w:rPr>
            <w:rFonts w:ascii="Microsoft YaHei" w:eastAsia="Microsoft YaHei" w:hAnsi="Microsoft YaHei" w:cs="Microsoft YaHei" w:hint="eastAsia"/>
            <w:lang w:eastAsia="zh-CN"/>
          </w:rPr>
          <w:delText>为</w:delText>
        </w:r>
        <w:r w:rsidRPr="007D2483" w:rsidDel="00104E50">
          <w:rPr>
            <w:rFonts w:ascii="ＭＳ ゴシック" w:eastAsia="ＭＳ ゴシック" w:hAnsi="ＭＳ ゴシック" w:cs="ＭＳ ゴシック" w:hint="eastAsia"/>
            <w:lang w:eastAsia="zh-CN"/>
          </w:rPr>
          <w:delText>什么就</w:delText>
        </w:r>
        <w:r w:rsidRPr="007D2483" w:rsidDel="00104E50">
          <w:rPr>
            <w:rFonts w:ascii="Microsoft YaHei" w:eastAsia="Microsoft YaHei" w:hAnsi="Microsoft YaHei" w:cs="Microsoft YaHei" w:hint="eastAsia"/>
            <w:lang w:eastAsia="zh-CN"/>
          </w:rPr>
          <w:delText>记</w:delText>
        </w:r>
        <w:r w:rsidRPr="007D2483" w:rsidDel="00104E50">
          <w:rPr>
            <w:rFonts w:ascii="ＭＳ ゴシック" w:eastAsia="ＭＳ ゴシック" w:hAnsi="ＭＳ ゴシック" w:cs="ＭＳ ゴシック" w:hint="eastAsia"/>
            <w:lang w:eastAsia="zh-CN"/>
          </w:rPr>
          <w:delText>不住呢</w:delText>
        </w:r>
      </w:del>
      <w:r w:rsidRPr="007D2483">
        <w:rPr>
          <w:rFonts w:ascii="ＭＳ ゴシック" w:eastAsia="ＭＳ ゴシック" w:hAnsi="ＭＳ ゴシック" w:cs="ＭＳ ゴシック" w:hint="eastAsia"/>
          <w:lang w:eastAsia="zh-CN"/>
        </w:rPr>
        <w:t>？」</w:t>
      </w:r>
    </w:p>
    <w:p w14:paraId="35CCB2AD" w14:textId="77777777" w:rsidR="007D2483" w:rsidRPr="007D2483" w:rsidRDefault="007D2483" w:rsidP="007D2483">
      <w:pPr>
        <w:pStyle w:val="a3"/>
        <w:rPr>
          <w:rFonts w:ascii="ＭＳ ゴシック" w:eastAsia="ＭＳ ゴシック" w:hAnsi="ＭＳ ゴシック" w:cs="ＭＳ ゴシック"/>
          <w:lang w:eastAsia="zh-CN"/>
        </w:rPr>
      </w:pPr>
    </w:p>
    <w:p w14:paraId="08EF6DC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452C6A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&lt;jaT0185&gt;救いはさっきから求めているような気がするのだが……。</w:t>
      </w:r>
    </w:p>
    <w:p w14:paraId="569BD553" w14:textId="01FA4C1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&lt;cnT0185&gt;</w:t>
      </w:r>
      <w:ins w:id="173" w:author="hhh0578" w:date="2020-04-17T19:37:00Z">
        <w:r w:rsidR="00C42715">
          <w:rPr>
            <w:rFonts w:ascii="DengXian" w:eastAsia="DengXian" w:hAnsi="DengXian" w:cs="ＭＳ ゴシック" w:hint="eastAsia"/>
            <w:lang w:eastAsia="zh-CN"/>
          </w:rPr>
          <w:t>我不就是来求帮忙的吗</w:t>
        </w:r>
      </w:ins>
      <w:del w:id="174" w:author="hhh0578" w:date="2020-04-17T19:37:00Z">
        <w:r w:rsidRPr="007D2483" w:rsidDel="00C42715">
          <w:rPr>
            <w:rFonts w:ascii="ＭＳ ゴシック" w:eastAsia="ＭＳ ゴシック" w:hAnsi="ＭＳ ゴシック" w:cs="ＭＳ ゴシック"/>
            <w:lang w:eastAsia="zh-CN"/>
          </w:rPr>
          <w:delText>我感</w:delText>
        </w:r>
        <w:r w:rsidRPr="007D2483" w:rsidDel="00C42715">
          <w:rPr>
            <w:rFonts w:ascii="Microsoft YaHei" w:eastAsia="Microsoft YaHei" w:hAnsi="Microsoft YaHei" w:cs="Microsoft YaHei" w:hint="eastAsia"/>
            <w:lang w:eastAsia="zh-CN"/>
          </w:rPr>
          <w:delText>觉</w:delText>
        </w:r>
        <w:r w:rsidRPr="007D2483" w:rsidDel="00C42715">
          <w:rPr>
            <w:rFonts w:ascii="ＭＳ ゴシック" w:eastAsia="ＭＳ ゴシック" w:hAnsi="ＭＳ ゴシック" w:cs="ＭＳ ゴシック" w:hint="eastAsia"/>
            <w:lang w:eastAsia="zh-CN"/>
          </w:rPr>
          <w:delText>一开始就在</w:delText>
        </w:r>
        <w:r w:rsidRPr="007D2483" w:rsidDel="00C42715">
          <w:rPr>
            <w:rFonts w:ascii="Microsoft YaHei" w:eastAsia="Microsoft YaHei" w:hAnsi="Microsoft YaHei" w:cs="Microsoft YaHei" w:hint="eastAsia"/>
            <w:lang w:eastAsia="zh-CN"/>
          </w:rPr>
          <w:delText>寻</w:delText>
        </w:r>
        <w:r w:rsidRPr="007D2483" w:rsidDel="00C42715">
          <w:rPr>
            <w:rFonts w:ascii="ＭＳ ゴシック" w:eastAsia="ＭＳ ゴシック" w:hAnsi="ＭＳ ゴシック" w:cs="ＭＳ ゴシック" w:hint="eastAsia"/>
            <w:lang w:eastAsia="zh-CN"/>
          </w:rPr>
          <w:delText>求艾斯蒂</w:delText>
        </w:r>
        <w:r w:rsidRPr="007D2483" w:rsidDel="00C42715">
          <w:rPr>
            <w:rFonts w:ascii="Microsoft YaHei" w:eastAsia="Microsoft YaHei" w:hAnsi="Microsoft YaHei" w:cs="Microsoft YaHei" w:hint="eastAsia"/>
            <w:lang w:eastAsia="zh-CN"/>
          </w:rPr>
          <w:delText>尔</w:delText>
        </w:r>
        <w:r w:rsidRPr="007D2483" w:rsidDel="00C42715">
          <w:rPr>
            <w:rFonts w:ascii="ＭＳ ゴシック" w:eastAsia="ＭＳ ゴシック" w:hAnsi="ＭＳ ゴシック" w:cs="ＭＳ ゴシック" w:hint="eastAsia"/>
            <w:lang w:eastAsia="zh-CN"/>
          </w:rPr>
          <w:delText>的帮助啊</w:delText>
        </w:r>
      </w:del>
      <w:r w:rsidRPr="007D2483">
        <w:rPr>
          <w:rFonts w:ascii="ＭＳ ゴシック" w:eastAsia="ＭＳ ゴシック" w:hAnsi="ＭＳ ゴシック" w:cs="ＭＳ ゴシック"/>
          <w:lang w:eastAsia="zh-CN"/>
        </w:rPr>
        <w:t>……。</w:t>
      </w:r>
    </w:p>
    <w:p w14:paraId="3353B721" w14:textId="77777777" w:rsidR="007D2483" w:rsidRPr="007D2483" w:rsidRDefault="007D2483" w:rsidP="007D2483">
      <w:pPr>
        <w:pStyle w:val="a3"/>
        <w:rPr>
          <w:rFonts w:ascii="ＭＳ ゴシック" w:eastAsia="ＭＳ ゴシック" w:hAnsi="ＭＳ ゴシック" w:cs="ＭＳ ゴシック"/>
          <w:lang w:eastAsia="zh-CN"/>
        </w:rPr>
      </w:pPr>
    </w:p>
    <w:p w14:paraId="2DA54E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9D4569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&lt;jaT0186&gt;「みんな月のことが知りたいと思うから、見学を希望しているんです」</w:t>
      </w:r>
    </w:p>
    <w:p w14:paraId="220AC369" w14:textId="077FEF4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&lt;cnT0186&gt;「大家都想</w:t>
      </w:r>
      <w:ins w:id="175" w:author="hhh0578" w:date="2020-04-17T19:37:00Z">
        <w:r w:rsidR="00114ADB">
          <w:rPr>
            <w:rFonts w:ascii="ＭＳ ゴシック" w:eastAsia="DengXian" w:hAnsi="ＭＳ ゴシック" w:cs="ＭＳ ゴシック" w:hint="eastAsia"/>
            <w:lang w:eastAsia="zh-CN"/>
          </w:rPr>
          <w:t>了解</w:t>
        </w:r>
      </w:ins>
      <w:del w:id="176" w:author="hhh0578" w:date="2020-04-17T19:37:00Z">
        <w:r w:rsidRPr="007D2483" w:rsidDel="00114ADB">
          <w:rPr>
            <w:rFonts w:ascii="ＭＳ ゴシック" w:eastAsia="ＭＳ ゴシック" w:hAnsi="ＭＳ ゴシック" w:cs="ＭＳ ゴシック"/>
            <w:lang w:eastAsia="zh-CN"/>
          </w:rPr>
          <w:delText>知道</w:delText>
        </w:r>
      </w:del>
      <w:r w:rsidRPr="007D2483">
        <w:rPr>
          <w:rFonts w:ascii="ＭＳ ゴシック" w:eastAsia="ＭＳ ゴシック" w:hAnsi="ＭＳ ゴシック" w:cs="ＭＳ ゴシック"/>
          <w:lang w:eastAsia="zh-CN"/>
        </w:rPr>
        <w:t>月球</w:t>
      </w:r>
      <w:del w:id="177" w:author="hhh0578" w:date="2020-04-17T19:38:00Z">
        <w:r w:rsidRPr="007D2483" w:rsidDel="00FC1081">
          <w:rPr>
            <w:rFonts w:ascii="ＭＳ ゴシック" w:eastAsia="ＭＳ ゴシック" w:hAnsi="ＭＳ ゴシック" w:cs="ＭＳ ゴシック"/>
            <w:lang w:eastAsia="zh-CN"/>
          </w:rPr>
          <w:delText>的事</w:delText>
        </w:r>
      </w:del>
      <w:r w:rsidRPr="007D2483">
        <w:rPr>
          <w:rFonts w:ascii="ＭＳ ゴシック" w:eastAsia="ＭＳ ゴシック" w:hAnsi="ＭＳ ゴシック" w:cs="ＭＳ ゴシック"/>
          <w:lang w:eastAsia="zh-CN"/>
        </w:rPr>
        <w:t>，</w:t>
      </w:r>
      <w:ins w:id="178" w:author="hhh0578" w:date="2020-04-17T19:38:00Z">
        <w:r w:rsidR="004B4F55">
          <w:rPr>
            <w:rFonts w:ascii="DengXian" w:eastAsia="DengXian" w:hAnsi="DengXian" w:cs="ＭＳ ゴシック" w:hint="eastAsia"/>
            <w:lang w:eastAsia="zh-CN"/>
          </w:rPr>
          <w:t>所以想来看看</w:t>
        </w:r>
      </w:ins>
      <w:del w:id="179" w:author="hhh0578" w:date="2020-04-17T19:38:00Z">
        <w:r w:rsidRPr="007D2483" w:rsidDel="004B4F55">
          <w:rPr>
            <w:rFonts w:ascii="ＭＳ ゴシック" w:eastAsia="ＭＳ ゴシック" w:hAnsi="ＭＳ ゴシック" w:cs="ＭＳ ゴシック"/>
            <w:lang w:eastAsia="zh-CN"/>
          </w:rPr>
          <w:delText>希望能来</w:delText>
        </w:r>
        <w:r w:rsidRPr="007D2483" w:rsidDel="004B4F55">
          <w:rPr>
            <w:rFonts w:ascii="Microsoft YaHei" w:eastAsia="Microsoft YaHei" w:hAnsi="Microsoft YaHei" w:cs="Microsoft YaHei" w:hint="eastAsia"/>
            <w:lang w:eastAsia="zh-CN"/>
          </w:rPr>
          <w:delText>这</w:delText>
        </w:r>
        <w:r w:rsidRPr="007D2483" w:rsidDel="004B4F55">
          <w:rPr>
            <w:rFonts w:ascii="ＭＳ ゴシック" w:eastAsia="ＭＳ ゴシック" w:hAnsi="ＭＳ ゴシック" w:cs="ＭＳ ゴシック" w:hint="eastAsia"/>
            <w:lang w:eastAsia="zh-CN"/>
          </w:rPr>
          <w:delText>里</w:delText>
        </w:r>
      </w:del>
      <w:del w:id="180" w:author="hhh0578" w:date="2020-04-17T19:37:00Z">
        <w:r w:rsidRPr="007D2483" w:rsidDel="00001950">
          <w:rPr>
            <w:rFonts w:ascii="ＭＳ ゴシック" w:eastAsia="ＭＳ ゴシック" w:hAnsi="ＭＳ ゴシック" w:cs="ＭＳ ゴシック" w:hint="eastAsia"/>
            <w:lang w:eastAsia="zh-CN"/>
          </w:rPr>
          <w:delText>学</w:delText>
        </w:r>
        <w:r w:rsidRPr="007D2483" w:rsidDel="00001950">
          <w:rPr>
            <w:rFonts w:ascii="Microsoft YaHei" w:eastAsia="Microsoft YaHei" w:hAnsi="Microsoft YaHei" w:cs="Microsoft YaHei" w:hint="eastAsia"/>
            <w:lang w:eastAsia="zh-CN"/>
          </w:rPr>
          <w:delText>习</w:delText>
        </w:r>
      </w:del>
      <w:r w:rsidRPr="007D2483">
        <w:rPr>
          <w:rFonts w:ascii="ＭＳ ゴシック" w:eastAsia="ＭＳ ゴシック" w:hAnsi="ＭＳ ゴシック" w:cs="ＭＳ ゴシック" w:hint="eastAsia"/>
          <w:lang w:eastAsia="zh-CN"/>
        </w:rPr>
        <w:t>」</w:t>
      </w:r>
    </w:p>
    <w:p w14:paraId="11F763D8" w14:textId="77777777" w:rsidR="007D2483" w:rsidRPr="007D2483" w:rsidRDefault="007D2483" w:rsidP="007D2483">
      <w:pPr>
        <w:pStyle w:val="a3"/>
        <w:rPr>
          <w:rFonts w:ascii="ＭＳ ゴシック" w:eastAsia="ＭＳ ゴシック" w:hAnsi="ＭＳ ゴシック" w:cs="ＭＳ ゴシック"/>
          <w:lang w:eastAsia="zh-CN"/>
        </w:rPr>
      </w:pPr>
    </w:p>
    <w:p w14:paraId="5ABE20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B04B41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&lt;jaT0187&gt;「何かに興味を持つのは悪いことですか？」</w:t>
      </w:r>
    </w:p>
    <w:p w14:paraId="0E7D03CA" w14:textId="4F990EA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&lt;cnT0187&gt;「</w:t>
      </w:r>
      <w:ins w:id="181" w:author="hhh0578" w:date="2020-04-17T19:39:00Z">
        <w:r w:rsidR="00F94D9E">
          <w:rPr>
            <w:rFonts w:ascii="Microsoft YaHei" w:eastAsia="Microsoft YaHei" w:hAnsi="Microsoft YaHei" w:cs="Microsoft YaHei" w:hint="eastAsia"/>
            <w:lang w:eastAsia="zh-CN"/>
          </w:rPr>
          <w:t>对月球抱有</w:t>
        </w:r>
      </w:ins>
      <w:ins w:id="182" w:author="hhh0578" w:date="2020-04-17T19:38:00Z">
        <w:r w:rsidR="003928CE">
          <w:rPr>
            <w:rFonts w:ascii="Microsoft YaHei" w:eastAsia="Microsoft YaHei" w:hAnsi="Microsoft YaHei" w:cs="Microsoft YaHei" w:hint="eastAsia"/>
            <w:lang w:eastAsia="zh-CN"/>
          </w:rPr>
          <w:t>兴趣有错吗</w:t>
        </w:r>
      </w:ins>
      <w:del w:id="183" w:author="hhh0578" w:date="2020-04-17T19:38:00Z">
        <w:r w:rsidRPr="007D2483" w:rsidDel="003928CE">
          <w:rPr>
            <w:rFonts w:ascii="Microsoft YaHei" w:eastAsia="Microsoft YaHei" w:hAnsi="Microsoft YaHei" w:cs="Microsoft YaHei" w:hint="eastAsia"/>
            <w:lang w:eastAsia="zh-CN"/>
          </w:rPr>
          <w:delText>难</w:delText>
        </w:r>
        <w:r w:rsidRPr="007D2483" w:rsidDel="003928CE">
          <w:rPr>
            <w:rFonts w:ascii="ＭＳ ゴシック" w:eastAsia="ＭＳ ゴシック" w:hAnsi="ＭＳ ゴシック" w:cs="ＭＳ ゴシック" w:hint="eastAsia"/>
            <w:lang w:eastAsia="zh-CN"/>
          </w:rPr>
          <w:delText>道抱有</w:delText>
        </w:r>
        <w:r w:rsidRPr="007D2483" w:rsidDel="003928CE">
          <w:rPr>
            <w:rFonts w:ascii="Microsoft YaHei" w:eastAsia="Microsoft YaHei" w:hAnsi="Microsoft YaHei" w:cs="Microsoft YaHei" w:hint="eastAsia"/>
            <w:lang w:eastAsia="zh-CN"/>
          </w:rPr>
          <w:delText>兴</w:delText>
        </w:r>
        <w:r w:rsidRPr="007D2483" w:rsidDel="003928CE">
          <w:rPr>
            <w:rFonts w:ascii="ＭＳ ゴシック" w:eastAsia="ＭＳ ゴシック" w:hAnsi="ＭＳ ゴシック" w:cs="ＭＳ ゴシック"/>
            <w:lang w:eastAsia="zh-CN"/>
          </w:rPr>
          <w:delText>趣是不</w:delText>
        </w:r>
        <w:r w:rsidRPr="007D2483" w:rsidDel="003928CE">
          <w:rPr>
            <w:rFonts w:ascii="Microsoft YaHei" w:eastAsia="Microsoft YaHei" w:hAnsi="Microsoft YaHei" w:cs="Microsoft YaHei" w:hint="eastAsia"/>
            <w:lang w:eastAsia="zh-CN"/>
          </w:rPr>
          <w:delText>对</w:delText>
        </w:r>
        <w:r w:rsidRPr="007D2483" w:rsidDel="003928CE">
          <w:rPr>
            <w:rFonts w:ascii="ＭＳ ゴシック" w:eastAsia="ＭＳ ゴシック" w:hAnsi="ＭＳ ゴシック" w:cs="ＭＳ ゴシック" w:hint="eastAsia"/>
            <w:lang w:eastAsia="zh-CN"/>
          </w:rPr>
          <w:delText>的</w:delText>
        </w:r>
        <w:r w:rsidRPr="007D2483" w:rsidDel="003928CE">
          <w:rPr>
            <w:rFonts w:ascii="Microsoft YaHei" w:eastAsia="Microsoft YaHei" w:hAnsi="Microsoft YaHei" w:cs="Microsoft YaHei" w:hint="eastAsia"/>
            <w:lang w:eastAsia="zh-CN"/>
          </w:rPr>
          <w:delText>吗</w:delText>
        </w:r>
      </w:del>
      <w:r w:rsidRPr="007D2483">
        <w:rPr>
          <w:rFonts w:ascii="ＭＳ ゴシック" w:eastAsia="ＭＳ ゴシック" w:hAnsi="ＭＳ ゴシック" w:cs="ＭＳ ゴシック" w:hint="eastAsia"/>
          <w:lang w:eastAsia="zh-CN"/>
        </w:rPr>
        <w:t>？」</w:t>
      </w:r>
    </w:p>
    <w:p w14:paraId="6D07096A" w14:textId="77777777" w:rsidR="007D2483" w:rsidRPr="007D2483" w:rsidRDefault="007D2483" w:rsidP="007D2483">
      <w:pPr>
        <w:pStyle w:val="a3"/>
        <w:rPr>
          <w:rFonts w:ascii="ＭＳ ゴシック" w:eastAsia="ＭＳ ゴシック" w:hAnsi="ＭＳ ゴシック" w:cs="ＭＳ ゴシック"/>
          <w:lang w:eastAsia="zh-CN"/>
        </w:rPr>
      </w:pPr>
    </w:p>
    <w:p w14:paraId="420107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3C91DA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&lt;jaT0188&gt;「悪いとは言いませんが、興味にも質があるでしょう？」</w:t>
      </w:r>
    </w:p>
    <w:p w14:paraId="42657976" w14:textId="65177C5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&lt;cnT0188&gt;「</w:t>
      </w:r>
      <w:ins w:id="184" w:author="hhh0578" w:date="2020-04-17T19:39:00Z">
        <w:r w:rsidR="00F94D9E">
          <w:rPr>
            <w:rFonts w:ascii="DengXian" w:eastAsia="DengXian" w:hAnsi="DengXian" w:cs="ＭＳ ゴシック" w:hint="eastAsia"/>
            <w:lang w:eastAsia="zh-CN"/>
          </w:rPr>
          <w:t>我不会说有错，但兴趣</w:t>
        </w:r>
        <w:r w:rsidR="00F977AA">
          <w:rPr>
            <w:rFonts w:ascii="DengXian" w:eastAsia="DengXian" w:hAnsi="DengXian" w:cs="ＭＳ ゴシック" w:hint="eastAsia"/>
            <w:lang w:eastAsia="zh-CN"/>
          </w:rPr>
          <w:t>不</w:t>
        </w:r>
        <w:r w:rsidR="00F94D9E">
          <w:rPr>
            <w:rFonts w:ascii="DengXian" w:eastAsia="DengXian" w:hAnsi="DengXian" w:cs="ＭＳ ゴシック" w:hint="eastAsia"/>
            <w:lang w:eastAsia="zh-CN"/>
          </w:rPr>
          <w:t>也是有高下之分</w:t>
        </w:r>
        <w:r w:rsidR="00F977AA">
          <w:rPr>
            <w:rFonts w:ascii="DengXian" w:eastAsia="DengXian" w:hAnsi="DengXian" w:cs="ＭＳ ゴシック" w:hint="eastAsia"/>
            <w:lang w:eastAsia="zh-CN"/>
          </w:rPr>
          <w:t>吗</w:t>
        </w:r>
      </w:ins>
      <w:del w:id="185" w:author="hhh0578" w:date="2020-04-17T19:38:00Z">
        <w:r w:rsidRPr="007D2483" w:rsidDel="00F94D9E">
          <w:rPr>
            <w:rFonts w:ascii="ＭＳ ゴシック" w:eastAsia="ＭＳ ゴシック" w:hAnsi="ＭＳ ゴシック" w:cs="ＭＳ ゴシック"/>
            <w:lang w:eastAsia="zh-CN"/>
          </w:rPr>
          <w:delText>我没有</w:delText>
        </w:r>
        <w:r w:rsidRPr="007D2483" w:rsidDel="00F94D9E">
          <w:rPr>
            <w:rFonts w:ascii="Microsoft YaHei" w:eastAsia="Microsoft YaHei" w:hAnsi="Microsoft YaHei" w:cs="Microsoft YaHei" w:hint="eastAsia"/>
            <w:lang w:eastAsia="zh-CN"/>
          </w:rPr>
          <w:delText>说</w:delText>
        </w:r>
        <w:r w:rsidRPr="007D2483" w:rsidDel="00F94D9E">
          <w:rPr>
            <w:rFonts w:ascii="ＭＳ ゴシック" w:eastAsia="ＭＳ ゴシック" w:hAnsi="ＭＳ ゴシック" w:cs="ＭＳ ゴシック" w:hint="eastAsia"/>
            <w:lang w:eastAsia="zh-CN"/>
          </w:rPr>
          <w:delText>不</w:delText>
        </w:r>
        <w:r w:rsidRPr="007D2483" w:rsidDel="00F94D9E">
          <w:rPr>
            <w:rFonts w:ascii="Microsoft YaHei" w:eastAsia="Microsoft YaHei" w:hAnsi="Microsoft YaHei" w:cs="Microsoft YaHei" w:hint="eastAsia"/>
            <w:lang w:eastAsia="zh-CN"/>
          </w:rPr>
          <w:delText>对</w:delText>
        </w:r>
      </w:del>
      <w:del w:id="186" w:author="hhh0578" w:date="2020-04-17T19:39:00Z">
        <w:r w:rsidRPr="007D2483" w:rsidDel="00F94D9E">
          <w:rPr>
            <w:rFonts w:ascii="ＭＳ ゴシック" w:eastAsia="ＭＳ ゴシック" w:hAnsi="ＭＳ ゴシック" w:cs="ＭＳ ゴシック" w:hint="eastAsia"/>
            <w:lang w:eastAsia="zh-CN"/>
          </w:rPr>
          <w:delText>，不</w:delText>
        </w:r>
        <w:r w:rsidRPr="007D2483" w:rsidDel="00F94D9E">
          <w:rPr>
            <w:rFonts w:ascii="Microsoft YaHei" w:eastAsia="Microsoft YaHei" w:hAnsi="Microsoft YaHei" w:cs="Microsoft YaHei" w:hint="eastAsia"/>
            <w:lang w:eastAsia="zh-CN"/>
          </w:rPr>
          <w:delText>过兴</w:delText>
        </w:r>
        <w:r w:rsidRPr="007D2483" w:rsidDel="00F94D9E">
          <w:rPr>
            <w:rFonts w:ascii="ＭＳ ゴシック" w:eastAsia="ＭＳ ゴシック" w:hAnsi="ＭＳ ゴシック" w:cs="ＭＳ ゴシック" w:hint="eastAsia"/>
            <w:lang w:eastAsia="zh-CN"/>
          </w:rPr>
          <w:delText>趣也分好坏吧</w:delText>
        </w:r>
      </w:del>
      <w:r w:rsidRPr="007D2483">
        <w:rPr>
          <w:rFonts w:ascii="ＭＳ ゴシック" w:eastAsia="ＭＳ ゴシック" w:hAnsi="ＭＳ ゴシック" w:cs="ＭＳ ゴシック" w:hint="eastAsia"/>
          <w:lang w:eastAsia="zh-CN"/>
        </w:rPr>
        <w:t>？」</w:t>
      </w:r>
    </w:p>
    <w:p w14:paraId="49F16B93" w14:textId="77777777" w:rsidR="007D2483" w:rsidRPr="007D2483" w:rsidRDefault="007D2483" w:rsidP="007D2483">
      <w:pPr>
        <w:pStyle w:val="a3"/>
        <w:rPr>
          <w:rFonts w:ascii="ＭＳ ゴシック" w:eastAsia="ＭＳ ゴシック" w:hAnsi="ＭＳ ゴシック" w:cs="ＭＳ ゴシック"/>
          <w:lang w:eastAsia="zh-CN"/>
        </w:rPr>
      </w:pPr>
    </w:p>
    <w:p w14:paraId="4DB8B9B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42B9C77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&lt;jaT0189&gt;「地球人の興味は品位がないと言っているのです」</w:t>
      </w:r>
    </w:p>
    <w:p w14:paraId="6C254710" w14:textId="4948201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&lt;cnT0189&gt;「我的意思是</w:t>
      </w:r>
      <w:ins w:id="187" w:author="hhh0578" w:date="2020-04-17T19:40:00Z">
        <w:r w:rsidR="009A1C53">
          <w:rPr>
            <w:rFonts w:ascii="Microsoft YaHei" w:eastAsia="Microsoft YaHei" w:hAnsi="Microsoft YaHei" w:cs="Microsoft YaHei" w:hint="eastAsia"/>
            <w:lang w:eastAsia="zh-CN"/>
          </w:rPr>
          <w:t>这种兴趣太过低级了</w:t>
        </w:r>
      </w:ins>
      <w:del w:id="188" w:author="hhh0578" w:date="2020-04-17T19:40:00Z">
        <w:r w:rsidRPr="007D2483" w:rsidDel="009A1C53">
          <w:rPr>
            <w:rFonts w:ascii="ＭＳ ゴシック" w:eastAsia="ＭＳ ゴシック" w:hAnsi="ＭＳ ゴシック" w:cs="ＭＳ ゴシック"/>
            <w:lang w:eastAsia="zh-CN"/>
          </w:rPr>
          <w:delText>地球人的</w:delText>
        </w:r>
        <w:r w:rsidRPr="007D2483" w:rsidDel="009A1C53">
          <w:rPr>
            <w:rFonts w:ascii="Microsoft YaHei" w:eastAsia="Microsoft YaHei" w:hAnsi="Microsoft YaHei" w:cs="Microsoft YaHei" w:hint="eastAsia"/>
            <w:lang w:eastAsia="zh-CN"/>
          </w:rPr>
          <w:delText>兴</w:delText>
        </w:r>
        <w:r w:rsidRPr="007D2483" w:rsidDel="009A1C53">
          <w:rPr>
            <w:rFonts w:ascii="ＭＳ ゴシック" w:eastAsia="ＭＳ ゴシック" w:hAnsi="ＭＳ ゴシック" w:cs="ＭＳ ゴシック" w:hint="eastAsia"/>
            <w:lang w:eastAsia="zh-CN"/>
          </w:rPr>
          <w:delText>趣是</w:delText>
        </w:r>
        <w:r w:rsidRPr="007D2483" w:rsidDel="009A1C53">
          <w:rPr>
            <w:rFonts w:ascii="Microsoft YaHei" w:eastAsia="Microsoft YaHei" w:hAnsi="Microsoft YaHei" w:cs="Microsoft YaHei" w:hint="eastAsia"/>
            <w:lang w:eastAsia="zh-CN"/>
          </w:rPr>
          <w:delText>损</w:delText>
        </w:r>
        <w:r w:rsidRPr="007D2483" w:rsidDel="009A1C53">
          <w:rPr>
            <w:rFonts w:ascii="ＭＳ ゴシック" w:eastAsia="ＭＳ ゴシック" w:hAnsi="ＭＳ ゴシック" w:cs="ＭＳ ゴシック" w:hint="eastAsia"/>
            <w:lang w:eastAsia="zh-CN"/>
          </w:rPr>
          <w:delText>人利己的</w:delText>
        </w:r>
      </w:del>
      <w:r w:rsidRPr="007D2483">
        <w:rPr>
          <w:rFonts w:ascii="ＭＳ ゴシック" w:eastAsia="ＭＳ ゴシック" w:hAnsi="ＭＳ ゴシック" w:cs="ＭＳ ゴシック" w:hint="eastAsia"/>
          <w:lang w:eastAsia="zh-CN"/>
        </w:rPr>
        <w:t>」</w:t>
      </w:r>
    </w:p>
    <w:p w14:paraId="6D242B2B" w14:textId="77777777" w:rsidR="007D2483" w:rsidRPr="007D2483" w:rsidRDefault="007D2483" w:rsidP="007D2483">
      <w:pPr>
        <w:pStyle w:val="a3"/>
        <w:rPr>
          <w:rFonts w:ascii="ＭＳ ゴシック" w:eastAsia="ＭＳ ゴシック" w:hAnsi="ＭＳ ゴシック" w:cs="ＭＳ ゴシック"/>
          <w:lang w:eastAsia="zh-CN"/>
        </w:rPr>
      </w:pPr>
    </w:p>
    <w:p w14:paraId="1F99024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4BF9997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&lt;jaT0190&gt;「貴方は、以前私がどうして気分を害したか分かっていないのですか？」</w:t>
      </w:r>
    </w:p>
    <w:p w14:paraId="41822AA0" w14:textId="1D97249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&lt;cnT0190&gt;「</w:t>
      </w:r>
      <w:ins w:id="189" w:author="hhh0578" w:date="2020-04-17T19:40:00Z">
        <w:r w:rsidR="003D3C7E">
          <w:rPr>
            <w:rFonts w:ascii="ＭＳ ゴシック" w:eastAsia="DengXian" w:hAnsi="ＭＳ ゴシック" w:cs="ＭＳ ゴシック" w:hint="eastAsia"/>
            <w:lang w:eastAsia="zh-CN"/>
          </w:rPr>
          <w:t>你都不知道上次为什么会让我感</w:t>
        </w:r>
        <w:r w:rsidR="00A12AF1">
          <w:rPr>
            <w:rFonts w:ascii="ＭＳ ゴシック" w:eastAsia="DengXian" w:hAnsi="ＭＳ ゴシック" w:cs="ＭＳ ゴシック" w:hint="eastAsia"/>
            <w:lang w:eastAsia="zh-CN"/>
          </w:rPr>
          <w:t>到</w:t>
        </w:r>
        <w:r w:rsidR="003D3C7E">
          <w:rPr>
            <w:rFonts w:ascii="ＭＳ ゴシック" w:eastAsia="DengXian" w:hAnsi="ＭＳ ゴシック" w:cs="ＭＳ ゴシック" w:hint="eastAsia"/>
            <w:lang w:eastAsia="zh-CN"/>
          </w:rPr>
          <w:t>难过吗</w:t>
        </w:r>
      </w:ins>
      <w:del w:id="190" w:author="hhh0578" w:date="2020-04-17T19:40:00Z">
        <w:r w:rsidRPr="007D2483" w:rsidDel="003D3C7E">
          <w:rPr>
            <w:rFonts w:ascii="ＭＳ ゴシック" w:eastAsia="ＭＳ ゴシック" w:hAnsi="ＭＳ ゴシック" w:cs="ＭＳ ゴシック"/>
            <w:lang w:eastAsia="zh-CN"/>
          </w:rPr>
          <w:delText>你</w:delText>
        </w:r>
        <w:r w:rsidRPr="007D2483" w:rsidDel="003D3C7E">
          <w:rPr>
            <w:rFonts w:ascii="Microsoft YaHei" w:eastAsia="Microsoft YaHei" w:hAnsi="Microsoft YaHei" w:cs="Microsoft YaHei" w:hint="eastAsia"/>
            <w:lang w:eastAsia="zh-CN"/>
          </w:rPr>
          <w:delText>难</w:delText>
        </w:r>
        <w:r w:rsidRPr="007D2483" w:rsidDel="003D3C7E">
          <w:rPr>
            <w:rFonts w:ascii="ＭＳ ゴシック" w:eastAsia="ＭＳ ゴシック" w:hAnsi="ＭＳ ゴシック" w:cs="ＭＳ ゴシック" w:hint="eastAsia"/>
            <w:lang w:eastAsia="zh-CN"/>
          </w:rPr>
          <w:delText>道不知道我之前是</w:delText>
        </w:r>
        <w:r w:rsidRPr="007D2483" w:rsidDel="003D3C7E">
          <w:rPr>
            <w:rFonts w:ascii="ＭＳ ゴシック" w:eastAsia="ＭＳ ゴシック" w:hAnsi="ＭＳ ゴシック" w:cs="ＭＳ ゴシック"/>
            <w:lang w:eastAsia="zh-CN"/>
          </w:rPr>
          <w:delText>怎</w:delText>
        </w:r>
        <w:r w:rsidRPr="007D2483" w:rsidDel="003D3C7E">
          <w:rPr>
            <w:rFonts w:ascii="Microsoft YaHei" w:eastAsia="Microsoft YaHei" w:hAnsi="Microsoft YaHei" w:cs="Microsoft YaHei" w:hint="eastAsia"/>
            <w:lang w:eastAsia="zh-CN"/>
          </w:rPr>
          <w:delText>样</w:delText>
        </w:r>
        <w:r w:rsidRPr="007D2483" w:rsidDel="003D3C7E">
          <w:rPr>
            <w:rFonts w:ascii="ＭＳ ゴシック" w:eastAsia="ＭＳ ゴシック" w:hAnsi="ＭＳ ゴシック" w:cs="ＭＳ ゴシック" w:hint="eastAsia"/>
            <w:lang w:eastAsia="zh-CN"/>
          </w:rPr>
          <w:delText>被</w:delText>
        </w:r>
        <w:r w:rsidRPr="007D2483" w:rsidDel="003D3C7E">
          <w:rPr>
            <w:rFonts w:ascii="Microsoft YaHei" w:eastAsia="Microsoft YaHei" w:hAnsi="Microsoft YaHei" w:cs="Microsoft YaHei" w:hint="eastAsia"/>
            <w:lang w:eastAsia="zh-CN"/>
          </w:rPr>
          <w:delText>伤</w:delText>
        </w:r>
        <w:r w:rsidRPr="007D2483" w:rsidDel="003D3C7E">
          <w:rPr>
            <w:rFonts w:ascii="ＭＳ ゴシック" w:eastAsia="ＭＳ ゴシック" w:hAnsi="ＭＳ ゴシック" w:cs="ＭＳ ゴシック" w:hint="eastAsia"/>
            <w:lang w:eastAsia="zh-CN"/>
          </w:rPr>
          <w:delText>害到的</w:delText>
        </w:r>
        <w:r w:rsidRPr="007D2483" w:rsidDel="003D3C7E">
          <w:rPr>
            <w:rFonts w:ascii="Microsoft YaHei" w:eastAsia="Microsoft YaHei" w:hAnsi="Microsoft YaHei" w:cs="Microsoft YaHei" w:hint="eastAsia"/>
            <w:lang w:eastAsia="zh-CN"/>
          </w:rPr>
          <w:delText>吗</w:delText>
        </w:r>
      </w:del>
      <w:r w:rsidRPr="007D2483">
        <w:rPr>
          <w:rFonts w:ascii="ＭＳ ゴシック" w:eastAsia="ＭＳ ゴシック" w:hAnsi="ＭＳ ゴシック" w:cs="ＭＳ ゴシック" w:hint="eastAsia"/>
          <w:lang w:eastAsia="zh-CN"/>
        </w:rPr>
        <w:t>？」</w:t>
      </w:r>
    </w:p>
    <w:p w14:paraId="39AA0A47" w14:textId="77777777" w:rsidR="007D2483" w:rsidRPr="007D2483" w:rsidRDefault="007D2483" w:rsidP="007D2483">
      <w:pPr>
        <w:pStyle w:val="a3"/>
        <w:rPr>
          <w:rFonts w:ascii="ＭＳ ゴシック" w:eastAsia="ＭＳ ゴシック" w:hAnsi="ＭＳ ゴシック" w:cs="ＭＳ ゴシック"/>
          <w:lang w:eastAsia="zh-CN"/>
        </w:rPr>
      </w:pPr>
    </w:p>
    <w:p w14:paraId="4B590A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1F79F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&lt;jaT0191&gt;「分かっているつもりです」</w:t>
      </w:r>
    </w:p>
    <w:p w14:paraId="03BCC1CC" w14:textId="6AABE5D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&lt;cnT0191&gt;「我</w:t>
      </w:r>
      <w:ins w:id="191" w:author="hhh0578" w:date="2020-04-17T19:41:00Z">
        <w:r w:rsidR="00744DD9">
          <w:rPr>
            <w:rFonts w:ascii="Microsoft YaHei" w:eastAsia="Microsoft YaHei" w:hAnsi="Microsoft YaHei" w:cs="Microsoft YaHei" w:hint="eastAsia"/>
            <w:lang w:eastAsia="zh-CN"/>
          </w:rPr>
          <w:t>觉得我还算明白的</w:t>
        </w:r>
      </w:ins>
      <w:del w:id="192" w:author="hhh0578" w:date="2020-04-17T19:41:00Z">
        <w:r w:rsidRPr="007D2483" w:rsidDel="00744DD9">
          <w:rPr>
            <w:rFonts w:ascii="ＭＳ ゴシック" w:eastAsia="ＭＳ ゴシック" w:hAnsi="ＭＳ ゴシック" w:cs="ＭＳ ゴシック"/>
            <w:lang w:eastAsia="zh-CN"/>
          </w:rPr>
          <w:delText>明白</w:delText>
        </w:r>
      </w:del>
      <w:r w:rsidRPr="007D2483">
        <w:rPr>
          <w:rFonts w:ascii="ＭＳ ゴシック" w:eastAsia="ＭＳ ゴシック" w:hAnsi="ＭＳ ゴシック" w:cs="ＭＳ ゴシック"/>
          <w:lang w:eastAsia="zh-CN"/>
        </w:rPr>
        <w:t>」</w:t>
      </w:r>
    </w:p>
    <w:p w14:paraId="7B6360C9" w14:textId="77777777" w:rsidR="007D2483" w:rsidRPr="007D2483" w:rsidRDefault="007D2483" w:rsidP="007D2483">
      <w:pPr>
        <w:pStyle w:val="a3"/>
        <w:rPr>
          <w:rFonts w:ascii="ＭＳ ゴシック" w:eastAsia="ＭＳ ゴシック" w:hAnsi="ＭＳ ゴシック" w:cs="ＭＳ ゴシック"/>
          <w:lang w:eastAsia="zh-CN"/>
        </w:rPr>
      </w:pPr>
    </w:p>
    <w:p w14:paraId="2E84E94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BF5C56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&lt;jaT0192&gt;「だからこそ、クラスメートが持っている興味が品位のないものだとは思い</w:t>
      </w:r>
      <w:r w:rsidRPr="007D2483">
        <w:rPr>
          <w:rFonts w:ascii="ＭＳ ゴシック" w:eastAsia="ＭＳ ゴシック" w:hAnsi="ＭＳ ゴシック" w:cs="ＭＳ ゴシック"/>
        </w:rPr>
        <w:lastRenderedPageBreak/>
        <w:t>ません」</w:t>
      </w:r>
    </w:p>
    <w:p w14:paraId="5EA39367" w14:textId="42F7BD1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&lt;cnT0192&gt;「</w:t>
      </w:r>
      <w:ins w:id="193" w:author="hhh0578" w:date="2020-04-17T19:41:00Z">
        <w:r w:rsidR="007C7D03">
          <w:rPr>
            <w:rFonts w:ascii="DengXian" w:eastAsia="DengXian" w:hAnsi="DengXian" w:cs="ＭＳ ゴシック" w:hint="eastAsia"/>
            <w:lang w:eastAsia="zh-CN"/>
          </w:rPr>
          <w:t>所以我认为</w:t>
        </w:r>
      </w:ins>
      <w:ins w:id="194" w:author="hhh0578" w:date="2020-04-17T19:42:00Z">
        <w:r w:rsidR="00760C03">
          <w:rPr>
            <w:rFonts w:ascii="DengXian" w:eastAsia="DengXian" w:hAnsi="DengXian" w:cs="ＭＳ ゴシック" w:hint="eastAsia"/>
            <w:lang w:eastAsia="zh-CN"/>
          </w:rPr>
          <w:t>我</w:t>
        </w:r>
      </w:ins>
      <w:ins w:id="195" w:author="hhh0578" w:date="2020-04-17T19:41:00Z">
        <w:r w:rsidR="007C7D03">
          <w:rPr>
            <w:rFonts w:ascii="DengXian" w:eastAsia="DengXian" w:hAnsi="DengXian" w:cs="ＭＳ ゴシック" w:hint="eastAsia"/>
            <w:lang w:eastAsia="zh-CN"/>
          </w:rPr>
          <w:t>同学的兴趣并不是低级的那一类</w:t>
        </w:r>
      </w:ins>
      <w:del w:id="196" w:author="hhh0578" w:date="2020-04-17T19:41:00Z">
        <w:r w:rsidRPr="007D2483" w:rsidDel="007C7D03">
          <w:rPr>
            <w:rFonts w:ascii="ＭＳ ゴシック" w:eastAsia="ＭＳ ゴシック" w:hAnsi="ＭＳ ゴシック" w:cs="ＭＳ ゴシック"/>
            <w:lang w:eastAsia="zh-CN"/>
          </w:rPr>
          <w:delText>所以我</w:delText>
        </w:r>
        <w:r w:rsidRPr="007D2483" w:rsidDel="007C7D03">
          <w:rPr>
            <w:rFonts w:ascii="Microsoft YaHei" w:eastAsia="Microsoft YaHei" w:hAnsi="Microsoft YaHei" w:cs="Microsoft YaHei" w:hint="eastAsia"/>
            <w:lang w:eastAsia="zh-CN"/>
          </w:rPr>
          <w:delText>认为</w:delText>
        </w:r>
        <w:r w:rsidRPr="007D2483" w:rsidDel="007C7D03">
          <w:rPr>
            <w:rFonts w:ascii="ＭＳ ゴシック" w:eastAsia="ＭＳ ゴシック" w:hAnsi="ＭＳ ゴシック" w:cs="ＭＳ ゴシック" w:hint="eastAsia"/>
            <w:lang w:eastAsia="zh-CN"/>
          </w:rPr>
          <w:delText>，班上同学的</w:delText>
        </w:r>
        <w:r w:rsidRPr="007D2483" w:rsidDel="007C7D03">
          <w:rPr>
            <w:rFonts w:ascii="Microsoft YaHei" w:eastAsia="Microsoft YaHei" w:hAnsi="Microsoft YaHei" w:cs="Microsoft YaHei" w:hint="eastAsia"/>
            <w:lang w:eastAsia="zh-CN"/>
          </w:rPr>
          <w:delText>兴</w:delText>
        </w:r>
        <w:r w:rsidRPr="007D2483" w:rsidDel="007C7D03">
          <w:rPr>
            <w:rFonts w:ascii="ＭＳ ゴシック" w:eastAsia="ＭＳ ゴシック" w:hAnsi="ＭＳ ゴシック" w:cs="ＭＳ ゴシック" w:hint="eastAsia"/>
            <w:lang w:eastAsia="zh-CN"/>
          </w:rPr>
          <w:delText>趣没有那么低俗</w:delText>
        </w:r>
      </w:del>
      <w:r w:rsidRPr="007D2483">
        <w:rPr>
          <w:rFonts w:ascii="ＭＳ ゴシック" w:eastAsia="ＭＳ ゴシック" w:hAnsi="ＭＳ ゴシック" w:cs="ＭＳ ゴシック" w:hint="eastAsia"/>
          <w:lang w:eastAsia="zh-CN"/>
        </w:rPr>
        <w:t>」</w:t>
      </w:r>
    </w:p>
    <w:p w14:paraId="445AC816" w14:textId="77777777" w:rsidR="007D2483" w:rsidRPr="007D2483" w:rsidRDefault="007D2483" w:rsidP="007D2483">
      <w:pPr>
        <w:pStyle w:val="a3"/>
        <w:rPr>
          <w:rFonts w:ascii="ＭＳ ゴシック" w:eastAsia="ＭＳ ゴシック" w:hAnsi="ＭＳ ゴシック" w:cs="ＭＳ ゴシック"/>
          <w:lang w:eastAsia="zh-CN"/>
        </w:rPr>
      </w:pPr>
    </w:p>
    <w:p w14:paraId="69BABC8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3BDF33E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&lt;jaT0193&gt;「どう品位があると言うのです？」</w:t>
      </w:r>
    </w:p>
    <w:p w14:paraId="7CD7DD5E" w14:textId="2D85913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&lt;cnT0193&gt;「</w:t>
      </w:r>
      <w:del w:id="197" w:author="hhh0578" w:date="2020-04-17T19:42:00Z">
        <w:r w:rsidRPr="007D2483" w:rsidDel="005F3356">
          <w:rPr>
            <w:rFonts w:ascii="DengXian" w:eastAsia="DengXian" w:hAnsi="DengXian" w:cs="ＭＳ ゴシック" w:hint="eastAsia"/>
            <w:lang w:eastAsia="zh-CN"/>
          </w:rPr>
          <w:delText>那么是怎</w:delText>
        </w:r>
        <w:r w:rsidRPr="007D2483" w:rsidDel="005F3356">
          <w:rPr>
            <w:rFonts w:ascii="Microsoft YaHei" w:eastAsia="Microsoft YaHei" w:hAnsi="Microsoft YaHei" w:cs="Microsoft YaHei" w:hint="eastAsia"/>
            <w:lang w:eastAsia="zh-CN"/>
          </w:rPr>
          <w:delText>样</w:delText>
        </w:r>
        <w:r w:rsidRPr="007D2483" w:rsidDel="005F3356">
          <w:rPr>
            <w:rFonts w:ascii="DengXian" w:eastAsia="DengXian" w:hAnsi="DengXian" w:cs="ＭＳ ゴシック" w:hint="eastAsia"/>
            <w:lang w:eastAsia="zh-CN"/>
          </w:rPr>
          <w:delText>的</w:delText>
        </w:r>
        <w:r w:rsidRPr="007D2483" w:rsidDel="005F3356">
          <w:rPr>
            <w:rFonts w:ascii="Microsoft YaHei" w:eastAsia="Microsoft YaHei" w:hAnsi="Microsoft YaHei" w:cs="Microsoft YaHei" w:hint="eastAsia"/>
            <w:lang w:eastAsia="zh-CN"/>
          </w:rPr>
          <w:delText>兴</w:delText>
        </w:r>
        <w:r w:rsidRPr="007D2483" w:rsidDel="005F3356">
          <w:rPr>
            <w:rFonts w:ascii="DengXian" w:eastAsia="DengXian" w:hAnsi="DengXian" w:cs="ＭＳ ゴシック" w:hint="eastAsia"/>
            <w:lang w:eastAsia="zh-CN"/>
          </w:rPr>
          <w:delText>趣呢</w:delText>
        </w:r>
      </w:del>
      <w:ins w:id="198" w:author="hhh0578" w:date="2020-04-17T19:42:00Z">
        <w:r w:rsidR="005F3356">
          <w:rPr>
            <w:rFonts w:ascii="DengXian" w:eastAsia="DengXian" w:hAnsi="DengXian" w:cs="ＭＳ ゴシック" w:hint="eastAsia"/>
            <w:lang w:eastAsia="zh-CN"/>
          </w:rPr>
          <w:t>怎么不低级了</w:t>
        </w:r>
      </w:ins>
      <w:r w:rsidRPr="007D2483">
        <w:rPr>
          <w:rFonts w:ascii="ＭＳ ゴシック" w:eastAsia="ＭＳ ゴシック" w:hAnsi="ＭＳ ゴシック" w:cs="ＭＳ ゴシック" w:hint="eastAsia"/>
          <w:lang w:eastAsia="zh-CN"/>
        </w:rPr>
        <w:t>？」</w:t>
      </w:r>
    </w:p>
    <w:p w14:paraId="005449ED" w14:textId="77777777" w:rsidR="007D2483" w:rsidRPr="007D2483" w:rsidRDefault="007D2483" w:rsidP="007D2483">
      <w:pPr>
        <w:pStyle w:val="a3"/>
        <w:rPr>
          <w:rFonts w:ascii="ＭＳ ゴシック" w:eastAsia="ＭＳ ゴシック" w:hAnsi="ＭＳ ゴシック" w:cs="ＭＳ ゴシック"/>
          <w:lang w:eastAsia="zh-CN"/>
        </w:rPr>
      </w:pPr>
    </w:p>
    <w:p w14:paraId="3CA4B6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5F76F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&lt;jaT0194&gt;「先がある興味です」</w:t>
      </w:r>
    </w:p>
    <w:p w14:paraId="508446A5" w14:textId="55BBC79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&lt;cnT0194&gt;「</w:t>
      </w:r>
      <w:del w:id="199" w:author="hhh0578" w:date="2020-04-17T19:43:00Z">
        <w:r w:rsidRPr="007D2483" w:rsidDel="000E11FD">
          <w:rPr>
            <w:rFonts w:ascii="DengXian" w:eastAsia="DengXian" w:hAnsi="DengXian" w:cs="ＭＳ ゴシック" w:hint="eastAsia"/>
            <w:lang w:eastAsia="zh-CN"/>
          </w:rPr>
          <w:delText>有</w:delText>
        </w:r>
        <w:r w:rsidRPr="007D2483" w:rsidDel="000E11FD">
          <w:rPr>
            <w:rFonts w:ascii="Microsoft YaHei" w:eastAsia="Microsoft YaHei" w:hAnsi="Microsoft YaHei" w:cs="Microsoft YaHei" w:hint="eastAsia"/>
            <w:lang w:eastAsia="zh-CN"/>
          </w:rPr>
          <w:delText>发</w:delText>
        </w:r>
        <w:r w:rsidRPr="007D2483" w:rsidDel="000E11FD">
          <w:rPr>
            <w:rFonts w:ascii="DengXian" w:eastAsia="DengXian" w:hAnsi="DengXian" w:cs="ＭＳ ゴシック" w:hint="eastAsia"/>
            <w:lang w:eastAsia="zh-CN"/>
          </w:rPr>
          <w:delText>展前途</w:delText>
        </w:r>
      </w:del>
      <w:ins w:id="200" w:author="hhh0578" w:date="2020-04-17T19:43:00Z">
        <w:r w:rsidR="000E11FD">
          <w:rPr>
            <w:rFonts w:ascii="DengXian" w:eastAsia="DengXian" w:hAnsi="DengXian" w:cs="ＭＳ ゴシック" w:hint="eastAsia"/>
            <w:lang w:eastAsia="zh-CN"/>
          </w:rPr>
          <w:t>是会有后续</w:t>
        </w:r>
      </w:ins>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兴</w:t>
      </w:r>
      <w:r w:rsidRPr="007D2483">
        <w:rPr>
          <w:rFonts w:ascii="ＭＳ ゴシック" w:eastAsia="ＭＳ ゴシック" w:hAnsi="ＭＳ ゴシック" w:cs="ＭＳ ゴシック" w:hint="eastAsia"/>
          <w:lang w:eastAsia="zh-CN"/>
        </w:rPr>
        <w:t>趣」</w:t>
      </w:r>
    </w:p>
    <w:p w14:paraId="7D96F903" w14:textId="77777777" w:rsidR="007D2483" w:rsidRPr="007D2483" w:rsidRDefault="007D2483" w:rsidP="007D2483">
      <w:pPr>
        <w:pStyle w:val="a3"/>
        <w:rPr>
          <w:rFonts w:ascii="ＭＳ ゴシック" w:eastAsia="ＭＳ ゴシック" w:hAnsi="ＭＳ ゴシック" w:cs="ＭＳ ゴシック"/>
          <w:lang w:eastAsia="zh-CN"/>
        </w:rPr>
      </w:pPr>
    </w:p>
    <w:p w14:paraId="23DBD6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43BF35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&lt;jaT0195&gt;「先？」</w:t>
      </w:r>
    </w:p>
    <w:p w14:paraId="197EBCA8" w14:textId="71A6DCAD"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&lt;cnT0195&gt;「</w:t>
      </w:r>
      <w:ins w:id="201" w:author="hhh0578" w:date="2020-04-17T19:43:00Z">
        <w:r w:rsidR="000E11FD">
          <w:rPr>
            <w:rFonts w:ascii="DengXian" w:eastAsia="DengXian" w:hAnsi="DengXian" w:cs="ＭＳ ゴシック" w:hint="eastAsia"/>
            <w:lang w:eastAsia="zh-CN"/>
          </w:rPr>
          <w:t>后续</w:t>
        </w:r>
      </w:ins>
      <w:del w:id="202" w:author="hhh0578" w:date="2020-04-17T19:43:00Z">
        <w:r w:rsidRPr="007D2483" w:rsidDel="000E11FD">
          <w:rPr>
            <w:rFonts w:ascii="Microsoft YaHei" w:eastAsia="Microsoft YaHei" w:hAnsi="Microsoft YaHei" w:cs="Microsoft YaHei" w:hint="eastAsia"/>
          </w:rPr>
          <w:delText>发</w:delText>
        </w:r>
        <w:r w:rsidRPr="007D2483" w:rsidDel="000E11FD">
          <w:rPr>
            <w:rFonts w:ascii="ＭＳ ゴシック" w:eastAsia="ＭＳ ゴシック" w:hAnsi="ＭＳ ゴシック" w:cs="ＭＳ ゴシック" w:hint="eastAsia"/>
          </w:rPr>
          <w:delText>展前途</w:delText>
        </w:r>
      </w:del>
      <w:r w:rsidRPr="007D2483">
        <w:rPr>
          <w:rFonts w:ascii="ＭＳ ゴシック" w:eastAsia="ＭＳ ゴシック" w:hAnsi="ＭＳ ゴシック" w:cs="ＭＳ ゴシック" w:hint="eastAsia"/>
        </w:rPr>
        <w:t>？」</w:t>
      </w:r>
    </w:p>
    <w:p w14:paraId="2E1836B3" w14:textId="77777777" w:rsidR="007D2483" w:rsidRPr="007D2483" w:rsidRDefault="007D2483" w:rsidP="007D2483">
      <w:pPr>
        <w:pStyle w:val="a3"/>
        <w:rPr>
          <w:rFonts w:ascii="ＭＳ ゴシック" w:eastAsia="ＭＳ ゴシック" w:hAnsi="ＭＳ ゴシック" w:cs="ＭＳ ゴシック"/>
        </w:rPr>
      </w:pPr>
    </w:p>
    <w:p w14:paraId="71F7374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411BA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&lt;jaT0196&gt;「その場で終わってしまう興味ではなく、これからの関係に繋がる興味ってことです」</w:t>
      </w:r>
    </w:p>
    <w:p w14:paraId="271C45CB" w14:textId="5AF0D46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&lt;cnT0196&gt;「</w:t>
      </w:r>
      <w:del w:id="203" w:author="hhh0578" w:date="2020-04-17T19:43:00Z">
        <w:r w:rsidRPr="007D2483" w:rsidDel="000E11FD">
          <w:rPr>
            <w:rFonts w:ascii="DengXian" w:eastAsia="DengXian" w:hAnsi="DengXian" w:cs="ＭＳ ゴシック" w:hint="eastAsia"/>
            <w:lang w:eastAsia="zh-CN"/>
          </w:rPr>
          <w:delText>不是在那种</w:delText>
        </w:r>
        <w:r w:rsidRPr="007D2483" w:rsidDel="000E11FD">
          <w:rPr>
            <w:rFonts w:ascii="Microsoft YaHei" w:eastAsia="Microsoft YaHei" w:hAnsi="Microsoft YaHei" w:cs="Microsoft YaHei" w:hint="eastAsia"/>
            <w:lang w:eastAsia="zh-CN"/>
          </w:rPr>
          <w:delText>场</w:delText>
        </w:r>
        <w:r w:rsidRPr="007D2483" w:rsidDel="000E11FD">
          <w:rPr>
            <w:rFonts w:ascii="DengXian" w:eastAsia="DengXian" w:hAnsi="DengXian" w:cs="ＭＳ ゴシック" w:hint="eastAsia"/>
            <w:lang w:eastAsia="zh-CN"/>
          </w:rPr>
          <w:delText>合后就会</w:delText>
        </w:r>
        <w:r w:rsidRPr="007D2483" w:rsidDel="000E11FD">
          <w:rPr>
            <w:rFonts w:ascii="Microsoft YaHei" w:eastAsia="Microsoft YaHei" w:hAnsi="Microsoft YaHei" w:cs="Microsoft YaHei" w:hint="eastAsia"/>
            <w:lang w:eastAsia="zh-CN"/>
          </w:rPr>
          <w:delText>终结</w:delText>
        </w:r>
        <w:r w:rsidRPr="007D2483" w:rsidDel="000E11FD">
          <w:rPr>
            <w:rFonts w:ascii="DengXian" w:eastAsia="DengXian" w:hAnsi="DengXian" w:cs="ＭＳ ゴシック" w:hint="eastAsia"/>
            <w:lang w:eastAsia="zh-CN"/>
          </w:rPr>
          <w:delText>，而是接下来的关系会更加友好的</w:delText>
        </w:r>
        <w:r w:rsidRPr="007D2483" w:rsidDel="000E11FD">
          <w:rPr>
            <w:rFonts w:ascii="Microsoft YaHei" w:eastAsia="Microsoft YaHei" w:hAnsi="Microsoft YaHei" w:cs="Microsoft YaHei" w:hint="eastAsia"/>
            <w:lang w:eastAsia="zh-CN"/>
          </w:rPr>
          <w:delText>兴</w:delText>
        </w:r>
        <w:r w:rsidRPr="007D2483" w:rsidDel="000E11FD">
          <w:rPr>
            <w:rFonts w:ascii="DengXian" w:eastAsia="DengXian" w:hAnsi="DengXian" w:cs="ＭＳ ゴシック" w:hint="eastAsia"/>
            <w:lang w:eastAsia="zh-CN"/>
          </w:rPr>
          <w:delText>趣</w:delText>
        </w:r>
      </w:del>
      <w:ins w:id="204" w:author="hhh0578" w:date="2020-04-17T19:43:00Z">
        <w:r w:rsidR="000E11FD">
          <w:rPr>
            <w:rFonts w:ascii="DengXian" w:eastAsia="DengXian" w:hAnsi="DengXian" w:cs="ＭＳ ゴシック" w:hint="eastAsia"/>
            <w:lang w:eastAsia="zh-CN"/>
          </w:rPr>
          <w:t>不会</w:t>
        </w:r>
      </w:ins>
      <w:ins w:id="205" w:author="hhh0578" w:date="2020-04-17T19:44:00Z">
        <w:r w:rsidR="000E11FD">
          <w:rPr>
            <w:rFonts w:ascii="DengXian" w:eastAsia="DengXian" w:hAnsi="DengXian" w:cs="ＭＳ ゴシック" w:hint="eastAsia"/>
            <w:lang w:eastAsia="zh-CN"/>
          </w:rPr>
          <w:t>像围观一下散了就散了，是能为接下来的关系奠定基础的兴趣</w:t>
        </w:r>
      </w:ins>
      <w:r w:rsidRPr="007D2483">
        <w:rPr>
          <w:rFonts w:ascii="ＭＳ ゴシック" w:eastAsia="ＭＳ ゴシック" w:hAnsi="ＭＳ ゴシック" w:cs="ＭＳ ゴシック" w:hint="eastAsia"/>
          <w:lang w:eastAsia="zh-CN"/>
        </w:rPr>
        <w:t>」</w:t>
      </w:r>
    </w:p>
    <w:p w14:paraId="02AE3CE4" w14:textId="77777777" w:rsidR="007D2483" w:rsidRPr="007D2483" w:rsidRDefault="007D2483" w:rsidP="007D2483">
      <w:pPr>
        <w:pStyle w:val="a3"/>
        <w:rPr>
          <w:rFonts w:ascii="ＭＳ ゴシック" w:eastAsia="ＭＳ ゴシック" w:hAnsi="ＭＳ ゴシック" w:cs="ＭＳ ゴシック"/>
          <w:lang w:eastAsia="zh-CN"/>
        </w:rPr>
      </w:pPr>
    </w:p>
    <w:p w14:paraId="7162968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6E35662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&lt;jaT0197&gt;「どういうことですか？」</w:t>
      </w:r>
    </w:p>
    <w:p w14:paraId="119CBE10" w14:textId="0F1A96F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&lt;cnT0197&gt;「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是</w:t>
      </w:r>
      <w:ins w:id="206" w:author="hhh0578" w:date="2020-04-17T19:45:00Z">
        <w:r w:rsidR="00AA40E8">
          <w:rPr>
            <w:rFonts w:ascii="ＭＳ ゴシック" w:eastAsia="DengXian" w:hAnsi="ＭＳ ゴシック" w:cs="ＭＳ ゴシック" w:hint="eastAsia"/>
            <w:lang w:eastAsia="zh-CN"/>
          </w:rPr>
          <w:t>什么</w:t>
        </w:r>
      </w:ins>
      <w:del w:id="207" w:author="hhh0578" w:date="2020-04-17T19:45:00Z">
        <w:r w:rsidRPr="007D2483" w:rsidDel="00AA40E8">
          <w:rPr>
            <w:rFonts w:ascii="Microsoft YaHei" w:eastAsia="Microsoft YaHei" w:hAnsi="Microsoft YaHei" w:cs="Microsoft YaHei" w:hint="eastAsia"/>
            <w:lang w:eastAsia="zh-CN"/>
          </w:rPr>
          <w:delText>设</w:delText>
        </w:r>
        <w:r w:rsidRPr="007D2483" w:rsidDel="00AA40E8">
          <w:rPr>
            <w:rFonts w:ascii="ＭＳ ゴシック" w:eastAsia="ＭＳ ゴシック" w:hAnsi="ＭＳ ゴシック" w:cs="ＭＳ ゴシック" w:hint="eastAsia"/>
            <w:lang w:eastAsia="zh-CN"/>
          </w:rPr>
          <w:delText>么</w:delText>
        </w:r>
      </w:del>
      <w:r w:rsidRPr="007D2483">
        <w:rPr>
          <w:rFonts w:ascii="ＭＳ ゴシック" w:eastAsia="ＭＳ ゴシック" w:hAnsi="ＭＳ ゴシック" w:cs="ＭＳ ゴシック" w:hint="eastAsia"/>
          <w:lang w:eastAsia="zh-CN"/>
        </w:rPr>
        <w:t>意思？」</w:t>
      </w:r>
    </w:p>
    <w:p w14:paraId="453421D6" w14:textId="77777777" w:rsidR="007D2483" w:rsidRPr="007D2483" w:rsidRDefault="007D2483" w:rsidP="007D2483">
      <w:pPr>
        <w:pStyle w:val="a3"/>
        <w:rPr>
          <w:rFonts w:ascii="ＭＳ ゴシック" w:eastAsia="ＭＳ ゴシック" w:hAnsi="ＭＳ ゴシック" w:cs="ＭＳ ゴシック"/>
          <w:lang w:eastAsia="zh-CN"/>
        </w:rPr>
      </w:pPr>
    </w:p>
    <w:p w14:paraId="7C02E72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66AD0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&lt;jaT0198&gt;「単に月人を見てみたいのではなく、相手のことを知って自分のことも知ってもらう……」</w:t>
      </w:r>
    </w:p>
    <w:p w14:paraId="1AC44F04" w14:textId="7B75574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&lt;cnT0198&gt;「并不是</w:t>
      </w:r>
      <w:r w:rsidRPr="007D2483">
        <w:rPr>
          <w:rFonts w:ascii="Microsoft YaHei" w:eastAsia="Microsoft YaHei" w:hAnsi="Microsoft YaHei" w:cs="Microsoft YaHei" w:hint="eastAsia"/>
          <w:lang w:eastAsia="zh-CN"/>
        </w:rPr>
        <w:t>单单</w:t>
      </w:r>
      <w:r w:rsidRPr="007D2483">
        <w:rPr>
          <w:rFonts w:ascii="ＭＳ ゴシック" w:eastAsia="ＭＳ ゴシック" w:hAnsi="ＭＳ ゴシック" w:cs="ＭＳ ゴシック" w:hint="eastAsia"/>
          <w:lang w:eastAsia="zh-CN"/>
        </w:rPr>
        <w:t>的想看一次月人，</w:t>
      </w:r>
      <w:ins w:id="208" w:author="hhh0578" w:date="2020-04-17T19:45:00Z">
        <w:r w:rsidR="008C0B20">
          <w:rPr>
            <w:rFonts w:ascii="DengXian" w:eastAsia="DengXian" w:hAnsi="DengXian" w:cs="ＭＳ ゴシック" w:hint="eastAsia"/>
            <w:lang w:eastAsia="zh-CN"/>
          </w:rPr>
          <w:t>而</w:t>
        </w:r>
      </w:ins>
      <w:r w:rsidRPr="007D2483">
        <w:rPr>
          <w:rFonts w:ascii="ＭＳ ゴシック" w:eastAsia="ＭＳ ゴシック" w:hAnsi="ＭＳ ゴシック" w:cs="ＭＳ ゴシック" w:hint="eastAsia"/>
          <w:lang w:eastAsia="zh-CN"/>
        </w:rPr>
        <w:t>是想</w:t>
      </w:r>
      <w:del w:id="209" w:author="hhh0578" w:date="2020-04-17T19:45:00Z">
        <w:r w:rsidRPr="007D2483" w:rsidDel="008C0B20">
          <w:rPr>
            <w:rFonts w:ascii="DengXian" w:eastAsia="DengXian" w:hAnsi="DengXian" w:cs="ＭＳ ゴシック" w:hint="eastAsia"/>
            <w:lang w:eastAsia="zh-CN"/>
          </w:rPr>
          <w:delText>互通双方有无</w:delText>
        </w:r>
      </w:del>
      <w:ins w:id="210" w:author="hhh0578" w:date="2020-04-17T19:45:00Z">
        <w:r w:rsidR="008C0B20">
          <w:rPr>
            <w:rFonts w:ascii="DengXian" w:eastAsia="DengXian" w:hAnsi="DengXian" w:cs="ＭＳ ゴシック" w:hint="eastAsia"/>
            <w:lang w:eastAsia="zh-CN"/>
          </w:rPr>
          <w:t>彼此了解</w:t>
        </w:r>
      </w:ins>
      <w:r w:rsidRPr="007D2483">
        <w:rPr>
          <w:rFonts w:ascii="ＭＳ ゴシック" w:eastAsia="ＭＳ ゴシック" w:hAnsi="ＭＳ ゴシック" w:cs="ＭＳ ゴシック"/>
          <w:lang w:eastAsia="zh-CN"/>
        </w:rPr>
        <w:t>……」</w:t>
      </w:r>
    </w:p>
    <w:p w14:paraId="78181A86" w14:textId="77777777" w:rsidR="007D2483" w:rsidRPr="007D2483" w:rsidRDefault="007D2483" w:rsidP="007D2483">
      <w:pPr>
        <w:pStyle w:val="a3"/>
        <w:rPr>
          <w:rFonts w:ascii="ＭＳ ゴシック" w:eastAsia="ＭＳ ゴシック" w:hAnsi="ＭＳ ゴシック" w:cs="ＭＳ ゴシック"/>
          <w:lang w:eastAsia="zh-CN"/>
        </w:rPr>
      </w:pPr>
    </w:p>
    <w:p w14:paraId="4FBE91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CD60C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&lt;jaT0199&gt;「つまり、仲良くなるきっかけとしての興味です」</w:t>
      </w:r>
    </w:p>
    <w:p w14:paraId="1A97431B" w14:textId="16C7AC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&lt;cnT0199&gt;「</w:t>
      </w:r>
      <w:r w:rsidRPr="007D2483">
        <w:rPr>
          <w:rFonts w:ascii="Microsoft YaHei" w:eastAsia="Microsoft YaHei" w:hAnsi="Microsoft YaHei" w:cs="Microsoft YaHei" w:hint="eastAsia"/>
          <w:lang w:eastAsia="zh-CN"/>
        </w:rPr>
        <w:t>换</w:t>
      </w:r>
      <w:r w:rsidRPr="007D2483">
        <w:rPr>
          <w:rFonts w:ascii="ＭＳ ゴシック" w:eastAsia="ＭＳ ゴシック" w:hAnsi="ＭＳ ゴシック" w:cs="ＭＳ ゴシック" w:hint="eastAsia"/>
          <w:lang w:eastAsia="zh-CN"/>
        </w:rPr>
        <w:t>句</w:t>
      </w:r>
      <w:r w:rsidRPr="007D2483">
        <w:rPr>
          <w:rFonts w:ascii="Microsoft YaHei" w:eastAsia="Microsoft YaHei" w:hAnsi="Microsoft YaHei" w:cs="Microsoft YaHei" w:hint="eastAsia"/>
          <w:lang w:eastAsia="zh-CN"/>
        </w:rPr>
        <w:t>话说</w:t>
      </w:r>
      <w:r w:rsidRPr="007D2483">
        <w:rPr>
          <w:rFonts w:ascii="ＭＳ ゴシック" w:eastAsia="ＭＳ ゴシック" w:hAnsi="ＭＳ ゴシック" w:cs="ＭＳ ゴシック" w:hint="eastAsia"/>
          <w:lang w:eastAsia="zh-CN"/>
        </w:rPr>
        <w:t>，</w:t>
      </w:r>
      <w:del w:id="211" w:author="hhh0578" w:date="2020-04-17T19:46:00Z">
        <w:r w:rsidRPr="007D2483" w:rsidDel="007A4D74">
          <w:rPr>
            <w:rFonts w:ascii="DengXian" w:eastAsia="DengXian" w:hAnsi="DengXian" w:cs="ＭＳ ゴシック" w:hint="eastAsia"/>
            <w:lang w:eastAsia="zh-CN"/>
          </w:rPr>
          <w:delText>就是想打好关系的</w:delText>
        </w:r>
      </w:del>
      <w:ins w:id="212" w:author="hhh0578" w:date="2020-04-17T19:46:00Z">
        <w:r w:rsidR="007A4D74">
          <w:rPr>
            <w:rFonts w:ascii="DengXian" w:eastAsia="DengXian" w:hAnsi="DengXian" w:cs="ＭＳ ゴシック" w:hint="eastAsia"/>
            <w:lang w:eastAsia="zh-CN"/>
          </w:rPr>
          <w:t>是能成为契机</w:t>
        </w:r>
        <w:r w:rsidR="007703EF">
          <w:rPr>
            <w:rFonts w:ascii="DengXian" w:eastAsia="DengXian" w:hAnsi="DengXian" w:cs="ＭＳ ゴシック" w:hint="eastAsia"/>
            <w:lang w:eastAsia="zh-CN"/>
          </w:rPr>
          <w:t>建立友谊</w:t>
        </w:r>
        <w:r w:rsidR="00CB5809">
          <w:rPr>
            <w:rFonts w:ascii="DengXian" w:eastAsia="DengXian" w:hAnsi="DengXian" w:cs="ＭＳ ゴシック" w:hint="eastAsia"/>
            <w:lang w:eastAsia="zh-CN"/>
          </w:rPr>
          <w:t>的</w:t>
        </w:r>
      </w:ins>
      <w:del w:id="213" w:author="hhh0578" w:date="2020-04-17T19:46:00Z">
        <w:r w:rsidRPr="007D2483" w:rsidDel="00CB5809">
          <w:rPr>
            <w:rFonts w:ascii="ＭＳ ゴシック" w:eastAsia="ＭＳ ゴシック" w:hAnsi="ＭＳ ゴシック" w:cs="ＭＳ ゴシック" w:hint="eastAsia"/>
            <w:lang w:eastAsia="zh-CN"/>
          </w:rPr>
          <w:delText>那种</w:delText>
        </w:r>
      </w:del>
      <w:r w:rsidRPr="007D2483">
        <w:rPr>
          <w:rFonts w:ascii="Microsoft YaHei" w:eastAsia="Microsoft YaHei" w:hAnsi="Microsoft YaHei" w:cs="Microsoft YaHei" w:hint="eastAsia"/>
          <w:lang w:eastAsia="zh-CN"/>
        </w:rPr>
        <w:t>兴</w:t>
      </w:r>
      <w:r w:rsidRPr="007D2483">
        <w:rPr>
          <w:rFonts w:ascii="ＭＳ ゴシック" w:eastAsia="ＭＳ ゴシック" w:hAnsi="ＭＳ ゴシック" w:cs="ＭＳ ゴシック" w:hint="eastAsia"/>
          <w:lang w:eastAsia="zh-CN"/>
        </w:rPr>
        <w:t>趣」</w:t>
      </w:r>
    </w:p>
    <w:p w14:paraId="37F613E3" w14:textId="77777777" w:rsidR="007D2483" w:rsidRPr="007D2483" w:rsidRDefault="007D2483" w:rsidP="007D2483">
      <w:pPr>
        <w:pStyle w:val="a3"/>
        <w:rPr>
          <w:rFonts w:ascii="ＭＳ ゴシック" w:eastAsia="ＭＳ ゴシック" w:hAnsi="ＭＳ ゴシック" w:cs="ＭＳ ゴシック"/>
          <w:lang w:eastAsia="zh-CN"/>
        </w:rPr>
      </w:pPr>
    </w:p>
    <w:p w14:paraId="7665C45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3929B4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&lt;jaT0200&gt;「地球人と仲良くするつもりはないのですが……」</w:t>
      </w:r>
    </w:p>
    <w:p w14:paraId="1005AC9E" w14:textId="43A0893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&lt;cnT0200&gt;「我并</w:t>
      </w:r>
      <w:ins w:id="214" w:author="hhh0578" w:date="2020-04-17T19:47:00Z">
        <w:r w:rsidR="007B6F50">
          <w:rPr>
            <w:rFonts w:ascii="DengXian" w:eastAsia="DengXian" w:hAnsi="DengXian" w:cs="ＭＳ ゴシック" w:hint="eastAsia"/>
            <w:lang w:eastAsia="zh-CN"/>
          </w:rPr>
          <w:t>不打算和地球人打好关系</w:t>
        </w:r>
      </w:ins>
      <w:del w:id="215" w:author="hhh0578" w:date="2020-04-17T19:47:00Z">
        <w:r w:rsidRPr="007D2483" w:rsidDel="007B6F50">
          <w:rPr>
            <w:rFonts w:ascii="ＭＳ ゴシック" w:eastAsia="ＭＳ ゴシック" w:hAnsi="ＭＳ ゴシック" w:cs="ＭＳ ゴシック"/>
            <w:lang w:eastAsia="zh-CN"/>
          </w:rPr>
          <w:delText>没有和地球人友好相</w:delText>
        </w:r>
        <w:r w:rsidRPr="007D2483" w:rsidDel="007B6F50">
          <w:rPr>
            <w:rFonts w:ascii="Microsoft YaHei" w:eastAsia="Microsoft YaHei" w:hAnsi="Microsoft YaHei" w:cs="Microsoft YaHei" w:hint="eastAsia"/>
            <w:lang w:eastAsia="zh-CN"/>
          </w:rPr>
          <w:delText>处</w:delText>
        </w:r>
        <w:r w:rsidRPr="007D2483" w:rsidDel="007B6F50">
          <w:rPr>
            <w:rFonts w:ascii="ＭＳ ゴシック" w:eastAsia="ＭＳ ゴシック" w:hAnsi="ＭＳ ゴシック" w:cs="ＭＳ ゴシック" w:hint="eastAsia"/>
            <w:lang w:eastAsia="zh-CN"/>
          </w:rPr>
          <w:delText>的想法</w:delText>
        </w:r>
      </w:del>
      <w:r w:rsidRPr="007D2483">
        <w:rPr>
          <w:rFonts w:ascii="ＭＳ ゴシック" w:eastAsia="ＭＳ ゴシック" w:hAnsi="ＭＳ ゴシック" w:cs="ＭＳ ゴシック"/>
          <w:lang w:eastAsia="zh-CN"/>
        </w:rPr>
        <w:t>……」</w:t>
      </w:r>
    </w:p>
    <w:p w14:paraId="44BBD35C" w14:textId="77777777" w:rsidR="007D2483" w:rsidRPr="007D2483" w:rsidRDefault="007D2483" w:rsidP="007D2483">
      <w:pPr>
        <w:pStyle w:val="a3"/>
        <w:rPr>
          <w:rFonts w:ascii="ＭＳ ゴシック" w:eastAsia="ＭＳ ゴシック" w:hAnsi="ＭＳ ゴシック" w:cs="ＭＳ ゴシック"/>
          <w:lang w:eastAsia="zh-CN"/>
        </w:rPr>
      </w:pPr>
    </w:p>
    <w:p w14:paraId="74A83F7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597D0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&lt;jaT0201&gt;エステルさんが憮然とした顔をする。</w:t>
      </w:r>
    </w:p>
    <w:p w14:paraId="5C2BC25F" w14:textId="5C86856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&lt;cnT0201&gt;艾斯蒂</w:t>
      </w:r>
      <w:r w:rsidRPr="007D2483">
        <w:rPr>
          <w:rFonts w:ascii="Microsoft YaHei" w:eastAsia="Microsoft YaHei" w:hAnsi="Microsoft YaHei" w:cs="Microsoft YaHei" w:hint="eastAsia"/>
          <w:lang w:eastAsia="zh-CN"/>
        </w:rPr>
        <w:t>尔</w:t>
      </w:r>
      <w:ins w:id="216" w:author="hhh0578" w:date="2020-04-17T19:48:00Z">
        <w:r w:rsidR="00CA43C1">
          <w:rPr>
            <w:rFonts w:ascii="Microsoft YaHei" w:eastAsia="Microsoft YaHei" w:hAnsi="Microsoft YaHei" w:cs="Microsoft YaHei" w:hint="eastAsia"/>
            <w:lang w:eastAsia="zh-CN"/>
          </w:rPr>
          <w:t>一脸</w:t>
        </w:r>
        <w:r w:rsidR="00CA43C1">
          <w:rPr>
            <w:rFonts w:ascii="ＭＳ ゴシック" w:eastAsia="DengXian" w:hAnsi="ＭＳ ゴシック" w:cs="ＭＳ ゴシック" w:hint="eastAsia"/>
            <w:lang w:eastAsia="zh-CN"/>
          </w:rPr>
          <w:t>怫然</w:t>
        </w:r>
      </w:ins>
      <w:del w:id="217" w:author="hhh0578" w:date="2020-04-17T19:48:00Z">
        <w:r w:rsidRPr="007D2483" w:rsidDel="00CA43C1">
          <w:rPr>
            <w:rFonts w:ascii="ＭＳ ゴシック" w:eastAsia="ＭＳ ゴシック" w:hAnsi="ＭＳ ゴシック" w:cs="ＭＳ ゴシック" w:hint="eastAsia"/>
            <w:lang w:eastAsia="zh-CN"/>
          </w:rPr>
          <w:delText>失望地</w:delText>
        </w:r>
        <w:r w:rsidRPr="007D2483" w:rsidDel="00CA43C1">
          <w:rPr>
            <w:rFonts w:ascii="Microsoft YaHei" w:eastAsia="Microsoft YaHei" w:hAnsi="Microsoft YaHei" w:cs="Microsoft YaHei" w:hint="eastAsia"/>
            <w:lang w:eastAsia="zh-CN"/>
          </w:rPr>
          <w:delText>说</w:delText>
        </w:r>
      </w:del>
      <w:r w:rsidRPr="007D2483">
        <w:rPr>
          <w:rFonts w:ascii="ＭＳ ゴシック" w:eastAsia="ＭＳ ゴシック" w:hAnsi="ＭＳ ゴシック" w:cs="ＭＳ ゴシック" w:hint="eastAsia"/>
          <w:lang w:eastAsia="zh-CN"/>
        </w:rPr>
        <w:t>。。</w:t>
      </w:r>
    </w:p>
    <w:p w14:paraId="15CCA988" w14:textId="77777777" w:rsidR="007D2483" w:rsidRPr="007D2483" w:rsidRDefault="007D2483" w:rsidP="007D2483">
      <w:pPr>
        <w:pStyle w:val="a3"/>
        <w:rPr>
          <w:rFonts w:ascii="ＭＳ ゴシック" w:eastAsia="ＭＳ ゴシック" w:hAnsi="ＭＳ ゴシック" w:cs="ＭＳ ゴシック"/>
          <w:lang w:eastAsia="zh-CN"/>
        </w:rPr>
      </w:pPr>
    </w:p>
    <w:p w14:paraId="679072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2B9550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&lt;jaT0202&gt;「第一、それは貴方の考えでしょう？」</w:t>
      </w:r>
    </w:p>
    <w:p w14:paraId="1A49A17D" w14:textId="31D262B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&lt;cnT0202&gt;「</w:t>
      </w:r>
      <w:ins w:id="218" w:author="hhh0578" w:date="2020-04-17T19:49:00Z">
        <w:r w:rsidR="00E574EA">
          <w:rPr>
            <w:rFonts w:ascii="ＭＳ ゴシック" w:eastAsia="DengXian" w:hAnsi="ＭＳ ゴシック" w:cs="ＭＳ ゴシック" w:hint="eastAsia"/>
            <w:lang w:eastAsia="zh-CN"/>
          </w:rPr>
          <w:t>首先</w:t>
        </w:r>
      </w:ins>
      <w:del w:id="219" w:author="hhh0578" w:date="2020-04-17T19:49:00Z">
        <w:r w:rsidRPr="007D2483" w:rsidDel="00E574EA">
          <w:rPr>
            <w:rFonts w:ascii="ＭＳ ゴシック" w:eastAsia="ＭＳ ゴシック" w:hAnsi="ＭＳ ゴシック" w:cs="ＭＳ ゴシック"/>
            <w:lang w:eastAsia="zh-CN"/>
          </w:rPr>
          <w:delText>第一</w:delText>
        </w:r>
      </w:del>
      <w:r w:rsidRPr="007D2483">
        <w:rPr>
          <w:rFonts w:ascii="ＭＳ ゴシック" w:eastAsia="ＭＳ ゴシック" w:hAnsi="ＭＳ ゴシック" w:cs="ＭＳ ゴシック"/>
          <w:lang w:eastAsia="zh-CN"/>
        </w:rPr>
        <w: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只是你个人的想法吧？」</w:t>
      </w:r>
    </w:p>
    <w:p w14:paraId="15C50A29" w14:textId="77777777" w:rsidR="007D2483" w:rsidRPr="007D2483" w:rsidRDefault="007D2483" w:rsidP="007D2483">
      <w:pPr>
        <w:pStyle w:val="a3"/>
        <w:rPr>
          <w:rFonts w:ascii="ＭＳ ゴシック" w:eastAsia="ＭＳ ゴシック" w:hAnsi="ＭＳ ゴシック" w:cs="ＭＳ ゴシック"/>
          <w:lang w:eastAsia="zh-CN"/>
        </w:rPr>
      </w:pPr>
    </w:p>
    <w:p w14:paraId="432380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441474E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&lt;jaT0203&gt;「クラスの方がそのように考えていると、どうして分かるのですか？」</w:t>
      </w:r>
    </w:p>
    <w:p w14:paraId="5FD6C0F3" w14:textId="1BF7CF3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&lt;cnT0203&gt;「</w:t>
      </w:r>
      <w:ins w:id="220" w:author="hhh0578" w:date="2020-04-17T19:49:00Z">
        <w:r w:rsidR="00B624D7">
          <w:rPr>
            <w:rFonts w:ascii="DengXian" w:eastAsia="DengXian" w:hAnsi="DengXian" w:cs="ＭＳ ゴシック" w:hint="eastAsia"/>
            <w:lang w:eastAsia="zh-CN"/>
          </w:rPr>
          <w:t>你怎么知道你同学就是</w:t>
        </w:r>
        <w:r w:rsidR="00B624D7">
          <w:rPr>
            <w:rFonts w:ascii="Microsoft YaHei" w:eastAsia="Microsoft YaHei" w:hAnsi="Microsoft YaHei" w:cs="Microsoft YaHei" w:hint="eastAsia"/>
            <w:lang w:eastAsia="zh-CN"/>
          </w:rPr>
          <w:t>这么想的</w:t>
        </w:r>
      </w:ins>
      <w:del w:id="221" w:author="hhh0578" w:date="2020-04-17T19:49:00Z">
        <w:r w:rsidRPr="007D2483" w:rsidDel="00B624D7">
          <w:rPr>
            <w:rFonts w:ascii="ＭＳ ゴシック" w:eastAsia="ＭＳ ゴシック" w:hAnsi="ＭＳ ゴシック" w:cs="ＭＳ ゴシック"/>
            <w:lang w:eastAsia="zh-CN"/>
          </w:rPr>
          <w:delText>你</w:delText>
        </w:r>
        <w:r w:rsidRPr="007D2483" w:rsidDel="00B624D7">
          <w:rPr>
            <w:rFonts w:ascii="Microsoft YaHei" w:eastAsia="Microsoft YaHei" w:hAnsi="Microsoft YaHei" w:cs="Microsoft YaHei" w:hint="eastAsia"/>
            <w:lang w:eastAsia="zh-CN"/>
          </w:rPr>
          <w:delText>为</w:delText>
        </w:r>
        <w:r w:rsidRPr="007D2483" w:rsidDel="00B624D7">
          <w:rPr>
            <w:rFonts w:ascii="ＭＳ ゴシック" w:eastAsia="ＭＳ ゴシック" w:hAnsi="ＭＳ ゴシック" w:cs="ＭＳ ゴシック" w:hint="eastAsia"/>
            <w:lang w:eastAsia="zh-CN"/>
          </w:rPr>
          <w:delText>什么会</w:delText>
        </w:r>
        <w:r w:rsidRPr="007D2483" w:rsidDel="00B624D7">
          <w:rPr>
            <w:rFonts w:ascii="Microsoft YaHei" w:eastAsia="Microsoft YaHei" w:hAnsi="Microsoft YaHei" w:cs="Microsoft YaHei" w:hint="eastAsia"/>
            <w:lang w:eastAsia="zh-CN"/>
          </w:rPr>
          <w:delText>认为</w:delText>
        </w:r>
        <w:r w:rsidRPr="007D2483" w:rsidDel="00B624D7">
          <w:rPr>
            <w:rFonts w:ascii="ＭＳ ゴシック" w:eastAsia="ＭＳ ゴシック" w:hAnsi="ＭＳ ゴシック" w:cs="ＭＳ ゴシック" w:hint="eastAsia"/>
            <w:lang w:eastAsia="zh-CN"/>
          </w:rPr>
          <w:delText>班上的同学和你是一</w:delText>
        </w:r>
        <w:r w:rsidRPr="007D2483" w:rsidDel="00B624D7">
          <w:rPr>
            <w:rFonts w:ascii="Microsoft YaHei" w:eastAsia="Microsoft YaHei" w:hAnsi="Microsoft YaHei" w:cs="Microsoft YaHei" w:hint="eastAsia"/>
            <w:lang w:eastAsia="zh-CN"/>
          </w:rPr>
          <w:delText>样</w:delText>
        </w:r>
        <w:r w:rsidRPr="007D2483" w:rsidDel="00B624D7">
          <w:rPr>
            <w:rFonts w:ascii="ＭＳ ゴシック" w:eastAsia="ＭＳ ゴシック" w:hAnsi="ＭＳ ゴシック" w:cs="ＭＳ ゴシック" w:hint="eastAsia"/>
            <w:lang w:eastAsia="zh-CN"/>
          </w:rPr>
          <w:delText>的想法</w:delText>
        </w:r>
      </w:del>
      <w:r w:rsidRPr="007D2483">
        <w:rPr>
          <w:rFonts w:ascii="ＭＳ ゴシック" w:eastAsia="ＭＳ ゴシック" w:hAnsi="ＭＳ ゴシック" w:cs="ＭＳ ゴシック" w:hint="eastAsia"/>
          <w:lang w:eastAsia="zh-CN"/>
        </w:rPr>
        <w:t>？」</w:t>
      </w:r>
    </w:p>
    <w:p w14:paraId="4CB51919" w14:textId="77777777" w:rsidR="007D2483" w:rsidRPr="007D2483" w:rsidRDefault="007D2483" w:rsidP="007D2483">
      <w:pPr>
        <w:pStyle w:val="a3"/>
        <w:rPr>
          <w:rFonts w:ascii="ＭＳ ゴシック" w:eastAsia="ＭＳ ゴシック" w:hAnsi="ＭＳ ゴシック" w:cs="ＭＳ ゴシック"/>
          <w:lang w:eastAsia="zh-CN"/>
        </w:rPr>
      </w:pPr>
    </w:p>
    <w:p w14:paraId="5A90A0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964BFD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&lt;jaT0204&gt;「……俺だけの意見でもいいです」</w:t>
      </w:r>
    </w:p>
    <w:p w14:paraId="291F78F6"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&lt;cnT0204&gt;「……就算只是我的独断也好」</w:t>
      </w:r>
    </w:p>
    <w:p w14:paraId="37704C82" w14:textId="77777777" w:rsidR="007D2483" w:rsidRPr="007D2483" w:rsidRDefault="007D2483" w:rsidP="007D2483">
      <w:pPr>
        <w:pStyle w:val="a3"/>
        <w:rPr>
          <w:rFonts w:ascii="ＭＳ ゴシック" w:eastAsia="ＭＳ ゴシック" w:hAnsi="ＭＳ ゴシック" w:cs="ＭＳ ゴシック"/>
          <w:lang w:eastAsia="zh-CN"/>
        </w:rPr>
      </w:pPr>
    </w:p>
    <w:p w14:paraId="6A33FA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720FA6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&lt;jaT0205&gt;「少なくとも俺は、自分の興味を満たして終わりじゃなくて、俺のことも知ってもらいたいと思ってます」</w:t>
      </w:r>
    </w:p>
    <w:p w14:paraId="7733E855" w14:textId="1A70A97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&lt;cnT0205&gt;「</w:t>
      </w:r>
      <w:ins w:id="222" w:author="hhh0578" w:date="2020-04-17T19:54:00Z">
        <w:r w:rsidR="00C36EF7">
          <w:rPr>
            <w:rFonts w:ascii="DengXian" w:eastAsia="DengXian" w:hAnsi="DengXian" w:cs="ＭＳ ゴシック" w:hint="eastAsia"/>
            <w:lang w:eastAsia="zh-CN"/>
          </w:rPr>
          <w:t>至少我不</w:t>
        </w:r>
        <w:r w:rsidR="00C36EF7">
          <w:rPr>
            <w:rFonts w:ascii="Microsoft YaHei" w:eastAsia="Microsoft YaHei" w:hAnsi="Microsoft YaHei" w:cs="Microsoft YaHei" w:hint="eastAsia"/>
            <w:lang w:eastAsia="zh-CN"/>
          </w:rPr>
          <w:t>仅仅</w:t>
        </w:r>
      </w:ins>
      <w:ins w:id="223" w:author="hhh0578" w:date="2020-04-17T19:55:00Z">
        <w:r w:rsidR="00692E7C">
          <w:rPr>
            <w:rFonts w:ascii="Microsoft YaHei" w:eastAsia="Microsoft YaHei" w:hAnsi="Microsoft YaHei" w:cs="Microsoft YaHei" w:hint="eastAsia"/>
            <w:lang w:eastAsia="zh-CN"/>
          </w:rPr>
          <w:t>是</w:t>
        </w:r>
      </w:ins>
      <w:ins w:id="224" w:author="hhh0578" w:date="2020-04-17T19:54:00Z">
        <w:r w:rsidR="00C36EF7">
          <w:rPr>
            <w:rFonts w:ascii="Microsoft YaHei" w:eastAsia="Microsoft YaHei" w:hAnsi="Microsoft YaHei" w:cs="Microsoft YaHei" w:hint="eastAsia"/>
            <w:lang w:eastAsia="zh-CN"/>
          </w:rPr>
          <w:t>为了满足自己的好奇心，更是为了能让你</w:t>
        </w:r>
      </w:ins>
      <w:ins w:id="225" w:author="hhh0578" w:date="2020-04-17T19:55:00Z">
        <w:r w:rsidR="000635E1">
          <w:rPr>
            <w:rFonts w:ascii="Microsoft YaHei" w:eastAsia="Microsoft YaHei" w:hAnsi="Microsoft YaHei" w:cs="Microsoft YaHei" w:hint="eastAsia"/>
            <w:lang w:eastAsia="zh-CN"/>
          </w:rPr>
          <w:t>也</w:t>
        </w:r>
      </w:ins>
      <w:ins w:id="226" w:author="hhh0578" w:date="2020-04-17T19:54:00Z">
        <w:r w:rsidR="00C36EF7">
          <w:rPr>
            <w:rFonts w:ascii="Microsoft YaHei" w:eastAsia="Microsoft YaHei" w:hAnsi="Microsoft YaHei" w:cs="Microsoft YaHei" w:hint="eastAsia"/>
            <w:lang w:eastAsia="zh-CN"/>
          </w:rPr>
          <w:t>了解我</w:t>
        </w:r>
      </w:ins>
      <w:del w:id="227" w:author="hhh0578" w:date="2020-04-17T19:54:00Z">
        <w:r w:rsidRPr="007D2483" w:rsidDel="00C36EF7">
          <w:rPr>
            <w:rFonts w:ascii="ＭＳ ゴシック" w:eastAsia="ＭＳ ゴシック" w:hAnsi="ＭＳ ゴシック" w:cs="ＭＳ ゴシック"/>
            <w:lang w:eastAsia="zh-CN"/>
          </w:rPr>
          <w:delText>至少</w:delText>
        </w:r>
        <w:r w:rsidRPr="007D2483" w:rsidDel="00C36EF7">
          <w:rPr>
            <w:rFonts w:ascii="Microsoft YaHei" w:eastAsia="Microsoft YaHei" w:hAnsi="Microsoft YaHei" w:cs="Microsoft YaHei" w:hint="eastAsia"/>
            <w:lang w:eastAsia="zh-CN"/>
          </w:rPr>
          <w:delText>对</w:delText>
        </w:r>
        <w:r w:rsidRPr="007D2483" w:rsidDel="00C36EF7">
          <w:rPr>
            <w:rFonts w:ascii="ＭＳ ゴシック" w:eastAsia="ＭＳ ゴシック" w:hAnsi="ＭＳ ゴシック" w:cs="ＭＳ ゴシック" w:hint="eastAsia"/>
            <w:lang w:eastAsia="zh-CN"/>
          </w:rPr>
          <w:delText>我</w:delText>
        </w:r>
        <w:r w:rsidRPr="007D2483" w:rsidDel="00C36EF7">
          <w:rPr>
            <w:rFonts w:ascii="ＭＳ ゴシック" w:eastAsia="ＭＳ ゴシック" w:hAnsi="ＭＳ ゴシック" w:cs="ＭＳ ゴシック" w:hint="eastAsia"/>
            <w:lang w:eastAsia="zh-CN"/>
          </w:rPr>
          <w:lastRenderedPageBreak/>
          <w:delText>来</w:delText>
        </w:r>
        <w:r w:rsidRPr="007D2483" w:rsidDel="00C36EF7">
          <w:rPr>
            <w:rFonts w:ascii="Microsoft YaHei" w:eastAsia="Microsoft YaHei" w:hAnsi="Microsoft YaHei" w:cs="Microsoft YaHei" w:hint="eastAsia"/>
            <w:lang w:eastAsia="zh-CN"/>
          </w:rPr>
          <w:delText>说</w:delText>
        </w:r>
        <w:r w:rsidRPr="007D2483" w:rsidDel="00C36EF7">
          <w:rPr>
            <w:rFonts w:ascii="ＭＳ ゴシック" w:eastAsia="ＭＳ ゴシック" w:hAnsi="ＭＳ ゴシック" w:cs="ＭＳ ゴシック" w:hint="eastAsia"/>
            <w:lang w:eastAsia="zh-CN"/>
          </w:rPr>
          <w:delText>，并不会因</w:delText>
        </w:r>
        <w:r w:rsidRPr="007D2483" w:rsidDel="00C36EF7">
          <w:rPr>
            <w:rFonts w:ascii="Microsoft YaHei" w:eastAsia="Microsoft YaHei" w:hAnsi="Microsoft YaHei" w:cs="Microsoft YaHei" w:hint="eastAsia"/>
            <w:lang w:eastAsia="zh-CN"/>
          </w:rPr>
          <w:delText>为满</w:delText>
        </w:r>
        <w:r w:rsidRPr="007D2483" w:rsidDel="00C36EF7">
          <w:rPr>
            <w:rFonts w:ascii="ＭＳ ゴシック" w:eastAsia="ＭＳ ゴシック" w:hAnsi="ＭＳ ゴシック" w:cs="ＭＳ ゴシック" w:hint="eastAsia"/>
            <w:lang w:eastAsia="zh-CN"/>
          </w:rPr>
          <w:delText>足了自己的愿望就不再关心，会希望</w:delText>
        </w:r>
        <w:r w:rsidRPr="007D2483" w:rsidDel="00C36EF7">
          <w:rPr>
            <w:rFonts w:ascii="Microsoft YaHei" w:eastAsia="Microsoft YaHei" w:hAnsi="Microsoft YaHei" w:cs="Microsoft YaHei" w:hint="eastAsia"/>
            <w:lang w:eastAsia="zh-CN"/>
          </w:rPr>
          <w:delText>对</w:delText>
        </w:r>
        <w:r w:rsidRPr="007D2483" w:rsidDel="00C36EF7">
          <w:rPr>
            <w:rFonts w:ascii="ＭＳ ゴシック" w:eastAsia="ＭＳ ゴシック" w:hAnsi="ＭＳ ゴシック" w:cs="ＭＳ ゴシック" w:hint="eastAsia"/>
            <w:lang w:eastAsia="zh-CN"/>
          </w:rPr>
          <w:delText>方也了解我</w:delText>
        </w:r>
      </w:del>
      <w:r w:rsidRPr="007D2483">
        <w:rPr>
          <w:rFonts w:ascii="ＭＳ ゴシック" w:eastAsia="ＭＳ ゴシック" w:hAnsi="ＭＳ ゴシック" w:cs="ＭＳ ゴシック" w:hint="eastAsia"/>
          <w:lang w:eastAsia="zh-CN"/>
        </w:rPr>
        <w:t>」</w:t>
      </w:r>
    </w:p>
    <w:p w14:paraId="1D6502B0" w14:textId="77777777" w:rsidR="007D2483" w:rsidRPr="007D2483" w:rsidRDefault="007D2483" w:rsidP="007D2483">
      <w:pPr>
        <w:pStyle w:val="a3"/>
        <w:rPr>
          <w:rFonts w:ascii="ＭＳ ゴシック" w:eastAsia="ＭＳ ゴシック" w:hAnsi="ＭＳ ゴシック" w:cs="ＭＳ ゴシック"/>
          <w:lang w:eastAsia="zh-CN"/>
        </w:rPr>
      </w:pPr>
    </w:p>
    <w:p w14:paraId="4724CC8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9C6AE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&lt;jaT0206&gt;「月人を見て笑うだけだった彼らと一緒にされるのは心外ですから」</w:t>
      </w:r>
    </w:p>
    <w:p w14:paraId="062A206B" w14:textId="18C620E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&lt;cnT0206&gt;「</w:t>
      </w:r>
      <w:del w:id="228" w:author="hhh0578" w:date="2020-04-17T19:55:00Z">
        <w:r w:rsidRPr="007D2483" w:rsidDel="0092272E">
          <w:rPr>
            <w:rFonts w:ascii="DengXian" w:eastAsia="DengXian" w:hAnsi="DengXian" w:cs="ＭＳ ゴシック" w:hint="eastAsia"/>
            <w:lang w:eastAsia="zh-CN"/>
          </w:rPr>
          <w:delText>把我</w:delText>
        </w:r>
        <w:r w:rsidRPr="007D2483" w:rsidDel="0092272E">
          <w:rPr>
            <w:rFonts w:ascii="Microsoft YaHei" w:eastAsia="Microsoft YaHei" w:hAnsi="Microsoft YaHei" w:cs="Microsoft YaHei" w:hint="eastAsia"/>
            <w:lang w:eastAsia="zh-CN"/>
          </w:rPr>
          <w:delText>们</w:delText>
        </w:r>
        <w:r w:rsidRPr="007D2483" w:rsidDel="0092272E">
          <w:rPr>
            <w:rFonts w:ascii="DengXian" w:eastAsia="DengXian" w:hAnsi="DengXian" w:cs="ＭＳ ゴシック" w:hint="eastAsia"/>
            <w:lang w:eastAsia="zh-CN"/>
          </w:rPr>
          <w:delText>和那些嘲笑月人的人</w:delText>
        </w:r>
        <w:r w:rsidRPr="007D2483" w:rsidDel="0092272E">
          <w:rPr>
            <w:rFonts w:ascii="Microsoft YaHei" w:eastAsia="Microsoft YaHei" w:hAnsi="Microsoft YaHei" w:cs="Microsoft YaHei" w:hint="eastAsia"/>
            <w:lang w:eastAsia="zh-CN"/>
          </w:rPr>
          <w:delText>们</w:delText>
        </w:r>
        <w:r w:rsidRPr="007D2483" w:rsidDel="0092272E">
          <w:rPr>
            <w:rFonts w:ascii="DengXian" w:eastAsia="DengXian" w:hAnsi="DengXian" w:cs="ＭＳ ゴシック" w:hint="eastAsia"/>
            <w:lang w:eastAsia="zh-CN"/>
          </w:rPr>
          <w:delText>看作一</w:delText>
        </w:r>
        <w:r w:rsidRPr="007D2483" w:rsidDel="0092272E">
          <w:rPr>
            <w:rFonts w:ascii="Microsoft YaHei" w:eastAsia="Microsoft YaHei" w:hAnsi="Microsoft YaHei" w:cs="Microsoft YaHei" w:hint="eastAsia"/>
            <w:lang w:eastAsia="zh-CN"/>
          </w:rPr>
          <w:delText>类纯</w:delText>
        </w:r>
        <w:r w:rsidRPr="007D2483" w:rsidDel="0092272E">
          <w:rPr>
            <w:rFonts w:ascii="DengXian" w:eastAsia="DengXian" w:hAnsi="DengXian" w:cs="ＭＳ ゴシック" w:hint="eastAsia"/>
            <w:lang w:eastAsia="zh-CN"/>
          </w:rPr>
          <w:delText>属偏</w:delText>
        </w:r>
        <w:r w:rsidRPr="007D2483" w:rsidDel="0092272E">
          <w:rPr>
            <w:rFonts w:ascii="Microsoft YaHei" w:eastAsia="Microsoft YaHei" w:hAnsi="Microsoft YaHei" w:cs="Microsoft YaHei" w:hint="eastAsia"/>
            <w:lang w:eastAsia="zh-CN"/>
          </w:rPr>
          <w:delText>见</w:delText>
        </w:r>
      </w:del>
      <w:ins w:id="229" w:author="hhh0578" w:date="2020-04-17T19:55:00Z">
        <w:r w:rsidR="0092272E">
          <w:rPr>
            <w:rFonts w:ascii="DengXian" w:eastAsia="DengXian" w:hAnsi="DengXian" w:cs="ＭＳ ゴシック" w:hint="eastAsia"/>
            <w:lang w:eastAsia="zh-CN"/>
          </w:rPr>
          <w:t>因为你把我和看到月人只会哄笑的人归为同类</w:t>
        </w:r>
      </w:ins>
      <w:r w:rsidRPr="007D2483">
        <w:rPr>
          <w:rFonts w:ascii="ＭＳ ゴシック" w:eastAsia="ＭＳ ゴシック" w:hAnsi="ＭＳ ゴシック" w:cs="ＭＳ ゴシック" w:hint="eastAsia"/>
          <w:lang w:eastAsia="zh-CN"/>
        </w:rPr>
        <w:t>」</w:t>
      </w:r>
    </w:p>
    <w:p w14:paraId="192A4C3D" w14:textId="77777777" w:rsidR="007D2483" w:rsidRPr="007D2483" w:rsidRDefault="007D2483" w:rsidP="007D2483">
      <w:pPr>
        <w:pStyle w:val="a3"/>
        <w:rPr>
          <w:rFonts w:ascii="ＭＳ ゴシック" w:eastAsia="ＭＳ ゴシック" w:hAnsi="ＭＳ ゴシック" w:cs="ＭＳ ゴシック"/>
          <w:lang w:eastAsia="zh-CN"/>
        </w:rPr>
      </w:pPr>
    </w:p>
    <w:p w14:paraId="06BB8FD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6488D5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&lt;jaT0207&gt;「……一緒です」</w:t>
      </w:r>
    </w:p>
    <w:p w14:paraId="706A35BE" w14:textId="447D100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&lt;cnT0207&gt;「……</w:t>
      </w:r>
      <w:del w:id="230" w:author="hhh0578" w:date="2020-04-17T19:56:00Z">
        <w:r w:rsidRPr="007D2483" w:rsidDel="00DB4276">
          <w:rPr>
            <w:rFonts w:ascii="DengXian" w:eastAsia="DengXian" w:hAnsi="DengXian" w:cs="ＭＳ ゴシック" w:hint="eastAsia"/>
            <w:lang w:eastAsia="zh-CN"/>
          </w:rPr>
          <w:delText>都是一</w:delText>
        </w:r>
        <w:r w:rsidRPr="007D2483" w:rsidDel="00DB4276">
          <w:rPr>
            <w:rFonts w:ascii="Microsoft YaHei" w:eastAsia="Microsoft YaHei" w:hAnsi="Microsoft YaHei" w:cs="Microsoft YaHei" w:hint="eastAsia"/>
            <w:lang w:eastAsia="zh-CN"/>
          </w:rPr>
          <w:delText>类</w:delText>
        </w:r>
        <w:r w:rsidRPr="007D2483" w:rsidDel="00DB4276">
          <w:rPr>
            <w:rFonts w:ascii="DengXian" w:eastAsia="DengXian" w:hAnsi="DengXian" w:cs="ＭＳ ゴシック" w:hint="eastAsia"/>
            <w:lang w:eastAsia="zh-CN"/>
          </w:rPr>
          <w:delText>人</w:delText>
        </w:r>
      </w:del>
      <w:ins w:id="231" w:author="hhh0578" w:date="2020-04-17T19:56:00Z">
        <w:r w:rsidR="00DB4276">
          <w:rPr>
            <w:rFonts w:ascii="DengXian" w:eastAsia="DengXian" w:hAnsi="DengXian" w:cs="ＭＳ ゴシック" w:hint="eastAsia"/>
            <w:lang w:eastAsia="zh-CN"/>
          </w:rPr>
          <w:t>本来就是</w:t>
        </w:r>
      </w:ins>
      <w:r w:rsidRPr="007D2483">
        <w:rPr>
          <w:rFonts w:ascii="ＭＳ ゴシック" w:eastAsia="ＭＳ ゴシック" w:hAnsi="ＭＳ ゴシック" w:cs="ＭＳ ゴシック" w:hint="eastAsia"/>
          <w:lang w:eastAsia="zh-CN"/>
        </w:rPr>
        <w:t>」</w:t>
      </w:r>
    </w:p>
    <w:p w14:paraId="359CA206" w14:textId="77777777" w:rsidR="007D2483" w:rsidRPr="007D2483" w:rsidRDefault="007D2483" w:rsidP="007D2483">
      <w:pPr>
        <w:pStyle w:val="a3"/>
        <w:rPr>
          <w:rFonts w:ascii="ＭＳ ゴシック" w:eastAsia="ＭＳ ゴシック" w:hAnsi="ＭＳ ゴシック" w:cs="ＭＳ ゴシック"/>
          <w:lang w:eastAsia="zh-CN"/>
        </w:rPr>
      </w:pPr>
    </w:p>
    <w:p w14:paraId="55009E8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3CDFB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&lt;jaT0208&gt;「違います」</w:t>
      </w:r>
    </w:p>
    <w:p w14:paraId="603EFD3D" w14:textId="64C412F1"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&lt;cnT0208&gt;「</w:t>
      </w:r>
      <w:del w:id="232" w:author="hhh0578" w:date="2020-04-17T19:56:00Z">
        <w:r w:rsidRPr="007D2483" w:rsidDel="008F544E">
          <w:rPr>
            <w:rFonts w:ascii="DengXian" w:eastAsia="DengXian" w:hAnsi="DengXian" w:cs="ＭＳ ゴシック" w:hint="eastAsia"/>
            <w:lang w:eastAsia="zh-CN"/>
          </w:rPr>
          <w:delText>双方并不相同</w:delText>
        </w:r>
      </w:del>
      <w:ins w:id="233" w:author="hhh0578" w:date="2020-04-17T19:56:00Z">
        <w:r w:rsidR="008F544E">
          <w:rPr>
            <w:rFonts w:ascii="DengXian" w:eastAsia="DengXian" w:hAnsi="DengXian" w:cs="ＭＳ ゴシック" w:hint="eastAsia"/>
            <w:lang w:eastAsia="zh-CN"/>
          </w:rPr>
          <w:t>不是</w:t>
        </w:r>
      </w:ins>
      <w:r w:rsidRPr="007D2483">
        <w:rPr>
          <w:rFonts w:ascii="ＭＳ ゴシック" w:eastAsia="ＭＳ ゴシック" w:hAnsi="ＭＳ ゴシック" w:cs="ＭＳ ゴシック"/>
        </w:rPr>
        <w:t>」</w:t>
      </w:r>
    </w:p>
    <w:p w14:paraId="6B85F1DD" w14:textId="77777777" w:rsidR="007D2483" w:rsidRPr="007D2483" w:rsidRDefault="007D2483" w:rsidP="007D2483">
      <w:pPr>
        <w:pStyle w:val="a3"/>
        <w:rPr>
          <w:rFonts w:ascii="ＭＳ ゴシック" w:eastAsia="ＭＳ ゴシック" w:hAnsi="ＭＳ ゴシック" w:cs="ＭＳ ゴシック"/>
        </w:rPr>
      </w:pPr>
    </w:p>
    <w:p w14:paraId="0C9C89E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6C63E6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&lt;jaT0209&gt;「……」</w:t>
      </w:r>
    </w:p>
    <w:p w14:paraId="4F7F0B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&lt;cnT0209&gt;「……」</w:t>
      </w:r>
    </w:p>
    <w:p w14:paraId="57F74C3E" w14:textId="77777777" w:rsidR="007D2483" w:rsidRPr="007D2483" w:rsidRDefault="007D2483" w:rsidP="007D2483">
      <w:pPr>
        <w:pStyle w:val="a3"/>
        <w:rPr>
          <w:rFonts w:ascii="ＭＳ ゴシック" w:eastAsia="ＭＳ ゴシック" w:hAnsi="ＭＳ ゴシック" w:cs="ＭＳ ゴシック"/>
        </w:rPr>
      </w:pPr>
    </w:p>
    <w:p w14:paraId="4534C5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48518C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&lt;jaT0210&gt;エステルさんが俺を睨む。</w:t>
      </w:r>
    </w:p>
    <w:p w14:paraId="5114F591" w14:textId="1F0F4DE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&lt;cnT0210&gt;艾斯蒂</w:t>
      </w:r>
      <w:r w:rsidRPr="007D2483">
        <w:rPr>
          <w:rFonts w:ascii="Microsoft YaHei" w:eastAsia="Microsoft YaHei" w:hAnsi="Microsoft YaHei" w:cs="Microsoft YaHei" w:hint="eastAsia"/>
          <w:lang w:eastAsia="zh-CN"/>
        </w:rPr>
        <w:t>尔</w:t>
      </w:r>
      <w:del w:id="234" w:author="hhh0578" w:date="2020-04-17T19:56:00Z">
        <w:r w:rsidRPr="007D2483" w:rsidDel="00AA001F">
          <w:rPr>
            <w:rFonts w:ascii="DengXian" w:eastAsia="DengXian" w:hAnsi="DengXian" w:cs="ＭＳ ゴシック" w:hint="eastAsia"/>
            <w:lang w:eastAsia="zh-CN"/>
          </w:rPr>
          <w:delText>注</w:delText>
        </w:r>
        <w:r w:rsidRPr="007D2483" w:rsidDel="00AA001F">
          <w:rPr>
            <w:rFonts w:ascii="Microsoft YaHei" w:eastAsia="Microsoft YaHei" w:hAnsi="Microsoft YaHei" w:cs="Microsoft YaHei" w:hint="eastAsia"/>
            <w:lang w:eastAsia="zh-CN"/>
          </w:rPr>
          <w:delText>视</w:delText>
        </w:r>
        <w:r w:rsidRPr="007D2483" w:rsidDel="00AA001F">
          <w:rPr>
            <w:rFonts w:ascii="DengXian" w:eastAsia="DengXian" w:hAnsi="DengXian" w:cs="ＭＳ ゴシック" w:hint="eastAsia"/>
            <w:lang w:eastAsia="zh-CN"/>
          </w:rPr>
          <w:delText>着</w:delText>
        </w:r>
      </w:del>
      <w:ins w:id="235" w:author="hhh0578" w:date="2020-04-17T19:56:00Z">
        <w:r w:rsidR="00AA001F">
          <w:rPr>
            <w:rFonts w:ascii="DengXian" w:eastAsia="DengXian" w:hAnsi="DengXian" w:cs="ＭＳ ゴシック" w:hint="eastAsia"/>
            <w:lang w:eastAsia="zh-CN"/>
          </w:rPr>
          <w:t>瞪着</w:t>
        </w:r>
      </w:ins>
      <w:r w:rsidRPr="007D2483">
        <w:rPr>
          <w:rFonts w:ascii="ＭＳ ゴシック" w:eastAsia="ＭＳ ゴシック" w:hAnsi="ＭＳ ゴシック" w:cs="ＭＳ ゴシック" w:hint="eastAsia"/>
          <w:lang w:eastAsia="zh-CN"/>
        </w:rPr>
        <w:t>我。</w:t>
      </w:r>
    </w:p>
    <w:p w14:paraId="2C1DA301" w14:textId="77777777" w:rsidR="007D2483" w:rsidRPr="007D2483" w:rsidRDefault="007D2483" w:rsidP="007D2483">
      <w:pPr>
        <w:pStyle w:val="a3"/>
        <w:rPr>
          <w:rFonts w:ascii="ＭＳ ゴシック" w:eastAsia="ＭＳ ゴシック" w:hAnsi="ＭＳ ゴシック" w:cs="ＭＳ ゴシック"/>
          <w:lang w:eastAsia="zh-CN"/>
        </w:rPr>
      </w:pPr>
    </w:p>
    <w:p w14:paraId="080323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B6FD9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&lt;jaT0211&gt;……。</w:t>
      </w:r>
    </w:p>
    <w:p w14:paraId="0D04ABA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&lt;cnT0211&gt;……。</w:t>
      </w:r>
    </w:p>
    <w:p w14:paraId="073AE9E3" w14:textId="77777777" w:rsidR="007D2483" w:rsidRPr="007D2483" w:rsidRDefault="007D2483" w:rsidP="007D2483">
      <w:pPr>
        <w:pStyle w:val="a3"/>
        <w:rPr>
          <w:rFonts w:ascii="ＭＳ ゴシック" w:eastAsia="ＭＳ ゴシック" w:hAnsi="ＭＳ ゴシック" w:cs="ＭＳ ゴシック"/>
        </w:rPr>
      </w:pPr>
    </w:p>
    <w:p w14:paraId="7A2B5B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C5CFD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&lt;jaT0212&gt;…………。</w:t>
      </w:r>
    </w:p>
    <w:p w14:paraId="4686C37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&lt;cnT0212&gt;…………。</w:t>
      </w:r>
    </w:p>
    <w:p w14:paraId="3B059FFF" w14:textId="77777777" w:rsidR="007D2483" w:rsidRPr="007D2483" w:rsidRDefault="007D2483" w:rsidP="007D2483">
      <w:pPr>
        <w:pStyle w:val="a3"/>
        <w:rPr>
          <w:rFonts w:ascii="ＭＳ ゴシック" w:eastAsia="ＭＳ ゴシック" w:hAnsi="ＭＳ ゴシック" w:cs="ＭＳ ゴシック"/>
        </w:rPr>
      </w:pPr>
    </w:p>
    <w:p w14:paraId="61D7C5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DBF392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&lt;jaT0213&gt;ふいっと机に視線を戻し、本やノートを片づけ始める。</w:t>
      </w:r>
    </w:p>
    <w:p w14:paraId="1C01501D" w14:textId="3401569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&lt;cnT0213&gt;</w:t>
      </w:r>
      <w:ins w:id="236" w:author="hhh0578" w:date="2020-04-17T19:56:00Z">
        <w:r w:rsidR="003F3C80">
          <w:rPr>
            <w:rFonts w:ascii="DengXian" w:eastAsia="DengXian" w:hAnsi="DengXian" w:cs="ＭＳ ゴシック" w:hint="eastAsia"/>
            <w:lang w:eastAsia="zh-CN"/>
          </w:rPr>
          <w:t>她</w:t>
        </w:r>
      </w:ins>
      <w:r w:rsidRPr="007D2483">
        <w:rPr>
          <w:rFonts w:ascii="Microsoft YaHei" w:eastAsia="Microsoft YaHei" w:hAnsi="Microsoft YaHei" w:cs="Microsoft YaHei" w:hint="eastAsia"/>
          <w:lang w:eastAsia="zh-CN"/>
        </w:rPr>
        <w:t>视线</w:t>
      </w:r>
      <w:del w:id="237" w:author="hhh0578" w:date="2020-04-17T19:56:00Z">
        <w:r w:rsidRPr="007D2483" w:rsidDel="003F3C80">
          <w:rPr>
            <w:rFonts w:ascii="Microsoft YaHei" w:eastAsia="Microsoft YaHei" w:hAnsi="Microsoft YaHei" w:cs="Microsoft YaHei" w:hint="eastAsia"/>
            <w:lang w:eastAsia="zh-CN"/>
          </w:rPr>
          <w:delText>轻轻</w:delText>
        </w:r>
        <w:r w:rsidRPr="007D2483" w:rsidDel="003F3C80">
          <w:rPr>
            <w:rFonts w:ascii="ＭＳ ゴシック" w:eastAsia="ＭＳ ゴシック" w:hAnsi="ＭＳ ゴシック" w:cs="ＭＳ ゴシック" w:hint="eastAsia"/>
            <w:lang w:eastAsia="zh-CN"/>
          </w:rPr>
          <w:delText>地</w:delText>
        </w:r>
      </w:del>
      <w:r w:rsidRPr="007D2483">
        <w:rPr>
          <w:rFonts w:ascii="ＭＳ ゴシック" w:eastAsia="ＭＳ ゴシック" w:hAnsi="ＭＳ ゴシック" w:cs="ＭＳ ゴシック" w:hint="eastAsia"/>
          <w:lang w:eastAsia="zh-CN"/>
        </w:rPr>
        <w:t>回到桌子上，开始整理</w:t>
      </w:r>
      <w:r w:rsidRPr="007D2483">
        <w:rPr>
          <w:rFonts w:ascii="Microsoft YaHei" w:eastAsia="Microsoft YaHei" w:hAnsi="Microsoft YaHei" w:cs="Microsoft YaHei" w:hint="eastAsia"/>
          <w:lang w:eastAsia="zh-CN"/>
        </w:rPr>
        <w:t>书</w:t>
      </w:r>
      <w:r w:rsidRPr="007D2483">
        <w:rPr>
          <w:rFonts w:ascii="ＭＳ ゴシック" w:eastAsia="ＭＳ ゴシック" w:hAnsi="ＭＳ ゴシック" w:cs="ＭＳ ゴシック" w:hint="eastAsia"/>
          <w:lang w:eastAsia="zh-CN"/>
        </w:rPr>
        <w:t>本和笔</w:t>
      </w:r>
      <w:r w:rsidRPr="007D2483">
        <w:rPr>
          <w:rFonts w:ascii="Microsoft YaHei" w:eastAsia="Microsoft YaHei" w:hAnsi="Microsoft YaHei" w:cs="Microsoft YaHei" w:hint="eastAsia"/>
          <w:lang w:eastAsia="zh-CN"/>
        </w:rPr>
        <w:t>记</w:t>
      </w:r>
      <w:r w:rsidRPr="007D2483">
        <w:rPr>
          <w:rFonts w:ascii="ＭＳ ゴシック" w:eastAsia="ＭＳ ゴシック" w:hAnsi="ＭＳ ゴシック" w:cs="ＭＳ ゴシック" w:hint="eastAsia"/>
          <w:lang w:eastAsia="zh-CN"/>
        </w:rPr>
        <w:t>。</w:t>
      </w:r>
    </w:p>
    <w:p w14:paraId="796B1710" w14:textId="77777777" w:rsidR="007D2483" w:rsidRPr="007D2483" w:rsidRDefault="007D2483" w:rsidP="007D2483">
      <w:pPr>
        <w:pStyle w:val="a3"/>
        <w:rPr>
          <w:rFonts w:ascii="ＭＳ ゴシック" w:eastAsia="ＭＳ ゴシック" w:hAnsi="ＭＳ ゴシック" w:cs="ＭＳ ゴシック"/>
          <w:lang w:eastAsia="zh-CN"/>
        </w:rPr>
      </w:pPr>
    </w:p>
    <w:p w14:paraId="1C60B9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5B1757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&lt;jaT0214&gt;「あの？」</w:t>
      </w:r>
    </w:p>
    <w:p w14:paraId="43F37247" w14:textId="22A3414C"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&lt;cnT0214&gt;「</w:t>
      </w:r>
      <w:ins w:id="238" w:author="hhh0578" w:date="2020-04-17T19:56:00Z">
        <w:r w:rsidR="00674A8D">
          <w:rPr>
            <w:rFonts w:ascii="Microsoft YaHei" w:eastAsia="Microsoft YaHei" w:hAnsi="Microsoft YaHei" w:cs="Microsoft YaHei" w:hint="eastAsia"/>
            <w:lang w:eastAsia="zh-CN"/>
          </w:rPr>
          <w:t>请问</w:t>
        </w:r>
      </w:ins>
      <w:del w:id="239" w:author="hhh0578" w:date="2020-04-17T19:56:00Z">
        <w:r w:rsidRPr="007D2483" w:rsidDel="00674A8D">
          <w:rPr>
            <w:rFonts w:ascii="ＭＳ ゴシック" w:eastAsia="ＭＳ ゴシック" w:hAnsi="ＭＳ ゴシック" w:cs="ＭＳ ゴシック"/>
          </w:rPr>
          <w:delText>那个</w:delText>
        </w:r>
      </w:del>
      <w:r w:rsidRPr="007D2483">
        <w:rPr>
          <w:rFonts w:ascii="ＭＳ ゴシック" w:eastAsia="ＭＳ ゴシック" w:hAnsi="ＭＳ ゴシック" w:cs="ＭＳ ゴシック"/>
        </w:rPr>
        <w:t>？」</w:t>
      </w:r>
    </w:p>
    <w:p w14:paraId="6D73DBCA" w14:textId="77777777" w:rsidR="007D2483" w:rsidRPr="007D2483" w:rsidRDefault="007D2483" w:rsidP="007D2483">
      <w:pPr>
        <w:pStyle w:val="a3"/>
        <w:rPr>
          <w:rFonts w:ascii="ＭＳ ゴシック" w:eastAsia="ＭＳ ゴシック" w:hAnsi="ＭＳ ゴシック" w:cs="ＭＳ ゴシック"/>
        </w:rPr>
      </w:pPr>
    </w:p>
    <w:p w14:paraId="10C3D7F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4440AA5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&lt;jaT0215&gt;「これから面会の予定がありますから」</w:t>
      </w:r>
    </w:p>
    <w:p w14:paraId="7FD3D1B9" w14:textId="78A4158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&lt;cnT0215&gt;「我接下来有</w:t>
      </w:r>
      <w:del w:id="240" w:author="hhh0578" w:date="2020-04-17T19:56:00Z">
        <w:r w:rsidRPr="007D2483" w:rsidDel="00607B6C">
          <w:rPr>
            <w:rFonts w:ascii="DengXian" w:eastAsia="DengXian" w:hAnsi="DengXian" w:cs="ＭＳ ゴシック" w:hint="eastAsia"/>
            <w:lang w:eastAsia="zh-CN"/>
          </w:rPr>
          <w:delText>面</w:delText>
        </w:r>
        <w:r w:rsidRPr="007D2483" w:rsidDel="00607B6C">
          <w:rPr>
            <w:rFonts w:ascii="Microsoft YaHei" w:eastAsia="Microsoft YaHei" w:hAnsi="Microsoft YaHei" w:cs="Microsoft YaHei" w:hint="eastAsia"/>
            <w:lang w:eastAsia="zh-CN"/>
          </w:rPr>
          <w:delText>谈</w:delText>
        </w:r>
      </w:del>
      <w:ins w:id="241" w:author="hhh0578" w:date="2020-04-17T19:56:00Z">
        <w:r w:rsidR="00607B6C">
          <w:rPr>
            <w:rFonts w:ascii="DengXian" w:eastAsia="DengXian" w:hAnsi="DengXian" w:cs="ＭＳ ゴシック" w:hint="eastAsia"/>
            <w:lang w:eastAsia="zh-CN"/>
          </w:rPr>
          <w:t>会面</w:t>
        </w:r>
      </w:ins>
      <w:r w:rsidRPr="007D2483">
        <w:rPr>
          <w:rFonts w:ascii="ＭＳ ゴシック" w:eastAsia="ＭＳ ゴシック" w:hAnsi="ＭＳ ゴシック" w:cs="ＭＳ ゴシック" w:hint="eastAsia"/>
          <w:lang w:eastAsia="zh-CN"/>
        </w:rPr>
        <w:t>的</w:t>
      </w:r>
      <w:ins w:id="242" w:author="hhh0578" w:date="2020-04-17T19:57:00Z">
        <w:r w:rsidR="00FC0A10">
          <w:rPr>
            <w:rFonts w:ascii="Microsoft YaHei" w:eastAsia="Microsoft YaHei" w:hAnsi="Microsoft YaHei" w:cs="Microsoft YaHei" w:hint="eastAsia"/>
            <w:lang w:eastAsia="zh-CN"/>
          </w:rPr>
          <w:t>预定</w:t>
        </w:r>
      </w:ins>
      <w:del w:id="243" w:author="hhh0578" w:date="2020-04-17T19:56:00Z">
        <w:r w:rsidRPr="007D2483" w:rsidDel="00FC0A10">
          <w:rPr>
            <w:rFonts w:ascii="Microsoft YaHei" w:eastAsia="Microsoft YaHei" w:hAnsi="Microsoft YaHei" w:cs="Microsoft YaHei" w:hint="eastAsia"/>
            <w:lang w:eastAsia="zh-CN"/>
          </w:rPr>
          <w:delText>预约</w:delText>
        </w:r>
      </w:del>
      <w:r w:rsidRPr="007D2483">
        <w:rPr>
          <w:rFonts w:ascii="ＭＳ ゴシック" w:eastAsia="ＭＳ ゴシック" w:hAnsi="ＭＳ ゴシック" w:cs="ＭＳ ゴシック" w:hint="eastAsia"/>
          <w:lang w:eastAsia="zh-CN"/>
        </w:rPr>
        <w:t>」</w:t>
      </w:r>
    </w:p>
    <w:p w14:paraId="7C21ABA7" w14:textId="77777777" w:rsidR="007D2483" w:rsidRPr="007D2483" w:rsidRDefault="007D2483" w:rsidP="007D2483">
      <w:pPr>
        <w:pStyle w:val="a3"/>
        <w:rPr>
          <w:rFonts w:ascii="ＭＳ ゴシック" w:eastAsia="ＭＳ ゴシック" w:hAnsi="ＭＳ ゴシック" w:cs="ＭＳ ゴシック"/>
          <w:lang w:eastAsia="zh-CN"/>
        </w:rPr>
      </w:pPr>
    </w:p>
    <w:p w14:paraId="32C312D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0B68E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&lt;jaT0216&gt;「え？」</w:t>
      </w:r>
    </w:p>
    <w:p w14:paraId="7689BB9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&lt;cnT0216&gt;「</w:t>
      </w:r>
      <w:r w:rsidRPr="007D2483">
        <w:rPr>
          <w:rFonts w:ascii="Microsoft YaHei" w:eastAsia="Microsoft YaHei" w:hAnsi="Microsoft YaHei" w:cs="Microsoft YaHei" w:hint="eastAsia"/>
        </w:rPr>
        <w:t>诶</w:t>
      </w:r>
      <w:r w:rsidRPr="007D2483">
        <w:rPr>
          <w:rFonts w:ascii="ＭＳ ゴシック" w:eastAsia="ＭＳ ゴシック" w:hAnsi="ＭＳ ゴシック" w:cs="ＭＳ ゴシック" w:hint="eastAsia"/>
        </w:rPr>
        <w:t>？」</w:t>
      </w:r>
    </w:p>
    <w:p w14:paraId="1CEF0759" w14:textId="77777777" w:rsidR="007D2483" w:rsidRPr="007D2483" w:rsidRDefault="007D2483" w:rsidP="007D2483">
      <w:pPr>
        <w:pStyle w:val="a3"/>
        <w:rPr>
          <w:rFonts w:ascii="ＭＳ ゴシック" w:eastAsia="ＭＳ ゴシック" w:hAnsi="ＭＳ ゴシック" w:cs="ＭＳ ゴシック"/>
        </w:rPr>
      </w:pPr>
    </w:p>
    <w:p w14:paraId="18F99ED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3B4FC98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&lt;jaT0217&gt;「『本当に』救いを求めていらっしゃる方の相談を受けなくてはなりません」</w:t>
      </w:r>
    </w:p>
    <w:p w14:paraId="7EF3A3BF" w14:textId="1617A2D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&lt;cnT0217&gt;「</w:t>
      </w:r>
      <w:ins w:id="244" w:author="hhh0578" w:date="2020-04-17T19:57:00Z">
        <w:r w:rsidR="00B565CF">
          <w:rPr>
            <w:rFonts w:ascii="DengXian" w:eastAsia="DengXian" w:hAnsi="DengXian" w:cs="ＭＳ ゴシック" w:hint="eastAsia"/>
            <w:lang w:eastAsia="zh-CN"/>
          </w:rPr>
          <w:t>我得接见</w:t>
        </w:r>
      </w:ins>
      <w:del w:id="245" w:author="hhh0578" w:date="2020-04-17T19:57:00Z">
        <w:r w:rsidRPr="007D2483" w:rsidDel="00B565CF">
          <w:rPr>
            <w:rFonts w:ascii="ＭＳ ゴシック" w:eastAsia="ＭＳ ゴシック" w:hAnsi="ＭＳ ゴシック" w:cs="ＭＳ ゴシック"/>
            <w:lang w:eastAsia="zh-CN"/>
          </w:rPr>
          <w:delText>不得不接受</w:delText>
        </w:r>
      </w:del>
      <w:r w:rsidRPr="007D2483">
        <w:rPr>
          <w:rFonts w:ascii="ＭＳ ゴシック" w:eastAsia="ＭＳ ゴシック" w:hAnsi="ＭＳ ゴシック" w:cs="ＭＳ ゴシック"/>
          <w:lang w:eastAsia="zh-CN"/>
        </w:rPr>
        <w:t>『真正</w:t>
      </w:r>
      <w:del w:id="246" w:author="hhh0578" w:date="2020-04-17T19:57:00Z">
        <w:r w:rsidRPr="007D2483" w:rsidDel="00B565CF">
          <w:rPr>
            <w:rFonts w:ascii="ＭＳ ゴシック" w:eastAsia="ＭＳ ゴシック" w:hAnsi="ＭＳ ゴシック" w:cs="ＭＳ ゴシック"/>
            <w:lang w:eastAsia="zh-CN"/>
          </w:rPr>
          <w:delText>地</w:delText>
        </w:r>
      </w:del>
      <w:r w:rsidRPr="007D2483">
        <w:rPr>
          <w:rFonts w:ascii="ＭＳ ゴシック" w:eastAsia="ＭＳ ゴシック" w:hAnsi="ＭＳ ゴシック" w:cs="ＭＳ ゴシック"/>
          <w:lang w:eastAsia="zh-CN"/>
        </w:rPr>
        <w:t>』</w:t>
      </w:r>
      <w:ins w:id="247" w:author="hhh0578" w:date="2020-04-17T19:57:00Z">
        <w:r w:rsidR="00B565CF">
          <w:rPr>
            <w:rFonts w:ascii="DengXian" w:eastAsia="DengXian" w:hAnsi="DengXian" w:cs="ＭＳ ゴシック" w:hint="eastAsia"/>
            <w:lang w:eastAsia="zh-CN"/>
          </w:rPr>
          <w:t>来</w:t>
        </w:r>
      </w:ins>
      <w:r w:rsidRPr="007D2483">
        <w:rPr>
          <w:rFonts w:ascii="Microsoft YaHei" w:eastAsia="Microsoft YaHei" w:hAnsi="Microsoft YaHei" w:cs="Microsoft YaHei" w:hint="eastAsia"/>
          <w:lang w:eastAsia="zh-CN"/>
        </w:rPr>
        <w:t>寻</w:t>
      </w:r>
      <w:r w:rsidRPr="007D2483">
        <w:rPr>
          <w:rFonts w:ascii="ＭＳ ゴシック" w:eastAsia="ＭＳ ゴシック" w:hAnsi="ＭＳ ゴシック" w:cs="ＭＳ ゴシック" w:hint="eastAsia"/>
          <w:lang w:eastAsia="zh-CN"/>
        </w:rPr>
        <w:t>求帮助的</w:t>
      </w:r>
      <w:ins w:id="248" w:author="hhh0578" w:date="2020-04-17T19:57:00Z">
        <w:r w:rsidR="00B565CF">
          <w:rPr>
            <w:rFonts w:ascii="DengXian" w:eastAsia="DengXian" w:hAnsi="DengXian" w:cs="ＭＳ ゴシック" w:hint="eastAsia"/>
            <w:lang w:eastAsia="zh-CN"/>
          </w:rPr>
          <w:t>人</w:t>
        </w:r>
      </w:ins>
      <w:del w:id="249" w:author="hhh0578" w:date="2020-04-17T19:57:00Z">
        <w:r w:rsidRPr="007D2483" w:rsidDel="00B565CF">
          <w:rPr>
            <w:rFonts w:ascii="ＭＳ ゴシック" w:eastAsia="ＭＳ ゴシック" w:hAnsi="ＭＳ ゴシック" w:cs="ＭＳ ゴシック" w:hint="eastAsia"/>
            <w:lang w:eastAsia="zh-CN"/>
          </w:rPr>
          <w:delText>来者的</w:delText>
        </w:r>
        <w:r w:rsidRPr="007D2483" w:rsidDel="00B565CF">
          <w:rPr>
            <w:rFonts w:ascii="Microsoft YaHei" w:eastAsia="Microsoft YaHei" w:hAnsi="Microsoft YaHei" w:cs="Microsoft YaHei" w:hint="eastAsia"/>
            <w:lang w:eastAsia="zh-CN"/>
          </w:rPr>
          <w:delText>约见</w:delText>
        </w:r>
      </w:del>
      <w:r w:rsidRPr="007D2483">
        <w:rPr>
          <w:rFonts w:ascii="ＭＳ ゴシック" w:eastAsia="ＭＳ ゴシック" w:hAnsi="ＭＳ ゴシック" w:cs="ＭＳ ゴシック" w:hint="eastAsia"/>
          <w:lang w:eastAsia="zh-CN"/>
        </w:rPr>
        <w:t>」</w:t>
      </w:r>
    </w:p>
    <w:p w14:paraId="63DDD6D0" w14:textId="77777777" w:rsidR="007D2483" w:rsidRPr="007D2483" w:rsidRDefault="007D2483" w:rsidP="007D2483">
      <w:pPr>
        <w:pStyle w:val="a3"/>
        <w:rPr>
          <w:rFonts w:ascii="ＭＳ ゴシック" w:eastAsia="ＭＳ ゴシック" w:hAnsi="ＭＳ ゴシック" w:cs="ＭＳ ゴシック"/>
          <w:lang w:eastAsia="zh-CN"/>
        </w:rPr>
      </w:pPr>
    </w:p>
    <w:p w14:paraId="5086D04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EF181D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&lt;jaT0218&gt;嫌味を言われた。</w:t>
      </w:r>
    </w:p>
    <w:p w14:paraId="720F28F0" w14:textId="28AFF74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&lt;cnT0218&gt;</w:t>
      </w:r>
      <w:del w:id="250" w:author="hhh0578" w:date="2020-04-17T19:57:00Z">
        <w:r w:rsidRPr="007D2483" w:rsidDel="00DF4C49">
          <w:rPr>
            <w:rFonts w:ascii="DengXian" w:eastAsia="DengXian" w:hAnsi="DengXian" w:cs="ＭＳ ゴシック" w:hint="eastAsia"/>
            <w:lang w:eastAsia="zh-CN"/>
          </w:rPr>
          <w:delText>在挖苦人</w:delText>
        </w:r>
      </w:del>
      <w:ins w:id="251" w:author="hhh0578" w:date="2020-04-17T19:58:00Z">
        <w:r w:rsidR="00F46D31">
          <w:rPr>
            <w:rFonts w:ascii="Microsoft YaHei" w:eastAsia="Microsoft YaHei" w:hAnsi="Microsoft YaHei" w:cs="Microsoft YaHei" w:hint="eastAsia"/>
            <w:lang w:eastAsia="zh-CN"/>
          </w:rPr>
          <w:t>措辞</w:t>
        </w:r>
      </w:ins>
      <w:ins w:id="252" w:author="hhh0578" w:date="2020-04-17T19:57:00Z">
        <w:r w:rsidR="00DF4C49">
          <w:rPr>
            <w:rFonts w:ascii="Microsoft YaHei" w:eastAsia="Microsoft YaHei" w:hAnsi="Microsoft YaHei" w:cs="Microsoft YaHei" w:hint="eastAsia"/>
            <w:lang w:eastAsia="zh-CN"/>
          </w:rPr>
          <w:t>带刺</w:t>
        </w:r>
      </w:ins>
      <w:r w:rsidRPr="007D2483">
        <w:rPr>
          <w:rFonts w:ascii="ＭＳ ゴシック" w:eastAsia="ＭＳ ゴシック" w:hAnsi="ＭＳ ゴシック" w:cs="ＭＳ ゴシック"/>
        </w:rPr>
        <w:t>。</w:t>
      </w:r>
    </w:p>
    <w:p w14:paraId="4AA2677D" w14:textId="77777777" w:rsidR="007D2483" w:rsidRPr="007D2483" w:rsidRDefault="007D2483" w:rsidP="007D2483">
      <w:pPr>
        <w:pStyle w:val="a3"/>
        <w:rPr>
          <w:rFonts w:ascii="ＭＳ ゴシック" w:eastAsia="ＭＳ ゴシック" w:hAnsi="ＭＳ ゴシック" w:cs="ＭＳ ゴシック"/>
        </w:rPr>
      </w:pPr>
    </w:p>
    <w:p w14:paraId="5368FA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D55734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&lt;jaT0219&gt;「仕事なんですね」</w:t>
      </w:r>
    </w:p>
    <w:p w14:paraId="5233E7DF" w14:textId="177F5424"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&lt;cnT0219&gt;「</w:t>
      </w:r>
      <w:ins w:id="253" w:author="hhh0578" w:date="2020-04-17T19:58:00Z">
        <w:r w:rsidR="00ED30D1">
          <w:rPr>
            <w:rFonts w:ascii="Microsoft YaHei" w:eastAsia="Microsoft YaHei" w:hAnsi="Microsoft YaHei" w:cs="Microsoft YaHei" w:hint="eastAsia"/>
            <w:lang w:eastAsia="zh-CN"/>
          </w:rPr>
          <w:t>这</w:t>
        </w:r>
      </w:ins>
      <w:r w:rsidRPr="007D2483">
        <w:rPr>
          <w:rFonts w:ascii="ＭＳ ゴシック" w:eastAsia="ＭＳ ゴシック" w:hAnsi="ＭＳ ゴシック" w:cs="ＭＳ ゴシック"/>
        </w:rPr>
        <w:t>是</w:t>
      </w:r>
      <w:ins w:id="254" w:author="hhh0578" w:date="2020-04-17T19:58:00Z">
        <w:r w:rsidR="00ED30D1">
          <w:rPr>
            <w:rFonts w:ascii="DengXian" w:eastAsia="DengXian" w:hAnsi="DengXian" w:cs="ＭＳ ゴシック" w:hint="eastAsia"/>
            <w:lang w:eastAsia="zh-CN"/>
          </w:rPr>
          <w:t>你的</w:t>
        </w:r>
      </w:ins>
      <w:r w:rsidRPr="007D2483">
        <w:rPr>
          <w:rFonts w:ascii="ＭＳ ゴシック" w:eastAsia="ＭＳ ゴシック" w:hAnsi="ＭＳ ゴシック" w:cs="ＭＳ ゴシック"/>
        </w:rPr>
        <w:t>工作呢」</w:t>
      </w:r>
    </w:p>
    <w:p w14:paraId="2C532CB5" w14:textId="77777777" w:rsidR="007D2483" w:rsidRPr="007D2483" w:rsidRDefault="007D2483" w:rsidP="007D2483">
      <w:pPr>
        <w:pStyle w:val="a3"/>
        <w:rPr>
          <w:rFonts w:ascii="ＭＳ ゴシック" w:eastAsia="ＭＳ ゴシック" w:hAnsi="ＭＳ ゴシック" w:cs="ＭＳ ゴシック"/>
        </w:rPr>
      </w:pPr>
    </w:p>
    <w:p w14:paraId="0DE6D5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6B91B1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&lt;jaT0220&gt;「経験は浅いですが、これでも司祭ですから」</w:t>
      </w:r>
    </w:p>
    <w:p w14:paraId="4F585257" w14:textId="7606339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lastRenderedPageBreak/>
        <w:t>&lt;cnT0220&gt;「</w:t>
      </w:r>
      <w:del w:id="255" w:author="hhh0578" w:date="2020-04-17T19:58:00Z">
        <w:r w:rsidRPr="007D2483" w:rsidDel="00780F21">
          <w:rPr>
            <w:rFonts w:ascii="DengXian" w:eastAsia="DengXian" w:hAnsi="DengXian" w:cs="ＭＳ ゴシック" w:hint="eastAsia"/>
            <w:lang w:eastAsia="zh-CN"/>
          </w:rPr>
          <w:delText>尽管</w:delText>
        </w:r>
        <w:r w:rsidRPr="007D2483" w:rsidDel="00780F21">
          <w:rPr>
            <w:rFonts w:ascii="Microsoft YaHei" w:eastAsia="Microsoft YaHei" w:hAnsi="Microsoft YaHei" w:cs="Microsoft YaHei" w:hint="eastAsia"/>
            <w:lang w:eastAsia="zh-CN"/>
          </w:rPr>
          <w:delText>经验</w:delText>
        </w:r>
        <w:r w:rsidRPr="007D2483" w:rsidDel="00780F21">
          <w:rPr>
            <w:rFonts w:ascii="DengXian" w:eastAsia="DengXian" w:hAnsi="DengXian" w:cs="ＭＳ ゴシック" w:hint="eastAsia"/>
            <w:lang w:eastAsia="zh-CN"/>
          </w:rPr>
          <w:delText>尚浅，我仍然是一位司祭</w:delText>
        </w:r>
      </w:del>
      <w:ins w:id="256" w:author="hhh0578" w:date="2020-04-17T19:58:00Z">
        <w:r w:rsidR="00780F21">
          <w:rPr>
            <w:rFonts w:ascii="DengXian" w:eastAsia="DengXian" w:hAnsi="DengXian" w:cs="ＭＳ ゴシック" w:hint="eastAsia"/>
            <w:lang w:eastAsia="zh-CN"/>
          </w:rPr>
          <w:t>我</w:t>
        </w:r>
        <w:r w:rsidR="00780F21">
          <w:rPr>
            <w:rFonts w:ascii="Microsoft YaHei" w:eastAsia="Microsoft YaHei" w:hAnsi="Microsoft YaHei" w:cs="Microsoft YaHei" w:hint="eastAsia"/>
            <w:lang w:eastAsia="zh-CN"/>
          </w:rPr>
          <w:t>毕竟是一位司祭，虽然时日不长</w:t>
        </w:r>
      </w:ins>
      <w:r w:rsidRPr="007D2483">
        <w:rPr>
          <w:rFonts w:ascii="ＭＳ ゴシック" w:eastAsia="ＭＳ ゴシック" w:hAnsi="ＭＳ ゴシック" w:cs="ＭＳ ゴシック" w:hint="eastAsia"/>
          <w:lang w:eastAsia="zh-CN"/>
        </w:rPr>
        <w:t>」</w:t>
      </w:r>
    </w:p>
    <w:p w14:paraId="0A5BC054" w14:textId="77777777" w:rsidR="007D2483" w:rsidRPr="007D2483" w:rsidRDefault="007D2483" w:rsidP="007D2483">
      <w:pPr>
        <w:pStyle w:val="a3"/>
        <w:rPr>
          <w:rFonts w:ascii="ＭＳ ゴシック" w:eastAsia="ＭＳ ゴシック" w:hAnsi="ＭＳ ゴシック" w:cs="ＭＳ ゴシック"/>
          <w:lang w:eastAsia="zh-CN"/>
        </w:rPr>
      </w:pPr>
    </w:p>
    <w:p w14:paraId="7CEE1F7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63B21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&lt;jaT0221&gt;ぷいっとスネたように言うエステルさん。</w:t>
      </w:r>
    </w:p>
    <w:p w14:paraId="358DA200" w14:textId="2C7ABF7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&lt;cnT0221&gt;</w:t>
      </w:r>
      <w:ins w:id="257" w:author="hhh0578" w:date="2020-04-17T19:58:00Z">
        <w:r w:rsidR="0091412D">
          <w:rPr>
            <w:rFonts w:ascii="DengXian" w:eastAsia="DengXian" w:hAnsi="DengXian" w:cs="ＭＳ ゴシック" w:hint="eastAsia"/>
            <w:lang w:eastAsia="zh-CN"/>
          </w:rPr>
          <w:t>她</w:t>
        </w:r>
        <w:r w:rsidR="00534AF2">
          <w:rPr>
            <w:rFonts w:ascii="DengXian" w:eastAsia="DengXian" w:hAnsi="DengXian" w:cs="ＭＳ ゴシック" w:hint="eastAsia"/>
            <w:lang w:eastAsia="zh-CN"/>
          </w:rPr>
          <w:t>的</w:t>
        </w:r>
        <w:r w:rsidR="00534AF2">
          <w:rPr>
            <w:rFonts w:ascii="Microsoft YaHei" w:eastAsia="Microsoft YaHei" w:hAnsi="Microsoft YaHei" w:cs="Microsoft YaHei" w:hint="eastAsia"/>
            <w:lang w:eastAsia="zh-CN"/>
          </w:rPr>
          <w:t>语气</w:t>
        </w:r>
      </w:ins>
      <w:r w:rsidRPr="007D2483">
        <w:rPr>
          <w:rFonts w:ascii="ＭＳ ゴシック" w:eastAsia="ＭＳ ゴシック" w:hAnsi="ＭＳ ゴシック" w:cs="ＭＳ ゴシック"/>
          <w:lang w:eastAsia="zh-CN"/>
        </w:rPr>
        <w:t>就像</w:t>
      </w:r>
      <w:ins w:id="258" w:author="hhh0578" w:date="2020-04-17T19:58:00Z">
        <w:r w:rsidR="00802C50">
          <w:rPr>
            <w:rFonts w:ascii="DengXian" w:eastAsia="DengXian" w:hAnsi="DengXian" w:cs="ＭＳ ゴシック" w:hint="eastAsia"/>
            <w:lang w:eastAsia="zh-CN"/>
          </w:rPr>
          <w:t>是</w:t>
        </w:r>
      </w:ins>
      <w:r w:rsidRPr="007D2483">
        <w:rPr>
          <w:rFonts w:ascii="ＭＳ ゴシック" w:eastAsia="ＭＳ ゴシック" w:hAnsi="ＭＳ ゴシック" w:cs="ＭＳ ゴシック"/>
          <w:lang w:eastAsia="zh-CN"/>
        </w:rPr>
        <w:t>在</w:t>
      </w:r>
      <w:r w:rsidRPr="007D2483">
        <w:rPr>
          <w:rFonts w:ascii="Microsoft YaHei" w:eastAsia="Microsoft YaHei" w:hAnsi="Microsoft YaHei" w:cs="Microsoft YaHei" w:hint="eastAsia"/>
          <w:lang w:eastAsia="zh-CN"/>
        </w:rPr>
        <w:t>闹</w:t>
      </w:r>
      <w:ins w:id="259" w:author="hhh0578" w:date="2020-04-17T19:59:00Z">
        <w:r w:rsidR="003F2A8F">
          <w:rPr>
            <w:rFonts w:ascii="ＭＳ ゴシック" w:eastAsia="DengXian" w:hAnsi="ＭＳ ゴシック" w:cs="ＭＳ ゴシック" w:hint="eastAsia"/>
            <w:lang w:eastAsia="zh-CN"/>
          </w:rPr>
          <w:t>脾气</w:t>
        </w:r>
      </w:ins>
      <w:del w:id="260" w:author="hhh0578" w:date="2020-04-17T19:59:00Z">
        <w:r w:rsidRPr="007D2483" w:rsidDel="003F2A8F">
          <w:rPr>
            <w:rFonts w:ascii="Microsoft YaHei" w:eastAsia="Microsoft YaHei" w:hAnsi="Microsoft YaHei" w:cs="Microsoft YaHei" w:hint="eastAsia"/>
            <w:lang w:eastAsia="zh-CN"/>
          </w:rPr>
          <w:delText>别</w:delText>
        </w:r>
        <w:r w:rsidRPr="007D2483" w:rsidDel="003F2A8F">
          <w:rPr>
            <w:rFonts w:ascii="ＭＳ ゴシック" w:eastAsia="ＭＳ ゴシック" w:hAnsi="ＭＳ ゴシック" w:cs="ＭＳ ゴシック" w:hint="eastAsia"/>
            <w:lang w:eastAsia="zh-CN"/>
          </w:rPr>
          <w:delText>扭</w:delText>
        </w:r>
      </w:del>
      <w:r w:rsidRPr="007D2483">
        <w:rPr>
          <w:rFonts w:ascii="ＭＳ ゴシック" w:eastAsia="ＭＳ ゴシック" w:hAnsi="ＭＳ ゴシック" w:cs="ＭＳ ゴシック" w:hint="eastAsia"/>
          <w:lang w:eastAsia="zh-CN"/>
        </w:rPr>
        <w:t>。</w:t>
      </w:r>
    </w:p>
    <w:p w14:paraId="158CA7A1" w14:textId="77777777" w:rsidR="007D2483" w:rsidRPr="007D2483" w:rsidRDefault="007D2483" w:rsidP="007D2483">
      <w:pPr>
        <w:pStyle w:val="a3"/>
        <w:rPr>
          <w:rFonts w:ascii="ＭＳ ゴシック" w:eastAsia="ＭＳ ゴシック" w:hAnsi="ＭＳ ゴシック" w:cs="ＭＳ ゴシック"/>
          <w:lang w:eastAsia="zh-CN"/>
        </w:rPr>
      </w:pPr>
    </w:p>
    <w:p w14:paraId="500785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BA70F8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&lt;jaT0222&gt;「では失礼します」</w:t>
      </w:r>
    </w:p>
    <w:p w14:paraId="630AA5BF"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&lt;cnT0222&gt;「那我先告辞了」</w:t>
      </w:r>
    </w:p>
    <w:p w14:paraId="2A858115" w14:textId="77777777" w:rsidR="007D2483" w:rsidRPr="007D2483" w:rsidRDefault="007D2483" w:rsidP="007D2483">
      <w:pPr>
        <w:pStyle w:val="a3"/>
        <w:rPr>
          <w:rFonts w:ascii="ＭＳ ゴシック" w:eastAsia="ＭＳ ゴシック" w:hAnsi="ＭＳ ゴシック" w:cs="ＭＳ ゴシック"/>
          <w:lang w:eastAsia="zh-CN"/>
        </w:rPr>
      </w:pPr>
    </w:p>
    <w:p w14:paraId="5EB5BD4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D2BEF1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&lt;jaT0223&gt;「見学のこと、考えておいてくれると嬉しいです」</w:t>
      </w:r>
    </w:p>
    <w:p w14:paraId="197F2C94" w14:textId="4355733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&lt;cnT0223&gt;「参</w:t>
      </w:r>
      <w:r w:rsidRPr="007D2483">
        <w:rPr>
          <w:rFonts w:ascii="Microsoft YaHei" w:eastAsia="Microsoft YaHei" w:hAnsi="Microsoft YaHei" w:cs="Microsoft YaHei" w:hint="eastAsia"/>
          <w:lang w:eastAsia="zh-CN"/>
        </w:rPr>
        <w:t>观</w:t>
      </w:r>
      <w:r w:rsidRPr="007D2483">
        <w:rPr>
          <w:rFonts w:ascii="ＭＳ ゴシック" w:eastAsia="ＭＳ ゴシック" w:hAnsi="ＭＳ ゴシック" w:cs="ＭＳ ゴシック" w:hint="eastAsia"/>
          <w:lang w:eastAsia="zh-CN"/>
        </w:rPr>
        <w:t>学</w:t>
      </w:r>
      <w:r w:rsidRPr="007D2483">
        <w:rPr>
          <w:rFonts w:ascii="Microsoft YaHei" w:eastAsia="Microsoft YaHei" w:hAnsi="Microsoft YaHei" w:cs="Microsoft YaHei" w:hint="eastAsia"/>
          <w:lang w:eastAsia="zh-CN"/>
        </w:rPr>
        <w:t>习</w:t>
      </w:r>
      <w:r w:rsidRPr="007D2483">
        <w:rPr>
          <w:rFonts w:ascii="ＭＳ ゴシック" w:eastAsia="ＭＳ ゴシック" w:hAnsi="ＭＳ ゴシック" w:cs="ＭＳ ゴシック" w:hint="eastAsia"/>
          <w:lang w:eastAsia="zh-CN"/>
        </w:rPr>
        <w:t>的事，</w:t>
      </w:r>
      <w:ins w:id="261" w:author="hhh0578" w:date="2020-04-17T19:59:00Z">
        <w:r w:rsidR="00D84B8C">
          <w:rPr>
            <w:rFonts w:ascii="DengXian" w:eastAsia="DengXian" w:hAnsi="DengXian" w:cs="ＭＳ ゴシック" w:hint="eastAsia"/>
            <w:lang w:eastAsia="zh-CN"/>
          </w:rPr>
          <w:t>希望你还能再考虑考虑</w:t>
        </w:r>
      </w:ins>
      <w:del w:id="262" w:author="hhh0578" w:date="2020-04-17T19:59:00Z">
        <w:r w:rsidRPr="007D2483" w:rsidDel="00D84B8C">
          <w:rPr>
            <w:rFonts w:ascii="Microsoft YaHei" w:eastAsia="Microsoft YaHei" w:hAnsi="Microsoft YaHei" w:cs="Microsoft YaHei" w:hint="eastAsia"/>
            <w:lang w:eastAsia="zh-CN"/>
          </w:rPr>
          <w:delText>还</w:delText>
        </w:r>
        <w:r w:rsidRPr="007D2483" w:rsidDel="00D84B8C">
          <w:rPr>
            <w:rFonts w:ascii="ＭＳ ゴシック" w:eastAsia="ＭＳ ゴシック" w:hAnsi="ＭＳ ゴシック" w:cs="ＭＳ ゴシック" w:hint="eastAsia"/>
            <w:lang w:eastAsia="zh-CN"/>
          </w:rPr>
          <w:delText>能考</w:delText>
        </w:r>
        <w:r w:rsidRPr="007D2483" w:rsidDel="00D84B8C">
          <w:rPr>
            <w:rFonts w:ascii="Microsoft YaHei" w:eastAsia="Microsoft YaHei" w:hAnsi="Microsoft YaHei" w:cs="Microsoft YaHei" w:hint="eastAsia"/>
            <w:lang w:eastAsia="zh-CN"/>
          </w:rPr>
          <w:delText>虑</w:delText>
        </w:r>
        <w:r w:rsidRPr="007D2483" w:rsidDel="00D84B8C">
          <w:rPr>
            <w:rFonts w:ascii="ＭＳ ゴシック" w:eastAsia="ＭＳ ゴシック" w:hAnsi="ＭＳ ゴシック" w:cs="ＭＳ ゴシック" w:hint="eastAsia"/>
            <w:lang w:eastAsia="zh-CN"/>
          </w:rPr>
          <w:delText>一下</w:delText>
        </w:r>
        <w:r w:rsidRPr="007D2483" w:rsidDel="00D84B8C">
          <w:rPr>
            <w:rFonts w:ascii="Microsoft YaHei" w:eastAsia="Microsoft YaHei" w:hAnsi="Microsoft YaHei" w:cs="Microsoft YaHei" w:hint="eastAsia"/>
            <w:lang w:eastAsia="zh-CN"/>
          </w:rPr>
          <w:delText>吗</w:delText>
        </w:r>
        <w:r w:rsidRPr="007D2483" w:rsidDel="00D84B8C">
          <w:rPr>
            <w:rFonts w:ascii="ＭＳ ゴシック" w:eastAsia="ＭＳ ゴシック" w:hAnsi="ＭＳ ゴシック" w:cs="ＭＳ ゴシック" w:hint="eastAsia"/>
            <w:lang w:eastAsia="zh-CN"/>
          </w:rPr>
          <w:delText>？</w:delText>
        </w:r>
      </w:del>
      <w:r w:rsidRPr="007D2483">
        <w:rPr>
          <w:rFonts w:ascii="ＭＳ ゴシック" w:eastAsia="ＭＳ ゴシック" w:hAnsi="ＭＳ ゴシック" w:cs="ＭＳ ゴシック" w:hint="eastAsia"/>
          <w:lang w:eastAsia="zh-CN"/>
        </w:rPr>
        <w:t>」</w:t>
      </w:r>
    </w:p>
    <w:p w14:paraId="3EDDF5AB" w14:textId="77777777" w:rsidR="007D2483" w:rsidRPr="007D2483" w:rsidRDefault="007D2483" w:rsidP="007D2483">
      <w:pPr>
        <w:pStyle w:val="a3"/>
        <w:rPr>
          <w:rFonts w:ascii="ＭＳ ゴシック" w:eastAsia="ＭＳ ゴシック" w:hAnsi="ＭＳ ゴシック" w:cs="ＭＳ ゴシック"/>
          <w:lang w:eastAsia="zh-CN"/>
        </w:rPr>
      </w:pPr>
    </w:p>
    <w:p w14:paraId="64267B0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334AE0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&lt;jaT0224&gt;「考えません」</w:t>
      </w:r>
    </w:p>
    <w:p w14:paraId="5AA31F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&lt;cnT0224&gt;「不考</w:t>
      </w:r>
      <w:r w:rsidRPr="007D2483">
        <w:rPr>
          <w:rFonts w:ascii="Microsoft YaHei" w:eastAsia="Microsoft YaHei" w:hAnsi="Microsoft YaHei" w:cs="Microsoft YaHei" w:hint="eastAsia"/>
        </w:rPr>
        <w:t>虑</w:t>
      </w:r>
      <w:r w:rsidRPr="007D2483">
        <w:rPr>
          <w:rFonts w:ascii="ＭＳ ゴシック" w:eastAsia="ＭＳ ゴシック" w:hAnsi="ＭＳ ゴシック" w:cs="ＭＳ ゴシック" w:hint="eastAsia"/>
        </w:rPr>
        <w:t>」</w:t>
      </w:r>
    </w:p>
    <w:p w14:paraId="3F0C229C" w14:textId="77777777" w:rsidR="007D2483" w:rsidRPr="007D2483" w:rsidRDefault="007D2483" w:rsidP="007D2483">
      <w:pPr>
        <w:pStyle w:val="a3"/>
        <w:rPr>
          <w:rFonts w:ascii="ＭＳ ゴシック" w:eastAsia="ＭＳ ゴシック" w:hAnsi="ＭＳ ゴシック" w:cs="ＭＳ ゴシック"/>
        </w:rPr>
      </w:pPr>
    </w:p>
    <w:p w14:paraId="4F9882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8E2B5A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&lt;jaT0225&gt;「……」</w:t>
      </w:r>
    </w:p>
    <w:p w14:paraId="1C5FAA6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&lt;cnT0225&gt;「……」</w:t>
      </w:r>
    </w:p>
    <w:p w14:paraId="1D19DA83" w14:textId="77777777" w:rsidR="007D2483" w:rsidRPr="007D2483" w:rsidRDefault="007D2483" w:rsidP="007D2483">
      <w:pPr>
        <w:pStyle w:val="a3"/>
        <w:rPr>
          <w:rFonts w:ascii="ＭＳ ゴシック" w:eastAsia="ＭＳ ゴシック" w:hAnsi="ＭＳ ゴシック" w:cs="ＭＳ ゴシック"/>
        </w:rPr>
      </w:pPr>
    </w:p>
    <w:p w14:paraId="03E08E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8D83B4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&lt;jaT0226&gt;げんなりした。</w:t>
      </w:r>
    </w:p>
    <w:p w14:paraId="7A6694B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&lt;cnT0226&gt;我有些力不从心了。</w:t>
      </w:r>
    </w:p>
    <w:p w14:paraId="4C650C39" w14:textId="77777777" w:rsidR="007D2483" w:rsidRPr="007D2483" w:rsidRDefault="007D2483" w:rsidP="007D2483">
      <w:pPr>
        <w:pStyle w:val="a3"/>
        <w:rPr>
          <w:rFonts w:ascii="ＭＳ ゴシック" w:eastAsia="ＭＳ ゴシック" w:hAnsi="ＭＳ ゴシック" w:cs="ＭＳ ゴシック"/>
        </w:rPr>
      </w:pPr>
    </w:p>
    <w:p w14:paraId="5B92C0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7EBCCC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&lt;jaT0227&gt;礼拝堂に戻る。</w:t>
      </w:r>
    </w:p>
    <w:p w14:paraId="1C1C4304" w14:textId="4EF8961F"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&lt;cnT0227&gt;</w:t>
      </w:r>
      <w:ins w:id="263" w:author="hhh0578" w:date="2020-04-17T19:59:00Z">
        <w:r w:rsidR="00F85B33">
          <w:rPr>
            <w:rFonts w:ascii="DengXian" w:eastAsia="DengXian" w:hAnsi="DengXian" w:cs="ＭＳ ゴシック" w:hint="eastAsia"/>
            <w:lang w:eastAsia="zh-CN"/>
          </w:rPr>
          <w:t>我</w:t>
        </w:r>
      </w:ins>
      <w:r w:rsidRPr="007D2483">
        <w:rPr>
          <w:rFonts w:ascii="ＭＳ ゴシック" w:eastAsia="ＭＳ ゴシック" w:hAnsi="ＭＳ ゴシック" w:cs="ＭＳ ゴシック"/>
        </w:rPr>
        <w:t>回到礼拜堂。</w:t>
      </w:r>
    </w:p>
    <w:p w14:paraId="0343BDEF" w14:textId="77777777" w:rsidR="007D2483" w:rsidRPr="007D2483" w:rsidRDefault="007D2483" w:rsidP="007D2483">
      <w:pPr>
        <w:pStyle w:val="a3"/>
        <w:rPr>
          <w:rFonts w:ascii="ＭＳ ゴシック" w:eastAsia="ＭＳ ゴシック" w:hAnsi="ＭＳ ゴシック" w:cs="ＭＳ ゴシック"/>
        </w:rPr>
      </w:pPr>
    </w:p>
    <w:p w14:paraId="58DA26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43FA80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&lt;jaT0228&gt;「いかがでしたか？」</w:t>
      </w:r>
    </w:p>
    <w:p w14:paraId="7C2C2C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&lt;cnT0228&gt;「怎么</w:t>
      </w:r>
      <w:r w:rsidRPr="007D2483">
        <w:rPr>
          <w:rFonts w:ascii="Microsoft YaHei" w:eastAsia="Microsoft YaHei" w:hAnsi="Microsoft YaHei" w:cs="Microsoft YaHei" w:hint="eastAsia"/>
        </w:rPr>
        <w:t>样</w:t>
      </w:r>
      <w:r w:rsidRPr="007D2483">
        <w:rPr>
          <w:rFonts w:ascii="ＭＳ ゴシック" w:eastAsia="ＭＳ ゴシック" w:hAnsi="ＭＳ ゴシック" w:cs="ＭＳ ゴシック" w:hint="eastAsia"/>
        </w:rPr>
        <w:t>？」</w:t>
      </w:r>
    </w:p>
    <w:p w14:paraId="45B84B57" w14:textId="77777777" w:rsidR="007D2483" w:rsidRPr="007D2483" w:rsidRDefault="007D2483" w:rsidP="007D2483">
      <w:pPr>
        <w:pStyle w:val="a3"/>
        <w:rPr>
          <w:rFonts w:ascii="ＭＳ ゴシック" w:eastAsia="ＭＳ ゴシック" w:hAnsi="ＭＳ ゴシック" w:cs="ＭＳ ゴシック"/>
        </w:rPr>
      </w:pPr>
    </w:p>
    <w:p w14:paraId="4A2F2D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EECEE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&lt;jaT0229&gt;「はあ、話はできました」</w:t>
      </w:r>
    </w:p>
    <w:p w14:paraId="327B266B"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&lt;cnT0229&gt;「恩，</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上</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了」</w:t>
      </w:r>
    </w:p>
    <w:p w14:paraId="397DB56E" w14:textId="77777777" w:rsidR="007D2483" w:rsidRPr="007D2483" w:rsidRDefault="007D2483" w:rsidP="007D2483">
      <w:pPr>
        <w:pStyle w:val="a3"/>
        <w:rPr>
          <w:rFonts w:ascii="ＭＳ ゴシック" w:eastAsia="ＭＳ ゴシック" w:hAnsi="ＭＳ ゴシック" w:cs="ＭＳ ゴシック"/>
          <w:lang w:eastAsia="zh-CN"/>
        </w:rPr>
      </w:pPr>
    </w:p>
    <w:p w14:paraId="26A61FA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4E18B8E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&lt;jaT0230&gt;「目的は達せられなかったようですね」</w:t>
      </w:r>
    </w:p>
    <w:p w14:paraId="25799BEE" w14:textId="5B4AE53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&lt;cnT0230&gt;「</w:t>
      </w:r>
      <w:ins w:id="264" w:author="hhh0578" w:date="2020-04-17T20:00:00Z">
        <w:r w:rsidR="00957619">
          <w:rPr>
            <w:rFonts w:ascii="ＭＳ ゴシック" w:eastAsia="DengXian" w:hAnsi="ＭＳ ゴシック" w:cs="ＭＳ ゴシック" w:hint="eastAsia"/>
            <w:lang w:eastAsia="zh-CN"/>
          </w:rPr>
          <w:t>看起来没能谈成呢</w:t>
        </w:r>
      </w:ins>
      <w:del w:id="265" w:author="hhh0578" w:date="2020-04-17T20:00:00Z">
        <w:r w:rsidRPr="007D2483" w:rsidDel="00957619">
          <w:rPr>
            <w:rFonts w:ascii="ＭＳ ゴシック" w:eastAsia="ＭＳ ゴシック" w:hAnsi="ＭＳ ゴシック" w:cs="ＭＳ ゴシック"/>
            <w:lang w:eastAsia="zh-CN"/>
          </w:rPr>
          <w:delText>不</w:delText>
        </w:r>
        <w:r w:rsidRPr="007D2483" w:rsidDel="00957619">
          <w:rPr>
            <w:rFonts w:ascii="Microsoft YaHei" w:eastAsia="Microsoft YaHei" w:hAnsi="Microsoft YaHei" w:cs="Microsoft YaHei" w:hint="eastAsia"/>
            <w:lang w:eastAsia="zh-CN"/>
          </w:rPr>
          <w:delText>过</w:delText>
        </w:r>
        <w:r w:rsidRPr="007D2483" w:rsidDel="00957619">
          <w:rPr>
            <w:rFonts w:ascii="ＭＳ ゴシック" w:eastAsia="ＭＳ ゴシック" w:hAnsi="ＭＳ ゴシック" w:cs="ＭＳ ゴシック" w:hint="eastAsia"/>
            <w:lang w:eastAsia="zh-CN"/>
          </w:rPr>
          <w:delText>目的没有达成的</w:delText>
        </w:r>
        <w:r w:rsidRPr="007D2483" w:rsidDel="00957619">
          <w:rPr>
            <w:rFonts w:ascii="Microsoft YaHei" w:eastAsia="Microsoft YaHei" w:hAnsi="Microsoft YaHei" w:cs="Microsoft YaHei" w:hint="eastAsia"/>
            <w:lang w:eastAsia="zh-CN"/>
          </w:rPr>
          <w:delText>样</w:delText>
        </w:r>
        <w:r w:rsidRPr="007D2483" w:rsidDel="00957619">
          <w:rPr>
            <w:rFonts w:ascii="ＭＳ ゴシック" w:eastAsia="ＭＳ ゴシック" w:hAnsi="ＭＳ ゴシック" w:cs="ＭＳ ゴシック" w:hint="eastAsia"/>
            <w:lang w:eastAsia="zh-CN"/>
          </w:rPr>
          <w:delText>子</w:delText>
        </w:r>
      </w:del>
      <w:r w:rsidRPr="007D2483">
        <w:rPr>
          <w:rFonts w:ascii="ＭＳ ゴシック" w:eastAsia="ＭＳ ゴシック" w:hAnsi="ＭＳ ゴシック" w:cs="ＭＳ ゴシック" w:hint="eastAsia"/>
          <w:lang w:eastAsia="zh-CN"/>
        </w:rPr>
        <w:t>」</w:t>
      </w:r>
    </w:p>
    <w:p w14:paraId="455FCD88" w14:textId="77777777" w:rsidR="007D2483" w:rsidRPr="007D2483" w:rsidRDefault="007D2483" w:rsidP="007D2483">
      <w:pPr>
        <w:pStyle w:val="a3"/>
        <w:rPr>
          <w:rFonts w:ascii="ＭＳ ゴシック" w:eastAsia="ＭＳ ゴシック" w:hAnsi="ＭＳ ゴシック" w:cs="ＭＳ ゴシック"/>
          <w:lang w:eastAsia="zh-CN"/>
        </w:rPr>
      </w:pPr>
    </w:p>
    <w:p w14:paraId="075CAC9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95673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&lt;jaT0231&gt;「はい」</w:t>
      </w:r>
    </w:p>
    <w:p w14:paraId="54A3647D" w14:textId="625F2CBF"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&lt;cnT0231&gt;「</w:t>
      </w:r>
      <w:ins w:id="266" w:author="hhh0578" w:date="2020-04-17T20:00:00Z">
        <w:r w:rsidR="000F139D">
          <w:rPr>
            <w:rFonts w:ascii="DengXian" w:eastAsia="DengXian" w:hAnsi="DengXian" w:cs="Microsoft YaHei" w:hint="eastAsia"/>
            <w:lang w:eastAsia="zh-CN"/>
          </w:rPr>
          <w:t>是</w:t>
        </w:r>
      </w:ins>
      <w:del w:id="267" w:author="hhh0578" w:date="2020-04-17T20:00:00Z">
        <w:r w:rsidRPr="007D2483" w:rsidDel="000F139D">
          <w:rPr>
            <w:rFonts w:ascii="ＭＳ ゴシック" w:eastAsia="ＭＳ ゴシック" w:hAnsi="ＭＳ ゴシック" w:cs="ＭＳ ゴシック"/>
          </w:rPr>
          <w:delText>没</w:delText>
        </w:r>
        <w:r w:rsidRPr="007D2483" w:rsidDel="000F139D">
          <w:rPr>
            <w:rFonts w:ascii="Microsoft YaHei" w:eastAsia="Microsoft YaHei" w:hAnsi="Microsoft YaHei" w:cs="Microsoft YaHei" w:hint="eastAsia"/>
          </w:rPr>
          <w:delText>错</w:delText>
        </w:r>
      </w:del>
      <w:r w:rsidRPr="007D2483">
        <w:rPr>
          <w:rFonts w:ascii="ＭＳ ゴシック" w:eastAsia="ＭＳ ゴシック" w:hAnsi="ＭＳ ゴシック" w:cs="ＭＳ ゴシック" w:hint="eastAsia"/>
        </w:rPr>
        <w:t>」</w:t>
      </w:r>
    </w:p>
    <w:p w14:paraId="1B530427" w14:textId="77777777" w:rsidR="007D2483" w:rsidRPr="007D2483" w:rsidRDefault="007D2483" w:rsidP="007D2483">
      <w:pPr>
        <w:pStyle w:val="a3"/>
        <w:rPr>
          <w:rFonts w:ascii="ＭＳ ゴシック" w:eastAsia="ＭＳ ゴシック" w:hAnsi="ＭＳ ゴシック" w:cs="ＭＳ ゴシック"/>
        </w:rPr>
      </w:pPr>
    </w:p>
    <w:p w14:paraId="5AD2FF7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6BA06E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&lt;jaT0232&gt;「ご迷惑をおかけして申し訳ありません」</w:t>
      </w:r>
    </w:p>
    <w:p w14:paraId="04CA42A6" w14:textId="498F6A7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&lt;cnT0232&gt;「</w:t>
      </w:r>
      <w:del w:id="268" w:author="hhh0578" w:date="2020-04-17T20:00:00Z">
        <w:r w:rsidRPr="007D2483" w:rsidDel="00E647CE">
          <w:rPr>
            <w:rFonts w:ascii="Microsoft YaHei" w:eastAsia="Microsoft YaHei" w:hAnsi="Microsoft YaHei" w:cs="Microsoft YaHei" w:hint="eastAsia"/>
            <w:lang w:eastAsia="zh-CN"/>
          </w:rPr>
          <w:delText>给</w:delText>
        </w:r>
        <w:r w:rsidRPr="007D2483" w:rsidDel="00E647CE">
          <w:rPr>
            <w:rFonts w:ascii="DengXian" w:eastAsia="DengXian" w:hAnsi="DengXian" w:cs="ＭＳ ゴシック" w:hint="eastAsia"/>
            <w:lang w:eastAsia="zh-CN"/>
          </w:rPr>
          <w:delText>你添麻</w:delText>
        </w:r>
        <w:r w:rsidRPr="007D2483" w:rsidDel="00E647CE">
          <w:rPr>
            <w:rFonts w:ascii="Microsoft YaHei" w:eastAsia="Microsoft YaHei" w:hAnsi="Microsoft YaHei" w:cs="Microsoft YaHei" w:hint="eastAsia"/>
            <w:lang w:eastAsia="zh-CN"/>
          </w:rPr>
          <w:delText>烦</w:delText>
        </w:r>
        <w:r w:rsidRPr="007D2483" w:rsidDel="00E647CE">
          <w:rPr>
            <w:rFonts w:ascii="DengXian" w:eastAsia="DengXian" w:hAnsi="DengXian" w:cs="ＭＳ ゴシック" w:hint="eastAsia"/>
            <w:lang w:eastAsia="zh-CN"/>
          </w:rPr>
          <w:delText>了真是抱歉</w:delText>
        </w:r>
      </w:del>
      <w:ins w:id="269" w:author="hhh0578" w:date="2020-04-17T20:00:00Z">
        <w:r w:rsidR="00E647CE">
          <w:rPr>
            <w:rFonts w:ascii="Microsoft YaHei" w:eastAsia="Microsoft YaHei" w:hAnsi="Microsoft YaHei" w:cs="Microsoft YaHei" w:hint="eastAsia"/>
            <w:lang w:eastAsia="zh-CN"/>
          </w:rPr>
          <w:t>抱歉，麻烦你了</w:t>
        </w:r>
      </w:ins>
      <w:r w:rsidRPr="007D2483">
        <w:rPr>
          <w:rFonts w:ascii="ＭＳ ゴシック" w:eastAsia="ＭＳ ゴシック" w:hAnsi="ＭＳ ゴシック" w:cs="ＭＳ ゴシック" w:hint="eastAsia"/>
          <w:lang w:eastAsia="zh-CN"/>
        </w:rPr>
        <w:t>」</w:t>
      </w:r>
    </w:p>
    <w:p w14:paraId="5E6B817E" w14:textId="77777777" w:rsidR="007D2483" w:rsidRPr="007D2483" w:rsidRDefault="007D2483" w:rsidP="007D2483">
      <w:pPr>
        <w:pStyle w:val="a3"/>
        <w:rPr>
          <w:rFonts w:ascii="ＭＳ ゴシック" w:eastAsia="ＭＳ ゴシック" w:hAnsi="ＭＳ ゴシック" w:cs="ＭＳ ゴシック"/>
          <w:lang w:eastAsia="zh-CN"/>
        </w:rPr>
      </w:pPr>
    </w:p>
    <w:p w14:paraId="5D53988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B0FB0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&lt;jaT0233&gt;「いえ、迷惑をかけているのはこちらですから」</w:t>
      </w:r>
    </w:p>
    <w:p w14:paraId="53FFDF40" w14:textId="60D31A6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&lt;cnT0233&gt;「哪里，</w:t>
      </w:r>
      <w:del w:id="270" w:author="hhh0578" w:date="2020-04-17T20:00:00Z">
        <w:r w:rsidRPr="007D2483" w:rsidDel="00E647CE">
          <w:rPr>
            <w:rFonts w:ascii="DengXian" w:eastAsia="DengXian" w:hAnsi="DengXian" w:cs="ＭＳ ゴシック" w:hint="eastAsia"/>
            <w:lang w:eastAsia="zh-CN"/>
          </w:rPr>
          <w:delText>是我</w:delText>
        </w:r>
        <w:r w:rsidRPr="007D2483" w:rsidDel="00E647CE">
          <w:rPr>
            <w:rFonts w:ascii="Microsoft YaHei" w:eastAsia="Microsoft YaHei" w:hAnsi="Microsoft YaHei" w:cs="Microsoft YaHei" w:hint="eastAsia"/>
            <w:lang w:eastAsia="zh-CN"/>
          </w:rPr>
          <w:delText>给</w:delText>
        </w:r>
        <w:r w:rsidRPr="007D2483" w:rsidDel="00E647CE">
          <w:rPr>
            <w:rFonts w:ascii="DengXian" w:eastAsia="DengXian" w:hAnsi="DengXian" w:cs="ＭＳ ゴシック" w:hint="eastAsia"/>
            <w:lang w:eastAsia="zh-CN"/>
          </w:rPr>
          <w:delText>你</w:delText>
        </w:r>
        <w:r w:rsidRPr="007D2483" w:rsidDel="00E647CE">
          <w:rPr>
            <w:rFonts w:ascii="Microsoft YaHei" w:eastAsia="Microsoft YaHei" w:hAnsi="Microsoft YaHei" w:cs="Microsoft YaHei" w:hint="eastAsia"/>
            <w:lang w:eastAsia="zh-CN"/>
          </w:rPr>
          <w:delText>们</w:delText>
        </w:r>
        <w:r w:rsidRPr="007D2483" w:rsidDel="00E647CE">
          <w:rPr>
            <w:rFonts w:ascii="DengXian" w:eastAsia="DengXian" w:hAnsi="DengXian" w:cs="ＭＳ ゴシック" w:hint="eastAsia"/>
            <w:lang w:eastAsia="zh-CN"/>
          </w:rPr>
          <w:delText>添麻</w:delText>
        </w:r>
        <w:r w:rsidRPr="007D2483" w:rsidDel="00E647CE">
          <w:rPr>
            <w:rFonts w:ascii="Microsoft YaHei" w:eastAsia="Microsoft YaHei" w:hAnsi="Microsoft YaHei" w:cs="Microsoft YaHei" w:hint="eastAsia"/>
            <w:lang w:eastAsia="zh-CN"/>
          </w:rPr>
          <w:delText>烦</w:delText>
        </w:r>
        <w:r w:rsidRPr="007D2483" w:rsidDel="00E647CE">
          <w:rPr>
            <w:rFonts w:ascii="DengXian" w:eastAsia="DengXian" w:hAnsi="DengXian" w:cs="ＭＳ ゴシック" w:hint="eastAsia"/>
            <w:lang w:eastAsia="zh-CN"/>
          </w:rPr>
          <w:delText>才</w:delText>
        </w:r>
        <w:r w:rsidRPr="007D2483" w:rsidDel="00E647CE">
          <w:rPr>
            <w:rFonts w:ascii="Microsoft YaHei" w:eastAsia="Microsoft YaHei" w:hAnsi="Microsoft YaHei" w:cs="Microsoft YaHei" w:hint="eastAsia"/>
            <w:lang w:eastAsia="zh-CN"/>
          </w:rPr>
          <w:delText>对</w:delText>
        </w:r>
      </w:del>
      <w:ins w:id="271" w:author="hhh0578" w:date="2020-04-17T20:01:00Z">
        <w:r w:rsidR="00E647CE">
          <w:rPr>
            <w:rFonts w:ascii="DengXian" w:eastAsia="DengXian" w:hAnsi="DengXian" w:cs="ＭＳ ゴシック" w:hint="eastAsia"/>
            <w:lang w:eastAsia="zh-CN"/>
          </w:rPr>
          <w:t>添麻烦的是我</w:t>
        </w:r>
      </w:ins>
      <w:r w:rsidRPr="007D2483">
        <w:rPr>
          <w:rFonts w:ascii="ＭＳ ゴシック" w:eastAsia="ＭＳ ゴシック" w:hAnsi="ＭＳ ゴシック" w:cs="ＭＳ ゴシック"/>
          <w:lang w:eastAsia="zh-CN"/>
        </w:rPr>
        <w:t>」</w:t>
      </w:r>
    </w:p>
    <w:p w14:paraId="1A248E77" w14:textId="77777777" w:rsidR="007D2483" w:rsidRPr="007D2483" w:rsidRDefault="007D2483" w:rsidP="007D2483">
      <w:pPr>
        <w:pStyle w:val="a3"/>
        <w:rPr>
          <w:rFonts w:ascii="ＭＳ ゴシック" w:eastAsia="ＭＳ ゴシック" w:hAnsi="ＭＳ ゴシック" w:cs="ＭＳ ゴシック"/>
          <w:lang w:eastAsia="zh-CN"/>
        </w:rPr>
      </w:pPr>
    </w:p>
    <w:p w14:paraId="077A3A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7723477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&lt;jaT0234&gt;「そうですか？」</w:t>
      </w:r>
    </w:p>
    <w:p w14:paraId="1F78BF6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&lt;cnT0234&gt;「是</w:t>
      </w:r>
      <w:del w:id="272" w:author="hhh0578" w:date="2020-04-17T20:01:00Z">
        <w:r w:rsidRPr="007D2483" w:rsidDel="00D16518">
          <w:rPr>
            <w:rFonts w:ascii="Microsoft YaHei" w:eastAsia="Microsoft YaHei" w:hAnsi="Microsoft YaHei" w:cs="Microsoft YaHei" w:hint="eastAsia"/>
            <w:lang w:eastAsia="zh-CN"/>
          </w:rPr>
          <w:delText>这样</w:delText>
        </w:r>
      </w:del>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p>
    <w:p w14:paraId="7654785C" w14:textId="77777777" w:rsidR="007D2483" w:rsidRPr="007D2483" w:rsidRDefault="007D2483" w:rsidP="007D2483">
      <w:pPr>
        <w:pStyle w:val="a3"/>
        <w:rPr>
          <w:rFonts w:ascii="ＭＳ ゴシック" w:eastAsia="ＭＳ ゴシック" w:hAnsi="ＭＳ ゴシック" w:cs="ＭＳ ゴシック"/>
          <w:lang w:eastAsia="zh-CN"/>
        </w:rPr>
      </w:pPr>
    </w:p>
    <w:p w14:paraId="219A515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83045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&lt;jaT0235&gt;モーリッツさんが穏やかに笑う。</w:t>
      </w:r>
    </w:p>
    <w:p w14:paraId="2ED450F8" w14:textId="45F2753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&lt;cnT0235&gt;摩利茨</w:t>
      </w:r>
      <w:ins w:id="273" w:author="hhh0578" w:date="2020-04-17T20:02:00Z">
        <w:r w:rsidR="001C6C9B">
          <w:rPr>
            <w:rFonts w:ascii="ＭＳ ゴシック" w:eastAsia="DengXian" w:hAnsi="ＭＳ ゴシック" w:cs="ＭＳ ゴシック" w:hint="eastAsia"/>
            <w:lang w:eastAsia="zh-CN"/>
          </w:rPr>
          <w:t>祥和</w:t>
        </w:r>
      </w:ins>
      <w:del w:id="274" w:author="hhh0578" w:date="2020-04-17T20:02:00Z">
        <w:r w:rsidRPr="007D2483" w:rsidDel="009D039C">
          <w:rPr>
            <w:rFonts w:ascii="ＭＳ ゴシック" w:eastAsia="ＭＳ ゴシック" w:hAnsi="ＭＳ ゴシック" w:cs="ＭＳ ゴシック"/>
            <w:lang w:eastAsia="zh-CN"/>
          </w:rPr>
          <w:delText>温和</w:delText>
        </w:r>
      </w:del>
      <w:r w:rsidRPr="007D2483">
        <w:rPr>
          <w:rFonts w:ascii="ＭＳ ゴシック" w:eastAsia="ＭＳ ゴシック" w:hAnsi="ＭＳ ゴシック" w:cs="ＭＳ ゴシック"/>
          <w:lang w:eastAsia="zh-CN"/>
        </w:rPr>
        <w:t>地笑了。</w:t>
      </w:r>
    </w:p>
    <w:p w14:paraId="2232FB82" w14:textId="77777777" w:rsidR="007D2483" w:rsidRPr="007D2483" w:rsidRDefault="007D2483" w:rsidP="007D2483">
      <w:pPr>
        <w:pStyle w:val="a3"/>
        <w:rPr>
          <w:rFonts w:ascii="ＭＳ ゴシック" w:eastAsia="ＭＳ ゴシック" w:hAnsi="ＭＳ ゴシック" w:cs="ＭＳ ゴシック"/>
          <w:lang w:eastAsia="zh-CN"/>
        </w:rPr>
      </w:pPr>
    </w:p>
    <w:p w14:paraId="18E773A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024CCE2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&lt;jaT0236&gt;「エステルがご気分を害することを言ったのなら、遠慮なく怒って頂いて良いのですよ」</w:t>
      </w:r>
    </w:p>
    <w:p w14:paraId="578E352A" w14:textId="3FA88A9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&lt;cnT0236&gt;「</w:t>
      </w:r>
      <w:del w:id="275" w:author="hhh0578" w:date="2020-04-17T21:04:00Z">
        <w:r w:rsidRPr="007D2483" w:rsidDel="0083192A">
          <w:rPr>
            <w:rFonts w:ascii="DengXian" w:eastAsia="DengXian" w:hAnsi="DengXian" w:cs="ＭＳ ゴシック" w:hint="eastAsia"/>
            <w:lang w:eastAsia="zh-CN"/>
          </w:rPr>
          <w:delText>如果艾斯蒂</w:delText>
        </w:r>
        <w:r w:rsidRPr="007D2483" w:rsidDel="0083192A">
          <w:rPr>
            <w:rFonts w:ascii="Microsoft YaHei" w:eastAsia="Microsoft YaHei" w:hAnsi="Microsoft YaHei" w:cs="Microsoft YaHei" w:hint="eastAsia"/>
            <w:lang w:eastAsia="zh-CN"/>
          </w:rPr>
          <w:delText>尔</w:delText>
        </w:r>
        <w:r w:rsidRPr="007D2483" w:rsidDel="0083192A">
          <w:rPr>
            <w:rFonts w:ascii="DengXian" w:eastAsia="DengXian" w:hAnsi="DengXian" w:cs="ＭＳ ゴシック" w:hint="eastAsia"/>
            <w:lang w:eastAsia="zh-CN"/>
          </w:rPr>
          <w:delText>影响了你的心情，直接生气也没关系的</w:delText>
        </w:r>
      </w:del>
      <w:ins w:id="276" w:author="hhh0578" w:date="2020-04-17T21:04:00Z">
        <w:r w:rsidR="0083192A">
          <w:rPr>
            <w:rFonts w:ascii="DengXian" w:eastAsia="DengXian" w:hAnsi="DengXian" w:cs="ＭＳ ゴシック" w:hint="eastAsia"/>
            <w:lang w:eastAsia="zh-CN"/>
          </w:rPr>
          <w:t>如果艾丝蒂尔</w:t>
        </w:r>
        <w:r w:rsidR="0083192A">
          <w:rPr>
            <w:rFonts w:ascii="Microsoft YaHei" w:eastAsia="Microsoft YaHei" w:hAnsi="Microsoft YaHei" w:cs="Microsoft YaHei" w:hint="eastAsia"/>
            <w:lang w:eastAsia="zh-CN"/>
          </w:rPr>
          <w:t>说话伤到你了，你可以直接冲她生气</w:t>
        </w:r>
      </w:ins>
      <w:r w:rsidRPr="007D2483">
        <w:rPr>
          <w:rFonts w:ascii="ＭＳ ゴシック" w:eastAsia="ＭＳ ゴシック" w:hAnsi="ＭＳ ゴシック" w:cs="ＭＳ ゴシック" w:hint="eastAsia"/>
          <w:lang w:eastAsia="zh-CN"/>
        </w:rPr>
        <w:t>」</w:t>
      </w:r>
    </w:p>
    <w:p w14:paraId="059A7B88" w14:textId="77777777" w:rsidR="007D2483" w:rsidRPr="0083192A" w:rsidRDefault="007D2483" w:rsidP="007D2483">
      <w:pPr>
        <w:pStyle w:val="a3"/>
        <w:rPr>
          <w:rFonts w:ascii="ＭＳ ゴシック" w:eastAsia="ＭＳ ゴシック" w:hAnsi="ＭＳ ゴシック" w:cs="ＭＳ ゴシック"/>
          <w:lang w:eastAsia="zh-CN"/>
        </w:rPr>
      </w:pPr>
    </w:p>
    <w:p w14:paraId="1281D0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1932F0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&lt;jaT0237&gt;「私たちの間に上下関係があるわけではないのですから」</w:t>
      </w:r>
    </w:p>
    <w:p w14:paraId="52425883" w14:textId="6AD9962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&lt;cnT0237&gt;「</w:t>
      </w:r>
      <w:ins w:id="277" w:author="hhh0578" w:date="2020-04-17T21:04:00Z">
        <w:r w:rsidR="0083192A">
          <w:rPr>
            <w:rFonts w:ascii="DengXian" w:eastAsia="DengXian" w:hAnsi="DengXian" w:cs="ＭＳ ゴシック" w:hint="eastAsia"/>
            <w:lang w:eastAsia="zh-CN"/>
          </w:rPr>
          <w:t>反正</w:t>
        </w:r>
      </w:ins>
      <w:r w:rsidRPr="007D2483">
        <w:rPr>
          <w:rFonts w:ascii="ＭＳ ゴシック" w:eastAsia="ＭＳ ゴシック" w:hAnsi="ＭＳ ゴシック" w:cs="ＭＳ ゴシック"/>
          <w:lang w:eastAsia="zh-CN"/>
        </w:rPr>
        <w:t>我</w:t>
      </w:r>
      <w:r w:rsidRPr="007D2483">
        <w:rPr>
          <w:rFonts w:ascii="Microsoft YaHei" w:eastAsia="Microsoft YaHei" w:hAnsi="Microsoft YaHei" w:cs="Microsoft YaHei" w:hint="eastAsia"/>
          <w:lang w:eastAsia="zh-CN"/>
        </w:rPr>
        <w:t>们</w:t>
      </w:r>
      <w:r w:rsidRPr="007D2483">
        <w:rPr>
          <w:rFonts w:ascii="ＭＳ ゴシック" w:eastAsia="ＭＳ ゴシック" w:hAnsi="ＭＳ ゴシック" w:cs="ＭＳ ゴシック" w:hint="eastAsia"/>
          <w:lang w:eastAsia="zh-CN"/>
        </w:rPr>
        <w:t>之</w:t>
      </w:r>
      <w:r w:rsidRPr="007D2483">
        <w:rPr>
          <w:rFonts w:ascii="Microsoft YaHei" w:eastAsia="Microsoft YaHei" w:hAnsi="Microsoft YaHei" w:cs="Microsoft YaHei" w:hint="eastAsia"/>
          <w:lang w:eastAsia="zh-CN"/>
        </w:rPr>
        <w:t>间</w:t>
      </w:r>
      <w:r w:rsidRPr="007D2483">
        <w:rPr>
          <w:rFonts w:ascii="ＭＳ ゴシック" w:eastAsia="ＭＳ ゴシック" w:hAnsi="ＭＳ ゴシック" w:cs="ＭＳ ゴシック" w:hint="eastAsia"/>
          <w:lang w:eastAsia="zh-CN"/>
        </w:rPr>
        <w:t>并没有什么上下</w:t>
      </w:r>
      <w:r w:rsidRPr="007D2483">
        <w:rPr>
          <w:rFonts w:ascii="Microsoft YaHei" w:eastAsia="Microsoft YaHei" w:hAnsi="Microsoft YaHei" w:cs="Microsoft YaHei" w:hint="eastAsia"/>
          <w:lang w:eastAsia="zh-CN"/>
        </w:rPr>
        <w:t>级</w:t>
      </w:r>
      <w:r w:rsidRPr="007D2483">
        <w:rPr>
          <w:rFonts w:ascii="ＭＳ ゴシック" w:eastAsia="ＭＳ ゴシック" w:hAnsi="ＭＳ ゴシック" w:cs="ＭＳ ゴシック" w:hint="eastAsia"/>
          <w:lang w:eastAsia="zh-CN"/>
        </w:rPr>
        <w:t>关系」</w:t>
      </w:r>
    </w:p>
    <w:p w14:paraId="564A81E4" w14:textId="77777777" w:rsidR="007D2483" w:rsidRPr="007D2483" w:rsidRDefault="007D2483" w:rsidP="007D2483">
      <w:pPr>
        <w:pStyle w:val="a3"/>
        <w:rPr>
          <w:rFonts w:ascii="ＭＳ ゴシック" w:eastAsia="ＭＳ ゴシック" w:hAnsi="ＭＳ ゴシック" w:cs="ＭＳ ゴシック"/>
          <w:lang w:eastAsia="zh-CN"/>
        </w:rPr>
      </w:pPr>
    </w:p>
    <w:p w14:paraId="0365DBA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5A9392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&lt;jaT0238&gt;「……」</w:t>
      </w:r>
    </w:p>
    <w:p w14:paraId="7801E3E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&lt;cnT0238&gt;「……」</w:t>
      </w:r>
    </w:p>
    <w:p w14:paraId="7B902BCA" w14:textId="77777777" w:rsidR="007D2483" w:rsidRPr="007D2483" w:rsidRDefault="007D2483" w:rsidP="007D2483">
      <w:pPr>
        <w:pStyle w:val="a3"/>
        <w:rPr>
          <w:rFonts w:ascii="ＭＳ ゴシック" w:eastAsia="ＭＳ ゴシック" w:hAnsi="ＭＳ ゴシック" w:cs="ＭＳ ゴシック"/>
        </w:rPr>
      </w:pPr>
    </w:p>
    <w:p w14:paraId="64ECEAB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6FF5D5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&lt;jaT0239&gt;「少し物言いにきついところがありますが、根は優しい子です」</w:t>
      </w:r>
    </w:p>
    <w:p w14:paraId="45118F8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&lt;cnT0239&gt;「艾斯蒂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尽管措辞有些</w:t>
      </w:r>
      <w:r w:rsidRPr="007D2483">
        <w:rPr>
          <w:rFonts w:ascii="Microsoft YaHei" w:eastAsia="Microsoft YaHei" w:hAnsi="Microsoft YaHei" w:cs="Microsoft YaHei" w:hint="eastAsia"/>
          <w:lang w:eastAsia="zh-CN"/>
        </w:rPr>
        <w:t>严厉</w:t>
      </w:r>
      <w:r w:rsidRPr="007D2483">
        <w:rPr>
          <w:rFonts w:ascii="ＭＳ ゴシック" w:eastAsia="ＭＳ ゴシック" w:hAnsi="ＭＳ ゴシック" w:cs="ＭＳ ゴシック" w:hint="eastAsia"/>
          <w:lang w:eastAsia="zh-CN"/>
        </w:rPr>
        <w:t>，本性是个好孩子」</w:t>
      </w:r>
    </w:p>
    <w:p w14:paraId="4DBCFD0C" w14:textId="77777777" w:rsidR="007D2483" w:rsidRPr="007D2483" w:rsidRDefault="007D2483" w:rsidP="007D2483">
      <w:pPr>
        <w:pStyle w:val="a3"/>
        <w:rPr>
          <w:rFonts w:ascii="ＭＳ ゴシック" w:eastAsia="ＭＳ ゴシック" w:hAnsi="ＭＳ ゴシック" w:cs="ＭＳ ゴシック"/>
          <w:lang w:eastAsia="zh-CN"/>
        </w:rPr>
      </w:pPr>
    </w:p>
    <w:p w14:paraId="6644939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6FE001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&lt;jaT0240&gt;「気長に付き合って頂けると嬉しいです」</w:t>
      </w:r>
    </w:p>
    <w:p w14:paraId="7FA90A76" w14:textId="4C69B7F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&lt;cnT0240&gt;「</w:t>
      </w:r>
      <w:del w:id="278" w:author="hhh0578" w:date="2020-04-17T21:05:00Z">
        <w:r w:rsidRPr="007D2483" w:rsidDel="00030F59">
          <w:rPr>
            <w:rFonts w:ascii="DengXian" w:eastAsia="DengXian" w:hAnsi="DengXian" w:cs="ＭＳ ゴシック" w:hint="eastAsia"/>
            <w:lang w:eastAsia="zh-CN"/>
          </w:rPr>
          <w:delText>如果你</w:delText>
        </w:r>
        <w:r w:rsidRPr="007D2483" w:rsidDel="00030F59">
          <w:rPr>
            <w:rFonts w:ascii="Microsoft YaHei" w:eastAsia="Microsoft YaHei" w:hAnsi="Microsoft YaHei" w:cs="Microsoft YaHei" w:hint="eastAsia"/>
            <w:lang w:eastAsia="zh-CN"/>
          </w:rPr>
          <w:delText>们</w:delText>
        </w:r>
        <w:r w:rsidRPr="007D2483" w:rsidDel="00030F59">
          <w:rPr>
            <w:rFonts w:ascii="DengXian" w:eastAsia="DengXian" w:hAnsi="DengXian" w:cs="ＭＳ ゴシック" w:hint="eastAsia"/>
            <w:lang w:eastAsia="zh-CN"/>
          </w:rPr>
          <w:delText>能</w:delText>
        </w:r>
        <w:r w:rsidRPr="007D2483" w:rsidDel="00030F59">
          <w:rPr>
            <w:rFonts w:ascii="Microsoft YaHei" w:eastAsia="Microsoft YaHei" w:hAnsi="Microsoft YaHei" w:cs="Microsoft YaHei" w:hint="eastAsia"/>
            <w:lang w:eastAsia="zh-CN"/>
          </w:rPr>
          <w:delText>长</w:delText>
        </w:r>
        <w:r w:rsidRPr="007D2483" w:rsidDel="00030F59">
          <w:rPr>
            <w:rFonts w:ascii="DengXian" w:eastAsia="DengXian" w:hAnsi="DengXian" w:cs="ＭＳ ゴシック" w:hint="eastAsia"/>
            <w:lang w:eastAsia="zh-CN"/>
          </w:rPr>
          <w:delText>期来往我就放心了</w:delText>
        </w:r>
      </w:del>
      <w:ins w:id="279" w:author="hhh0578" w:date="2020-04-17T21:06:00Z">
        <w:r w:rsidR="00B20003">
          <w:rPr>
            <w:rFonts w:ascii="DengXian" w:eastAsia="DengXian" w:hAnsi="DengXian" w:cs="ＭＳ ゴシック" w:hint="eastAsia"/>
            <w:lang w:eastAsia="zh-CN"/>
          </w:rPr>
          <w:t>我希望你能慢慢和她</w:t>
        </w:r>
        <w:r w:rsidR="00217900">
          <w:rPr>
            <w:rFonts w:ascii="DengXian" w:eastAsia="DengXian" w:hAnsi="DengXian" w:cs="ＭＳ ゴシック" w:hint="eastAsia"/>
            <w:lang w:eastAsia="zh-CN"/>
          </w:rPr>
          <w:t>打好关系</w:t>
        </w:r>
      </w:ins>
      <w:r w:rsidRPr="007D2483">
        <w:rPr>
          <w:rFonts w:ascii="ＭＳ ゴシック" w:eastAsia="ＭＳ ゴシック" w:hAnsi="ＭＳ ゴシック" w:cs="ＭＳ ゴシック" w:hint="eastAsia"/>
          <w:lang w:eastAsia="zh-CN"/>
        </w:rPr>
        <w:t>」</w:t>
      </w:r>
    </w:p>
    <w:p w14:paraId="13035B90" w14:textId="77777777" w:rsidR="007D2483" w:rsidRPr="007D2483" w:rsidRDefault="007D2483" w:rsidP="007D2483">
      <w:pPr>
        <w:pStyle w:val="a3"/>
        <w:rPr>
          <w:rFonts w:ascii="ＭＳ ゴシック" w:eastAsia="ＭＳ ゴシック" w:hAnsi="ＭＳ ゴシック" w:cs="ＭＳ ゴシック"/>
          <w:lang w:eastAsia="zh-CN"/>
        </w:rPr>
      </w:pPr>
    </w:p>
    <w:p w14:paraId="02DC5F2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B3C46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&lt;jaT0241&gt;カレンさんが優しい表情で言う。</w:t>
      </w:r>
    </w:p>
    <w:p w14:paraId="326C273C" w14:textId="7D6D815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&lt;cnT0241&gt;卡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小姐温柔地</w:t>
      </w:r>
      <w:r w:rsidRPr="007D2483">
        <w:rPr>
          <w:rFonts w:ascii="Microsoft YaHei" w:eastAsia="Microsoft YaHei" w:hAnsi="Microsoft YaHei" w:cs="Microsoft YaHei" w:hint="eastAsia"/>
          <w:lang w:eastAsia="zh-CN"/>
        </w:rPr>
        <w:t>说</w:t>
      </w:r>
      <w:ins w:id="280" w:author="hhh0578" w:date="2020-04-17T21:06:00Z">
        <w:r w:rsidR="008901D5">
          <w:rPr>
            <w:rFonts w:ascii="Microsoft YaHei" w:eastAsia="Microsoft YaHei" w:hAnsi="Microsoft YaHei" w:cs="Microsoft YaHei" w:hint="eastAsia"/>
            <w:lang w:eastAsia="zh-CN"/>
          </w:rPr>
          <w:t>道</w:t>
        </w:r>
      </w:ins>
      <w:r w:rsidRPr="007D2483">
        <w:rPr>
          <w:rFonts w:ascii="ＭＳ ゴシック" w:eastAsia="ＭＳ ゴシック" w:hAnsi="ＭＳ ゴシック" w:cs="ＭＳ ゴシック" w:hint="eastAsia"/>
          <w:lang w:eastAsia="zh-CN"/>
        </w:rPr>
        <w:t>。</w:t>
      </w:r>
    </w:p>
    <w:p w14:paraId="7A29EB41" w14:textId="77777777" w:rsidR="007D2483" w:rsidRPr="007D2483" w:rsidRDefault="007D2483" w:rsidP="007D2483">
      <w:pPr>
        <w:pStyle w:val="a3"/>
        <w:rPr>
          <w:rFonts w:ascii="ＭＳ ゴシック" w:eastAsia="ＭＳ ゴシック" w:hAnsi="ＭＳ ゴシック" w:cs="ＭＳ ゴシック"/>
          <w:lang w:eastAsia="zh-CN"/>
        </w:rPr>
      </w:pPr>
    </w:p>
    <w:p w14:paraId="353321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58EE81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&lt;jaT0242&gt;「エステルさんとはお知り合いなんですか？」</w:t>
      </w:r>
    </w:p>
    <w:p w14:paraId="566BA14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&lt;cnT0242&gt;「您</w:t>
      </w:r>
      <w:r w:rsidRPr="007D2483">
        <w:rPr>
          <w:rFonts w:ascii="Microsoft YaHei" w:eastAsia="Microsoft YaHei" w:hAnsi="Microsoft YaHei" w:cs="Microsoft YaHei" w:hint="eastAsia"/>
          <w:lang w:eastAsia="zh-CN"/>
        </w:rPr>
        <w:t>认识</w:t>
      </w:r>
      <w:r w:rsidRPr="007D2483">
        <w:rPr>
          <w:rFonts w:ascii="ＭＳ ゴシック" w:eastAsia="ＭＳ ゴシック" w:hAnsi="ＭＳ ゴシック" w:cs="ＭＳ ゴシック" w:hint="eastAsia"/>
          <w:lang w:eastAsia="zh-CN"/>
        </w:rPr>
        <w:t>艾斯蒂</w:t>
      </w:r>
      <w:r w:rsidRPr="007D2483">
        <w:rPr>
          <w:rFonts w:ascii="Microsoft YaHei" w:eastAsia="Microsoft YaHei" w:hAnsi="Microsoft YaHei" w:cs="Microsoft YaHei" w:hint="eastAsia"/>
          <w:lang w:eastAsia="zh-CN"/>
        </w:rPr>
        <w:t>尔吗</w:t>
      </w:r>
      <w:r w:rsidRPr="007D2483">
        <w:rPr>
          <w:rFonts w:ascii="ＭＳ ゴシック" w:eastAsia="ＭＳ ゴシック" w:hAnsi="ＭＳ ゴシック" w:cs="ＭＳ ゴシック" w:hint="eastAsia"/>
          <w:lang w:eastAsia="zh-CN"/>
        </w:rPr>
        <w:t>？」</w:t>
      </w:r>
    </w:p>
    <w:p w14:paraId="7A16636C" w14:textId="77777777" w:rsidR="007D2483" w:rsidRPr="007D2483" w:rsidRDefault="007D2483" w:rsidP="007D2483">
      <w:pPr>
        <w:pStyle w:val="a3"/>
        <w:rPr>
          <w:rFonts w:ascii="ＭＳ ゴシック" w:eastAsia="ＭＳ ゴシック" w:hAnsi="ＭＳ ゴシック" w:cs="ＭＳ ゴシック"/>
          <w:lang w:eastAsia="zh-CN"/>
        </w:rPr>
      </w:pPr>
    </w:p>
    <w:p w14:paraId="47F12F8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0AB838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&lt;jaT0243&gt;「はい、妹のようなものです」</w:t>
      </w:r>
    </w:p>
    <w:p w14:paraId="5864779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&lt;cnT0243&gt;「是的，她就像我的妹妹一</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w:t>
      </w:r>
    </w:p>
    <w:p w14:paraId="214C6453" w14:textId="77777777" w:rsidR="007D2483" w:rsidRPr="007D2483" w:rsidRDefault="007D2483" w:rsidP="007D2483">
      <w:pPr>
        <w:pStyle w:val="a3"/>
        <w:rPr>
          <w:rFonts w:ascii="ＭＳ ゴシック" w:eastAsia="ＭＳ ゴシック" w:hAnsi="ＭＳ ゴシック" w:cs="ＭＳ ゴシック"/>
          <w:lang w:eastAsia="zh-CN"/>
        </w:rPr>
      </w:pPr>
    </w:p>
    <w:p w14:paraId="0AB18BC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84C6A5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&lt;jaT0244&gt;「妹？」</w:t>
      </w:r>
    </w:p>
    <w:p w14:paraId="06999BE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&lt;cnT0244&gt;「妹妹？」</w:t>
      </w:r>
    </w:p>
    <w:p w14:paraId="4DFDA04A" w14:textId="77777777" w:rsidR="007D2483" w:rsidRPr="007D2483" w:rsidRDefault="007D2483" w:rsidP="007D2483">
      <w:pPr>
        <w:pStyle w:val="a3"/>
        <w:rPr>
          <w:rFonts w:ascii="ＭＳ ゴシック" w:eastAsia="ＭＳ ゴシック" w:hAnsi="ＭＳ ゴシック" w:cs="ＭＳ ゴシック"/>
        </w:rPr>
      </w:pPr>
    </w:p>
    <w:p w14:paraId="15FB0E6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B643EE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&lt;jaT0245&gt;よく分からない。</w:t>
      </w:r>
    </w:p>
    <w:p w14:paraId="2FCD708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&lt;cnT0245&gt;不太明白。</w:t>
      </w:r>
    </w:p>
    <w:p w14:paraId="776260ED" w14:textId="77777777" w:rsidR="007D2483" w:rsidRPr="007D2483" w:rsidRDefault="007D2483" w:rsidP="007D2483">
      <w:pPr>
        <w:pStyle w:val="a3"/>
        <w:rPr>
          <w:rFonts w:ascii="ＭＳ ゴシック" w:eastAsia="ＭＳ ゴシック" w:hAnsi="ＭＳ ゴシック" w:cs="ＭＳ ゴシック"/>
        </w:rPr>
      </w:pPr>
    </w:p>
    <w:p w14:paraId="142D504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296E322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&lt;jaT0246&gt;「お茶を用意しますので、少々お待ち下さい」</w:t>
      </w:r>
    </w:p>
    <w:p w14:paraId="0387B587"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&lt;cnT0246&gt;「我</w:t>
      </w:r>
      <w:r w:rsidRPr="007D2483">
        <w:rPr>
          <w:rFonts w:ascii="Microsoft YaHei" w:eastAsia="Microsoft YaHei" w:hAnsi="Microsoft YaHei" w:cs="Microsoft YaHei" w:hint="eastAsia"/>
          <w:lang w:eastAsia="zh-CN"/>
        </w:rPr>
        <w:t>给</w:t>
      </w:r>
      <w:r w:rsidRPr="007D2483">
        <w:rPr>
          <w:rFonts w:ascii="ＭＳ ゴシック" w:eastAsia="ＭＳ ゴシック" w:hAnsi="ＭＳ ゴシック" w:cs="ＭＳ ゴシック" w:hint="eastAsia"/>
          <w:lang w:eastAsia="zh-CN"/>
        </w:rPr>
        <w:t>你泡杯茶，稍微等一会儿」</w:t>
      </w:r>
    </w:p>
    <w:p w14:paraId="084BB2F8" w14:textId="77777777" w:rsidR="007D2483" w:rsidRPr="007D2483" w:rsidRDefault="007D2483" w:rsidP="007D2483">
      <w:pPr>
        <w:pStyle w:val="a3"/>
        <w:rPr>
          <w:rFonts w:ascii="ＭＳ ゴシック" w:eastAsia="ＭＳ ゴシック" w:hAnsi="ＭＳ ゴシック" w:cs="ＭＳ ゴシック"/>
          <w:lang w:eastAsia="zh-CN"/>
        </w:rPr>
      </w:pPr>
    </w:p>
    <w:p w14:paraId="5B1D8D0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7B8944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&lt;jaT0247&gt;モーリッツさんが、手に小さな包みを持って礼拝堂を出て行く。</w:t>
      </w:r>
    </w:p>
    <w:p w14:paraId="1F1CFA87"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&lt;cnT0247&gt;摩利茨先生手上拿着小包离开了礼拜堂。</w:t>
      </w:r>
    </w:p>
    <w:p w14:paraId="35C3D041" w14:textId="77777777" w:rsidR="007D2483" w:rsidRPr="007D2483" w:rsidRDefault="007D2483" w:rsidP="007D2483">
      <w:pPr>
        <w:pStyle w:val="a3"/>
        <w:rPr>
          <w:rFonts w:ascii="ＭＳ ゴシック" w:eastAsia="ＭＳ ゴシック" w:hAnsi="ＭＳ ゴシック" w:cs="ＭＳ ゴシック"/>
          <w:lang w:eastAsia="zh-CN"/>
        </w:rPr>
      </w:pPr>
    </w:p>
    <w:p w14:paraId="341924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3A6C35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&lt;jaT0248&gt;カレンさんと二人残された。</w:t>
      </w:r>
    </w:p>
    <w:p w14:paraId="6FA0B0C7" w14:textId="3932016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&lt;cnT0248&gt;</w:t>
      </w:r>
      <w:ins w:id="281" w:author="hhh0578" w:date="2020-04-17T21:07:00Z">
        <w:r w:rsidR="005D3DF5">
          <w:rPr>
            <w:rFonts w:ascii="DengXian" w:eastAsia="DengXian" w:hAnsi="DengXian" w:cs="ＭＳ ゴシック" w:hint="eastAsia"/>
            <w:lang w:eastAsia="zh-CN"/>
          </w:rPr>
          <w:t>留</w:t>
        </w:r>
      </w:ins>
      <w:r w:rsidRPr="007D2483">
        <w:rPr>
          <w:rFonts w:ascii="ＭＳ ゴシック" w:eastAsia="ＭＳ ゴシック" w:hAnsi="ＭＳ ゴシック" w:cs="ＭＳ ゴシック"/>
          <w:lang w:eastAsia="zh-CN"/>
        </w:rPr>
        <w:t>我和卡</w:t>
      </w:r>
      <w:r w:rsidRPr="007D2483">
        <w:rPr>
          <w:rFonts w:ascii="Microsoft YaHei" w:eastAsia="Microsoft YaHei" w:hAnsi="Microsoft YaHei" w:cs="Microsoft YaHei" w:hint="eastAsia"/>
          <w:lang w:eastAsia="zh-CN"/>
        </w:rPr>
        <w:t>莲</w:t>
      </w:r>
      <w:ins w:id="282" w:author="hhh0578" w:date="2020-04-17T21:07:00Z">
        <w:r w:rsidR="005D3DF5">
          <w:rPr>
            <w:rFonts w:ascii="ＭＳ ゴシック" w:eastAsia="DengXian" w:hAnsi="ＭＳ ゴシック" w:cs="ＭＳ ゴシック" w:hint="eastAsia"/>
            <w:lang w:eastAsia="zh-CN"/>
          </w:rPr>
          <w:t>两人</w:t>
        </w:r>
      </w:ins>
      <w:del w:id="283" w:author="hhh0578" w:date="2020-04-17T21:07:00Z">
        <w:r w:rsidRPr="007D2483" w:rsidDel="005D3DF5">
          <w:rPr>
            <w:rFonts w:ascii="ＭＳ ゴシック" w:eastAsia="ＭＳ ゴシック" w:hAnsi="ＭＳ ゴシック" w:cs="ＭＳ ゴシック" w:hint="eastAsia"/>
            <w:lang w:eastAsia="zh-CN"/>
          </w:rPr>
          <w:delText>留</w:delText>
        </w:r>
      </w:del>
      <w:r w:rsidRPr="007D2483">
        <w:rPr>
          <w:rFonts w:ascii="ＭＳ ゴシック" w:eastAsia="ＭＳ ゴシック" w:hAnsi="ＭＳ ゴシック" w:cs="ＭＳ ゴシック" w:hint="eastAsia"/>
          <w:lang w:eastAsia="zh-CN"/>
        </w:rPr>
        <w:t>在</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里。</w:t>
      </w:r>
    </w:p>
    <w:p w14:paraId="02AAA9C6" w14:textId="77777777" w:rsidR="007D2483" w:rsidRPr="007D2483" w:rsidRDefault="007D2483" w:rsidP="007D2483">
      <w:pPr>
        <w:pStyle w:val="a3"/>
        <w:rPr>
          <w:rFonts w:ascii="ＭＳ ゴシック" w:eastAsia="ＭＳ ゴシック" w:hAnsi="ＭＳ ゴシック" w:cs="ＭＳ ゴシック"/>
          <w:lang w:eastAsia="zh-CN"/>
        </w:rPr>
      </w:pPr>
    </w:p>
    <w:p w14:paraId="683FBE8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707E658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&lt;jaT0249&gt;「座ったらいかがです？」</w:t>
      </w:r>
    </w:p>
    <w:p w14:paraId="3C0A5E10" w14:textId="7374FC3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&lt;cnT0249&gt;「不如坐下</w:t>
      </w:r>
      <w:ins w:id="284" w:author="hhh0578" w:date="2020-04-17T21:07:00Z">
        <w:r w:rsidR="000C1C05">
          <w:rPr>
            <w:rFonts w:ascii="Microsoft YaHei" w:eastAsia="Microsoft YaHei" w:hAnsi="Microsoft YaHei" w:cs="Microsoft YaHei" w:hint="eastAsia"/>
            <w:lang w:eastAsia="zh-CN"/>
          </w:rPr>
          <w:t>谈谈</w:t>
        </w:r>
      </w:ins>
      <w:del w:id="285" w:author="hhh0578" w:date="2020-04-17T21:07:00Z">
        <w:r w:rsidRPr="007D2483" w:rsidDel="000C1C05">
          <w:rPr>
            <w:rFonts w:ascii="ＭＳ ゴシック" w:eastAsia="ＭＳ ゴシック" w:hAnsi="ＭＳ ゴシック" w:cs="ＭＳ ゴシック"/>
            <w:lang w:eastAsia="zh-CN"/>
          </w:rPr>
          <w:delText>来</w:delText>
        </w:r>
        <w:r w:rsidRPr="007D2483" w:rsidDel="000C1C05">
          <w:rPr>
            <w:rFonts w:ascii="Microsoft YaHei" w:eastAsia="Microsoft YaHei" w:hAnsi="Microsoft YaHei" w:cs="Microsoft YaHei" w:hint="eastAsia"/>
            <w:lang w:eastAsia="zh-CN"/>
          </w:rPr>
          <w:delText>说</w:delText>
        </w:r>
      </w:del>
      <w:r w:rsidRPr="007D2483">
        <w:rPr>
          <w:rFonts w:ascii="ＭＳ ゴシック" w:eastAsia="ＭＳ ゴシック" w:hAnsi="ＭＳ ゴシック" w:cs="ＭＳ ゴシック" w:hint="eastAsia"/>
          <w:lang w:eastAsia="zh-CN"/>
        </w:rPr>
        <w:t>？」</w:t>
      </w:r>
    </w:p>
    <w:p w14:paraId="74C75A42" w14:textId="77777777" w:rsidR="007D2483" w:rsidRPr="007D2483" w:rsidRDefault="007D2483" w:rsidP="007D2483">
      <w:pPr>
        <w:pStyle w:val="a3"/>
        <w:rPr>
          <w:rFonts w:ascii="ＭＳ ゴシック" w:eastAsia="ＭＳ ゴシック" w:hAnsi="ＭＳ ゴシック" w:cs="ＭＳ ゴシック"/>
          <w:lang w:eastAsia="zh-CN"/>
        </w:rPr>
      </w:pPr>
    </w:p>
    <w:p w14:paraId="1EDE9D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D39C8C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&lt;jaT0250&gt;カレンさんの後ろの席に座る。</w:t>
      </w:r>
    </w:p>
    <w:p w14:paraId="0CD7D0C9" w14:textId="712A130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&lt;cnT0250&gt;我坐在</w:t>
      </w:r>
      <w:del w:id="286" w:author="hhh0578" w:date="2020-04-17T21:08:00Z">
        <w:r w:rsidRPr="007D2483" w:rsidDel="006372DB">
          <w:rPr>
            <w:rFonts w:ascii="ＭＳ ゴシック" w:eastAsia="ＭＳ ゴシック" w:hAnsi="ＭＳ ゴシック" w:cs="ＭＳ ゴシック"/>
            <w:lang w:eastAsia="zh-CN"/>
          </w:rPr>
          <w:delText>了</w:delText>
        </w:r>
      </w:del>
      <w:r w:rsidRPr="007D2483">
        <w:rPr>
          <w:rFonts w:ascii="ＭＳ ゴシック" w:eastAsia="ＭＳ ゴシック" w:hAnsi="ＭＳ ゴシック" w:cs="ＭＳ ゴシック"/>
          <w:lang w:eastAsia="zh-CN"/>
        </w:rPr>
        <w: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小姐后面</w:t>
      </w:r>
      <w:ins w:id="287" w:author="hhh0578" w:date="2020-04-17T21:08:00Z">
        <w:r w:rsidR="00DB0E77">
          <w:rPr>
            <w:rFonts w:ascii="DengXian" w:eastAsia="DengXian" w:hAnsi="DengXian" w:cs="ＭＳ ゴシック" w:hint="eastAsia"/>
            <w:lang w:eastAsia="zh-CN"/>
          </w:rPr>
          <w:t>的座位</w:t>
        </w:r>
      </w:ins>
      <w:r w:rsidRPr="007D2483">
        <w:rPr>
          <w:rFonts w:ascii="ＭＳ ゴシック" w:eastAsia="ＭＳ ゴシック" w:hAnsi="ＭＳ ゴシック" w:cs="ＭＳ ゴシック" w:hint="eastAsia"/>
          <w:lang w:eastAsia="zh-CN"/>
        </w:rPr>
        <w:t>。</w:t>
      </w:r>
    </w:p>
    <w:p w14:paraId="4E7170BB" w14:textId="77777777" w:rsidR="007D2483" w:rsidRPr="007D2483" w:rsidRDefault="007D2483" w:rsidP="007D2483">
      <w:pPr>
        <w:pStyle w:val="a3"/>
        <w:rPr>
          <w:rFonts w:ascii="ＭＳ ゴシック" w:eastAsia="ＭＳ ゴシック" w:hAnsi="ＭＳ ゴシック" w:cs="ＭＳ ゴシック"/>
          <w:lang w:eastAsia="zh-CN"/>
        </w:rPr>
      </w:pPr>
    </w:p>
    <w:p w14:paraId="70FE9B3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2963CD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&lt;jaT0251&gt;「ここへはよくいらっしゃるのですか？」</w:t>
      </w:r>
    </w:p>
    <w:p w14:paraId="08A7E6AF" w14:textId="2FF10B0E"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lang w:eastAsia="zh-CN"/>
        </w:rPr>
        <w:t>&lt;cnT0251&gt;「</w:t>
      </w:r>
      <w:del w:id="288" w:author="hhh0578" w:date="2020-04-17T21:11:00Z">
        <w:r w:rsidRPr="007D2483" w:rsidDel="00166E24">
          <w:rPr>
            <w:rFonts w:ascii="DengXian" w:eastAsia="DengXian" w:hAnsi="DengXian" w:cs="ＭＳ ゴシック" w:hint="eastAsia"/>
            <w:lang w:eastAsia="zh-CN"/>
          </w:rPr>
          <w:delText>能在</w:delText>
        </w:r>
        <w:r w:rsidRPr="007D2483" w:rsidDel="00166E24">
          <w:rPr>
            <w:rFonts w:ascii="Microsoft YaHei" w:eastAsia="Microsoft YaHei" w:hAnsi="Microsoft YaHei" w:cs="Microsoft YaHei" w:hint="eastAsia"/>
            <w:lang w:eastAsia="zh-CN"/>
          </w:rPr>
          <w:delText>这</w:delText>
        </w:r>
        <w:r w:rsidRPr="007D2483" w:rsidDel="00166E24">
          <w:rPr>
            <w:rFonts w:ascii="DengXian" w:eastAsia="DengXian" w:hAnsi="DengXian" w:cs="ＭＳ ゴシック" w:hint="eastAsia"/>
            <w:lang w:eastAsia="zh-CN"/>
          </w:rPr>
          <w:delText>里碰面真巧</w:delText>
        </w:r>
      </w:del>
      <w:ins w:id="289" w:author="hhh0578" w:date="2020-04-17T21:11:00Z">
        <w:r w:rsidR="00142509">
          <w:rPr>
            <w:rFonts w:ascii="DengXian" w:eastAsia="DengXian" w:hAnsi="DengXian" w:cs="ＭＳ ゴシック" w:hint="eastAsia"/>
            <w:lang w:eastAsia="zh-CN"/>
          </w:rPr>
          <w:t>您</w:t>
        </w:r>
        <w:r w:rsidR="00166E24">
          <w:rPr>
            <w:rFonts w:ascii="DengXian" w:eastAsia="DengXian" w:hAnsi="DengXian" w:cs="ＭＳ ゴシック" w:hint="eastAsia"/>
            <w:lang w:eastAsia="zh-CN"/>
          </w:rPr>
          <w:t>常来这里吗</w:t>
        </w:r>
      </w:ins>
      <w:r w:rsidRPr="007D2483">
        <w:rPr>
          <w:rFonts w:ascii="ＭＳ ゴシック" w:eastAsia="ＭＳ ゴシック" w:hAnsi="ＭＳ ゴシック" w:cs="ＭＳ ゴシック" w:hint="eastAsia"/>
          <w:lang w:eastAsia="zh-CN"/>
        </w:rPr>
        <w:t>。</w:t>
      </w:r>
      <w:r w:rsidRPr="007D2483">
        <w:rPr>
          <w:rFonts w:ascii="ＭＳ ゴシック" w:eastAsia="ＭＳ ゴシック" w:hAnsi="ＭＳ ゴシック" w:cs="ＭＳ ゴシック" w:hint="eastAsia"/>
        </w:rPr>
        <w:t>」</w:t>
      </w:r>
    </w:p>
    <w:p w14:paraId="2C498970" w14:textId="77777777" w:rsidR="007D2483" w:rsidRPr="007D2483" w:rsidRDefault="007D2483" w:rsidP="007D2483">
      <w:pPr>
        <w:pStyle w:val="a3"/>
        <w:rPr>
          <w:rFonts w:ascii="ＭＳ ゴシック" w:eastAsia="ＭＳ ゴシック" w:hAnsi="ＭＳ ゴシック" w:cs="ＭＳ ゴシック"/>
        </w:rPr>
      </w:pPr>
    </w:p>
    <w:p w14:paraId="1C2A5A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1FE12E1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&lt;jaT0252&gt;「月に１、２回でしょうか。月人としてはあまり熱心とは言えません」</w:t>
      </w:r>
    </w:p>
    <w:p w14:paraId="1CB1F1CA" w14:textId="591EC5A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&lt;cnT0252&gt;「我每个月来礼拜堂一两次。作</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月人不</w:t>
      </w:r>
      <w:del w:id="290" w:author="hhh0578" w:date="2020-04-17T21:11:00Z">
        <w:r w:rsidRPr="007D2483" w:rsidDel="00FC0D37">
          <w:rPr>
            <w:rFonts w:ascii="DengXian" w:eastAsia="DengXian" w:hAnsi="DengXian" w:cs="ＭＳ ゴシック" w:hint="eastAsia"/>
            <w:lang w:eastAsia="zh-CN"/>
          </w:rPr>
          <w:delText>能</w:delText>
        </w:r>
        <w:r w:rsidRPr="007D2483" w:rsidDel="00FC0D37">
          <w:rPr>
            <w:rFonts w:ascii="Microsoft YaHei" w:eastAsia="Microsoft YaHei" w:hAnsi="Microsoft YaHei" w:cs="Microsoft YaHei" w:hint="eastAsia"/>
            <w:lang w:eastAsia="zh-CN"/>
          </w:rPr>
          <w:delText>说</w:delText>
        </w:r>
        <w:r w:rsidRPr="007D2483" w:rsidDel="00FC0D37">
          <w:rPr>
            <w:rFonts w:ascii="DengXian" w:eastAsia="DengXian" w:hAnsi="DengXian" w:cs="ＭＳ ゴシック" w:hint="eastAsia"/>
            <w:lang w:eastAsia="zh-CN"/>
          </w:rPr>
          <w:delText>是</w:delText>
        </w:r>
        <w:r w:rsidRPr="007D2483" w:rsidDel="00FC0D37">
          <w:rPr>
            <w:rFonts w:ascii="Microsoft YaHei" w:eastAsia="Microsoft YaHei" w:hAnsi="Microsoft YaHei" w:cs="Microsoft YaHei" w:hint="eastAsia"/>
            <w:lang w:eastAsia="zh-CN"/>
          </w:rPr>
          <w:delText>积</w:delText>
        </w:r>
        <w:r w:rsidRPr="007D2483" w:rsidDel="00FC0D37">
          <w:rPr>
            <w:rFonts w:ascii="DengXian" w:eastAsia="DengXian" w:hAnsi="DengXian" w:cs="ＭＳ ゴシック" w:hint="eastAsia"/>
            <w:lang w:eastAsia="zh-CN"/>
          </w:rPr>
          <w:delText>极</w:delText>
        </w:r>
      </w:del>
      <w:ins w:id="291" w:author="hhh0578" w:date="2020-04-17T21:11:00Z">
        <w:r w:rsidR="00FC0D37">
          <w:rPr>
            <w:rFonts w:ascii="DengXian" w:eastAsia="DengXian" w:hAnsi="DengXian" w:cs="ＭＳ ゴシック" w:hint="eastAsia"/>
            <w:lang w:eastAsia="zh-CN"/>
          </w:rPr>
          <w:t>算常来</w:t>
        </w:r>
      </w:ins>
      <w:r w:rsidRPr="007D2483">
        <w:rPr>
          <w:rFonts w:ascii="ＭＳ ゴシック" w:eastAsia="ＭＳ ゴシック" w:hAnsi="ＭＳ ゴシック" w:cs="ＭＳ ゴシック" w:hint="eastAsia"/>
          <w:lang w:eastAsia="zh-CN"/>
        </w:rPr>
        <w:t>」</w:t>
      </w:r>
    </w:p>
    <w:p w14:paraId="71958628" w14:textId="77777777" w:rsidR="007D2483" w:rsidRPr="007D2483" w:rsidRDefault="007D2483" w:rsidP="007D2483">
      <w:pPr>
        <w:pStyle w:val="a3"/>
        <w:rPr>
          <w:rFonts w:ascii="ＭＳ ゴシック" w:eastAsia="ＭＳ ゴシック" w:hAnsi="ＭＳ ゴシック" w:cs="ＭＳ ゴシック"/>
          <w:lang w:eastAsia="zh-CN"/>
        </w:rPr>
      </w:pPr>
    </w:p>
    <w:p w14:paraId="10489A1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C4BBA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&lt;jaT0253&gt;カレンさんが小さく笑う。</w:t>
      </w:r>
    </w:p>
    <w:p w14:paraId="1037B974"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&lt;cnT0253&gt;卡</w:t>
      </w:r>
      <w:r w:rsidRPr="007D2483">
        <w:rPr>
          <w:rFonts w:ascii="Microsoft YaHei" w:eastAsia="Microsoft YaHei" w:hAnsi="Microsoft YaHei" w:cs="Microsoft YaHei" w:hint="eastAsia"/>
          <w:lang w:eastAsia="zh-CN"/>
        </w:rPr>
        <w:t>莲轻</w:t>
      </w:r>
      <w:del w:id="292" w:author="hhh0578" w:date="2020-04-17T21:11:00Z">
        <w:r w:rsidRPr="007D2483" w:rsidDel="006E76E1">
          <w:rPr>
            <w:rFonts w:ascii="Microsoft YaHei" w:eastAsia="Microsoft YaHei" w:hAnsi="Microsoft YaHei" w:cs="Microsoft YaHei" w:hint="eastAsia"/>
            <w:lang w:eastAsia="zh-CN"/>
          </w:rPr>
          <w:delText>轻</w:delText>
        </w:r>
        <w:r w:rsidRPr="007D2483" w:rsidDel="006E76E1">
          <w:rPr>
            <w:rFonts w:ascii="ＭＳ ゴシック" w:eastAsia="ＭＳ ゴシック" w:hAnsi="ＭＳ ゴシック" w:cs="ＭＳ ゴシック" w:hint="eastAsia"/>
            <w:lang w:eastAsia="zh-CN"/>
          </w:rPr>
          <w:delText>地</w:delText>
        </w:r>
      </w:del>
      <w:r w:rsidRPr="007D2483">
        <w:rPr>
          <w:rFonts w:ascii="ＭＳ ゴシック" w:eastAsia="ＭＳ ゴシック" w:hAnsi="ＭＳ ゴシック" w:cs="ＭＳ ゴシック" w:hint="eastAsia"/>
          <w:lang w:eastAsia="zh-CN"/>
        </w:rPr>
        <w:t>笑着。</w:t>
      </w:r>
    </w:p>
    <w:p w14:paraId="44D24C91" w14:textId="77777777" w:rsidR="007D2483" w:rsidRPr="007D2483" w:rsidRDefault="007D2483" w:rsidP="007D2483">
      <w:pPr>
        <w:pStyle w:val="a3"/>
        <w:rPr>
          <w:rFonts w:ascii="ＭＳ ゴシック" w:eastAsia="ＭＳ ゴシック" w:hAnsi="ＭＳ ゴシック" w:cs="ＭＳ ゴシック"/>
          <w:lang w:eastAsia="zh-CN"/>
        </w:rPr>
      </w:pPr>
    </w:p>
    <w:p w14:paraId="52D01DB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5108A1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&lt;jaT0254&gt;俺が知っている彼女よりも、ずいぶん穏やかな雰囲気だ。</w:t>
      </w:r>
    </w:p>
    <w:p w14:paraId="368E45F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&lt;cnT0254&gt;和我印象中的她相比，</w:t>
      </w:r>
      <w:r w:rsidRPr="007D2483">
        <w:rPr>
          <w:rFonts w:ascii="Microsoft YaHei" w:eastAsia="Microsoft YaHei" w:hAnsi="Microsoft YaHei" w:cs="Microsoft YaHei" w:hint="eastAsia"/>
          <w:lang w:eastAsia="zh-CN"/>
        </w:rPr>
        <w:t>显</w:t>
      </w:r>
      <w:r w:rsidRPr="007D2483">
        <w:rPr>
          <w:rFonts w:ascii="ＭＳ ゴシック" w:eastAsia="ＭＳ ゴシック" w:hAnsi="ＭＳ ゴシック" w:cs="ＭＳ ゴシック" w:hint="eastAsia"/>
          <w:lang w:eastAsia="zh-CN"/>
        </w:rPr>
        <w:t>得相当</w:t>
      </w:r>
      <w:r w:rsidRPr="007D2483">
        <w:rPr>
          <w:rFonts w:ascii="Microsoft YaHei" w:eastAsia="Microsoft YaHei" w:hAnsi="Microsoft YaHei" w:cs="Microsoft YaHei" w:hint="eastAsia"/>
          <w:lang w:eastAsia="zh-CN"/>
        </w:rPr>
        <w:t>稳</w:t>
      </w:r>
      <w:r w:rsidRPr="007D2483">
        <w:rPr>
          <w:rFonts w:ascii="ＭＳ ゴシック" w:eastAsia="ＭＳ ゴシック" w:hAnsi="ＭＳ ゴシック" w:cs="ＭＳ ゴシック" w:hint="eastAsia"/>
          <w:lang w:eastAsia="zh-CN"/>
        </w:rPr>
        <w:t>重。</w:t>
      </w:r>
    </w:p>
    <w:p w14:paraId="0B1EAB4A" w14:textId="77777777" w:rsidR="007D2483" w:rsidRPr="007D2483" w:rsidRDefault="007D2483" w:rsidP="007D2483">
      <w:pPr>
        <w:pStyle w:val="a3"/>
        <w:rPr>
          <w:rFonts w:ascii="ＭＳ ゴシック" w:eastAsia="ＭＳ ゴシック" w:hAnsi="ＭＳ ゴシック" w:cs="ＭＳ ゴシック"/>
          <w:lang w:eastAsia="zh-CN"/>
        </w:rPr>
      </w:pPr>
    </w:p>
    <w:p w14:paraId="329DDCD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D2E35B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&lt;jaT0255&gt;「さっき、エステルさんのことを妹のようなものって仰ってましたけど」</w:t>
      </w:r>
    </w:p>
    <w:p w14:paraId="20CE9E5F"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&lt;cnT0255&gt;「</w:t>
      </w:r>
      <w:r w:rsidRPr="007D2483">
        <w:rPr>
          <w:rFonts w:ascii="Microsoft YaHei" w:eastAsia="Microsoft YaHei" w:hAnsi="Microsoft YaHei" w:cs="Microsoft YaHei" w:hint="eastAsia"/>
          <w:lang w:eastAsia="zh-CN"/>
        </w:rPr>
        <w:t>刚</w:t>
      </w:r>
      <w:r w:rsidRPr="007D2483">
        <w:rPr>
          <w:rFonts w:ascii="ＭＳ ゴシック" w:eastAsia="ＭＳ ゴシック" w:hAnsi="ＭＳ ゴシック" w:cs="ＭＳ ゴシック" w:hint="eastAsia"/>
          <w:lang w:eastAsia="zh-CN"/>
        </w:rPr>
        <w:t>才，您</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就像您的妹妹一</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w:t>
      </w:r>
    </w:p>
    <w:p w14:paraId="319E58B0" w14:textId="77777777" w:rsidR="007D2483" w:rsidRPr="007D2483" w:rsidRDefault="007D2483" w:rsidP="007D2483">
      <w:pPr>
        <w:pStyle w:val="a3"/>
        <w:rPr>
          <w:rFonts w:ascii="ＭＳ ゴシック" w:eastAsia="ＭＳ ゴシック" w:hAnsi="ＭＳ ゴシック" w:cs="ＭＳ ゴシック"/>
          <w:lang w:eastAsia="zh-CN"/>
        </w:rPr>
      </w:pPr>
    </w:p>
    <w:p w14:paraId="22BD17E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4B4BBD9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&lt;jaT0256&gt;「ええ、同じ家で育ちましたから」</w:t>
      </w:r>
    </w:p>
    <w:p w14:paraId="33B4D8D8"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&lt;cnT0256&gt;「是的，我</w:t>
      </w:r>
      <w:r w:rsidRPr="007D2483">
        <w:rPr>
          <w:rFonts w:ascii="Microsoft YaHei" w:eastAsia="Microsoft YaHei" w:hAnsi="Microsoft YaHei" w:cs="Microsoft YaHei" w:hint="eastAsia"/>
          <w:lang w:eastAsia="zh-CN"/>
        </w:rPr>
        <w:t>们</w:t>
      </w:r>
      <w:del w:id="293" w:author="hhh0578" w:date="2020-04-17T21:11:00Z">
        <w:r w:rsidRPr="007D2483" w:rsidDel="00246CFF">
          <w:rPr>
            <w:rFonts w:ascii="ＭＳ ゴシック" w:eastAsia="ＭＳ ゴシック" w:hAnsi="ＭＳ ゴシック" w:cs="ＭＳ ゴシック" w:hint="eastAsia"/>
            <w:lang w:eastAsia="zh-CN"/>
          </w:rPr>
          <w:delText>都</w:delText>
        </w:r>
      </w:del>
      <w:r w:rsidRPr="007D2483">
        <w:rPr>
          <w:rFonts w:ascii="ＭＳ ゴシック" w:eastAsia="ＭＳ ゴシック" w:hAnsi="ＭＳ ゴシック" w:cs="ＭＳ ゴシック" w:hint="eastAsia"/>
          <w:lang w:eastAsia="zh-CN"/>
        </w:rPr>
        <w:t>在同一个家</w:t>
      </w:r>
      <w:r w:rsidRPr="007D2483">
        <w:rPr>
          <w:rFonts w:ascii="Microsoft YaHei" w:eastAsia="Microsoft YaHei" w:hAnsi="Microsoft YaHei" w:cs="Microsoft YaHei" w:hint="eastAsia"/>
          <w:lang w:eastAsia="zh-CN"/>
        </w:rPr>
        <w:t>长</w:t>
      </w:r>
      <w:r w:rsidRPr="007D2483">
        <w:rPr>
          <w:rFonts w:ascii="ＭＳ ゴシック" w:eastAsia="ＭＳ ゴシック" w:hAnsi="ＭＳ ゴシック" w:cs="ＭＳ ゴシック" w:hint="eastAsia"/>
          <w:lang w:eastAsia="zh-CN"/>
        </w:rPr>
        <w:t>大的」</w:t>
      </w:r>
    </w:p>
    <w:p w14:paraId="3BEF9688" w14:textId="77777777" w:rsidR="007D2483" w:rsidRPr="007D2483" w:rsidRDefault="007D2483" w:rsidP="007D2483">
      <w:pPr>
        <w:pStyle w:val="a3"/>
        <w:rPr>
          <w:rFonts w:ascii="ＭＳ ゴシック" w:eastAsia="ＭＳ ゴシック" w:hAnsi="ＭＳ ゴシック" w:cs="ＭＳ ゴシック"/>
          <w:lang w:eastAsia="zh-CN"/>
        </w:rPr>
      </w:pPr>
    </w:p>
    <w:p w14:paraId="716EC4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183038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&lt;jaT0257&gt;「どういうことですか？」</w:t>
      </w:r>
    </w:p>
    <w:p w14:paraId="5A2A9F77"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&lt;cnT0257&gt;「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是什么意思？」</w:t>
      </w:r>
    </w:p>
    <w:p w14:paraId="30348122" w14:textId="77777777" w:rsidR="007D2483" w:rsidRPr="007D2483" w:rsidRDefault="007D2483" w:rsidP="007D2483">
      <w:pPr>
        <w:pStyle w:val="a3"/>
        <w:rPr>
          <w:rFonts w:ascii="ＭＳ ゴシック" w:eastAsia="ＭＳ ゴシック" w:hAnsi="ＭＳ ゴシック" w:cs="ＭＳ ゴシック"/>
          <w:lang w:eastAsia="zh-CN"/>
        </w:rPr>
      </w:pPr>
    </w:p>
    <w:p w14:paraId="694AB4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【カレン】</w:t>
      </w:r>
    </w:p>
    <w:p w14:paraId="71F08B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&lt;jaT0258&gt;「私は月にある孤児院で育ったのです」</w:t>
      </w:r>
    </w:p>
    <w:p w14:paraId="34127EB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&lt;cnT0258&gt;「我是在月球上的孤儿院</w:t>
      </w:r>
      <w:r w:rsidRPr="007D2483">
        <w:rPr>
          <w:rFonts w:ascii="Microsoft YaHei" w:eastAsia="Microsoft YaHei" w:hAnsi="Microsoft YaHei" w:cs="Microsoft YaHei" w:hint="eastAsia"/>
          <w:lang w:eastAsia="zh-CN"/>
        </w:rPr>
        <w:t>长</w:t>
      </w:r>
      <w:r w:rsidRPr="007D2483">
        <w:rPr>
          <w:rFonts w:ascii="ＭＳ ゴシック" w:eastAsia="ＭＳ ゴシック" w:hAnsi="ＭＳ ゴシック" w:cs="ＭＳ ゴシック" w:hint="eastAsia"/>
          <w:lang w:eastAsia="zh-CN"/>
        </w:rPr>
        <w:t>大的」</w:t>
      </w:r>
    </w:p>
    <w:p w14:paraId="4493C6A3" w14:textId="77777777" w:rsidR="007D2483" w:rsidRPr="007D2483" w:rsidRDefault="007D2483" w:rsidP="007D2483">
      <w:pPr>
        <w:pStyle w:val="a3"/>
        <w:rPr>
          <w:rFonts w:ascii="ＭＳ ゴシック" w:eastAsia="ＭＳ ゴシック" w:hAnsi="ＭＳ ゴシック" w:cs="ＭＳ ゴシック"/>
          <w:lang w:eastAsia="zh-CN"/>
        </w:rPr>
      </w:pPr>
    </w:p>
    <w:p w14:paraId="74382F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A8C14F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&lt;jaT0259&gt;彼女は天気の話でもするように、あっさりと言った。</w:t>
      </w:r>
    </w:p>
    <w:p w14:paraId="5B0C2CB4"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&lt;cnT0259&gt;她就像在</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天气的</w:t>
      </w:r>
      <w:r w:rsidRPr="007D2483">
        <w:rPr>
          <w:rFonts w:ascii="Microsoft YaHei" w:eastAsia="Microsoft YaHei" w:hAnsi="Microsoft YaHei" w:cs="Microsoft YaHei" w:hint="eastAsia"/>
          <w:lang w:eastAsia="zh-CN"/>
        </w:rPr>
        <w:t>话题</w:t>
      </w:r>
      <w:r w:rsidRPr="007D2483">
        <w:rPr>
          <w:rFonts w:ascii="ＭＳ ゴシック" w:eastAsia="ＭＳ ゴシック" w:hAnsi="ＭＳ ゴシック" w:cs="ＭＳ ゴシック" w:hint="eastAsia"/>
          <w:lang w:eastAsia="zh-CN"/>
        </w:rPr>
        <w:t>一</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平静。</w:t>
      </w:r>
    </w:p>
    <w:p w14:paraId="7D1BD658" w14:textId="77777777" w:rsidR="007D2483" w:rsidRPr="007D2483" w:rsidRDefault="007D2483" w:rsidP="007D2483">
      <w:pPr>
        <w:pStyle w:val="a3"/>
        <w:rPr>
          <w:rFonts w:ascii="ＭＳ ゴシック" w:eastAsia="ＭＳ ゴシック" w:hAnsi="ＭＳ ゴシック" w:cs="ＭＳ ゴシック"/>
          <w:lang w:eastAsia="zh-CN"/>
        </w:rPr>
      </w:pPr>
    </w:p>
    <w:p w14:paraId="2FFAEFD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8CF1CE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&lt;jaT0260&gt;「……」</w:t>
      </w:r>
    </w:p>
    <w:p w14:paraId="4C9402E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&lt;cnT0260&gt;「……」</w:t>
      </w:r>
    </w:p>
    <w:p w14:paraId="653F90CF" w14:textId="77777777" w:rsidR="007D2483" w:rsidRPr="007D2483" w:rsidRDefault="007D2483" w:rsidP="007D2483">
      <w:pPr>
        <w:pStyle w:val="a3"/>
        <w:rPr>
          <w:rFonts w:ascii="ＭＳ ゴシック" w:eastAsia="ＭＳ ゴシック" w:hAnsi="ＭＳ ゴシック" w:cs="ＭＳ ゴシック"/>
        </w:rPr>
      </w:pPr>
    </w:p>
    <w:p w14:paraId="52A346F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CE55B0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&lt;jaT0261&gt;モーリッツさんは以前、月に託児所や孤児院の施設があると言っていた。</w:t>
      </w:r>
    </w:p>
    <w:p w14:paraId="65E2D0D8" w14:textId="136D271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&lt;cnT0261&gt;摩利茨先生之前</w:t>
      </w:r>
      <w:r w:rsidRPr="007D2483">
        <w:rPr>
          <w:rFonts w:ascii="Microsoft YaHei" w:eastAsia="Microsoft YaHei" w:hAnsi="Microsoft YaHei" w:cs="Microsoft YaHei" w:hint="eastAsia"/>
          <w:lang w:eastAsia="zh-CN"/>
        </w:rPr>
        <w:t>说过</w:t>
      </w:r>
      <w:r w:rsidRPr="007D2483">
        <w:rPr>
          <w:rFonts w:ascii="ＭＳ ゴシック" w:eastAsia="ＭＳ ゴシック" w:hAnsi="ＭＳ ゴシック" w:cs="ＭＳ ゴシック" w:hint="eastAsia"/>
          <w:lang w:eastAsia="zh-CN"/>
        </w:rPr>
        <w:t>，月球上有</w:t>
      </w:r>
      <w:del w:id="294" w:author="hhh0578" w:date="2020-04-17T21:12:00Z">
        <w:r w:rsidRPr="007D2483" w:rsidDel="00E811F5">
          <w:rPr>
            <w:rFonts w:ascii="ＭＳ ゴシック" w:eastAsia="ＭＳ ゴシック" w:hAnsi="ＭＳ ゴシック" w:cs="ＭＳ ゴシック" w:hint="eastAsia"/>
            <w:lang w:eastAsia="zh-CN"/>
          </w:rPr>
          <w:delText>着</w:delText>
        </w:r>
      </w:del>
      <w:r w:rsidRPr="007D2483">
        <w:rPr>
          <w:rFonts w:ascii="ＭＳ ゴシック" w:eastAsia="ＭＳ ゴシック" w:hAnsi="ＭＳ ゴシック" w:cs="ＭＳ ゴシック" w:hint="eastAsia"/>
          <w:lang w:eastAsia="zh-CN"/>
        </w:rPr>
        <w:t>托儿所或孤儿院</w:t>
      </w:r>
      <w:del w:id="295" w:author="hhh0578" w:date="2020-04-17T21:13:00Z">
        <w:r w:rsidRPr="007D2483" w:rsidDel="00B77AE2">
          <w:rPr>
            <w:rFonts w:ascii="Microsoft YaHei" w:eastAsia="Microsoft YaHei" w:hAnsi="Microsoft YaHei" w:cs="Microsoft YaHei" w:hint="eastAsia"/>
            <w:lang w:eastAsia="zh-CN"/>
          </w:rPr>
          <w:delText>这样</w:delText>
        </w:r>
        <w:r w:rsidRPr="007D2483" w:rsidDel="00B77AE2">
          <w:rPr>
            <w:rFonts w:ascii="ＭＳ ゴシック" w:eastAsia="ＭＳ ゴシック" w:hAnsi="ＭＳ ゴシック" w:cs="ＭＳ ゴシック" w:hint="eastAsia"/>
            <w:lang w:eastAsia="zh-CN"/>
          </w:rPr>
          <w:delText>的</w:delText>
        </w:r>
        <w:r w:rsidRPr="007D2483" w:rsidDel="00B77AE2">
          <w:rPr>
            <w:rFonts w:ascii="Microsoft YaHei" w:eastAsia="Microsoft YaHei" w:hAnsi="Microsoft YaHei" w:cs="Microsoft YaHei" w:hint="eastAsia"/>
            <w:lang w:eastAsia="zh-CN"/>
          </w:rPr>
          <w:delText>设</w:delText>
        </w:r>
        <w:r w:rsidRPr="007D2483" w:rsidDel="00B77AE2">
          <w:rPr>
            <w:rFonts w:ascii="ＭＳ ゴシック" w:eastAsia="ＭＳ ゴシック" w:hAnsi="ＭＳ ゴシック" w:cs="ＭＳ ゴシック" w:hint="eastAsia"/>
            <w:lang w:eastAsia="zh-CN"/>
          </w:rPr>
          <w:delText>施</w:delText>
        </w:r>
      </w:del>
      <w:r w:rsidRPr="007D2483">
        <w:rPr>
          <w:rFonts w:ascii="ＭＳ ゴシック" w:eastAsia="ＭＳ ゴシック" w:hAnsi="ＭＳ ゴシック" w:cs="ＭＳ ゴシック" w:hint="eastAsia"/>
          <w:lang w:eastAsia="zh-CN"/>
        </w:rPr>
        <w:t>。</w:t>
      </w:r>
    </w:p>
    <w:p w14:paraId="4972E77A" w14:textId="77777777" w:rsidR="007D2483" w:rsidRPr="007D2483" w:rsidRDefault="007D2483" w:rsidP="007D2483">
      <w:pPr>
        <w:pStyle w:val="a3"/>
        <w:rPr>
          <w:rFonts w:ascii="ＭＳ ゴシック" w:eastAsia="ＭＳ ゴシック" w:hAnsi="ＭＳ ゴシック" w:cs="ＭＳ ゴシック"/>
          <w:lang w:eastAsia="zh-CN"/>
        </w:rPr>
      </w:pPr>
    </w:p>
    <w:p w14:paraId="58271A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F33386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&lt;jaT0262&gt;エステルさんもカレンさんも、そこで育てられたということだろう。</w:t>
      </w:r>
    </w:p>
    <w:p w14:paraId="1B08317F"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&lt;cnT0262&gt;艾斯蒂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和卡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小姐，都是在那里面</w:t>
      </w:r>
      <w:r w:rsidRPr="007D2483">
        <w:rPr>
          <w:rFonts w:ascii="Microsoft YaHei" w:eastAsia="Microsoft YaHei" w:hAnsi="Microsoft YaHei" w:cs="Microsoft YaHei" w:hint="eastAsia"/>
          <w:lang w:eastAsia="zh-CN"/>
        </w:rPr>
        <w:t>长</w:t>
      </w:r>
      <w:r w:rsidRPr="007D2483">
        <w:rPr>
          <w:rFonts w:ascii="ＭＳ ゴシック" w:eastAsia="ＭＳ ゴシック" w:hAnsi="ＭＳ ゴシック" w:cs="ＭＳ ゴシック" w:hint="eastAsia"/>
          <w:lang w:eastAsia="zh-CN"/>
        </w:rPr>
        <w:t>大的吧。</w:t>
      </w:r>
    </w:p>
    <w:p w14:paraId="245F99B3" w14:textId="77777777" w:rsidR="007D2483" w:rsidRPr="007D2483" w:rsidRDefault="007D2483" w:rsidP="007D2483">
      <w:pPr>
        <w:pStyle w:val="a3"/>
        <w:rPr>
          <w:rFonts w:ascii="ＭＳ ゴシック" w:eastAsia="ＭＳ ゴシック" w:hAnsi="ＭＳ ゴシック" w:cs="ＭＳ ゴシック"/>
          <w:lang w:eastAsia="zh-CN"/>
        </w:rPr>
      </w:pPr>
    </w:p>
    <w:p w14:paraId="0298233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18C08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&lt;jaT0263&gt;「いいんですか、俺なんかに話しちゃって」</w:t>
      </w:r>
    </w:p>
    <w:p w14:paraId="1423FCE7" w14:textId="2E45414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&lt;cnT0263&gt;「</w:t>
      </w:r>
      <w:del w:id="296" w:author="hhh0578" w:date="2020-04-17T21:14:00Z">
        <w:r w:rsidRPr="007D2483" w:rsidDel="008C5A40">
          <w:rPr>
            <w:rFonts w:ascii="Microsoft YaHei" w:eastAsia="Microsoft YaHei" w:hAnsi="Microsoft YaHei" w:cs="Microsoft YaHei" w:hint="eastAsia"/>
            <w:lang w:eastAsia="zh-CN"/>
          </w:rPr>
          <w:delText>这</w:delText>
        </w:r>
        <w:r w:rsidRPr="007D2483" w:rsidDel="008C5A40">
          <w:rPr>
            <w:rFonts w:ascii="ＭＳ ゴシック" w:eastAsia="ＭＳ ゴシック" w:hAnsi="ＭＳ ゴシック" w:cs="ＭＳ ゴシック" w:hint="eastAsia"/>
            <w:lang w:eastAsia="zh-CN"/>
          </w:rPr>
          <w:delText>些</w:delText>
        </w:r>
        <w:r w:rsidRPr="007D2483" w:rsidDel="008C5A40">
          <w:rPr>
            <w:rFonts w:ascii="Microsoft YaHei" w:eastAsia="Microsoft YaHei" w:hAnsi="Microsoft YaHei" w:cs="Microsoft YaHei" w:hint="eastAsia"/>
            <w:lang w:eastAsia="zh-CN"/>
          </w:rPr>
          <w:delText>话对</w:delText>
        </w:r>
        <w:r w:rsidRPr="007D2483" w:rsidDel="008C5A40">
          <w:rPr>
            <w:rFonts w:ascii="ＭＳ ゴシック" w:eastAsia="ＭＳ ゴシック" w:hAnsi="ＭＳ ゴシック" w:cs="ＭＳ ゴシック" w:hint="eastAsia"/>
            <w:lang w:eastAsia="zh-CN"/>
          </w:rPr>
          <w:delText>我</w:delText>
        </w:r>
        <w:r w:rsidRPr="007D2483" w:rsidDel="008C5A40">
          <w:rPr>
            <w:rFonts w:ascii="Microsoft YaHei" w:eastAsia="Microsoft YaHei" w:hAnsi="Microsoft YaHei" w:cs="Microsoft YaHei" w:hint="eastAsia"/>
            <w:lang w:eastAsia="zh-CN"/>
          </w:rPr>
          <w:delText>说</w:delText>
        </w:r>
      </w:del>
      <w:ins w:id="297" w:author="hhh0578" w:date="2020-04-17T21:14:00Z">
        <w:r w:rsidR="008C5A40">
          <w:rPr>
            <w:rFonts w:ascii="Microsoft YaHei" w:eastAsia="Microsoft YaHei" w:hAnsi="Microsoft YaHei" w:cs="Microsoft YaHei" w:hint="eastAsia"/>
            <w:lang w:eastAsia="zh-CN"/>
          </w:rPr>
          <w:t>告诉我这些事</w:t>
        </w:r>
      </w:ins>
      <w:r w:rsidRPr="007D2483">
        <w:rPr>
          <w:rFonts w:ascii="ＭＳ ゴシック" w:eastAsia="ＭＳ ゴシック" w:hAnsi="ＭＳ ゴシック" w:cs="ＭＳ ゴシック" w:hint="eastAsia"/>
          <w:lang w:eastAsia="zh-CN"/>
        </w:rPr>
        <w:t>没</w:t>
      </w:r>
      <w:r w:rsidRPr="007D2483">
        <w:rPr>
          <w:rFonts w:ascii="ＭＳ ゴシック" w:eastAsia="ＭＳ ゴシック" w:hAnsi="ＭＳ ゴシック" w:cs="ＭＳ ゴシック"/>
          <w:lang w:eastAsia="zh-CN"/>
        </w:rPr>
        <w:t>关系</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p>
    <w:p w14:paraId="43A9E902" w14:textId="77777777" w:rsidR="007D2483" w:rsidRPr="007D2483" w:rsidRDefault="007D2483" w:rsidP="007D2483">
      <w:pPr>
        <w:pStyle w:val="a3"/>
        <w:rPr>
          <w:rFonts w:ascii="ＭＳ ゴシック" w:eastAsia="ＭＳ ゴシック" w:hAnsi="ＭＳ ゴシック" w:cs="ＭＳ ゴシック"/>
          <w:lang w:eastAsia="zh-CN"/>
        </w:rPr>
      </w:pPr>
    </w:p>
    <w:p w14:paraId="685CC95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4AA40F3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&lt;jaT0264&gt;「はい。月ではそれなりに有名な話ですから」</w:t>
      </w:r>
    </w:p>
    <w:p w14:paraId="12E90601" w14:textId="01939AF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&lt;cnT0264&gt;「没事。</w:t>
      </w:r>
      <w:del w:id="298" w:author="hhh0578" w:date="2020-04-17T21:14:00Z">
        <w:r w:rsidRPr="007D2483" w:rsidDel="0000407E">
          <w:rPr>
            <w:rFonts w:ascii="DengXian" w:eastAsia="DengXian" w:hAnsi="DengXian" w:cs="ＭＳ ゴシック" w:hint="eastAsia"/>
            <w:lang w:eastAsia="zh-CN"/>
          </w:rPr>
          <w:delText>在月球上也是有名的</w:delText>
        </w:r>
        <w:r w:rsidRPr="007D2483" w:rsidDel="0000407E">
          <w:rPr>
            <w:rFonts w:ascii="Microsoft YaHei" w:eastAsia="Microsoft YaHei" w:hAnsi="Microsoft YaHei" w:cs="Microsoft YaHei" w:hint="eastAsia"/>
            <w:lang w:eastAsia="zh-CN"/>
          </w:rPr>
          <w:delText>话题</w:delText>
        </w:r>
      </w:del>
      <w:ins w:id="299" w:author="hhh0578" w:date="2020-04-17T21:14:00Z">
        <w:r w:rsidR="0000407E">
          <w:rPr>
            <w:rFonts w:ascii="Microsoft YaHei" w:eastAsia="Microsoft YaHei" w:hAnsi="Microsoft YaHei" w:cs="Microsoft YaHei" w:hint="eastAsia"/>
            <w:lang w:eastAsia="zh-CN"/>
          </w:rPr>
          <w:t>这</w:t>
        </w:r>
        <w:r w:rsidR="00E5042A">
          <w:rPr>
            <w:rFonts w:ascii="Microsoft YaHei" w:eastAsia="Microsoft YaHei" w:hAnsi="Microsoft YaHei" w:cs="Microsoft YaHei" w:hint="eastAsia"/>
            <w:lang w:eastAsia="zh-CN"/>
          </w:rPr>
          <w:t>事</w:t>
        </w:r>
        <w:r w:rsidR="0000407E">
          <w:rPr>
            <w:rFonts w:ascii="Microsoft YaHei" w:eastAsia="Microsoft YaHei" w:hAnsi="Microsoft YaHei" w:cs="Microsoft YaHei" w:hint="eastAsia"/>
            <w:lang w:eastAsia="zh-CN"/>
          </w:rPr>
          <w:t>月球上也挺多人知道的</w:t>
        </w:r>
      </w:ins>
      <w:r w:rsidRPr="007D2483">
        <w:rPr>
          <w:rFonts w:ascii="ＭＳ ゴシック" w:eastAsia="ＭＳ ゴシック" w:hAnsi="ＭＳ ゴシック" w:cs="ＭＳ ゴシック" w:hint="eastAsia"/>
          <w:lang w:eastAsia="zh-CN"/>
        </w:rPr>
        <w:t>」</w:t>
      </w:r>
    </w:p>
    <w:p w14:paraId="1098175A" w14:textId="77777777" w:rsidR="007D2483" w:rsidRPr="007D2483" w:rsidRDefault="007D2483" w:rsidP="007D2483">
      <w:pPr>
        <w:pStyle w:val="a3"/>
        <w:rPr>
          <w:rFonts w:ascii="ＭＳ ゴシック" w:eastAsia="ＭＳ ゴシック" w:hAnsi="ＭＳ ゴシック" w:cs="ＭＳ ゴシック"/>
          <w:lang w:eastAsia="zh-CN"/>
        </w:rPr>
      </w:pPr>
    </w:p>
    <w:p w14:paraId="35C49A0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2550F0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&lt;jaT0265&gt;「そうなんですか？」</w:t>
      </w:r>
    </w:p>
    <w:p w14:paraId="242F34C6" w14:textId="6F49B904"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&lt;cnT0265&gt;「</w:t>
      </w:r>
      <w:ins w:id="300" w:author="hhh0578" w:date="2020-04-17T21:14:00Z">
        <w:r w:rsidR="001F4A3F">
          <w:rPr>
            <w:rFonts w:ascii="DengXian" w:eastAsia="DengXian" w:hAnsi="DengXian" w:cs="Microsoft YaHei" w:hint="eastAsia"/>
            <w:lang w:eastAsia="zh-CN"/>
          </w:rPr>
          <w:t>是</w:t>
        </w:r>
      </w:ins>
      <w:del w:id="301" w:author="hhh0578" w:date="2020-04-17T21:14:00Z">
        <w:r w:rsidRPr="007D2483" w:rsidDel="001A17BE">
          <w:rPr>
            <w:rFonts w:ascii="Microsoft YaHei" w:eastAsia="Microsoft YaHei" w:hAnsi="Microsoft YaHei" w:cs="Microsoft YaHei" w:hint="eastAsia"/>
          </w:rPr>
          <w:delText>这样</w:delText>
        </w:r>
      </w:del>
      <w:r w:rsidRPr="007D2483">
        <w:rPr>
          <w:rFonts w:ascii="Microsoft YaHei" w:eastAsia="Microsoft YaHei" w:hAnsi="Microsoft YaHei" w:cs="Microsoft YaHei" w:hint="eastAsia"/>
        </w:rPr>
        <w:t>吗</w:t>
      </w:r>
      <w:r w:rsidRPr="007D2483">
        <w:rPr>
          <w:rFonts w:ascii="ＭＳ ゴシック" w:eastAsia="ＭＳ ゴシック" w:hAnsi="ＭＳ ゴシック" w:cs="ＭＳ ゴシック" w:hint="eastAsia"/>
        </w:rPr>
        <w:t>？」</w:t>
      </w:r>
    </w:p>
    <w:p w14:paraId="42085B9C" w14:textId="77777777" w:rsidR="007D2483" w:rsidRPr="007D2483" w:rsidRDefault="007D2483" w:rsidP="007D2483">
      <w:pPr>
        <w:pStyle w:val="a3"/>
        <w:rPr>
          <w:rFonts w:ascii="ＭＳ ゴシック" w:eastAsia="ＭＳ ゴシック" w:hAnsi="ＭＳ ゴシック" w:cs="ＭＳ ゴシック"/>
        </w:rPr>
      </w:pPr>
    </w:p>
    <w:p w14:paraId="55AF34A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3D84DC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&lt;jaT0266&gt;「はい。それに、私自身が生まれに引け目は感じていません」</w:t>
      </w:r>
    </w:p>
    <w:p w14:paraId="2D00FE20" w14:textId="0897F42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&lt;cnT0266&gt;「是的。并且我不</w:t>
      </w:r>
      <w:r w:rsidRPr="007D2483">
        <w:rPr>
          <w:rFonts w:ascii="Microsoft YaHei" w:eastAsia="Microsoft YaHei" w:hAnsi="Microsoft YaHei" w:cs="Microsoft YaHei" w:hint="eastAsia"/>
          <w:lang w:eastAsia="zh-CN"/>
        </w:rPr>
        <w:t>认为</w:t>
      </w:r>
      <w:r w:rsidRPr="007D2483">
        <w:rPr>
          <w:rFonts w:ascii="ＭＳ ゴシック" w:eastAsia="ＭＳ ゴシック" w:hAnsi="ＭＳ ゴシック" w:cs="ＭＳ ゴシック" w:hint="eastAsia"/>
          <w:lang w:eastAsia="zh-CN"/>
        </w:rPr>
        <w:t>孤儿院出身有什么</w:t>
      </w:r>
      <w:ins w:id="302" w:author="hhh0578" w:date="2020-04-17T21:15:00Z">
        <w:r w:rsidR="000E21A4">
          <w:rPr>
            <w:rFonts w:ascii="DengXian" w:eastAsia="DengXian" w:hAnsi="DengXian" w:cs="ＭＳ ゴシック" w:hint="eastAsia"/>
            <w:lang w:eastAsia="zh-CN"/>
          </w:rPr>
          <w:t>需要自卑的</w:t>
        </w:r>
      </w:ins>
      <w:del w:id="303" w:author="hhh0578" w:date="2020-04-17T21:15:00Z">
        <w:r w:rsidRPr="007D2483" w:rsidDel="000E21A4">
          <w:rPr>
            <w:rFonts w:ascii="ＭＳ ゴシック" w:eastAsia="ＭＳ ゴシック" w:hAnsi="ＭＳ ゴシック" w:cs="ＭＳ ゴシック" w:hint="eastAsia"/>
            <w:lang w:eastAsia="zh-CN"/>
          </w:rPr>
          <w:delText>不尽人意的地方</w:delText>
        </w:r>
      </w:del>
      <w:r w:rsidRPr="007D2483">
        <w:rPr>
          <w:rFonts w:ascii="ＭＳ ゴシック" w:eastAsia="ＭＳ ゴシック" w:hAnsi="ＭＳ ゴシック" w:cs="ＭＳ ゴシック" w:hint="eastAsia"/>
          <w:lang w:eastAsia="zh-CN"/>
        </w:rPr>
        <w:t>」</w:t>
      </w:r>
    </w:p>
    <w:p w14:paraId="1A21EACB" w14:textId="77777777" w:rsidR="007D2483" w:rsidRPr="007D2483" w:rsidRDefault="007D2483" w:rsidP="007D2483">
      <w:pPr>
        <w:pStyle w:val="a3"/>
        <w:rPr>
          <w:rFonts w:ascii="ＭＳ ゴシック" w:eastAsia="ＭＳ ゴシック" w:hAnsi="ＭＳ ゴシック" w:cs="ＭＳ ゴシック"/>
          <w:lang w:eastAsia="zh-CN"/>
        </w:rPr>
      </w:pPr>
    </w:p>
    <w:p w14:paraId="2239271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059C8F4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&lt;jaT0267&gt;「今の自分があるのは、やはり生まれによるところも大きいですし、大切なのは今をどれだけ前向きに生きているかだと思っていますから」</w:t>
      </w:r>
    </w:p>
    <w:p w14:paraId="6231FB19" w14:textId="54E5E1C3"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&lt;cnT0267&gt;「</w:t>
      </w:r>
      <w:del w:id="304" w:author="hhh0578" w:date="2020-04-17T21:15:00Z">
        <w:r w:rsidRPr="007D2483" w:rsidDel="00AE0298">
          <w:rPr>
            <w:rFonts w:ascii="ＭＳ ゴシック" w:eastAsia="ＭＳ ゴシック" w:hAnsi="ＭＳ ゴシック" w:cs="ＭＳ ゴシック"/>
            <w:lang w:eastAsia="zh-CN"/>
          </w:rPr>
          <w:delText>我成</w:delText>
        </w:r>
        <w:r w:rsidRPr="007D2483" w:rsidDel="00AE0298">
          <w:rPr>
            <w:rFonts w:ascii="Microsoft YaHei" w:eastAsia="Microsoft YaHei" w:hAnsi="Microsoft YaHei" w:cs="Microsoft YaHei" w:hint="eastAsia"/>
            <w:lang w:eastAsia="zh-CN"/>
          </w:rPr>
          <w:delText>长</w:delText>
        </w:r>
        <w:r w:rsidRPr="007D2483" w:rsidDel="00AE0298">
          <w:rPr>
            <w:rFonts w:ascii="ＭＳ ゴシック" w:eastAsia="ＭＳ ゴシック" w:hAnsi="ＭＳ ゴシック" w:cs="ＭＳ ゴシック" w:hint="eastAsia"/>
            <w:lang w:eastAsia="zh-CN"/>
          </w:rPr>
          <w:delText>到</w:delText>
        </w:r>
        <w:r w:rsidRPr="007D2483" w:rsidDel="00AE0298">
          <w:rPr>
            <w:rFonts w:ascii="Microsoft YaHei" w:eastAsia="Microsoft YaHei" w:hAnsi="Microsoft YaHei" w:cs="Microsoft YaHei" w:hint="eastAsia"/>
            <w:lang w:eastAsia="zh-CN"/>
          </w:rPr>
          <w:delText>现</w:delText>
        </w:r>
        <w:r w:rsidRPr="007D2483" w:rsidDel="00AE0298">
          <w:rPr>
            <w:rFonts w:ascii="ＭＳ ゴシック" w:eastAsia="ＭＳ ゴシック" w:hAnsi="ＭＳ ゴシック" w:cs="ＭＳ ゴシック" w:hint="eastAsia"/>
            <w:lang w:eastAsia="zh-CN"/>
          </w:rPr>
          <w:delText>在，</w:delText>
        </w:r>
        <w:r w:rsidRPr="007D2483" w:rsidDel="00AE0298">
          <w:rPr>
            <w:rFonts w:ascii="Microsoft YaHei" w:eastAsia="Microsoft YaHei" w:hAnsi="Microsoft YaHei" w:cs="Microsoft YaHei" w:hint="eastAsia"/>
            <w:lang w:eastAsia="zh-CN"/>
          </w:rPr>
          <w:delText>虽</w:delText>
        </w:r>
        <w:r w:rsidRPr="007D2483" w:rsidDel="00AE0298">
          <w:rPr>
            <w:rFonts w:ascii="ＭＳ ゴシック" w:eastAsia="ＭＳ ゴシック" w:hAnsi="ＭＳ ゴシック" w:cs="ＭＳ ゴシック" w:hint="eastAsia"/>
            <w:lang w:eastAsia="zh-CN"/>
          </w:rPr>
          <w:delText>然出生地有很大关系，重要的</w:delText>
        </w:r>
        <w:r w:rsidRPr="007D2483" w:rsidDel="00AE0298">
          <w:rPr>
            <w:rFonts w:ascii="Microsoft YaHei" w:eastAsia="Microsoft YaHei" w:hAnsi="Microsoft YaHei" w:cs="Microsoft YaHei" w:hint="eastAsia"/>
            <w:lang w:eastAsia="zh-CN"/>
          </w:rPr>
          <w:delText>还</w:delText>
        </w:r>
        <w:r w:rsidRPr="007D2483" w:rsidDel="00AE0298">
          <w:rPr>
            <w:rFonts w:ascii="ＭＳ ゴシック" w:eastAsia="ＭＳ ゴシック" w:hAnsi="ＭＳ ゴシック" w:cs="ＭＳ ゴシック" w:hint="eastAsia"/>
            <w:lang w:eastAsia="zh-CN"/>
          </w:rPr>
          <w:delText>是</w:delText>
        </w:r>
        <w:r w:rsidRPr="007D2483" w:rsidDel="00AE0298">
          <w:rPr>
            <w:rFonts w:ascii="Microsoft YaHei" w:eastAsia="Microsoft YaHei" w:hAnsi="Microsoft YaHei" w:cs="Microsoft YaHei" w:hint="eastAsia"/>
            <w:lang w:eastAsia="zh-CN"/>
          </w:rPr>
          <w:delText>对</w:delText>
        </w:r>
        <w:r w:rsidRPr="007D2483" w:rsidDel="00AE0298">
          <w:rPr>
            <w:rFonts w:ascii="ＭＳ ゴシック" w:eastAsia="ＭＳ ゴシック" w:hAnsi="ＭＳ ゴシック" w:cs="ＭＳ ゴシック" w:hint="eastAsia"/>
            <w:lang w:eastAsia="zh-CN"/>
          </w:rPr>
          <w:delText>今后如何</w:delText>
        </w:r>
        <w:r w:rsidRPr="007D2483" w:rsidDel="00AE0298">
          <w:rPr>
            <w:rFonts w:ascii="Microsoft YaHei" w:eastAsia="Microsoft YaHei" w:hAnsi="Microsoft YaHei" w:cs="Microsoft YaHei" w:hint="eastAsia"/>
            <w:lang w:eastAsia="zh-CN"/>
          </w:rPr>
          <w:delText>发</w:delText>
        </w:r>
        <w:r w:rsidRPr="007D2483" w:rsidDel="00AE0298">
          <w:rPr>
            <w:rFonts w:ascii="ＭＳ ゴシック" w:eastAsia="ＭＳ ゴシック" w:hAnsi="ＭＳ ゴシック" w:cs="ＭＳ ゴシック" w:hint="eastAsia"/>
            <w:lang w:eastAsia="zh-CN"/>
          </w:rPr>
          <w:delText>展作出决定</w:delText>
        </w:r>
      </w:del>
      <w:ins w:id="305" w:author="hhh0578" w:date="2020-04-17T21:15:00Z">
        <w:r w:rsidR="00AE0298">
          <w:rPr>
            <w:rFonts w:ascii="DengXian" w:eastAsia="DengXian" w:hAnsi="DengXian" w:cs="ＭＳ ゴシック" w:hint="eastAsia"/>
            <w:lang w:eastAsia="zh-CN"/>
          </w:rPr>
          <w:t>我能成长到今天的我，</w:t>
        </w:r>
      </w:ins>
      <w:ins w:id="306" w:author="hhh0578" w:date="2020-04-17T21:16:00Z">
        <w:r w:rsidR="00AE0298">
          <w:rPr>
            <w:rFonts w:ascii="Microsoft YaHei" w:eastAsia="Microsoft YaHei" w:hAnsi="Microsoft YaHei" w:cs="Microsoft YaHei" w:hint="eastAsia"/>
            <w:lang w:eastAsia="zh-CN"/>
          </w:rPr>
          <w:t>很大程度是因为我的出生，而且</w:t>
        </w:r>
        <w:r w:rsidR="00AE40B8">
          <w:rPr>
            <w:rFonts w:ascii="Microsoft YaHei" w:eastAsia="Microsoft YaHei" w:hAnsi="Microsoft YaHei" w:cs="Microsoft YaHei" w:hint="eastAsia"/>
            <w:lang w:eastAsia="zh-CN"/>
          </w:rPr>
          <w:t>重要的应该是</w:t>
        </w:r>
      </w:ins>
      <w:ins w:id="307" w:author="hhh0578" w:date="2020-04-17T21:17:00Z">
        <w:r w:rsidR="00137906">
          <w:rPr>
            <w:rFonts w:ascii="Microsoft YaHei" w:eastAsia="Microsoft YaHei" w:hAnsi="Microsoft YaHei" w:cs="Microsoft YaHei" w:hint="eastAsia"/>
            <w:lang w:eastAsia="zh-CN"/>
          </w:rPr>
          <w:t>积极面对明天</w:t>
        </w:r>
      </w:ins>
      <w:r w:rsidRPr="007D2483">
        <w:rPr>
          <w:rFonts w:ascii="ＭＳ ゴシック" w:eastAsia="ＭＳ ゴシック" w:hAnsi="ＭＳ ゴシック" w:cs="ＭＳ ゴシック" w:hint="eastAsia"/>
          <w:lang w:eastAsia="zh-CN"/>
        </w:rPr>
        <w:t>」</w:t>
      </w:r>
    </w:p>
    <w:p w14:paraId="327AD988" w14:textId="77777777" w:rsidR="007D2483" w:rsidRPr="007D2483" w:rsidRDefault="007D2483" w:rsidP="007D2483">
      <w:pPr>
        <w:pStyle w:val="a3"/>
        <w:rPr>
          <w:rFonts w:ascii="ＭＳ ゴシック" w:eastAsia="ＭＳ ゴシック" w:hAnsi="ＭＳ ゴシック" w:cs="ＭＳ ゴシック"/>
          <w:lang w:eastAsia="zh-CN"/>
        </w:rPr>
      </w:pPr>
    </w:p>
    <w:p w14:paraId="2DF7FC0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D8BF57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&lt;jaT0268&gt;穏やかに言うカレンさん。</w:t>
      </w:r>
    </w:p>
    <w:p w14:paraId="1D5522D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&lt;cnT0268&gt;卡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小姐平静地</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道。</w:t>
      </w:r>
    </w:p>
    <w:p w14:paraId="66272E15" w14:textId="77777777" w:rsidR="007D2483" w:rsidRPr="007D2483" w:rsidRDefault="007D2483" w:rsidP="007D2483">
      <w:pPr>
        <w:pStyle w:val="a3"/>
        <w:rPr>
          <w:rFonts w:ascii="ＭＳ ゴシック" w:eastAsia="ＭＳ ゴシック" w:hAnsi="ＭＳ ゴシック" w:cs="ＭＳ ゴシック"/>
          <w:lang w:eastAsia="zh-CN"/>
        </w:rPr>
      </w:pPr>
    </w:p>
    <w:p w14:paraId="081FC5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5E8B29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&lt;jaT0269&gt;そういえば、エステルさんも同じようなことを言っていた気がする。</w:t>
      </w:r>
    </w:p>
    <w:p w14:paraId="0B1824B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&lt;cnT0269&gt;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么</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来，艾斯蒂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似乎也</w:t>
      </w:r>
      <w:r w:rsidRPr="007D2483">
        <w:rPr>
          <w:rFonts w:ascii="Microsoft YaHei" w:eastAsia="Microsoft YaHei" w:hAnsi="Microsoft YaHei" w:cs="Microsoft YaHei" w:hint="eastAsia"/>
          <w:lang w:eastAsia="zh-CN"/>
        </w:rPr>
        <w:t>说过</w:t>
      </w:r>
      <w:r w:rsidRPr="007D2483">
        <w:rPr>
          <w:rFonts w:ascii="ＭＳ ゴシック" w:eastAsia="ＭＳ ゴシック" w:hAnsi="ＭＳ ゴシック" w:cs="ＭＳ ゴシック" w:hint="eastAsia"/>
          <w:lang w:eastAsia="zh-CN"/>
        </w:rPr>
        <w:t>同</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w:t>
      </w:r>
    </w:p>
    <w:p w14:paraId="38449256" w14:textId="77777777" w:rsidR="007D2483" w:rsidRPr="007D2483" w:rsidRDefault="007D2483" w:rsidP="007D2483">
      <w:pPr>
        <w:pStyle w:val="a3"/>
        <w:rPr>
          <w:rFonts w:ascii="ＭＳ ゴシック" w:eastAsia="ＭＳ ゴシック" w:hAnsi="ＭＳ ゴシック" w:cs="ＭＳ ゴシック"/>
          <w:lang w:eastAsia="zh-CN"/>
        </w:rPr>
      </w:pPr>
    </w:p>
    <w:p w14:paraId="39AEC6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010703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&lt;jaT0270&gt;「それに、家族がいないことで不自由を感じたこともありませんから」</w:t>
      </w:r>
    </w:p>
    <w:p w14:paraId="050DE206" w14:textId="60CB3FB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&lt;cnT0270&gt;「再</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w:t>
      </w:r>
      <w:ins w:id="308" w:author="hhh0578" w:date="2020-04-17T21:17:00Z">
        <w:r w:rsidR="005D14E9">
          <w:rPr>
            <w:rFonts w:ascii="DengXian" w:eastAsia="DengXian" w:hAnsi="DengXian" w:cs="ＭＳ ゴシック" w:hint="eastAsia"/>
            <w:lang w:eastAsia="zh-CN"/>
          </w:rPr>
          <w:t>我也不曾因为没有家人而感到</w:t>
        </w:r>
        <w:proofErr w:type="gramStart"/>
        <w:r w:rsidR="005D14E9">
          <w:rPr>
            <w:rFonts w:ascii="DengXian" w:eastAsia="DengXian" w:hAnsi="DengXian" w:cs="ＭＳ ゴシック" w:hint="eastAsia"/>
            <w:lang w:eastAsia="zh-CN"/>
          </w:rPr>
          <w:t>拘束过</w:t>
        </w:r>
      </w:ins>
      <w:proofErr w:type="gramEnd"/>
      <w:del w:id="309" w:author="hhh0578" w:date="2020-04-17T21:17:00Z">
        <w:r w:rsidRPr="007D2483" w:rsidDel="005D14E9">
          <w:rPr>
            <w:rFonts w:ascii="ＭＳ ゴシック" w:eastAsia="ＭＳ ゴシック" w:hAnsi="ＭＳ ゴシック" w:cs="ＭＳ ゴシック" w:hint="eastAsia"/>
            <w:lang w:eastAsia="zh-CN"/>
          </w:rPr>
          <w:delText>因</w:delText>
        </w:r>
        <w:r w:rsidRPr="007D2483" w:rsidDel="005D14E9">
          <w:rPr>
            <w:rFonts w:ascii="Microsoft YaHei" w:eastAsia="Microsoft YaHei" w:hAnsi="Microsoft YaHei" w:cs="Microsoft YaHei" w:hint="eastAsia"/>
            <w:lang w:eastAsia="zh-CN"/>
          </w:rPr>
          <w:delText>为</w:delText>
        </w:r>
        <w:r w:rsidRPr="007D2483" w:rsidDel="005D14E9">
          <w:rPr>
            <w:rFonts w:ascii="ＭＳ ゴシック" w:eastAsia="ＭＳ ゴシック" w:hAnsi="ＭＳ ゴシック" w:cs="ＭＳ ゴシック" w:hint="eastAsia"/>
            <w:lang w:eastAsia="zh-CN"/>
          </w:rPr>
          <w:delText>没有家人，所以也没有被家人束</w:delText>
        </w:r>
        <w:r w:rsidRPr="007D2483" w:rsidDel="005D14E9">
          <w:rPr>
            <w:rFonts w:ascii="Microsoft YaHei" w:eastAsia="Microsoft YaHei" w:hAnsi="Microsoft YaHei" w:cs="Microsoft YaHei" w:hint="eastAsia"/>
            <w:lang w:eastAsia="zh-CN"/>
          </w:rPr>
          <w:delText>缚</w:delText>
        </w:r>
        <w:r w:rsidRPr="007D2483" w:rsidDel="005D14E9">
          <w:rPr>
            <w:rFonts w:ascii="ＭＳ ゴシック" w:eastAsia="ＭＳ ゴシック" w:hAnsi="ＭＳ ゴシック" w:cs="ＭＳ ゴシック" w:hint="eastAsia"/>
            <w:lang w:eastAsia="zh-CN"/>
          </w:rPr>
          <w:delText>的不自由感</w:delText>
        </w:r>
      </w:del>
      <w:r w:rsidRPr="007D2483">
        <w:rPr>
          <w:rFonts w:ascii="ＭＳ ゴシック" w:eastAsia="ＭＳ ゴシック" w:hAnsi="ＭＳ ゴシック" w:cs="ＭＳ ゴシック" w:hint="eastAsia"/>
          <w:lang w:eastAsia="zh-CN"/>
        </w:rPr>
        <w:t>」</w:t>
      </w:r>
    </w:p>
    <w:p w14:paraId="00A4A5CD" w14:textId="77777777" w:rsidR="007D2483" w:rsidRPr="007D2483" w:rsidRDefault="007D2483" w:rsidP="007D2483">
      <w:pPr>
        <w:pStyle w:val="a3"/>
        <w:rPr>
          <w:rFonts w:ascii="ＭＳ ゴシック" w:eastAsia="ＭＳ ゴシック" w:hAnsi="ＭＳ ゴシック" w:cs="ＭＳ ゴシック"/>
          <w:lang w:eastAsia="zh-CN"/>
        </w:rPr>
      </w:pPr>
    </w:p>
    <w:p w14:paraId="4779492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12F72C2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&lt;jaT0271&gt;「努力をすれば、その分世間は認めてくれますし」</w:t>
      </w:r>
    </w:p>
    <w:p w14:paraId="2F662B70" w14:textId="4D78E22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&lt;cnT0271&gt;「</w:t>
      </w:r>
      <w:del w:id="310" w:author="hhh0578" w:date="2020-04-17T21:18:00Z">
        <w:r w:rsidRPr="007D2483" w:rsidDel="002C29C0">
          <w:rPr>
            <w:rFonts w:ascii="ＭＳ ゴシック" w:eastAsia="ＭＳ ゴシック" w:hAnsi="ＭＳ ゴシック" w:cs="ＭＳ ゴシック"/>
            <w:lang w:eastAsia="zh-CN"/>
          </w:rPr>
          <w:delText>反正</w:delText>
        </w:r>
      </w:del>
      <w:r w:rsidRPr="007D2483">
        <w:rPr>
          <w:rFonts w:ascii="ＭＳ ゴシック" w:eastAsia="ＭＳ ゴシック" w:hAnsi="ＭＳ ゴシック" w:cs="ＭＳ ゴシック"/>
          <w:lang w:eastAsia="zh-CN"/>
        </w:rPr>
        <w:t>只要努力，</w:t>
      </w:r>
      <w:ins w:id="311" w:author="hhh0578" w:date="2020-04-17T21:18:00Z">
        <w:r w:rsidR="002C29C0">
          <w:rPr>
            <w:rFonts w:ascii="DengXian" w:eastAsia="DengXian" w:hAnsi="DengXian" w:cs="ＭＳ ゴシック" w:hint="eastAsia"/>
            <w:lang w:eastAsia="zh-CN"/>
          </w:rPr>
          <w:t>就能得到世间的认同</w:t>
        </w:r>
      </w:ins>
      <w:del w:id="312" w:author="hhh0578" w:date="2020-04-17T21:18:00Z">
        <w:r w:rsidRPr="007D2483" w:rsidDel="002C29C0">
          <w:rPr>
            <w:rFonts w:ascii="ＭＳ ゴシック" w:eastAsia="ＭＳ ゴシック" w:hAnsi="ＭＳ ゴシック" w:cs="ＭＳ ゴシック"/>
            <w:lang w:eastAsia="zh-CN"/>
          </w:rPr>
          <w:delText>就会得到</w:delText>
        </w:r>
        <w:r w:rsidRPr="007D2483" w:rsidDel="002C29C0">
          <w:rPr>
            <w:rFonts w:ascii="Microsoft YaHei" w:eastAsia="Microsoft YaHei" w:hAnsi="Microsoft YaHei" w:cs="Microsoft YaHei" w:hint="eastAsia"/>
            <w:lang w:eastAsia="zh-CN"/>
          </w:rPr>
          <w:delText>认</w:delText>
        </w:r>
        <w:r w:rsidRPr="007D2483" w:rsidDel="002C29C0">
          <w:rPr>
            <w:rFonts w:ascii="ＭＳ ゴシック" w:eastAsia="ＭＳ ゴシック" w:hAnsi="ＭＳ ゴシック" w:cs="ＭＳ ゴシック" w:hint="eastAsia"/>
            <w:lang w:eastAsia="zh-CN"/>
          </w:rPr>
          <w:delText>可</w:delText>
        </w:r>
      </w:del>
      <w:r w:rsidRPr="007D2483">
        <w:rPr>
          <w:rFonts w:ascii="ＭＳ ゴシック" w:eastAsia="ＭＳ ゴシック" w:hAnsi="ＭＳ ゴシック" w:cs="ＭＳ ゴシック" w:hint="eastAsia"/>
          <w:lang w:eastAsia="zh-CN"/>
        </w:rPr>
        <w:t>」</w:t>
      </w:r>
    </w:p>
    <w:p w14:paraId="7D9D3BE7" w14:textId="77777777" w:rsidR="007D2483" w:rsidRPr="007D2483" w:rsidRDefault="007D2483" w:rsidP="007D2483">
      <w:pPr>
        <w:pStyle w:val="a3"/>
        <w:rPr>
          <w:rFonts w:ascii="ＭＳ ゴシック" w:eastAsia="ＭＳ ゴシック" w:hAnsi="ＭＳ ゴシック" w:cs="ＭＳ ゴシック"/>
          <w:lang w:eastAsia="zh-CN"/>
        </w:rPr>
      </w:pPr>
    </w:p>
    <w:p w14:paraId="1410136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7C5A52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&lt;jaT0272&gt;「……」</w:t>
      </w:r>
    </w:p>
    <w:p w14:paraId="045D5B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&lt;cnT0272&gt;「……」</w:t>
      </w:r>
    </w:p>
    <w:p w14:paraId="0C9B7022" w14:textId="77777777" w:rsidR="007D2483" w:rsidRPr="007D2483" w:rsidRDefault="007D2483" w:rsidP="007D2483">
      <w:pPr>
        <w:pStyle w:val="a3"/>
        <w:rPr>
          <w:rFonts w:ascii="ＭＳ ゴシック" w:eastAsia="ＭＳ ゴシック" w:hAnsi="ＭＳ ゴシック" w:cs="ＭＳ ゴシック"/>
        </w:rPr>
      </w:pPr>
    </w:p>
    <w:p w14:paraId="4229793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C1BAA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&lt;jaT0273&gt;どうしてだろう。</w:t>
      </w:r>
    </w:p>
    <w:p w14:paraId="5C5DD02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&lt;cnT0273&gt;</w:t>
      </w:r>
      <w:r w:rsidRPr="007D2483">
        <w:rPr>
          <w:rFonts w:ascii="Microsoft YaHei" w:eastAsia="Microsoft YaHei" w:hAnsi="Microsoft YaHei" w:cs="Microsoft YaHei" w:hint="eastAsia"/>
        </w:rPr>
        <w:t>为</w:t>
      </w:r>
      <w:r w:rsidRPr="007D2483">
        <w:rPr>
          <w:rFonts w:ascii="ＭＳ ゴシック" w:eastAsia="ＭＳ ゴシック" w:hAnsi="ＭＳ ゴシック" w:cs="ＭＳ ゴシック" w:hint="eastAsia"/>
        </w:rPr>
        <w:t>什么呢。</w:t>
      </w:r>
    </w:p>
    <w:p w14:paraId="16074FA6" w14:textId="77777777" w:rsidR="007D2483" w:rsidRPr="007D2483" w:rsidRDefault="007D2483" w:rsidP="007D2483">
      <w:pPr>
        <w:pStyle w:val="a3"/>
        <w:rPr>
          <w:rFonts w:ascii="ＭＳ ゴシック" w:eastAsia="ＭＳ ゴシック" w:hAnsi="ＭＳ ゴシック" w:cs="ＭＳ ゴシック"/>
        </w:rPr>
      </w:pPr>
    </w:p>
    <w:p w14:paraId="318740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CD022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&lt;jaT0274&gt;同じようなことを言っているのに、二人には違いがある気がする。</w:t>
      </w:r>
    </w:p>
    <w:p w14:paraId="47CA1A8B"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&lt;cnT0274&gt;二人</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着相似的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w:t>
      </w:r>
      <w:r w:rsidRPr="007D2483">
        <w:rPr>
          <w:rFonts w:ascii="Microsoft YaHei" w:eastAsia="Microsoft YaHei" w:hAnsi="Microsoft YaHei" w:cs="Microsoft YaHei" w:hint="eastAsia"/>
          <w:lang w:eastAsia="zh-CN"/>
        </w:rPr>
        <w:t>给</w:t>
      </w:r>
      <w:r w:rsidRPr="007D2483">
        <w:rPr>
          <w:rFonts w:ascii="ＭＳ ゴシック" w:eastAsia="ＭＳ ゴシック" w:hAnsi="ＭＳ ゴシック" w:cs="ＭＳ ゴシック" w:hint="eastAsia"/>
          <w:lang w:eastAsia="zh-CN"/>
        </w:rPr>
        <w:t>人的感</w:t>
      </w:r>
      <w:r w:rsidRPr="007D2483">
        <w:rPr>
          <w:rFonts w:ascii="Microsoft YaHei" w:eastAsia="Microsoft YaHei" w:hAnsi="Microsoft YaHei" w:cs="Microsoft YaHei" w:hint="eastAsia"/>
          <w:lang w:eastAsia="zh-CN"/>
        </w:rPr>
        <w:t>觉</w:t>
      </w:r>
      <w:r w:rsidRPr="007D2483">
        <w:rPr>
          <w:rFonts w:ascii="ＭＳ ゴシック" w:eastAsia="ＭＳ ゴシック" w:hAnsi="ＭＳ ゴシック" w:cs="ＭＳ ゴシック" w:hint="eastAsia"/>
          <w:lang w:eastAsia="zh-CN"/>
        </w:rPr>
        <w:t>却不同。</w:t>
      </w:r>
    </w:p>
    <w:p w14:paraId="2F691D7D" w14:textId="77777777" w:rsidR="007D2483" w:rsidRPr="007D2483" w:rsidRDefault="007D2483" w:rsidP="007D2483">
      <w:pPr>
        <w:pStyle w:val="a3"/>
        <w:rPr>
          <w:rFonts w:ascii="ＭＳ ゴシック" w:eastAsia="ＭＳ ゴシック" w:hAnsi="ＭＳ ゴシック" w:cs="ＭＳ ゴシック"/>
          <w:lang w:eastAsia="zh-CN"/>
        </w:rPr>
      </w:pPr>
    </w:p>
    <w:p w14:paraId="6E9D19D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1BF4B68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&lt;jaT0275&gt;「お待たせしました」</w:t>
      </w:r>
    </w:p>
    <w:p w14:paraId="160C25A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&lt;cnT0275&gt;「久等了」</w:t>
      </w:r>
    </w:p>
    <w:p w14:paraId="6B0D36C1" w14:textId="77777777" w:rsidR="007D2483" w:rsidRPr="007D2483" w:rsidRDefault="007D2483" w:rsidP="007D2483">
      <w:pPr>
        <w:pStyle w:val="a3"/>
        <w:rPr>
          <w:rFonts w:ascii="ＭＳ ゴシック" w:eastAsia="ＭＳ ゴシック" w:hAnsi="ＭＳ ゴシック" w:cs="ＭＳ ゴシック"/>
        </w:rPr>
      </w:pPr>
    </w:p>
    <w:p w14:paraId="74FA881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A42DB0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&lt;jaT0276&gt;結論に思い当たる前にモーリッツさんが入ってきた。</w:t>
      </w:r>
    </w:p>
    <w:p w14:paraId="01DA6AB4" w14:textId="3E4F13F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&lt;cnT0276&gt;</w:t>
      </w:r>
      <w:ins w:id="313" w:author="hhh0578" w:date="2020-04-17T21:18:00Z">
        <w:r w:rsidR="00762B85">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思考出</w:t>
      </w:r>
      <w:r w:rsidRPr="007D2483">
        <w:rPr>
          <w:rFonts w:ascii="Microsoft YaHei" w:eastAsia="Microsoft YaHei" w:hAnsi="Microsoft YaHei" w:cs="Microsoft YaHei" w:hint="eastAsia"/>
          <w:lang w:eastAsia="zh-CN"/>
        </w:rPr>
        <w:t>结论</w:t>
      </w:r>
      <w:r w:rsidRPr="007D2483">
        <w:rPr>
          <w:rFonts w:ascii="ＭＳ ゴシック" w:eastAsia="ＭＳ ゴシック" w:hAnsi="ＭＳ ゴシック" w:cs="ＭＳ ゴシック" w:hint="eastAsia"/>
          <w:lang w:eastAsia="zh-CN"/>
        </w:rPr>
        <w:t>前摩利茨先生回来了。</w:t>
      </w:r>
    </w:p>
    <w:p w14:paraId="333C1ADD" w14:textId="77777777" w:rsidR="007D2483" w:rsidRPr="007D2483" w:rsidRDefault="007D2483" w:rsidP="007D2483">
      <w:pPr>
        <w:pStyle w:val="a3"/>
        <w:rPr>
          <w:rFonts w:ascii="ＭＳ ゴシック" w:eastAsia="ＭＳ ゴシック" w:hAnsi="ＭＳ ゴシック" w:cs="ＭＳ ゴシック"/>
          <w:lang w:eastAsia="zh-CN"/>
        </w:rPr>
      </w:pPr>
    </w:p>
    <w:p w14:paraId="23DF4E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48E0E5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&lt;jaT0277&gt;「なんのお話をされていたのですか？」</w:t>
      </w:r>
    </w:p>
    <w:p w14:paraId="76CC6817"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&lt;cnT0277&gt;「在</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些什么呢？」</w:t>
      </w:r>
    </w:p>
    <w:p w14:paraId="1AC240DB" w14:textId="77777777" w:rsidR="007D2483" w:rsidRPr="007D2483" w:rsidRDefault="007D2483" w:rsidP="007D2483">
      <w:pPr>
        <w:pStyle w:val="a3"/>
        <w:rPr>
          <w:rFonts w:ascii="ＭＳ ゴシック" w:eastAsia="ＭＳ ゴシック" w:hAnsi="ＭＳ ゴシック" w:cs="ＭＳ ゴシック"/>
          <w:lang w:eastAsia="zh-CN"/>
        </w:rPr>
      </w:pPr>
    </w:p>
    <w:p w14:paraId="293EC6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685EB8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&lt;jaT0278&gt;「私の生い立ちについてです」</w:t>
      </w:r>
    </w:p>
    <w:p w14:paraId="14E5D352" w14:textId="53D21D9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&lt;cnT0278&gt;「我的成</w:t>
      </w:r>
      <w:r w:rsidRPr="007D2483">
        <w:rPr>
          <w:rFonts w:ascii="Microsoft YaHei" w:eastAsia="Microsoft YaHei" w:hAnsi="Microsoft YaHei" w:cs="Microsoft YaHei" w:hint="eastAsia"/>
          <w:lang w:eastAsia="zh-CN"/>
        </w:rPr>
        <w:t>长</w:t>
      </w:r>
      <w:ins w:id="314" w:author="hhh0578" w:date="2020-04-17T21:19:00Z">
        <w:r w:rsidR="001E6F27">
          <w:rPr>
            <w:rFonts w:ascii="ＭＳ ゴシック" w:eastAsia="DengXian" w:hAnsi="ＭＳ ゴシック" w:cs="ＭＳ ゴシック" w:hint="eastAsia"/>
            <w:lang w:eastAsia="zh-CN"/>
          </w:rPr>
          <w:t>经历</w:t>
        </w:r>
      </w:ins>
      <w:del w:id="315" w:author="hhh0578" w:date="2020-04-17T21:19:00Z">
        <w:r w:rsidRPr="007D2483" w:rsidDel="001E6F27">
          <w:rPr>
            <w:rFonts w:ascii="Microsoft YaHei" w:eastAsia="Microsoft YaHei" w:hAnsi="Microsoft YaHei" w:cs="Microsoft YaHei" w:hint="eastAsia"/>
            <w:lang w:eastAsia="zh-CN"/>
          </w:rPr>
          <w:delText>过</w:delText>
        </w:r>
        <w:r w:rsidRPr="007D2483" w:rsidDel="001E6F27">
          <w:rPr>
            <w:rFonts w:ascii="ＭＳ ゴシック" w:eastAsia="ＭＳ ゴシック" w:hAnsi="ＭＳ ゴシック" w:cs="ＭＳ ゴシック" w:hint="eastAsia"/>
            <w:lang w:eastAsia="zh-CN"/>
          </w:rPr>
          <w:delText>程</w:delText>
        </w:r>
      </w:del>
      <w:r w:rsidRPr="007D2483">
        <w:rPr>
          <w:rFonts w:ascii="ＭＳ ゴシック" w:eastAsia="ＭＳ ゴシック" w:hAnsi="ＭＳ ゴシック" w:cs="ＭＳ ゴシック" w:hint="eastAsia"/>
          <w:lang w:eastAsia="zh-CN"/>
        </w:rPr>
        <w:t>」</w:t>
      </w:r>
    </w:p>
    <w:p w14:paraId="4FE8A1A4" w14:textId="77777777" w:rsidR="007D2483" w:rsidRPr="007D2483" w:rsidRDefault="007D2483" w:rsidP="007D2483">
      <w:pPr>
        <w:pStyle w:val="a3"/>
        <w:rPr>
          <w:rFonts w:ascii="ＭＳ ゴシック" w:eastAsia="ＭＳ ゴシック" w:hAnsi="ＭＳ ゴシック" w:cs="ＭＳ ゴシック"/>
          <w:lang w:eastAsia="zh-CN"/>
        </w:rPr>
      </w:pPr>
    </w:p>
    <w:p w14:paraId="2A8DFA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23DF40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&lt;jaT0279&gt;「おお、そうでしたか」</w:t>
      </w:r>
    </w:p>
    <w:p w14:paraId="46AA99D5" w14:textId="28CC051E"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&lt;cnT0279&gt;「</w:t>
      </w:r>
      <w:ins w:id="316" w:author="hhh0578" w:date="2020-04-17T21:19:00Z">
        <w:r w:rsidR="00AA3750">
          <w:rPr>
            <w:rFonts w:ascii="DengXian" w:eastAsia="DengXian" w:hAnsi="DengXian" w:cs="Microsoft YaHei" w:hint="eastAsia"/>
            <w:lang w:eastAsia="zh-CN"/>
          </w:rPr>
          <w:t>是</w:t>
        </w:r>
      </w:ins>
      <w:del w:id="317" w:author="hhh0578" w:date="2020-04-17T21:19:00Z">
        <w:r w:rsidRPr="007D2483" w:rsidDel="00AA3750">
          <w:rPr>
            <w:rFonts w:ascii="Microsoft YaHei" w:eastAsia="Microsoft YaHei" w:hAnsi="Microsoft YaHei" w:cs="Microsoft YaHei" w:hint="eastAsia"/>
          </w:rPr>
          <w:delText>这样</w:delText>
        </w:r>
      </w:del>
      <w:r w:rsidRPr="007D2483">
        <w:rPr>
          <w:rFonts w:ascii="ＭＳ ゴシック" w:eastAsia="ＭＳ ゴシック" w:hAnsi="ＭＳ ゴシック" w:cs="ＭＳ ゴシック" w:hint="eastAsia"/>
        </w:rPr>
        <w:t>啊」</w:t>
      </w:r>
    </w:p>
    <w:p w14:paraId="19DC544D" w14:textId="77777777" w:rsidR="007D2483" w:rsidRPr="007D2483" w:rsidRDefault="007D2483" w:rsidP="007D2483">
      <w:pPr>
        <w:pStyle w:val="a3"/>
        <w:rPr>
          <w:rFonts w:ascii="ＭＳ ゴシック" w:eastAsia="ＭＳ ゴシック" w:hAnsi="ＭＳ ゴシック" w:cs="ＭＳ ゴシック"/>
        </w:rPr>
      </w:pPr>
    </w:p>
    <w:p w14:paraId="349AD23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2800D7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&lt;jaT0280&gt;モーリッツさんは小さなテーブルを通路に置き、紅茶と茶請けを並べた。</w:t>
      </w:r>
    </w:p>
    <w:p w14:paraId="7591FEAC" w14:textId="0B45CC5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&lt;cnT0280&gt;摩利茨先生把小餐桌放在通道上，</w:t>
      </w:r>
      <w:del w:id="318" w:author="hhh0578" w:date="2020-04-17T21:20:00Z">
        <w:r w:rsidRPr="007D2483" w:rsidDel="008C1ED5">
          <w:rPr>
            <w:rFonts w:ascii="ＭＳ ゴシック" w:eastAsia="ＭＳ ゴシック" w:hAnsi="ＭＳ ゴシック" w:cs="ＭＳ ゴシック"/>
            <w:lang w:eastAsia="zh-CN"/>
          </w:rPr>
          <w:delText>将</w:delText>
        </w:r>
      </w:del>
      <w:ins w:id="319" w:author="hhh0578" w:date="2020-04-17T21:20:00Z">
        <w:r w:rsidR="008C1ED5">
          <w:rPr>
            <w:rFonts w:ascii="DengXian" w:eastAsia="DengXian" w:hAnsi="DengXian" w:cs="ＭＳ ゴシック" w:hint="eastAsia"/>
            <w:lang w:eastAsia="zh-CN"/>
          </w:rPr>
          <w:t>放上</w:t>
        </w:r>
      </w:ins>
      <w:r w:rsidRPr="007D2483">
        <w:rPr>
          <w:rFonts w:ascii="Microsoft YaHei" w:eastAsia="Microsoft YaHei" w:hAnsi="Microsoft YaHei" w:cs="Microsoft YaHei" w:hint="eastAsia"/>
          <w:lang w:eastAsia="zh-CN"/>
        </w:rPr>
        <w:t>红</w:t>
      </w:r>
      <w:r w:rsidRPr="007D2483">
        <w:rPr>
          <w:rFonts w:ascii="ＭＳ ゴシック" w:eastAsia="ＭＳ ゴシック" w:hAnsi="ＭＳ ゴシック" w:cs="ＭＳ ゴシック" w:hint="eastAsia"/>
          <w:lang w:eastAsia="zh-CN"/>
        </w:rPr>
        <w:t>茶和茶点</w:t>
      </w:r>
      <w:del w:id="320" w:author="hhh0578" w:date="2020-04-17T21:20:00Z">
        <w:r w:rsidRPr="007D2483" w:rsidDel="008C1ED5">
          <w:rPr>
            <w:rFonts w:ascii="ＭＳ ゴシック" w:eastAsia="ＭＳ ゴシック" w:hAnsi="ＭＳ ゴシック" w:cs="ＭＳ ゴシック" w:hint="eastAsia"/>
            <w:lang w:eastAsia="zh-CN"/>
          </w:rPr>
          <w:delText>放上去</w:delText>
        </w:r>
      </w:del>
      <w:r w:rsidRPr="007D2483">
        <w:rPr>
          <w:rFonts w:ascii="ＭＳ ゴシック" w:eastAsia="ＭＳ ゴシック" w:hAnsi="ＭＳ ゴシック" w:cs="ＭＳ ゴシック" w:hint="eastAsia"/>
          <w:lang w:eastAsia="zh-CN"/>
        </w:rPr>
        <w:t>。</w:t>
      </w:r>
    </w:p>
    <w:p w14:paraId="7CE40843" w14:textId="77777777" w:rsidR="007D2483" w:rsidRPr="007D2483" w:rsidRDefault="007D2483" w:rsidP="007D2483">
      <w:pPr>
        <w:pStyle w:val="a3"/>
        <w:rPr>
          <w:rFonts w:ascii="ＭＳ ゴシック" w:eastAsia="ＭＳ ゴシック" w:hAnsi="ＭＳ ゴシック" w:cs="ＭＳ ゴシック"/>
          <w:lang w:eastAsia="zh-CN"/>
        </w:rPr>
      </w:pPr>
    </w:p>
    <w:p w14:paraId="531DF5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3F560B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&lt;jaT0281&gt;「フィーナ様お付のメイドには敵わないでしょうが、これでも練習をしたのですよ」</w:t>
      </w:r>
    </w:p>
    <w:p w14:paraId="63075EF1" w14:textId="206AAD23"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&lt;cnT0281&gt;「</w:t>
      </w:r>
      <w:r w:rsidRPr="007D2483">
        <w:rPr>
          <w:rFonts w:ascii="Microsoft YaHei" w:eastAsia="Microsoft YaHei" w:hAnsi="Microsoft YaHei" w:cs="Microsoft YaHei" w:hint="eastAsia"/>
          <w:lang w:eastAsia="zh-CN"/>
        </w:rPr>
        <w:t>虽</w:t>
      </w:r>
      <w:r w:rsidRPr="007D2483">
        <w:rPr>
          <w:rFonts w:ascii="ＭＳ ゴシック" w:eastAsia="ＭＳ ゴシック" w:hAnsi="ＭＳ ゴシック" w:cs="ＭＳ ゴシック" w:hint="eastAsia"/>
          <w:lang w:eastAsia="zh-CN"/>
        </w:rPr>
        <w:t>然比不上菲娜大人的随身女仆，</w:t>
      </w:r>
      <w:del w:id="321" w:author="hhh0578" w:date="2020-04-17T21:20:00Z">
        <w:r w:rsidRPr="007D2483" w:rsidDel="00B014F0">
          <w:rPr>
            <w:rFonts w:ascii="DengXian" w:eastAsia="DengXian" w:hAnsi="DengXian" w:cs="ＭＳ ゴシック" w:hint="eastAsia"/>
            <w:lang w:eastAsia="zh-CN"/>
          </w:rPr>
          <w:delText>不</w:delText>
        </w:r>
        <w:r w:rsidRPr="007D2483" w:rsidDel="00B014F0">
          <w:rPr>
            <w:rFonts w:ascii="Microsoft YaHei" w:eastAsia="Microsoft YaHei" w:hAnsi="Microsoft YaHei" w:cs="Microsoft YaHei" w:hint="eastAsia"/>
            <w:lang w:eastAsia="zh-CN"/>
          </w:rPr>
          <w:delText>过还</w:delText>
        </w:r>
        <w:r w:rsidRPr="007D2483" w:rsidDel="00B014F0">
          <w:rPr>
            <w:rFonts w:ascii="DengXian" w:eastAsia="DengXian" w:hAnsi="DengXian" w:cs="ＭＳ ゴシック" w:hint="eastAsia"/>
            <w:lang w:eastAsia="zh-CN"/>
          </w:rPr>
          <w:delText>是</w:delText>
        </w:r>
        <w:r w:rsidRPr="007D2483" w:rsidDel="00EE18D4">
          <w:rPr>
            <w:rFonts w:ascii="ＭＳ ゴシック" w:eastAsia="ＭＳ ゴシック" w:hAnsi="ＭＳ ゴシック" w:cs="ＭＳ ゴシック" w:hint="eastAsia"/>
            <w:lang w:eastAsia="zh-CN"/>
          </w:rPr>
          <w:delText>好好</w:delText>
        </w:r>
      </w:del>
      <w:ins w:id="322" w:author="hhh0578" w:date="2020-04-17T21:20:00Z">
        <w:r w:rsidR="00EE18D4">
          <w:rPr>
            <w:rFonts w:ascii="DengXian" w:eastAsia="DengXian" w:hAnsi="DengXian" w:cs="ＭＳ ゴシック" w:hint="eastAsia"/>
            <w:lang w:eastAsia="zh-CN"/>
          </w:rPr>
          <w:t>我也是</w:t>
        </w:r>
      </w:ins>
      <w:r w:rsidRPr="007D2483">
        <w:rPr>
          <w:rFonts w:ascii="Microsoft YaHei" w:eastAsia="Microsoft YaHei" w:hAnsi="Microsoft YaHei" w:cs="Microsoft YaHei" w:hint="eastAsia"/>
          <w:lang w:eastAsia="zh-CN"/>
        </w:rPr>
        <w:t>练习过</w:t>
      </w:r>
      <w:r w:rsidRPr="007D2483">
        <w:rPr>
          <w:rFonts w:ascii="ＭＳ ゴシック" w:eastAsia="ＭＳ ゴシック" w:hAnsi="ＭＳ ゴシック" w:cs="ＭＳ ゴシック" w:hint="eastAsia"/>
          <w:lang w:eastAsia="zh-CN"/>
        </w:rPr>
        <w:t>的」</w:t>
      </w:r>
    </w:p>
    <w:p w14:paraId="2CD24182" w14:textId="77777777" w:rsidR="007D2483" w:rsidRPr="007D2483" w:rsidRDefault="007D2483" w:rsidP="007D2483">
      <w:pPr>
        <w:pStyle w:val="a3"/>
        <w:rPr>
          <w:rFonts w:ascii="ＭＳ ゴシック" w:eastAsia="ＭＳ ゴシック" w:hAnsi="ＭＳ ゴシック" w:cs="ＭＳ ゴシック"/>
          <w:lang w:eastAsia="zh-CN"/>
        </w:rPr>
      </w:pPr>
    </w:p>
    <w:p w14:paraId="1927D8A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8AFD3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&lt;jaT0282&gt;笑いながらティーポットからカップへ金色の液体を注ぐ。</w:t>
      </w:r>
    </w:p>
    <w:p w14:paraId="7C58F049" w14:textId="734CB9F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&lt;cnT0282&gt;</w:t>
      </w:r>
      <w:ins w:id="323" w:author="hhh0578" w:date="2020-04-17T21:20:00Z">
        <w:r w:rsidR="00A068C8">
          <w:rPr>
            <w:rFonts w:ascii="DengXian" w:eastAsia="DengXian" w:hAnsi="DengXian" w:cs="ＭＳ ゴシック" w:hint="eastAsia"/>
            <w:lang w:eastAsia="zh-CN"/>
          </w:rPr>
          <w:t>她</w:t>
        </w:r>
      </w:ins>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笑着从茶</w:t>
      </w:r>
      <w:r w:rsidRPr="007D2483">
        <w:rPr>
          <w:rFonts w:ascii="Microsoft YaHei" w:eastAsia="Microsoft YaHei" w:hAnsi="Microsoft YaHei" w:cs="Microsoft YaHei" w:hint="eastAsia"/>
          <w:lang w:eastAsia="zh-CN"/>
        </w:rPr>
        <w:t>壶</w:t>
      </w:r>
      <w:r w:rsidRPr="007D2483">
        <w:rPr>
          <w:rFonts w:ascii="ＭＳ ゴシック" w:eastAsia="ＭＳ ゴシック" w:hAnsi="ＭＳ ゴシック" w:cs="ＭＳ ゴシック" w:hint="eastAsia"/>
          <w:lang w:eastAsia="zh-CN"/>
        </w:rPr>
        <w:t>将金色的液体注入茶杯中。</w:t>
      </w:r>
    </w:p>
    <w:p w14:paraId="7B070931" w14:textId="77777777" w:rsidR="007D2483" w:rsidRPr="007D2483" w:rsidRDefault="007D2483" w:rsidP="007D2483">
      <w:pPr>
        <w:pStyle w:val="a3"/>
        <w:rPr>
          <w:rFonts w:ascii="ＭＳ ゴシック" w:eastAsia="ＭＳ ゴシック" w:hAnsi="ＭＳ ゴシック" w:cs="ＭＳ ゴシック"/>
          <w:lang w:eastAsia="zh-CN"/>
        </w:rPr>
      </w:pPr>
    </w:p>
    <w:p w14:paraId="57F8939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641D16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&lt;jaT0283&gt;勧められたカップに口を近づけると、ふわりと柔らかな香りがたった。</w:t>
      </w:r>
    </w:p>
    <w:p w14:paraId="560B514E" w14:textId="74D5AD8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&lt;cnT0283&gt;</w:t>
      </w:r>
      <w:ins w:id="324" w:author="hhh0578" w:date="2020-04-17T21:21:00Z">
        <w:r w:rsidR="00CD5F24">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接</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茶杯</w:t>
      </w:r>
      <w:del w:id="325" w:author="hhh0578" w:date="2020-04-17T21:21:00Z">
        <w:r w:rsidRPr="007D2483" w:rsidDel="00AC393A">
          <w:rPr>
            <w:rFonts w:ascii="DengXian" w:eastAsia="DengXian" w:hAnsi="DengXian" w:cs="ＭＳ ゴシック" w:hint="eastAsia"/>
            <w:lang w:eastAsia="zh-CN"/>
          </w:rPr>
          <w:delText>靠近嘴</w:delText>
        </w:r>
        <w:r w:rsidRPr="007D2483" w:rsidDel="00AC393A">
          <w:rPr>
            <w:rFonts w:ascii="Microsoft YaHei" w:eastAsia="Microsoft YaHei" w:hAnsi="Microsoft YaHei" w:cs="Microsoft YaHei" w:hint="eastAsia"/>
            <w:lang w:eastAsia="zh-CN"/>
          </w:rPr>
          <w:delText>边</w:delText>
        </w:r>
      </w:del>
      <w:ins w:id="326" w:author="hhh0578" w:date="2020-04-17T21:21:00Z">
        <w:r w:rsidR="00AC393A">
          <w:rPr>
            <w:rFonts w:ascii="DengXian" w:eastAsia="DengXian" w:hAnsi="DengXian" w:cs="ＭＳ ゴシック" w:hint="eastAsia"/>
            <w:lang w:eastAsia="zh-CN"/>
          </w:rPr>
          <w:t>喝上一口</w:t>
        </w:r>
      </w:ins>
      <w:r w:rsidRPr="007D2483">
        <w:rPr>
          <w:rFonts w:ascii="ＭＳ ゴシック" w:eastAsia="ＭＳ ゴシック" w:hAnsi="ＭＳ ゴシック" w:cs="ＭＳ ゴシック" w:hint="eastAsia"/>
          <w:lang w:eastAsia="zh-CN"/>
        </w:rPr>
        <w:t>，</w:t>
      </w:r>
      <w:del w:id="327" w:author="hhh0578" w:date="2020-04-17T21:22:00Z">
        <w:r w:rsidRPr="007D2483" w:rsidDel="00A20D54">
          <w:rPr>
            <w:rFonts w:ascii="Microsoft YaHei" w:eastAsia="Microsoft YaHei" w:hAnsi="Microsoft YaHei" w:cs="Microsoft YaHei" w:hint="eastAsia"/>
            <w:lang w:eastAsia="zh-CN"/>
          </w:rPr>
          <w:delText>飘</w:delText>
        </w:r>
        <w:r w:rsidRPr="007D2483" w:rsidDel="00A20D54">
          <w:rPr>
            <w:rFonts w:ascii="ＭＳ ゴシック" w:eastAsia="ＭＳ ゴシック" w:hAnsi="ＭＳ ゴシック" w:cs="ＭＳ ゴシック" w:hint="eastAsia"/>
            <w:lang w:eastAsia="zh-CN"/>
          </w:rPr>
          <w:delText>来</w:delText>
        </w:r>
      </w:del>
      <w:r w:rsidRPr="007D2483">
        <w:rPr>
          <w:rFonts w:ascii="Microsoft YaHei" w:eastAsia="Microsoft YaHei" w:hAnsi="Microsoft YaHei" w:cs="Microsoft YaHei" w:hint="eastAsia"/>
          <w:lang w:eastAsia="zh-CN"/>
        </w:rPr>
        <w:t>轻</w:t>
      </w:r>
      <w:r w:rsidRPr="007D2483">
        <w:rPr>
          <w:rFonts w:ascii="ＭＳ ゴシック" w:eastAsia="ＭＳ ゴシック" w:hAnsi="ＭＳ ゴシック" w:cs="ＭＳ ゴシック" w:hint="eastAsia"/>
          <w:lang w:eastAsia="zh-CN"/>
        </w:rPr>
        <w:t>和的香气</w:t>
      </w:r>
      <w:ins w:id="328" w:author="hhh0578" w:date="2020-04-17T21:22:00Z">
        <w:r w:rsidR="00A20D54">
          <w:rPr>
            <w:rFonts w:ascii="DengXian" w:eastAsia="DengXian" w:hAnsi="DengXian" w:cs="ＭＳ ゴシック" w:hint="eastAsia"/>
            <w:lang w:eastAsia="zh-CN"/>
          </w:rPr>
          <w:t>扑鼻</w:t>
        </w:r>
      </w:ins>
      <w:r w:rsidRPr="007D2483">
        <w:rPr>
          <w:rFonts w:ascii="ＭＳ ゴシック" w:eastAsia="ＭＳ ゴシック" w:hAnsi="ＭＳ ゴシック" w:cs="ＭＳ ゴシック" w:hint="eastAsia"/>
          <w:lang w:eastAsia="zh-CN"/>
        </w:rPr>
        <w:t>。</w:t>
      </w:r>
    </w:p>
    <w:p w14:paraId="0B3B04F7" w14:textId="77777777" w:rsidR="007D2483" w:rsidRPr="007D2483" w:rsidRDefault="007D2483" w:rsidP="007D2483">
      <w:pPr>
        <w:pStyle w:val="a3"/>
        <w:rPr>
          <w:rFonts w:ascii="ＭＳ ゴシック" w:eastAsia="ＭＳ ゴシック" w:hAnsi="ＭＳ ゴシック" w:cs="ＭＳ ゴシック"/>
          <w:lang w:eastAsia="zh-CN"/>
        </w:rPr>
      </w:pPr>
    </w:p>
    <w:p w14:paraId="723A33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DCBF41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&lt;jaT0284&gt;「美味しいですね」</w:t>
      </w:r>
    </w:p>
    <w:p w14:paraId="545FDC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&lt;cnT0284&gt;「很好喝」</w:t>
      </w:r>
    </w:p>
    <w:p w14:paraId="7CA8E133" w14:textId="77777777" w:rsidR="007D2483" w:rsidRPr="007D2483" w:rsidRDefault="007D2483" w:rsidP="007D2483">
      <w:pPr>
        <w:pStyle w:val="a3"/>
        <w:rPr>
          <w:rFonts w:ascii="ＭＳ ゴシック" w:eastAsia="ＭＳ ゴシック" w:hAnsi="ＭＳ ゴシック" w:cs="ＭＳ ゴシック"/>
        </w:rPr>
      </w:pPr>
    </w:p>
    <w:p w14:paraId="75D4565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6E01285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&lt;jaT0285&gt;「よろしければこちらも」</w:t>
      </w:r>
    </w:p>
    <w:p w14:paraId="3D75584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&lt;cnT0285&gt;「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个也</w:t>
      </w:r>
      <w:r w:rsidRPr="007D2483">
        <w:rPr>
          <w:rFonts w:ascii="Microsoft YaHei" w:eastAsia="Microsoft YaHei" w:hAnsi="Microsoft YaHei" w:cs="Microsoft YaHei" w:hint="eastAsia"/>
          <w:lang w:eastAsia="zh-CN"/>
        </w:rPr>
        <w:t>请</w:t>
      </w:r>
      <w:r w:rsidRPr="007D2483">
        <w:rPr>
          <w:rFonts w:ascii="ＭＳ ゴシック" w:eastAsia="ＭＳ ゴシック" w:hAnsi="ＭＳ ゴシック" w:cs="ＭＳ ゴシック" w:hint="eastAsia"/>
          <w:lang w:eastAsia="zh-CN"/>
        </w:rPr>
        <w:t>用」</w:t>
      </w:r>
    </w:p>
    <w:p w14:paraId="59C7E744" w14:textId="77777777" w:rsidR="007D2483" w:rsidRPr="007D2483" w:rsidRDefault="007D2483" w:rsidP="007D2483">
      <w:pPr>
        <w:pStyle w:val="a3"/>
        <w:rPr>
          <w:rFonts w:ascii="ＭＳ ゴシック" w:eastAsia="ＭＳ ゴシック" w:hAnsi="ＭＳ ゴシック" w:cs="ＭＳ ゴシック"/>
          <w:lang w:eastAsia="zh-CN"/>
        </w:rPr>
      </w:pPr>
    </w:p>
    <w:p w14:paraId="65000F3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E559AC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&lt;jaT0286&gt;差し出されたのはクッキーが盛られた白い皿だ。</w:t>
      </w:r>
    </w:p>
    <w:p w14:paraId="4520D682" w14:textId="5340FCBF"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&lt;cnT0286&gt;</w:t>
      </w:r>
      <w:ins w:id="329" w:author="hhh0578" w:date="2020-04-17T21:22:00Z">
        <w:r w:rsidR="0072429C">
          <w:rPr>
            <w:rFonts w:ascii="DengXian" w:eastAsia="DengXian" w:hAnsi="DengXian" w:cs="ＭＳ ゴシック" w:hint="eastAsia"/>
            <w:lang w:eastAsia="zh-CN"/>
          </w:rPr>
          <w:t>她</w:t>
        </w:r>
      </w:ins>
      <w:r w:rsidRPr="007D2483">
        <w:rPr>
          <w:rFonts w:ascii="Microsoft YaHei" w:eastAsia="Microsoft YaHei" w:hAnsi="Microsoft YaHei" w:cs="Microsoft YaHei" w:hint="eastAsia"/>
          <w:lang w:eastAsia="zh-CN"/>
        </w:rPr>
        <w:t>递过</w:t>
      </w:r>
      <w:r w:rsidRPr="007D2483">
        <w:rPr>
          <w:rFonts w:ascii="ＭＳ ゴシック" w:eastAsia="ＭＳ ゴシック" w:hAnsi="ＭＳ ゴシック" w:cs="ＭＳ ゴシック" w:hint="eastAsia"/>
          <w:lang w:eastAsia="zh-CN"/>
        </w:rPr>
        <w:t>来的是装有</w:t>
      </w:r>
      <w:r w:rsidRPr="007D2483">
        <w:rPr>
          <w:rFonts w:ascii="Microsoft YaHei" w:eastAsia="Microsoft YaHei" w:hAnsi="Microsoft YaHei" w:cs="Microsoft YaHei" w:hint="eastAsia"/>
          <w:lang w:eastAsia="zh-CN"/>
        </w:rPr>
        <w:t>饼</w:t>
      </w:r>
      <w:r w:rsidRPr="007D2483">
        <w:rPr>
          <w:rFonts w:ascii="ＭＳ ゴシック" w:eastAsia="ＭＳ ゴシック" w:hAnsi="ＭＳ ゴシック" w:cs="ＭＳ ゴシック" w:hint="eastAsia"/>
          <w:lang w:eastAsia="zh-CN"/>
        </w:rPr>
        <w:t>干的白</w:t>
      </w:r>
      <w:r w:rsidRPr="007D2483">
        <w:rPr>
          <w:rFonts w:ascii="Microsoft YaHei" w:eastAsia="Microsoft YaHei" w:hAnsi="Microsoft YaHei" w:cs="Microsoft YaHei" w:hint="eastAsia"/>
          <w:lang w:eastAsia="zh-CN"/>
        </w:rPr>
        <w:t>盘</w:t>
      </w:r>
      <w:r w:rsidRPr="007D2483">
        <w:rPr>
          <w:rFonts w:ascii="ＭＳ ゴシック" w:eastAsia="ＭＳ ゴシック" w:hAnsi="ＭＳ ゴシック" w:cs="ＭＳ ゴシック" w:hint="eastAsia"/>
          <w:lang w:eastAsia="zh-CN"/>
        </w:rPr>
        <w:t>。</w:t>
      </w:r>
    </w:p>
    <w:p w14:paraId="17D214DE" w14:textId="77777777" w:rsidR="007D2483" w:rsidRPr="007D2483" w:rsidRDefault="007D2483" w:rsidP="007D2483">
      <w:pPr>
        <w:pStyle w:val="a3"/>
        <w:rPr>
          <w:rFonts w:ascii="ＭＳ ゴシック" w:eastAsia="ＭＳ ゴシック" w:hAnsi="ＭＳ ゴシック" w:cs="ＭＳ ゴシック"/>
          <w:lang w:eastAsia="zh-CN"/>
        </w:rPr>
      </w:pPr>
    </w:p>
    <w:p w14:paraId="717741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721FF9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&lt;jaT0287&gt;クッキーにはどこか見覚えがある。</w:t>
      </w:r>
    </w:p>
    <w:p w14:paraId="3E5767E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&lt;cnT0287&gt;</w:t>
      </w:r>
      <w:r w:rsidRPr="007D2483">
        <w:rPr>
          <w:rFonts w:ascii="Microsoft YaHei" w:eastAsia="Microsoft YaHei" w:hAnsi="Microsoft YaHei" w:cs="Microsoft YaHei" w:hint="eastAsia"/>
          <w:lang w:eastAsia="zh-CN"/>
        </w:rPr>
        <w:t>饼</w:t>
      </w:r>
      <w:r w:rsidRPr="007D2483">
        <w:rPr>
          <w:rFonts w:ascii="ＭＳ ゴシック" w:eastAsia="ＭＳ ゴシック" w:hAnsi="ＭＳ ゴシック" w:cs="ＭＳ ゴシック" w:hint="eastAsia"/>
          <w:lang w:eastAsia="zh-CN"/>
        </w:rPr>
        <w:t>干似乎哪里</w:t>
      </w:r>
      <w:r w:rsidRPr="007D2483">
        <w:rPr>
          <w:rFonts w:ascii="Microsoft YaHei" w:eastAsia="Microsoft YaHei" w:hAnsi="Microsoft YaHei" w:cs="Microsoft YaHei" w:hint="eastAsia"/>
          <w:lang w:eastAsia="zh-CN"/>
        </w:rPr>
        <w:t>见过</w:t>
      </w:r>
      <w:r w:rsidRPr="007D2483">
        <w:rPr>
          <w:rFonts w:ascii="ＭＳ ゴシック" w:eastAsia="ＭＳ ゴシック" w:hAnsi="ＭＳ ゴシック" w:cs="ＭＳ ゴシック" w:hint="eastAsia"/>
          <w:lang w:eastAsia="zh-CN"/>
        </w:rPr>
        <w:t>。</w:t>
      </w:r>
    </w:p>
    <w:p w14:paraId="3A38C74E" w14:textId="77777777" w:rsidR="007D2483" w:rsidRPr="007D2483" w:rsidRDefault="007D2483" w:rsidP="007D2483">
      <w:pPr>
        <w:pStyle w:val="a3"/>
        <w:rPr>
          <w:rFonts w:ascii="ＭＳ ゴシック" w:eastAsia="ＭＳ ゴシック" w:hAnsi="ＭＳ ゴシック" w:cs="ＭＳ ゴシック"/>
          <w:lang w:eastAsia="zh-CN"/>
        </w:rPr>
      </w:pPr>
    </w:p>
    <w:p w14:paraId="2F42C76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FE808D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&lt;jaT0288&gt;「これは月麦の……」</w:t>
      </w:r>
    </w:p>
    <w:p w14:paraId="73A70A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&lt;cnT0288&gt;「</w:t>
      </w:r>
      <w:r w:rsidRPr="007D2483">
        <w:rPr>
          <w:rFonts w:ascii="Microsoft YaHei" w:eastAsia="Microsoft YaHei" w:hAnsi="Microsoft YaHei" w:cs="Microsoft YaHei" w:hint="eastAsia"/>
        </w:rPr>
        <w:t>这</w:t>
      </w:r>
      <w:r w:rsidRPr="007D2483">
        <w:rPr>
          <w:rFonts w:ascii="ＭＳ ゴシック" w:eastAsia="ＭＳ ゴシック" w:hAnsi="ＭＳ ゴシック" w:cs="ＭＳ ゴシック" w:hint="eastAsia"/>
        </w:rPr>
        <w:t>个是月麦制</w:t>
      </w:r>
      <w:r w:rsidRPr="007D2483">
        <w:rPr>
          <w:rFonts w:ascii="ＭＳ ゴシック" w:eastAsia="ＭＳ ゴシック" w:hAnsi="ＭＳ ゴシック" w:cs="ＭＳ ゴシック"/>
        </w:rPr>
        <w:t>作的……」</w:t>
      </w:r>
    </w:p>
    <w:p w14:paraId="6A43E82B" w14:textId="77777777" w:rsidR="007D2483" w:rsidRPr="007D2483" w:rsidRDefault="007D2483" w:rsidP="007D2483">
      <w:pPr>
        <w:pStyle w:val="a3"/>
        <w:rPr>
          <w:rFonts w:ascii="ＭＳ ゴシック" w:eastAsia="ＭＳ ゴシック" w:hAnsi="ＭＳ ゴシック" w:cs="ＭＳ ゴシック"/>
        </w:rPr>
      </w:pPr>
    </w:p>
    <w:p w14:paraId="4A2EA78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7ADE44E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&lt;jaT0289&gt;「よくご存知ですね。これはカレン様が持ってきてくれたのです」</w:t>
      </w:r>
    </w:p>
    <w:p w14:paraId="3C054D38"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&lt;cnT0289&gt;「你居然知道。</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是卡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w:t>
      </w:r>
      <w:r w:rsidRPr="007D2483">
        <w:rPr>
          <w:rFonts w:ascii="Microsoft YaHei" w:eastAsia="Microsoft YaHei" w:hAnsi="Microsoft YaHei" w:cs="Microsoft YaHei" w:hint="eastAsia"/>
          <w:lang w:eastAsia="zh-CN"/>
        </w:rPr>
        <w:t>带</w:t>
      </w:r>
      <w:r w:rsidRPr="007D2483">
        <w:rPr>
          <w:rFonts w:ascii="ＭＳ ゴシック" w:eastAsia="ＭＳ ゴシック" w:hAnsi="ＭＳ ゴシック" w:cs="ＭＳ ゴシック" w:hint="eastAsia"/>
          <w:lang w:eastAsia="zh-CN"/>
        </w:rPr>
        <w:t>来的」</w:t>
      </w:r>
    </w:p>
    <w:p w14:paraId="32704353" w14:textId="77777777" w:rsidR="007D2483" w:rsidRPr="007D2483" w:rsidRDefault="007D2483" w:rsidP="007D2483">
      <w:pPr>
        <w:pStyle w:val="a3"/>
        <w:rPr>
          <w:rFonts w:ascii="ＭＳ ゴシック" w:eastAsia="ＭＳ ゴシック" w:hAnsi="ＭＳ ゴシック" w:cs="ＭＳ ゴシック"/>
          <w:lang w:eastAsia="zh-CN"/>
        </w:rPr>
      </w:pPr>
    </w:p>
    <w:p w14:paraId="17D382C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84D961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&lt;jaT0290&gt;カレンさんが少しとがめるような視線でモーリッツさんを見る。</w:t>
      </w:r>
    </w:p>
    <w:p w14:paraId="4382C85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&lt;cnT0290&gt;卡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小姐用有些苛</w:t>
      </w:r>
      <w:r w:rsidRPr="007D2483">
        <w:rPr>
          <w:rFonts w:ascii="Microsoft YaHei" w:eastAsia="Microsoft YaHei" w:hAnsi="Microsoft YaHei" w:cs="Microsoft YaHei" w:hint="eastAsia"/>
          <w:lang w:eastAsia="zh-CN"/>
        </w:rPr>
        <w:t>责</w:t>
      </w:r>
      <w:r w:rsidRPr="007D2483">
        <w:rPr>
          <w:rFonts w:ascii="ＭＳ ゴシック" w:eastAsia="ＭＳ ゴシック" w:hAnsi="ＭＳ ゴシック" w:cs="ＭＳ ゴシック" w:hint="eastAsia"/>
          <w:lang w:eastAsia="zh-CN"/>
        </w:rPr>
        <w:t>的眼神看向摩利茨先生。</w:t>
      </w:r>
    </w:p>
    <w:p w14:paraId="0B4D8EDA" w14:textId="77777777" w:rsidR="007D2483" w:rsidRPr="007D2483" w:rsidRDefault="007D2483" w:rsidP="007D2483">
      <w:pPr>
        <w:pStyle w:val="a3"/>
        <w:rPr>
          <w:rFonts w:ascii="ＭＳ ゴシック" w:eastAsia="ＭＳ ゴシック" w:hAnsi="ＭＳ ゴシック" w:cs="ＭＳ ゴシック"/>
          <w:lang w:eastAsia="zh-CN"/>
        </w:rPr>
      </w:pPr>
    </w:p>
    <w:p w14:paraId="396DE6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82B34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&lt;jaT0291&gt;なんだろう？</w:t>
      </w:r>
    </w:p>
    <w:p w14:paraId="3C97A2CE" w14:textId="0C8F01FE"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&lt;cnT0291&gt;</w:t>
      </w:r>
      <w:ins w:id="330" w:author="hhh0578" w:date="2020-04-17T21:22:00Z">
        <w:r w:rsidR="00BA4E4E">
          <w:rPr>
            <w:rFonts w:ascii="Microsoft YaHei" w:eastAsia="Microsoft YaHei" w:hAnsi="Microsoft YaHei" w:cs="Microsoft YaHei" w:hint="eastAsia"/>
            <w:lang w:eastAsia="zh-CN"/>
          </w:rPr>
          <w:t>为什么</w:t>
        </w:r>
      </w:ins>
      <w:del w:id="331" w:author="hhh0578" w:date="2020-04-17T21:22:00Z">
        <w:r w:rsidRPr="007D2483" w:rsidDel="00BA4E4E">
          <w:rPr>
            <w:rFonts w:ascii="ＭＳ ゴシック" w:eastAsia="ＭＳ ゴシック" w:hAnsi="ＭＳ ゴシック" w:cs="ＭＳ ゴシック"/>
          </w:rPr>
          <w:delText>什么原因呢</w:delText>
        </w:r>
      </w:del>
      <w:r w:rsidRPr="007D2483">
        <w:rPr>
          <w:rFonts w:ascii="ＭＳ ゴシック" w:eastAsia="ＭＳ ゴシック" w:hAnsi="ＭＳ ゴシック" w:cs="ＭＳ ゴシック"/>
        </w:rPr>
        <w:t>？</w:t>
      </w:r>
    </w:p>
    <w:p w14:paraId="204D8C3C" w14:textId="77777777" w:rsidR="007D2483" w:rsidRPr="007D2483" w:rsidRDefault="007D2483" w:rsidP="007D2483">
      <w:pPr>
        <w:pStyle w:val="a3"/>
        <w:rPr>
          <w:rFonts w:ascii="ＭＳ ゴシック" w:eastAsia="ＭＳ ゴシック" w:hAnsi="ＭＳ ゴシック" w:cs="ＭＳ ゴシック"/>
        </w:rPr>
      </w:pPr>
    </w:p>
    <w:p w14:paraId="5A0993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3C71DD1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&lt;jaT0292&gt;「美味しいものではありませんが、やはり我々には懐かしいものでして」</w:t>
      </w:r>
    </w:p>
    <w:p w14:paraId="773C4F8A" w14:textId="2E1D70B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&lt;cnT0292&gt;「也不算多美味，不</w:t>
      </w:r>
      <w:r w:rsidRPr="007D2483">
        <w:rPr>
          <w:rFonts w:ascii="Microsoft YaHei" w:eastAsia="Microsoft YaHei" w:hAnsi="Microsoft YaHei" w:cs="Microsoft YaHei" w:hint="eastAsia"/>
          <w:lang w:eastAsia="zh-CN"/>
        </w:rPr>
        <w:t>过对</w:t>
      </w:r>
      <w:del w:id="332" w:author="hhh0578" w:date="2020-04-17T21:23:00Z">
        <w:r w:rsidRPr="007D2483" w:rsidDel="00CC2812">
          <w:rPr>
            <w:rFonts w:ascii="ＭＳ ゴシック" w:eastAsia="ＭＳ ゴシック" w:hAnsi="ＭＳ ゴシック" w:cs="ＭＳ ゴシック" w:hint="eastAsia"/>
            <w:lang w:eastAsia="zh-CN"/>
          </w:rPr>
          <w:delText>于</w:delText>
        </w:r>
      </w:del>
      <w:r w:rsidRPr="007D2483">
        <w:rPr>
          <w:rFonts w:ascii="ＭＳ ゴシック" w:eastAsia="ＭＳ ゴシック" w:hAnsi="ＭＳ ゴシック" w:cs="ＭＳ ゴシック" w:hint="eastAsia"/>
          <w:lang w:eastAsia="zh-CN"/>
        </w:rPr>
        <w:t>我</w:t>
      </w:r>
      <w:r w:rsidRPr="007D2483">
        <w:rPr>
          <w:rFonts w:ascii="Microsoft YaHei" w:eastAsia="Microsoft YaHei" w:hAnsi="Microsoft YaHei" w:cs="Microsoft YaHei" w:hint="eastAsia"/>
          <w:lang w:eastAsia="zh-CN"/>
        </w:rPr>
        <w:t>们</w:t>
      </w:r>
      <w:ins w:id="333" w:author="hhh0578" w:date="2020-04-17T21:24:00Z">
        <w:r w:rsidR="00CC2812">
          <w:rPr>
            <w:rFonts w:ascii="Microsoft YaHei" w:eastAsia="Microsoft YaHei" w:hAnsi="Microsoft YaHei" w:cs="Microsoft YaHei" w:hint="eastAsia"/>
            <w:lang w:eastAsia="zh-CN"/>
          </w:rPr>
          <w:t>而言</w:t>
        </w:r>
      </w:ins>
      <w:del w:id="334" w:author="hhh0578" w:date="2020-04-17T21:23:00Z">
        <w:r w:rsidRPr="007D2483" w:rsidDel="00152F32">
          <w:rPr>
            <w:rFonts w:ascii="ＭＳ ゴシック" w:eastAsia="ＭＳ ゴシック" w:hAnsi="ＭＳ ゴシック" w:cs="ＭＳ ゴシック" w:hint="eastAsia"/>
            <w:lang w:eastAsia="zh-CN"/>
          </w:rPr>
          <w:delText>是</w:delText>
        </w:r>
      </w:del>
      <w:r w:rsidRPr="007D2483">
        <w:rPr>
          <w:rFonts w:ascii="ＭＳ ゴシック" w:eastAsia="ＭＳ ゴシック" w:hAnsi="ＭＳ ゴシック" w:cs="ＭＳ ゴシック" w:hint="eastAsia"/>
          <w:lang w:eastAsia="zh-CN"/>
        </w:rPr>
        <w:t>非常</w:t>
      </w:r>
      <w:r w:rsidRPr="007D2483">
        <w:rPr>
          <w:rFonts w:ascii="Microsoft YaHei" w:eastAsia="Microsoft YaHei" w:hAnsi="Microsoft YaHei" w:cs="Microsoft YaHei" w:hint="eastAsia"/>
          <w:lang w:eastAsia="zh-CN"/>
        </w:rPr>
        <w:t>怀</w:t>
      </w:r>
      <w:r w:rsidRPr="007D2483">
        <w:rPr>
          <w:rFonts w:ascii="ＭＳ ゴシック" w:eastAsia="ＭＳ ゴシック" w:hAnsi="ＭＳ ゴシック" w:cs="ＭＳ ゴシック" w:hint="eastAsia"/>
          <w:lang w:eastAsia="zh-CN"/>
        </w:rPr>
        <w:t>念</w:t>
      </w:r>
      <w:del w:id="335" w:author="hhh0578" w:date="2020-04-17T21:23:00Z">
        <w:r w:rsidRPr="007D2483" w:rsidDel="005577EB">
          <w:rPr>
            <w:rFonts w:ascii="ＭＳ ゴシック" w:eastAsia="ＭＳ ゴシック" w:hAnsi="ＭＳ ゴシック" w:cs="ＭＳ ゴシック" w:hint="eastAsia"/>
            <w:lang w:eastAsia="zh-CN"/>
          </w:rPr>
          <w:delText>的</w:delText>
        </w:r>
        <w:r w:rsidRPr="007D2483" w:rsidDel="005577EB">
          <w:rPr>
            <w:rFonts w:ascii="Microsoft YaHei" w:eastAsia="Microsoft YaHei" w:hAnsi="Microsoft YaHei" w:cs="Microsoft YaHei" w:hint="eastAsia"/>
            <w:lang w:eastAsia="zh-CN"/>
          </w:rPr>
          <w:delText>东</w:delText>
        </w:r>
        <w:r w:rsidRPr="007D2483" w:rsidDel="005577EB">
          <w:rPr>
            <w:rFonts w:ascii="ＭＳ ゴシック" w:eastAsia="ＭＳ ゴシック" w:hAnsi="ＭＳ ゴシック" w:cs="ＭＳ ゴシック" w:hint="eastAsia"/>
            <w:lang w:eastAsia="zh-CN"/>
          </w:rPr>
          <w:delText>西</w:delText>
        </w:r>
      </w:del>
      <w:r w:rsidRPr="007D2483">
        <w:rPr>
          <w:rFonts w:ascii="ＭＳ ゴシック" w:eastAsia="ＭＳ ゴシック" w:hAnsi="ＭＳ ゴシック" w:cs="ＭＳ ゴシック" w:hint="eastAsia"/>
          <w:lang w:eastAsia="zh-CN"/>
        </w:rPr>
        <w:t>」</w:t>
      </w:r>
    </w:p>
    <w:p w14:paraId="5FC44F33" w14:textId="77777777" w:rsidR="007D2483" w:rsidRPr="007D2483" w:rsidRDefault="007D2483" w:rsidP="007D2483">
      <w:pPr>
        <w:pStyle w:val="a3"/>
        <w:rPr>
          <w:rFonts w:ascii="ＭＳ ゴシック" w:eastAsia="ＭＳ ゴシック" w:hAnsi="ＭＳ ゴシック" w:cs="ＭＳ ゴシック"/>
          <w:lang w:eastAsia="zh-CN"/>
        </w:rPr>
      </w:pPr>
    </w:p>
    <w:p w14:paraId="091F514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17E3D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&lt;jaT0293&gt;「ふるさとの味ですか？」</w:t>
      </w:r>
    </w:p>
    <w:p w14:paraId="3312EB1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&lt;cnT0293&gt;「</w:t>
      </w:r>
      <w:del w:id="336" w:author="hhh0578" w:date="2020-04-17T21:24:00Z">
        <w:r w:rsidRPr="007D2483" w:rsidDel="007E64B4">
          <w:rPr>
            <w:rFonts w:ascii="ＭＳ ゴシック" w:eastAsia="ＭＳ ゴシック" w:hAnsi="ＭＳ ゴシック" w:cs="ＭＳ ゴシック"/>
            <w:lang w:eastAsia="zh-CN"/>
          </w:rPr>
          <w:delText>指</w:delText>
        </w:r>
      </w:del>
      <w:r w:rsidRPr="007D2483">
        <w:rPr>
          <w:rFonts w:ascii="ＭＳ ゴシック" w:eastAsia="ＭＳ ゴシック" w:hAnsi="ＭＳ ゴシック" w:cs="ＭＳ ゴシック"/>
          <w:lang w:eastAsia="zh-CN"/>
        </w:rPr>
        <w:t>故</w:t>
      </w:r>
      <w:r w:rsidRPr="007D2483">
        <w:rPr>
          <w:rFonts w:ascii="Microsoft YaHei" w:eastAsia="Microsoft YaHei" w:hAnsi="Microsoft YaHei" w:cs="Microsoft YaHei" w:hint="eastAsia"/>
          <w:lang w:eastAsia="zh-CN"/>
        </w:rPr>
        <w:t>乡</w:t>
      </w:r>
      <w:r w:rsidRPr="007D2483">
        <w:rPr>
          <w:rFonts w:ascii="ＭＳ ゴシック" w:eastAsia="ＭＳ ゴシック" w:hAnsi="ＭＳ ゴシック" w:cs="ＭＳ ゴシック" w:hint="eastAsia"/>
          <w:lang w:eastAsia="zh-CN"/>
        </w:rPr>
        <w:t>的味道</w:t>
      </w:r>
      <w:del w:id="337" w:author="hhh0578" w:date="2020-04-17T21:24:00Z">
        <w:r w:rsidRPr="007D2483" w:rsidDel="00BA034D">
          <w:rPr>
            <w:rFonts w:ascii="Microsoft YaHei" w:eastAsia="Microsoft YaHei" w:hAnsi="Microsoft YaHei" w:cs="Microsoft YaHei" w:hint="eastAsia"/>
            <w:lang w:eastAsia="zh-CN"/>
          </w:rPr>
          <w:delText>吗</w:delText>
        </w:r>
      </w:del>
      <w:r w:rsidRPr="007D2483">
        <w:rPr>
          <w:rFonts w:ascii="ＭＳ ゴシック" w:eastAsia="ＭＳ ゴシック" w:hAnsi="ＭＳ ゴシック" w:cs="ＭＳ ゴシック" w:hint="eastAsia"/>
          <w:lang w:eastAsia="zh-CN"/>
        </w:rPr>
        <w:t>？」</w:t>
      </w:r>
    </w:p>
    <w:p w14:paraId="77D218D0" w14:textId="77777777" w:rsidR="007D2483" w:rsidRPr="007D2483" w:rsidRDefault="007D2483" w:rsidP="007D2483">
      <w:pPr>
        <w:pStyle w:val="a3"/>
        <w:rPr>
          <w:rFonts w:ascii="ＭＳ ゴシック" w:eastAsia="ＭＳ ゴシック" w:hAnsi="ＭＳ ゴシック" w:cs="ＭＳ ゴシック"/>
          <w:lang w:eastAsia="zh-CN"/>
        </w:rPr>
      </w:pPr>
    </w:p>
    <w:p w14:paraId="520ED1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【モーリッツ】</w:t>
      </w:r>
    </w:p>
    <w:p w14:paraId="1D8D074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&lt;jaT0294&gt;「半日の距離とはいえ、いつでも月へ帰れるわけではありませんから」</w:t>
      </w:r>
    </w:p>
    <w:p w14:paraId="465BDC18" w14:textId="7FBD1B3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&lt;cnT0294&gt;「尽管去月球只需半日行程，但</w:t>
      </w:r>
      <w:del w:id="338" w:author="hhh0578" w:date="2020-04-17T21:30:00Z">
        <w:r w:rsidRPr="007D2483" w:rsidDel="0067687A">
          <w:rPr>
            <w:rFonts w:ascii="ＭＳ ゴシック" w:eastAsia="ＭＳ ゴシック" w:hAnsi="ＭＳ ゴシック" w:cs="ＭＳ ゴシック"/>
            <w:lang w:eastAsia="zh-CN"/>
          </w:rPr>
          <w:delText>是</w:delText>
        </w:r>
      </w:del>
      <w:r w:rsidRPr="007D2483">
        <w:rPr>
          <w:rFonts w:ascii="ＭＳ ゴシック" w:eastAsia="ＭＳ ゴシック" w:hAnsi="ＭＳ ゴシック" w:cs="ＭＳ ゴシック"/>
          <w:lang w:eastAsia="zh-CN"/>
        </w:rPr>
        <w:t>并不是想回就</w:t>
      </w:r>
      <w:ins w:id="339" w:author="hhh0578" w:date="2020-04-17T21:30:00Z">
        <w:r w:rsidR="0067687A">
          <w:rPr>
            <w:rFonts w:ascii="DengXian" w:eastAsia="DengXian" w:hAnsi="DengXian" w:cs="ＭＳ ゴシック" w:hint="eastAsia"/>
            <w:lang w:eastAsia="zh-CN"/>
          </w:rPr>
          <w:t>能</w:t>
        </w:r>
      </w:ins>
      <w:r w:rsidRPr="007D2483">
        <w:rPr>
          <w:rFonts w:ascii="ＭＳ ゴシック" w:eastAsia="ＭＳ ゴシック" w:hAnsi="ＭＳ ゴシック" w:cs="ＭＳ ゴシック"/>
          <w:lang w:eastAsia="zh-CN"/>
        </w:rPr>
        <w:t>回的」</w:t>
      </w:r>
    </w:p>
    <w:p w14:paraId="4D176740" w14:textId="77777777" w:rsidR="007D2483" w:rsidRPr="007D2483" w:rsidRDefault="007D2483" w:rsidP="007D2483">
      <w:pPr>
        <w:pStyle w:val="a3"/>
        <w:rPr>
          <w:rFonts w:ascii="ＭＳ ゴシック" w:eastAsia="ＭＳ ゴシック" w:hAnsi="ＭＳ ゴシック" w:cs="ＭＳ ゴシック"/>
          <w:lang w:eastAsia="zh-CN"/>
        </w:rPr>
      </w:pPr>
    </w:p>
    <w:p w14:paraId="15E0D69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6D9659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&lt;jaT0295&gt;「こうしてたまに持ってきてくれるのは、何よりですよ」</w:t>
      </w:r>
    </w:p>
    <w:p w14:paraId="3BF323EA" w14:textId="2769A73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&lt;cnT0295&gt;「</w:t>
      </w:r>
      <w:ins w:id="340" w:author="hhh0578" w:date="2020-04-17T21:31:00Z">
        <w:r w:rsidR="00755E1F">
          <w:rPr>
            <w:rFonts w:ascii="DengXian" w:eastAsia="DengXian" w:hAnsi="DengXian" w:cs="ＭＳ ゴシック" w:hint="eastAsia"/>
            <w:lang w:eastAsia="zh-CN"/>
          </w:rPr>
          <w:t>能</w:t>
        </w:r>
      </w:ins>
      <w:r w:rsidRPr="007D2483">
        <w:rPr>
          <w:rFonts w:ascii="ＭＳ ゴシック" w:eastAsia="ＭＳ ゴシック" w:hAnsi="ＭＳ ゴシック" w:cs="ＭＳ ゴシック"/>
          <w:lang w:eastAsia="zh-CN"/>
        </w:rPr>
        <w:t>像</w:t>
      </w:r>
      <w:r w:rsidRPr="007D2483">
        <w:rPr>
          <w:rFonts w:ascii="Microsoft YaHei" w:eastAsia="Microsoft YaHei" w:hAnsi="Microsoft YaHei" w:cs="Microsoft YaHei" w:hint="eastAsia"/>
          <w:lang w:eastAsia="zh-CN"/>
        </w:rPr>
        <w:t>这样</w:t>
      </w:r>
      <w:proofErr w:type="gramStart"/>
      <w:r w:rsidRPr="007D2483">
        <w:rPr>
          <w:rFonts w:ascii="ＭＳ ゴシック" w:eastAsia="ＭＳ ゴシック" w:hAnsi="ＭＳ ゴシック" w:cs="ＭＳ ゴシック" w:hint="eastAsia"/>
          <w:lang w:eastAsia="zh-CN"/>
        </w:rPr>
        <w:t>偶</w:t>
      </w:r>
      <w:r w:rsidRPr="007D2483">
        <w:rPr>
          <w:rFonts w:ascii="Microsoft YaHei" w:eastAsia="Microsoft YaHei" w:hAnsi="Microsoft YaHei" w:cs="Microsoft YaHei" w:hint="eastAsia"/>
          <w:lang w:eastAsia="zh-CN"/>
        </w:rPr>
        <w:t>尔带</w:t>
      </w:r>
      <w:proofErr w:type="gramEnd"/>
      <w:r w:rsidRPr="007D2483">
        <w:rPr>
          <w:rFonts w:ascii="ＭＳ ゴシック" w:eastAsia="ＭＳ ゴシック" w:hAnsi="ＭＳ ゴシック" w:cs="ＭＳ ゴシック" w:hint="eastAsia"/>
          <w:lang w:eastAsia="zh-CN"/>
        </w:rPr>
        <w:t>些</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来</w:t>
      </w:r>
      <w:ins w:id="341" w:author="hhh0578" w:date="2020-04-17T21:31:00Z">
        <w:r w:rsidR="00202FBB">
          <w:rPr>
            <w:rFonts w:ascii="ＭＳ ゴシック" w:eastAsia="DengXian" w:hAnsi="ＭＳ ゴシック" w:cs="ＭＳ ゴシック" w:hint="eastAsia"/>
            <w:lang w:eastAsia="zh-CN"/>
          </w:rPr>
          <w:t>很好了</w:t>
        </w:r>
      </w:ins>
      <w:del w:id="342" w:author="hhh0578" w:date="2020-04-17T21:31:00Z">
        <w:r w:rsidRPr="007D2483" w:rsidDel="00202FBB">
          <w:rPr>
            <w:rFonts w:ascii="ＭＳ ゴシック" w:eastAsia="ＭＳ ゴシック" w:hAnsi="ＭＳ ゴシック" w:cs="ＭＳ ゴシック" w:hint="eastAsia"/>
            <w:lang w:eastAsia="zh-CN"/>
          </w:rPr>
          <w:delText>，足以</w:delText>
        </w:r>
      </w:del>
      <w:r w:rsidRPr="007D2483">
        <w:rPr>
          <w:rFonts w:ascii="ＭＳ ゴシック" w:eastAsia="ＭＳ ゴシック" w:hAnsi="ＭＳ ゴシック" w:cs="ＭＳ ゴシック" w:hint="eastAsia"/>
          <w:lang w:eastAsia="zh-CN"/>
        </w:rPr>
        <w:t>」</w:t>
      </w:r>
    </w:p>
    <w:p w14:paraId="79B5A13F" w14:textId="77777777" w:rsidR="007D2483" w:rsidRPr="007D2483" w:rsidRDefault="007D2483" w:rsidP="007D2483">
      <w:pPr>
        <w:pStyle w:val="a3"/>
        <w:rPr>
          <w:rFonts w:ascii="ＭＳ ゴシック" w:eastAsia="ＭＳ ゴシック" w:hAnsi="ＭＳ ゴシック" w:cs="ＭＳ ゴシック"/>
          <w:lang w:eastAsia="zh-CN"/>
        </w:rPr>
      </w:pPr>
    </w:p>
    <w:p w14:paraId="47F7D48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09A1864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&lt;jaT0296&gt;「月に１、２度、大使館職員を対象に月からの直送物資が支給されるのです」</w:t>
      </w:r>
    </w:p>
    <w:p w14:paraId="14A92AF6" w14:textId="0355192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&lt;cnT0296&gt;「</w:t>
      </w:r>
      <w:del w:id="343" w:author="hhh0578" w:date="2020-04-17T21:32:00Z">
        <w:r w:rsidRPr="007D2483" w:rsidDel="00167E11">
          <w:rPr>
            <w:rFonts w:ascii="Microsoft YaHei" w:eastAsia="Microsoft YaHei" w:hAnsi="Microsoft YaHei" w:cs="Microsoft YaHei" w:hint="eastAsia"/>
            <w:lang w:eastAsia="zh-CN"/>
          </w:rPr>
          <w:delText>这</w:delText>
        </w:r>
        <w:r w:rsidRPr="007D2483" w:rsidDel="00167E11">
          <w:rPr>
            <w:rFonts w:ascii="ＭＳ ゴシック" w:eastAsia="ＭＳ ゴシック" w:hAnsi="ＭＳ ゴシック" w:cs="ＭＳ ゴシック" w:hint="eastAsia"/>
            <w:lang w:eastAsia="zh-CN"/>
          </w:rPr>
          <w:delText>是</w:delText>
        </w:r>
      </w:del>
      <w:r w:rsidRPr="007D2483">
        <w:rPr>
          <w:rFonts w:ascii="ＭＳ ゴシック" w:eastAsia="ＭＳ ゴシック" w:hAnsi="ＭＳ ゴシック" w:cs="ＭＳ ゴシック" w:hint="eastAsia"/>
          <w:lang w:eastAsia="zh-CN"/>
        </w:rPr>
        <w:t>每月一两次，月球方面</w:t>
      </w:r>
      <w:ins w:id="344" w:author="hhh0578" w:date="2020-04-17T21:32:00Z">
        <w:r w:rsidR="005673D2">
          <w:rPr>
            <w:rFonts w:ascii="Microsoft YaHei" w:eastAsia="Microsoft YaHei" w:hAnsi="Microsoft YaHei" w:cs="Microsoft YaHei" w:hint="eastAsia"/>
            <w:lang w:eastAsia="zh-CN"/>
          </w:rPr>
          <w:t>会给</w:t>
        </w:r>
      </w:ins>
      <w:del w:id="345" w:author="hhh0578" w:date="2020-04-17T21:32:00Z">
        <w:r w:rsidRPr="007D2483" w:rsidDel="005673D2">
          <w:rPr>
            <w:rFonts w:ascii="Microsoft YaHei" w:eastAsia="Microsoft YaHei" w:hAnsi="Microsoft YaHei" w:cs="Microsoft YaHei" w:hint="eastAsia"/>
            <w:lang w:eastAsia="zh-CN"/>
          </w:rPr>
          <w:delText>针对</w:delText>
        </w:r>
      </w:del>
      <w:r w:rsidRPr="007D2483">
        <w:rPr>
          <w:rFonts w:ascii="ＭＳ ゴシック" w:eastAsia="ＭＳ ゴシック" w:hAnsi="ＭＳ ゴシック" w:cs="ＭＳ ゴシック" w:hint="eastAsia"/>
          <w:lang w:eastAsia="zh-CN"/>
        </w:rPr>
        <w:t>大使</w:t>
      </w:r>
      <w:r w:rsidRPr="007D2483">
        <w:rPr>
          <w:rFonts w:ascii="Microsoft YaHei" w:eastAsia="Microsoft YaHei" w:hAnsi="Microsoft YaHei" w:cs="Microsoft YaHei" w:hint="eastAsia"/>
          <w:lang w:eastAsia="zh-CN"/>
        </w:rPr>
        <w:t>馆职员</w:t>
      </w:r>
      <w:del w:id="346" w:author="hhh0578" w:date="2020-04-17T21:32:00Z">
        <w:r w:rsidRPr="007D2483" w:rsidDel="00635A01">
          <w:rPr>
            <w:rFonts w:ascii="ＭＳ ゴシック" w:eastAsia="ＭＳ ゴシック" w:hAnsi="ＭＳ ゴシック" w:cs="ＭＳ ゴシック" w:hint="eastAsia"/>
            <w:lang w:eastAsia="zh-CN"/>
          </w:rPr>
          <w:delText>的</w:delText>
        </w:r>
        <w:r w:rsidRPr="007D2483" w:rsidDel="00FC09AA">
          <w:rPr>
            <w:rFonts w:ascii="ＭＳ ゴシック" w:eastAsia="ＭＳ ゴシック" w:hAnsi="ＭＳ ゴシック" w:cs="ＭＳ ゴシック" w:hint="eastAsia"/>
            <w:lang w:eastAsia="zh-CN"/>
          </w:rPr>
          <w:delText>直送</w:delText>
        </w:r>
      </w:del>
      <w:ins w:id="347" w:author="hhh0578" w:date="2020-04-17T21:32:00Z">
        <w:r w:rsidR="00FC09AA">
          <w:rPr>
            <w:rFonts w:ascii="DengXian" w:eastAsia="DengXian" w:hAnsi="DengXian" w:cs="ＭＳ ゴシック" w:hint="eastAsia"/>
            <w:lang w:eastAsia="zh-CN"/>
          </w:rPr>
          <w:t>直接配送</w:t>
        </w:r>
      </w:ins>
      <w:r w:rsidRPr="007D2483">
        <w:rPr>
          <w:rFonts w:ascii="ＭＳ ゴシック" w:eastAsia="ＭＳ ゴシック" w:hAnsi="ＭＳ ゴシック" w:cs="ＭＳ ゴシック" w:hint="eastAsia"/>
          <w:lang w:eastAsia="zh-CN"/>
        </w:rPr>
        <w:t>物</w:t>
      </w:r>
      <w:r w:rsidRPr="007D2483">
        <w:rPr>
          <w:rFonts w:ascii="Microsoft YaHei" w:eastAsia="Microsoft YaHei" w:hAnsi="Microsoft YaHei" w:cs="Microsoft YaHei" w:hint="eastAsia"/>
          <w:lang w:eastAsia="zh-CN"/>
        </w:rPr>
        <w:t>资</w:t>
      </w:r>
      <w:r w:rsidRPr="007D2483">
        <w:rPr>
          <w:rFonts w:ascii="ＭＳ ゴシック" w:eastAsia="ＭＳ ゴシック" w:hAnsi="ＭＳ ゴシック" w:cs="ＭＳ ゴシック" w:hint="eastAsia"/>
          <w:lang w:eastAsia="zh-CN"/>
        </w:rPr>
        <w:t>」</w:t>
      </w:r>
    </w:p>
    <w:p w14:paraId="38E1D8B0" w14:textId="77777777" w:rsidR="007D2483" w:rsidRPr="007D2483" w:rsidRDefault="007D2483" w:rsidP="007D2483">
      <w:pPr>
        <w:pStyle w:val="a3"/>
        <w:rPr>
          <w:rFonts w:ascii="ＭＳ ゴシック" w:eastAsia="ＭＳ ゴシック" w:hAnsi="ＭＳ ゴシック" w:cs="ＭＳ ゴシック"/>
          <w:lang w:eastAsia="zh-CN"/>
        </w:rPr>
      </w:pPr>
    </w:p>
    <w:p w14:paraId="4B42B00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868D3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&lt;jaT0297&gt;カレンさんは、少し照れ隠しをするように真面目な顔で言う。</w:t>
      </w:r>
    </w:p>
    <w:p w14:paraId="489789A2" w14:textId="67EED89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&lt;cnT0297&gt;卡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w:t>
      </w:r>
      <w:del w:id="348" w:author="hhh0578" w:date="2020-04-17T21:33:00Z">
        <w:r w:rsidRPr="007D2483" w:rsidDel="00EC4FD9">
          <w:rPr>
            <w:rFonts w:ascii="DengXian" w:eastAsia="DengXian" w:hAnsi="DengXian" w:cs="ＭＳ ゴシック" w:hint="eastAsia"/>
            <w:lang w:eastAsia="zh-CN"/>
          </w:rPr>
          <w:delText>打起精神，正</w:delText>
        </w:r>
        <w:r w:rsidRPr="007D2483" w:rsidDel="00EC4FD9">
          <w:rPr>
            <w:rFonts w:ascii="Microsoft YaHei" w:eastAsia="Microsoft YaHei" w:hAnsi="Microsoft YaHei" w:cs="Microsoft YaHei" w:hint="eastAsia"/>
            <w:lang w:eastAsia="zh-CN"/>
          </w:rPr>
          <w:delText>经</w:delText>
        </w:r>
        <w:r w:rsidRPr="007D2483" w:rsidDel="00EC4FD9">
          <w:rPr>
            <w:rFonts w:ascii="DengXian" w:eastAsia="DengXian" w:hAnsi="DengXian" w:cs="ＭＳ ゴシック" w:hint="eastAsia"/>
            <w:lang w:eastAsia="zh-CN"/>
          </w:rPr>
          <w:delText>地</w:delText>
        </w:r>
        <w:r w:rsidRPr="007D2483" w:rsidDel="00EC4FD9">
          <w:rPr>
            <w:rFonts w:ascii="Microsoft YaHei" w:eastAsia="Microsoft YaHei" w:hAnsi="Microsoft YaHei" w:cs="Microsoft YaHei" w:hint="eastAsia"/>
            <w:lang w:eastAsia="zh-CN"/>
          </w:rPr>
          <w:delText>说</w:delText>
        </w:r>
      </w:del>
      <w:ins w:id="349" w:author="hhh0578" w:date="2020-04-17T21:33:00Z">
        <w:r w:rsidR="00EC4FD9">
          <w:rPr>
            <w:rFonts w:ascii="DengXian" w:eastAsia="DengXian" w:hAnsi="DengXian" w:cs="ＭＳ ゴシック" w:hint="eastAsia"/>
            <w:lang w:eastAsia="zh-CN"/>
          </w:rPr>
          <w:t>隐瞒自己的害羞正色道</w:t>
        </w:r>
      </w:ins>
      <w:r w:rsidRPr="007D2483">
        <w:rPr>
          <w:rFonts w:ascii="ＭＳ ゴシック" w:eastAsia="ＭＳ ゴシック" w:hAnsi="ＭＳ ゴシック" w:cs="ＭＳ ゴシック" w:hint="eastAsia"/>
          <w:lang w:eastAsia="zh-CN"/>
        </w:rPr>
        <w:t>。</w:t>
      </w:r>
    </w:p>
    <w:p w14:paraId="7887F7D2" w14:textId="77777777" w:rsidR="007D2483" w:rsidRPr="007D2483" w:rsidRDefault="007D2483" w:rsidP="007D2483">
      <w:pPr>
        <w:pStyle w:val="a3"/>
        <w:rPr>
          <w:rFonts w:ascii="ＭＳ ゴシック" w:eastAsia="ＭＳ ゴシック" w:hAnsi="ＭＳ ゴシック" w:cs="ＭＳ ゴシック"/>
          <w:lang w:eastAsia="zh-CN"/>
        </w:rPr>
      </w:pPr>
    </w:p>
    <w:p w14:paraId="133B29A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5FBAAB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&lt;jaT0298&gt;「居住区にある小売店でも日常生活には困らないのですが、どうしてもこういうものは」</w:t>
      </w:r>
    </w:p>
    <w:p w14:paraId="174DD121" w14:textId="4ECA0C6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&lt;cnT0298&gt;「居住区的小</w:t>
      </w:r>
      <w:r w:rsidRPr="007D2483">
        <w:rPr>
          <w:rFonts w:ascii="Microsoft YaHei" w:eastAsia="Microsoft YaHei" w:hAnsi="Microsoft YaHei" w:cs="Microsoft YaHei" w:hint="eastAsia"/>
          <w:lang w:eastAsia="zh-CN"/>
        </w:rPr>
        <w:t>卖</w:t>
      </w:r>
      <w:r w:rsidRPr="007D2483">
        <w:rPr>
          <w:rFonts w:ascii="ＭＳ ゴシック" w:eastAsia="ＭＳ ゴシック" w:hAnsi="ＭＳ ゴシック" w:cs="ＭＳ ゴシック" w:hint="eastAsia"/>
          <w:lang w:eastAsia="zh-CN"/>
        </w:rPr>
        <w:t>店</w:t>
      </w:r>
      <w:del w:id="350" w:author="hhh0578" w:date="2020-04-17T21:34:00Z">
        <w:r w:rsidRPr="007D2483" w:rsidDel="009E5F0C">
          <w:rPr>
            <w:rFonts w:ascii="ＭＳ ゴシック" w:eastAsia="ＭＳ ゴシック" w:hAnsi="ＭＳ ゴシック" w:cs="ＭＳ ゴシック" w:hint="eastAsia"/>
            <w:lang w:eastAsia="zh-CN"/>
          </w:rPr>
          <w:delText>只</w:delText>
        </w:r>
      </w:del>
      <w:ins w:id="351" w:author="hhh0578" w:date="2020-04-17T21:34:00Z">
        <w:r w:rsidR="008E78FE">
          <w:rPr>
            <w:rFonts w:ascii="Microsoft YaHei" w:eastAsia="Microsoft YaHei" w:hAnsi="Microsoft YaHei" w:cs="Microsoft YaHei" w:hint="eastAsia"/>
            <w:lang w:eastAsia="zh-CN"/>
          </w:rPr>
          <w:t>虽</w:t>
        </w:r>
      </w:ins>
      <w:r w:rsidRPr="007D2483">
        <w:rPr>
          <w:rFonts w:ascii="ＭＳ ゴシック" w:eastAsia="ＭＳ ゴシック" w:hAnsi="ＭＳ ゴシック" w:cs="ＭＳ ゴシック" w:hint="eastAsia"/>
          <w:lang w:eastAsia="zh-CN"/>
        </w:rPr>
        <w:t>能</w:t>
      </w:r>
      <w:r w:rsidRPr="007D2483">
        <w:rPr>
          <w:rFonts w:ascii="Microsoft YaHei" w:eastAsia="Microsoft YaHei" w:hAnsi="Microsoft YaHei" w:cs="Microsoft YaHei" w:hint="eastAsia"/>
          <w:lang w:eastAsia="zh-CN"/>
        </w:rPr>
        <w:t>够满</w:t>
      </w:r>
      <w:r w:rsidRPr="007D2483">
        <w:rPr>
          <w:rFonts w:ascii="ＭＳ ゴシック" w:eastAsia="ＭＳ ゴシック" w:hAnsi="ＭＳ ゴシック" w:cs="ＭＳ ゴシック" w:hint="eastAsia"/>
          <w:lang w:eastAsia="zh-CN"/>
        </w:rPr>
        <w:t>足日常生活，</w:t>
      </w:r>
      <w:ins w:id="352" w:author="hhh0578" w:date="2020-04-17T21:33:00Z">
        <w:r w:rsidR="000728A7">
          <w:rPr>
            <w:rFonts w:ascii="Microsoft YaHei" w:eastAsia="Microsoft YaHei" w:hAnsi="Microsoft YaHei" w:cs="Microsoft YaHei" w:hint="eastAsia"/>
            <w:lang w:eastAsia="zh-CN"/>
          </w:rPr>
          <w:t>这种东西就只能</w:t>
        </w:r>
        <w:proofErr w:type="gramStart"/>
        <w:r w:rsidR="000728A7">
          <w:rPr>
            <w:rFonts w:ascii="Microsoft YaHei" w:eastAsia="Microsoft YaHei" w:hAnsi="Microsoft YaHei" w:cs="Microsoft YaHei" w:hint="eastAsia"/>
            <w:lang w:eastAsia="zh-CN"/>
          </w:rPr>
          <w:t>靠带来</w:t>
        </w:r>
        <w:proofErr w:type="gramEnd"/>
        <w:r w:rsidR="000728A7">
          <w:rPr>
            <w:rFonts w:ascii="Microsoft YaHei" w:eastAsia="Microsoft YaHei" w:hAnsi="Microsoft YaHei" w:cs="Microsoft YaHei" w:hint="eastAsia"/>
            <w:lang w:eastAsia="zh-CN"/>
          </w:rPr>
          <w:t>的了</w:t>
        </w:r>
      </w:ins>
      <w:del w:id="353" w:author="hhh0578" w:date="2020-04-17T21:33:00Z">
        <w:r w:rsidRPr="007D2483" w:rsidDel="000728A7">
          <w:rPr>
            <w:rFonts w:ascii="Microsoft YaHei" w:eastAsia="Microsoft YaHei" w:hAnsi="Microsoft YaHei" w:cs="Microsoft YaHei" w:hint="eastAsia"/>
            <w:lang w:eastAsia="zh-CN"/>
          </w:rPr>
          <w:delText>这</w:delText>
        </w:r>
        <w:r w:rsidRPr="007D2483" w:rsidDel="000728A7">
          <w:rPr>
            <w:rFonts w:ascii="ＭＳ ゴシック" w:eastAsia="ＭＳ ゴシック" w:hAnsi="ＭＳ ゴシック" w:cs="ＭＳ ゴシック" w:hint="eastAsia"/>
            <w:lang w:eastAsia="zh-CN"/>
          </w:rPr>
          <w:delText>种珍物</w:delText>
        </w:r>
        <w:r w:rsidRPr="007D2483" w:rsidDel="000728A7">
          <w:rPr>
            <w:rFonts w:ascii="Microsoft YaHei" w:eastAsia="Microsoft YaHei" w:hAnsi="Microsoft YaHei" w:cs="Microsoft YaHei" w:hint="eastAsia"/>
            <w:lang w:eastAsia="zh-CN"/>
          </w:rPr>
          <w:delText>实</w:delText>
        </w:r>
        <w:r w:rsidRPr="007D2483" w:rsidDel="000728A7">
          <w:rPr>
            <w:rFonts w:ascii="ＭＳ ゴシック" w:eastAsia="ＭＳ ゴシック" w:hAnsi="ＭＳ ゴシック" w:cs="ＭＳ ゴシック" w:hint="eastAsia"/>
            <w:lang w:eastAsia="zh-CN"/>
          </w:rPr>
          <w:delText>在没</w:delText>
        </w:r>
        <w:r w:rsidRPr="007D2483" w:rsidDel="000728A7">
          <w:rPr>
            <w:rFonts w:ascii="Microsoft YaHei" w:eastAsia="Microsoft YaHei" w:hAnsi="Microsoft YaHei" w:cs="Microsoft YaHei" w:hint="eastAsia"/>
            <w:lang w:eastAsia="zh-CN"/>
          </w:rPr>
          <w:delText>办</w:delText>
        </w:r>
        <w:r w:rsidRPr="007D2483" w:rsidDel="000728A7">
          <w:rPr>
            <w:rFonts w:ascii="ＭＳ ゴシック" w:eastAsia="ＭＳ ゴシック" w:hAnsi="ＭＳ ゴシック" w:cs="ＭＳ ゴシック" w:hint="eastAsia"/>
            <w:lang w:eastAsia="zh-CN"/>
          </w:rPr>
          <w:delText>法</w:delText>
        </w:r>
      </w:del>
      <w:r w:rsidRPr="007D2483">
        <w:rPr>
          <w:rFonts w:ascii="ＭＳ ゴシック" w:eastAsia="ＭＳ ゴシック" w:hAnsi="ＭＳ ゴシック" w:cs="ＭＳ ゴシック" w:hint="eastAsia"/>
          <w:lang w:eastAsia="zh-CN"/>
        </w:rPr>
        <w:t>」</w:t>
      </w:r>
    </w:p>
    <w:p w14:paraId="1F5CA280" w14:textId="77777777" w:rsidR="007D2483" w:rsidRPr="007D2483" w:rsidRDefault="007D2483" w:rsidP="007D2483">
      <w:pPr>
        <w:pStyle w:val="a3"/>
        <w:rPr>
          <w:rFonts w:ascii="ＭＳ ゴシック" w:eastAsia="ＭＳ ゴシック" w:hAnsi="ＭＳ ゴシック" w:cs="ＭＳ ゴシック"/>
          <w:lang w:eastAsia="zh-CN"/>
        </w:rPr>
      </w:pPr>
    </w:p>
    <w:p w14:paraId="3FD2D53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64AEB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&lt;jaT0299&gt;と、嬉しそうにクッキーを食べるモーリッツさん。</w:t>
      </w:r>
    </w:p>
    <w:p w14:paraId="53491B51"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&lt;cnT0299&gt;摩利茨先生</w:t>
      </w:r>
      <w:r w:rsidRPr="007D2483">
        <w:rPr>
          <w:rFonts w:ascii="Microsoft YaHei" w:eastAsia="Microsoft YaHei" w:hAnsi="Microsoft YaHei" w:cs="Microsoft YaHei" w:hint="eastAsia"/>
          <w:lang w:eastAsia="zh-CN"/>
        </w:rPr>
        <w:t>满</w:t>
      </w:r>
      <w:r w:rsidRPr="007D2483">
        <w:rPr>
          <w:rFonts w:ascii="ＭＳ ゴシック" w:eastAsia="ＭＳ ゴシック" w:hAnsi="ＭＳ ゴシック" w:cs="ＭＳ ゴシック" w:hint="eastAsia"/>
          <w:lang w:eastAsia="zh-CN"/>
        </w:rPr>
        <w:t>足地吃起来。</w:t>
      </w:r>
    </w:p>
    <w:p w14:paraId="36A9CBD1" w14:textId="77777777" w:rsidR="007D2483" w:rsidRPr="007D2483" w:rsidRDefault="007D2483" w:rsidP="007D2483">
      <w:pPr>
        <w:pStyle w:val="a3"/>
        <w:rPr>
          <w:rFonts w:ascii="ＭＳ ゴシック" w:eastAsia="ＭＳ ゴシック" w:hAnsi="ＭＳ ゴシック" w:cs="ＭＳ ゴシック"/>
          <w:lang w:eastAsia="zh-CN"/>
        </w:rPr>
      </w:pPr>
    </w:p>
    <w:p w14:paraId="2AFCDF2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209A6E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&lt;jaT0300&gt;月人も普通の人間なのだと、改めて実感する。</w:t>
      </w:r>
    </w:p>
    <w:p w14:paraId="075577B7" w14:textId="57216D1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&lt;cnT0300&gt;</w:t>
      </w:r>
      <w:del w:id="354" w:author="hhh0578" w:date="2020-04-17T21:34:00Z">
        <w:r w:rsidRPr="007D2483" w:rsidDel="00BE320D">
          <w:rPr>
            <w:rFonts w:ascii="DengXian" w:eastAsia="DengXian" w:hAnsi="DengXian" w:cs="ＭＳ ゴシック" w:hint="eastAsia"/>
            <w:lang w:eastAsia="zh-CN"/>
          </w:rPr>
          <w:delText>加深了月人也是普通人的</w:delText>
        </w:r>
        <w:r w:rsidRPr="007D2483" w:rsidDel="00BE320D">
          <w:rPr>
            <w:rFonts w:ascii="Microsoft YaHei" w:eastAsia="Microsoft YaHei" w:hAnsi="Microsoft YaHei" w:cs="Microsoft YaHei" w:hint="eastAsia"/>
            <w:lang w:eastAsia="zh-CN"/>
          </w:rPr>
          <w:delText>实</w:delText>
        </w:r>
        <w:r w:rsidRPr="007D2483" w:rsidDel="00BE320D">
          <w:rPr>
            <w:rFonts w:ascii="DengXian" w:eastAsia="DengXian" w:hAnsi="DengXian" w:cs="ＭＳ ゴシック" w:hint="eastAsia"/>
            <w:lang w:eastAsia="zh-CN"/>
          </w:rPr>
          <w:delText>感</w:delText>
        </w:r>
      </w:del>
      <w:ins w:id="355" w:author="hhh0578" w:date="2020-04-17T21:34:00Z">
        <w:r w:rsidR="00BE320D">
          <w:rPr>
            <w:rFonts w:ascii="DengXian" w:eastAsia="DengXian" w:hAnsi="DengXian" w:cs="ＭＳ ゴシック" w:hint="eastAsia"/>
            <w:lang w:eastAsia="zh-CN"/>
          </w:rPr>
          <w:t>我再次</w:t>
        </w:r>
        <w:proofErr w:type="gramStart"/>
        <w:r w:rsidR="00BE320D">
          <w:rPr>
            <w:rFonts w:ascii="DengXian" w:eastAsia="DengXian" w:hAnsi="DengXian" w:cs="ＭＳ ゴシック" w:hint="eastAsia"/>
            <w:lang w:eastAsia="zh-CN"/>
          </w:rPr>
          <w:t>体会道</w:t>
        </w:r>
        <w:r w:rsidR="00BE320D">
          <w:rPr>
            <w:rFonts w:ascii="Microsoft YaHei" w:eastAsia="Microsoft YaHei" w:hAnsi="Microsoft YaHei" w:cs="Microsoft YaHei" w:hint="eastAsia"/>
            <w:lang w:eastAsia="zh-CN"/>
          </w:rPr>
          <w:t>月人</w:t>
        </w:r>
        <w:proofErr w:type="gramEnd"/>
        <w:r w:rsidR="00BE320D">
          <w:rPr>
            <w:rFonts w:ascii="Microsoft YaHei" w:eastAsia="Microsoft YaHei" w:hAnsi="Microsoft YaHei" w:cs="Microsoft YaHei" w:hint="eastAsia"/>
            <w:lang w:eastAsia="zh-CN"/>
          </w:rPr>
          <w:t>也是普通的人类</w:t>
        </w:r>
      </w:ins>
      <w:r w:rsidRPr="007D2483">
        <w:rPr>
          <w:rFonts w:ascii="ＭＳ ゴシック" w:eastAsia="ＭＳ ゴシック" w:hAnsi="ＭＳ ゴシック" w:cs="ＭＳ ゴシック" w:hint="eastAsia"/>
          <w:lang w:eastAsia="zh-CN"/>
        </w:rPr>
        <w:t>。</w:t>
      </w:r>
    </w:p>
    <w:p w14:paraId="74DE61FF" w14:textId="77777777" w:rsidR="007D2483" w:rsidRPr="007D2483" w:rsidRDefault="007D2483" w:rsidP="007D2483">
      <w:pPr>
        <w:pStyle w:val="a3"/>
        <w:rPr>
          <w:rFonts w:ascii="ＭＳ ゴシック" w:eastAsia="ＭＳ ゴシック" w:hAnsi="ＭＳ ゴシック" w:cs="ＭＳ ゴシック"/>
          <w:lang w:eastAsia="zh-CN"/>
        </w:rPr>
      </w:pPr>
    </w:p>
    <w:p w14:paraId="12626E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6536B9F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&lt;jaT0301&gt;「そういえば朝霧さん、エステルの様子をご覧になってどうでしたか？」</w:t>
      </w:r>
    </w:p>
    <w:p w14:paraId="7F88DD71" w14:textId="6095888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&lt;cnT0301&gt;「</w:t>
      </w:r>
      <w:r w:rsidRPr="007D2483">
        <w:rPr>
          <w:rFonts w:ascii="Microsoft YaHei" w:eastAsia="Microsoft YaHei" w:hAnsi="Microsoft YaHei" w:cs="Microsoft YaHei" w:hint="eastAsia"/>
          <w:lang w:eastAsia="zh-CN"/>
        </w:rPr>
        <w:t>话说</w:t>
      </w:r>
      <w:r w:rsidRPr="007D2483">
        <w:rPr>
          <w:rFonts w:ascii="ＭＳ ゴシック" w:eastAsia="ＭＳ ゴシック" w:hAnsi="ＭＳ ゴシック" w:cs="ＭＳ ゴシック" w:hint="eastAsia"/>
          <w:lang w:eastAsia="zh-CN"/>
        </w:rPr>
        <w:t>回来，朝</w:t>
      </w:r>
      <w:r w:rsidRPr="007D2483">
        <w:rPr>
          <w:rFonts w:ascii="Microsoft YaHei" w:eastAsia="Microsoft YaHei" w:hAnsi="Microsoft YaHei" w:cs="Microsoft YaHei" w:hint="eastAsia"/>
          <w:lang w:eastAsia="zh-CN"/>
        </w:rPr>
        <w:t>雾</w:t>
      </w:r>
      <w:r w:rsidRPr="007D2483">
        <w:rPr>
          <w:rFonts w:ascii="ＭＳ ゴシック" w:eastAsia="ＭＳ ゴシック" w:hAnsi="ＭＳ ゴシック" w:cs="ＭＳ ゴシック" w:hint="eastAsia"/>
          <w:lang w:eastAsia="zh-CN"/>
        </w:rPr>
        <w:t>先生，</w:t>
      </w:r>
      <w:ins w:id="356" w:author="hhh0578" w:date="2020-04-17T21:34:00Z">
        <w:r w:rsidR="00E50869">
          <w:rPr>
            <w:rFonts w:ascii="DengXian" w:eastAsia="DengXian" w:hAnsi="DengXian" w:cs="ＭＳ ゴシック" w:hint="eastAsia"/>
            <w:lang w:eastAsia="zh-CN"/>
          </w:rPr>
          <w:t>你</w:t>
        </w:r>
      </w:ins>
      <w:r w:rsidRPr="007D2483">
        <w:rPr>
          <w:rFonts w:ascii="ＭＳ ゴシック" w:eastAsia="ＭＳ ゴシック" w:hAnsi="ＭＳ ゴシック" w:cs="ＭＳ ゴシック" w:hint="eastAsia"/>
          <w:lang w:eastAsia="zh-CN"/>
        </w:rPr>
        <w:t>看</w:t>
      </w:r>
      <w:del w:id="357" w:author="hhh0578" w:date="2020-04-17T21:35:00Z">
        <w:r w:rsidRPr="007D2483" w:rsidDel="00800999">
          <w:rPr>
            <w:rFonts w:ascii="ＭＳ ゴシック" w:eastAsia="ＭＳ ゴシック" w:hAnsi="ＭＳ ゴシック" w:cs="ＭＳ ゴシック" w:hint="eastAsia"/>
            <w:lang w:eastAsia="zh-CN"/>
          </w:rPr>
          <w:delText>到</w:delText>
        </w:r>
      </w:del>
      <w:r w:rsidRPr="007D2483">
        <w:rPr>
          <w:rFonts w:ascii="ＭＳ ゴシック" w:eastAsia="ＭＳ ゴシック" w:hAnsi="ＭＳ ゴシック" w:cs="ＭＳ ゴシック" w:hint="eastAsia"/>
          <w:lang w:eastAsia="zh-CN"/>
        </w:rPr>
        <w:t>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子</w:t>
      </w:r>
      <w:ins w:id="358" w:author="hhh0578" w:date="2020-04-17T21:35:00Z">
        <w:r w:rsidR="00800999">
          <w:rPr>
            <w:rFonts w:ascii="DengXian" w:eastAsia="DengXian" w:hAnsi="DengXian" w:cs="ＭＳ ゴシック" w:hint="eastAsia"/>
            <w:lang w:eastAsia="zh-CN"/>
          </w:rPr>
          <w:t>有什么感想</w:t>
        </w:r>
        <w:r w:rsidR="00800999">
          <w:rPr>
            <w:rFonts w:ascii="Microsoft YaHei" w:eastAsia="Microsoft YaHei" w:hAnsi="Microsoft YaHei" w:cs="Microsoft YaHei" w:hint="eastAsia"/>
            <w:lang w:eastAsia="zh-CN"/>
          </w:rPr>
          <w:t>吗</w:t>
        </w:r>
      </w:ins>
      <w:del w:id="359" w:author="hhh0578" w:date="2020-04-17T21:35:00Z">
        <w:r w:rsidRPr="007D2483" w:rsidDel="00800999">
          <w:rPr>
            <w:rFonts w:ascii="ＭＳ ゴシック" w:eastAsia="ＭＳ ゴシック" w:hAnsi="ＭＳ ゴシック" w:cs="ＭＳ ゴシック" w:hint="eastAsia"/>
            <w:lang w:eastAsia="zh-CN"/>
          </w:rPr>
          <w:delText>之后有什么想法</w:delText>
        </w:r>
      </w:del>
      <w:r w:rsidRPr="007D2483">
        <w:rPr>
          <w:rFonts w:ascii="ＭＳ ゴシック" w:eastAsia="ＭＳ ゴシック" w:hAnsi="ＭＳ ゴシック" w:cs="ＭＳ ゴシック" w:hint="eastAsia"/>
          <w:lang w:eastAsia="zh-CN"/>
        </w:rPr>
        <w:t>？」</w:t>
      </w:r>
    </w:p>
    <w:p w14:paraId="40A43867" w14:textId="77777777" w:rsidR="007D2483" w:rsidRPr="007D2483" w:rsidRDefault="007D2483" w:rsidP="007D2483">
      <w:pPr>
        <w:pStyle w:val="a3"/>
        <w:rPr>
          <w:rFonts w:ascii="ＭＳ ゴシック" w:eastAsia="ＭＳ ゴシック" w:hAnsi="ＭＳ ゴシック" w:cs="ＭＳ ゴシック"/>
          <w:lang w:eastAsia="zh-CN"/>
        </w:rPr>
      </w:pPr>
    </w:p>
    <w:p w14:paraId="7714A71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E5B688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&lt;jaT0302&gt;「え？」</w:t>
      </w:r>
    </w:p>
    <w:p w14:paraId="43C727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&lt;cnT0302&gt;「</w:t>
      </w:r>
      <w:r w:rsidRPr="007D2483">
        <w:rPr>
          <w:rFonts w:ascii="Microsoft YaHei" w:eastAsia="Microsoft YaHei" w:hAnsi="Microsoft YaHei" w:cs="Microsoft YaHei" w:hint="eastAsia"/>
        </w:rPr>
        <w:t>诶</w:t>
      </w:r>
      <w:r w:rsidRPr="007D2483">
        <w:rPr>
          <w:rFonts w:ascii="ＭＳ ゴシック" w:eastAsia="ＭＳ ゴシック" w:hAnsi="ＭＳ ゴシック" w:cs="ＭＳ ゴシック" w:hint="eastAsia"/>
        </w:rPr>
        <w:t>？」</w:t>
      </w:r>
    </w:p>
    <w:p w14:paraId="4A3661C8" w14:textId="77777777" w:rsidR="007D2483" w:rsidRPr="007D2483" w:rsidRDefault="007D2483" w:rsidP="007D2483">
      <w:pPr>
        <w:pStyle w:val="a3"/>
        <w:rPr>
          <w:rFonts w:ascii="ＭＳ ゴシック" w:eastAsia="ＭＳ ゴシック" w:hAnsi="ＭＳ ゴシック" w:cs="ＭＳ ゴシック"/>
        </w:rPr>
      </w:pPr>
    </w:p>
    <w:p w14:paraId="2352023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C2C83B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&lt;jaT0303&gt;質問が曖昧で何を聞きたいのかイマイチ分からない。</w:t>
      </w:r>
    </w:p>
    <w:p w14:paraId="72C543F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&lt;cnT0303&gt;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个</w:t>
      </w:r>
      <w:r w:rsidRPr="007D2483">
        <w:rPr>
          <w:rFonts w:ascii="Microsoft YaHei" w:eastAsia="Microsoft YaHei" w:hAnsi="Microsoft YaHei" w:cs="Microsoft YaHei" w:hint="eastAsia"/>
          <w:lang w:eastAsia="zh-CN"/>
        </w:rPr>
        <w:t>问题</w:t>
      </w:r>
      <w:r w:rsidRPr="007D2483">
        <w:rPr>
          <w:rFonts w:ascii="ＭＳ ゴシック" w:eastAsia="ＭＳ ゴシック" w:hAnsi="ＭＳ ゴシック" w:cs="ＭＳ ゴシック" w:hint="eastAsia"/>
          <w:lang w:eastAsia="zh-CN"/>
        </w:rPr>
        <w:t>有些模糊，不知道究竟想</w:t>
      </w:r>
      <w:r w:rsidRPr="007D2483">
        <w:rPr>
          <w:rFonts w:ascii="Microsoft YaHei" w:eastAsia="Microsoft YaHei" w:hAnsi="Microsoft YaHei" w:cs="Microsoft YaHei" w:hint="eastAsia"/>
          <w:lang w:eastAsia="zh-CN"/>
        </w:rPr>
        <w:t>问</w:t>
      </w:r>
      <w:r w:rsidRPr="007D2483">
        <w:rPr>
          <w:rFonts w:ascii="ＭＳ ゴシック" w:eastAsia="ＭＳ ゴシック" w:hAnsi="ＭＳ ゴシック" w:cs="ＭＳ ゴシック" w:hint="eastAsia"/>
          <w:lang w:eastAsia="zh-CN"/>
        </w:rPr>
        <w:t>什么。</w:t>
      </w:r>
    </w:p>
    <w:p w14:paraId="14CC4D32" w14:textId="77777777" w:rsidR="007D2483" w:rsidRPr="007D2483" w:rsidRDefault="007D2483" w:rsidP="007D2483">
      <w:pPr>
        <w:pStyle w:val="a3"/>
        <w:rPr>
          <w:rFonts w:ascii="ＭＳ ゴシック" w:eastAsia="ＭＳ ゴシック" w:hAnsi="ＭＳ ゴシック" w:cs="ＭＳ ゴシック"/>
          <w:lang w:eastAsia="zh-CN"/>
        </w:rPr>
      </w:pPr>
    </w:p>
    <w:p w14:paraId="7CBA262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C562F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&lt;jaT0304&gt;「なんと言うか……勉強熱心な方ですね」</w:t>
      </w:r>
    </w:p>
    <w:p w14:paraId="61564A59" w14:textId="5B49C60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&lt;cnT0304&gt;「</w:t>
      </w:r>
      <w:del w:id="360" w:author="hhh0578" w:date="2020-04-17T21:35:00Z">
        <w:r w:rsidRPr="007D2483" w:rsidDel="00AC62B1">
          <w:rPr>
            <w:rFonts w:ascii="DengXian" w:eastAsia="DengXian" w:hAnsi="DengXian" w:cs="ＭＳ ゴシック" w:hint="eastAsia"/>
            <w:lang w:eastAsia="zh-CN"/>
          </w:rPr>
          <w:delText>硬要</w:delText>
        </w:r>
        <w:r w:rsidRPr="007D2483" w:rsidDel="00AC62B1">
          <w:rPr>
            <w:rFonts w:ascii="Microsoft YaHei" w:eastAsia="Microsoft YaHei" w:hAnsi="Microsoft YaHei" w:cs="Microsoft YaHei" w:hint="eastAsia"/>
            <w:lang w:eastAsia="zh-CN"/>
          </w:rPr>
          <w:delText>说</w:delText>
        </w:r>
        <w:r w:rsidRPr="007D2483" w:rsidDel="00AC62B1">
          <w:rPr>
            <w:rFonts w:ascii="DengXian" w:eastAsia="DengXian" w:hAnsi="DengXian" w:cs="ＭＳ ゴシック" w:hint="eastAsia"/>
            <w:lang w:eastAsia="zh-CN"/>
          </w:rPr>
          <w:delText>的</w:delText>
        </w:r>
        <w:r w:rsidRPr="007D2483" w:rsidDel="00AC62B1">
          <w:rPr>
            <w:rFonts w:ascii="Microsoft YaHei" w:eastAsia="Microsoft YaHei" w:hAnsi="Microsoft YaHei" w:cs="Microsoft YaHei" w:hint="eastAsia"/>
            <w:lang w:eastAsia="zh-CN"/>
          </w:rPr>
          <w:delText>话</w:delText>
        </w:r>
      </w:del>
      <w:ins w:id="361" w:author="hhh0578" w:date="2020-04-17T21:35:00Z">
        <w:r w:rsidR="00AC62B1">
          <w:rPr>
            <w:rFonts w:ascii="DengXian" w:eastAsia="DengXian" w:hAnsi="DengXian" w:cs="ＭＳ ゴシック" w:hint="eastAsia"/>
            <w:lang w:eastAsia="zh-CN"/>
          </w:rPr>
          <w:t>怎么</w:t>
        </w:r>
        <w:r w:rsidR="00AC62B1">
          <w:rPr>
            <w:rFonts w:ascii="Microsoft YaHei" w:eastAsia="Microsoft YaHei" w:hAnsi="Microsoft YaHei" w:cs="Microsoft YaHei" w:hint="eastAsia"/>
            <w:lang w:eastAsia="zh-CN"/>
          </w:rPr>
          <w:t>说</w:t>
        </w:r>
      </w:ins>
      <w:r w:rsidRPr="007D2483">
        <w:rPr>
          <w:rFonts w:ascii="ＭＳ ゴシック" w:eastAsia="ＭＳ ゴシック" w:hAnsi="ＭＳ ゴシック" w:cs="ＭＳ ゴシック"/>
          <w:lang w:eastAsia="zh-CN"/>
        </w:rPr>
        <w:t>……感</w:t>
      </w:r>
      <w:r w:rsidRPr="007D2483">
        <w:rPr>
          <w:rFonts w:ascii="Microsoft YaHei" w:eastAsia="Microsoft YaHei" w:hAnsi="Microsoft YaHei" w:cs="Microsoft YaHei" w:hint="eastAsia"/>
          <w:lang w:eastAsia="zh-CN"/>
        </w:rPr>
        <w:t>觉</w:t>
      </w:r>
      <w:r w:rsidRPr="007D2483">
        <w:rPr>
          <w:rFonts w:ascii="ＭＳ ゴシック" w:eastAsia="ＭＳ ゴシック" w:hAnsi="ＭＳ ゴシック" w:cs="ＭＳ ゴシック" w:hint="eastAsia"/>
          <w:lang w:eastAsia="zh-CN"/>
        </w:rPr>
        <w:t>她非常</w:t>
      </w:r>
      <w:r w:rsidRPr="007D2483">
        <w:rPr>
          <w:rFonts w:ascii="Microsoft YaHei" w:eastAsia="Microsoft YaHei" w:hAnsi="Microsoft YaHei" w:cs="Microsoft YaHei" w:hint="eastAsia"/>
          <w:lang w:eastAsia="zh-CN"/>
        </w:rPr>
        <w:t>热爱</w:t>
      </w:r>
      <w:r w:rsidRPr="007D2483">
        <w:rPr>
          <w:rFonts w:ascii="ＭＳ ゴシック" w:eastAsia="ＭＳ ゴシック" w:hAnsi="ＭＳ ゴシック" w:cs="ＭＳ ゴシック" w:hint="eastAsia"/>
          <w:lang w:eastAsia="zh-CN"/>
        </w:rPr>
        <w:t>学</w:t>
      </w:r>
      <w:r w:rsidRPr="007D2483">
        <w:rPr>
          <w:rFonts w:ascii="Microsoft YaHei" w:eastAsia="Microsoft YaHei" w:hAnsi="Microsoft YaHei" w:cs="Microsoft YaHei" w:hint="eastAsia"/>
          <w:lang w:eastAsia="zh-CN"/>
        </w:rPr>
        <w:t>习</w:t>
      </w:r>
      <w:r w:rsidRPr="007D2483">
        <w:rPr>
          <w:rFonts w:ascii="ＭＳ ゴシック" w:eastAsia="ＭＳ ゴシック" w:hAnsi="ＭＳ ゴシック" w:cs="ＭＳ ゴシック" w:hint="eastAsia"/>
          <w:lang w:eastAsia="zh-CN"/>
        </w:rPr>
        <w:t>」</w:t>
      </w:r>
    </w:p>
    <w:p w14:paraId="466F2461" w14:textId="77777777" w:rsidR="007D2483" w:rsidRPr="007D2483" w:rsidRDefault="007D2483" w:rsidP="007D2483">
      <w:pPr>
        <w:pStyle w:val="a3"/>
        <w:rPr>
          <w:rFonts w:ascii="ＭＳ ゴシック" w:eastAsia="ＭＳ ゴシック" w:hAnsi="ＭＳ ゴシック" w:cs="ＭＳ ゴシック"/>
          <w:lang w:eastAsia="zh-CN"/>
        </w:rPr>
      </w:pPr>
    </w:p>
    <w:p w14:paraId="30D3743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3B1ED0D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&lt;jaT0305&gt;「……ええ、熱心すぎるぐらいです」</w:t>
      </w:r>
    </w:p>
    <w:p w14:paraId="283F17BC"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&lt;cnT0305&gt;「……是啊，</w:t>
      </w:r>
      <w:r w:rsidRPr="007D2483">
        <w:rPr>
          <w:rFonts w:ascii="Microsoft YaHei" w:eastAsia="Microsoft YaHei" w:hAnsi="Microsoft YaHei" w:cs="Microsoft YaHei" w:hint="eastAsia"/>
          <w:lang w:eastAsia="zh-CN"/>
        </w:rPr>
        <w:t>热爱过头</w:t>
      </w:r>
      <w:r w:rsidRPr="007D2483">
        <w:rPr>
          <w:rFonts w:ascii="ＭＳ ゴシック" w:eastAsia="ＭＳ ゴシック" w:hAnsi="ＭＳ ゴシック" w:cs="ＭＳ ゴシック" w:hint="eastAsia"/>
          <w:lang w:eastAsia="zh-CN"/>
        </w:rPr>
        <w:t>了」</w:t>
      </w:r>
    </w:p>
    <w:p w14:paraId="177E474A" w14:textId="77777777" w:rsidR="007D2483" w:rsidRPr="007D2483" w:rsidRDefault="007D2483" w:rsidP="007D2483">
      <w:pPr>
        <w:pStyle w:val="a3"/>
        <w:rPr>
          <w:rFonts w:ascii="ＭＳ ゴシック" w:eastAsia="ＭＳ ゴシック" w:hAnsi="ＭＳ ゴシック" w:cs="ＭＳ ゴシック"/>
          <w:lang w:eastAsia="zh-CN"/>
        </w:rPr>
      </w:pPr>
    </w:p>
    <w:p w14:paraId="62819A0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0FDF41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&lt;jaT0306&gt;少し寂しそうに笑うモーリッツさん。</w:t>
      </w:r>
    </w:p>
    <w:p w14:paraId="49896354" w14:textId="2360FAF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&lt;cnT0306&gt;摩利茨先生有些</w:t>
      </w:r>
      <w:del w:id="362" w:author="hhh0578" w:date="2020-04-17T21:35:00Z">
        <w:r w:rsidRPr="007D2483" w:rsidDel="007D3B2F">
          <w:rPr>
            <w:rFonts w:ascii="DengXian" w:eastAsia="DengXian" w:hAnsi="DengXian" w:cs="ＭＳ ゴシック" w:hint="eastAsia"/>
            <w:lang w:eastAsia="zh-CN"/>
          </w:rPr>
          <w:delText>无奈</w:delText>
        </w:r>
      </w:del>
      <w:ins w:id="363" w:author="hhh0578" w:date="2020-04-17T21:35:00Z">
        <w:r w:rsidR="007D3B2F">
          <w:rPr>
            <w:rFonts w:ascii="DengXian" w:eastAsia="DengXian" w:hAnsi="DengXian" w:cs="ＭＳ ゴシック" w:hint="eastAsia"/>
            <w:lang w:eastAsia="zh-CN"/>
          </w:rPr>
          <w:t>寂寥</w:t>
        </w:r>
      </w:ins>
      <w:r w:rsidRPr="007D2483">
        <w:rPr>
          <w:rFonts w:ascii="ＭＳ ゴシック" w:eastAsia="ＭＳ ゴシック" w:hAnsi="ＭＳ ゴシック" w:cs="ＭＳ ゴシック"/>
          <w:lang w:eastAsia="zh-CN"/>
        </w:rPr>
        <w:t>地笑了。</w:t>
      </w:r>
    </w:p>
    <w:p w14:paraId="36B472F8" w14:textId="77777777" w:rsidR="007D2483" w:rsidRPr="007D2483" w:rsidRDefault="007D2483" w:rsidP="007D2483">
      <w:pPr>
        <w:pStyle w:val="a3"/>
        <w:rPr>
          <w:rFonts w:ascii="ＭＳ ゴシック" w:eastAsia="ＭＳ ゴシック" w:hAnsi="ＭＳ ゴシック" w:cs="ＭＳ ゴシック"/>
          <w:lang w:eastAsia="zh-CN"/>
        </w:rPr>
      </w:pPr>
    </w:p>
    <w:p w14:paraId="43AB6B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224EFF6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&lt;jaT0307&gt;「カレン様のようになるのがあの子の夢でしてね、仕事が空いているときはいつもあの調子です」</w:t>
      </w:r>
    </w:p>
    <w:p w14:paraId="4BA7E7CE" w14:textId="4571F78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&lt;cnT0307&gt;「那孩子的梦想就是成</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那</w:t>
      </w:r>
      <w:r w:rsidRPr="007D2483">
        <w:rPr>
          <w:rFonts w:ascii="Microsoft YaHei" w:eastAsia="Microsoft YaHei" w:hAnsi="Microsoft YaHei" w:cs="Microsoft YaHei" w:hint="eastAsia"/>
          <w:lang w:eastAsia="zh-CN"/>
        </w:rPr>
        <w:t>样</w:t>
      </w:r>
      <w:ins w:id="364" w:author="hhh0578" w:date="2020-04-17T21:36:00Z">
        <w:r w:rsidR="00D96506">
          <w:rPr>
            <w:rFonts w:ascii="Microsoft YaHei" w:eastAsia="Microsoft YaHei" w:hAnsi="Microsoft YaHei" w:cs="Microsoft YaHei" w:hint="eastAsia"/>
            <w:lang w:eastAsia="zh-CN"/>
          </w:rPr>
          <w:t>的人</w:t>
        </w:r>
      </w:ins>
      <w:r w:rsidRPr="007D2483">
        <w:rPr>
          <w:rFonts w:ascii="ＭＳ ゴシック" w:eastAsia="ＭＳ ゴシック" w:hAnsi="ＭＳ ゴシック" w:cs="ＭＳ ゴシック" w:hint="eastAsia"/>
          <w:lang w:eastAsia="zh-CN"/>
        </w:rPr>
        <w:t>，所以</w:t>
      </w:r>
      <w:del w:id="365" w:author="hhh0578" w:date="2020-04-17T21:36:00Z">
        <w:r w:rsidRPr="007D2483" w:rsidDel="00D1631A">
          <w:rPr>
            <w:rFonts w:ascii="DengXian" w:eastAsia="DengXian" w:hAnsi="DengXian" w:cs="ＭＳ ゴシック" w:hint="eastAsia"/>
            <w:lang w:eastAsia="zh-CN"/>
          </w:rPr>
          <w:delText>工作有空</w:delText>
        </w:r>
        <w:r w:rsidRPr="007D2483" w:rsidDel="00D1631A">
          <w:rPr>
            <w:rFonts w:ascii="Microsoft YaHei" w:eastAsia="Microsoft YaHei" w:hAnsi="Microsoft YaHei" w:cs="Microsoft YaHei" w:hint="eastAsia"/>
            <w:lang w:eastAsia="zh-CN"/>
          </w:rPr>
          <w:delText>闲</w:delText>
        </w:r>
      </w:del>
      <w:ins w:id="366" w:author="hhh0578" w:date="2020-04-17T21:36:00Z">
        <w:r w:rsidR="00D1631A">
          <w:rPr>
            <w:rFonts w:ascii="DengXian" w:eastAsia="DengXian" w:hAnsi="DengXian" w:cs="ＭＳ ゴシック" w:hint="eastAsia"/>
            <w:lang w:eastAsia="zh-CN"/>
          </w:rPr>
          <w:t>没工作</w:t>
        </w:r>
      </w:ins>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时</w:t>
      </w:r>
      <w:r w:rsidRPr="007D2483">
        <w:rPr>
          <w:rFonts w:ascii="ＭＳ ゴシック" w:eastAsia="ＭＳ ゴシック" w:hAnsi="ＭＳ ゴシック" w:cs="ＭＳ ゴシック" w:hint="eastAsia"/>
          <w:lang w:eastAsia="zh-CN"/>
        </w:rPr>
        <w:t>候一直是</w:t>
      </w:r>
      <w:r w:rsidRPr="007D2483">
        <w:rPr>
          <w:rFonts w:ascii="ＭＳ ゴシック" w:eastAsia="ＭＳ ゴシック" w:hAnsi="ＭＳ ゴシック" w:cs="ＭＳ ゴシック" w:hint="eastAsia"/>
          <w:lang w:eastAsia="zh-CN"/>
        </w:rPr>
        <w:lastRenderedPageBreak/>
        <w:t>那副</w:t>
      </w:r>
      <w:r w:rsidRPr="007D2483">
        <w:rPr>
          <w:rFonts w:ascii="Microsoft YaHei" w:eastAsia="Microsoft YaHei" w:hAnsi="Microsoft YaHei" w:cs="Microsoft YaHei" w:hint="eastAsia"/>
          <w:lang w:eastAsia="zh-CN"/>
        </w:rPr>
        <w:t>势头</w:t>
      </w:r>
      <w:r w:rsidRPr="007D2483">
        <w:rPr>
          <w:rFonts w:ascii="ＭＳ ゴシック" w:eastAsia="ＭＳ ゴシック" w:hAnsi="ＭＳ ゴシック" w:cs="ＭＳ ゴシック" w:hint="eastAsia"/>
          <w:lang w:eastAsia="zh-CN"/>
        </w:rPr>
        <w:t>」</w:t>
      </w:r>
    </w:p>
    <w:p w14:paraId="0374B330" w14:textId="77777777" w:rsidR="007D2483" w:rsidRPr="007D2483" w:rsidRDefault="007D2483" w:rsidP="007D2483">
      <w:pPr>
        <w:pStyle w:val="a3"/>
        <w:rPr>
          <w:rFonts w:ascii="ＭＳ ゴシック" w:eastAsia="ＭＳ ゴシック" w:hAnsi="ＭＳ ゴシック" w:cs="ＭＳ ゴシック"/>
          <w:lang w:eastAsia="zh-CN"/>
        </w:rPr>
      </w:pPr>
    </w:p>
    <w:p w14:paraId="2F0AFAC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34268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&lt;jaT0308&gt;「そうでしたか」</w:t>
      </w:r>
    </w:p>
    <w:p w14:paraId="359F6F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&lt;cnT0308&gt;「是</w:t>
      </w:r>
      <w:r w:rsidRPr="007D2483">
        <w:rPr>
          <w:rFonts w:ascii="Microsoft YaHei" w:eastAsia="Microsoft YaHei" w:hAnsi="Microsoft YaHei" w:cs="Microsoft YaHei" w:hint="eastAsia"/>
        </w:rPr>
        <w:t>这样</w:t>
      </w:r>
      <w:r w:rsidRPr="007D2483">
        <w:rPr>
          <w:rFonts w:ascii="ＭＳ ゴシック" w:eastAsia="ＭＳ ゴシック" w:hAnsi="ＭＳ ゴシック" w:cs="ＭＳ ゴシック" w:hint="eastAsia"/>
        </w:rPr>
        <w:t>啊」</w:t>
      </w:r>
    </w:p>
    <w:p w14:paraId="4096AF52" w14:textId="77777777" w:rsidR="007D2483" w:rsidRPr="007D2483" w:rsidRDefault="007D2483" w:rsidP="007D2483">
      <w:pPr>
        <w:pStyle w:val="a3"/>
        <w:rPr>
          <w:rFonts w:ascii="ＭＳ ゴシック" w:eastAsia="ＭＳ ゴシック" w:hAnsi="ＭＳ ゴシック" w:cs="ＭＳ ゴシック"/>
        </w:rPr>
      </w:pPr>
    </w:p>
    <w:p w14:paraId="6FD0A1C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1DBF41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&lt;jaT0309&gt;カレンさんはこの歳でホームステイの責任者を務めるほどのエリート。</w:t>
      </w:r>
    </w:p>
    <w:p w14:paraId="5E30D0A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&lt;cnT0309&gt;卡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小姐是年</w:t>
      </w:r>
      <w:r w:rsidRPr="007D2483">
        <w:rPr>
          <w:rFonts w:ascii="Microsoft YaHei" w:eastAsia="Microsoft YaHei" w:hAnsi="Microsoft YaHei" w:cs="Microsoft YaHei" w:hint="eastAsia"/>
          <w:lang w:eastAsia="zh-CN"/>
        </w:rPr>
        <w:t>纪轻轻</w:t>
      </w:r>
      <w:r w:rsidRPr="007D2483">
        <w:rPr>
          <w:rFonts w:ascii="ＭＳ ゴシック" w:eastAsia="ＭＳ ゴシック" w:hAnsi="ＭＳ ゴシック" w:cs="ＭＳ ゴシック" w:hint="eastAsia"/>
          <w:lang w:eastAsia="zh-CN"/>
        </w:rPr>
        <w:t>就担当了公主寄宿留学</w:t>
      </w:r>
      <w:r w:rsidRPr="007D2483">
        <w:rPr>
          <w:rFonts w:ascii="Microsoft YaHei" w:eastAsia="Microsoft YaHei" w:hAnsi="Microsoft YaHei" w:cs="Microsoft YaHei" w:hint="eastAsia"/>
          <w:lang w:eastAsia="zh-CN"/>
        </w:rPr>
        <w:t>责</w:t>
      </w:r>
      <w:r w:rsidRPr="007D2483">
        <w:rPr>
          <w:rFonts w:ascii="ＭＳ ゴシック" w:eastAsia="ＭＳ ゴシック" w:hAnsi="ＭＳ ゴシック" w:cs="ＭＳ ゴシック" w:hint="eastAsia"/>
          <w:lang w:eastAsia="zh-CN"/>
        </w:rPr>
        <w:t>任人的杰出人物。</w:t>
      </w:r>
    </w:p>
    <w:p w14:paraId="11C27C61" w14:textId="77777777" w:rsidR="007D2483" w:rsidRPr="007D2483" w:rsidRDefault="007D2483" w:rsidP="007D2483">
      <w:pPr>
        <w:pStyle w:val="a3"/>
        <w:rPr>
          <w:rFonts w:ascii="ＭＳ ゴシック" w:eastAsia="ＭＳ ゴシック" w:hAnsi="ＭＳ ゴシック" w:cs="ＭＳ ゴシック"/>
          <w:lang w:eastAsia="zh-CN"/>
        </w:rPr>
      </w:pPr>
    </w:p>
    <w:p w14:paraId="6D2A4E8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B149C1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&lt;jaT0310&gt;同じような境遇のエステルさんが憧れるのも無理はないだろう。</w:t>
      </w:r>
    </w:p>
    <w:p w14:paraId="30B40308" w14:textId="64741AD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&lt;cnT0310&gt;</w:t>
      </w:r>
      <w:ins w:id="367" w:author="hhh0578" w:date="2020-04-17T21:37:00Z">
        <w:r w:rsidR="00BE0A8A">
          <w:rPr>
            <w:rFonts w:ascii="DengXian" w:eastAsia="DengXian" w:hAnsi="DengXian" w:cs="ＭＳ ゴシック" w:hint="eastAsia"/>
            <w:lang w:eastAsia="zh-CN"/>
          </w:rPr>
          <w:t>也</w:t>
        </w:r>
      </w:ins>
      <w:r w:rsidRPr="007D2483">
        <w:rPr>
          <w:rFonts w:ascii="Microsoft YaHei" w:eastAsia="Microsoft YaHei" w:hAnsi="Microsoft YaHei" w:cs="Microsoft YaHei" w:hint="eastAsia"/>
          <w:lang w:eastAsia="zh-CN"/>
        </w:rPr>
        <w:t>难</w:t>
      </w:r>
      <w:r w:rsidRPr="007D2483">
        <w:rPr>
          <w:rFonts w:ascii="ＭＳ ゴシック" w:eastAsia="ＭＳ ゴシック" w:hAnsi="ＭＳ ゴシック" w:cs="ＭＳ ゴシック" w:hint="eastAsia"/>
          <w:lang w:eastAsia="zh-CN"/>
        </w:rPr>
        <w:t>怪有同</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境遇的艾斯蒂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会憧憬。</w:t>
      </w:r>
    </w:p>
    <w:p w14:paraId="04E50EFE" w14:textId="77777777" w:rsidR="007D2483" w:rsidRPr="007D2483" w:rsidRDefault="007D2483" w:rsidP="007D2483">
      <w:pPr>
        <w:pStyle w:val="a3"/>
        <w:rPr>
          <w:rFonts w:ascii="ＭＳ ゴシック" w:eastAsia="ＭＳ ゴシック" w:hAnsi="ＭＳ ゴシック" w:cs="ＭＳ ゴシック"/>
          <w:lang w:eastAsia="zh-CN"/>
        </w:rPr>
      </w:pPr>
    </w:p>
    <w:p w14:paraId="627CEBE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D720D1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&lt;jaT0311&gt;……でも待てよ。</w:t>
      </w:r>
    </w:p>
    <w:p w14:paraId="4B6E5E2A" w14:textId="73CB596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&lt;cnT0311&gt;……</w:t>
      </w:r>
      <w:ins w:id="368" w:author="hhh0578" w:date="2020-04-17T21:37:00Z">
        <w:r w:rsidR="00F91FD9">
          <w:rPr>
            <w:rFonts w:ascii="DengXian" w:eastAsia="DengXian" w:hAnsi="DengXian" w:cs="ＭＳ ゴシック" w:hint="eastAsia"/>
            <w:lang w:eastAsia="zh-CN"/>
          </w:rPr>
          <w:t>不过</w:t>
        </w:r>
      </w:ins>
      <w:r w:rsidRPr="007D2483">
        <w:rPr>
          <w:rFonts w:ascii="ＭＳ ゴシック" w:eastAsia="ＭＳ ゴシック" w:hAnsi="ＭＳ ゴシック" w:cs="ＭＳ ゴシック"/>
          <w:lang w:eastAsia="zh-CN"/>
        </w:rPr>
        <w:t>不</w:t>
      </w:r>
      <w:r w:rsidRPr="007D2483">
        <w:rPr>
          <w:rFonts w:ascii="Microsoft YaHei" w:eastAsia="Microsoft YaHei" w:hAnsi="Microsoft YaHei" w:cs="Microsoft YaHei" w:hint="eastAsia"/>
          <w:lang w:eastAsia="zh-CN"/>
        </w:rPr>
        <w:t>对</w:t>
      </w:r>
      <w:ins w:id="369" w:author="hhh0578" w:date="2020-04-17T21:37:00Z">
        <w:r w:rsidR="00EB1C65">
          <w:rPr>
            <w:rFonts w:ascii="Microsoft YaHei" w:eastAsia="Microsoft YaHei" w:hAnsi="Microsoft YaHei" w:cs="Microsoft YaHei" w:hint="eastAsia"/>
            <w:lang w:eastAsia="zh-CN"/>
          </w:rPr>
          <w:t>呀</w:t>
        </w:r>
      </w:ins>
      <w:r w:rsidRPr="007D2483">
        <w:rPr>
          <w:rFonts w:ascii="ＭＳ ゴシック" w:eastAsia="ＭＳ ゴシック" w:hAnsi="ＭＳ ゴシック" w:cs="ＭＳ ゴシック" w:hint="eastAsia"/>
          <w:lang w:eastAsia="zh-CN"/>
        </w:rPr>
        <w:t>。</w:t>
      </w:r>
    </w:p>
    <w:p w14:paraId="641F4D7E" w14:textId="77777777" w:rsidR="007D2483" w:rsidRPr="007D2483" w:rsidRDefault="007D2483" w:rsidP="007D2483">
      <w:pPr>
        <w:pStyle w:val="a3"/>
        <w:rPr>
          <w:rFonts w:ascii="ＭＳ ゴシック" w:eastAsia="ＭＳ ゴシック" w:hAnsi="ＭＳ ゴシック" w:cs="ＭＳ ゴシック"/>
          <w:lang w:eastAsia="zh-CN"/>
        </w:rPr>
      </w:pPr>
    </w:p>
    <w:p w14:paraId="1FECCB9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A4C350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&lt;jaT0312&gt;「カレンさんを目標にしているのに、エステルさんはどうして宗教の道に入ったんですか？」</w:t>
      </w:r>
    </w:p>
    <w:p w14:paraId="389A4194" w14:textId="40F37CF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&lt;cnT0312&gt;「如果是以卡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目</w:t>
      </w:r>
      <w:r w:rsidRPr="007D2483">
        <w:rPr>
          <w:rFonts w:ascii="Microsoft YaHei" w:eastAsia="Microsoft YaHei" w:hAnsi="Microsoft YaHei" w:cs="Microsoft YaHei" w:hint="eastAsia"/>
          <w:lang w:eastAsia="zh-CN"/>
        </w:rPr>
        <w:t>标</w:t>
      </w:r>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什么艾斯蒂</w:t>
      </w:r>
      <w:r w:rsidRPr="007D2483">
        <w:rPr>
          <w:rFonts w:ascii="Microsoft YaHei" w:eastAsia="Microsoft YaHei" w:hAnsi="Microsoft YaHei" w:cs="Microsoft YaHei" w:hint="eastAsia"/>
          <w:lang w:eastAsia="zh-CN"/>
        </w:rPr>
        <w:t>尔</w:t>
      </w:r>
      <w:del w:id="370" w:author="hhh0578" w:date="2020-04-17T21:37:00Z">
        <w:r w:rsidRPr="007D2483" w:rsidDel="008C3EB7">
          <w:rPr>
            <w:rFonts w:ascii="DengXian" w:eastAsia="DengXian" w:hAnsi="DengXian" w:cs="ＭＳ ゴシック" w:hint="eastAsia"/>
            <w:lang w:eastAsia="zh-CN"/>
          </w:rPr>
          <w:delText>在宗教工作</w:delText>
        </w:r>
      </w:del>
      <w:ins w:id="371" w:author="hhh0578" w:date="2020-04-17T21:37:00Z">
        <w:r w:rsidR="008C3EB7">
          <w:rPr>
            <w:rFonts w:ascii="DengXian" w:eastAsia="DengXian" w:hAnsi="DengXian" w:cs="ＭＳ ゴシック" w:hint="eastAsia"/>
            <w:lang w:eastAsia="zh-CN"/>
          </w:rPr>
          <w:t>走了宗教的路</w:t>
        </w:r>
      </w:ins>
      <w:r w:rsidRPr="007D2483">
        <w:rPr>
          <w:rFonts w:ascii="ＭＳ ゴシック" w:eastAsia="ＭＳ ゴシック" w:hAnsi="ＭＳ ゴシック" w:cs="ＭＳ ゴシック" w:hint="eastAsia"/>
          <w:lang w:eastAsia="zh-CN"/>
        </w:rPr>
        <w:t>？」</w:t>
      </w:r>
    </w:p>
    <w:p w14:paraId="10D298EB" w14:textId="77777777" w:rsidR="007D2483" w:rsidRPr="007D2483" w:rsidRDefault="007D2483" w:rsidP="007D2483">
      <w:pPr>
        <w:pStyle w:val="a3"/>
        <w:rPr>
          <w:rFonts w:ascii="ＭＳ ゴシック" w:eastAsia="ＭＳ ゴシック" w:hAnsi="ＭＳ ゴシック" w:cs="ＭＳ ゴシック"/>
          <w:lang w:eastAsia="zh-CN"/>
        </w:rPr>
      </w:pPr>
    </w:p>
    <w:p w14:paraId="7A41342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327AB2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&lt;jaT0313&gt;「……それは私にもよく分かりません」</w:t>
      </w:r>
    </w:p>
    <w:p w14:paraId="2823AB1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&lt;cnT0313&gt;「……关于</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点我也不清楚」</w:t>
      </w:r>
    </w:p>
    <w:p w14:paraId="7B66B08B" w14:textId="77777777" w:rsidR="007D2483" w:rsidRPr="007D2483" w:rsidRDefault="007D2483" w:rsidP="007D2483">
      <w:pPr>
        <w:pStyle w:val="a3"/>
        <w:rPr>
          <w:rFonts w:ascii="ＭＳ ゴシック" w:eastAsia="ＭＳ ゴシック" w:hAnsi="ＭＳ ゴシック" w:cs="ＭＳ ゴシック"/>
          <w:lang w:eastAsia="zh-CN"/>
        </w:rPr>
      </w:pPr>
    </w:p>
    <w:p w14:paraId="2D8FD0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015143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&lt;jaT0314&gt;「機会があったら、本人に聞いてみて下さい」</w:t>
      </w:r>
    </w:p>
    <w:p w14:paraId="2599DA5C"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lastRenderedPageBreak/>
        <w:t>&lt;cnT0314&gt;「有机会的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w:t>
      </w:r>
      <w:del w:id="372" w:author="hhh0578" w:date="2020-04-17T21:37:00Z">
        <w:r w:rsidRPr="007D2483" w:rsidDel="00103314">
          <w:rPr>
            <w:rFonts w:ascii="Microsoft YaHei" w:eastAsia="Microsoft YaHei" w:hAnsi="Microsoft YaHei" w:cs="Microsoft YaHei" w:hint="eastAsia"/>
            <w:lang w:eastAsia="zh-CN"/>
          </w:rPr>
          <w:delText>请</w:delText>
        </w:r>
      </w:del>
      <w:r w:rsidRPr="007D2483">
        <w:rPr>
          <w:rFonts w:ascii="ＭＳ ゴシック" w:eastAsia="ＭＳ ゴシック" w:hAnsi="ＭＳ ゴシック" w:cs="ＭＳ ゴシック" w:hint="eastAsia"/>
          <w:lang w:eastAsia="zh-CN"/>
        </w:rPr>
        <w:t>直接</w:t>
      </w:r>
      <w:r w:rsidRPr="007D2483">
        <w:rPr>
          <w:rFonts w:ascii="Microsoft YaHei" w:eastAsia="Microsoft YaHei" w:hAnsi="Microsoft YaHei" w:cs="Microsoft YaHei" w:hint="eastAsia"/>
          <w:lang w:eastAsia="zh-CN"/>
        </w:rPr>
        <w:t>问</w:t>
      </w:r>
      <w:r w:rsidRPr="007D2483">
        <w:rPr>
          <w:rFonts w:ascii="ＭＳ ゴシック" w:eastAsia="ＭＳ ゴシック" w:hAnsi="ＭＳ ゴシック" w:cs="ＭＳ ゴシック" w:hint="eastAsia"/>
          <w:lang w:eastAsia="zh-CN"/>
        </w:rPr>
        <w:t>一下本人吧」</w:t>
      </w:r>
    </w:p>
    <w:p w14:paraId="1A5AB63F" w14:textId="77777777" w:rsidR="007D2483" w:rsidRPr="007D2483" w:rsidRDefault="007D2483" w:rsidP="007D2483">
      <w:pPr>
        <w:pStyle w:val="a3"/>
        <w:rPr>
          <w:rFonts w:ascii="ＭＳ ゴシック" w:eastAsia="ＭＳ ゴシック" w:hAnsi="ＭＳ ゴシック" w:cs="ＭＳ ゴシック"/>
          <w:lang w:eastAsia="zh-CN"/>
        </w:rPr>
      </w:pPr>
    </w:p>
    <w:p w14:paraId="250E3E0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E6F72E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&lt;jaT0315&gt;「分かりました」</w:t>
      </w:r>
    </w:p>
    <w:p w14:paraId="0497882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&lt;cnT0315&gt;「好的」</w:t>
      </w:r>
    </w:p>
    <w:p w14:paraId="44502BC2" w14:textId="77777777" w:rsidR="007D2483" w:rsidRPr="007D2483" w:rsidRDefault="007D2483" w:rsidP="007D2483">
      <w:pPr>
        <w:pStyle w:val="a3"/>
        <w:rPr>
          <w:rFonts w:ascii="ＭＳ ゴシック" w:eastAsia="ＭＳ ゴシック" w:hAnsi="ＭＳ ゴシック" w:cs="ＭＳ ゴシック"/>
        </w:rPr>
      </w:pPr>
    </w:p>
    <w:p w14:paraId="52AB87E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1989A9F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&lt;jaT0316&gt;「ま、聖職者になってくれたのは私としては嬉しいことですが」</w:t>
      </w:r>
    </w:p>
    <w:p w14:paraId="51497A83" w14:textId="41542F6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&lt;cnT0316&gt;「不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w:t>
      </w:r>
      <w:del w:id="373" w:author="hhh0578" w:date="2020-04-17T21:38:00Z">
        <w:r w:rsidRPr="007D2483" w:rsidDel="00345027">
          <w:rPr>
            <w:rFonts w:ascii="ＭＳ ゴシック" w:eastAsia="ＭＳ ゴシック" w:hAnsi="ＭＳ ゴシック" w:cs="ＭＳ ゴシック" w:hint="eastAsia"/>
            <w:lang w:eastAsia="zh-CN"/>
          </w:rPr>
          <w:delText>作</w:delText>
        </w:r>
        <w:r w:rsidRPr="007D2483" w:rsidDel="00345027">
          <w:rPr>
            <w:rFonts w:ascii="Microsoft YaHei" w:eastAsia="Microsoft YaHei" w:hAnsi="Microsoft YaHei" w:cs="Microsoft YaHei" w:hint="eastAsia"/>
            <w:lang w:eastAsia="zh-CN"/>
          </w:rPr>
          <w:delText>为</w:delText>
        </w:r>
      </w:del>
      <w:ins w:id="374" w:author="hhh0578" w:date="2020-04-17T21:38:00Z">
        <w:r w:rsidR="00345027">
          <w:rPr>
            <w:rFonts w:ascii="Microsoft YaHei" w:eastAsia="Microsoft YaHei" w:hAnsi="Microsoft YaHei" w:cs="Microsoft YaHei" w:hint="eastAsia"/>
            <w:lang w:eastAsia="zh-CN"/>
          </w:rPr>
          <w:t>我</w:t>
        </w:r>
      </w:ins>
      <w:r w:rsidRPr="007D2483">
        <w:rPr>
          <w:rFonts w:ascii="ＭＳ ゴシック" w:eastAsia="ＭＳ ゴシック" w:hAnsi="ＭＳ ゴシック" w:cs="ＭＳ ゴシック" w:hint="eastAsia"/>
          <w:lang w:eastAsia="zh-CN"/>
        </w:rPr>
        <w:t>个人来</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w:t>
      </w:r>
      <w:ins w:id="375" w:author="hhh0578" w:date="2020-04-17T21:38:00Z">
        <w:r w:rsidR="00345027">
          <w:rPr>
            <w:rFonts w:ascii="Microsoft YaHei" w:eastAsia="Microsoft YaHei" w:hAnsi="Microsoft YaHei" w:cs="Microsoft YaHei" w:hint="eastAsia"/>
            <w:lang w:eastAsia="zh-CN"/>
          </w:rPr>
          <w:t>还挺高兴她选择成为圣职者的</w:t>
        </w:r>
      </w:ins>
      <w:del w:id="376" w:author="hhh0578" w:date="2020-04-17T21:37:00Z">
        <w:r w:rsidRPr="007D2483" w:rsidDel="00345027">
          <w:rPr>
            <w:rFonts w:ascii="Microsoft YaHei" w:eastAsia="Microsoft YaHei" w:hAnsi="Microsoft YaHei" w:cs="Microsoft YaHei" w:hint="eastAsia"/>
            <w:lang w:eastAsia="zh-CN"/>
          </w:rPr>
          <w:delText>还</w:delText>
        </w:r>
        <w:r w:rsidRPr="007D2483" w:rsidDel="00345027">
          <w:rPr>
            <w:rFonts w:ascii="ＭＳ ゴシック" w:eastAsia="ＭＳ ゴシック" w:hAnsi="ＭＳ ゴシック" w:cs="ＭＳ ゴシック" w:hint="eastAsia"/>
            <w:lang w:eastAsia="zh-CN"/>
          </w:rPr>
          <w:delText>是会</w:delText>
        </w:r>
        <w:r w:rsidRPr="007D2483" w:rsidDel="00345027">
          <w:rPr>
            <w:rFonts w:ascii="Microsoft YaHei" w:eastAsia="Microsoft YaHei" w:hAnsi="Microsoft YaHei" w:cs="Microsoft YaHei" w:hint="eastAsia"/>
            <w:lang w:eastAsia="zh-CN"/>
          </w:rPr>
          <w:delText>为</w:delText>
        </w:r>
        <w:r w:rsidRPr="007D2483" w:rsidDel="00345027">
          <w:rPr>
            <w:rFonts w:ascii="ＭＳ ゴシック" w:eastAsia="ＭＳ ゴシック" w:hAnsi="ＭＳ ゴシック" w:cs="ＭＳ ゴシック" w:hint="eastAsia"/>
            <w:lang w:eastAsia="zh-CN"/>
          </w:rPr>
          <w:delText>她</w:delText>
        </w:r>
        <w:r w:rsidRPr="007D2483" w:rsidDel="00345027">
          <w:rPr>
            <w:rFonts w:ascii="Microsoft YaHei" w:eastAsia="Microsoft YaHei" w:hAnsi="Microsoft YaHei" w:cs="Microsoft YaHei" w:hint="eastAsia"/>
            <w:lang w:eastAsia="zh-CN"/>
          </w:rPr>
          <w:delText>选择</w:delText>
        </w:r>
        <w:r w:rsidRPr="007D2483" w:rsidDel="00345027">
          <w:rPr>
            <w:rFonts w:ascii="ＭＳ ゴシック" w:eastAsia="ＭＳ ゴシック" w:hAnsi="ＭＳ ゴシック" w:cs="ＭＳ ゴシック" w:hint="eastAsia"/>
            <w:lang w:eastAsia="zh-CN"/>
          </w:rPr>
          <w:delText>了圣</w:delText>
        </w:r>
        <w:r w:rsidRPr="007D2483" w:rsidDel="00345027">
          <w:rPr>
            <w:rFonts w:ascii="Microsoft YaHei" w:eastAsia="Microsoft YaHei" w:hAnsi="Microsoft YaHei" w:cs="Microsoft YaHei" w:hint="eastAsia"/>
            <w:lang w:eastAsia="zh-CN"/>
          </w:rPr>
          <w:delText>职</w:delText>
        </w:r>
        <w:r w:rsidRPr="007D2483" w:rsidDel="00345027">
          <w:rPr>
            <w:rFonts w:ascii="ＭＳ ゴシック" w:eastAsia="ＭＳ ゴシック" w:hAnsi="ＭＳ ゴシック" w:cs="ＭＳ ゴシック" w:hint="eastAsia"/>
            <w:lang w:eastAsia="zh-CN"/>
          </w:rPr>
          <w:delText>者而感到高</w:delText>
        </w:r>
        <w:r w:rsidRPr="007D2483" w:rsidDel="00345027">
          <w:rPr>
            <w:rFonts w:ascii="Microsoft YaHei" w:eastAsia="Microsoft YaHei" w:hAnsi="Microsoft YaHei" w:cs="Microsoft YaHei" w:hint="eastAsia"/>
            <w:lang w:eastAsia="zh-CN"/>
          </w:rPr>
          <w:delText>兴</w:delText>
        </w:r>
      </w:del>
      <w:r w:rsidRPr="007D2483">
        <w:rPr>
          <w:rFonts w:ascii="ＭＳ ゴシック" w:eastAsia="ＭＳ ゴシック" w:hAnsi="ＭＳ ゴシック" w:cs="ＭＳ ゴシック" w:hint="eastAsia"/>
          <w:lang w:eastAsia="zh-CN"/>
        </w:rPr>
        <w:t>」</w:t>
      </w:r>
    </w:p>
    <w:p w14:paraId="0AEDC604" w14:textId="77777777" w:rsidR="007D2483" w:rsidRPr="007D2483" w:rsidRDefault="007D2483" w:rsidP="007D2483">
      <w:pPr>
        <w:pStyle w:val="a3"/>
        <w:rPr>
          <w:rFonts w:ascii="ＭＳ ゴシック" w:eastAsia="ＭＳ ゴシック" w:hAnsi="ＭＳ ゴシック" w:cs="ＭＳ ゴシック"/>
          <w:lang w:eastAsia="zh-CN"/>
        </w:rPr>
      </w:pPr>
    </w:p>
    <w:p w14:paraId="5ED2336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10C1B1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&lt;jaT0317&gt;モーリッツさんが微笑む。</w:t>
      </w:r>
    </w:p>
    <w:p w14:paraId="08772AA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&lt;cnT0317&gt;摩利茨先生露出微笑。</w:t>
      </w:r>
    </w:p>
    <w:p w14:paraId="5EACFDF8" w14:textId="77777777" w:rsidR="007D2483" w:rsidRPr="007D2483" w:rsidRDefault="007D2483" w:rsidP="007D2483">
      <w:pPr>
        <w:pStyle w:val="a3"/>
        <w:rPr>
          <w:rFonts w:ascii="ＭＳ ゴシック" w:eastAsia="ＭＳ ゴシック" w:hAnsi="ＭＳ ゴシック" w:cs="ＭＳ ゴシック"/>
        </w:rPr>
      </w:pPr>
    </w:p>
    <w:p w14:paraId="2D980C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3D1528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&lt;jaT0318&gt;「ところで朝霧さん、エステルはどこか焦って勉強をしているように見えませんでしたか？」</w:t>
      </w:r>
    </w:p>
    <w:p w14:paraId="6FC71A0A" w14:textId="0534F62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&lt;cnT0318&gt;「那么，朝</w:t>
      </w:r>
      <w:r w:rsidRPr="007D2483">
        <w:rPr>
          <w:rFonts w:ascii="Microsoft YaHei" w:eastAsia="Microsoft YaHei" w:hAnsi="Microsoft YaHei" w:cs="Microsoft YaHei" w:hint="eastAsia"/>
          <w:lang w:eastAsia="zh-CN"/>
        </w:rPr>
        <w:t>雾</w:t>
      </w:r>
      <w:r w:rsidRPr="007D2483">
        <w:rPr>
          <w:rFonts w:ascii="ＭＳ ゴシック" w:eastAsia="ＭＳ ゴシック" w:hAnsi="ＭＳ ゴシック" w:cs="ＭＳ ゴシック" w:hint="eastAsia"/>
          <w:lang w:eastAsia="zh-CN"/>
        </w:rPr>
        <w:t>先生，</w:t>
      </w:r>
      <w:del w:id="377" w:author="hhh0578" w:date="2020-04-17T21:38:00Z">
        <w:r w:rsidRPr="007D2483" w:rsidDel="00870287">
          <w:rPr>
            <w:rFonts w:ascii="ＭＳ ゴシック" w:eastAsia="ＭＳ ゴシック" w:hAnsi="ＭＳ ゴシック" w:cs="ＭＳ ゴシック" w:hint="eastAsia"/>
            <w:lang w:eastAsia="zh-CN"/>
          </w:rPr>
          <w:delText>你</w:delText>
        </w:r>
        <w:r w:rsidRPr="007D2483" w:rsidDel="00870287">
          <w:rPr>
            <w:rFonts w:ascii="Microsoft YaHei" w:eastAsia="Microsoft YaHei" w:hAnsi="Microsoft YaHei" w:cs="Microsoft YaHei" w:hint="eastAsia"/>
            <w:lang w:eastAsia="zh-CN"/>
          </w:rPr>
          <w:delText>认为</w:delText>
        </w:r>
      </w:del>
      <w:ins w:id="378" w:author="hhh0578" w:date="2020-04-17T21:38:00Z">
        <w:r w:rsidR="00870287">
          <w:rPr>
            <w:rFonts w:ascii="Microsoft YaHei" w:eastAsia="Microsoft YaHei" w:hAnsi="Microsoft YaHei" w:cs="Microsoft YaHei" w:hint="eastAsia"/>
            <w:lang w:eastAsia="zh-CN"/>
          </w:rPr>
          <w:t>你不觉得</w:t>
        </w:r>
      </w:ins>
      <w:r w:rsidRPr="007D2483">
        <w:rPr>
          <w:rFonts w:ascii="ＭＳ ゴシック" w:eastAsia="ＭＳ ゴシック" w:hAnsi="ＭＳ ゴシック" w:cs="ＭＳ ゴシック" w:hint="eastAsia"/>
          <w:lang w:eastAsia="zh-CN"/>
        </w:rPr>
        <w:t>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在学</w:t>
      </w:r>
      <w:r w:rsidRPr="007D2483">
        <w:rPr>
          <w:rFonts w:ascii="Microsoft YaHei" w:eastAsia="Microsoft YaHei" w:hAnsi="Microsoft YaHei" w:cs="Microsoft YaHei" w:hint="eastAsia"/>
          <w:lang w:eastAsia="zh-CN"/>
        </w:rPr>
        <w:t>习时</w:t>
      </w:r>
      <w:r w:rsidRPr="007D2483">
        <w:rPr>
          <w:rFonts w:ascii="ＭＳ ゴシック" w:eastAsia="ＭＳ ゴシック" w:hAnsi="ＭＳ ゴシック" w:cs="ＭＳ ゴシック" w:hint="eastAsia"/>
          <w:lang w:eastAsia="zh-CN"/>
        </w:rPr>
        <w:t>有些急躁</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p>
    <w:p w14:paraId="443EE89E" w14:textId="77777777" w:rsidR="007D2483" w:rsidRPr="007D2483" w:rsidRDefault="007D2483" w:rsidP="007D2483">
      <w:pPr>
        <w:pStyle w:val="a3"/>
        <w:rPr>
          <w:rFonts w:ascii="ＭＳ ゴシック" w:eastAsia="ＭＳ ゴシック" w:hAnsi="ＭＳ ゴシック" w:cs="ＭＳ ゴシック"/>
          <w:lang w:eastAsia="zh-CN"/>
        </w:rPr>
      </w:pPr>
    </w:p>
    <w:p w14:paraId="3C6EE0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4A08B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&lt;jaT0319&gt;「焦って？」</w:t>
      </w:r>
    </w:p>
    <w:p w14:paraId="1E0E9BD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&lt;cnT0319&gt;「急躁？」</w:t>
      </w:r>
    </w:p>
    <w:p w14:paraId="317D5E06" w14:textId="77777777" w:rsidR="007D2483" w:rsidRPr="007D2483" w:rsidRDefault="007D2483" w:rsidP="007D2483">
      <w:pPr>
        <w:pStyle w:val="a3"/>
        <w:rPr>
          <w:rFonts w:ascii="ＭＳ ゴシック" w:eastAsia="ＭＳ ゴシック" w:hAnsi="ＭＳ ゴシック" w:cs="ＭＳ ゴシック"/>
        </w:rPr>
      </w:pPr>
    </w:p>
    <w:p w14:paraId="318CDA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3AC332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&lt;jaT0320&gt;そういえば……</w:t>
      </w:r>
    </w:p>
    <w:p w14:paraId="0032F86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&lt;cnT0320&gt;</w:t>
      </w:r>
      <w:r w:rsidRPr="007D2483">
        <w:rPr>
          <w:rFonts w:ascii="Microsoft YaHei" w:eastAsia="Microsoft YaHei" w:hAnsi="Microsoft YaHei" w:cs="Microsoft YaHei" w:hint="eastAsia"/>
        </w:rPr>
        <w:t>这</w:t>
      </w:r>
      <w:r w:rsidRPr="007D2483">
        <w:rPr>
          <w:rFonts w:ascii="ＭＳ ゴシック" w:eastAsia="ＭＳ ゴシック" w:hAnsi="ＭＳ ゴシック" w:cs="ＭＳ ゴシック" w:hint="eastAsia"/>
        </w:rPr>
        <w:t>么</w:t>
      </w:r>
      <w:r w:rsidRPr="007D2483">
        <w:rPr>
          <w:rFonts w:ascii="Microsoft YaHei" w:eastAsia="Microsoft YaHei" w:hAnsi="Microsoft YaHei" w:cs="Microsoft YaHei" w:hint="eastAsia"/>
        </w:rPr>
        <w:t>说</w:t>
      </w:r>
      <w:r w:rsidRPr="007D2483">
        <w:rPr>
          <w:rFonts w:ascii="ＭＳ ゴシック" w:eastAsia="ＭＳ ゴシック" w:hAnsi="ＭＳ ゴシック" w:cs="ＭＳ ゴシック" w:hint="eastAsia"/>
        </w:rPr>
        <w:t>来</w:t>
      </w:r>
      <w:r w:rsidRPr="007D2483">
        <w:rPr>
          <w:rFonts w:ascii="ＭＳ ゴシック" w:eastAsia="ＭＳ ゴシック" w:hAnsi="ＭＳ ゴシック" w:cs="ＭＳ ゴシック"/>
        </w:rPr>
        <w:t>……</w:t>
      </w:r>
    </w:p>
    <w:p w14:paraId="3E7102E1" w14:textId="77777777" w:rsidR="007D2483" w:rsidRPr="007D2483" w:rsidRDefault="007D2483" w:rsidP="007D2483">
      <w:pPr>
        <w:pStyle w:val="a3"/>
        <w:rPr>
          <w:rFonts w:ascii="ＭＳ ゴシック" w:eastAsia="ＭＳ ゴシック" w:hAnsi="ＭＳ ゴシック" w:cs="ＭＳ ゴシック"/>
        </w:rPr>
      </w:pPr>
    </w:p>
    <w:p w14:paraId="10883B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566E8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&lt;jaT0321&gt;「少なくとも、楽しそうではありませんでしたね」</w:t>
      </w:r>
    </w:p>
    <w:p w14:paraId="67E85E6C" w14:textId="62D3600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&lt;cnT0321&gt;「至少，</w:t>
      </w:r>
      <w:ins w:id="379" w:author="hhh0578" w:date="2020-04-17T21:38:00Z">
        <w:r w:rsidR="007560D3">
          <w:rPr>
            <w:rFonts w:ascii="DengXian" w:eastAsia="DengXian" w:hAnsi="DengXian" w:cs="ＭＳ ゴシック" w:hint="eastAsia"/>
            <w:lang w:eastAsia="zh-CN"/>
          </w:rPr>
          <w:t>看起来</w:t>
        </w:r>
      </w:ins>
      <w:ins w:id="380" w:author="hhh0578" w:date="2020-04-17T21:39:00Z">
        <w:r w:rsidR="00BE6901">
          <w:rPr>
            <w:rFonts w:ascii="DengXian" w:eastAsia="DengXian" w:hAnsi="DengXian" w:cs="ＭＳ ゴシック" w:hint="eastAsia"/>
            <w:lang w:eastAsia="zh-CN"/>
          </w:rPr>
          <w:t>并不乐在其中</w:t>
        </w:r>
      </w:ins>
      <w:del w:id="381" w:author="hhh0578" w:date="2020-04-17T21:38:00Z">
        <w:r w:rsidRPr="007D2483" w:rsidDel="007560D3">
          <w:rPr>
            <w:rFonts w:ascii="ＭＳ ゴシック" w:eastAsia="ＭＳ ゴシック" w:hAnsi="ＭＳ ゴシック" w:cs="ＭＳ ゴシック"/>
            <w:lang w:eastAsia="zh-CN"/>
          </w:rPr>
          <w:delText>我看起来倒不是那么</w:delText>
        </w:r>
        <w:r w:rsidRPr="007D2483" w:rsidDel="007560D3">
          <w:rPr>
            <w:rFonts w:ascii="Microsoft YaHei" w:eastAsia="Microsoft YaHei" w:hAnsi="Microsoft YaHei" w:cs="Microsoft YaHei" w:hint="eastAsia"/>
            <w:lang w:eastAsia="zh-CN"/>
          </w:rPr>
          <w:delText>轻</w:delText>
        </w:r>
        <w:r w:rsidRPr="007D2483" w:rsidDel="007560D3">
          <w:rPr>
            <w:rFonts w:ascii="ＭＳ ゴシック" w:eastAsia="ＭＳ ゴシック" w:hAnsi="ＭＳ ゴシック" w:cs="ＭＳ ゴシック" w:hint="eastAsia"/>
            <w:lang w:eastAsia="zh-CN"/>
          </w:rPr>
          <w:delText>松自在</w:delText>
        </w:r>
      </w:del>
      <w:r w:rsidRPr="007D2483">
        <w:rPr>
          <w:rFonts w:ascii="ＭＳ ゴシック" w:eastAsia="ＭＳ ゴシック" w:hAnsi="ＭＳ ゴシック" w:cs="ＭＳ ゴシック" w:hint="eastAsia"/>
          <w:lang w:eastAsia="zh-CN"/>
        </w:rPr>
        <w:t>」</w:t>
      </w:r>
    </w:p>
    <w:p w14:paraId="587B5583" w14:textId="77777777" w:rsidR="007D2483" w:rsidRPr="007D2483" w:rsidRDefault="007D2483" w:rsidP="007D2483">
      <w:pPr>
        <w:pStyle w:val="a3"/>
        <w:rPr>
          <w:rFonts w:ascii="ＭＳ ゴシック" w:eastAsia="ＭＳ ゴシック" w:hAnsi="ＭＳ ゴシック" w:cs="ＭＳ ゴシック"/>
          <w:lang w:eastAsia="zh-CN"/>
        </w:rPr>
      </w:pPr>
    </w:p>
    <w:p w14:paraId="0E8C5B3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994BBB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&lt;jaT0322&gt;俺の言葉に二人は軽く頷く。</w:t>
      </w:r>
    </w:p>
    <w:p w14:paraId="19F1B6F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&lt;cnT0322&gt;二人</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我的</w:t>
      </w:r>
      <w:r w:rsidRPr="007D2483">
        <w:rPr>
          <w:rFonts w:ascii="ＭＳ ゴシック" w:eastAsia="ＭＳ ゴシック" w:hAnsi="ＭＳ ゴシック" w:cs="ＭＳ ゴシック"/>
          <w:lang w:eastAsia="zh-CN"/>
        </w:rPr>
        <w:t>回答</w:t>
      </w:r>
      <w:r w:rsidRPr="007D2483">
        <w:rPr>
          <w:rFonts w:ascii="Microsoft YaHei" w:eastAsia="Microsoft YaHei" w:hAnsi="Microsoft YaHei" w:cs="Microsoft YaHei" w:hint="eastAsia"/>
          <w:lang w:eastAsia="zh-CN"/>
        </w:rPr>
        <w:t>轻轻</w:t>
      </w:r>
      <w:r w:rsidRPr="007D2483">
        <w:rPr>
          <w:rFonts w:ascii="ＭＳ ゴシック" w:eastAsia="ＭＳ ゴシック" w:hAnsi="ＭＳ ゴシック" w:cs="ＭＳ ゴシック" w:hint="eastAsia"/>
          <w:lang w:eastAsia="zh-CN"/>
        </w:rPr>
        <w:t>点</w:t>
      </w:r>
      <w:r w:rsidRPr="007D2483">
        <w:rPr>
          <w:rFonts w:ascii="Microsoft YaHei" w:eastAsia="Microsoft YaHei" w:hAnsi="Microsoft YaHei" w:cs="Microsoft YaHei" w:hint="eastAsia"/>
          <w:lang w:eastAsia="zh-CN"/>
        </w:rPr>
        <w:t>头</w:t>
      </w:r>
      <w:r w:rsidRPr="007D2483">
        <w:rPr>
          <w:rFonts w:ascii="ＭＳ ゴシック" w:eastAsia="ＭＳ ゴシック" w:hAnsi="ＭＳ ゴシック" w:cs="ＭＳ ゴシック" w:hint="eastAsia"/>
          <w:lang w:eastAsia="zh-CN"/>
        </w:rPr>
        <w:t>。</w:t>
      </w:r>
    </w:p>
    <w:p w14:paraId="6905F681" w14:textId="77777777" w:rsidR="007D2483" w:rsidRPr="007D2483" w:rsidRDefault="007D2483" w:rsidP="007D2483">
      <w:pPr>
        <w:pStyle w:val="a3"/>
        <w:rPr>
          <w:rFonts w:ascii="ＭＳ ゴシック" w:eastAsia="ＭＳ ゴシック" w:hAnsi="ＭＳ ゴシック" w:cs="ＭＳ ゴシック"/>
          <w:lang w:eastAsia="zh-CN"/>
        </w:rPr>
      </w:pPr>
    </w:p>
    <w:p w14:paraId="24CE909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38E205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&lt;jaT0323&gt;部屋の空気が、すっと引き締まった。</w:t>
      </w:r>
    </w:p>
    <w:p w14:paraId="1E7B6C8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&lt;cnT0323&gt;屋子的氛</w:t>
      </w:r>
      <w:r w:rsidRPr="007D2483">
        <w:rPr>
          <w:rFonts w:ascii="Microsoft YaHei" w:eastAsia="Microsoft YaHei" w:hAnsi="Microsoft YaHei" w:cs="Microsoft YaHei" w:hint="eastAsia"/>
          <w:lang w:eastAsia="zh-CN"/>
        </w:rPr>
        <w:t>围</w:t>
      </w:r>
      <w:r w:rsidRPr="007D2483">
        <w:rPr>
          <w:rFonts w:ascii="ＭＳ ゴシック" w:eastAsia="ＭＳ ゴシック" w:hAnsi="ＭＳ ゴシック" w:cs="ＭＳ ゴシック" w:hint="eastAsia"/>
          <w:lang w:eastAsia="zh-CN"/>
        </w:rPr>
        <w:t>瞬</w:t>
      </w:r>
      <w:r w:rsidRPr="007D2483">
        <w:rPr>
          <w:rFonts w:ascii="Microsoft YaHei" w:eastAsia="Microsoft YaHei" w:hAnsi="Microsoft YaHei" w:cs="Microsoft YaHei" w:hint="eastAsia"/>
          <w:lang w:eastAsia="zh-CN"/>
        </w:rPr>
        <w:t>间严肃</w:t>
      </w:r>
      <w:r w:rsidRPr="007D2483">
        <w:rPr>
          <w:rFonts w:ascii="ＭＳ ゴシック" w:eastAsia="ＭＳ ゴシック" w:hAnsi="ＭＳ ゴシック" w:cs="ＭＳ ゴシック" w:hint="eastAsia"/>
          <w:lang w:eastAsia="zh-CN"/>
        </w:rPr>
        <w:t>。</w:t>
      </w:r>
    </w:p>
    <w:p w14:paraId="7FFEE5A8" w14:textId="77777777" w:rsidR="007D2483" w:rsidRPr="007D2483" w:rsidRDefault="007D2483" w:rsidP="007D2483">
      <w:pPr>
        <w:pStyle w:val="a3"/>
        <w:rPr>
          <w:rFonts w:ascii="ＭＳ ゴシック" w:eastAsia="ＭＳ ゴシック" w:hAnsi="ＭＳ ゴシック" w:cs="ＭＳ ゴシック"/>
          <w:lang w:eastAsia="zh-CN"/>
        </w:rPr>
      </w:pPr>
    </w:p>
    <w:p w14:paraId="70BD58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2B05FE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&lt;jaT0324&gt;「私は、彼女が望んで地球に来たのではないと考えています」</w:t>
      </w:r>
    </w:p>
    <w:p w14:paraId="200EEDCE" w14:textId="2A1900B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&lt;cnT0324&gt;「我</w:t>
      </w:r>
      <w:r w:rsidRPr="007D2483">
        <w:rPr>
          <w:rFonts w:ascii="Microsoft YaHei" w:eastAsia="Microsoft YaHei" w:hAnsi="Microsoft YaHei" w:cs="Microsoft YaHei" w:hint="eastAsia"/>
          <w:lang w:eastAsia="zh-CN"/>
        </w:rPr>
        <w:t>认为</w:t>
      </w:r>
      <w:r w:rsidRPr="007D2483">
        <w:rPr>
          <w:rFonts w:ascii="ＭＳ ゴシック" w:eastAsia="ＭＳ ゴシック" w:hAnsi="ＭＳ ゴシック" w:cs="ＭＳ ゴシック" w:hint="eastAsia"/>
          <w:lang w:eastAsia="zh-CN"/>
        </w:rPr>
        <w:t>，</w:t>
      </w:r>
      <w:ins w:id="382" w:author="hhh0578" w:date="2020-04-17T21:39:00Z">
        <w:r w:rsidR="006E2588">
          <w:rPr>
            <w:rFonts w:ascii="DengXian" w:eastAsia="DengXian" w:hAnsi="DengXian" w:cs="ＭＳ ゴシック" w:hint="eastAsia"/>
            <w:lang w:eastAsia="zh-CN"/>
          </w:rPr>
          <w:t>她并不是</w:t>
        </w:r>
      </w:ins>
      <w:ins w:id="383" w:author="hhh0578" w:date="2020-04-17T21:40:00Z">
        <w:r w:rsidR="006E2588">
          <w:rPr>
            <w:rFonts w:ascii="DengXian" w:eastAsia="DengXian" w:hAnsi="DengXian" w:cs="ＭＳ ゴシック" w:hint="eastAsia"/>
            <w:lang w:eastAsia="zh-CN"/>
          </w:rPr>
          <w:t>自愿来地球的</w:t>
        </w:r>
      </w:ins>
      <w:del w:id="384" w:author="hhh0578" w:date="2020-04-17T21:39:00Z">
        <w:r w:rsidRPr="007D2483" w:rsidDel="006E2588">
          <w:rPr>
            <w:rFonts w:ascii="ＭＳ ゴシック" w:eastAsia="ＭＳ ゴシック" w:hAnsi="ＭＳ ゴシック" w:cs="ＭＳ ゴシック" w:hint="eastAsia"/>
            <w:lang w:eastAsia="zh-CN"/>
          </w:rPr>
          <w:delText>那孩子不是根据自己的意愿来到地球的</w:delText>
        </w:r>
      </w:del>
      <w:r w:rsidRPr="007D2483">
        <w:rPr>
          <w:rFonts w:ascii="ＭＳ ゴシック" w:eastAsia="ＭＳ ゴシック" w:hAnsi="ＭＳ ゴシック" w:cs="ＭＳ ゴシック" w:hint="eastAsia"/>
          <w:lang w:eastAsia="zh-CN"/>
        </w:rPr>
        <w:t>」</w:t>
      </w:r>
    </w:p>
    <w:p w14:paraId="77C5ADEE" w14:textId="77777777" w:rsidR="007D2483" w:rsidRPr="007D2483" w:rsidRDefault="007D2483" w:rsidP="007D2483">
      <w:pPr>
        <w:pStyle w:val="a3"/>
        <w:rPr>
          <w:rFonts w:ascii="ＭＳ ゴシック" w:eastAsia="ＭＳ ゴシック" w:hAnsi="ＭＳ ゴシック" w:cs="ＭＳ ゴシック"/>
          <w:lang w:eastAsia="zh-CN"/>
        </w:rPr>
      </w:pPr>
    </w:p>
    <w:p w14:paraId="75AE893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3D298E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&lt;jaT0325&gt;固い表情でモーリッツさんが口を開く。</w:t>
      </w:r>
    </w:p>
    <w:p w14:paraId="0141EB36" w14:textId="05D5D22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&lt;cnT0325&gt;</w:t>
      </w:r>
      <w:del w:id="385" w:author="hhh0578" w:date="2020-04-17T21:40:00Z">
        <w:r w:rsidRPr="007D2483" w:rsidDel="007B0C42">
          <w:rPr>
            <w:rFonts w:ascii="ＭＳ ゴシック" w:eastAsia="ＭＳ ゴシック" w:hAnsi="ＭＳ ゴシック" w:cs="ＭＳ ゴシック"/>
            <w:lang w:eastAsia="zh-CN"/>
          </w:rPr>
          <w:delText>表情</w:delText>
        </w:r>
        <w:r w:rsidRPr="007D2483" w:rsidDel="007B0C42">
          <w:rPr>
            <w:rFonts w:ascii="Microsoft YaHei" w:eastAsia="Microsoft YaHei" w:hAnsi="Microsoft YaHei" w:cs="Microsoft YaHei" w:hint="eastAsia"/>
            <w:lang w:eastAsia="zh-CN"/>
          </w:rPr>
          <w:delText>严肃</w:delText>
        </w:r>
        <w:r w:rsidRPr="007D2483" w:rsidDel="007B0C42">
          <w:rPr>
            <w:rFonts w:ascii="ＭＳ ゴシック" w:eastAsia="ＭＳ ゴシック" w:hAnsi="ＭＳ ゴシック" w:cs="ＭＳ ゴシック" w:hint="eastAsia"/>
            <w:lang w:eastAsia="zh-CN"/>
          </w:rPr>
          <w:delText>的</w:delText>
        </w:r>
      </w:del>
      <w:r w:rsidRPr="007D2483">
        <w:rPr>
          <w:rFonts w:ascii="ＭＳ ゴシック" w:eastAsia="ＭＳ ゴシック" w:hAnsi="ＭＳ ゴシック" w:cs="ＭＳ ゴシック" w:hint="eastAsia"/>
          <w:lang w:eastAsia="zh-CN"/>
        </w:rPr>
        <w:t>摩利茨</w:t>
      </w:r>
      <w:ins w:id="386" w:author="hhh0578" w:date="2020-04-17T21:40:00Z">
        <w:r w:rsidR="007B0C42" w:rsidRPr="007D2483">
          <w:rPr>
            <w:rFonts w:ascii="ＭＳ ゴシック" w:eastAsia="ＭＳ ゴシック" w:hAnsi="ＭＳ ゴシック" w:cs="ＭＳ ゴシック"/>
            <w:lang w:eastAsia="zh-CN"/>
          </w:rPr>
          <w:t>表情</w:t>
        </w:r>
        <w:r w:rsidR="007B0C42" w:rsidRPr="007D2483">
          <w:rPr>
            <w:rFonts w:ascii="Microsoft YaHei" w:eastAsia="Microsoft YaHei" w:hAnsi="Microsoft YaHei" w:cs="Microsoft YaHei" w:hint="eastAsia"/>
            <w:lang w:eastAsia="zh-CN"/>
          </w:rPr>
          <w:t>严肃</w:t>
        </w:r>
        <w:r w:rsidR="007B0C42">
          <w:rPr>
            <w:rFonts w:ascii="DengXian" w:eastAsia="DengXian" w:hAnsi="DengXian" w:cs="ＭＳ ゴシック" w:hint="eastAsia"/>
            <w:lang w:eastAsia="zh-CN"/>
          </w:rPr>
          <w:t>地</w:t>
        </w:r>
      </w:ins>
      <w:r w:rsidRPr="007D2483">
        <w:rPr>
          <w:rFonts w:ascii="ＭＳ ゴシック" w:eastAsia="ＭＳ ゴシック" w:hAnsi="ＭＳ ゴシック" w:cs="ＭＳ ゴシック" w:hint="eastAsia"/>
          <w:lang w:eastAsia="zh-CN"/>
        </w:rPr>
        <w:t>开口</w:t>
      </w:r>
      <w:ins w:id="387" w:author="hhh0578" w:date="2020-04-17T21:40:00Z">
        <w:r w:rsidR="00FD6DCE">
          <w:rPr>
            <w:rFonts w:ascii="ＭＳ ゴシック" w:eastAsia="DengXian" w:hAnsi="ＭＳ ゴシック" w:cs="ＭＳ ゴシック" w:hint="eastAsia"/>
            <w:lang w:eastAsia="zh-CN"/>
          </w:rPr>
          <w:t>道</w:t>
        </w:r>
      </w:ins>
      <w:del w:id="388" w:author="hhh0578" w:date="2020-04-17T21:40:00Z">
        <w:r w:rsidRPr="007D2483" w:rsidDel="00FD6DCE">
          <w:rPr>
            <w:rFonts w:ascii="ＭＳ ゴシック" w:eastAsia="ＭＳ ゴシック" w:hAnsi="ＭＳ ゴシック" w:cs="ＭＳ ゴシック" w:hint="eastAsia"/>
            <w:lang w:eastAsia="zh-CN"/>
          </w:rPr>
          <w:delText>了</w:delText>
        </w:r>
      </w:del>
      <w:r w:rsidRPr="007D2483">
        <w:rPr>
          <w:rFonts w:ascii="ＭＳ ゴシック" w:eastAsia="ＭＳ ゴシック" w:hAnsi="ＭＳ ゴシック" w:cs="ＭＳ ゴシック" w:hint="eastAsia"/>
          <w:lang w:eastAsia="zh-CN"/>
        </w:rPr>
        <w:t>。</w:t>
      </w:r>
    </w:p>
    <w:p w14:paraId="58E916AF" w14:textId="77777777" w:rsidR="007D2483" w:rsidRPr="007D2483" w:rsidRDefault="007D2483" w:rsidP="007D2483">
      <w:pPr>
        <w:pStyle w:val="a3"/>
        <w:rPr>
          <w:rFonts w:ascii="ＭＳ ゴシック" w:eastAsia="ＭＳ ゴシック" w:hAnsi="ＭＳ ゴシック" w:cs="ＭＳ ゴシック"/>
          <w:lang w:eastAsia="zh-CN"/>
        </w:rPr>
      </w:pPr>
    </w:p>
    <w:p w14:paraId="01182D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7A53B8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&lt;jaT0326&gt;「でも……エステルさんは、自ら希望して地球に来たと言ってましたよ」</w:t>
      </w:r>
    </w:p>
    <w:p w14:paraId="38E875C4"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&lt;cnT0326&gt;「不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lang w:eastAsia="zh-CN"/>
        </w:rPr>
        <w:t>……艾斯蒂</w:t>
      </w:r>
      <w:r w:rsidRPr="007D2483">
        <w:rPr>
          <w:rFonts w:ascii="Microsoft YaHei" w:eastAsia="Microsoft YaHei" w:hAnsi="Microsoft YaHei" w:cs="Microsoft YaHei" w:hint="eastAsia"/>
          <w:lang w:eastAsia="zh-CN"/>
        </w:rPr>
        <w:t>尔说</w:t>
      </w:r>
      <w:r w:rsidRPr="007D2483">
        <w:rPr>
          <w:rFonts w:ascii="ＭＳ ゴシック" w:eastAsia="ＭＳ ゴシック" w:hAnsi="ＭＳ ゴシック" w:cs="ＭＳ ゴシック" w:hint="eastAsia"/>
          <w:lang w:eastAsia="zh-CN"/>
        </w:rPr>
        <w:t>是她自愿来的」</w:t>
      </w:r>
    </w:p>
    <w:p w14:paraId="48FAC47F" w14:textId="77777777" w:rsidR="007D2483" w:rsidRPr="007D2483" w:rsidRDefault="007D2483" w:rsidP="007D2483">
      <w:pPr>
        <w:pStyle w:val="a3"/>
        <w:rPr>
          <w:rFonts w:ascii="ＭＳ ゴシック" w:eastAsia="ＭＳ ゴシック" w:hAnsi="ＭＳ ゴシック" w:cs="ＭＳ ゴシック"/>
          <w:lang w:eastAsia="zh-CN"/>
        </w:rPr>
      </w:pPr>
    </w:p>
    <w:p w14:paraId="575107A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5A9FE23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&lt;jaT0327&gt;「ええ、そう言ってはいます」</w:t>
      </w:r>
    </w:p>
    <w:p w14:paraId="42B55F0C"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&lt;cnT0327&gt;「她的确</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么</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w:t>
      </w:r>
    </w:p>
    <w:p w14:paraId="430C22C1" w14:textId="77777777" w:rsidR="007D2483" w:rsidRPr="007D2483" w:rsidRDefault="007D2483" w:rsidP="007D2483">
      <w:pPr>
        <w:pStyle w:val="a3"/>
        <w:rPr>
          <w:rFonts w:ascii="ＭＳ ゴシック" w:eastAsia="ＭＳ ゴシック" w:hAnsi="ＭＳ ゴシック" w:cs="ＭＳ ゴシック"/>
          <w:lang w:eastAsia="zh-CN"/>
        </w:rPr>
      </w:pPr>
    </w:p>
    <w:p w14:paraId="439E26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2530FA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&lt;jaT0328&gt;「ですが、朝霧さんもご存知の通り彼女は地球を好きではありません」</w:t>
      </w:r>
    </w:p>
    <w:p w14:paraId="62FFF028" w14:textId="59A08C9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&lt;cnT0328&gt;「不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正如朝</w:t>
      </w:r>
      <w:r w:rsidRPr="007D2483">
        <w:rPr>
          <w:rFonts w:ascii="Microsoft YaHei" w:eastAsia="Microsoft YaHei" w:hAnsi="Microsoft YaHei" w:cs="Microsoft YaHei" w:hint="eastAsia"/>
          <w:lang w:eastAsia="zh-CN"/>
        </w:rPr>
        <w:t>雾</w:t>
      </w:r>
      <w:r w:rsidRPr="007D2483">
        <w:rPr>
          <w:rFonts w:ascii="ＭＳ ゴシック" w:eastAsia="ＭＳ ゴシック" w:hAnsi="ＭＳ ゴシック" w:cs="ＭＳ ゴシック" w:hint="eastAsia"/>
          <w:lang w:eastAsia="zh-CN"/>
        </w:rPr>
        <w:t>先生所知，</w:t>
      </w:r>
      <w:ins w:id="389" w:author="hhh0578" w:date="2020-04-17T21:40:00Z">
        <w:r w:rsidR="0062377D">
          <w:rPr>
            <w:rFonts w:ascii="ＭＳ ゴシック" w:eastAsia="DengXian" w:hAnsi="ＭＳ ゴシック" w:cs="ＭＳ ゴシック" w:hint="eastAsia"/>
            <w:lang w:eastAsia="zh-CN"/>
          </w:rPr>
          <w:t>她</w:t>
        </w:r>
      </w:ins>
      <w:del w:id="390" w:author="hhh0578" w:date="2020-04-17T21:40:00Z">
        <w:r w:rsidRPr="007D2483" w:rsidDel="0062377D">
          <w:rPr>
            <w:rFonts w:ascii="ＭＳ ゴシック" w:eastAsia="ＭＳ ゴシック" w:hAnsi="ＭＳ ゴシック" w:cs="ＭＳ ゴシック" w:hint="eastAsia"/>
            <w:lang w:eastAsia="zh-CN"/>
          </w:rPr>
          <w:delText>那孩子</w:delText>
        </w:r>
      </w:del>
      <w:r w:rsidRPr="007D2483">
        <w:rPr>
          <w:rFonts w:ascii="ＭＳ ゴシック" w:eastAsia="ＭＳ ゴシック" w:hAnsi="ＭＳ ゴシック" w:cs="ＭＳ ゴシック" w:hint="eastAsia"/>
          <w:lang w:eastAsia="zh-CN"/>
        </w:rPr>
        <w:t>不喜</w:t>
      </w:r>
      <w:r w:rsidRPr="007D2483">
        <w:rPr>
          <w:rFonts w:ascii="Microsoft YaHei" w:eastAsia="Microsoft YaHei" w:hAnsi="Microsoft YaHei" w:cs="Microsoft YaHei" w:hint="eastAsia"/>
          <w:lang w:eastAsia="zh-CN"/>
        </w:rPr>
        <w:t>欢</w:t>
      </w:r>
      <w:r w:rsidRPr="007D2483">
        <w:rPr>
          <w:rFonts w:ascii="ＭＳ ゴシック" w:eastAsia="ＭＳ ゴシック" w:hAnsi="ＭＳ ゴシック" w:cs="ＭＳ ゴシック" w:hint="eastAsia"/>
          <w:lang w:eastAsia="zh-CN"/>
        </w:rPr>
        <w:t>地球」</w:t>
      </w:r>
    </w:p>
    <w:p w14:paraId="0FAD1C9B" w14:textId="77777777" w:rsidR="007D2483" w:rsidRPr="007D2483" w:rsidRDefault="007D2483" w:rsidP="007D2483">
      <w:pPr>
        <w:pStyle w:val="a3"/>
        <w:rPr>
          <w:rFonts w:ascii="ＭＳ ゴシック" w:eastAsia="ＭＳ ゴシック" w:hAnsi="ＭＳ ゴシック" w:cs="ＭＳ ゴシック"/>
          <w:lang w:eastAsia="zh-CN"/>
        </w:rPr>
      </w:pPr>
    </w:p>
    <w:p w14:paraId="7F2F13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【達哉】</w:t>
      </w:r>
    </w:p>
    <w:p w14:paraId="4C02F0F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&lt;jaT0329&gt;「はい」</w:t>
      </w:r>
    </w:p>
    <w:p w14:paraId="27E2344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&lt;cnT0329&gt;「恩」</w:t>
      </w:r>
    </w:p>
    <w:p w14:paraId="2BFC62C2" w14:textId="77777777" w:rsidR="007D2483" w:rsidRPr="007D2483" w:rsidRDefault="007D2483" w:rsidP="007D2483">
      <w:pPr>
        <w:pStyle w:val="a3"/>
        <w:rPr>
          <w:rFonts w:ascii="ＭＳ ゴシック" w:eastAsia="ＭＳ ゴシック" w:hAnsi="ＭＳ ゴシック" w:cs="ＭＳ ゴシック"/>
        </w:rPr>
      </w:pPr>
    </w:p>
    <w:p w14:paraId="0C6573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B1003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&lt;jaT0330&gt;この矛盾には俺も気がついた。</w:t>
      </w:r>
    </w:p>
    <w:p w14:paraId="206066CF"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&lt;cnT0330&gt;我也曾注意到</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个矛盾。</w:t>
      </w:r>
    </w:p>
    <w:p w14:paraId="2D54D07E" w14:textId="77777777" w:rsidR="007D2483" w:rsidRPr="007D2483" w:rsidRDefault="007D2483" w:rsidP="007D2483">
      <w:pPr>
        <w:pStyle w:val="a3"/>
        <w:rPr>
          <w:rFonts w:ascii="ＭＳ ゴシック" w:eastAsia="ＭＳ ゴシック" w:hAnsi="ＭＳ ゴシック" w:cs="ＭＳ ゴシック"/>
          <w:lang w:eastAsia="zh-CN"/>
        </w:rPr>
      </w:pPr>
    </w:p>
    <w:p w14:paraId="29CF3B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0E2D73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&lt;jaT0331&gt;「それに教団においては……」</w:t>
      </w:r>
    </w:p>
    <w:p w14:paraId="00B04F8C" w14:textId="0AC036C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&lt;cnT0331&gt;「另外</w:t>
      </w:r>
      <w:ins w:id="391" w:author="hhh0578" w:date="2020-04-17T21:41:00Z">
        <w:r w:rsidR="003E2A76">
          <w:rPr>
            <w:rFonts w:ascii="ＭＳ ゴシック" w:eastAsia="DengXian" w:hAnsi="ＭＳ ゴシック" w:cs="ＭＳ ゴシック" w:hint="eastAsia"/>
            <w:lang w:eastAsia="zh-CN"/>
          </w:rPr>
          <w:t>对于</w:t>
        </w:r>
      </w:ins>
      <w:del w:id="392" w:author="hhh0578" w:date="2020-04-17T21:41:00Z">
        <w:r w:rsidRPr="007D2483" w:rsidDel="003E2A76">
          <w:rPr>
            <w:rFonts w:ascii="ＭＳ ゴシック" w:eastAsia="ＭＳ ゴシック" w:hAnsi="ＭＳ ゴシック" w:cs="ＭＳ ゴシック"/>
            <w:lang w:eastAsia="zh-CN"/>
          </w:rPr>
          <w:delText>关于</w:delText>
        </w:r>
      </w:del>
      <w:r w:rsidRPr="007D2483">
        <w:rPr>
          <w:rFonts w:ascii="ＭＳ ゴシック" w:eastAsia="ＭＳ ゴシック" w:hAnsi="ＭＳ ゴシック" w:cs="ＭＳ ゴシック"/>
          <w:lang w:eastAsia="zh-CN"/>
        </w:rPr>
        <w:t>教</w:t>
      </w:r>
      <w:r w:rsidRPr="007D2483">
        <w:rPr>
          <w:rFonts w:ascii="Microsoft YaHei" w:eastAsia="Microsoft YaHei" w:hAnsi="Microsoft YaHei" w:cs="Microsoft YaHei" w:hint="eastAsia"/>
          <w:lang w:eastAsia="zh-CN"/>
        </w:rPr>
        <w:t>团</w:t>
      </w:r>
      <w:r w:rsidRPr="007D2483">
        <w:rPr>
          <w:rFonts w:ascii="ＭＳ ゴシック" w:eastAsia="ＭＳ ゴシック" w:hAnsi="ＭＳ ゴシック" w:cs="ＭＳ ゴシック"/>
          <w:lang w:eastAsia="zh-CN"/>
        </w:rPr>
        <w:t>……」</w:t>
      </w:r>
    </w:p>
    <w:p w14:paraId="06E85247" w14:textId="77777777" w:rsidR="007D2483" w:rsidRPr="007D2483" w:rsidRDefault="007D2483" w:rsidP="007D2483">
      <w:pPr>
        <w:pStyle w:val="a3"/>
        <w:rPr>
          <w:rFonts w:ascii="ＭＳ ゴシック" w:eastAsia="ＭＳ ゴシック" w:hAnsi="ＭＳ ゴシック" w:cs="ＭＳ ゴシック"/>
          <w:lang w:eastAsia="zh-CN"/>
        </w:rPr>
      </w:pPr>
    </w:p>
    <w:p w14:paraId="19A92B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A065EE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&lt;jaT0332&gt;モーリッツさんが一度言葉を切る。</w:t>
      </w:r>
    </w:p>
    <w:p w14:paraId="317295AC"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&lt;cnT0332&gt;摩利茨先生的</w:t>
      </w:r>
      <w:r w:rsidRPr="007D2483">
        <w:rPr>
          <w:rFonts w:ascii="Microsoft YaHei" w:eastAsia="Microsoft YaHei" w:hAnsi="Microsoft YaHei" w:cs="Microsoft YaHei" w:hint="eastAsia"/>
          <w:lang w:eastAsia="zh-CN"/>
        </w:rPr>
        <w:t>话语</w:t>
      </w:r>
      <w:r w:rsidRPr="007D2483">
        <w:rPr>
          <w:rFonts w:ascii="ＭＳ ゴシック" w:eastAsia="ＭＳ ゴシック" w:hAnsi="ＭＳ ゴシック" w:cs="ＭＳ ゴシック" w:hint="eastAsia"/>
          <w:lang w:eastAsia="zh-CN"/>
        </w:rPr>
        <w:t>一度中断。</w:t>
      </w:r>
    </w:p>
    <w:p w14:paraId="13E4C4F6" w14:textId="77777777" w:rsidR="007D2483" w:rsidRPr="007D2483" w:rsidRDefault="007D2483" w:rsidP="007D2483">
      <w:pPr>
        <w:pStyle w:val="a3"/>
        <w:rPr>
          <w:rFonts w:ascii="ＭＳ ゴシック" w:eastAsia="ＭＳ ゴシック" w:hAnsi="ＭＳ ゴシック" w:cs="ＭＳ ゴシック"/>
          <w:lang w:eastAsia="zh-CN"/>
        </w:rPr>
      </w:pPr>
    </w:p>
    <w:p w14:paraId="4A64C88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176EAD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&lt;jaT0333&gt;「これから申し上げることで、気を悪くされないで頂きたいのですが……」</w:t>
      </w:r>
    </w:p>
    <w:p w14:paraId="0C0C0C05" w14:textId="574F273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&lt;cnT0333&gt;「关于接下来</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lang w:eastAsia="zh-CN"/>
        </w:rPr>
        <w:t>的事，希望</w:t>
      </w:r>
      <w:ins w:id="393" w:author="hhh0578" w:date="2020-04-17T21:40:00Z">
        <w:r w:rsidR="007F65BB">
          <w:rPr>
            <w:rFonts w:ascii="DengXian" w:eastAsia="DengXian" w:hAnsi="DengXian" w:cs="ＭＳ ゴシック" w:hint="eastAsia"/>
            <w:lang w:eastAsia="zh-CN"/>
          </w:rPr>
          <w:t>你</w:t>
        </w:r>
      </w:ins>
      <w:r w:rsidRPr="007D2483">
        <w:rPr>
          <w:rFonts w:ascii="ＭＳ ゴシック" w:eastAsia="ＭＳ ゴシック" w:hAnsi="ＭＳ ゴシック" w:cs="ＭＳ ゴシック"/>
          <w:lang w:eastAsia="zh-CN"/>
        </w:rPr>
        <w:t>不要感到不愉快……」</w:t>
      </w:r>
    </w:p>
    <w:p w14:paraId="4535E5EC" w14:textId="77777777" w:rsidR="007D2483" w:rsidRPr="007D2483" w:rsidRDefault="007D2483" w:rsidP="007D2483">
      <w:pPr>
        <w:pStyle w:val="a3"/>
        <w:rPr>
          <w:rFonts w:ascii="ＭＳ ゴシック" w:eastAsia="ＭＳ ゴシック" w:hAnsi="ＭＳ ゴシック" w:cs="ＭＳ ゴシック"/>
          <w:lang w:eastAsia="zh-CN"/>
        </w:rPr>
      </w:pPr>
    </w:p>
    <w:p w14:paraId="3FC25A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E2498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&lt;jaT0334&gt;「大丈夫です」</w:t>
      </w:r>
    </w:p>
    <w:p w14:paraId="7D047D4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&lt;cnT0334&gt;「</w:t>
      </w:r>
      <w:r w:rsidRPr="007D2483">
        <w:rPr>
          <w:rFonts w:ascii="Microsoft YaHei" w:eastAsia="Microsoft YaHei" w:hAnsi="Microsoft YaHei" w:cs="Microsoft YaHei" w:hint="eastAsia"/>
        </w:rPr>
        <w:t>请说</w:t>
      </w:r>
      <w:r w:rsidRPr="007D2483">
        <w:rPr>
          <w:rFonts w:ascii="ＭＳ ゴシック" w:eastAsia="ＭＳ ゴシック" w:hAnsi="ＭＳ ゴシック" w:cs="ＭＳ ゴシック" w:hint="eastAsia"/>
        </w:rPr>
        <w:t>」</w:t>
      </w:r>
    </w:p>
    <w:p w14:paraId="3047C95E" w14:textId="77777777" w:rsidR="007D2483" w:rsidRPr="007D2483" w:rsidRDefault="007D2483" w:rsidP="007D2483">
      <w:pPr>
        <w:pStyle w:val="a3"/>
        <w:rPr>
          <w:rFonts w:ascii="ＭＳ ゴシック" w:eastAsia="ＭＳ ゴシック" w:hAnsi="ＭＳ ゴシック" w:cs="ＭＳ ゴシック"/>
        </w:rPr>
      </w:pPr>
    </w:p>
    <w:p w14:paraId="4D04DF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4EF5C51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&lt;jaT0335&gt;「教団において地球へ赴任するということは、いわば左遷なのです」</w:t>
      </w:r>
    </w:p>
    <w:p w14:paraId="4596BC3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&lt;cnT0335&gt;「</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于教</w:t>
      </w:r>
      <w:r w:rsidRPr="007D2483">
        <w:rPr>
          <w:rFonts w:ascii="Microsoft YaHei" w:eastAsia="Microsoft YaHei" w:hAnsi="Microsoft YaHei" w:cs="Microsoft YaHei" w:hint="eastAsia"/>
          <w:lang w:eastAsia="zh-CN"/>
        </w:rPr>
        <w:t>团</w:t>
      </w:r>
      <w:r w:rsidRPr="007D2483">
        <w:rPr>
          <w:rFonts w:ascii="ＭＳ ゴシック" w:eastAsia="ＭＳ ゴシック" w:hAnsi="ＭＳ ゴシック" w:cs="ＭＳ ゴシック" w:hint="eastAsia"/>
          <w:lang w:eastAsia="zh-CN"/>
        </w:rPr>
        <w:t>来</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，前往地球赴任被</w:t>
      </w:r>
      <w:r w:rsidRPr="007D2483">
        <w:rPr>
          <w:rFonts w:ascii="Microsoft YaHei" w:eastAsia="Microsoft YaHei" w:hAnsi="Microsoft YaHei" w:cs="Microsoft YaHei" w:hint="eastAsia"/>
          <w:lang w:eastAsia="zh-CN"/>
        </w:rPr>
        <w:t>视为</w:t>
      </w:r>
      <w:r w:rsidRPr="007D2483">
        <w:rPr>
          <w:rFonts w:ascii="ＭＳ ゴシック" w:eastAsia="ＭＳ ゴシック" w:hAnsi="ＭＳ ゴシック" w:cs="ＭＳ ゴシック" w:hint="eastAsia"/>
          <w:lang w:eastAsia="zh-CN"/>
        </w:rPr>
        <w:t>左迁」</w:t>
      </w:r>
    </w:p>
    <w:p w14:paraId="42BFD1BD" w14:textId="77777777" w:rsidR="007D2483" w:rsidRPr="007D2483" w:rsidRDefault="007D2483" w:rsidP="007D2483">
      <w:pPr>
        <w:pStyle w:val="a3"/>
        <w:rPr>
          <w:rFonts w:ascii="ＭＳ ゴシック" w:eastAsia="ＭＳ ゴシック" w:hAnsi="ＭＳ ゴシック" w:cs="ＭＳ ゴシック"/>
          <w:lang w:eastAsia="zh-CN"/>
        </w:rPr>
      </w:pPr>
    </w:p>
    <w:p w14:paraId="53DE23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BFAC4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&lt;jaT0336&gt;「え……」</w:t>
      </w:r>
    </w:p>
    <w:p w14:paraId="2E4BD8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&lt;cnT0336&gt;「</w:t>
      </w:r>
      <w:r w:rsidRPr="007D2483">
        <w:rPr>
          <w:rFonts w:ascii="Microsoft YaHei" w:eastAsia="Microsoft YaHei" w:hAnsi="Microsoft YaHei" w:cs="Microsoft YaHei" w:hint="eastAsia"/>
        </w:rPr>
        <w:t>诶</w:t>
      </w:r>
      <w:r w:rsidRPr="007D2483">
        <w:rPr>
          <w:rFonts w:ascii="ＭＳ ゴシック" w:eastAsia="ＭＳ ゴシック" w:hAnsi="ＭＳ ゴシック" w:cs="ＭＳ ゴシック"/>
        </w:rPr>
        <w:t>……」</w:t>
      </w:r>
    </w:p>
    <w:p w14:paraId="2EB07576" w14:textId="77777777" w:rsidR="007D2483" w:rsidRPr="007D2483" w:rsidRDefault="007D2483" w:rsidP="007D2483">
      <w:pPr>
        <w:pStyle w:val="a3"/>
        <w:rPr>
          <w:rFonts w:ascii="ＭＳ ゴシック" w:eastAsia="ＭＳ ゴシック" w:hAnsi="ＭＳ ゴシック" w:cs="ＭＳ ゴシック"/>
        </w:rPr>
      </w:pPr>
    </w:p>
    <w:p w14:paraId="4296FE2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35A18A5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&lt;jaT0337&gt;「政治の世界で言えば地球は最前戦。カレン様のような一流の方が多く赴任しています」</w:t>
      </w:r>
    </w:p>
    <w:p w14:paraId="114519D4" w14:textId="4464346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&lt;cnT0337&gt;「</w:t>
      </w:r>
      <w:ins w:id="394" w:author="hhh0578" w:date="2020-04-17T21:41:00Z">
        <w:r w:rsidR="003309DE">
          <w:rPr>
            <w:rFonts w:ascii="ＭＳ ゴシック" w:eastAsia="DengXian" w:hAnsi="ＭＳ ゴシック" w:cs="ＭＳ ゴシック" w:hint="eastAsia"/>
            <w:lang w:eastAsia="zh-CN"/>
          </w:rPr>
          <w:t>在</w:t>
        </w:r>
      </w:ins>
      <w:del w:id="395" w:author="hhh0578" w:date="2020-04-17T21:41:00Z">
        <w:r w:rsidRPr="007D2483" w:rsidDel="003309DE">
          <w:rPr>
            <w:rFonts w:ascii="Microsoft YaHei" w:eastAsia="Microsoft YaHei" w:hAnsi="Microsoft YaHei" w:cs="Microsoft YaHei" w:hint="eastAsia"/>
            <w:lang w:eastAsia="zh-CN"/>
          </w:rPr>
          <w:delText>对</w:delText>
        </w:r>
        <w:r w:rsidRPr="007D2483" w:rsidDel="003309DE">
          <w:rPr>
            <w:rFonts w:ascii="ＭＳ ゴシック" w:eastAsia="ＭＳ ゴシック" w:hAnsi="ＭＳ ゴシック" w:cs="ＭＳ ゴシック" w:hint="eastAsia"/>
            <w:lang w:eastAsia="zh-CN"/>
          </w:rPr>
          <w:delText>于</w:delText>
        </w:r>
      </w:del>
      <w:r w:rsidRPr="007D2483">
        <w:rPr>
          <w:rFonts w:ascii="ＭＳ ゴシック" w:eastAsia="ＭＳ ゴシック" w:hAnsi="ＭＳ ゴシック" w:cs="ＭＳ ゴシック" w:hint="eastAsia"/>
          <w:lang w:eastAsia="zh-CN"/>
        </w:rPr>
        <w:t>政治圈</w:t>
      </w:r>
      <w:del w:id="396" w:author="hhh0578" w:date="2020-04-17T21:41:00Z">
        <w:r w:rsidRPr="007D2483" w:rsidDel="003309DE">
          <w:rPr>
            <w:rFonts w:ascii="ＭＳ ゴシック" w:eastAsia="ＭＳ ゴシック" w:hAnsi="ＭＳ ゴシック" w:cs="ＭＳ ゴシック" w:hint="eastAsia"/>
            <w:lang w:eastAsia="zh-CN"/>
          </w:rPr>
          <w:delText>来</w:delText>
        </w:r>
        <w:r w:rsidRPr="007D2483" w:rsidDel="003309DE">
          <w:rPr>
            <w:rFonts w:ascii="Microsoft YaHei" w:eastAsia="Microsoft YaHei" w:hAnsi="Microsoft YaHei" w:cs="Microsoft YaHei" w:hint="eastAsia"/>
            <w:lang w:eastAsia="zh-CN"/>
          </w:rPr>
          <w:delText>说</w:delText>
        </w:r>
      </w:del>
      <w:r w:rsidRPr="007D2483">
        <w:rPr>
          <w:rFonts w:ascii="ＭＳ ゴシック" w:eastAsia="ＭＳ ゴシック" w:hAnsi="ＭＳ ゴシック" w:cs="ＭＳ ゴシック" w:hint="eastAsia"/>
          <w:lang w:eastAsia="zh-CN"/>
        </w:rPr>
        <w:t>，地球是最前</w:t>
      </w:r>
      <w:r w:rsidRPr="007D2483">
        <w:rPr>
          <w:rFonts w:ascii="Microsoft YaHei" w:eastAsia="Microsoft YaHei" w:hAnsi="Microsoft YaHei" w:cs="Microsoft YaHei" w:hint="eastAsia"/>
          <w:lang w:eastAsia="zh-CN"/>
        </w:rPr>
        <w:t>线</w:t>
      </w:r>
      <w:r w:rsidRPr="007D2483">
        <w:rPr>
          <w:rFonts w:ascii="ＭＳ ゴシック" w:eastAsia="ＭＳ ゴシック" w:hAnsi="ＭＳ ゴシック" w:cs="ＭＳ ゴシック" w:hint="eastAsia"/>
          <w:lang w:eastAsia="zh-CN"/>
        </w:rPr>
        <w:t>。大多是卡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一流的精英前来」</w:t>
      </w:r>
    </w:p>
    <w:p w14:paraId="22FC94E9" w14:textId="77777777" w:rsidR="007D2483" w:rsidRPr="007D2483" w:rsidRDefault="007D2483" w:rsidP="007D2483">
      <w:pPr>
        <w:pStyle w:val="a3"/>
        <w:rPr>
          <w:rFonts w:ascii="ＭＳ ゴシック" w:eastAsia="ＭＳ ゴシック" w:hAnsi="ＭＳ ゴシック" w:cs="ＭＳ ゴシック"/>
          <w:lang w:eastAsia="zh-CN"/>
        </w:rPr>
      </w:pPr>
    </w:p>
    <w:p w14:paraId="4EE97F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6ED29DF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&lt;jaT0338&gt;「ですが、宗教の世界で言えば……地球は最果ての地なのです」</w:t>
      </w:r>
    </w:p>
    <w:p w14:paraId="2103732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&lt;cnT0338&gt;「但是，</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于宗教圈来</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lang w:eastAsia="zh-CN"/>
        </w:rPr>
        <w:t>……地球是最偏</w:t>
      </w:r>
      <w:r w:rsidRPr="007D2483">
        <w:rPr>
          <w:rFonts w:ascii="Microsoft YaHei" w:eastAsia="Microsoft YaHei" w:hAnsi="Microsoft YaHei" w:cs="Microsoft YaHei" w:hint="eastAsia"/>
          <w:lang w:eastAsia="zh-CN"/>
        </w:rPr>
        <w:t>远</w:t>
      </w:r>
      <w:r w:rsidRPr="007D2483">
        <w:rPr>
          <w:rFonts w:ascii="ＭＳ ゴシック" w:eastAsia="ＭＳ ゴシック" w:hAnsi="ＭＳ ゴシック" w:cs="ＭＳ ゴシック" w:hint="eastAsia"/>
          <w:lang w:eastAsia="zh-CN"/>
        </w:rPr>
        <w:t>的地方」</w:t>
      </w:r>
    </w:p>
    <w:p w14:paraId="1C64CE2C" w14:textId="77777777" w:rsidR="007D2483" w:rsidRPr="007D2483" w:rsidRDefault="007D2483" w:rsidP="007D2483">
      <w:pPr>
        <w:pStyle w:val="a3"/>
        <w:rPr>
          <w:rFonts w:ascii="ＭＳ ゴシック" w:eastAsia="ＭＳ ゴシック" w:hAnsi="ＭＳ ゴシック" w:cs="ＭＳ ゴシック"/>
          <w:lang w:eastAsia="zh-CN"/>
        </w:rPr>
      </w:pPr>
    </w:p>
    <w:p w14:paraId="62463A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B35F2B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&lt;jaT0339&gt;少なからず衝撃を受けた。</w:t>
      </w:r>
    </w:p>
    <w:p w14:paraId="1FADDA56" w14:textId="20C2C06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&lt;cnT0339&gt;我</w:t>
      </w:r>
      <w:ins w:id="397" w:author="hhh0578" w:date="2020-04-17T21:41:00Z">
        <w:r w:rsidR="00DA29C9">
          <w:rPr>
            <w:rFonts w:ascii="ＭＳ ゴシック" w:eastAsia="DengXian" w:hAnsi="ＭＳ ゴシック" w:cs="ＭＳ ゴシック" w:hint="eastAsia"/>
            <w:lang w:eastAsia="zh-CN"/>
          </w:rPr>
          <w:t>受到</w:t>
        </w:r>
      </w:ins>
      <w:del w:id="398" w:author="hhh0578" w:date="2020-04-17T21:41:00Z">
        <w:r w:rsidRPr="007D2483" w:rsidDel="00DA29C9">
          <w:rPr>
            <w:rFonts w:ascii="ＭＳ ゴシック" w:eastAsia="ＭＳ ゴシック" w:hAnsi="ＭＳ ゴシック" w:cs="ＭＳ ゴシック"/>
            <w:lang w:eastAsia="zh-CN"/>
          </w:rPr>
          <w:delText>收到</w:delText>
        </w:r>
      </w:del>
      <w:r w:rsidRPr="007D2483">
        <w:rPr>
          <w:rFonts w:ascii="ＭＳ ゴシック" w:eastAsia="ＭＳ ゴシック" w:hAnsi="ＭＳ ゴシック" w:cs="ＭＳ ゴシック"/>
          <w:lang w:eastAsia="zh-CN"/>
        </w:rPr>
        <w:t>不小的冲</w:t>
      </w:r>
      <w:r w:rsidRPr="007D2483">
        <w:rPr>
          <w:rFonts w:ascii="Microsoft YaHei" w:eastAsia="Microsoft YaHei" w:hAnsi="Microsoft YaHei" w:cs="Microsoft YaHei" w:hint="eastAsia"/>
          <w:lang w:eastAsia="zh-CN"/>
        </w:rPr>
        <w:t>击</w:t>
      </w:r>
      <w:r w:rsidRPr="007D2483">
        <w:rPr>
          <w:rFonts w:ascii="ＭＳ ゴシック" w:eastAsia="ＭＳ ゴシック" w:hAnsi="ＭＳ ゴシック" w:cs="ＭＳ ゴシック" w:hint="eastAsia"/>
          <w:lang w:eastAsia="zh-CN"/>
        </w:rPr>
        <w:t>。</w:t>
      </w:r>
    </w:p>
    <w:p w14:paraId="6B9DC605" w14:textId="77777777" w:rsidR="007D2483" w:rsidRPr="007D2483" w:rsidRDefault="007D2483" w:rsidP="007D2483">
      <w:pPr>
        <w:pStyle w:val="a3"/>
        <w:rPr>
          <w:rFonts w:ascii="ＭＳ ゴシック" w:eastAsia="ＭＳ ゴシック" w:hAnsi="ＭＳ ゴシック" w:cs="ＭＳ ゴシック"/>
          <w:lang w:eastAsia="zh-CN"/>
        </w:rPr>
      </w:pPr>
    </w:p>
    <w:p w14:paraId="1EC2912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94819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&lt;jaT0340&gt;俺と同じくらいの歳で地球へ来たのは、彼女の優秀さゆえだと思っていた。</w:t>
      </w:r>
    </w:p>
    <w:p w14:paraId="4E045FA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&lt;cnT0340&gt;和我同</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的年</w:t>
      </w:r>
      <w:r w:rsidRPr="007D2483">
        <w:rPr>
          <w:rFonts w:ascii="Microsoft YaHei" w:eastAsia="Microsoft YaHei" w:hAnsi="Microsoft YaHei" w:cs="Microsoft YaHei" w:hint="eastAsia"/>
          <w:lang w:eastAsia="zh-CN"/>
        </w:rPr>
        <w:t>纪</w:t>
      </w:r>
      <w:r w:rsidRPr="007D2483">
        <w:rPr>
          <w:rFonts w:ascii="ＭＳ ゴシック" w:eastAsia="ＭＳ ゴシック" w:hAnsi="ＭＳ ゴシック" w:cs="ＭＳ ゴシック" w:hint="eastAsia"/>
          <w:lang w:eastAsia="zh-CN"/>
        </w:rPr>
        <w:t>就能来到地球，我一直</w:t>
      </w:r>
      <w:r w:rsidRPr="007D2483">
        <w:rPr>
          <w:rFonts w:ascii="Microsoft YaHei" w:eastAsia="Microsoft YaHei" w:hAnsi="Microsoft YaHei" w:cs="Microsoft YaHei" w:hint="eastAsia"/>
          <w:lang w:eastAsia="zh-CN"/>
        </w:rPr>
        <w:t>认为</w:t>
      </w:r>
      <w:r w:rsidRPr="007D2483">
        <w:rPr>
          <w:rFonts w:ascii="ＭＳ ゴシック" w:eastAsia="ＭＳ ゴシック" w:hAnsi="ＭＳ ゴシック" w:cs="ＭＳ ゴシック" w:hint="eastAsia"/>
          <w:lang w:eastAsia="zh-CN"/>
        </w:rPr>
        <w:t>是因</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她非常</w:t>
      </w:r>
      <w:r w:rsidRPr="007D2483">
        <w:rPr>
          <w:rFonts w:ascii="Microsoft YaHei" w:eastAsia="Microsoft YaHei" w:hAnsi="Microsoft YaHei" w:cs="Microsoft YaHei" w:hint="eastAsia"/>
          <w:lang w:eastAsia="zh-CN"/>
        </w:rPr>
        <w:t>优</w:t>
      </w:r>
      <w:r w:rsidRPr="007D2483">
        <w:rPr>
          <w:rFonts w:ascii="ＭＳ ゴシック" w:eastAsia="ＭＳ ゴシック" w:hAnsi="ＭＳ ゴシック" w:cs="ＭＳ ゴシック" w:hint="eastAsia"/>
          <w:lang w:eastAsia="zh-CN"/>
        </w:rPr>
        <w:t>秀。</w:t>
      </w:r>
    </w:p>
    <w:p w14:paraId="18D5BF6B" w14:textId="77777777" w:rsidR="007D2483" w:rsidRPr="007D2483" w:rsidRDefault="007D2483" w:rsidP="007D2483">
      <w:pPr>
        <w:pStyle w:val="a3"/>
        <w:rPr>
          <w:rFonts w:ascii="ＭＳ ゴシック" w:eastAsia="ＭＳ ゴシック" w:hAnsi="ＭＳ ゴシック" w:cs="ＭＳ ゴシック"/>
          <w:lang w:eastAsia="zh-CN"/>
        </w:rPr>
      </w:pPr>
    </w:p>
    <w:p w14:paraId="5B1D1F1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73FCB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&lt;jaT0341&gt;「じゃあエステルさんは……」</w:t>
      </w:r>
    </w:p>
    <w:p w14:paraId="356AA11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&lt;cnT0341&gt;「那么艾斯蒂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小姐</w:t>
      </w:r>
      <w:r w:rsidRPr="007D2483">
        <w:rPr>
          <w:rFonts w:ascii="ＭＳ ゴシック" w:eastAsia="ＭＳ ゴシック" w:hAnsi="ＭＳ ゴシック" w:cs="ＭＳ ゴシック"/>
          <w:lang w:eastAsia="zh-CN"/>
        </w:rPr>
        <w:t>……」</w:t>
      </w:r>
    </w:p>
    <w:p w14:paraId="56B26FBB" w14:textId="77777777" w:rsidR="007D2483" w:rsidRPr="007D2483" w:rsidRDefault="007D2483" w:rsidP="007D2483">
      <w:pPr>
        <w:pStyle w:val="a3"/>
        <w:rPr>
          <w:rFonts w:ascii="ＭＳ ゴシック" w:eastAsia="ＭＳ ゴシック" w:hAnsi="ＭＳ ゴシック" w:cs="ＭＳ ゴシック"/>
          <w:lang w:eastAsia="zh-CN"/>
        </w:rPr>
      </w:pPr>
    </w:p>
    <w:p w14:paraId="16752F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28A28DA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&lt;jaT0342&gt;「なんらかのトラブルがあり、ここへの赴任を命じられたと考えるのが自然です」</w:t>
      </w:r>
    </w:p>
    <w:p w14:paraId="7F222778" w14:textId="0573A1B1"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lang w:eastAsia="zh-CN"/>
        </w:rPr>
        <w:t>&lt;cnT0342&gt;「正常思考的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，或</w:t>
      </w:r>
      <w:r w:rsidRPr="007D2483">
        <w:rPr>
          <w:rFonts w:ascii="Microsoft YaHei" w:eastAsia="Microsoft YaHei" w:hAnsi="Microsoft YaHei" w:cs="Microsoft YaHei" w:hint="eastAsia"/>
          <w:lang w:eastAsia="zh-CN"/>
        </w:rPr>
        <w:t>许</w:t>
      </w:r>
      <w:r w:rsidRPr="007D2483">
        <w:rPr>
          <w:rFonts w:ascii="ＭＳ ゴシック" w:eastAsia="ＭＳ ゴシック" w:hAnsi="ＭＳ ゴシック" w:cs="ＭＳ ゴシック" w:hint="eastAsia"/>
          <w:lang w:eastAsia="zh-CN"/>
        </w:rPr>
        <w:t>是</w:t>
      </w:r>
      <w:del w:id="399" w:author="hhh0578" w:date="2020-04-17T21:43:00Z">
        <w:r w:rsidRPr="007D2483" w:rsidDel="00145390">
          <w:rPr>
            <w:rFonts w:ascii="DengXian" w:eastAsia="DengXian" w:hAnsi="DengXian" w:cs="ＭＳ ゴシック" w:hint="eastAsia"/>
            <w:lang w:eastAsia="zh-CN"/>
          </w:rPr>
          <w:delText>陷入某种</w:delText>
        </w:r>
        <w:r w:rsidRPr="007D2483" w:rsidDel="00145390">
          <w:rPr>
            <w:rFonts w:ascii="Microsoft YaHei" w:eastAsia="Microsoft YaHei" w:hAnsi="Microsoft YaHei" w:cs="Microsoft YaHei" w:hint="eastAsia"/>
            <w:lang w:eastAsia="zh-CN"/>
          </w:rPr>
          <w:delText>纠纷</w:delText>
        </w:r>
      </w:del>
      <w:ins w:id="400" w:author="hhh0578" w:date="2020-04-17T21:43:00Z">
        <w:r w:rsidR="00145390">
          <w:rPr>
            <w:rFonts w:ascii="DengXian" w:eastAsia="DengXian" w:hAnsi="DengXian" w:cs="ＭＳ ゴシック" w:hint="eastAsia"/>
            <w:lang w:eastAsia="zh-CN"/>
          </w:rPr>
          <w:t>碰上了</w:t>
        </w:r>
        <w:r w:rsidR="001334FF">
          <w:rPr>
            <w:rFonts w:ascii="DengXian" w:eastAsia="DengXian" w:hAnsi="DengXian" w:cs="ＭＳ ゴシック" w:hint="eastAsia"/>
            <w:lang w:eastAsia="zh-CN"/>
          </w:rPr>
          <w:t>什么</w:t>
        </w:r>
        <w:r w:rsidR="00145390">
          <w:rPr>
            <w:rFonts w:ascii="DengXian" w:eastAsia="DengXian" w:hAnsi="DengXian" w:cs="ＭＳ ゴシック" w:hint="eastAsia"/>
            <w:lang w:eastAsia="zh-CN"/>
          </w:rPr>
          <w:t>事</w:t>
        </w:r>
      </w:ins>
      <w:r w:rsidRPr="007D2483">
        <w:rPr>
          <w:rFonts w:ascii="ＭＳ ゴシック" w:eastAsia="ＭＳ ゴシック" w:hAnsi="ＭＳ ゴシック" w:cs="ＭＳ ゴシック" w:hint="eastAsia"/>
          <w:lang w:eastAsia="zh-CN"/>
        </w:rPr>
        <w:t>，被</w:t>
      </w:r>
      <w:del w:id="401" w:author="hhh0578" w:date="2020-04-17T21:42:00Z">
        <w:r w:rsidRPr="007D2483" w:rsidDel="00112864">
          <w:rPr>
            <w:rFonts w:ascii="DengXian" w:eastAsia="DengXian" w:hAnsi="DengXian" w:cs="ＭＳ ゴシック" w:hint="eastAsia"/>
            <w:lang w:eastAsia="zh-CN"/>
          </w:rPr>
          <w:delText>任命来到此地</w:delText>
        </w:r>
      </w:del>
      <w:ins w:id="402" w:author="hhh0578" w:date="2020-04-17T21:42:00Z">
        <w:r w:rsidR="00A7487F">
          <w:rPr>
            <w:rFonts w:ascii="Microsoft YaHei" w:eastAsia="Microsoft YaHei" w:hAnsi="Microsoft YaHei" w:cs="Microsoft YaHei" w:hint="eastAsia"/>
            <w:lang w:eastAsia="zh-CN"/>
          </w:rPr>
          <w:t>任命</w:t>
        </w:r>
      </w:ins>
      <w:ins w:id="403" w:author="hhh0578" w:date="2020-04-17T21:43:00Z">
        <w:r w:rsidR="00ED4C6B">
          <w:rPr>
            <w:rFonts w:ascii="Microsoft YaHei" w:eastAsia="Microsoft YaHei" w:hAnsi="Microsoft YaHei" w:cs="Microsoft YaHei" w:hint="eastAsia"/>
            <w:lang w:eastAsia="zh-CN"/>
          </w:rPr>
          <w:t>到这里来了</w:t>
        </w:r>
      </w:ins>
      <w:r w:rsidRPr="007D2483">
        <w:rPr>
          <w:rFonts w:ascii="ＭＳ ゴシック" w:eastAsia="ＭＳ ゴシック" w:hAnsi="ＭＳ ゴシック" w:cs="ＭＳ ゴシック" w:hint="eastAsia"/>
          <w:lang w:eastAsia="zh-CN"/>
        </w:rPr>
        <w:t>。</w:t>
      </w:r>
      <w:r w:rsidRPr="007D2483">
        <w:rPr>
          <w:rFonts w:ascii="ＭＳ ゴシック" w:eastAsia="ＭＳ ゴシック" w:hAnsi="ＭＳ ゴシック" w:cs="ＭＳ ゴシック" w:hint="eastAsia"/>
        </w:rPr>
        <w:t>」</w:t>
      </w:r>
    </w:p>
    <w:p w14:paraId="5C512FF0" w14:textId="77777777" w:rsidR="007D2483" w:rsidRPr="007D2483" w:rsidRDefault="007D2483" w:rsidP="007D2483">
      <w:pPr>
        <w:pStyle w:val="a3"/>
        <w:rPr>
          <w:rFonts w:ascii="ＭＳ ゴシック" w:eastAsia="ＭＳ ゴシック" w:hAnsi="ＭＳ ゴシック" w:cs="ＭＳ ゴシック"/>
        </w:rPr>
      </w:pPr>
    </w:p>
    <w:p w14:paraId="31A8E21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36F5F5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&lt;jaT0343&gt;「学業の面では首席を争うほどの秀才でしたから」</w:t>
      </w:r>
    </w:p>
    <w:p w14:paraId="14DB0037" w14:textId="65DE20B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&lt;cnT0343&gt;「</w:t>
      </w:r>
      <w:r w:rsidRPr="007D2483">
        <w:rPr>
          <w:rFonts w:ascii="Microsoft YaHei" w:eastAsia="Microsoft YaHei" w:hAnsi="Microsoft YaHei" w:cs="Microsoft YaHei" w:hint="eastAsia"/>
          <w:lang w:eastAsia="zh-CN"/>
        </w:rPr>
        <w:t>毕</w:t>
      </w:r>
      <w:r w:rsidRPr="007D2483">
        <w:rPr>
          <w:rFonts w:ascii="ＭＳ ゴシック" w:eastAsia="ＭＳ ゴシック" w:hAnsi="ＭＳ ゴシック" w:cs="ＭＳ ゴシック" w:hint="eastAsia"/>
          <w:lang w:eastAsia="zh-CN"/>
        </w:rPr>
        <w:t>竟在学</w:t>
      </w:r>
      <w:r w:rsidRPr="007D2483">
        <w:rPr>
          <w:rFonts w:ascii="Microsoft YaHei" w:eastAsia="Microsoft YaHei" w:hAnsi="Microsoft YaHei" w:cs="Microsoft YaHei" w:hint="eastAsia"/>
          <w:lang w:eastAsia="zh-CN"/>
        </w:rPr>
        <w:t>业</w:t>
      </w:r>
      <w:r w:rsidRPr="007D2483">
        <w:rPr>
          <w:rFonts w:ascii="ＭＳ ゴシック" w:eastAsia="ＭＳ ゴシック" w:hAnsi="ＭＳ ゴシック" w:cs="ＭＳ ゴシック" w:hint="eastAsia"/>
          <w:lang w:eastAsia="zh-CN"/>
        </w:rPr>
        <w:t>方面</w:t>
      </w:r>
      <w:ins w:id="404" w:author="hhh0578" w:date="2020-04-17T21:43:00Z">
        <w:r w:rsidR="00BB7EB5">
          <w:rPr>
            <w:rFonts w:ascii="DengXian" w:eastAsia="DengXian" w:hAnsi="DengXian" w:cs="ＭＳ ゴシック" w:hint="eastAsia"/>
            <w:lang w:eastAsia="zh-CN"/>
          </w:rPr>
          <w:t>可</w:t>
        </w:r>
      </w:ins>
      <w:r w:rsidRPr="007D2483">
        <w:rPr>
          <w:rFonts w:ascii="ＭＳ ゴシック" w:eastAsia="ＭＳ ゴシック" w:hAnsi="ＭＳ ゴシック" w:cs="ＭＳ ゴシック" w:hint="eastAsia"/>
          <w:lang w:eastAsia="zh-CN"/>
        </w:rPr>
        <w:t>是</w:t>
      </w:r>
      <w:ins w:id="405" w:author="hhh0578" w:date="2020-04-17T21:44:00Z">
        <w:r w:rsidR="00CA1354">
          <w:rPr>
            <w:rFonts w:ascii="DengXian" w:eastAsia="DengXian" w:hAnsi="DengXian" w:cs="ＭＳ ゴシック" w:hint="eastAsia"/>
            <w:lang w:eastAsia="zh-CN"/>
          </w:rPr>
          <w:t>足以竞争</w:t>
        </w:r>
      </w:ins>
      <w:r w:rsidRPr="007D2483">
        <w:rPr>
          <w:rFonts w:ascii="ＭＳ ゴシック" w:eastAsia="ＭＳ ゴシック" w:hAnsi="ＭＳ ゴシック" w:cs="ＭＳ ゴシック" w:hint="eastAsia"/>
          <w:lang w:eastAsia="zh-CN"/>
        </w:rPr>
        <w:t>首席候</w:t>
      </w:r>
      <w:r w:rsidRPr="007D2483">
        <w:rPr>
          <w:rFonts w:ascii="Microsoft YaHei" w:eastAsia="Microsoft YaHei" w:hAnsi="Microsoft YaHei" w:cs="Microsoft YaHei" w:hint="eastAsia"/>
          <w:lang w:eastAsia="zh-CN"/>
        </w:rPr>
        <w:t>补</w:t>
      </w:r>
      <w:del w:id="406" w:author="hhh0578" w:date="2020-04-17T21:43:00Z">
        <w:r w:rsidRPr="007D2483" w:rsidDel="00BB7EB5">
          <w:rPr>
            <w:rFonts w:ascii="ＭＳ ゴシック" w:eastAsia="ＭＳ ゴシック" w:hAnsi="ＭＳ ゴシック" w:cs="ＭＳ ゴシック" w:hint="eastAsia"/>
            <w:lang w:eastAsia="zh-CN"/>
          </w:rPr>
          <w:delText>程度</w:delText>
        </w:r>
      </w:del>
      <w:r w:rsidRPr="007D2483">
        <w:rPr>
          <w:rFonts w:ascii="ＭＳ ゴシック" w:eastAsia="ＭＳ ゴシック" w:hAnsi="ＭＳ ゴシック" w:cs="ＭＳ ゴシック" w:hint="eastAsia"/>
          <w:lang w:eastAsia="zh-CN"/>
        </w:rPr>
        <w:t>的</w:t>
      </w:r>
      <w:ins w:id="407" w:author="hhh0578" w:date="2020-04-17T21:43:00Z">
        <w:r w:rsidR="00935C62">
          <w:rPr>
            <w:rFonts w:ascii="DengXian" w:eastAsia="DengXian" w:hAnsi="DengXian" w:cs="ＭＳ ゴシック" w:hint="eastAsia"/>
            <w:lang w:eastAsia="zh-CN"/>
          </w:rPr>
          <w:t>秀才</w:t>
        </w:r>
      </w:ins>
      <w:del w:id="408" w:author="hhh0578" w:date="2020-04-17T21:43:00Z">
        <w:r w:rsidRPr="007D2483" w:rsidDel="00935C62">
          <w:rPr>
            <w:rFonts w:ascii="Microsoft YaHei" w:eastAsia="Microsoft YaHei" w:hAnsi="Microsoft YaHei" w:cs="Microsoft YaHei" w:hint="eastAsia"/>
            <w:lang w:eastAsia="zh-CN"/>
          </w:rPr>
          <w:delText>优</w:delText>
        </w:r>
        <w:r w:rsidRPr="007D2483" w:rsidDel="00935C62">
          <w:rPr>
            <w:rFonts w:ascii="ＭＳ ゴシック" w:eastAsia="ＭＳ ゴシック" w:hAnsi="ＭＳ ゴシック" w:cs="ＭＳ ゴシック" w:hint="eastAsia"/>
            <w:lang w:eastAsia="zh-CN"/>
          </w:rPr>
          <w:delText>秀人才</w:delText>
        </w:r>
      </w:del>
      <w:r w:rsidRPr="007D2483">
        <w:rPr>
          <w:rFonts w:ascii="ＭＳ ゴシック" w:eastAsia="ＭＳ ゴシック" w:hAnsi="ＭＳ ゴシック" w:cs="ＭＳ ゴシック" w:hint="eastAsia"/>
          <w:lang w:eastAsia="zh-CN"/>
        </w:rPr>
        <w:t>」</w:t>
      </w:r>
    </w:p>
    <w:p w14:paraId="30A40277" w14:textId="77777777" w:rsidR="007D2483" w:rsidRPr="007D2483" w:rsidRDefault="007D2483" w:rsidP="007D2483">
      <w:pPr>
        <w:pStyle w:val="a3"/>
        <w:rPr>
          <w:rFonts w:ascii="ＭＳ ゴシック" w:eastAsia="ＭＳ ゴシック" w:hAnsi="ＭＳ ゴシック" w:cs="ＭＳ ゴシック"/>
          <w:lang w:eastAsia="zh-CN"/>
        </w:rPr>
      </w:pPr>
    </w:p>
    <w:p w14:paraId="1EFF69D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478B67E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&lt;jaT0344&gt;「私たちにトラブルの存在を知られたくなくて、彼女は嘘をついたのです」</w:t>
      </w:r>
    </w:p>
    <w:p w14:paraId="4A1E78EA" w14:textId="5066619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&lt;cnT0344&gt;「她不想</w:t>
      </w:r>
      <w:r w:rsidRPr="007D2483">
        <w:rPr>
          <w:rFonts w:ascii="Microsoft YaHei" w:eastAsia="Microsoft YaHei" w:hAnsi="Microsoft YaHei" w:cs="Microsoft YaHei" w:hint="eastAsia"/>
          <w:lang w:eastAsia="zh-CN"/>
        </w:rPr>
        <w:t>让</w:t>
      </w:r>
      <w:r w:rsidRPr="007D2483">
        <w:rPr>
          <w:rFonts w:ascii="ＭＳ ゴシック" w:eastAsia="ＭＳ ゴシック" w:hAnsi="ＭＳ ゴシック" w:cs="ＭＳ ゴシック" w:hint="eastAsia"/>
          <w:lang w:eastAsia="zh-CN"/>
        </w:rPr>
        <w:t>我</w:t>
      </w:r>
      <w:r w:rsidRPr="007D2483">
        <w:rPr>
          <w:rFonts w:ascii="Microsoft YaHei" w:eastAsia="Microsoft YaHei" w:hAnsi="Microsoft YaHei" w:cs="Microsoft YaHei" w:hint="eastAsia"/>
          <w:lang w:eastAsia="zh-CN"/>
        </w:rPr>
        <w:t>们</w:t>
      </w:r>
      <w:r w:rsidRPr="007D2483">
        <w:rPr>
          <w:rFonts w:ascii="ＭＳ ゴシック" w:eastAsia="ＭＳ ゴシック" w:hAnsi="ＭＳ ゴシック" w:cs="ＭＳ ゴシック" w:hint="eastAsia"/>
          <w:lang w:eastAsia="zh-CN"/>
        </w:rPr>
        <w:t>知道</w:t>
      </w:r>
      <w:ins w:id="409" w:author="hhh0578" w:date="2020-04-17T21:44:00Z">
        <w:r w:rsidR="00505EE8">
          <w:rPr>
            <w:rFonts w:ascii="Microsoft YaHei" w:eastAsia="Microsoft YaHei" w:hAnsi="Microsoft YaHei" w:cs="Microsoft YaHei" w:hint="eastAsia"/>
            <w:lang w:eastAsia="zh-CN"/>
          </w:rPr>
          <w:t>出了事</w:t>
        </w:r>
      </w:ins>
      <w:del w:id="410" w:author="hhh0578" w:date="2020-04-17T21:44:00Z">
        <w:r w:rsidRPr="007D2483" w:rsidDel="00505EE8">
          <w:rPr>
            <w:rFonts w:ascii="Microsoft YaHei" w:eastAsia="Microsoft YaHei" w:hAnsi="Microsoft YaHei" w:cs="Microsoft YaHei" w:hint="eastAsia"/>
            <w:lang w:eastAsia="zh-CN"/>
          </w:rPr>
          <w:delText>纠纷</w:delText>
        </w:r>
        <w:r w:rsidRPr="007D2483" w:rsidDel="000C6F4E">
          <w:rPr>
            <w:rFonts w:ascii="ＭＳ ゴシック" w:eastAsia="ＭＳ ゴシック" w:hAnsi="ＭＳ ゴシック" w:cs="ＭＳ ゴシック" w:hint="eastAsia"/>
            <w:lang w:eastAsia="zh-CN"/>
          </w:rPr>
          <w:delText>的存在</w:delText>
        </w:r>
      </w:del>
      <w:r w:rsidRPr="007D2483">
        <w:rPr>
          <w:rFonts w:ascii="ＭＳ ゴシック" w:eastAsia="ＭＳ ゴシック" w:hAnsi="ＭＳ ゴシック" w:cs="ＭＳ ゴシック" w:hint="eastAsia"/>
          <w:lang w:eastAsia="zh-CN"/>
        </w:rPr>
        <w:t>，因此</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我</w:t>
      </w:r>
      <w:r w:rsidRPr="007D2483">
        <w:rPr>
          <w:rFonts w:ascii="Microsoft YaHei" w:eastAsia="Microsoft YaHei" w:hAnsi="Microsoft YaHei" w:cs="Microsoft YaHei" w:hint="eastAsia"/>
          <w:lang w:eastAsia="zh-CN"/>
        </w:rPr>
        <w:t>们说</w:t>
      </w:r>
      <w:r w:rsidRPr="007D2483">
        <w:rPr>
          <w:rFonts w:ascii="ＭＳ ゴシック" w:eastAsia="ＭＳ ゴシック" w:hAnsi="ＭＳ ゴシック" w:cs="ＭＳ ゴシック" w:hint="eastAsia"/>
          <w:lang w:eastAsia="zh-CN"/>
        </w:rPr>
        <w:t>了</w:t>
      </w:r>
      <w:r w:rsidRPr="007D2483">
        <w:rPr>
          <w:rFonts w:ascii="Microsoft YaHei" w:eastAsia="Microsoft YaHei" w:hAnsi="Microsoft YaHei" w:cs="Microsoft YaHei" w:hint="eastAsia"/>
          <w:lang w:eastAsia="zh-CN"/>
        </w:rPr>
        <w:t>谎</w:t>
      </w:r>
      <w:r w:rsidRPr="007D2483">
        <w:rPr>
          <w:rFonts w:ascii="ＭＳ ゴシック" w:eastAsia="ＭＳ ゴシック" w:hAnsi="ＭＳ ゴシック" w:cs="ＭＳ ゴシック" w:hint="eastAsia"/>
          <w:lang w:eastAsia="zh-CN"/>
        </w:rPr>
        <w:t>」</w:t>
      </w:r>
    </w:p>
    <w:p w14:paraId="0E117AFC" w14:textId="77777777" w:rsidR="007D2483" w:rsidRPr="007D2483" w:rsidRDefault="007D2483" w:rsidP="007D2483">
      <w:pPr>
        <w:pStyle w:val="a3"/>
        <w:rPr>
          <w:rFonts w:ascii="ＭＳ ゴシック" w:eastAsia="ＭＳ ゴシック" w:hAnsi="ＭＳ ゴシック" w:cs="ＭＳ ゴシック"/>
          <w:lang w:eastAsia="zh-CN"/>
        </w:rPr>
      </w:pPr>
    </w:p>
    <w:p w14:paraId="4FA7BE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1340F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&lt;jaT0345&gt;「……」</w:t>
      </w:r>
    </w:p>
    <w:p w14:paraId="754C6C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&lt;cnT0345&gt;「……」</w:t>
      </w:r>
    </w:p>
    <w:p w14:paraId="0FED1B31" w14:textId="77777777" w:rsidR="007D2483" w:rsidRPr="007D2483" w:rsidRDefault="007D2483" w:rsidP="007D2483">
      <w:pPr>
        <w:pStyle w:val="a3"/>
        <w:rPr>
          <w:rFonts w:ascii="ＭＳ ゴシック" w:eastAsia="ＭＳ ゴシック" w:hAnsi="ＭＳ ゴシック" w:cs="ＭＳ ゴシック"/>
        </w:rPr>
      </w:pPr>
    </w:p>
    <w:p w14:paraId="1638E2A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1F5C98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&lt;jaT0346&gt;「それに……」</w:t>
      </w:r>
    </w:p>
    <w:p w14:paraId="3E65AD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&lt;cnT0346&gt;「以及……」</w:t>
      </w:r>
    </w:p>
    <w:p w14:paraId="5DB90DB2" w14:textId="77777777" w:rsidR="007D2483" w:rsidRPr="007D2483" w:rsidRDefault="007D2483" w:rsidP="007D2483">
      <w:pPr>
        <w:pStyle w:val="a3"/>
        <w:rPr>
          <w:rFonts w:ascii="ＭＳ ゴシック" w:eastAsia="ＭＳ ゴシック" w:hAnsi="ＭＳ ゴシック" w:cs="ＭＳ ゴシック"/>
        </w:rPr>
      </w:pPr>
    </w:p>
    <w:p w14:paraId="1F4F4C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04972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&lt;jaT0347&gt;モーリッツさんは表情を緩める。</w:t>
      </w:r>
    </w:p>
    <w:p w14:paraId="5CB11A7A" w14:textId="074C199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&lt;cnT0347&gt;摩利茨</w:t>
      </w:r>
      <w:ins w:id="411" w:author="hhh0578" w:date="2020-04-17T21:44:00Z">
        <w:r w:rsidR="005013FE">
          <w:rPr>
            <w:rFonts w:ascii="ＭＳ ゴシック" w:eastAsia="DengXian" w:hAnsi="ＭＳ ゴシック" w:cs="ＭＳ ゴシック" w:hint="eastAsia"/>
            <w:lang w:eastAsia="zh-CN"/>
          </w:rPr>
          <w:t>放缓语气</w:t>
        </w:r>
      </w:ins>
      <w:del w:id="412" w:author="hhh0578" w:date="2020-04-17T21:44:00Z">
        <w:r w:rsidRPr="007D2483" w:rsidDel="005013FE">
          <w:rPr>
            <w:rFonts w:ascii="ＭＳ ゴシック" w:eastAsia="ＭＳ ゴシック" w:hAnsi="ＭＳ ゴシック" w:cs="ＭＳ ゴシック"/>
            <w:lang w:eastAsia="zh-CN"/>
          </w:rPr>
          <w:delText>的表情舒</w:delText>
        </w:r>
        <w:r w:rsidRPr="007D2483" w:rsidDel="005013FE">
          <w:rPr>
            <w:rFonts w:ascii="Microsoft YaHei" w:eastAsia="Microsoft YaHei" w:hAnsi="Microsoft YaHei" w:cs="Microsoft YaHei" w:hint="eastAsia"/>
            <w:lang w:eastAsia="zh-CN"/>
          </w:rPr>
          <w:delText>缓</w:delText>
        </w:r>
        <w:r w:rsidRPr="007D2483" w:rsidDel="005013FE">
          <w:rPr>
            <w:rFonts w:ascii="ＭＳ ゴシック" w:eastAsia="ＭＳ ゴシック" w:hAnsi="ＭＳ ゴシック" w:cs="ＭＳ ゴシック" w:hint="eastAsia"/>
            <w:lang w:eastAsia="zh-CN"/>
          </w:rPr>
          <w:delText>下来</w:delText>
        </w:r>
      </w:del>
      <w:r w:rsidRPr="007D2483">
        <w:rPr>
          <w:rFonts w:ascii="ＭＳ ゴシック" w:eastAsia="ＭＳ ゴシック" w:hAnsi="ＭＳ ゴシック" w:cs="ＭＳ ゴシック" w:hint="eastAsia"/>
          <w:lang w:eastAsia="zh-CN"/>
        </w:rPr>
        <w:t>。</w:t>
      </w:r>
    </w:p>
    <w:p w14:paraId="1151A59F" w14:textId="77777777" w:rsidR="007D2483" w:rsidRPr="007D2483" w:rsidRDefault="007D2483" w:rsidP="007D2483">
      <w:pPr>
        <w:pStyle w:val="a3"/>
        <w:rPr>
          <w:rFonts w:ascii="ＭＳ ゴシック" w:eastAsia="ＭＳ ゴシック" w:hAnsi="ＭＳ ゴシック" w:cs="ＭＳ ゴシック"/>
          <w:lang w:eastAsia="zh-CN"/>
        </w:rPr>
      </w:pPr>
    </w:p>
    <w:p w14:paraId="044B7C7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5EF1869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&lt;jaT0348&gt;「エステルは、大きな嘘をつくとき必ず出る癖があるのです」</w:t>
      </w:r>
    </w:p>
    <w:p w14:paraId="72C527A5" w14:textId="26A4E54F"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&lt;cnT0348&gt;「艾斯蒂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在</w:t>
      </w:r>
      <w:del w:id="413" w:author="hhh0578" w:date="2020-04-17T21:44:00Z">
        <w:r w:rsidRPr="007D2483" w:rsidDel="00F16FCA">
          <w:rPr>
            <w:rFonts w:ascii="Microsoft YaHei" w:eastAsia="Microsoft YaHei" w:hAnsi="Microsoft YaHei" w:cs="Microsoft YaHei" w:hint="eastAsia"/>
            <w:lang w:eastAsia="zh-CN"/>
          </w:rPr>
          <w:delText>说</w:delText>
        </w:r>
        <w:r w:rsidRPr="007D2483" w:rsidDel="00F16FCA">
          <w:rPr>
            <w:rFonts w:ascii="DengXian" w:eastAsia="DengXian" w:hAnsi="DengXian" w:cs="ＭＳ ゴシック" w:hint="eastAsia"/>
            <w:lang w:eastAsia="zh-CN"/>
          </w:rPr>
          <w:delText>不小的</w:delText>
        </w:r>
        <w:r w:rsidRPr="007D2483" w:rsidDel="00F16FCA">
          <w:rPr>
            <w:rFonts w:ascii="Microsoft YaHei" w:eastAsia="Microsoft YaHei" w:hAnsi="Microsoft YaHei" w:cs="Microsoft YaHei" w:hint="eastAsia"/>
            <w:lang w:eastAsia="zh-CN"/>
          </w:rPr>
          <w:delText>谎话时</w:delText>
        </w:r>
      </w:del>
      <w:proofErr w:type="gramStart"/>
      <w:ins w:id="414" w:author="hhh0578" w:date="2020-04-17T21:44:00Z">
        <w:r w:rsidR="00F16FCA">
          <w:rPr>
            <w:rFonts w:ascii="Microsoft YaHei" w:eastAsia="Microsoft YaHei" w:hAnsi="Microsoft YaHei" w:cs="Microsoft YaHei" w:hint="eastAsia"/>
            <w:lang w:eastAsia="zh-CN"/>
          </w:rPr>
          <w:t>撒大慌的</w:t>
        </w:r>
        <w:proofErr w:type="gramEnd"/>
        <w:r w:rsidR="00F16FCA">
          <w:rPr>
            <w:rFonts w:ascii="Microsoft YaHei" w:eastAsia="Microsoft YaHei" w:hAnsi="Microsoft YaHei" w:cs="Microsoft YaHei" w:hint="eastAsia"/>
            <w:lang w:eastAsia="zh-CN"/>
          </w:rPr>
          <w:t>时候</w:t>
        </w:r>
      </w:ins>
      <w:r w:rsidRPr="007D2483">
        <w:rPr>
          <w:rFonts w:ascii="ＭＳ ゴシック" w:eastAsia="ＭＳ ゴシック" w:hAnsi="ＭＳ ゴシック" w:cs="ＭＳ ゴシック" w:hint="eastAsia"/>
          <w:lang w:eastAsia="zh-CN"/>
        </w:rPr>
        <w:t>，必定会出</w:t>
      </w:r>
      <w:r w:rsidRPr="007D2483">
        <w:rPr>
          <w:rFonts w:ascii="Microsoft YaHei" w:eastAsia="Microsoft YaHei" w:hAnsi="Microsoft YaHei" w:cs="Microsoft YaHei" w:hint="eastAsia"/>
          <w:lang w:eastAsia="zh-CN"/>
        </w:rPr>
        <w:t>现</w:t>
      </w:r>
      <w:r w:rsidRPr="007D2483">
        <w:rPr>
          <w:rFonts w:ascii="ＭＳ ゴシック" w:eastAsia="ＭＳ ゴシック" w:hAnsi="ＭＳ ゴシック" w:cs="ＭＳ ゴシック" w:hint="eastAsia"/>
          <w:lang w:eastAsia="zh-CN"/>
        </w:rPr>
        <w:t>一个</w:t>
      </w:r>
      <w:r w:rsidRPr="007D2483">
        <w:rPr>
          <w:rFonts w:ascii="Microsoft YaHei" w:eastAsia="Microsoft YaHei" w:hAnsi="Microsoft YaHei" w:cs="Microsoft YaHei" w:hint="eastAsia"/>
          <w:lang w:eastAsia="zh-CN"/>
        </w:rPr>
        <w:t>动</w:t>
      </w:r>
      <w:r w:rsidRPr="007D2483">
        <w:rPr>
          <w:rFonts w:ascii="ＭＳ ゴシック" w:eastAsia="ＭＳ ゴシック" w:hAnsi="ＭＳ ゴシック" w:cs="ＭＳ ゴシック" w:hint="eastAsia"/>
          <w:lang w:eastAsia="zh-CN"/>
        </w:rPr>
        <w:t>作」</w:t>
      </w:r>
    </w:p>
    <w:p w14:paraId="108EC826" w14:textId="77777777" w:rsidR="007D2483" w:rsidRPr="007D2483" w:rsidRDefault="007D2483" w:rsidP="007D2483">
      <w:pPr>
        <w:pStyle w:val="a3"/>
        <w:rPr>
          <w:rFonts w:ascii="ＭＳ ゴシック" w:eastAsia="ＭＳ ゴシック" w:hAnsi="ＭＳ ゴシック" w:cs="ＭＳ ゴシック"/>
          <w:lang w:eastAsia="zh-CN"/>
        </w:rPr>
      </w:pPr>
    </w:p>
    <w:p w14:paraId="50A120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505BB4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&lt;jaT0349&gt;「こう、右手を頬に当てるのです」</w:t>
      </w:r>
    </w:p>
    <w:p w14:paraId="691E5ED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&lt;cnT0349&gt;「</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，把右手</w:t>
      </w:r>
      <w:r w:rsidRPr="007D2483">
        <w:rPr>
          <w:rFonts w:ascii="Microsoft YaHei" w:eastAsia="Microsoft YaHei" w:hAnsi="Microsoft YaHei" w:cs="Microsoft YaHei" w:hint="eastAsia"/>
          <w:lang w:eastAsia="zh-CN"/>
        </w:rPr>
        <w:t>贴</w:t>
      </w:r>
      <w:r w:rsidRPr="007D2483">
        <w:rPr>
          <w:rFonts w:ascii="ＭＳ ゴシック" w:eastAsia="ＭＳ ゴシック" w:hAnsi="ＭＳ ゴシック" w:cs="ＭＳ ゴシック" w:hint="eastAsia"/>
          <w:lang w:eastAsia="zh-CN"/>
        </w:rPr>
        <w:t>在</w:t>
      </w:r>
      <w:r w:rsidRPr="007D2483">
        <w:rPr>
          <w:rFonts w:ascii="Microsoft YaHei" w:eastAsia="Microsoft YaHei" w:hAnsi="Microsoft YaHei" w:cs="Microsoft YaHei" w:hint="eastAsia"/>
          <w:lang w:eastAsia="zh-CN"/>
        </w:rPr>
        <w:t>脸颊</w:t>
      </w:r>
      <w:r w:rsidRPr="007D2483">
        <w:rPr>
          <w:rFonts w:ascii="ＭＳ ゴシック" w:eastAsia="ＭＳ ゴシック" w:hAnsi="ＭＳ ゴシック" w:cs="ＭＳ ゴシック" w:hint="eastAsia"/>
          <w:lang w:eastAsia="zh-CN"/>
        </w:rPr>
        <w:t>上」</w:t>
      </w:r>
    </w:p>
    <w:p w14:paraId="4D29B11A" w14:textId="77777777" w:rsidR="007D2483" w:rsidRPr="007D2483" w:rsidRDefault="007D2483" w:rsidP="007D2483">
      <w:pPr>
        <w:pStyle w:val="a3"/>
        <w:rPr>
          <w:rFonts w:ascii="ＭＳ ゴシック" w:eastAsia="ＭＳ ゴシック" w:hAnsi="ＭＳ ゴシック" w:cs="ＭＳ ゴシック"/>
          <w:lang w:eastAsia="zh-CN"/>
        </w:rPr>
      </w:pPr>
    </w:p>
    <w:p w14:paraId="537C1F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5BCFFD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&lt;jaT0350&gt;「……それでも、私は自ら望んで地球に来ました」</w:t>
      </w:r>
    </w:p>
    <w:p w14:paraId="552CFB33" w14:textId="75B186D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lastRenderedPageBreak/>
        <w:t>&lt;cnT0350&gt;「……即便如此，我也</w:t>
      </w:r>
      <w:ins w:id="415" w:author="hhh0578" w:date="2020-04-17T21:45:00Z">
        <w:r w:rsidR="00FF1D2B">
          <w:rPr>
            <w:rFonts w:ascii="ＭＳ ゴシック" w:eastAsia="DengXian" w:hAnsi="ＭＳ ゴシック" w:cs="ＭＳ ゴシック" w:hint="eastAsia"/>
            <w:lang w:eastAsia="zh-CN"/>
          </w:rPr>
          <w:t>按照</w:t>
        </w:r>
      </w:ins>
      <w:del w:id="416" w:author="hhh0578" w:date="2020-04-17T21:45:00Z">
        <w:r w:rsidRPr="007D2483" w:rsidDel="00FF1D2B">
          <w:rPr>
            <w:rFonts w:ascii="ＭＳ ゴシック" w:eastAsia="ＭＳ ゴシック" w:hAnsi="ＭＳ ゴシック" w:cs="ＭＳ ゴシック"/>
            <w:lang w:eastAsia="zh-CN"/>
          </w:rPr>
          <w:delText>根据</w:delText>
        </w:r>
      </w:del>
      <w:r w:rsidRPr="007D2483">
        <w:rPr>
          <w:rFonts w:ascii="ＭＳ ゴシック" w:eastAsia="ＭＳ ゴシック" w:hAnsi="ＭＳ ゴシック" w:cs="ＭＳ ゴシック"/>
          <w:lang w:eastAsia="zh-CN"/>
        </w:rPr>
        <w:t>自己的</w:t>
      </w:r>
      <w:ins w:id="417" w:author="hhh0578" w:date="2020-04-17T21:45:00Z">
        <w:r w:rsidR="005D1317">
          <w:rPr>
            <w:rFonts w:ascii="ＭＳ ゴシック" w:eastAsia="DengXian" w:hAnsi="ＭＳ ゴシック" w:cs="ＭＳ ゴシック" w:hint="eastAsia"/>
            <w:lang w:eastAsia="zh-CN"/>
          </w:rPr>
          <w:t>意愿</w:t>
        </w:r>
      </w:ins>
      <w:del w:id="418" w:author="hhh0578" w:date="2020-04-17T21:45:00Z">
        <w:r w:rsidRPr="007D2483" w:rsidDel="005D1317">
          <w:rPr>
            <w:rFonts w:ascii="ＭＳ ゴシック" w:eastAsia="ＭＳ ゴシック" w:hAnsi="ＭＳ ゴシック" w:cs="ＭＳ ゴシック"/>
            <w:lang w:eastAsia="zh-CN"/>
          </w:rPr>
          <w:delText>想法</w:delText>
        </w:r>
      </w:del>
      <w:r w:rsidRPr="007D2483">
        <w:rPr>
          <w:rFonts w:ascii="ＭＳ ゴシック" w:eastAsia="ＭＳ ゴシック" w:hAnsi="ＭＳ ゴシック" w:cs="ＭＳ ゴシック"/>
          <w:lang w:eastAsia="zh-CN"/>
        </w:rPr>
        <w:t>来到了地球」</w:t>
      </w:r>
    </w:p>
    <w:p w14:paraId="39ADB4EF" w14:textId="77777777" w:rsidR="007D2483" w:rsidRPr="007D2483" w:rsidRDefault="007D2483" w:rsidP="007D2483">
      <w:pPr>
        <w:pStyle w:val="a3"/>
        <w:rPr>
          <w:rFonts w:ascii="ＭＳ ゴシック" w:eastAsia="ＭＳ ゴシック" w:hAnsi="ＭＳ ゴシック" w:cs="ＭＳ ゴシック"/>
          <w:lang w:eastAsia="zh-CN"/>
        </w:rPr>
      </w:pPr>
    </w:p>
    <w:p w14:paraId="580313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919D8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&lt;jaT0351&gt;確かに右手を頬に当てていた。</w:t>
      </w:r>
    </w:p>
    <w:p w14:paraId="3F98B2EA" w14:textId="3E53C0D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&lt;cnT0351&gt;</w:t>
      </w:r>
      <w:ins w:id="419" w:author="hhh0578" w:date="2020-04-17T21:45:00Z">
        <w:r w:rsidR="001B2426">
          <w:rPr>
            <w:rFonts w:ascii="DengXian" w:eastAsia="DengXian" w:hAnsi="DengXian" w:cs="ＭＳ ゴシック" w:hint="eastAsia"/>
            <w:lang w:eastAsia="zh-CN"/>
          </w:rPr>
          <w:t>那时</w:t>
        </w:r>
        <w:r w:rsidR="00BA20B4">
          <w:rPr>
            <w:rFonts w:ascii="DengXian" w:eastAsia="DengXian" w:hAnsi="DengXian" w:cs="ＭＳ ゴシック" w:hint="eastAsia"/>
            <w:lang w:eastAsia="zh-CN"/>
          </w:rPr>
          <w:t>她</w:t>
        </w:r>
      </w:ins>
      <w:r w:rsidRPr="007D2483">
        <w:rPr>
          <w:rFonts w:ascii="ＭＳ ゴシック" w:eastAsia="ＭＳ ゴシック" w:hAnsi="ＭＳ ゴシック" w:cs="ＭＳ ゴシック"/>
          <w:lang w:eastAsia="zh-CN"/>
        </w:rPr>
        <w:t>的确右手放在了</w:t>
      </w:r>
      <w:r w:rsidRPr="007D2483">
        <w:rPr>
          <w:rFonts w:ascii="Microsoft YaHei" w:eastAsia="Microsoft YaHei" w:hAnsi="Microsoft YaHei" w:cs="Microsoft YaHei" w:hint="eastAsia"/>
          <w:lang w:eastAsia="zh-CN"/>
        </w:rPr>
        <w:t>脸</w:t>
      </w:r>
      <w:r w:rsidRPr="007D2483">
        <w:rPr>
          <w:rFonts w:ascii="ＭＳ ゴシック" w:eastAsia="ＭＳ ゴシック" w:hAnsi="ＭＳ ゴシック" w:cs="ＭＳ ゴシック" w:hint="eastAsia"/>
          <w:lang w:eastAsia="zh-CN"/>
        </w:rPr>
        <w:t>上。</w:t>
      </w:r>
    </w:p>
    <w:p w14:paraId="6014A2B5" w14:textId="77777777" w:rsidR="007D2483" w:rsidRPr="007D2483" w:rsidRDefault="007D2483" w:rsidP="007D2483">
      <w:pPr>
        <w:pStyle w:val="a3"/>
        <w:rPr>
          <w:rFonts w:ascii="ＭＳ ゴシック" w:eastAsia="ＭＳ ゴシック" w:hAnsi="ＭＳ ゴシック" w:cs="ＭＳ ゴシック"/>
          <w:lang w:eastAsia="zh-CN"/>
        </w:rPr>
      </w:pPr>
    </w:p>
    <w:p w14:paraId="12B2E29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3AB260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&lt;jaT0352&gt;「……」</w:t>
      </w:r>
    </w:p>
    <w:p w14:paraId="07DEA15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&lt;cnT0352&gt;「……」</w:t>
      </w:r>
    </w:p>
    <w:p w14:paraId="02E0C633" w14:textId="77777777" w:rsidR="007D2483" w:rsidRPr="007D2483" w:rsidRDefault="007D2483" w:rsidP="007D2483">
      <w:pPr>
        <w:pStyle w:val="a3"/>
        <w:rPr>
          <w:rFonts w:ascii="ＭＳ ゴシック" w:eastAsia="ＭＳ ゴシック" w:hAnsi="ＭＳ ゴシック" w:cs="ＭＳ ゴシック"/>
        </w:rPr>
      </w:pPr>
    </w:p>
    <w:p w14:paraId="042057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7C827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&lt;jaT0353&gt;意外に初歩的なところでつまづくんだな、エステルさんは。</w:t>
      </w:r>
    </w:p>
    <w:p w14:paraId="04AFB82E" w14:textId="677047E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&lt;cnT0353&gt;没想到艾斯蒂</w:t>
      </w:r>
      <w:r w:rsidRPr="007D2483">
        <w:rPr>
          <w:rFonts w:ascii="Microsoft YaHei" w:eastAsia="Microsoft YaHei" w:hAnsi="Microsoft YaHei" w:cs="Microsoft YaHei" w:hint="eastAsia"/>
          <w:lang w:eastAsia="zh-CN"/>
        </w:rPr>
        <w:t>尔</w:t>
      </w:r>
      <w:ins w:id="420" w:author="hhh0578" w:date="2020-04-17T21:46:00Z">
        <w:r w:rsidR="00A11546">
          <w:rPr>
            <w:rFonts w:ascii="Microsoft YaHei" w:eastAsia="Microsoft YaHei" w:hAnsi="Microsoft YaHei" w:cs="Microsoft YaHei" w:hint="eastAsia"/>
            <w:lang w:eastAsia="zh-CN"/>
          </w:rPr>
          <w:t>还露出了这么大的</w:t>
        </w:r>
      </w:ins>
      <w:del w:id="421" w:author="hhh0578" w:date="2020-04-17T21:46:00Z">
        <w:r w:rsidRPr="007D2483" w:rsidDel="00A11546">
          <w:rPr>
            <w:rFonts w:ascii="ＭＳ ゴシック" w:eastAsia="ＭＳ ゴシック" w:hAnsi="ＭＳ ゴシック" w:cs="ＭＳ ゴシック" w:hint="eastAsia"/>
            <w:lang w:eastAsia="zh-CN"/>
          </w:rPr>
          <w:delText>在</w:delText>
        </w:r>
        <w:r w:rsidRPr="007D2483" w:rsidDel="00A11546">
          <w:rPr>
            <w:rFonts w:ascii="Microsoft YaHei" w:eastAsia="Microsoft YaHei" w:hAnsi="Microsoft YaHei" w:cs="Microsoft YaHei" w:hint="eastAsia"/>
            <w:lang w:eastAsia="zh-CN"/>
          </w:rPr>
          <w:delText>这</w:delText>
        </w:r>
        <w:r w:rsidRPr="007D2483" w:rsidDel="00A11546">
          <w:rPr>
            <w:rFonts w:ascii="ＭＳ ゴシック" w:eastAsia="ＭＳ ゴシック" w:hAnsi="ＭＳ ゴシック" w:cs="ＭＳ ゴシック" w:hint="eastAsia"/>
            <w:lang w:eastAsia="zh-CN"/>
          </w:rPr>
          <w:delText>种小</w:delText>
        </w:r>
        <w:r w:rsidRPr="007D2483" w:rsidDel="00A11546">
          <w:rPr>
            <w:rFonts w:ascii="Microsoft YaHei" w:eastAsia="Microsoft YaHei" w:hAnsi="Microsoft YaHei" w:cs="Microsoft YaHei" w:hint="eastAsia"/>
            <w:lang w:eastAsia="zh-CN"/>
          </w:rPr>
          <w:delText>细节</w:delText>
        </w:r>
        <w:r w:rsidRPr="007D2483" w:rsidDel="00A11546">
          <w:rPr>
            <w:rFonts w:ascii="ＭＳ ゴシック" w:eastAsia="ＭＳ ゴシック" w:hAnsi="ＭＳ ゴシック" w:cs="ＭＳ ゴシック" w:hint="eastAsia"/>
            <w:lang w:eastAsia="zh-CN"/>
          </w:rPr>
          <w:delText>露出了</w:delText>
        </w:r>
      </w:del>
      <w:r w:rsidRPr="007D2483">
        <w:rPr>
          <w:rFonts w:ascii="Microsoft YaHei" w:eastAsia="Microsoft YaHei" w:hAnsi="Microsoft YaHei" w:cs="Microsoft YaHei" w:hint="eastAsia"/>
          <w:lang w:eastAsia="zh-CN"/>
        </w:rPr>
        <w:t>马</w:t>
      </w:r>
      <w:r w:rsidRPr="007D2483">
        <w:rPr>
          <w:rFonts w:ascii="ＭＳ ゴシック" w:eastAsia="ＭＳ ゴシック" w:hAnsi="ＭＳ ゴシック" w:cs="ＭＳ ゴシック" w:hint="eastAsia"/>
          <w:lang w:eastAsia="zh-CN"/>
        </w:rPr>
        <w:t>脚。</w:t>
      </w:r>
    </w:p>
    <w:p w14:paraId="64397D26" w14:textId="77777777" w:rsidR="007D2483" w:rsidRPr="007D2483" w:rsidRDefault="007D2483" w:rsidP="007D2483">
      <w:pPr>
        <w:pStyle w:val="a3"/>
        <w:rPr>
          <w:rFonts w:ascii="ＭＳ ゴシック" w:eastAsia="ＭＳ ゴシック" w:hAnsi="ＭＳ ゴシック" w:cs="ＭＳ ゴシック"/>
          <w:lang w:eastAsia="zh-CN"/>
        </w:rPr>
      </w:pPr>
    </w:p>
    <w:p w14:paraId="0C82FCB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1826A1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&lt;jaT0354&gt;「彼女は今でも月へ帰りたいと考えていると思います」</w:t>
      </w:r>
    </w:p>
    <w:p w14:paraId="1D141F9E" w14:textId="5970309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&lt;cnT0354&gt;「我</w:t>
      </w:r>
      <w:r w:rsidRPr="007D2483">
        <w:rPr>
          <w:rFonts w:ascii="Microsoft YaHei" w:eastAsia="Microsoft YaHei" w:hAnsi="Microsoft YaHei" w:cs="Microsoft YaHei" w:hint="eastAsia"/>
          <w:lang w:eastAsia="zh-CN"/>
        </w:rPr>
        <w:t>认为</w:t>
      </w:r>
      <w:r w:rsidRPr="007D2483">
        <w:rPr>
          <w:rFonts w:ascii="ＭＳ ゴシック" w:eastAsia="ＭＳ ゴシック" w:hAnsi="ＭＳ ゴシック" w:cs="ＭＳ ゴシック" w:hint="eastAsia"/>
          <w:lang w:eastAsia="zh-CN"/>
        </w:rPr>
        <w:t>那孩子</w:t>
      </w:r>
      <w:del w:id="422" w:author="hhh0578" w:date="2020-04-17T21:46:00Z">
        <w:r w:rsidRPr="007D2483" w:rsidDel="00631CCE">
          <w:rPr>
            <w:rFonts w:ascii="ＭＳ ゴシック" w:eastAsia="ＭＳ ゴシック" w:hAnsi="ＭＳ ゴシック" w:cs="ＭＳ ゴシック" w:hint="eastAsia"/>
            <w:lang w:eastAsia="zh-CN"/>
          </w:rPr>
          <w:delText>哪怕</w:delText>
        </w:r>
      </w:del>
      <w:r w:rsidRPr="007D2483">
        <w:rPr>
          <w:rFonts w:ascii="Microsoft YaHei" w:eastAsia="Microsoft YaHei" w:hAnsi="Microsoft YaHei" w:cs="Microsoft YaHei" w:hint="eastAsia"/>
          <w:lang w:eastAsia="zh-CN"/>
        </w:rPr>
        <w:t>现</w:t>
      </w:r>
      <w:r w:rsidRPr="007D2483">
        <w:rPr>
          <w:rFonts w:ascii="ＭＳ ゴシック" w:eastAsia="ＭＳ ゴシック" w:hAnsi="ＭＳ ゴシック" w:cs="ＭＳ ゴシック" w:hint="eastAsia"/>
          <w:lang w:eastAsia="zh-CN"/>
        </w:rPr>
        <w:t>在也</w:t>
      </w:r>
      <w:del w:id="423" w:author="hhh0578" w:date="2020-04-17T21:46:00Z">
        <w:r w:rsidRPr="007D2483" w:rsidDel="006A1A27">
          <w:rPr>
            <w:rFonts w:ascii="DengXian" w:eastAsia="DengXian" w:hAnsi="DengXian" w:cs="ＭＳ ゴシック" w:hint="eastAsia"/>
            <w:lang w:eastAsia="zh-CN"/>
          </w:rPr>
          <w:delText>非常</w:delText>
        </w:r>
      </w:del>
      <w:ins w:id="424" w:author="hhh0578" w:date="2020-04-17T21:46:00Z">
        <w:r w:rsidR="006A1A27">
          <w:rPr>
            <w:rFonts w:ascii="DengXian" w:eastAsia="DengXian" w:hAnsi="DengXian" w:cs="ＭＳ ゴシック" w:hint="eastAsia"/>
            <w:lang w:eastAsia="zh-CN"/>
          </w:rPr>
          <w:t>迫切</w:t>
        </w:r>
      </w:ins>
      <w:r w:rsidRPr="007D2483">
        <w:rPr>
          <w:rFonts w:ascii="ＭＳ ゴシック" w:eastAsia="ＭＳ ゴシック" w:hAnsi="ＭＳ ゴシック" w:cs="ＭＳ ゴシック" w:hint="eastAsia"/>
          <w:lang w:eastAsia="zh-CN"/>
        </w:rPr>
        <w:t>希望回到月球」</w:t>
      </w:r>
    </w:p>
    <w:p w14:paraId="280DC0B9" w14:textId="77777777" w:rsidR="007D2483" w:rsidRPr="007D2483" w:rsidRDefault="007D2483" w:rsidP="007D2483">
      <w:pPr>
        <w:pStyle w:val="a3"/>
        <w:rPr>
          <w:rFonts w:ascii="ＭＳ ゴシック" w:eastAsia="ＭＳ ゴシック" w:hAnsi="ＭＳ ゴシック" w:cs="ＭＳ ゴシック"/>
          <w:lang w:eastAsia="zh-CN"/>
        </w:rPr>
      </w:pPr>
    </w:p>
    <w:p w14:paraId="32A748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568BD7A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&lt;jaT0355&gt;「だからこそ、あのように勉強に励んでいるのでしょう」</w:t>
      </w:r>
    </w:p>
    <w:p w14:paraId="4DDD0D0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&lt;cnT0355&gt;「由此才会那</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刻苦学</w:t>
      </w:r>
      <w:r w:rsidRPr="007D2483">
        <w:rPr>
          <w:rFonts w:ascii="Microsoft YaHei" w:eastAsia="Microsoft YaHei" w:hAnsi="Microsoft YaHei" w:cs="Microsoft YaHei" w:hint="eastAsia"/>
          <w:lang w:eastAsia="zh-CN"/>
        </w:rPr>
        <w:t>习</w:t>
      </w:r>
      <w:r w:rsidRPr="007D2483">
        <w:rPr>
          <w:rFonts w:ascii="ＭＳ ゴシック" w:eastAsia="ＭＳ ゴシック" w:hAnsi="ＭＳ ゴシック" w:cs="ＭＳ ゴシック" w:hint="eastAsia"/>
          <w:lang w:eastAsia="zh-CN"/>
        </w:rPr>
        <w:t>吧」</w:t>
      </w:r>
    </w:p>
    <w:p w14:paraId="344A1DA3" w14:textId="77777777" w:rsidR="007D2483" w:rsidRPr="007D2483" w:rsidRDefault="007D2483" w:rsidP="007D2483">
      <w:pPr>
        <w:pStyle w:val="a3"/>
        <w:rPr>
          <w:rFonts w:ascii="ＭＳ ゴシック" w:eastAsia="ＭＳ ゴシック" w:hAnsi="ＭＳ ゴシック" w:cs="ＭＳ ゴシック"/>
          <w:lang w:eastAsia="zh-CN"/>
        </w:rPr>
      </w:pPr>
    </w:p>
    <w:p w14:paraId="1A5FCA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7E304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&lt;jaT0356&gt;「……なるほど」</w:t>
      </w:r>
    </w:p>
    <w:p w14:paraId="0B33CE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&lt;cnT0356&gt;「……原来如此」</w:t>
      </w:r>
    </w:p>
    <w:p w14:paraId="5D796C76" w14:textId="77777777" w:rsidR="007D2483" w:rsidRPr="007D2483" w:rsidRDefault="007D2483" w:rsidP="007D2483">
      <w:pPr>
        <w:pStyle w:val="a3"/>
        <w:rPr>
          <w:rFonts w:ascii="ＭＳ ゴシック" w:eastAsia="ＭＳ ゴシック" w:hAnsi="ＭＳ ゴシック" w:cs="ＭＳ ゴシック"/>
        </w:rPr>
      </w:pPr>
    </w:p>
    <w:p w14:paraId="1642DC1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E01FD1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&lt;jaT0357&gt;「月へ帰るための試験のようなものがあるのですか？」</w:t>
      </w:r>
    </w:p>
    <w:p w14:paraId="4D56ADE0" w14:textId="08A23AF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&lt;cnT0357&gt;「</w:t>
      </w:r>
      <w:del w:id="425" w:author="hhh0578" w:date="2020-04-17T21:46:00Z">
        <w:r w:rsidRPr="007D2483" w:rsidDel="005A5F36">
          <w:rPr>
            <w:rFonts w:ascii="DengXian" w:eastAsia="DengXian" w:hAnsi="DengXian" w:cs="ＭＳ ゴシック" w:hint="eastAsia"/>
            <w:lang w:eastAsia="zh-CN"/>
          </w:rPr>
          <w:delText>有回月考核那</w:delText>
        </w:r>
        <w:r w:rsidRPr="007D2483" w:rsidDel="005A5F36">
          <w:rPr>
            <w:rFonts w:ascii="Microsoft YaHei" w:eastAsia="Microsoft YaHei" w:hAnsi="Microsoft YaHei" w:cs="Microsoft YaHei" w:hint="eastAsia"/>
            <w:lang w:eastAsia="zh-CN"/>
          </w:rPr>
          <w:delText>样</w:delText>
        </w:r>
        <w:r w:rsidRPr="007D2483" w:rsidDel="005A5F36">
          <w:rPr>
            <w:rFonts w:ascii="DengXian" w:eastAsia="DengXian" w:hAnsi="DengXian" w:cs="ＭＳ ゴシック" w:hint="eastAsia"/>
            <w:lang w:eastAsia="zh-CN"/>
          </w:rPr>
          <w:delText>的</w:delText>
        </w:r>
        <w:r w:rsidRPr="007D2483" w:rsidDel="005A5F36">
          <w:rPr>
            <w:rFonts w:ascii="Microsoft YaHei" w:eastAsia="Microsoft YaHei" w:hAnsi="Microsoft YaHei" w:cs="Microsoft YaHei" w:hint="eastAsia"/>
            <w:lang w:eastAsia="zh-CN"/>
          </w:rPr>
          <w:delText>测试吗</w:delText>
        </w:r>
      </w:del>
      <w:ins w:id="426" w:author="hhh0578" w:date="2020-04-17T21:47:00Z">
        <w:r w:rsidR="005A5F36">
          <w:rPr>
            <w:rFonts w:ascii="DengXian" w:eastAsia="DengXian" w:hAnsi="DengXian" w:cs="ＭＳ ゴシック" w:hint="eastAsia"/>
            <w:lang w:eastAsia="zh-CN"/>
          </w:rPr>
          <w:t>回月球有什么考试一样的东西吗</w:t>
        </w:r>
      </w:ins>
      <w:r w:rsidRPr="007D2483">
        <w:rPr>
          <w:rFonts w:ascii="ＭＳ ゴシック" w:eastAsia="ＭＳ ゴシック" w:hAnsi="ＭＳ ゴシック" w:cs="ＭＳ ゴシック" w:hint="eastAsia"/>
          <w:lang w:eastAsia="zh-CN"/>
        </w:rPr>
        <w:t>？」</w:t>
      </w:r>
    </w:p>
    <w:p w14:paraId="11593A67" w14:textId="77777777" w:rsidR="007D2483" w:rsidRPr="007D2483" w:rsidRDefault="007D2483" w:rsidP="007D2483">
      <w:pPr>
        <w:pStyle w:val="a3"/>
        <w:rPr>
          <w:rFonts w:ascii="ＭＳ ゴシック" w:eastAsia="ＭＳ ゴシック" w:hAnsi="ＭＳ ゴシック" w:cs="ＭＳ ゴシック"/>
          <w:lang w:eastAsia="zh-CN"/>
        </w:rPr>
      </w:pPr>
    </w:p>
    <w:p w14:paraId="2722349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6648876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&lt;jaT0358&gt;「私の知る限りはありません」</w:t>
      </w:r>
    </w:p>
    <w:p w14:paraId="077E7E1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&lt;cnT0358&gt;「据我所知没有」</w:t>
      </w:r>
    </w:p>
    <w:p w14:paraId="1AB8EB44" w14:textId="77777777" w:rsidR="007D2483" w:rsidRPr="007D2483" w:rsidRDefault="007D2483" w:rsidP="007D2483">
      <w:pPr>
        <w:pStyle w:val="a3"/>
        <w:rPr>
          <w:rFonts w:ascii="ＭＳ ゴシック" w:eastAsia="ＭＳ ゴシック" w:hAnsi="ＭＳ ゴシック" w:cs="ＭＳ ゴシック"/>
          <w:lang w:eastAsia="zh-CN"/>
        </w:rPr>
      </w:pPr>
    </w:p>
    <w:p w14:paraId="432643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DEC0D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&lt;jaT0359&gt;「じゃあどうして……」</w:t>
      </w:r>
    </w:p>
    <w:p w14:paraId="53CA41F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&lt;cnT0359&gt;「那</w:t>
      </w:r>
      <w:del w:id="427" w:author="hhh0578" w:date="2020-04-17T21:47:00Z">
        <w:r w:rsidRPr="007D2483" w:rsidDel="00E53060">
          <w:rPr>
            <w:rFonts w:ascii="Microsoft YaHei" w:eastAsia="Microsoft YaHei" w:hAnsi="Microsoft YaHei" w:cs="Microsoft YaHei" w:hint="eastAsia"/>
            <w:lang w:eastAsia="zh-CN"/>
          </w:rPr>
          <w:delText>还</w:delText>
        </w:r>
      </w:del>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什么</w:t>
      </w:r>
      <w:r w:rsidRPr="007D2483">
        <w:rPr>
          <w:rFonts w:ascii="ＭＳ ゴシック" w:eastAsia="ＭＳ ゴシック" w:hAnsi="ＭＳ ゴシック" w:cs="ＭＳ ゴシック"/>
          <w:lang w:eastAsia="zh-CN"/>
        </w:rPr>
        <w:t>……」</w:t>
      </w:r>
    </w:p>
    <w:p w14:paraId="11527B80" w14:textId="77777777" w:rsidR="007D2483" w:rsidRPr="007D2483" w:rsidRDefault="007D2483" w:rsidP="007D2483">
      <w:pPr>
        <w:pStyle w:val="a3"/>
        <w:rPr>
          <w:rFonts w:ascii="ＭＳ ゴシック" w:eastAsia="ＭＳ ゴシック" w:hAnsi="ＭＳ ゴシック" w:cs="ＭＳ ゴシック"/>
          <w:lang w:eastAsia="zh-CN"/>
        </w:rPr>
      </w:pPr>
    </w:p>
    <w:p w14:paraId="2458A9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7861EE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&lt;jaT0360&gt;「……分かりません」</w:t>
      </w:r>
    </w:p>
    <w:p w14:paraId="600AF7B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&lt;cnT0360&gt;「……不知道」</w:t>
      </w:r>
    </w:p>
    <w:p w14:paraId="1FCEE242" w14:textId="77777777" w:rsidR="007D2483" w:rsidRPr="007D2483" w:rsidRDefault="007D2483" w:rsidP="007D2483">
      <w:pPr>
        <w:pStyle w:val="a3"/>
        <w:rPr>
          <w:rFonts w:ascii="ＭＳ ゴシック" w:eastAsia="ＭＳ ゴシック" w:hAnsi="ＭＳ ゴシック" w:cs="ＭＳ ゴシック"/>
        </w:rPr>
      </w:pPr>
    </w:p>
    <w:p w14:paraId="5ECAB4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170DC0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&lt;jaT0361&gt;そう言ってモーリッツさんは口を閉じる。</w:t>
      </w:r>
    </w:p>
    <w:p w14:paraId="01B5D2E9"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&lt;cnT0361&gt;</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完摩利茨先生</w:t>
      </w:r>
      <w:r w:rsidRPr="007D2483">
        <w:rPr>
          <w:rFonts w:ascii="Microsoft YaHei" w:eastAsia="Microsoft YaHei" w:hAnsi="Microsoft YaHei" w:cs="Microsoft YaHei" w:hint="eastAsia"/>
          <w:lang w:eastAsia="zh-CN"/>
        </w:rPr>
        <w:t>闭</w:t>
      </w:r>
      <w:r w:rsidRPr="007D2483">
        <w:rPr>
          <w:rFonts w:ascii="ＭＳ ゴシック" w:eastAsia="ＭＳ ゴシック" w:hAnsi="ＭＳ ゴシック" w:cs="ＭＳ ゴシック" w:hint="eastAsia"/>
          <w:lang w:eastAsia="zh-CN"/>
        </w:rPr>
        <w:t>上了嘴。</w:t>
      </w:r>
    </w:p>
    <w:p w14:paraId="3768EA5E" w14:textId="77777777" w:rsidR="007D2483" w:rsidRPr="007D2483" w:rsidRDefault="007D2483" w:rsidP="007D2483">
      <w:pPr>
        <w:pStyle w:val="a3"/>
        <w:rPr>
          <w:rFonts w:ascii="ＭＳ ゴシック" w:eastAsia="ＭＳ ゴシック" w:hAnsi="ＭＳ ゴシック" w:cs="ＭＳ ゴシック"/>
          <w:lang w:eastAsia="zh-CN"/>
        </w:rPr>
      </w:pPr>
    </w:p>
    <w:p w14:paraId="4EF3FB0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0F32FF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&lt;jaT0362&gt;持っていたティーカップからは、いつの間にか湯気が消えていた。</w:t>
      </w:r>
    </w:p>
    <w:p w14:paraId="0C82DA97" w14:textId="23FF685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&lt;cnT0362&gt;手中拿着的茶杯，</w:t>
      </w:r>
      <w:ins w:id="428" w:author="hhh0578" w:date="2020-04-17T21:47:00Z">
        <w:r w:rsidR="003205A7">
          <w:rPr>
            <w:rFonts w:ascii="ＭＳ ゴシック" w:eastAsia="DengXian" w:hAnsi="ＭＳ ゴシック" w:cs="ＭＳ ゴシック" w:hint="eastAsia"/>
            <w:lang w:eastAsia="zh-CN"/>
          </w:rPr>
          <w:t>热气</w:t>
        </w:r>
      </w:ins>
      <w:del w:id="429" w:author="hhh0578" w:date="2020-04-17T21:47:00Z">
        <w:r w:rsidRPr="007D2483" w:rsidDel="003205A7">
          <w:rPr>
            <w:rFonts w:ascii="ＭＳ ゴシック" w:eastAsia="ＭＳ ゴシック" w:hAnsi="ＭＳ ゴシック" w:cs="ＭＳ ゴシック"/>
            <w:lang w:eastAsia="zh-CN"/>
          </w:rPr>
          <w:delText>温度</w:delText>
        </w:r>
      </w:del>
      <w:r w:rsidRPr="007D2483">
        <w:rPr>
          <w:rFonts w:ascii="ＭＳ ゴシック" w:eastAsia="ＭＳ ゴシック" w:hAnsi="ＭＳ ゴシック" w:cs="ＭＳ ゴシック"/>
          <w:lang w:eastAsia="zh-CN"/>
        </w:rPr>
        <w:t>已在不知不</w:t>
      </w:r>
      <w:r w:rsidRPr="007D2483">
        <w:rPr>
          <w:rFonts w:ascii="Microsoft YaHei" w:eastAsia="Microsoft YaHei" w:hAnsi="Microsoft YaHei" w:cs="Microsoft YaHei" w:hint="eastAsia"/>
          <w:lang w:eastAsia="zh-CN"/>
        </w:rPr>
        <w:t>觉</w:t>
      </w:r>
      <w:r w:rsidRPr="007D2483">
        <w:rPr>
          <w:rFonts w:ascii="ＭＳ ゴシック" w:eastAsia="ＭＳ ゴシック" w:hAnsi="ＭＳ ゴシック" w:cs="ＭＳ ゴシック" w:hint="eastAsia"/>
          <w:lang w:eastAsia="zh-CN"/>
        </w:rPr>
        <w:t>中消散。</w:t>
      </w:r>
    </w:p>
    <w:p w14:paraId="13088284" w14:textId="77777777" w:rsidR="007D2483" w:rsidRPr="007D2483" w:rsidRDefault="007D2483" w:rsidP="007D2483">
      <w:pPr>
        <w:pStyle w:val="a3"/>
        <w:rPr>
          <w:rFonts w:ascii="ＭＳ ゴシック" w:eastAsia="ＭＳ ゴシック" w:hAnsi="ＭＳ ゴシック" w:cs="ＭＳ ゴシック"/>
          <w:lang w:eastAsia="zh-CN"/>
        </w:rPr>
      </w:pPr>
    </w:p>
    <w:p w14:paraId="4883AE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ECFEA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&lt;jaT0363&gt;「でも、私にこんな大事な話をしてしまっていいのですか？」</w:t>
      </w:r>
    </w:p>
    <w:p w14:paraId="095DC71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&lt;cnT0363&gt;「不</w:t>
      </w:r>
      <w:r w:rsidRPr="007D2483">
        <w:rPr>
          <w:rFonts w:ascii="Microsoft YaHei" w:eastAsia="Microsoft YaHei" w:hAnsi="Microsoft YaHei" w:cs="Microsoft YaHei" w:hint="eastAsia"/>
          <w:lang w:eastAsia="zh-CN"/>
        </w:rPr>
        <w:t>过为</w:t>
      </w:r>
      <w:r w:rsidRPr="007D2483">
        <w:rPr>
          <w:rFonts w:ascii="ＭＳ ゴシック" w:eastAsia="ＭＳ ゴシック" w:hAnsi="ＭＳ ゴシック" w:cs="ＭＳ ゴシック" w:hint="eastAsia"/>
          <w:lang w:eastAsia="zh-CN"/>
        </w:rPr>
        <w:t>什么</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我</w:t>
      </w:r>
      <w:r w:rsidRPr="007D2483">
        <w:rPr>
          <w:rFonts w:ascii="Microsoft YaHei" w:eastAsia="Microsoft YaHei" w:hAnsi="Microsoft YaHei" w:cs="Microsoft YaHei" w:hint="eastAsia"/>
          <w:lang w:eastAsia="zh-CN"/>
        </w:rPr>
        <w:t>说这</w:t>
      </w:r>
      <w:r w:rsidRPr="007D2483">
        <w:rPr>
          <w:rFonts w:ascii="ＭＳ ゴシック" w:eastAsia="ＭＳ ゴシック" w:hAnsi="ＭＳ ゴシック" w:cs="ＭＳ ゴシック" w:hint="eastAsia"/>
          <w:lang w:eastAsia="zh-CN"/>
        </w:rPr>
        <w:t>么重要的事？」</w:t>
      </w:r>
    </w:p>
    <w:p w14:paraId="6DABEC9C" w14:textId="77777777" w:rsidR="007D2483" w:rsidRPr="007D2483" w:rsidRDefault="007D2483" w:rsidP="007D2483">
      <w:pPr>
        <w:pStyle w:val="a3"/>
        <w:rPr>
          <w:rFonts w:ascii="ＭＳ ゴシック" w:eastAsia="ＭＳ ゴシック" w:hAnsi="ＭＳ ゴシック" w:cs="ＭＳ ゴシック"/>
          <w:lang w:eastAsia="zh-CN"/>
        </w:rPr>
      </w:pPr>
    </w:p>
    <w:p w14:paraId="77A1176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7A0BB8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&lt;jaT0364&gt;「彼女はプライドの高い子ですから、私たちには何も言わないでしょう」</w:t>
      </w:r>
    </w:p>
    <w:p w14:paraId="2EB7268C" w14:textId="07A7393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&lt;cnT0364&gt;「</w:t>
      </w:r>
      <w:ins w:id="430" w:author="hhh0578" w:date="2020-04-17T21:47:00Z">
        <w:r w:rsidR="001A4979">
          <w:rPr>
            <w:rFonts w:ascii="ＭＳ ゴシック" w:eastAsia="DengXian" w:hAnsi="ＭＳ ゴシック" w:cs="ＭＳ ゴシック" w:hint="eastAsia"/>
            <w:lang w:eastAsia="zh-CN"/>
          </w:rPr>
          <w:t>那孩子</w:t>
        </w:r>
      </w:ins>
      <w:del w:id="431" w:author="hhh0578" w:date="2020-04-17T21:47:00Z">
        <w:r w:rsidRPr="007D2483" w:rsidDel="001A4979">
          <w:rPr>
            <w:rFonts w:ascii="ＭＳ ゴシック" w:eastAsia="ＭＳ ゴシック" w:hAnsi="ＭＳ ゴシック" w:cs="ＭＳ ゴシック"/>
            <w:lang w:eastAsia="zh-CN"/>
          </w:rPr>
          <w:delText>她是</w:delText>
        </w:r>
      </w:del>
      <w:r w:rsidRPr="007D2483">
        <w:rPr>
          <w:rFonts w:ascii="ＭＳ ゴシック" w:eastAsia="ＭＳ ゴシック" w:hAnsi="ＭＳ ゴシック" w:cs="ＭＳ ゴシック"/>
          <w:lang w:eastAsia="zh-CN"/>
        </w:rPr>
        <w:t>自尊心很高</w:t>
      </w:r>
      <w:ins w:id="432" w:author="hhh0578" w:date="2020-04-17T21:47:00Z">
        <w:r w:rsidR="00C95FB7">
          <w:rPr>
            <w:rFonts w:ascii="DengXian" w:eastAsia="DengXian" w:hAnsi="DengXian" w:cs="ＭＳ ゴシック" w:hint="eastAsia"/>
            <w:lang w:eastAsia="zh-CN"/>
          </w:rPr>
          <w:t>，</w:t>
        </w:r>
      </w:ins>
      <w:ins w:id="433" w:author="hhh0578" w:date="2020-04-17T21:48:00Z">
        <w:r w:rsidR="0037633A">
          <w:rPr>
            <w:rFonts w:ascii="Microsoft YaHei" w:eastAsia="Microsoft YaHei" w:hAnsi="Microsoft YaHei" w:cs="Microsoft YaHei" w:hint="eastAsia"/>
            <w:lang w:eastAsia="zh-CN"/>
          </w:rPr>
          <w:t>什么都不会对我们说</w:t>
        </w:r>
      </w:ins>
      <w:del w:id="434" w:author="hhh0578" w:date="2020-04-17T21:47:00Z">
        <w:r w:rsidRPr="007D2483" w:rsidDel="001A4979">
          <w:rPr>
            <w:rFonts w:ascii="ＭＳ ゴシック" w:eastAsia="ＭＳ ゴシック" w:hAnsi="ＭＳ ゴシック" w:cs="ＭＳ ゴシック"/>
            <w:lang w:eastAsia="zh-CN"/>
          </w:rPr>
          <w:delText>的孩子</w:delText>
        </w:r>
        <w:r w:rsidRPr="007D2483" w:rsidDel="00C95FB7">
          <w:rPr>
            <w:rFonts w:ascii="ＭＳ ゴシック" w:eastAsia="ＭＳ ゴシック" w:hAnsi="ＭＳ ゴシック" w:cs="ＭＳ ゴシック"/>
            <w:lang w:eastAsia="zh-CN"/>
          </w:rPr>
          <w:delText>，我</w:delText>
        </w:r>
        <w:r w:rsidRPr="007D2483" w:rsidDel="00C95FB7">
          <w:rPr>
            <w:rFonts w:ascii="Microsoft YaHei" w:eastAsia="Microsoft YaHei" w:hAnsi="Microsoft YaHei" w:cs="Microsoft YaHei" w:hint="eastAsia"/>
            <w:lang w:eastAsia="zh-CN"/>
          </w:rPr>
          <w:delText>们说</w:delText>
        </w:r>
        <w:r w:rsidRPr="007D2483" w:rsidDel="00C95FB7">
          <w:rPr>
            <w:rFonts w:ascii="ＭＳ ゴシック" w:eastAsia="ＭＳ ゴシック" w:hAnsi="ＭＳ ゴシック" w:cs="ＭＳ ゴシック" w:hint="eastAsia"/>
            <w:lang w:eastAsia="zh-CN"/>
          </w:rPr>
          <w:delText>什么也不合适</w:delText>
        </w:r>
      </w:del>
      <w:r w:rsidRPr="007D2483">
        <w:rPr>
          <w:rFonts w:ascii="ＭＳ ゴシック" w:eastAsia="ＭＳ ゴシック" w:hAnsi="ＭＳ ゴシック" w:cs="ＭＳ ゴシック" w:hint="eastAsia"/>
          <w:lang w:eastAsia="zh-CN"/>
        </w:rPr>
        <w:t>」</w:t>
      </w:r>
    </w:p>
    <w:p w14:paraId="434EA0E6" w14:textId="77777777" w:rsidR="007D2483" w:rsidRPr="007D2483" w:rsidRDefault="007D2483" w:rsidP="007D2483">
      <w:pPr>
        <w:pStyle w:val="a3"/>
        <w:rPr>
          <w:rFonts w:ascii="ＭＳ ゴシック" w:eastAsia="ＭＳ ゴシック" w:hAnsi="ＭＳ ゴシック" w:cs="ＭＳ ゴシック"/>
          <w:lang w:eastAsia="zh-CN"/>
        </w:rPr>
      </w:pPr>
    </w:p>
    <w:p w14:paraId="3A7F81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8A3850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&lt;jaT0365&gt;「でも、私も嫌われてますよ？」</w:t>
      </w:r>
    </w:p>
    <w:p w14:paraId="4433BC3B"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&lt;cnT0365&gt;「不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我可是被她</w:t>
      </w:r>
      <w:r w:rsidRPr="007D2483">
        <w:rPr>
          <w:rFonts w:ascii="Microsoft YaHei" w:eastAsia="Microsoft YaHei" w:hAnsi="Microsoft YaHei" w:cs="Microsoft YaHei" w:hint="eastAsia"/>
          <w:lang w:eastAsia="zh-CN"/>
        </w:rPr>
        <w:t>讨厌</w:t>
      </w:r>
      <w:r w:rsidRPr="007D2483">
        <w:rPr>
          <w:rFonts w:ascii="ＭＳ ゴシック" w:eastAsia="ＭＳ ゴシック" w:hAnsi="ＭＳ ゴシック" w:cs="ＭＳ ゴシック" w:hint="eastAsia"/>
          <w:lang w:eastAsia="zh-CN"/>
        </w:rPr>
        <w:t>了哦？」</w:t>
      </w:r>
    </w:p>
    <w:p w14:paraId="0FC8F6FB" w14:textId="77777777" w:rsidR="007D2483" w:rsidRPr="007D2483" w:rsidRDefault="007D2483" w:rsidP="007D2483">
      <w:pPr>
        <w:pStyle w:val="a3"/>
        <w:rPr>
          <w:rFonts w:ascii="ＭＳ ゴシック" w:eastAsia="ＭＳ ゴシック" w:hAnsi="ＭＳ ゴシック" w:cs="ＭＳ ゴシック"/>
          <w:lang w:eastAsia="zh-CN"/>
        </w:rPr>
      </w:pPr>
    </w:p>
    <w:p w14:paraId="2BB7C2F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43BF580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&lt;jaT0366&gt;「それでも、朝霧さんは地球で最もあの子と近しい方ですから」</w:t>
      </w:r>
    </w:p>
    <w:p w14:paraId="1EA08CF0" w14:textId="58B8461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&lt;cnT0366&gt;「</w:t>
      </w:r>
      <w:del w:id="435" w:author="hhh0578" w:date="2020-04-17T21:48:00Z">
        <w:r w:rsidRPr="007D2483" w:rsidDel="00FA6337">
          <w:rPr>
            <w:rFonts w:ascii="DengXian" w:eastAsia="DengXian" w:hAnsi="DengXian" w:cs="ＭＳ ゴシック" w:hint="eastAsia"/>
            <w:lang w:eastAsia="zh-CN"/>
          </w:rPr>
          <w:delText>即便如此，</w:delText>
        </w:r>
        <w:r w:rsidRPr="007D2483" w:rsidDel="00317430">
          <w:rPr>
            <w:rFonts w:ascii="ＭＳ ゴシック" w:eastAsia="ＭＳ ゴシック" w:hAnsi="ＭＳ ゴシック" w:cs="ＭＳ ゴシック"/>
            <w:lang w:eastAsia="zh-CN"/>
          </w:rPr>
          <w:delText>朝</w:delText>
        </w:r>
        <w:r w:rsidRPr="007D2483" w:rsidDel="00317430">
          <w:rPr>
            <w:rFonts w:ascii="Microsoft YaHei" w:eastAsia="Microsoft YaHei" w:hAnsi="Microsoft YaHei" w:cs="Microsoft YaHei" w:hint="eastAsia"/>
            <w:lang w:eastAsia="zh-CN"/>
          </w:rPr>
          <w:delText>雾</w:delText>
        </w:r>
        <w:r w:rsidRPr="007D2483" w:rsidDel="00317430">
          <w:rPr>
            <w:rFonts w:ascii="ＭＳ ゴシック" w:eastAsia="ＭＳ ゴシック" w:hAnsi="ＭＳ ゴシック" w:cs="ＭＳ ゴシック" w:hint="eastAsia"/>
            <w:lang w:eastAsia="zh-CN"/>
          </w:rPr>
          <w:delText>先生</w:delText>
        </w:r>
      </w:del>
      <w:ins w:id="436" w:author="hhh0578" w:date="2020-04-17T21:48:00Z">
        <w:r w:rsidR="00317430">
          <w:rPr>
            <w:rFonts w:ascii="DengXian" w:eastAsia="DengXian" w:hAnsi="DengXian" w:cs="ＭＳ ゴシック" w:hint="eastAsia"/>
            <w:lang w:eastAsia="zh-CN"/>
          </w:rPr>
          <w:t>但你</w:t>
        </w:r>
      </w:ins>
      <w:r w:rsidRPr="007D2483">
        <w:rPr>
          <w:rFonts w:ascii="ＭＳ ゴシック" w:eastAsia="ＭＳ ゴシック" w:hAnsi="ＭＳ ゴシック" w:cs="ＭＳ ゴシック" w:hint="eastAsia"/>
          <w:lang w:eastAsia="zh-CN"/>
        </w:rPr>
        <w:t>仍然是地球上最</w:t>
      </w:r>
      <w:r w:rsidRPr="007D2483">
        <w:rPr>
          <w:rFonts w:ascii="Microsoft YaHei" w:eastAsia="Microsoft YaHei" w:hAnsi="Microsoft YaHei" w:cs="Microsoft YaHei" w:hint="eastAsia"/>
          <w:lang w:eastAsia="zh-CN"/>
        </w:rPr>
        <w:t>亲</w:t>
      </w:r>
      <w:r w:rsidRPr="007D2483">
        <w:rPr>
          <w:rFonts w:ascii="ＭＳ ゴシック" w:eastAsia="ＭＳ ゴシック" w:hAnsi="ＭＳ ゴシック" w:cs="ＭＳ ゴシック" w:hint="eastAsia"/>
          <w:lang w:eastAsia="zh-CN"/>
        </w:rPr>
        <w:t>近她的人」</w:t>
      </w:r>
    </w:p>
    <w:p w14:paraId="104B93DB" w14:textId="77777777" w:rsidR="007D2483" w:rsidRPr="007D2483" w:rsidRDefault="007D2483" w:rsidP="007D2483">
      <w:pPr>
        <w:pStyle w:val="a3"/>
        <w:rPr>
          <w:rFonts w:ascii="ＭＳ ゴシック" w:eastAsia="ＭＳ ゴシック" w:hAnsi="ＭＳ ゴシック" w:cs="ＭＳ ゴシック"/>
          <w:lang w:eastAsia="zh-CN"/>
        </w:rPr>
      </w:pPr>
    </w:p>
    <w:p w14:paraId="3E73E2A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ECB97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&lt;jaT0367&gt;近しいのか？</w:t>
      </w:r>
    </w:p>
    <w:p w14:paraId="6370D09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&lt;cnT0367&gt;</w:t>
      </w:r>
      <w:del w:id="437" w:author="hhh0578" w:date="2020-04-17T21:48:00Z">
        <w:r w:rsidRPr="007D2483" w:rsidDel="005A0D80">
          <w:rPr>
            <w:rFonts w:ascii="ＭＳ ゴシック" w:eastAsia="ＭＳ ゴシック" w:hAnsi="ＭＳ ゴシック" w:cs="ＭＳ ゴシック"/>
          </w:rPr>
          <w:delText>是</w:delText>
        </w:r>
      </w:del>
      <w:r w:rsidRPr="007D2483">
        <w:rPr>
          <w:rFonts w:ascii="Microsoft YaHei" w:eastAsia="Microsoft YaHei" w:hAnsi="Microsoft YaHei" w:cs="Microsoft YaHei" w:hint="eastAsia"/>
        </w:rPr>
        <w:t>亲</w:t>
      </w:r>
      <w:r w:rsidRPr="007D2483">
        <w:rPr>
          <w:rFonts w:ascii="ＭＳ ゴシック" w:eastAsia="ＭＳ ゴシック" w:hAnsi="ＭＳ ゴシック" w:cs="ＭＳ ゴシック" w:hint="eastAsia"/>
        </w:rPr>
        <w:t>近</w:t>
      </w:r>
      <w:r w:rsidRPr="007D2483">
        <w:rPr>
          <w:rFonts w:ascii="Microsoft YaHei" w:eastAsia="Microsoft YaHei" w:hAnsi="Microsoft YaHei" w:cs="Microsoft YaHei" w:hint="eastAsia"/>
        </w:rPr>
        <w:t>吗</w:t>
      </w:r>
      <w:r w:rsidRPr="007D2483">
        <w:rPr>
          <w:rFonts w:ascii="ＭＳ ゴシック" w:eastAsia="ＭＳ ゴシック" w:hAnsi="ＭＳ ゴシック" w:cs="ＭＳ ゴシック" w:hint="eastAsia"/>
        </w:rPr>
        <w:t>？</w:t>
      </w:r>
    </w:p>
    <w:p w14:paraId="79FFB66D" w14:textId="77777777" w:rsidR="007D2483" w:rsidRPr="007D2483" w:rsidRDefault="007D2483" w:rsidP="007D2483">
      <w:pPr>
        <w:pStyle w:val="a3"/>
        <w:rPr>
          <w:rFonts w:ascii="ＭＳ ゴシック" w:eastAsia="ＭＳ ゴシック" w:hAnsi="ＭＳ ゴシック" w:cs="ＭＳ ゴシック"/>
        </w:rPr>
      </w:pPr>
    </w:p>
    <w:p w14:paraId="620677E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D336A2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&lt;jaT0368&gt;それこそ月と地球くらいの隔たりがありそうだが。</w:t>
      </w:r>
    </w:p>
    <w:p w14:paraId="287D518F" w14:textId="2CBB298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&lt;cnT0368&gt;我</w:t>
      </w:r>
      <w:ins w:id="438" w:author="hhh0578" w:date="2020-04-17T21:48:00Z">
        <w:r w:rsidR="00EC6B93">
          <w:rPr>
            <w:rFonts w:ascii="DengXian" w:eastAsia="DengXian" w:hAnsi="DengXian" w:cs="ＭＳ ゴシック" w:hint="eastAsia"/>
            <w:lang w:eastAsia="zh-CN"/>
          </w:rPr>
          <w:t>甚至</w:t>
        </w:r>
        <w:r w:rsidR="00EC6B93">
          <w:rPr>
            <w:rFonts w:ascii="Microsoft YaHei" w:eastAsia="Microsoft YaHei" w:hAnsi="Microsoft YaHei" w:cs="Microsoft YaHei" w:hint="eastAsia"/>
            <w:lang w:eastAsia="zh-CN"/>
          </w:rPr>
          <w:t>觉得</w:t>
        </w:r>
      </w:ins>
      <w:r w:rsidRPr="007D2483">
        <w:rPr>
          <w:rFonts w:ascii="ＭＳ ゴシック" w:eastAsia="ＭＳ ゴシック" w:hAnsi="ＭＳ ゴシック" w:cs="ＭＳ ゴシック"/>
          <w:lang w:eastAsia="zh-CN"/>
        </w:rPr>
        <w:t>和她</w:t>
      </w:r>
      <w:del w:id="439" w:author="hhh0578" w:date="2020-04-17T21:49:00Z">
        <w:r w:rsidRPr="007D2483" w:rsidDel="00E2623C">
          <w:rPr>
            <w:rFonts w:ascii="ＭＳ ゴシック" w:eastAsia="ＭＳ ゴシック" w:hAnsi="ＭＳ ゴシック" w:cs="ＭＳ ゴシック"/>
            <w:lang w:eastAsia="zh-CN"/>
          </w:rPr>
          <w:delText>之</w:delText>
        </w:r>
        <w:r w:rsidRPr="007D2483" w:rsidDel="00E2623C">
          <w:rPr>
            <w:rFonts w:ascii="Microsoft YaHei" w:eastAsia="Microsoft YaHei" w:hAnsi="Microsoft YaHei" w:cs="Microsoft YaHei" w:hint="eastAsia"/>
            <w:lang w:eastAsia="zh-CN"/>
          </w:rPr>
          <w:delText>间</w:delText>
        </w:r>
      </w:del>
      <w:ins w:id="440" w:author="hhh0578" w:date="2020-04-17T21:48:00Z">
        <w:r w:rsidR="00EC6B93">
          <w:rPr>
            <w:rFonts w:ascii="Microsoft YaHei" w:eastAsia="Microsoft YaHei" w:hAnsi="Microsoft YaHei" w:cs="Microsoft YaHei" w:hint="eastAsia"/>
            <w:lang w:eastAsia="zh-CN"/>
          </w:rPr>
          <w:t>隔着一个地</w:t>
        </w:r>
        <w:proofErr w:type="gramStart"/>
        <w:r w:rsidR="00EC6B93">
          <w:rPr>
            <w:rFonts w:ascii="Microsoft YaHei" w:eastAsia="Microsoft YaHei" w:hAnsi="Microsoft YaHei" w:cs="Microsoft YaHei" w:hint="eastAsia"/>
            <w:lang w:eastAsia="zh-CN"/>
          </w:rPr>
          <w:t>月距离</w:t>
        </w:r>
      </w:ins>
      <w:proofErr w:type="gramEnd"/>
      <w:del w:id="441" w:author="hhh0578" w:date="2020-04-17T21:48:00Z">
        <w:r w:rsidRPr="007D2483" w:rsidDel="00EC6B93">
          <w:rPr>
            <w:rFonts w:ascii="Microsoft YaHei" w:eastAsia="Microsoft YaHei" w:hAnsi="Microsoft YaHei" w:cs="Microsoft YaHei" w:hint="eastAsia"/>
            <w:lang w:eastAsia="zh-CN"/>
          </w:rPr>
          <w:delText>应该</w:delText>
        </w:r>
        <w:r w:rsidRPr="007D2483" w:rsidDel="00EC6B93">
          <w:rPr>
            <w:rFonts w:ascii="ＭＳ ゴシック" w:eastAsia="ＭＳ ゴシック" w:hAnsi="ＭＳ ゴシック" w:cs="ＭＳ ゴシック" w:hint="eastAsia"/>
            <w:lang w:eastAsia="zh-CN"/>
          </w:rPr>
          <w:delText>有着月球到地球一</w:delText>
        </w:r>
        <w:r w:rsidRPr="007D2483" w:rsidDel="00EC6B93">
          <w:rPr>
            <w:rFonts w:ascii="Microsoft YaHei" w:eastAsia="Microsoft YaHei" w:hAnsi="Microsoft YaHei" w:cs="Microsoft YaHei" w:hint="eastAsia"/>
            <w:lang w:eastAsia="zh-CN"/>
          </w:rPr>
          <w:delText>样</w:delText>
        </w:r>
        <w:r w:rsidRPr="007D2483" w:rsidDel="00EC6B93">
          <w:rPr>
            <w:rFonts w:ascii="ＭＳ ゴシック" w:eastAsia="ＭＳ ゴシック" w:hAnsi="ＭＳ ゴシック" w:cs="ＭＳ ゴシック" w:hint="eastAsia"/>
            <w:lang w:eastAsia="zh-CN"/>
          </w:rPr>
          <w:delText>的</w:delText>
        </w:r>
        <w:r w:rsidRPr="007D2483" w:rsidDel="00EC6B93">
          <w:rPr>
            <w:rFonts w:ascii="Microsoft YaHei" w:eastAsia="Microsoft YaHei" w:hAnsi="Microsoft YaHei" w:cs="Microsoft YaHei" w:hint="eastAsia"/>
            <w:lang w:eastAsia="zh-CN"/>
          </w:rPr>
          <w:delText>间</w:delText>
        </w:r>
        <w:r w:rsidRPr="007D2483" w:rsidDel="00EC6B93">
          <w:rPr>
            <w:rFonts w:ascii="ＭＳ ゴシック" w:eastAsia="ＭＳ ゴシック" w:hAnsi="ＭＳ ゴシック" w:cs="ＭＳ ゴシック" w:hint="eastAsia"/>
            <w:lang w:eastAsia="zh-CN"/>
          </w:rPr>
          <w:delText>隔</w:delText>
        </w:r>
      </w:del>
      <w:r w:rsidRPr="007D2483">
        <w:rPr>
          <w:rFonts w:ascii="ＭＳ ゴシック" w:eastAsia="ＭＳ ゴシック" w:hAnsi="ＭＳ ゴシック" w:cs="ＭＳ ゴシック" w:hint="eastAsia"/>
          <w:lang w:eastAsia="zh-CN"/>
        </w:rPr>
        <w:t>。</w:t>
      </w:r>
    </w:p>
    <w:p w14:paraId="6AAEB589" w14:textId="77777777" w:rsidR="007D2483" w:rsidRPr="007D2483" w:rsidRDefault="007D2483" w:rsidP="007D2483">
      <w:pPr>
        <w:pStyle w:val="a3"/>
        <w:rPr>
          <w:rFonts w:ascii="ＭＳ ゴシック" w:eastAsia="ＭＳ ゴシック" w:hAnsi="ＭＳ ゴシック" w:cs="ＭＳ ゴシック"/>
          <w:lang w:eastAsia="zh-CN"/>
        </w:rPr>
      </w:pPr>
    </w:p>
    <w:p w14:paraId="4B7739C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7EFC4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&lt;jaT0369&gt;「……」</w:t>
      </w:r>
    </w:p>
    <w:p w14:paraId="044DB5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&lt;cnT0369&gt;「……」</w:t>
      </w:r>
    </w:p>
    <w:p w14:paraId="343B974E" w14:textId="77777777" w:rsidR="007D2483" w:rsidRPr="007D2483" w:rsidRDefault="007D2483" w:rsidP="007D2483">
      <w:pPr>
        <w:pStyle w:val="a3"/>
        <w:rPr>
          <w:rFonts w:ascii="ＭＳ ゴシック" w:eastAsia="ＭＳ ゴシック" w:hAnsi="ＭＳ ゴシック" w:cs="ＭＳ ゴシック"/>
        </w:rPr>
      </w:pPr>
    </w:p>
    <w:p w14:paraId="6D2849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D88518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&lt;jaT0370&gt;モーリッツさんが俺の目を見る。</w:t>
      </w:r>
    </w:p>
    <w:p w14:paraId="31AC1949"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&lt;cnT0370&gt;摩利茨先生看着我的眼睛。</w:t>
      </w:r>
    </w:p>
    <w:p w14:paraId="3252C150" w14:textId="77777777" w:rsidR="007D2483" w:rsidRPr="007D2483" w:rsidRDefault="007D2483" w:rsidP="007D2483">
      <w:pPr>
        <w:pStyle w:val="a3"/>
        <w:rPr>
          <w:rFonts w:ascii="ＭＳ ゴシック" w:eastAsia="ＭＳ ゴシック" w:hAnsi="ＭＳ ゴシック" w:cs="ＭＳ ゴシック"/>
          <w:lang w:eastAsia="zh-CN"/>
        </w:rPr>
      </w:pPr>
    </w:p>
    <w:p w14:paraId="2BCEF1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D24F9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&lt;jaT0371&gt;穏やかだが力のこもった視線だ。</w:t>
      </w:r>
    </w:p>
    <w:p w14:paraId="4E95D716"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&lt;cnT0371&gt;</w:t>
      </w:r>
      <w:r w:rsidRPr="007D2483">
        <w:rPr>
          <w:rFonts w:ascii="Microsoft YaHei" w:eastAsia="Microsoft YaHei" w:hAnsi="Microsoft YaHei" w:cs="Microsoft YaHei" w:hint="eastAsia"/>
          <w:lang w:eastAsia="zh-CN"/>
        </w:rPr>
        <w:t>视线</w:t>
      </w:r>
      <w:r w:rsidRPr="007D2483">
        <w:rPr>
          <w:rFonts w:ascii="ＭＳ ゴシック" w:eastAsia="ＭＳ ゴシック" w:hAnsi="ＭＳ ゴシック" w:cs="ＭＳ ゴシック" w:hint="eastAsia"/>
          <w:lang w:eastAsia="zh-CN"/>
        </w:rPr>
        <w:t>平和但有力。</w:t>
      </w:r>
    </w:p>
    <w:p w14:paraId="656951D7" w14:textId="77777777" w:rsidR="007D2483" w:rsidRPr="007D2483" w:rsidRDefault="007D2483" w:rsidP="007D2483">
      <w:pPr>
        <w:pStyle w:val="a3"/>
        <w:rPr>
          <w:rFonts w:ascii="ＭＳ ゴシック" w:eastAsia="ＭＳ ゴシック" w:hAnsi="ＭＳ ゴシック" w:cs="ＭＳ ゴシック"/>
          <w:lang w:eastAsia="zh-CN"/>
        </w:rPr>
      </w:pPr>
    </w:p>
    <w:p w14:paraId="14757F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AB09A4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&lt;jaT0372&gt;それだけで、軽い気持ちでエステルさんのことを打ち明けたのではないことが分かる。</w:t>
      </w:r>
    </w:p>
    <w:p w14:paraId="641C05C9" w14:textId="72ABDF1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&lt;cnT0372&gt;</w:t>
      </w:r>
      <w:r w:rsidRPr="007D2483">
        <w:rPr>
          <w:rFonts w:ascii="Microsoft YaHei" w:eastAsia="Microsoft YaHei" w:hAnsi="Microsoft YaHei" w:cs="Microsoft YaHei" w:hint="eastAsia"/>
          <w:lang w:eastAsia="zh-CN"/>
        </w:rPr>
        <w:t>仅</w:t>
      </w:r>
      <w:r w:rsidRPr="007D2483">
        <w:rPr>
          <w:rFonts w:ascii="ＭＳ ゴシック" w:eastAsia="ＭＳ ゴシック" w:hAnsi="ＭＳ ゴシック" w:cs="ＭＳ ゴシック" w:hint="eastAsia"/>
          <w:lang w:eastAsia="zh-CN"/>
        </w:rPr>
        <w:t>此，我便明白了</w:t>
      </w:r>
      <w:ins w:id="442" w:author="hhh0578" w:date="2020-04-17T21:49:00Z">
        <w:r w:rsidR="00BF1B57">
          <w:rPr>
            <w:rFonts w:ascii="DengXian" w:eastAsia="DengXian" w:hAnsi="DengXian" w:cs="ＭＳ ゴシック" w:hint="eastAsia"/>
            <w:lang w:eastAsia="zh-CN"/>
          </w:rPr>
          <w:t>她</w:t>
        </w:r>
      </w:ins>
      <w:r w:rsidRPr="007D2483">
        <w:rPr>
          <w:rFonts w:ascii="ＭＳ ゴシック" w:eastAsia="ＭＳ ゴシック" w:hAnsi="ＭＳ ゴシック" w:cs="ＭＳ ゴシック" w:hint="eastAsia"/>
          <w:lang w:eastAsia="zh-CN"/>
        </w:rPr>
        <w:t>将艾斯蒂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的事</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我道明并非一</w:t>
      </w:r>
      <w:r w:rsidRPr="007D2483">
        <w:rPr>
          <w:rFonts w:ascii="Microsoft YaHei" w:eastAsia="Microsoft YaHei" w:hAnsi="Microsoft YaHei" w:cs="Microsoft YaHei" w:hint="eastAsia"/>
          <w:lang w:eastAsia="zh-CN"/>
        </w:rPr>
        <w:t>时兴</w:t>
      </w:r>
      <w:r w:rsidRPr="007D2483">
        <w:rPr>
          <w:rFonts w:ascii="ＭＳ ゴシック" w:eastAsia="ＭＳ ゴシック" w:hAnsi="ＭＳ ゴシック" w:cs="ＭＳ ゴシック" w:hint="eastAsia"/>
          <w:lang w:eastAsia="zh-CN"/>
        </w:rPr>
        <w:t>起。</w:t>
      </w:r>
    </w:p>
    <w:p w14:paraId="2216E86E" w14:textId="77777777" w:rsidR="007D2483" w:rsidRPr="007D2483" w:rsidRDefault="007D2483" w:rsidP="007D2483">
      <w:pPr>
        <w:pStyle w:val="a3"/>
        <w:rPr>
          <w:rFonts w:ascii="ＭＳ ゴシック" w:eastAsia="ＭＳ ゴシック" w:hAnsi="ＭＳ ゴシック" w:cs="ＭＳ ゴシック"/>
          <w:lang w:eastAsia="zh-CN"/>
        </w:rPr>
      </w:pPr>
    </w:p>
    <w:p w14:paraId="63DF99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41D3A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&lt;jaT0373&gt;しかし──</w:t>
      </w:r>
    </w:p>
    <w:p w14:paraId="4046DF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&lt;cnT0373&gt;但是──</w:t>
      </w:r>
    </w:p>
    <w:p w14:paraId="79FDDDDB" w14:textId="77777777" w:rsidR="007D2483" w:rsidRPr="007D2483" w:rsidRDefault="007D2483" w:rsidP="007D2483">
      <w:pPr>
        <w:pStyle w:val="a3"/>
        <w:rPr>
          <w:rFonts w:ascii="ＭＳ ゴシック" w:eastAsia="ＭＳ ゴシック" w:hAnsi="ＭＳ ゴシック" w:cs="ＭＳ ゴシック"/>
        </w:rPr>
      </w:pPr>
    </w:p>
    <w:p w14:paraId="1B3507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C6DBDE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&lt;jaT0374&gt;俺にどうしろと？</w:t>
      </w:r>
    </w:p>
    <w:p w14:paraId="791AF8D1" w14:textId="683BFB3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&lt;cnT0374&gt;我</w:t>
      </w:r>
      <w:ins w:id="443" w:author="hhh0578" w:date="2020-04-17T21:49:00Z">
        <w:r w:rsidR="00EA6438">
          <w:rPr>
            <w:rFonts w:ascii="DengXian" w:eastAsia="DengXian" w:hAnsi="DengXian" w:cs="ＭＳ ゴシック" w:hint="eastAsia"/>
            <w:lang w:eastAsia="zh-CN"/>
          </w:rPr>
          <w:t>能干什么</w:t>
        </w:r>
      </w:ins>
      <w:del w:id="444" w:author="hhh0578" w:date="2020-04-17T21:49:00Z">
        <w:r w:rsidRPr="007D2483" w:rsidDel="00EA6438">
          <w:rPr>
            <w:rFonts w:ascii="Microsoft YaHei" w:eastAsia="Microsoft YaHei" w:hAnsi="Microsoft YaHei" w:cs="Microsoft YaHei" w:hint="eastAsia"/>
          </w:rPr>
          <w:delText>该</w:delText>
        </w:r>
        <w:r w:rsidRPr="007D2483" w:rsidDel="00EA6438">
          <w:rPr>
            <w:rFonts w:ascii="ＭＳ ゴシック" w:eastAsia="ＭＳ ゴシック" w:hAnsi="ＭＳ ゴシック" w:cs="ＭＳ ゴシック" w:hint="eastAsia"/>
          </w:rPr>
          <w:delText>怎么做</w:delText>
        </w:r>
      </w:del>
      <w:r w:rsidRPr="007D2483">
        <w:rPr>
          <w:rFonts w:ascii="ＭＳ ゴシック" w:eastAsia="ＭＳ ゴシック" w:hAnsi="ＭＳ ゴシック" w:cs="ＭＳ ゴシック" w:hint="eastAsia"/>
        </w:rPr>
        <w:t>？</w:t>
      </w:r>
    </w:p>
    <w:p w14:paraId="1AC86915" w14:textId="77777777" w:rsidR="007D2483" w:rsidRPr="007D2483" w:rsidRDefault="007D2483" w:rsidP="007D2483">
      <w:pPr>
        <w:pStyle w:val="a3"/>
        <w:rPr>
          <w:rFonts w:ascii="ＭＳ ゴシック" w:eastAsia="ＭＳ ゴシック" w:hAnsi="ＭＳ ゴシック" w:cs="ＭＳ ゴシック"/>
        </w:rPr>
      </w:pPr>
    </w:p>
    <w:p w14:paraId="157407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F52533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&lt;jaT0375&gt;「……心に留めておきます」</w:t>
      </w:r>
    </w:p>
    <w:p w14:paraId="344E1D4C" w14:textId="0E6D62E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&lt;cnT0375&gt;「……</w:t>
      </w:r>
      <w:ins w:id="445" w:author="hhh0578" w:date="2020-04-17T21:50:00Z">
        <w:r w:rsidR="00A678AB">
          <w:rPr>
            <w:rFonts w:ascii="DengXian" w:eastAsia="DengXian" w:hAnsi="DengXian" w:cs="ＭＳ ゴシック" w:hint="eastAsia"/>
            <w:lang w:eastAsia="zh-CN"/>
          </w:rPr>
          <w:t>我会</w:t>
        </w:r>
      </w:ins>
      <w:r w:rsidRPr="007D2483">
        <w:rPr>
          <w:rFonts w:ascii="Microsoft YaHei" w:eastAsia="Microsoft YaHei" w:hAnsi="Microsoft YaHei" w:cs="Microsoft YaHei" w:hint="eastAsia"/>
          <w:lang w:eastAsia="zh-CN"/>
        </w:rPr>
        <w:t>谨记</w:t>
      </w:r>
      <w:r w:rsidRPr="007D2483">
        <w:rPr>
          <w:rFonts w:ascii="ＭＳ ゴシック" w:eastAsia="ＭＳ ゴシック" w:hAnsi="ＭＳ ゴシック" w:cs="ＭＳ ゴシック" w:hint="eastAsia"/>
          <w:lang w:eastAsia="zh-CN"/>
        </w:rPr>
        <w:t>于心」</w:t>
      </w:r>
    </w:p>
    <w:p w14:paraId="33C6C3AD" w14:textId="77777777" w:rsidR="007D2483" w:rsidRPr="007D2483" w:rsidRDefault="007D2483" w:rsidP="007D2483">
      <w:pPr>
        <w:pStyle w:val="a3"/>
        <w:rPr>
          <w:rFonts w:ascii="ＭＳ ゴシック" w:eastAsia="ＭＳ ゴシック" w:hAnsi="ＭＳ ゴシック" w:cs="ＭＳ ゴシック"/>
          <w:lang w:eastAsia="zh-CN"/>
        </w:rPr>
      </w:pPr>
    </w:p>
    <w:p w14:paraId="6B4DA03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1C08F6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&lt;jaT0376&gt;「よろしくお願いします」</w:t>
      </w:r>
    </w:p>
    <w:p w14:paraId="1EDA5C5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&lt;cnT0376&gt;「拜托了」</w:t>
      </w:r>
    </w:p>
    <w:p w14:paraId="3A1576EF" w14:textId="77777777" w:rsidR="007D2483" w:rsidRPr="007D2483" w:rsidRDefault="007D2483" w:rsidP="007D2483">
      <w:pPr>
        <w:pStyle w:val="a3"/>
        <w:rPr>
          <w:rFonts w:ascii="ＭＳ ゴシック" w:eastAsia="ＭＳ ゴシック" w:hAnsi="ＭＳ ゴシック" w:cs="ＭＳ ゴシック"/>
        </w:rPr>
      </w:pPr>
    </w:p>
    <w:p w14:paraId="648075E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2F3913C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&lt;jaT0377&gt;「私からも、よろしくお願いします」</w:t>
      </w:r>
    </w:p>
    <w:p w14:paraId="3BB7F3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&lt;cnT0377&gt;「我也拜托了」</w:t>
      </w:r>
    </w:p>
    <w:p w14:paraId="1B0C643B" w14:textId="77777777" w:rsidR="007D2483" w:rsidRPr="007D2483" w:rsidRDefault="007D2483" w:rsidP="007D2483">
      <w:pPr>
        <w:pStyle w:val="a3"/>
        <w:rPr>
          <w:rFonts w:ascii="ＭＳ ゴシック" w:eastAsia="ＭＳ ゴシック" w:hAnsi="ＭＳ ゴシック" w:cs="ＭＳ ゴシック"/>
        </w:rPr>
      </w:pPr>
    </w:p>
    <w:p w14:paraId="456DF5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665FB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&lt;jaT0378&gt;ちょっと恥ずかしい。</w:t>
      </w:r>
    </w:p>
    <w:p w14:paraId="3178DA3C" w14:textId="5EFE187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&lt;cnT0378&gt;</w:t>
      </w:r>
      <w:del w:id="446" w:author="hhh0578" w:date="2020-04-17T21:50:00Z">
        <w:r w:rsidRPr="007D2483" w:rsidDel="008B4324">
          <w:rPr>
            <w:rFonts w:ascii="ＭＳ ゴシック" w:eastAsia="ＭＳ ゴシック" w:hAnsi="ＭＳ ゴシック" w:cs="ＭＳ ゴシック"/>
            <w:lang w:eastAsia="zh-CN"/>
          </w:rPr>
          <w:delText>有</w:delText>
        </w:r>
        <w:r w:rsidRPr="007D2483" w:rsidDel="005B06E9">
          <w:rPr>
            <w:rFonts w:ascii="ＭＳ ゴシック" w:eastAsia="ＭＳ ゴシック" w:hAnsi="ＭＳ ゴシック" w:cs="ＭＳ ゴシック"/>
            <w:lang w:eastAsia="zh-CN"/>
          </w:rPr>
          <w:delText>，</w:delText>
        </w:r>
      </w:del>
      <w:ins w:id="447" w:author="hhh0578" w:date="2020-04-17T21:50:00Z">
        <w:r w:rsidR="00B120D4">
          <w:rPr>
            <w:rFonts w:ascii="DengXian" w:eastAsia="DengXian" w:hAnsi="DengXian" w:cs="ＭＳ ゴシック" w:hint="eastAsia"/>
            <w:lang w:eastAsia="zh-CN"/>
          </w:rPr>
          <w:t>感觉</w:t>
        </w:r>
      </w:ins>
      <w:r w:rsidRPr="007D2483">
        <w:rPr>
          <w:rFonts w:ascii="ＭＳ ゴシック" w:eastAsia="ＭＳ ゴシック" w:hAnsi="ＭＳ ゴシック" w:cs="ＭＳ ゴシック"/>
          <w:lang w:eastAsia="zh-CN"/>
        </w:rPr>
        <w:t>有点</w:t>
      </w:r>
      <w:ins w:id="448" w:author="hhh0578" w:date="2020-04-17T21:50:00Z">
        <w:r w:rsidR="002E7A04">
          <w:rPr>
            <w:rFonts w:ascii="ＭＳ ゴシック" w:eastAsia="DengXian" w:hAnsi="ＭＳ ゴシック" w:cs="ＭＳ ゴシック" w:hint="eastAsia"/>
            <w:lang w:eastAsia="zh-CN"/>
          </w:rPr>
          <w:t>难为情</w:t>
        </w:r>
      </w:ins>
      <w:del w:id="449" w:author="hhh0578" w:date="2020-04-17T21:50:00Z">
        <w:r w:rsidRPr="007D2483" w:rsidDel="002E7A04">
          <w:rPr>
            <w:rFonts w:ascii="ＭＳ ゴシック" w:eastAsia="ＭＳ ゴシック" w:hAnsi="ＭＳ ゴシック" w:cs="ＭＳ ゴシック"/>
            <w:lang w:eastAsia="zh-CN"/>
          </w:rPr>
          <w:delText>害羞</w:delText>
        </w:r>
      </w:del>
      <w:r w:rsidRPr="007D2483">
        <w:rPr>
          <w:rFonts w:ascii="ＭＳ ゴシック" w:eastAsia="ＭＳ ゴシック" w:hAnsi="ＭＳ ゴシック" w:cs="ＭＳ ゴシック"/>
          <w:lang w:eastAsia="zh-CN"/>
        </w:rPr>
        <w:t>。</w:t>
      </w:r>
    </w:p>
    <w:p w14:paraId="0458FA94" w14:textId="77777777" w:rsidR="007D2483" w:rsidRPr="007D2483" w:rsidRDefault="007D2483" w:rsidP="007D2483">
      <w:pPr>
        <w:pStyle w:val="a3"/>
        <w:rPr>
          <w:rFonts w:ascii="ＭＳ ゴシック" w:eastAsia="ＭＳ ゴシック" w:hAnsi="ＭＳ ゴシック" w:cs="ＭＳ ゴシック"/>
          <w:lang w:eastAsia="zh-CN"/>
        </w:rPr>
      </w:pPr>
    </w:p>
    <w:p w14:paraId="6491BDE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62E50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&lt;jaT0379&gt;「で、できる限りは、頑張ってみます」</w:t>
      </w:r>
    </w:p>
    <w:p w14:paraId="79DFCB06"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&lt;cnT0379&gt;「我，我会尽力的！」</w:t>
      </w:r>
    </w:p>
    <w:p w14:paraId="197CA89B" w14:textId="77777777" w:rsidR="007D2483" w:rsidRPr="007D2483" w:rsidRDefault="007D2483" w:rsidP="007D2483">
      <w:pPr>
        <w:pStyle w:val="a3"/>
        <w:rPr>
          <w:rFonts w:ascii="ＭＳ ゴシック" w:eastAsia="ＭＳ ゴシック" w:hAnsi="ＭＳ ゴシック" w:cs="ＭＳ ゴシック"/>
          <w:lang w:eastAsia="zh-CN"/>
        </w:rPr>
      </w:pPr>
    </w:p>
    <w:p w14:paraId="5E5D0C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32C349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&lt;jaT0380&gt;「私からお願いをしておいてなんですが、あまり肩肘を張る必要はないですよ」</w:t>
      </w:r>
    </w:p>
    <w:p w14:paraId="08F55305" w14:textId="1863AED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&lt;cnT0380&gt;「</w:t>
      </w:r>
      <w:ins w:id="450" w:author="hhh0578" w:date="2020-04-17T21:50:00Z">
        <w:r w:rsidR="00C93241">
          <w:rPr>
            <w:rFonts w:ascii="Microsoft YaHei" w:eastAsia="Microsoft YaHei" w:hAnsi="Microsoft YaHei" w:cs="Microsoft YaHei" w:hint="eastAsia"/>
            <w:lang w:eastAsia="zh-CN"/>
          </w:rPr>
          <w:t>虽然拜托你的是我，不过希望你也别</w:t>
        </w:r>
      </w:ins>
      <w:ins w:id="451" w:author="hhh0578" w:date="2020-04-17T21:51:00Z">
        <w:r w:rsidR="00C93241">
          <w:rPr>
            <w:rFonts w:ascii="Microsoft YaHei" w:eastAsia="Microsoft YaHei" w:hAnsi="Microsoft YaHei" w:cs="Microsoft YaHei" w:hint="eastAsia"/>
            <w:lang w:eastAsia="zh-CN"/>
          </w:rPr>
          <w:t>太紧张</w:t>
        </w:r>
        <w:r w:rsidR="00BD3D6C">
          <w:rPr>
            <w:rFonts w:ascii="Microsoft YaHei" w:eastAsia="Microsoft YaHei" w:hAnsi="Microsoft YaHei" w:cs="Microsoft YaHei" w:hint="eastAsia"/>
            <w:lang w:eastAsia="zh-CN"/>
          </w:rPr>
          <w:t>了</w:t>
        </w:r>
      </w:ins>
      <w:del w:id="452" w:author="hhh0578" w:date="2020-04-17T21:50:00Z">
        <w:r w:rsidRPr="007D2483" w:rsidDel="00C93241">
          <w:rPr>
            <w:rFonts w:ascii="Microsoft YaHei" w:eastAsia="Microsoft YaHei" w:hAnsi="Microsoft YaHei" w:cs="Microsoft YaHei" w:hint="eastAsia"/>
            <w:lang w:eastAsia="zh-CN"/>
          </w:rPr>
          <w:delText>虽</w:delText>
        </w:r>
        <w:r w:rsidRPr="007D2483" w:rsidDel="00C93241">
          <w:rPr>
            <w:rFonts w:ascii="ＭＳ ゴシック" w:eastAsia="ＭＳ ゴシック" w:hAnsi="ＭＳ ゴシック" w:cs="ＭＳ ゴシック" w:hint="eastAsia"/>
            <w:lang w:eastAsia="zh-CN"/>
          </w:rPr>
          <w:delText>然我有把希望寄托于你，不</w:delText>
        </w:r>
        <w:r w:rsidRPr="007D2483" w:rsidDel="00C93241">
          <w:rPr>
            <w:rFonts w:ascii="Microsoft YaHei" w:eastAsia="Microsoft YaHei" w:hAnsi="Microsoft YaHei" w:cs="Microsoft YaHei" w:hint="eastAsia"/>
            <w:lang w:eastAsia="zh-CN"/>
          </w:rPr>
          <w:delText>过</w:delText>
        </w:r>
        <w:r w:rsidRPr="007D2483" w:rsidDel="00C93241">
          <w:rPr>
            <w:rFonts w:ascii="ＭＳ ゴシック" w:eastAsia="ＭＳ ゴシック" w:hAnsi="ＭＳ ゴシック" w:cs="ＭＳ ゴシック" w:hint="eastAsia"/>
            <w:lang w:eastAsia="zh-CN"/>
          </w:rPr>
          <w:delText>也没必要逞</w:delText>
        </w:r>
        <w:r w:rsidRPr="007D2483" w:rsidDel="00C93241">
          <w:rPr>
            <w:rFonts w:ascii="Microsoft YaHei" w:eastAsia="Microsoft YaHei" w:hAnsi="Microsoft YaHei" w:cs="Microsoft YaHei" w:hint="eastAsia"/>
            <w:lang w:eastAsia="zh-CN"/>
          </w:rPr>
          <w:delText>强</w:delText>
        </w:r>
      </w:del>
      <w:r w:rsidRPr="007D2483">
        <w:rPr>
          <w:rFonts w:ascii="ＭＳ ゴシック" w:eastAsia="ＭＳ ゴシック" w:hAnsi="ＭＳ ゴシック" w:cs="ＭＳ ゴシック" w:hint="eastAsia"/>
          <w:lang w:eastAsia="zh-CN"/>
        </w:rPr>
        <w:t>」</w:t>
      </w:r>
    </w:p>
    <w:p w14:paraId="467E8EFA" w14:textId="77777777" w:rsidR="007D2483" w:rsidRPr="007D2483" w:rsidRDefault="007D2483" w:rsidP="007D2483">
      <w:pPr>
        <w:pStyle w:val="a3"/>
        <w:rPr>
          <w:rFonts w:ascii="ＭＳ ゴシック" w:eastAsia="ＭＳ ゴシック" w:hAnsi="ＭＳ ゴシック" w:cs="ＭＳ ゴシック"/>
          <w:lang w:eastAsia="zh-CN"/>
        </w:rPr>
      </w:pPr>
    </w:p>
    <w:p w14:paraId="003FF47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30919B4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&lt;jaT0381&gt;「普通に接して頂ければそれで十分です」</w:t>
      </w:r>
    </w:p>
    <w:p w14:paraId="5CFE8873" w14:textId="5784A8E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&lt;cnT0381&gt;「</w:t>
      </w:r>
      <w:del w:id="453" w:author="hhh0578" w:date="2020-04-17T21:51:00Z">
        <w:r w:rsidRPr="007D2483" w:rsidDel="008308E5">
          <w:rPr>
            <w:rFonts w:ascii="DengXian" w:eastAsia="DengXian" w:hAnsi="DengXian" w:cs="ＭＳ ゴシック" w:hint="eastAsia"/>
            <w:lang w:eastAsia="zh-CN"/>
          </w:rPr>
          <w:delText>能普通的交往就足</w:delText>
        </w:r>
        <w:r w:rsidRPr="007D2483" w:rsidDel="008308E5">
          <w:rPr>
            <w:rFonts w:ascii="Microsoft YaHei" w:eastAsia="Microsoft YaHei" w:hAnsi="Microsoft YaHei" w:cs="Microsoft YaHei" w:hint="eastAsia"/>
            <w:lang w:eastAsia="zh-CN"/>
          </w:rPr>
          <w:delText>够</w:delText>
        </w:r>
        <w:r w:rsidRPr="007D2483" w:rsidDel="008308E5">
          <w:rPr>
            <w:rFonts w:ascii="DengXian" w:eastAsia="DengXian" w:hAnsi="DengXian" w:cs="ＭＳ ゴシック" w:hint="eastAsia"/>
            <w:lang w:eastAsia="zh-CN"/>
          </w:rPr>
          <w:delText>了</w:delText>
        </w:r>
      </w:del>
      <w:ins w:id="454" w:author="hhh0578" w:date="2020-04-17T21:51:00Z">
        <w:r w:rsidR="008308E5">
          <w:rPr>
            <w:rFonts w:ascii="DengXian" w:eastAsia="DengXian" w:hAnsi="DengXian" w:cs="ＭＳ ゴシック" w:hint="eastAsia"/>
            <w:lang w:eastAsia="zh-CN"/>
          </w:rPr>
          <w:t>正常</w:t>
        </w:r>
        <w:r w:rsidR="008308E5">
          <w:rPr>
            <w:rFonts w:ascii="Microsoft YaHei" w:eastAsia="Microsoft YaHei" w:hAnsi="Microsoft YaHei" w:cs="Microsoft YaHei" w:hint="eastAsia"/>
            <w:lang w:eastAsia="zh-CN"/>
          </w:rPr>
          <w:t>对待她就好了</w:t>
        </w:r>
      </w:ins>
      <w:r w:rsidRPr="007D2483">
        <w:rPr>
          <w:rFonts w:ascii="ＭＳ ゴシック" w:eastAsia="ＭＳ ゴシック" w:hAnsi="ＭＳ ゴシック" w:cs="ＭＳ ゴシック" w:hint="eastAsia"/>
          <w:lang w:eastAsia="zh-CN"/>
        </w:rPr>
        <w:t>」</w:t>
      </w:r>
    </w:p>
    <w:p w14:paraId="2BC57899" w14:textId="77777777" w:rsidR="007D2483" w:rsidRPr="007D2483" w:rsidRDefault="007D2483" w:rsidP="007D2483">
      <w:pPr>
        <w:pStyle w:val="a3"/>
        <w:rPr>
          <w:rFonts w:ascii="ＭＳ ゴシック" w:eastAsia="ＭＳ ゴシック" w:hAnsi="ＭＳ ゴシック" w:cs="ＭＳ ゴシック"/>
          <w:lang w:eastAsia="zh-CN"/>
        </w:rPr>
      </w:pPr>
    </w:p>
    <w:p w14:paraId="51B050B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4161D4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&lt;jaT0382&gt;「分かりました」</w:t>
      </w:r>
    </w:p>
    <w:p w14:paraId="0F6D22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&lt;cnT0382&gt;「好的」</w:t>
      </w:r>
    </w:p>
    <w:p w14:paraId="68C2110A" w14:textId="77777777" w:rsidR="007D2483" w:rsidRPr="007D2483" w:rsidRDefault="007D2483" w:rsidP="007D2483">
      <w:pPr>
        <w:pStyle w:val="a3"/>
        <w:rPr>
          <w:rFonts w:ascii="ＭＳ ゴシック" w:eastAsia="ＭＳ ゴシック" w:hAnsi="ＭＳ ゴシック" w:cs="ＭＳ ゴシック"/>
        </w:rPr>
      </w:pPr>
    </w:p>
    <w:p w14:paraId="7814A56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B1ACC3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&lt;jaT0383&gt;普通に接すること。</w:t>
      </w:r>
    </w:p>
    <w:p w14:paraId="5E194BCC" w14:textId="5BDFD71B"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&lt;cnT0383&gt;</w:t>
      </w:r>
      <w:ins w:id="455" w:author="hhh0578" w:date="2020-04-17T21:51:00Z">
        <w:r w:rsidR="009343CB">
          <w:rPr>
            <w:rFonts w:ascii="DengXian" w:eastAsia="DengXian" w:hAnsi="DengXian" w:cs="ＭＳ ゴシック" w:hint="eastAsia"/>
            <w:lang w:eastAsia="zh-CN"/>
          </w:rPr>
          <w:t>正常</w:t>
        </w:r>
        <w:r w:rsidR="009343CB">
          <w:rPr>
            <w:rFonts w:ascii="Microsoft YaHei" w:eastAsia="Microsoft YaHei" w:hAnsi="Microsoft YaHei" w:cs="Microsoft YaHei" w:hint="eastAsia"/>
            <w:lang w:eastAsia="zh-CN"/>
          </w:rPr>
          <w:t>对待</w:t>
        </w:r>
      </w:ins>
      <w:del w:id="456" w:author="hhh0578" w:date="2020-04-17T21:51:00Z">
        <w:r w:rsidRPr="007D2483" w:rsidDel="009343CB">
          <w:rPr>
            <w:rFonts w:ascii="ＭＳ ゴシック" w:eastAsia="ＭＳ ゴシック" w:hAnsi="ＭＳ ゴシック" w:cs="ＭＳ ゴシック"/>
          </w:rPr>
          <w:delText>普通的交往</w:delText>
        </w:r>
      </w:del>
      <w:r w:rsidRPr="007D2483">
        <w:rPr>
          <w:rFonts w:ascii="ＭＳ ゴシック" w:eastAsia="ＭＳ ゴシック" w:hAnsi="ＭＳ ゴシック" w:cs="ＭＳ ゴシック"/>
        </w:rPr>
        <w:t>。</w:t>
      </w:r>
    </w:p>
    <w:p w14:paraId="0B7DA795" w14:textId="77777777" w:rsidR="007D2483" w:rsidRPr="007D2483" w:rsidRDefault="007D2483" w:rsidP="007D2483">
      <w:pPr>
        <w:pStyle w:val="a3"/>
        <w:rPr>
          <w:rFonts w:ascii="ＭＳ ゴシック" w:eastAsia="ＭＳ ゴシック" w:hAnsi="ＭＳ ゴシック" w:cs="ＭＳ ゴシック"/>
        </w:rPr>
      </w:pPr>
    </w:p>
    <w:p w14:paraId="6E92A3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AA18F9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&lt;jaT0384&gt;姉さんの言っていた通りなかなか難しい。</w:t>
      </w:r>
    </w:p>
    <w:p w14:paraId="730E5138" w14:textId="43E4252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&lt;cnT0384&gt;</w:t>
      </w:r>
      <w:del w:id="457" w:author="hhh0578" w:date="2020-04-17T21:51:00Z">
        <w:r w:rsidRPr="007D2483" w:rsidDel="00A71408">
          <w:rPr>
            <w:rFonts w:ascii="DengXian" w:eastAsia="DengXian" w:hAnsi="DengXian" w:cs="ＭＳ ゴシック" w:hint="eastAsia"/>
            <w:lang w:eastAsia="zh-CN"/>
          </w:rPr>
          <w:delText>和姐姐</w:delText>
        </w:r>
        <w:r w:rsidRPr="007D2483" w:rsidDel="00A71408">
          <w:rPr>
            <w:rFonts w:ascii="Microsoft YaHei" w:eastAsia="Microsoft YaHei" w:hAnsi="Microsoft YaHei" w:cs="Microsoft YaHei" w:hint="eastAsia"/>
            <w:lang w:eastAsia="zh-CN"/>
          </w:rPr>
          <w:delText>说</w:delText>
        </w:r>
        <w:r w:rsidRPr="007D2483" w:rsidDel="00A71408">
          <w:rPr>
            <w:rFonts w:ascii="DengXian" w:eastAsia="DengXian" w:hAnsi="DengXian" w:cs="ＭＳ ゴシック" w:hint="eastAsia"/>
            <w:lang w:eastAsia="zh-CN"/>
          </w:rPr>
          <w:delText>的一</w:delText>
        </w:r>
        <w:r w:rsidRPr="007D2483" w:rsidDel="00A71408">
          <w:rPr>
            <w:rFonts w:ascii="Microsoft YaHei" w:eastAsia="Microsoft YaHei" w:hAnsi="Microsoft YaHei" w:cs="Microsoft YaHei" w:hint="eastAsia"/>
            <w:lang w:eastAsia="zh-CN"/>
          </w:rPr>
          <w:delText>样</w:delText>
        </w:r>
        <w:r w:rsidRPr="007D2483" w:rsidDel="00A71408">
          <w:rPr>
            <w:rFonts w:ascii="DengXian" w:eastAsia="DengXian" w:hAnsi="DengXian" w:cs="ＭＳ ゴシック" w:hint="eastAsia"/>
            <w:lang w:eastAsia="zh-CN"/>
          </w:rPr>
          <w:delText>困</w:delText>
        </w:r>
        <w:r w:rsidRPr="007D2483" w:rsidDel="00A71408">
          <w:rPr>
            <w:rFonts w:ascii="Microsoft YaHei" w:eastAsia="Microsoft YaHei" w:hAnsi="Microsoft YaHei" w:cs="Microsoft YaHei" w:hint="eastAsia"/>
            <w:lang w:eastAsia="zh-CN"/>
          </w:rPr>
          <w:delText>难</w:delText>
        </w:r>
      </w:del>
      <w:ins w:id="458" w:author="hhh0578" w:date="2020-04-17T21:51:00Z">
        <w:r w:rsidR="00A71408">
          <w:rPr>
            <w:rFonts w:ascii="DengXian" w:eastAsia="DengXian" w:hAnsi="DengXian" w:cs="ＭＳ ゴシック" w:hint="eastAsia"/>
            <w:lang w:eastAsia="zh-CN"/>
          </w:rPr>
          <w:t>姐姐说的没错，很难</w:t>
        </w:r>
      </w:ins>
      <w:r w:rsidRPr="007D2483">
        <w:rPr>
          <w:rFonts w:ascii="ＭＳ ゴシック" w:eastAsia="ＭＳ ゴシック" w:hAnsi="ＭＳ ゴシック" w:cs="ＭＳ ゴシック" w:hint="eastAsia"/>
          <w:lang w:eastAsia="zh-CN"/>
        </w:rPr>
        <w:t>。</w:t>
      </w:r>
    </w:p>
    <w:p w14:paraId="074EC87C" w14:textId="77777777" w:rsidR="007D2483" w:rsidRPr="007D2483" w:rsidRDefault="007D2483" w:rsidP="007D2483">
      <w:pPr>
        <w:pStyle w:val="a3"/>
        <w:rPr>
          <w:rFonts w:ascii="ＭＳ ゴシック" w:eastAsia="ＭＳ ゴシック" w:hAnsi="ＭＳ ゴシック" w:cs="ＭＳ ゴシック"/>
          <w:lang w:eastAsia="zh-CN"/>
        </w:rPr>
      </w:pPr>
    </w:p>
    <w:p w14:paraId="746DE95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79D22C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&lt;jaT0385&gt;ぼんやりと考えながら冷めた紅茶を飲み干した。</w:t>
      </w:r>
    </w:p>
    <w:p w14:paraId="224B9EBC" w14:textId="47A9EC0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&lt;cnT0385&gt;</w:t>
      </w:r>
      <w:ins w:id="459" w:author="hhh0578" w:date="2020-04-17T21:51:00Z">
        <w:r w:rsidR="009F1559">
          <w:rPr>
            <w:rFonts w:ascii="DengXian" w:eastAsia="DengXian" w:hAnsi="DengXian" w:cs="ＭＳ ゴシック" w:hint="eastAsia"/>
            <w:lang w:eastAsia="zh-CN"/>
          </w:rPr>
          <w:t>我</w:t>
        </w:r>
      </w:ins>
      <w:del w:id="460" w:author="hhh0578" w:date="2020-04-17T21:52:00Z">
        <w:r w:rsidRPr="007D2483" w:rsidDel="009F1559">
          <w:rPr>
            <w:rFonts w:ascii="Microsoft YaHei" w:eastAsia="Microsoft YaHei" w:hAnsi="Microsoft YaHei" w:cs="Microsoft YaHei" w:hint="eastAsia"/>
            <w:lang w:eastAsia="zh-CN"/>
          </w:rPr>
          <w:delText>边</w:delText>
        </w:r>
        <w:r w:rsidRPr="007D2483" w:rsidDel="009F1559">
          <w:rPr>
            <w:rFonts w:ascii="ＭＳ ゴシック" w:eastAsia="ＭＳ ゴシック" w:hAnsi="ＭＳ ゴシック" w:cs="ＭＳ ゴシック" w:hint="eastAsia"/>
            <w:lang w:eastAsia="zh-CN"/>
          </w:rPr>
          <w:delText>独自</w:delText>
        </w:r>
      </w:del>
      <w:r w:rsidRPr="007D2483">
        <w:rPr>
          <w:rFonts w:ascii="ＭＳ ゴシック" w:eastAsia="ＭＳ ゴシック" w:hAnsi="ＭＳ ゴシック" w:cs="ＭＳ ゴシック" w:hint="eastAsia"/>
          <w:lang w:eastAsia="zh-CN"/>
        </w:rPr>
        <w:t>思考着，</w:t>
      </w:r>
      <w:r w:rsidRPr="007D2483">
        <w:rPr>
          <w:rFonts w:ascii="Microsoft YaHei" w:eastAsia="Microsoft YaHei" w:hAnsi="Microsoft YaHei" w:cs="Microsoft YaHei" w:hint="eastAsia"/>
          <w:lang w:eastAsia="zh-CN"/>
        </w:rPr>
        <w:t>边</w:t>
      </w:r>
      <w:proofErr w:type="gramStart"/>
      <w:r w:rsidRPr="007D2483">
        <w:rPr>
          <w:rFonts w:ascii="ＭＳ ゴシック" w:eastAsia="ＭＳ ゴシック" w:hAnsi="ＭＳ ゴシック" w:cs="ＭＳ ゴシック" w:hint="eastAsia"/>
          <w:lang w:eastAsia="zh-CN"/>
        </w:rPr>
        <w:t>将冷掉的</w:t>
      </w:r>
      <w:proofErr w:type="gramEnd"/>
      <w:r w:rsidRPr="007D2483">
        <w:rPr>
          <w:rFonts w:ascii="Microsoft YaHei" w:eastAsia="Microsoft YaHei" w:hAnsi="Microsoft YaHei" w:cs="Microsoft YaHei" w:hint="eastAsia"/>
          <w:lang w:eastAsia="zh-CN"/>
        </w:rPr>
        <w:t>红</w:t>
      </w:r>
      <w:r w:rsidRPr="007D2483">
        <w:rPr>
          <w:rFonts w:ascii="ＭＳ ゴシック" w:eastAsia="ＭＳ ゴシック" w:hAnsi="ＭＳ ゴシック" w:cs="ＭＳ ゴシック" w:hint="eastAsia"/>
          <w:lang w:eastAsia="zh-CN"/>
        </w:rPr>
        <w:t>茶</w:t>
      </w:r>
      <w:ins w:id="461" w:author="hhh0578" w:date="2020-04-17T21:52:00Z">
        <w:r w:rsidR="00102FFD">
          <w:rPr>
            <w:rFonts w:ascii="DengXian" w:eastAsia="DengXian" w:hAnsi="DengXian" w:cs="ＭＳ ゴシック" w:hint="eastAsia"/>
            <w:lang w:eastAsia="zh-CN"/>
          </w:rPr>
          <w:t>一饮而尽</w:t>
        </w:r>
      </w:ins>
      <w:del w:id="462" w:author="hhh0578" w:date="2020-04-17T21:52:00Z">
        <w:r w:rsidRPr="007D2483" w:rsidDel="00102FFD">
          <w:rPr>
            <w:rFonts w:ascii="ＭＳ ゴシック" w:eastAsia="ＭＳ ゴシック" w:hAnsi="ＭＳ ゴシック" w:cs="ＭＳ ゴシック" w:hint="eastAsia"/>
            <w:lang w:eastAsia="zh-CN"/>
          </w:rPr>
          <w:delText>喝尽</w:delText>
        </w:r>
      </w:del>
      <w:r w:rsidRPr="007D2483">
        <w:rPr>
          <w:rFonts w:ascii="ＭＳ ゴシック" w:eastAsia="ＭＳ ゴシック" w:hAnsi="ＭＳ ゴシック" w:cs="ＭＳ ゴシック" w:hint="eastAsia"/>
          <w:lang w:eastAsia="zh-CN"/>
        </w:rPr>
        <w:t>。</w:t>
      </w:r>
    </w:p>
    <w:p w14:paraId="4A154A7E" w14:textId="77777777" w:rsidR="007D2483" w:rsidRPr="007D2483" w:rsidRDefault="007D2483" w:rsidP="007D2483">
      <w:pPr>
        <w:pStyle w:val="a3"/>
        <w:rPr>
          <w:rFonts w:ascii="ＭＳ ゴシック" w:eastAsia="ＭＳ ゴシック" w:hAnsi="ＭＳ ゴシック" w:cs="ＭＳ ゴシック"/>
          <w:lang w:eastAsia="zh-CN"/>
        </w:rPr>
      </w:pPr>
    </w:p>
    <w:p w14:paraId="2DD7A67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519927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&lt;jaT0386&gt;……。</w:t>
      </w:r>
    </w:p>
    <w:p w14:paraId="011405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&lt;cnT0386&gt;……。</w:t>
      </w:r>
    </w:p>
    <w:p w14:paraId="7819EF97" w14:textId="77777777" w:rsidR="007D2483" w:rsidRPr="007D2483" w:rsidRDefault="007D2483" w:rsidP="007D2483">
      <w:pPr>
        <w:pStyle w:val="a3"/>
        <w:rPr>
          <w:rFonts w:ascii="ＭＳ ゴシック" w:eastAsia="ＭＳ ゴシック" w:hAnsi="ＭＳ ゴシック" w:cs="ＭＳ ゴシック"/>
        </w:rPr>
      </w:pPr>
    </w:p>
    <w:p w14:paraId="16096C6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02910DE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&lt;jaT0387&gt;「それでは、私はこの辺で」</w:t>
      </w:r>
    </w:p>
    <w:p w14:paraId="11D01AC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&lt;cnT0387&gt;「那么我先告辞了」</w:t>
      </w:r>
    </w:p>
    <w:p w14:paraId="779F6043" w14:textId="77777777" w:rsidR="007D2483" w:rsidRPr="007D2483" w:rsidRDefault="007D2483" w:rsidP="007D2483">
      <w:pPr>
        <w:pStyle w:val="a3"/>
        <w:rPr>
          <w:rFonts w:ascii="ＭＳ ゴシック" w:eastAsia="ＭＳ ゴシック" w:hAnsi="ＭＳ ゴシック" w:cs="ＭＳ ゴシック"/>
          <w:lang w:eastAsia="zh-CN"/>
        </w:rPr>
      </w:pPr>
    </w:p>
    <w:p w14:paraId="383CEEB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49FA10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&lt;jaT0388&gt;カレンさんが立ち上がる。</w:t>
      </w:r>
    </w:p>
    <w:p w14:paraId="4AF05CC2"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&lt;cnT0388&gt;卡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小姐站起来。</w:t>
      </w:r>
    </w:p>
    <w:p w14:paraId="02235D91" w14:textId="77777777" w:rsidR="007D2483" w:rsidRPr="007D2483" w:rsidRDefault="007D2483" w:rsidP="007D2483">
      <w:pPr>
        <w:pStyle w:val="a3"/>
        <w:rPr>
          <w:rFonts w:ascii="ＭＳ ゴシック" w:eastAsia="ＭＳ ゴシック" w:hAnsi="ＭＳ ゴシック" w:cs="ＭＳ ゴシック"/>
          <w:lang w:eastAsia="zh-CN"/>
        </w:rPr>
      </w:pPr>
    </w:p>
    <w:p w14:paraId="21C9240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C78A5D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&lt;jaT0389&gt;ふと窓の外を見ると日が傾きかけていた。</w:t>
      </w:r>
    </w:p>
    <w:p w14:paraId="7B7E4260" w14:textId="3B2A0A6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&lt;cnT0389&gt;</w:t>
      </w:r>
      <w:ins w:id="463" w:author="hhh0578" w:date="2020-04-17T21:52:00Z">
        <w:r w:rsidR="0041781C">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望</w:t>
      </w:r>
      <w:proofErr w:type="gramStart"/>
      <w:r w:rsidRPr="007D2483">
        <w:rPr>
          <w:rFonts w:ascii="ＭＳ ゴシック" w:eastAsia="ＭＳ ゴシック" w:hAnsi="ＭＳ ゴシック" w:cs="ＭＳ ゴシック"/>
          <w:lang w:eastAsia="zh-CN"/>
        </w:rPr>
        <w:t>向窗外</w:t>
      </w:r>
      <w:proofErr w:type="gramEnd"/>
      <w:del w:id="464" w:author="hhh0578" w:date="2020-04-17T21:52:00Z">
        <w:r w:rsidRPr="007D2483" w:rsidDel="00AF4F99">
          <w:rPr>
            <w:rFonts w:ascii="Microsoft YaHei" w:eastAsia="Microsoft YaHei" w:hAnsi="Microsoft YaHei" w:cs="Microsoft YaHei" w:hint="eastAsia"/>
            <w:lang w:eastAsia="zh-CN"/>
          </w:rPr>
          <w:delText>时</w:delText>
        </w:r>
      </w:del>
      <w:r w:rsidRPr="007D2483">
        <w:rPr>
          <w:rFonts w:ascii="Microsoft YaHei" w:eastAsia="Microsoft YaHei" w:hAnsi="Microsoft YaHei" w:cs="Microsoft YaHei" w:hint="eastAsia"/>
          <w:lang w:eastAsia="zh-CN"/>
        </w:rPr>
        <w:t>发现</w:t>
      </w:r>
      <w:r w:rsidRPr="007D2483">
        <w:rPr>
          <w:rFonts w:ascii="ＭＳ ゴシック" w:eastAsia="ＭＳ ゴシック" w:hAnsi="ＭＳ ゴシック" w:cs="ＭＳ ゴシック" w:hint="eastAsia"/>
          <w:lang w:eastAsia="zh-CN"/>
        </w:rPr>
        <w:t>日已西斜。</w:t>
      </w:r>
    </w:p>
    <w:p w14:paraId="35C55BF4" w14:textId="77777777" w:rsidR="007D2483" w:rsidRPr="007D2483" w:rsidRDefault="007D2483" w:rsidP="007D2483">
      <w:pPr>
        <w:pStyle w:val="a3"/>
        <w:rPr>
          <w:rFonts w:ascii="ＭＳ ゴシック" w:eastAsia="ＭＳ ゴシック" w:hAnsi="ＭＳ ゴシック" w:cs="ＭＳ ゴシック"/>
          <w:lang w:eastAsia="zh-CN"/>
        </w:rPr>
      </w:pPr>
    </w:p>
    <w:p w14:paraId="6F657BE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34E313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&lt;jaT0390&gt;そろそろバイトに行かなくては。</w:t>
      </w:r>
    </w:p>
    <w:p w14:paraId="09C2FA1A" w14:textId="490DB94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&lt;cnT0390&gt;</w:t>
      </w:r>
      <w:del w:id="465" w:author="hhh0578" w:date="2020-04-17T21:52:00Z">
        <w:r w:rsidRPr="007D2483" w:rsidDel="00526510">
          <w:rPr>
            <w:rFonts w:ascii="ＭＳ ゴシック" w:eastAsia="ＭＳ ゴシック" w:hAnsi="ＭＳ ゴシック" w:cs="ＭＳ ゴシック"/>
            <w:lang w:eastAsia="zh-CN"/>
          </w:rPr>
          <w:delText>也</w:delText>
        </w:r>
      </w:del>
      <w:r w:rsidRPr="007D2483">
        <w:rPr>
          <w:rFonts w:ascii="ＭＳ ゴシック" w:eastAsia="ＭＳ ゴシック" w:hAnsi="ＭＳ ゴシック" w:cs="ＭＳ ゴシック"/>
          <w:lang w:eastAsia="zh-CN"/>
        </w:rPr>
        <w:t>快到打工的</w:t>
      </w:r>
      <w:ins w:id="466" w:author="hhh0578" w:date="2020-04-17T21:52:00Z">
        <w:r w:rsidR="0039498B">
          <w:rPr>
            <w:rFonts w:ascii="Microsoft YaHei" w:eastAsia="Microsoft YaHei" w:hAnsi="Microsoft YaHei" w:cs="Microsoft YaHei" w:hint="eastAsia"/>
            <w:lang w:eastAsia="zh-CN"/>
          </w:rPr>
          <w:t>时间了</w:t>
        </w:r>
      </w:ins>
      <w:del w:id="467" w:author="hhh0578" w:date="2020-04-17T21:52:00Z">
        <w:r w:rsidRPr="007D2483" w:rsidDel="0039498B">
          <w:rPr>
            <w:rFonts w:ascii="Microsoft YaHei" w:eastAsia="Microsoft YaHei" w:hAnsi="Microsoft YaHei" w:cs="Microsoft YaHei" w:hint="eastAsia"/>
            <w:lang w:eastAsia="zh-CN"/>
          </w:rPr>
          <w:delText>时</w:delText>
        </w:r>
        <w:r w:rsidRPr="007D2483" w:rsidDel="0039498B">
          <w:rPr>
            <w:rFonts w:ascii="ＭＳ ゴシック" w:eastAsia="ＭＳ ゴシック" w:hAnsi="ＭＳ ゴシック" w:cs="ＭＳ ゴシック" w:hint="eastAsia"/>
            <w:lang w:eastAsia="zh-CN"/>
          </w:rPr>
          <w:delText>限了</w:delText>
        </w:r>
      </w:del>
      <w:r w:rsidRPr="007D2483">
        <w:rPr>
          <w:rFonts w:ascii="ＭＳ ゴシック" w:eastAsia="ＭＳ ゴシック" w:hAnsi="ＭＳ ゴシック" w:cs="ＭＳ ゴシック" w:hint="eastAsia"/>
          <w:lang w:eastAsia="zh-CN"/>
        </w:rPr>
        <w:t>。</w:t>
      </w:r>
    </w:p>
    <w:p w14:paraId="1801793C" w14:textId="77777777" w:rsidR="007D2483" w:rsidRPr="007D2483" w:rsidRDefault="007D2483" w:rsidP="007D2483">
      <w:pPr>
        <w:pStyle w:val="a3"/>
        <w:rPr>
          <w:rFonts w:ascii="ＭＳ ゴシック" w:eastAsia="ＭＳ ゴシック" w:hAnsi="ＭＳ ゴシック" w:cs="ＭＳ ゴシック"/>
          <w:lang w:eastAsia="zh-CN"/>
        </w:rPr>
      </w:pPr>
    </w:p>
    <w:p w14:paraId="0B94B8B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637EBD4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&lt;jaT0391&gt;「わざわざありがとうございました」</w:t>
      </w:r>
    </w:p>
    <w:p w14:paraId="103088F1" w14:textId="55D6D91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&lt;cnT0391&gt;「</w:t>
      </w:r>
      <w:del w:id="468" w:author="hhh0578" w:date="2020-04-17T21:53:00Z">
        <w:r w:rsidRPr="007D2483" w:rsidDel="007E5F10">
          <w:rPr>
            <w:rFonts w:ascii="DengXian" w:eastAsia="DengXian" w:hAnsi="DengXian" w:cs="ＭＳ ゴシック" w:hint="eastAsia"/>
            <w:lang w:eastAsia="zh-CN"/>
          </w:rPr>
          <w:delText>感</w:delText>
        </w:r>
        <w:r w:rsidRPr="007D2483" w:rsidDel="007E5F10">
          <w:rPr>
            <w:rFonts w:ascii="Microsoft YaHei" w:eastAsia="Microsoft YaHei" w:hAnsi="Microsoft YaHei" w:cs="Microsoft YaHei" w:hint="eastAsia"/>
            <w:lang w:eastAsia="zh-CN"/>
          </w:rPr>
          <w:delText>谢</w:delText>
        </w:r>
        <w:r w:rsidRPr="007D2483" w:rsidDel="007E5F10">
          <w:rPr>
            <w:rFonts w:ascii="DengXian" w:eastAsia="DengXian" w:hAnsi="DengXian" w:cs="ＭＳ ゴシック" w:hint="eastAsia"/>
            <w:lang w:eastAsia="zh-CN"/>
          </w:rPr>
          <w:delText>能在百忙之中前来拜</w:delText>
        </w:r>
        <w:r w:rsidRPr="007D2483" w:rsidDel="007E5F10">
          <w:rPr>
            <w:rFonts w:ascii="Microsoft YaHei" w:eastAsia="Microsoft YaHei" w:hAnsi="Microsoft YaHei" w:cs="Microsoft YaHei" w:hint="eastAsia"/>
            <w:lang w:eastAsia="zh-CN"/>
          </w:rPr>
          <w:delText>访</w:delText>
        </w:r>
      </w:del>
      <w:ins w:id="469" w:author="hhh0578" w:date="2020-04-17T21:53:00Z">
        <w:r w:rsidR="007E5F10">
          <w:rPr>
            <w:rFonts w:ascii="DengXian" w:eastAsia="DengXian" w:hAnsi="DengXian" w:cs="ＭＳ ゴシック" w:hint="eastAsia"/>
            <w:lang w:eastAsia="zh-CN"/>
          </w:rPr>
          <w:t>大老远跑一趟</w:t>
        </w:r>
        <w:r w:rsidR="001734DC">
          <w:rPr>
            <w:rFonts w:ascii="DengXian" w:eastAsia="DengXian" w:hAnsi="DengXian" w:cs="ＭＳ ゴシック" w:hint="eastAsia"/>
            <w:lang w:eastAsia="zh-CN"/>
          </w:rPr>
          <w:t>麻烦你了</w:t>
        </w:r>
      </w:ins>
      <w:r w:rsidRPr="007D2483">
        <w:rPr>
          <w:rFonts w:ascii="ＭＳ ゴシック" w:eastAsia="ＭＳ ゴシック" w:hAnsi="ＭＳ ゴシック" w:cs="ＭＳ ゴシック" w:hint="eastAsia"/>
          <w:lang w:eastAsia="zh-CN"/>
        </w:rPr>
        <w:t>」</w:t>
      </w:r>
    </w:p>
    <w:p w14:paraId="31023CD9" w14:textId="77777777" w:rsidR="007D2483" w:rsidRPr="007D2483" w:rsidRDefault="007D2483" w:rsidP="007D2483">
      <w:pPr>
        <w:pStyle w:val="a3"/>
        <w:rPr>
          <w:rFonts w:ascii="ＭＳ ゴシック" w:eastAsia="ＭＳ ゴシック" w:hAnsi="ＭＳ ゴシック" w:cs="ＭＳ ゴシック"/>
          <w:lang w:eastAsia="zh-CN"/>
        </w:rPr>
      </w:pPr>
    </w:p>
    <w:p w14:paraId="3DE52C9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1BED96C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&lt;jaT0392&gt;「また近いうちに伺います」</w:t>
      </w:r>
    </w:p>
    <w:p w14:paraId="04BECB1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&lt;cnT0392&gt;「近日会再</w:t>
      </w:r>
      <w:del w:id="470" w:author="hhh0578" w:date="2020-04-17T21:53:00Z">
        <w:r w:rsidRPr="007D2483" w:rsidDel="00F125B0">
          <w:rPr>
            <w:rFonts w:ascii="ＭＳ ゴシック" w:eastAsia="ＭＳ ゴシック" w:hAnsi="ＭＳ ゴシック" w:cs="ＭＳ ゴシック"/>
            <w:lang w:eastAsia="zh-CN"/>
          </w:rPr>
          <w:delText>抽空</w:delText>
        </w:r>
      </w:del>
      <w:r w:rsidRPr="007D2483">
        <w:rPr>
          <w:rFonts w:ascii="ＭＳ ゴシック" w:eastAsia="ＭＳ ゴシック" w:hAnsi="ＭＳ ゴシック" w:cs="ＭＳ ゴシック"/>
          <w:lang w:eastAsia="zh-CN"/>
        </w:rPr>
        <w:t>来的」</w:t>
      </w:r>
    </w:p>
    <w:p w14:paraId="2681963C" w14:textId="77777777" w:rsidR="007D2483" w:rsidRPr="007D2483" w:rsidRDefault="007D2483" w:rsidP="007D2483">
      <w:pPr>
        <w:pStyle w:val="a3"/>
        <w:rPr>
          <w:rFonts w:ascii="ＭＳ ゴシック" w:eastAsia="ＭＳ ゴシック" w:hAnsi="ＭＳ ゴシック" w:cs="ＭＳ ゴシック"/>
          <w:lang w:eastAsia="zh-CN"/>
        </w:rPr>
      </w:pPr>
    </w:p>
    <w:p w14:paraId="546D38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D2591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&lt;jaT0393&gt;「では、私も。ごちそうさまでした」</w:t>
      </w:r>
    </w:p>
    <w:p w14:paraId="2557770F" w14:textId="3AA593F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&lt;cnT0393&gt;「</w:t>
      </w:r>
      <w:ins w:id="471" w:author="hhh0578" w:date="2020-04-17T21:53:00Z">
        <w:r w:rsidR="004C1F05">
          <w:rPr>
            <w:rFonts w:ascii="DengXian" w:eastAsia="DengXian" w:hAnsi="DengXian" w:cs="ＭＳ ゴシック" w:hint="eastAsia"/>
            <w:lang w:eastAsia="zh-CN"/>
          </w:rPr>
          <w:t>那</w:t>
        </w:r>
      </w:ins>
      <w:r w:rsidRPr="007D2483">
        <w:rPr>
          <w:rFonts w:ascii="ＭＳ ゴシック" w:eastAsia="ＭＳ ゴシック" w:hAnsi="ＭＳ ゴシック" w:cs="ＭＳ ゴシック"/>
          <w:lang w:eastAsia="zh-CN"/>
        </w:rPr>
        <w:t>我也</w:t>
      </w:r>
      <w:r w:rsidRPr="007D2483">
        <w:rPr>
          <w:rFonts w:ascii="Microsoft YaHei" w:eastAsia="Microsoft YaHei" w:hAnsi="Microsoft YaHei" w:cs="Microsoft YaHei" w:hint="eastAsia"/>
          <w:lang w:eastAsia="zh-CN"/>
        </w:rPr>
        <w:t>该</w:t>
      </w:r>
      <w:r w:rsidRPr="007D2483">
        <w:rPr>
          <w:rFonts w:ascii="ＭＳ ゴシック" w:eastAsia="ＭＳ ゴシック" w:hAnsi="ＭＳ ゴシック" w:cs="ＭＳ ゴシック" w:hint="eastAsia"/>
          <w:lang w:eastAsia="zh-CN"/>
        </w:rPr>
        <w:t>走了。多</w:t>
      </w:r>
      <w:r w:rsidRPr="007D2483">
        <w:rPr>
          <w:rFonts w:ascii="Microsoft YaHei" w:eastAsia="Microsoft YaHei" w:hAnsi="Microsoft YaHei" w:cs="Microsoft YaHei" w:hint="eastAsia"/>
          <w:lang w:eastAsia="zh-CN"/>
        </w:rPr>
        <w:t>谢</w:t>
      </w:r>
      <w:r w:rsidRPr="007D2483">
        <w:rPr>
          <w:rFonts w:ascii="ＭＳ ゴシック" w:eastAsia="ＭＳ ゴシック" w:hAnsi="ＭＳ ゴシック" w:cs="ＭＳ ゴシック" w:hint="eastAsia"/>
          <w:lang w:eastAsia="zh-CN"/>
        </w:rPr>
        <w:t>招待」</w:t>
      </w:r>
    </w:p>
    <w:p w14:paraId="277F5198" w14:textId="77777777" w:rsidR="007D2483" w:rsidRPr="007D2483" w:rsidRDefault="007D2483" w:rsidP="007D2483">
      <w:pPr>
        <w:pStyle w:val="a3"/>
        <w:rPr>
          <w:rFonts w:ascii="ＭＳ ゴシック" w:eastAsia="ＭＳ ゴシック" w:hAnsi="ＭＳ ゴシック" w:cs="ＭＳ ゴシック"/>
          <w:lang w:eastAsia="zh-CN"/>
        </w:rPr>
      </w:pPr>
    </w:p>
    <w:p w14:paraId="5A69F1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2D5778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&lt;jaT0394&gt;「またいつでもいらして下さい」</w:t>
      </w:r>
    </w:p>
    <w:p w14:paraId="0FC669C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&lt;cnT0394&gt;「</w:t>
      </w:r>
      <w:r w:rsidRPr="007D2483">
        <w:rPr>
          <w:rFonts w:ascii="Microsoft YaHei" w:eastAsia="Microsoft YaHei" w:hAnsi="Microsoft YaHei" w:cs="Microsoft YaHei" w:hint="eastAsia"/>
          <w:lang w:eastAsia="zh-CN"/>
        </w:rPr>
        <w:t>欢</w:t>
      </w:r>
      <w:r w:rsidRPr="007D2483">
        <w:rPr>
          <w:rFonts w:ascii="ＭＳ ゴシック" w:eastAsia="ＭＳ ゴシック" w:hAnsi="ＭＳ ゴシック" w:cs="ＭＳ ゴシック" w:hint="eastAsia"/>
          <w:lang w:eastAsia="zh-CN"/>
        </w:rPr>
        <w:t>迎随</w:t>
      </w:r>
      <w:r w:rsidRPr="007D2483">
        <w:rPr>
          <w:rFonts w:ascii="Microsoft YaHei" w:eastAsia="Microsoft YaHei" w:hAnsi="Microsoft YaHei" w:cs="Microsoft YaHei" w:hint="eastAsia"/>
          <w:lang w:eastAsia="zh-CN"/>
        </w:rPr>
        <w:t>时</w:t>
      </w:r>
      <w:r w:rsidRPr="007D2483">
        <w:rPr>
          <w:rFonts w:ascii="ＭＳ ゴシック" w:eastAsia="ＭＳ ゴシック" w:hAnsi="ＭＳ ゴシック" w:cs="ＭＳ ゴシック" w:hint="eastAsia"/>
          <w:lang w:eastAsia="zh-CN"/>
        </w:rPr>
        <w:t>再来」</w:t>
      </w:r>
    </w:p>
    <w:p w14:paraId="49D39BD4" w14:textId="77777777" w:rsidR="007D2483" w:rsidRPr="007D2483" w:rsidRDefault="007D2483" w:rsidP="007D2483">
      <w:pPr>
        <w:pStyle w:val="a3"/>
        <w:rPr>
          <w:rFonts w:ascii="ＭＳ ゴシック" w:eastAsia="ＭＳ ゴシック" w:hAnsi="ＭＳ ゴシック" w:cs="ＭＳ ゴシック"/>
          <w:lang w:eastAsia="zh-CN"/>
        </w:rPr>
      </w:pPr>
    </w:p>
    <w:p w14:paraId="560DECE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6F455D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&lt;jaT0395&gt;「ああ、そうそう……」</w:t>
      </w:r>
    </w:p>
    <w:p w14:paraId="53309C3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&lt;cnT0395&gt;「啊，</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了</w:t>
      </w:r>
      <w:r w:rsidRPr="007D2483">
        <w:rPr>
          <w:rFonts w:ascii="ＭＳ ゴシック" w:eastAsia="ＭＳ ゴシック" w:hAnsi="ＭＳ ゴシック" w:cs="ＭＳ ゴシック"/>
          <w:lang w:eastAsia="zh-CN"/>
        </w:rPr>
        <w:t>……」</w:t>
      </w:r>
    </w:p>
    <w:p w14:paraId="0AE6E63F" w14:textId="77777777" w:rsidR="007D2483" w:rsidRPr="007D2483" w:rsidRDefault="007D2483" w:rsidP="007D2483">
      <w:pPr>
        <w:pStyle w:val="a3"/>
        <w:rPr>
          <w:rFonts w:ascii="ＭＳ ゴシック" w:eastAsia="ＭＳ ゴシック" w:hAnsi="ＭＳ ゴシック" w:cs="ＭＳ ゴシック"/>
          <w:lang w:eastAsia="zh-CN"/>
        </w:rPr>
      </w:pPr>
    </w:p>
    <w:p w14:paraId="571BAB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B9696F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&lt;jaT0396&gt;「はい？」</w:t>
      </w:r>
    </w:p>
    <w:p w14:paraId="3B2A70A0" w14:textId="7B359979"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&lt;cnT0396&gt;「</w:t>
      </w:r>
      <w:del w:id="472" w:author="hhh0578" w:date="2020-04-17T21:54:00Z">
        <w:r w:rsidRPr="007D2483" w:rsidDel="004750DB">
          <w:rPr>
            <w:rFonts w:ascii="ＭＳ ゴシック" w:eastAsia="ＭＳ ゴシック" w:hAnsi="ＭＳ ゴシック" w:cs="ＭＳ ゴシック"/>
          </w:rPr>
          <w:delText>社</w:delText>
        </w:r>
      </w:del>
      <w:ins w:id="473" w:author="hhh0578" w:date="2020-04-17T21:54:00Z">
        <w:r w:rsidR="00A262B2">
          <w:rPr>
            <w:rFonts w:ascii="DengXian" w:eastAsia="DengXian" w:hAnsi="DengXian" w:cs="ＭＳ ゴシック" w:hint="eastAsia"/>
            <w:lang w:eastAsia="zh-CN"/>
          </w:rPr>
          <w:t>什么</w:t>
        </w:r>
      </w:ins>
      <w:del w:id="474" w:author="hhh0578" w:date="2020-04-17T21:54:00Z">
        <w:r w:rsidRPr="007D2483" w:rsidDel="00A262B2">
          <w:rPr>
            <w:rFonts w:ascii="ＭＳ ゴシック" w:eastAsia="ＭＳ ゴシック" w:hAnsi="ＭＳ ゴシック" w:cs="ＭＳ ゴシック"/>
          </w:rPr>
          <w:delText>么</w:delText>
        </w:r>
      </w:del>
      <w:r w:rsidRPr="007D2483">
        <w:rPr>
          <w:rFonts w:ascii="ＭＳ ゴシック" w:eastAsia="ＭＳ ゴシック" w:hAnsi="ＭＳ ゴシック" w:cs="ＭＳ ゴシック"/>
        </w:rPr>
        <w:t>？」</w:t>
      </w:r>
    </w:p>
    <w:p w14:paraId="662F7D5E" w14:textId="77777777" w:rsidR="007D2483" w:rsidRPr="007D2483" w:rsidRDefault="007D2483" w:rsidP="007D2483">
      <w:pPr>
        <w:pStyle w:val="a3"/>
        <w:rPr>
          <w:rFonts w:ascii="ＭＳ ゴシック" w:eastAsia="ＭＳ ゴシック" w:hAnsi="ＭＳ ゴシック" w:cs="ＭＳ ゴシック"/>
        </w:rPr>
      </w:pPr>
    </w:p>
    <w:p w14:paraId="46E977C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05A51E6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&lt;jaT0397&gt;「私がエステルの嘘に気づいていることは内緒にして下さると嬉しいです」</w:t>
      </w:r>
    </w:p>
    <w:p w14:paraId="2A8D359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&lt;cnT0397&gt;「</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于我</w:t>
      </w:r>
      <w:r w:rsidRPr="007D2483">
        <w:rPr>
          <w:rFonts w:ascii="Microsoft YaHei" w:eastAsia="Microsoft YaHei" w:hAnsi="Microsoft YaHei" w:cs="Microsoft YaHei" w:hint="eastAsia"/>
          <w:lang w:eastAsia="zh-CN"/>
        </w:rPr>
        <w:t>发现</w:t>
      </w:r>
      <w:r w:rsidRPr="007D2483">
        <w:rPr>
          <w:rFonts w:ascii="ＭＳ ゴシック" w:eastAsia="ＭＳ ゴシック" w:hAnsi="ＭＳ ゴシック" w:cs="ＭＳ ゴシック" w:hint="eastAsia"/>
          <w:lang w:eastAsia="zh-CN"/>
        </w:rPr>
        <w:t>艾斯蒂</w:t>
      </w:r>
      <w:r w:rsidRPr="007D2483">
        <w:rPr>
          <w:rFonts w:ascii="Microsoft YaHei" w:eastAsia="Microsoft YaHei" w:hAnsi="Microsoft YaHei" w:cs="Microsoft YaHei" w:hint="eastAsia"/>
          <w:lang w:eastAsia="zh-CN"/>
        </w:rPr>
        <w:t>尔说谎这</w:t>
      </w:r>
      <w:r w:rsidRPr="007D2483">
        <w:rPr>
          <w:rFonts w:ascii="ＭＳ ゴシック" w:eastAsia="ＭＳ ゴシック" w:hAnsi="ＭＳ ゴシック" w:cs="ＭＳ ゴシック" w:hint="eastAsia"/>
          <w:lang w:eastAsia="zh-CN"/>
        </w:rPr>
        <w:t>件事</w:t>
      </w:r>
      <w:r w:rsidRPr="007D2483">
        <w:rPr>
          <w:rFonts w:ascii="Microsoft YaHei" w:eastAsia="Microsoft YaHei" w:hAnsi="Microsoft YaHei" w:cs="Microsoft YaHei" w:hint="eastAsia"/>
          <w:lang w:eastAsia="zh-CN"/>
        </w:rPr>
        <w:t>还</w:t>
      </w:r>
      <w:r w:rsidRPr="007D2483">
        <w:rPr>
          <w:rFonts w:ascii="ＭＳ ゴシック" w:eastAsia="ＭＳ ゴシック" w:hAnsi="ＭＳ ゴシック" w:cs="ＭＳ ゴシック" w:hint="eastAsia"/>
          <w:lang w:eastAsia="zh-CN"/>
        </w:rPr>
        <w:t>希望你能保密」</w:t>
      </w:r>
    </w:p>
    <w:p w14:paraId="064D63E2" w14:textId="77777777" w:rsidR="007D2483" w:rsidRPr="007D2483" w:rsidRDefault="007D2483" w:rsidP="007D2483">
      <w:pPr>
        <w:pStyle w:val="a3"/>
        <w:rPr>
          <w:rFonts w:ascii="ＭＳ ゴシック" w:eastAsia="ＭＳ ゴシック" w:hAnsi="ＭＳ ゴシック" w:cs="ＭＳ ゴシック"/>
          <w:lang w:eastAsia="zh-CN"/>
        </w:rPr>
      </w:pPr>
    </w:p>
    <w:p w14:paraId="61FD84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【モーリッツ】</w:t>
      </w:r>
    </w:p>
    <w:p w14:paraId="55E08D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&lt;jaT0398&gt;「彼女は誠実な性質ですから、恐らくかなり悩んだ末に嘘をついたのだと思います」</w:t>
      </w:r>
    </w:p>
    <w:p w14:paraId="22ABC870" w14:textId="105F008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&lt;cnT0398&gt;「那孩子本</w:t>
      </w:r>
      <w:r w:rsidRPr="007D2483">
        <w:rPr>
          <w:rFonts w:ascii="Microsoft YaHei" w:eastAsia="Microsoft YaHei" w:hAnsi="Microsoft YaHei" w:cs="Microsoft YaHei" w:hint="eastAsia"/>
          <w:lang w:eastAsia="zh-CN"/>
        </w:rPr>
        <w:t>质</w:t>
      </w:r>
      <w:r w:rsidRPr="007D2483">
        <w:rPr>
          <w:rFonts w:ascii="ＭＳ ゴシック" w:eastAsia="ＭＳ ゴシック" w:hAnsi="ＭＳ ゴシック" w:cs="ＭＳ ゴシック" w:hint="eastAsia"/>
          <w:lang w:eastAsia="zh-CN"/>
        </w:rPr>
        <w:t>是</w:t>
      </w:r>
      <w:r w:rsidRPr="007D2483">
        <w:rPr>
          <w:rFonts w:ascii="Microsoft YaHei" w:eastAsia="Microsoft YaHei" w:hAnsi="Microsoft YaHei" w:cs="Microsoft YaHei" w:hint="eastAsia"/>
          <w:lang w:eastAsia="zh-CN"/>
        </w:rPr>
        <w:t>诚实</w:t>
      </w:r>
      <w:r w:rsidRPr="007D2483">
        <w:rPr>
          <w:rFonts w:ascii="ＭＳ ゴシック" w:eastAsia="ＭＳ ゴシック" w:hAnsi="ＭＳ ゴシック" w:cs="ＭＳ ゴシック" w:hint="eastAsia"/>
          <w:lang w:eastAsia="zh-CN"/>
        </w:rPr>
        <w:t>的，恐怕</w:t>
      </w:r>
      <w:ins w:id="475" w:author="hhh0578" w:date="2020-04-17T21:55:00Z">
        <w:r w:rsidR="004750DB">
          <w:rPr>
            <w:rFonts w:ascii="ＭＳ ゴシック" w:eastAsia="DengXian" w:hAnsi="ＭＳ ゴシック" w:cs="ＭＳ ゴシック" w:hint="eastAsia"/>
            <w:lang w:eastAsia="zh-CN"/>
          </w:rPr>
          <w:t>也是烦恼了好久</w:t>
        </w:r>
      </w:ins>
      <w:del w:id="476" w:author="hhh0578" w:date="2020-04-17T21:55:00Z">
        <w:r w:rsidRPr="007D2483" w:rsidDel="004750DB">
          <w:rPr>
            <w:rFonts w:ascii="ＭＳ ゴシック" w:eastAsia="ＭＳ ゴシック" w:hAnsi="ＭＳ ゴシック" w:cs="ＭＳ ゴシック" w:hint="eastAsia"/>
            <w:lang w:eastAsia="zh-CN"/>
          </w:rPr>
          <w:delText>是在相当的</w:delText>
        </w:r>
        <w:r w:rsidRPr="007D2483" w:rsidDel="004750DB">
          <w:rPr>
            <w:rFonts w:ascii="Microsoft YaHei" w:eastAsia="Microsoft YaHei" w:hAnsi="Microsoft YaHei" w:cs="Microsoft YaHei" w:hint="eastAsia"/>
            <w:lang w:eastAsia="zh-CN"/>
          </w:rPr>
          <w:delText>烦恼</w:delText>
        </w:r>
        <w:r w:rsidRPr="007D2483" w:rsidDel="004750DB">
          <w:rPr>
            <w:rFonts w:ascii="ＭＳ ゴシック" w:eastAsia="ＭＳ ゴシック" w:hAnsi="ＭＳ ゴシック" w:cs="ＭＳ ゴシック" w:hint="eastAsia"/>
            <w:lang w:eastAsia="zh-CN"/>
          </w:rPr>
          <w:delText>之后，</w:delText>
        </w:r>
      </w:del>
      <w:r w:rsidRPr="007D2483">
        <w:rPr>
          <w:rFonts w:ascii="ＭＳ ゴシック" w:eastAsia="ＭＳ ゴシック" w:hAnsi="ＭＳ ゴシック" w:cs="ＭＳ ゴシック" w:hint="eastAsia"/>
          <w:lang w:eastAsia="zh-CN"/>
        </w:rPr>
        <w:t>才会</w:t>
      </w:r>
      <w:r w:rsidRPr="007D2483">
        <w:rPr>
          <w:rFonts w:ascii="Microsoft YaHei" w:eastAsia="Microsoft YaHei" w:hAnsi="Microsoft YaHei" w:cs="Microsoft YaHei" w:hint="eastAsia"/>
          <w:lang w:eastAsia="zh-CN"/>
        </w:rPr>
        <w:t>选择说谎</w:t>
      </w:r>
      <w:r w:rsidRPr="007D2483">
        <w:rPr>
          <w:rFonts w:ascii="ＭＳ ゴシック" w:eastAsia="ＭＳ ゴシック" w:hAnsi="ＭＳ ゴシック" w:cs="ＭＳ ゴシック" w:hint="eastAsia"/>
          <w:lang w:eastAsia="zh-CN"/>
        </w:rPr>
        <w:t>的」</w:t>
      </w:r>
    </w:p>
    <w:p w14:paraId="33352C8E" w14:textId="77777777" w:rsidR="007D2483" w:rsidRPr="007D2483" w:rsidRDefault="007D2483" w:rsidP="007D2483">
      <w:pPr>
        <w:pStyle w:val="a3"/>
        <w:rPr>
          <w:rFonts w:ascii="ＭＳ ゴシック" w:eastAsia="ＭＳ ゴシック" w:hAnsi="ＭＳ ゴシック" w:cs="ＭＳ ゴシック"/>
          <w:lang w:eastAsia="zh-CN"/>
        </w:rPr>
      </w:pPr>
    </w:p>
    <w:p w14:paraId="19FB227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265479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&lt;jaT0399&gt;エステルさんが進んで嘘をつく人でないことは、いままでの短い付き合いでも分かる。</w:t>
      </w:r>
    </w:p>
    <w:p w14:paraId="1278D722" w14:textId="1566E58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&lt;cnT0399&gt;</w:t>
      </w:r>
      <w:del w:id="477" w:author="hhh0578" w:date="2020-04-17T21:55:00Z">
        <w:r w:rsidRPr="007D2483" w:rsidDel="00085A4D">
          <w:rPr>
            <w:rFonts w:ascii="ＭＳ ゴシック" w:eastAsia="ＭＳ ゴシック" w:hAnsi="ＭＳ ゴシック" w:cs="ＭＳ ゴシック"/>
            <w:lang w:eastAsia="zh-CN"/>
          </w:rPr>
          <w:delText>即便</w:delText>
        </w:r>
      </w:del>
      <w:r w:rsidRPr="007D2483">
        <w:rPr>
          <w:rFonts w:ascii="ＭＳ ゴシック" w:eastAsia="ＭＳ ゴシック" w:hAnsi="ＭＳ ゴシック" w:cs="ＭＳ ゴシック"/>
          <w:lang w:eastAsia="zh-CN"/>
        </w:rPr>
        <w:t>我和她如此短浅的交清，也能</w:t>
      </w:r>
      <w:ins w:id="478" w:author="hhh0578" w:date="2020-04-17T21:55:00Z">
        <w:r w:rsidR="00A90259">
          <w:rPr>
            <w:rFonts w:ascii="Microsoft YaHei" w:eastAsia="Microsoft YaHei" w:hAnsi="Microsoft YaHei" w:cs="Microsoft YaHei" w:hint="eastAsia"/>
            <w:lang w:eastAsia="zh-CN"/>
          </w:rPr>
          <w:t>知道</w:t>
        </w:r>
      </w:ins>
      <w:del w:id="479" w:author="hhh0578" w:date="2020-04-17T21:55:00Z">
        <w:r w:rsidRPr="007D2483" w:rsidDel="00A90259">
          <w:rPr>
            <w:rFonts w:ascii="Microsoft YaHei" w:eastAsia="Microsoft YaHei" w:hAnsi="Microsoft YaHei" w:cs="Microsoft YaHei" w:hint="eastAsia"/>
            <w:lang w:eastAsia="zh-CN"/>
          </w:rPr>
          <w:delText>发现</w:delText>
        </w:r>
      </w:del>
      <w:r w:rsidRPr="007D2483">
        <w:rPr>
          <w:rFonts w:ascii="ＭＳ ゴシック" w:eastAsia="ＭＳ ゴシック" w:hAnsi="ＭＳ ゴシック" w:cs="ＭＳ ゴシック" w:hint="eastAsia"/>
          <w:lang w:eastAsia="zh-CN"/>
        </w:rPr>
        <w:t>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不是</w:t>
      </w:r>
      <w:r w:rsidRPr="007D2483">
        <w:rPr>
          <w:rFonts w:ascii="Microsoft YaHei" w:eastAsia="Microsoft YaHei" w:hAnsi="Microsoft YaHei" w:cs="Microsoft YaHei" w:hint="eastAsia"/>
          <w:lang w:eastAsia="zh-CN"/>
        </w:rPr>
        <w:t>爱说谎</w:t>
      </w:r>
      <w:r w:rsidRPr="007D2483">
        <w:rPr>
          <w:rFonts w:ascii="ＭＳ ゴシック" w:eastAsia="ＭＳ ゴシック" w:hAnsi="ＭＳ ゴシック" w:cs="ＭＳ ゴシック" w:hint="eastAsia"/>
          <w:lang w:eastAsia="zh-CN"/>
        </w:rPr>
        <w:t>的人。</w:t>
      </w:r>
    </w:p>
    <w:p w14:paraId="40E1F451" w14:textId="77777777" w:rsidR="007D2483" w:rsidRPr="007D2483" w:rsidRDefault="007D2483" w:rsidP="007D2483">
      <w:pPr>
        <w:pStyle w:val="a3"/>
        <w:rPr>
          <w:rFonts w:ascii="ＭＳ ゴシック" w:eastAsia="ＭＳ ゴシック" w:hAnsi="ＭＳ ゴシック" w:cs="ＭＳ ゴシック"/>
          <w:lang w:eastAsia="zh-CN"/>
        </w:rPr>
      </w:pPr>
    </w:p>
    <w:p w14:paraId="37668D6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44BC1A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&lt;jaT0400&gt;むしろ誠実すぎて不器用になるタイプと見た。</w:t>
      </w:r>
    </w:p>
    <w:p w14:paraId="1950C23E" w14:textId="15A44E0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&lt;cnT0400&gt;不如</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是</w:t>
      </w:r>
      <w:r w:rsidRPr="007D2483">
        <w:rPr>
          <w:rFonts w:ascii="Microsoft YaHei" w:eastAsia="Microsoft YaHei" w:hAnsi="Microsoft YaHei" w:cs="Microsoft YaHei" w:hint="eastAsia"/>
          <w:lang w:eastAsia="zh-CN"/>
        </w:rPr>
        <w:t>诚实</w:t>
      </w:r>
      <w:ins w:id="480" w:author="hhh0578" w:date="2020-04-17T21:56:00Z">
        <w:r w:rsidR="00BC7A20">
          <w:rPr>
            <w:rFonts w:ascii="Microsoft YaHei" w:eastAsia="Microsoft YaHei" w:hAnsi="Microsoft YaHei" w:cs="Microsoft YaHei" w:hint="eastAsia"/>
            <w:lang w:eastAsia="zh-CN"/>
          </w:rPr>
          <w:t>到了不会变通的地步</w:t>
        </w:r>
      </w:ins>
      <w:del w:id="481" w:author="hhh0578" w:date="2020-04-17T21:56:00Z">
        <w:r w:rsidRPr="007D2483" w:rsidDel="00BC7A20">
          <w:rPr>
            <w:rFonts w:ascii="ＭＳ ゴシック" w:eastAsia="ＭＳ ゴシック" w:hAnsi="ＭＳ ゴシック" w:cs="ＭＳ ゴシック" w:hint="eastAsia"/>
            <w:lang w:eastAsia="zh-CN"/>
          </w:rPr>
          <w:delText>到不解</w:delText>
        </w:r>
        <w:r w:rsidRPr="007D2483" w:rsidDel="00BC7A20">
          <w:rPr>
            <w:rFonts w:ascii="Microsoft YaHei" w:eastAsia="Microsoft YaHei" w:hAnsi="Microsoft YaHei" w:cs="Microsoft YaHei" w:hint="eastAsia"/>
            <w:lang w:eastAsia="zh-CN"/>
          </w:rPr>
          <w:delText>风</w:delText>
        </w:r>
        <w:r w:rsidRPr="007D2483" w:rsidDel="00BC7A20">
          <w:rPr>
            <w:rFonts w:ascii="ＭＳ ゴシック" w:eastAsia="ＭＳ ゴシック" w:hAnsi="ＭＳ ゴシック" w:cs="ＭＳ ゴシック" w:hint="eastAsia"/>
            <w:lang w:eastAsia="zh-CN"/>
          </w:rPr>
          <w:delText>情的程度</w:delText>
        </w:r>
      </w:del>
      <w:r w:rsidRPr="007D2483">
        <w:rPr>
          <w:rFonts w:ascii="ＭＳ ゴシック" w:eastAsia="ＭＳ ゴシック" w:hAnsi="ＭＳ ゴシック" w:cs="ＭＳ ゴシック" w:hint="eastAsia"/>
          <w:lang w:eastAsia="zh-CN"/>
        </w:rPr>
        <w:t>。</w:t>
      </w:r>
    </w:p>
    <w:p w14:paraId="4A387C32" w14:textId="77777777" w:rsidR="007D2483" w:rsidRPr="007D2483" w:rsidRDefault="007D2483" w:rsidP="007D2483">
      <w:pPr>
        <w:pStyle w:val="a3"/>
        <w:rPr>
          <w:rFonts w:ascii="ＭＳ ゴシック" w:eastAsia="ＭＳ ゴシック" w:hAnsi="ＭＳ ゴシック" w:cs="ＭＳ ゴシック"/>
          <w:lang w:eastAsia="zh-CN"/>
        </w:rPr>
      </w:pPr>
    </w:p>
    <w:p w14:paraId="7401626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429EEC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&lt;jaT0401&gt;モーリッツさんの言葉はそんな彼女を思いやってのものだろう。</w:t>
      </w:r>
    </w:p>
    <w:p w14:paraId="07B91F09" w14:textId="4DFF120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&lt;cnT0401&gt;摩利茨先生</w:t>
      </w:r>
      <w:ins w:id="482" w:author="hhh0578" w:date="2020-04-17T21:56:00Z">
        <w:r w:rsidR="00B95D51">
          <w:rPr>
            <w:rFonts w:ascii="DengXian" w:eastAsia="DengXian" w:hAnsi="DengXian" w:cs="ＭＳ ゴシック" w:hint="eastAsia"/>
            <w:lang w:eastAsia="zh-CN"/>
          </w:rPr>
          <w:t>的</w:t>
        </w:r>
        <w:r w:rsidR="00B95D51">
          <w:rPr>
            <w:rFonts w:ascii="Microsoft YaHei" w:eastAsia="Microsoft YaHei" w:hAnsi="Microsoft YaHei" w:cs="Microsoft YaHei" w:hint="eastAsia"/>
            <w:lang w:eastAsia="zh-CN"/>
          </w:rPr>
          <w:t>这句话是对她的关怀</w:t>
        </w:r>
      </w:ins>
      <w:del w:id="483" w:author="hhh0578" w:date="2020-04-17T21:56:00Z">
        <w:r w:rsidRPr="007D2483" w:rsidDel="00B95D51">
          <w:rPr>
            <w:rFonts w:ascii="DengXian" w:eastAsia="DengXian" w:hAnsi="DengXian" w:cs="ＭＳ ゴシック" w:hint="eastAsia"/>
            <w:lang w:eastAsia="zh-CN"/>
          </w:rPr>
          <w:delText>会</w:delText>
        </w:r>
        <w:r w:rsidRPr="007D2483" w:rsidDel="00B95D51">
          <w:rPr>
            <w:rFonts w:ascii="Microsoft YaHei" w:eastAsia="Microsoft YaHei" w:hAnsi="Microsoft YaHei" w:cs="Microsoft YaHei" w:hint="eastAsia"/>
            <w:lang w:eastAsia="zh-CN"/>
          </w:rPr>
          <w:delText>这</w:delText>
        </w:r>
        <w:r w:rsidRPr="007D2483" w:rsidDel="00B95D51">
          <w:rPr>
            <w:rFonts w:ascii="DengXian" w:eastAsia="DengXian" w:hAnsi="DengXian" w:cs="ＭＳ ゴシック" w:hint="eastAsia"/>
            <w:lang w:eastAsia="zh-CN"/>
          </w:rPr>
          <w:delText>么</w:delText>
        </w:r>
        <w:r w:rsidRPr="007D2483" w:rsidDel="00B95D51">
          <w:rPr>
            <w:rFonts w:ascii="Microsoft YaHei" w:eastAsia="Microsoft YaHei" w:hAnsi="Microsoft YaHei" w:cs="Microsoft YaHei" w:hint="eastAsia"/>
            <w:lang w:eastAsia="zh-CN"/>
          </w:rPr>
          <w:delText>说</w:delText>
        </w:r>
        <w:r w:rsidRPr="007D2483" w:rsidDel="00B95D51">
          <w:rPr>
            <w:rFonts w:ascii="DengXian" w:eastAsia="DengXian" w:hAnsi="DengXian" w:cs="ＭＳ ゴシック" w:hint="eastAsia"/>
            <w:lang w:eastAsia="zh-CN"/>
          </w:rPr>
          <w:delText>是</w:delText>
        </w:r>
        <w:r w:rsidRPr="007D2483" w:rsidDel="00B95D51">
          <w:rPr>
            <w:rFonts w:ascii="Microsoft YaHei" w:eastAsia="Microsoft YaHei" w:hAnsi="Microsoft YaHei" w:cs="Microsoft YaHei" w:hint="eastAsia"/>
            <w:lang w:eastAsia="zh-CN"/>
          </w:rPr>
          <w:delText>对</w:delText>
        </w:r>
        <w:r w:rsidRPr="007D2483" w:rsidDel="00B95D51">
          <w:rPr>
            <w:rFonts w:ascii="DengXian" w:eastAsia="DengXian" w:hAnsi="DengXian" w:cs="ＭＳ ゴシック" w:hint="eastAsia"/>
            <w:lang w:eastAsia="zh-CN"/>
          </w:rPr>
          <w:delText>她的体</w:delText>
        </w:r>
        <w:r w:rsidRPr="007D2483" w:rsidDel="00B95D51">
          <w:rPr>
            <w:rFonts w:ascii="Microsoft YaHei" w:eastAsia="Microsoft YaHei" w:hAnsi="Microsoft YaHei" w:cs="Microsoft YaHei" w:hint="eastAsia"/>
            <w:lang w:eastAsia="zh-CN"/>
          </w:rPr>
          <w:delText>谅</w:delText>
        </w:r>
        <w:r w:rsidRPr="007D2483" w:rsidDel="00B95D51">
          <w:rPr>
            <w:rFonts w:ascii="DengXian" w:eastAsia="DengXian" w:hAnsi="DengXian" w:cs="ＭＳ ゴシック" w:hint="eastAsia"/>
            <w:lang w:eastAsia="zh-CN"/>
          </w:rPr>
          <w:delText>吧</w:delText>
        </w:r>
      </w:del>
      <w:r w:rsidRPr="007D2483">
        <w:rPr>
          <w:rFonts w:ascii="ＭＳ ゴシック" w:eastAsia="ＭＳ ゴシック" w:hAnsi="ＭＳ ゴシック" w:cs="ＭＳ ゴシック" w:hint="eastAsia"/>
          <w:lang w:eastAsia="zh-CN"/>
        </w:rPr>
        <w:t>。</w:t>
      </w:r>
    </w:p>
    <w:p w14:paraId="63E8434E" w14:textId="77777777" w:rsidR="007D2483" w:rsidRPr="007D2483" w:rsidRDefault="007D2483" w:rsidP="007D2483">
      <w:pPr>
        <w:pStyle w:val="a3"/>
        <w:rPr>
          <w:rFonts w:ascii="ＭＳ ゴシック" w:eastAsia="ＭＳ ゴシック" w:hAnsi="ＭＳ ゴシック" w:cs="ＭＳ ゴシック"/>
          <w:lang w:eastAsia="zh-CN"/>
        </w:rPr>
      </w:pPr>
    </w:p>
    <w:p w14:paraId="606AF9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2F382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&lt;jaT0402&gt;「分かりました」</w:t>
      </w:r>
    </w:p>
    <w:p w14:paraId="52F500A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&lt;cnT0402&gt;「明白了」</w:t>
      </w:r>
    </w:p>
    <w:p w14:paraId="1C279B62" w14:textId="77777777" w:rsidR="007D2483" w:rsidRPr="007D2483" w:rsidRDefault="007D2483" w:rsidP="007D2483">
      <w:pPr>
        <w:pStyle w:val="a3"/>
        <w:rPr>
          <w:rFonts w:ascii="ＭＳ ゴシック" w:eastAsia="ＭＳ ゴシック" w:hAnsi="ＭＳ ゴシック" w:cs="ＭＳ ゴシック"/>
        </w:rPr>
      </w:pPr>
    </w:p>
    <w:p w14:paraId="3680C1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【モーリッツ】</w:t>
      </w:r>
    </w:p>
    <w:p w14:paraId="0486E08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&lt;jaT0403&gt;「それでは」</w:t>
      </w:r>
    </w:p>
    <w:p w14:paraId="4561844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&lt;cnT0403&gt;「那么下次</w:t>
      </w:r>
      <w:r w:rsidRPr="007D2483">
        <w:rPr>
          <w:rFonts w:ascii="Microsoft YaHei" w:eastAsia="Microsoft YaHei" w:hAnsi="Microsoft YaHei" w:cs="Microsoft YaHei" w:hint="eastAsia"/>
        </w:rPr>
        <w:t>见</w:t>
      </w:r>
      <w:r w:rsidRPr="007D2483">
        <w:rPr>
          <w:rFonts w:ascii="ＭＳ ゴシック" w:eastAsia="ＭＳ ゴシック" w:hAnsi="ＭＳ ゴシック" w:cs="ＭＳ ゴシック" w:hint="eastAsia"/>
        </w:rPr>
        <w:t>」</w:t>
      </w:r>
    </w:p>
    <w:p w14:paraId="491C3F5B" w14:textId="77777777" w:rsidR="007D2483" w:rsidRPr="007D2483" w:rsidRDefault="007D2483" w:rsidP="007D2483">
      <w:pPr>
        <w:pStyle w:val="a3"/>
        <w:rPr>
          <w:rFonts w:ascii="ＭＳ ゴシック" w:eastAsia="ＭＳ ゴシック" w:hAnsi="ＭＳ ゴシック" w:cs="ＭＳ ゴシック"/>
        </w:rPr>
      </w:pPr>
    </w:p>
    <w:p w14:paraId="5BB75C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45CD27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&lt;jaT0404&gt;モーリッツさんの笑顔に送り出され、礼拝堂を出る。</w:t>
      </w:r>
    </w:p>
    <w:p w14:paraId="1801CBB6" w14:textId="120065F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&lt;cnT0404&gt;</w:t>
      </w:r>
      <w:ins w:id="484" w:author="hhh0578" w:date="2020-04-17T21:56:00Z">
        <w:r w:rsidR="00A2411A">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在摩利茨先生笑</w:t>
      </w:r>
      <w:r w:rsidRPr="007D2483">
        <w:rPr>
          <w:rFonts w:ascii="Microsoft YaHei" w:eastAsia="Microsoft YaHei" w:hAnsi="Microsoft YaHei" w:cs="Microsoft YaHei" w:hint="eastAsia"/>
          <w:lang w:eastAsia="zh-CN"/>
        </w:rPr>
        <w:t>脸</w:t>
      </w:r>
      <w:del w:id="485" w:author="hhh0578" w:date="2020-04-17T21:57:00Z">
        <w:r w:rsidRPr="007D2483" w:rsidDel="00452C6C">
          <w:rPr>
            <w:rFonts w:ascii="DengXian" w:eastAsia="DengXian" w:hAnsi="DengXian" w:cs="ＭＳ ゴシック" w:hint="eastAsia"/>
            <w:lang w:eastAsia="zh-CN"/>
          </w:rPr>
          <w:delText>的目送下</w:delText>
        </w:r>
      </w:del>
      <w:ins w:id="486" w:author="hhh0578" w:date="2020-04-17T21:57:00Z">
        <w:r w:rsidR="00452C6C">
          <w:rPr>
            <w:rFonts w:ascii="DengXian" w:eastAsia="DengXian" w:hAnsi="DengXian" w:cs="ＭＳ ゴシック" w:hint="eastAsia"/>
            <w:lang w:eastAsia="zh-CN"/>
          </w:rPr>
          <w:t>相送</w:t>
        </w:r>
        <w:r w:rsidR="008223B0">
          <w:rPr>
            <w:rFonts w:ascii="DengXian" w:eastAsia="DengXian" w:hAnsi="DengXian" w:cs="ＭＳ ゴシック" w:hint="eastAsia"/>
            <w:lang w:eastAsia="zh-CN"/>
          </w:rPr>
          <w:t>下</w:t>
        </w:r>
      </w:ins>
      <w:r w:rsidRPr="007D2483">
        <w:rPr>
          <w:rFonts w:ascii="ＭＳ ゴシック" w:eastAsia="ＭＳ ゴシック" w:hAnsi="ＭＳ ゴシック" w:cs="ＭＳ ゴシック" w:hint="eastAsia"/>
          <w:lang w:eastAsia="zh-CN"/>
        </w:rPr>
        <w:t>走出了礼拜堂。</w:t>
      </w:r>
    </w:p>
    <w:p w14:paraId="17F0C15D" w14:textId="77777777" w:rsidR="007D2483" w:rsidRPr="007D2483" w:rsidRDefault="007D2483" w:rsidP="007D2483">
      <w:pPr>
        <w:pStyle w:val="a3"/>
        <w:rPr>
          <w:rFonts w:ascii="ＭＳ ゴシック" w:eastAsia="ＭＳ ゴシック" w:hAnsi="ＭＳ ゴシック" w:cs="ＭＳ ゴシック"/>
          <w:lang w:eastAsia="zh-CN"/>
        </w:rPr>
      </w:pPr>
    </w:p>
    <w:p w14:paraId="0A36C1C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71B4196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&lt;jaT0405&gt;「突然重い話をしてすみませんでした」</w:t>
      </w:r>
    </w:p>
    <w:p w14:paraId="25403E4B" w14:textId="10D5B8A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&lt;cnT0405&gt;「突然</w:t>
      </w:r>
      <w:ins w:id="487" w:author="hhh0578" w:date="2020-04-17T21:57:00Z">
        <w:r w:rsidR="00D32C5C">
          <w:rPr>
            <w:rFonts w:ascii="DengXian" w:eastAsia="DengXian" w:hAnsi="DengXian" w:cs="ＭＳ ゴシック" w:hint="eastAsia"/>
            <w:lang w:eastAsia="zh-CN"/>
          </w:rPr>
          <w:t>搞得</w:t>
        </w:r>
        <w:r w:rsidR="00D32C5C">
          <w:rPr>
            <w:rFonts w:ascii="Microsoft YaHei" w:eastAsia="Microsoft YaHei" w:hAnsi="Microsoft YaHei" w:cs="Microsoft YaHei" w:hint="eastAsia"/>
            <w:lang w:eastAsia="zh-CN"/>
          </w:rPr>
          <w:t>这么沉重，对不住了</w:t>
        </w:r>
      </w:ins>
      <w:del w:id="488" w:author="hhh0578" w:date="2020-04-17T21:57:00Z">
        <w:r w:rsidRPr="007D2483" w:rsidDel="00D32C5C">
          <w:rPr>
            <w:rFonts w:ascii="Microsoft YaHei" w:eastAsia="Microsoft YaHei" w:hAnsi="Microsoft YaHei" w:cs="Microsoft YaHei" w:hint="eastAsia"/>
            <w:lang w:eastAsia="zh-CN"/>
          </w:rPr>
          <w:delText>说</w:delText>
        </w:r>
        <w:r w:rsidRPr="007D2483" w:rsidDel="00D32C5C">
          <w:rPr>
            <w:rFonts w:ascii="ＭＳ ゴシック" w:eastAsia="ＭＳ ゴシック" w:hAnsi="ＭＳ ゴシック" w:cs="ＭＳ ゴシック" w:hint="eastAsia"/>
            <w:lang w:eastAsia="zh-CN"/>
          </w:rPr>
          <w:delText>一些</w:delText>
        </w:r>
        <w:r w:rsidRPr="007D2483" w:rsidDel="00D32C5C">
          <w:rPr>
            <w:rFonts w:ascii="Microsoft YaHei" w:eastAsia="Microsoft YaHei" w:hAnsi="Microsoft YaHei" w:cs="Microsoft YaHei" w:hint="eastAsia"/>
            <w:lang w:eastAsia="zh-CN"/>
          </w:rPr>
          <w:delText>严肃</w:delText>
        </w:r>
        <w:r w:rsidRPr="007D2483" w:rsidDel="00D32C5C">
          <w:rPr>
            <w:rFonts w:ascii="ＭＳ ゴシック" w:eastAsia="ＭＳ ゴシック" w:hAnsi="ＭＳ ゴシック" w:cs="ＭＳ ゴシック" w:hint="eastAsia"/>
            <w:lang w:eastAsia="zh-CN"/>
          </w:rPr>
          <w:delText>的事，真是不好意思</w:delText>
        </w:r>
      </w:del>
      <w:r w:rsidRPr="007D2483">
        <w:rPr>
          <w:rFonts w:ascii="ＭＳ ゴシック" w:eastAsia="ＭＳ ゴシック" w:hAnsi="ＭＳ ゴシック" w:cs="ＭＳ ゴシック" w:hint="eastAsia"/>
          <w:lang w:eastAsia="zh-CN"/>
        </w:rPr>
        <w:t>」</w:t>
      </w:r>
    </w:p>
    <w:p w14:paraId="2CA2990A" w14:textId="77777777" w:rsidR="007D2483" w:rsidRPr="007D2483" w:rsidRDefault="007D2483" w:rsidP="007D2483">
      <w:pPr>
        <w:pStyle w:val="a3"/>
        <w:rPr>
          <w:rFonts w:ascii="ＭＳ ゴシック" w:eastAsia="ＭＳ ゴシック" w:hAnsi="ＭＳ ゴシック" w:cs="ＭＳ ゴシック"/>
          <w:lang w:eastAsia="zh-CN"/>
        </w:rPr>
      </w:pPr>
    </w:p>
    <w:p w14:paraId="74D5EDA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E0ACB0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&lt;jaT0406&gt;「いえ、エステルさんのことが少し分かって良かったです」</w:t>
      </w:r>
    </w:p>
    <w:p w14:paraId="0F1C9229"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&lt;cnT0406&gt;「哪里，我也很高</w:t>
      </w:r>
      <w:r w:rsidRPr="007D2483">
        <w:rPr>
          <w:rFonts w:ascii="Microsoft YaHei" w:eastAsia="Microsoft YaHei" w:hAnsi="Microsoft YaHei" w:cs="Microsoft YaHei" w:hint="eastAsia"/>
          <w:lang w:eastAsia="zh-CN"/>
        </w:rPr>
        <w:t>兴</w:t>
      </w:r>
      <w:r w:rsidRPr="007D2483">
        <w:rPr>
          <w:rFonts w:ascii="ＭＳ ゴシック" w:eastAsia="ＭＳ ゴシック" w:hAnsi="ＭＳ ゴシック" w:cs="ＭＳ ゴシック" w:hint="eastAsia"/>
          <w:lang w:eastAsia="zh-CN"/>
        </w:rPr>
        <w:t>能更加了解艾斯蒂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w:t>
      </w:r>
    </w:p>
    <w:p w14:paraId="561FD99A" w14:textId="77777777" w:rsidR="007D2483" w:rsidRPr="007D2483" w:rsidRDefault="007D2483" w:rsidP="007D2483">
      <w:pPr>
        <w:pStyle w:val="a3"/>
        <w:rPr>
          <w:rFonts w:ascii="ＭＳ ゴシック" w:eastAsia="ＭＳ ゴシック" w:hAnsi="ＭＳ ゴシック" w:cs="ＭＳ ゴシック"/>
          <w:lang w:eastAsia="zh-CN"/>
        </w:rPr>
      </w:pPr>
    </w:p>
    <w:p w14:paraId="1EEBD75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8B007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&lt;jaT0407&gt;「あ、変な意味じゃないですよ」</w:t>
      </w:r>
    </w:p>
    <w:p w14:paraId="741337BB" w14:textId="0625CE5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&lt;cnT0407&gt;「啊，</w:t>
      </w:r>
      <w:ins w:id="489" w:author="hhh0578" w:date="2020-04-17T21:58:00Z">
        <w:r w:rsidR="00363EFD">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没什么特</w:t>
      </w:r>
      <w:r w:rsidRPr="007D2483">
        <w:rPr>
          <w:rFonts w:ascii="Microsoft YaHei" w:eastAsia="Microsoft YaHei" w:hAnsi="Microsoft YaHei" w:cs="Microsoft YaHei" w:hint="eastAsia"/>
          <w:lang w:eastAsia="zh-CN"/>
        </w:rPr>
        <w:t>别</w:t>
      </w:r>
      <w:r w:rsidRPr="007D2483">
        <w:rPr>
          <w:rFonts w:ascii="ＭＳ ゴシック" w:eastAsia="ＭＳ ゴシック" w:hAnsi="ＭＳ ゴシック" w:cs="ＭＳ ゴシック" w:hint="eastAsia"/>
          <w:lang w:eastAsia="zh-CN"/>
        </w:rPr>
        <w:t>的意思</w:t>
      </w:r>
      <w:del w:id="490" w:author="hhh0578" w:date="2020-04-17T21:58:00Z">
        <w:r w:rsidRPr="007D2483" w:rsidDel="00363EFD">
          <w:rPr>
            <w:rFonts w:ascii="ＭＳ ゴシック" w:eastAsia="ＭＳ ゴシック" w:hAnsi="ＭＳ ゴシック" w:cs="ＭＳ ゴシック" w:hint="eastAsia"/>
            <w:lang w:eastAsia="zh-CN"/>
          </w:rPr>
          <w:delText>哦</w:delText>
        </w:r>
      </w:del>
      <w:r w:rsidRPr="007D2483">
        <w:rPr>
          <w:rFonts w:ascii="ＭＳ ゴシック" w:eastAsia="ＭＳ ゴシック" w:hAnsi="ＭＳ ゴシック" w:cs="ＭＳ ゴシック" w:hint="eastAsia"/>
          <w:lang w:eastAsia="zh-CN"/>
        </w:rPr>
        <w:t>」</w:t>
      </w:r>
    </w:p>
    <w:p w14:paraId="204DE916" w14:textId="77777777" w:rsidR="007D2483" w:rsidRPr="007D2483" w:rsidRDefault="007D2483" w:rsidP="007D2483">
      <w:pPr>
        <w:pStyle w:val="a3"/>
        <w:rPr>
          <w:rFonts w:ascii="ＭＳ ゴシック" w:eastAsia="ＭＳ ゴシック" w:hAnsi="ＭＳ ゴシック" w:cs="ＭＳ ゴシック"/>
          <w:lang w:eastAsia="zh-CN"/>
        </w:rPr>
      </w:pPr>
    </w:p>
    <w:p w14:paraId="67F3B70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0BC2413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&lt;jaT0408&gt;「そうですか」</w:t>
      </w:r>
    </w:p>
    <w:p w14:paraId="364BDBF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&lt;cnT0408&gt;「是</w:t>
      </w:r>
      <w:r w:rsidRPr="007D2483">
        <w:rPr>
          <w:rFonts w:ascii="Microsoft YaHei" w:eastAsia="Microsoft YaHei" w:hAnsi="Microsoft YaHei" w:cs="Microsoft YaHei" w:hint="eastAsia"/>
        </w:rPr>
        <w:t>吗</w:t>
      </w:r>
      <w:r w:rsidRPr="007D2483">
        <w:rPr>
          <w:rFonts w:ascii="ＭＳ ゴシック" w:eastAsia="ＭＳ ゴシック" w:hAnsi="ＭＳ ゴシック" w:cs="ＭＳ ゴシック" w:hint="eastAsia"/>
        </w:rPr>
        <w:t>」</w:t>
      </w:r>
    </w:p>
    <w:p w14:paraId="1742E43C" w14:textId="77777777" w:rsidR="007D2483" w:rsidRPr="007D2483" w:rsidRDefault="007D2483" w:rsidP="007D2483">
      <w:pPr>
        <w:pStyle w:val="a3"/>
        <w:rPr>
          <w:rFonts w:ascii="ＭＳ ゴシック" w:eastAsia="ＭＳ ゴシック" w:hAnsi="ＭＳ ゴシック" w:cs="ＭＳ ゴシック"/>
        </w:rPr>
      </w:pPr>
    </w:p>
    <w:p w14:paraId="7C3A802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B5428E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&lt;jaT0409&gt;ふふふ、とカレンさんは笑う。</w:t>
      </w:r>
    </w:p>
    <w:p w14:paraId="16B1BE6C" w14:textId="23D2765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&lt;cnT0409&gt;</w:t>
      </w:r>
      <w:del w:id="491" w:author="hhh0578" w:date="2020-04-17T21:58:00Z">
        <w:r w:rsidRPr="007D2483" w:rsidDel="0082528D">
          <w:rPr>
            <w:rFonts w:ascii="ＭＳ ゴシック" w:eastAsia="ＭＳ ゴシック" w:hAnsi="ＭＳ ゴシック" w:cs="ＭＳ ゴシック"/>
            <w:lang w:eastAsia="zh-CN"/>
          </w:rPr>
          <w:delText>呼呵呵，</w:delText>
        </w:r>
      </w:del>
      <w:r w:rsidRPr="007D2483">
        <w:rPr>
          <w:rFonts w:ascii="ＭＳ ゴシック" w:eastAsia="ＭＳ ゴシック" w:hAnsi="ＭＳ ゴシック" w:cs="ＭＳ ゴシック"/>
          <w:lang w:eastAsia="zh-CN"/>
        </w:rPr>
        <w: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w:t>
      </w:r>
      <w:ins w:id="492" w:author="hhh0578" w:date="2020-04-17T21:58:00Z">
        <w:r w:rsidR="004D7274">
          <w:rPr>
            <w:rFonts w:ascii="DengXian" w:eastAsia="DengXian" w:hAnsi="DengXian" w:cs="ＭＳ ゴシック" w:hint="eastAsia"/>
            <w:lang w:eastAsia="zh-CN"/>
          </w:rPr>
          <w:t>呵</w:t>
        </w:r>
        <w:r w:rsidR="0082528D" w:rsidRPr="007D2483">
          <w:rPr>
            <w:rFonts w:ascii="ＭＳ ゴシック" w:eastAsia="ＭＳ ゴシック" w:hAnsi="ＭＳ ゴシック" w:cs="ＭＳ ゴシック"/>
            <w:lang w:eastAsia="zh-CN"/>
          </w:rPr>
          <w:t>呵</w:t>
        </w:r>
        <w:proofErr w:type="gramStart"/>
        <w:r w:rsidR="0082528D" w:rsidRPr="007D2483">
          <w:rPr>
            <w:rFonts w:ascii="ＭＳ ゴシック" w:eastAsia="ＭＳ ゴシック" w:hAnsi="ＭＳ ゴシック" w:cs="ＭＳ ゴシック"/>
            <w:lang w:eastAsia="zh-CN"/>
          </w:rPr>
          <w:t>呵</w:t>
        </w:r>
        <w:proofErr w:type="gramEnd"/>
        <w:r w:rsidR="0082528D">
          <w:rPr>
            <w:rFonts w:ascii="DengXian" w:eastAsia="DengXian" w:hAnsi="DengXian" w:cs="ＭＳ ゴシック" w:hint="eastAsia"/>
            <w:lang w:eastAsia="zh-CN"/>
          </w:rPr>
          <w:t>地</w:t>
        </w:r>
      </w:ins>
      <w:r w:rsidRPr="007D2483">
        <w:rPr>
          <w:rFonts w:ascii="ＭＳ ゴシック" w:eastAsia="ＭＳ ゴシック" w:hAnsi="ＭＳ ゴシック" w:cs="ＭＳ ゴシック" w:hint="eastAsia"/>
          <w:lang w:eastAsia="zh-CN"/>
        </w:rPr>
        <w:t>笑</w:t>
      </w:r>
      <w:ins w:id="493" w:author="hhh0578" w:date="2020-04-17T21:58:00Z">
        <w:r w:rsidR="0082528D">
          <w:rPr>
            <w:rFonts w:ascii="ＭＳ ゴシック" w:eastAsia="DengXian" w:hAnsi="ＭＳ ゴシック" w:cs="ＭＳ ゴシック" w:hint="eastAsia"/>
            <w:lang w:eastAsia="zh-CN"/>
          </w:rPr>
          <w:t>了笑</w:t>
        </w:r>
      </w:ins>
      <w:del w:id="494" w:author="hhh0578" w:date="2020-04-17T21:58:00Z">
        <w:r w:rsidRPr="007D2483" w:rsidDel="0082528D">
          <w:rPr>
            <w:rFonts w:ascii="ＭＳ ゴシック" w:eastAsia="ＭＳ ゴシック" w:hAnsi="ＭＳ ゴシック" w:cs="ＭＳ ゴシック" w:hint="eastAsia"/>
            <w:lang w:eastAsia="zh-CN"/>
          </w:rPr>
          <w:delText>着</w:delText>
        </w:r>
      </w:del>
      <w:r w:rsidRPr="007D2483">
        <w:rPr>
          <w:rFonts w:ascii="ＭＳ ゴシック" w:eastAsia="ＭＳ ゴシック" w:hAnsi="ＭＳ ゴシック" w:cs="ＭＳ ゴシック" w:hint="eastAsia"/>
          <w:lang w:eastAsia="zh-CN"/>
        </w:rPr>
        <w:t>。</w:t>
      </w:r>
    </w:p>
    <w:p w14:paraId="3BE2F7FF" w14:textId="77777777" w:rsidR="007D2483" w:rsidRPr="007D2483" w:rsidRDefault="007D2483" w:rsidP="007D2483">
      <w:pPr>
        <w:pStyle w:val="a3"/>
        <w:rPr>
          <w:rFonts w:ascii="ＭＳ ゴシック" w:eastAsia="ＭＳ ゴシック" w:hAnsi="ＭＳ ゴシック" w:cs="ＭＳ ゴシック"/>
          <w:lang w:eastAsia="zh-CN"/>
        </w:rPr>
      </w:pPr>
    </w:p>
    <w:p w14:paraId="0D50C56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6EB203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&lt;jaT0410&gt;「ところで、フィーナ様はお元気ですか？」</w:t>
      </w:r>
    </w:p>
    <w:p w14:paraId="3E3BE08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&lt;cnT0410&gt;「另外，菲娜大人情况怎么</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w:t>
      </w:r>
    </w:p>
    <w:p w14:paraId="1A212490" w14:textId="77777777" w:rsidR="007D2483" w:rsidRPr="007D2483" w:rsidRDefault="007D2483" w:rsidP="007D2483">
      <w:pPr>
        <w:pStyle w:val="a3"/>
        <w:rPr>
          <w:rFonts w:ascii="ＭＳ ゴシック" w:eastAsia="ＭＳ ゴシック" w:hAnsi="ＭＳ ゴシック" w:cs="ＭＳ ゴシック"/>
          <w:lang w:eastAsia="zh-CN"/>
        </w:rPr>
      </w:pPr>
    </w:p>
    <w:p w14:paraId="04845E6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526C18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&lt;jaT0411&gt;「ええ、元気にやっていますよ。クラスにも馴染んでいますし」</w:t>
      </w:r>
    </w:p>
    <w:p w14:paraId="1ADB3AA7" w14:textId="05B4A48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&lt;cnT0411&gt;「</w:t>
      </w:r>
      <w:del w:id="495" w:author="hhh0578" w:date="2020-04-17T22:02:00Z">
        <w:r w:rsidRPr="007D2483" w:rsidDel="007A1220">
          <w:rPr>
            <w:rFonts w:ascii="DengXian" w:eastAsia="DengXian" w:hAnsi="DengXian" w:cs="ＭＳ ゴシック" w:hint="eastAsia"/>
            <w:lang w:eastAsia="zh-CN"/>
          </w:rPr>
          <w:delText>很好，非常有干</w:delText>
        </w:r>
        <w:r w:rsidRPr="007D2483" w:rsidDel="007A1220">
          <w:rPr>
            <w:rFonts w:ascii="Microsoft YaHei" w:eastAsia="Microsoft YaHei" w:hAnsi="Microsoft YaHei" w:cs="Microsoft YaHei" w:hint="eastAsia"/>
            <w:lang w:eastAsia="zh-CN"/>
          </w:rPr>
          <w:delText>劲</w:delText>
        </w:r>
      </w:del>
      <w:ins w:id="496" w:author="hhh0578" w:date="2020-04-17T22:02:00Z">
        <w:r w:rsidR="007A1220">
          <w:rPr>
            <w:rFonts w:ascii="Microsoft YaHei" w:eastAsia="Microsoft YaHei" w:hAnsi="Microsoft YaHei" w:cs="Microsoft YaHei" w:hint="eastAsia"/>
            <w:lang w:eastAsia="zh-CN"/>
          </w:rPr>
          <w:t>过得挺好得</w:t>
        </w:r>
      </w:ins>
      <w:r w:rsidRPr="007D2483">
        <w:rPr>
          <w:rFonts w:ascii="ＭＳ ゴシック" w:eastAsia="ＭＳ ゴシック" w:hAnsi="ＭＳ ゴシック" w:cs="ＭＳ ゴシック" w:hint="eastAsia"/>
          <w:lang w:eastAsia="zh-CN"/>
        </w:rPr>
        <w:t>。和班上同学也混熟了」</w:t>
      </w:r>
    </w:p>
    <w:p w14:paraId="6765CDA4" w14:textId="77777777" w:rsidR="007D2483" w:rsidRPr="007D2483" w:rsidRDefault="007D2483" w:rsidP="007D2483">
      <w:pPr>
        <w:pStyle w:val="a3"/>
        <w:rPr>
          <w:rFonts w:ascii="ＭＳ ゴシック" w:eastAsia="ＭＳ ゴシック" w:hAnsi="ＭＳ ゴシック" w:cs="ＭＳ ゴシック"/>
          <w:lang w:eastAsia="zh-CN"/>
        </w:rPr>
      </w:pPr>
    </w:p>
    <w:p w14:paraId="478EF68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52946CB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&lt;jaT0412&gt;「エステルのこともそうですが、フィーナ様のこともくれぐれもよろしくお願いします」</w:t>
      </w:r>
    </w:p>
    <w:p w14:paraId="231C6461" w14:textId="01B558A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&lt;cnT0412&gt;「</w:t>
      </w:r>
      <w:del w:id="497" w:author="hhh0578" w:date="2020-04-17T22:02:00Z">
        <w:r w:rsidRPr="007D2483" w:rsidDel="00972C64">
          <w:rPr>
            <w:rFonts w:ascii="ＭＳ ゴシック" w:eastAsia="ＭＳ ゴシック" w:hAnsi="ＭＳ ゴシック" w:cs="ＭＳ ゴシック"/>
            <w:lang w:eastAsia="zh-CN"/>
          </w:rPr>
          <w:delText>和</w:delText>
        </w:r>
      </w:del>
      <w:ins w:id="498" w:author="hhh0578" w:date="2020-04-17T22:03:00Z">
        <w:r w:rsidR="00972C64">
          <w:rPr>
            <w:rFonts w:ascii="DengXian" w:eastAsia="DengXian" w:hAnsi="DengXian" w:cs="ＭＳ ゴシック" w:hint="eastAsia"/>
            <w:lang w:eastAsia="zh-CN"/>
          </w:rPr>
          <w:t>除了</w:t>
        </w:r>
      </w:ins>
      <w:r w:rsidRPr="007D2483">
        <w:rPr>
          <w:rFonts w:ascii="ＭＳ ゴシック" w:eastAsia="ＭＳ ゴシック" w:hAnsi="ＭＳ ゴシック" w:cs="ＭＳ ゴシック"/>
          <w:lang w:eastAsia="zh-CN"/>
        </w:rPr>
        <w:t>艾斯蒂</w:t>
      </w:r>
      <w:r w:rsidRPr="007D2483">
        <w:rPr>
          <w:rFonts w:ascii="Microsoft YaHei" w:eastAsia="Microsoft YaHei" w:hAnsi="Microsoft YaHei" w:cs="Microsoft YaHei" w:hint="eastAsia"/>
          <w:lang w:eastAsia="zh-CN"/>
        </w:rPr>
        <w:t>尔</w:t>
      </w:r>
      <w:del w:id="499" w:author="hhh0578" w:date="2020-04-17T22:03:00Z">
        <w:r w:rsidRPr="007D2483" w:rsidDel="00972C64">
          <w:rPr>
            <w:rFonts w:ascii="ＭＳ ゴシック" w:eastAsia="ＭＳ ゴシック" w:hAnsi="ＭＳ ゴシック" w:cs="ＭＳ ゴシック" w:hint="eastAsia"/>
            <w:lang w:eastAsia="zh-CN"/>
          </w:rPr>
          <w:delText>一起</w:delText>
        </w:r>
      </w:del>
      <w:r w:rsidRPr="007D2483">
        <w:rPr>
          <w:rFonts w:ascii="ＭＳ ゴシック" w:eastAsia="ＭＳ ゴシック" w:hAnsi="ＭＳ ゴシック" w:cs="ＭＳ ゴシック" w:hint="eastAsia"/>
          <w:lang w:eastAsia="zh-CN"/>
        </w:rPr>
        <w:t>，菲娜大人的事也麻</w:t>
      </w:r>
      <w:r w:rsidRPr="007D2483">
        <w:rPr>
          <w:rFonts w:ascii="Microsoft YaHei" w:eastAsia="Microsoft YaHei" w:hAnsi="Microsoft YaHei" w:cs="Microsoft YaHei" w:hint="eastAsia"/>
          <w:lang w:eastAsia="zh-CN"/>
        </w:rPr>
        <w:t>烦</w:t>
      </w:r>
      <w:r w:rsidRPr="007D2483">
        <w:rPr>
          <w:rFonts w:ascii="ＭＳ ゴシック" w:eastAsia="ＭＳ ゴシック" w:hAnsi="ＭＳ ゴシック" w:cs="ＭＳ ゴシック" w:hint="eastAsia"/>
          <w:lang w:eastAsia="zh-CN"/>
        </w:rPr>
        <w:t>你</w:t>
      </w:r>
      <w:del w:id="500" w:author="hhh0578" w:date="2020-04-17T22:03:00Z">
        <w:r w:rsidRPr="007D2483" w:rsidDel="00793631">
          <w:rPr>
            <w:rFonts w:ascii="ＭＳ ゴシック" w:eastAsia="ＭＳ ゴシック" w:hAnsi="ＭＳ ゴシック" w:cs="ＭＳ ゴシック" w:hint="eastAsia"/>
            <w:lang w:eastAsia="zh-CN"/>
          </w:rPr>
          <w:delText>照</w:delText>
        </w:r>
        <w:r w:rsidRPr="007D2483" w:rsidDel="00793631">
          <w:rPr>
            <w:rFonts w:ascii="Microsoft YaHei" w:eastAsia="Microsoft YaHei" w:hAnsi="Microsoft YaHei" w:cs="Microsoft YaHei" w:hint="eastAsia"/>
            <w:lang w:eastAsia="zh-CN"/>
          </w:rPr>
          <w:delText>顾</w:delText>
        </w:r>
      </w:del>
      <w:r w:rsidRPr="007D2483">
        <w:rPr>
          <w:rFonts w:ascii="ＭＳ ゴシック" w:eastAsia="ＭＳ ゴシック" w:hAnsi="ＭＳ ゴシック" w:cs="ＭＳ ゴシック" w:hint="eastAsia"/>
          <w:lang w:eastAsia="zh-CN"/>
        </w:rPr>
        <w:t>了」</w:t>
      </w:r>
    </w:p>
    <w:p w14:paraId="1343AF4A" w14:textId="77777777" w:rsidR="007D2483" w:rsidRPr="007D2483" w:rsidRDefault="007D2483" w:rsidP="007D2483">
      <w:pPr>
        <w:pStyle w:val="a3"/>
        <w:rPr>
          <w:rFonts w:ascii="ＭＳ ゴシック" w:eastAsia="ＭＳ ゴシック" w:hAnsi="ＭＳ ゴシック" w:cs="ＭＳ ゴシック"/>
          <w:lang w:eastAsia="zh-CN"/>
        </w:rPr>
      </w:pPr>
    </w:p>
    <w:p w14:paraId="26A8596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37A0AF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&lt;jaT0413&gt;「了解です」</w:t>
      </w:r>
    </w:p>
    <w:p w14:paraId="1C02D9E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&lt;cnT0413&gt;「了解」</w:t>
      </w:r>
    </w:p>
    <w:p w14:paraId="346E53A7" w14:textId="77777777" w:rsidR="007D2483" w:rsidRPr="007D2483" w:rsidRDefault="007D2483" w:rsidP="007D2483">
      <w:pPr>
        <w:pStyle w:val="a3"/>
        <w:rPr>
          <w:rFonts w:ascii="ＭＳ ゴシック" w:eastAsia="ＭＳ ゴシック" w:hAnsi="ＭＳ ゴシック" w:cs="ＭＳ ゴシック"/>
        </w:rPr>
      </w:pPr>
    </w:p>
    <w:p w14:paraId="078BF4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【カレン】</w:t>
      </w:r>
    </w:p>
    <w:p w14:paraId="1F26192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&lt;jaT0414&gt;「ではこれで」</w:t>
      </w:r>
    </w:p>
    <w:p w14:paraId="139F1E0C" w14:textId="643B4AF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&lt;cnT0414&gt;「那</w:t>
      </w:r>
      <w:ins w:id="501" w:author="hhh0578" w:date="2020-04-17T22:03:00Z">
        <w:r w:rsidR="00FA5EB3">
          <w:rPr>
            <w:rFonts w:ascii="ＭＳ ゴシック" w:eastAsia="DengXian" w:hAnsi="ＭＳ ゴシック" w:cs="ＭＳ ゴシック" w:hint="eastAsia"/>
            <w:lang w:eastAsia="zh-CN"/>
          </w:rPr>
          <w:t>我</w:t>
        </w:r>
      </w:ins>
      <w:del w:id="502" w:author="hhh0578" w:date="2020-04-17T22:03:00Z">
        <w:r w:rsidRPr="007D2483" w:rsidDel="00FA5EB3">
          <w:rPr>
            <w:rFonts w:ascii="ＭＳ ゴシック" w:eastAsia="ＭＳ ゴシック" w:hAnsi="ＭＳ ゴシック" w:cs="ＭＳ ゴシック"/>
            <w:lang w:eastAsia="zh-CN"/>
          </w:rPr>
          <w:delText>就</w:delText>
        </w:r>
      </w:del>
      <w:r w:rsidRPr="007D2483">
        <w:rPr>
          <w:rFonts w:ascii="ＭＳ ゴシック" w:eastAsia="ＭＳ ゴシック" w:hAnsi="ＭＳ ゴシック" w:cs="ＭＳ ゴシック"/>
          <w:lang w:eastAsia="zh-CN"/>
        </w:rPr>
        <w:t>告辞了」</w:t>
      </w:r>
    </w:p>
    <w:p w14:paraId="5A506D07" w14:textId="77777777" w:rsidR="007D2483" w:rsidRPr="007D2483" w:rsidRDefault="007D2483" w:rsidP="007D2483">
      <w:pPr>
        <w:pStyle w:val="a3"/>
        <w:rPr>
          <w:rFonts w:ascii="ＭＳ ゴシック" w:eastAsia="ＭＳ ゴシック" w:hAnsi="ＭＳ ゴシック" w:cs="ＭＳ ゴシック"/>
          <w:lang w:eastAsia="zh-CN"/>
        </w:rPr>
      </w:pPr>
    </w:p>
    <w:p w14:paraId="5A7387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D35356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&lt;jaT0415&gt;「はい、また」</w:t>
      </w:r>
    </w:p>
    <w:p w14:paraId="1D4E7C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&lt;cnT0415&gt;「再</w:t>
      </w:r>
      <w:r w:rsidRPr="007D2483">
        <w:rPr>
          <w:rFonts w:ascii="Microsoft YaHei" w:eastAsia="Microsoft YaHei" w:hAnsi="Microsoft YaHei" w:cs="Microsoft YaHei" w:hint="eastAsia"/>
        </w:rPr>
        <w:t>见</w:t>
      </w:r>
      <w:r w:rsidRPr="007D2483">
        <w:rPr>
          <w:rFonts w:ascii="ＭＳ ゴシック" w:eastAsia="ＭＳ ゴシック" w:hAnsi="ＭＳ ゴシック" w:cs="ＭＳ ゴシック" w:hint="eastAsia"/>
        </w:rPr>
        <w:t>」</w:t>
      </w:r>
    </w:p>
    <w:p w14:paraId="67014FD5" w14:textId="77777777" w:rsidR="007D2483" w:rsidRPr="007D2483" w:rsidRDefault="007D2483" w:rsidP="007D2483">
      <w:pPr>
        <w:pStyle w:val="a3"/>
        <w:rPr>
          <w:rFonts w:ascii="ＭＳ ゴシック" w:eastAsia="ＭＳ ゴシック" w:hAnsi="ＭＳ ゴシック" w:cs="ＭＳ ゴシック"/>
        </w:rPr>
      </w:pPr>
    </w:p>
    <w:p w14:paraId="38607B2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860E8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&lt;jaT0416&gt;カレンさんはきびきびした動作で頭を下げ、颯爽と中庭を出て行った。</w:t>
      </w:r>
    </w:p>
    <w:p w14:paraId="68D66A94"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&lt;cnT0416&gt;卡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小姐利落地行礼之后，</w:t>
      </w:r>
      <w:r w:rsidRPr="007D2483">
        <w:rPr>
          <w:rFonts w:ascii="Microsoft YaHei" w:eastAsia="Microsoft YaHei" w:hAnsi="Microsoft YaHei" w:cs="Microsoft YaHei" w:hint="eastAsia"/>
          <w:lang w:eastAsia="zh-CN"/>
        </w:rPr>
        <w:t>帅</w:t>
      </w:r>
      <w:r w:rsidRPr="007D2483">
        <w:rPr>
          <w:rFonts w:ascii="ＭＳ ゴシック" w:eastAsia="ＭＳ ゴシック" w:hAnsi="ＭＳ ゴシック" w:cs="ＭＳ ゴシック" w:hint="eastAsia"/>
          <w:lang w:eastAsia="zh-CN"/>
        </w:rPr>
        <w:t>气地走出了中庭。</w:t>
      </w:r>
    </w:p>
    <w:p w14:paraId="04C38C9B" w14:textId="77777777" w:rsidR="007D2483" w:rsidRPr="007D2483" w:rsidRDefault="007D2483" w:rsidP="007D2483">
      <w:pPr>
        <w:pStyle w:val="a3"/>
        <w:rPr>
          <w:rFonts w:ascii="ＭＳ ゴシック" w:eastAsia="ＭＳ ゴシック" w:hAnsi="ＭＳ ゴシック" w:cs="ＭＳ ゴシック"/>
          <w:lang w:eastAsia="zh-CN"/>
        </w:rPr>
      </w:pPr>
    </w:p>
    <w:p w14:paraId="5CF5CB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C98923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&lt;jaT0417&gt;「……」</w:t>
      </w:r>
    </w:p>
    <w:p w14:paraId="642D8BB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&lt;cnT0417&gt;「……」</w:t>
      </w:r>
    </w:p>
    <w:p w14:paraId="4256AA00" w14:textId="77777777" w:rsidR="007D2483" w:rsidRPr="007D2483" w:rsidRDefault="007D2483" w:rsidP="007D2483">
      <w:pPr>
        <w:pStyle w:val="a3"/>
        <w:rPr>
          <w:rFonts w:ascii="ＭＳ ゴシック" w:eastAsia="ＭＳ ゴシック" w:hAnsi="ＭＳ ゴシック" w:cs="ＭＳ ゴシック"/>
        </w:rPr>
      </w:pPr>
    </w:p>
    <w:p w14:paraId="11C4A1C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F7E6E9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&lt;jaT0418&gt;カレンさんの背中を見送る。</w:t>
      </w:r>
    </w:p>
    <w:p w14:paraId="7064510B" w14:textId="5792E28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&lt;cnT0418&gt;</w:t>
      </w:r>
      <w:ins w:id="503" w:author="hhh0578" w:date="2020-04-17T22:03:00Z">
        <w:r w:rsidR="005908E9">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目送着卡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小姐的背景。</w:t>
      </w:r>
    </w:p>
    <w:p w14:paraId="5385FED1" w14:textId="77777777" w:rsidR="007D2483" w:rsidRPr="007D2483" w:rsidRDefault="007D2483" w:rsidP="007D2483">
      <w:pPr>
        <w:pStyle w:val="a3"/>
        <w:rPr>
          <w:rFonts w:ascii="ＭＳ ゴシック" w:eastAsia="ＭＳ ゴシック" w:hAnsi="ＭＳ ゴシック" w:cs="ＭＳ ゴシック"/>
          <w:lang w:eastAsia="zh-CN"/>
        </w:rPr>
      </w:pPr>
    </w:p>
    <w:p w14:paraId="568D807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D85A4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&lt;jaT0419&gt;見ている方がすがすがしくなるほど背筋が伸びている。</w:t>
      </w:r>
    </w:p>
    <w:p w14:paraId="5B05A655" w14:textId="261977E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&lt;cnT0419&gt;背部</w:t>
      </w:r>
      <w:ins w:id="504" w:author="hhh0578" w:date="2020-04-17T22:03:00Z">
        <w:r w:rsidR="00E12969">
          <w:rPr>
            <w:rFonts w:ascii="DengXian" w:eastAsia="DengXian" w:hAnsi="DengXian" w:cs="ＭＳ ゴシック" w:hint="eastAsia"/>
            <w:lang w:eastAsia="zh-CN"/>
          </w:rPr>
          <w:t>挺直，</w:t>
        </w:r>
      </w:ins>
      <w:del w:id="505" w:author="hhh0578" w:date="2020-04-17T22:04:00Z">
        <w:r w:rsidRPr="007D2483" w:rsidDel="00E12969">
          <w:rPr>
            <w:rFonts w:ascii="ＭＳ ゴシック" w:eastAsia="ＭＳ ゴシック" w:hAnsi="ＭＳ ゴシック" w:cs="ＭＳ ゴシック"/>
            <w:lang w:eastAsia="zh-CN"/>
          </w:rPr>
          <w:delText>是能</w:delText>
        </w:r>
      </w:del>
      <w:r w:rsidRPr="007D2483">
        <w:rPr>
          <w:rFonts w:ascii="Microsoft YaHei" w:eastAsia="Microsoft YaHei" w:hAnsi="Microsoft YaHei" w:cs="Microsoft YaHei" w:hint="eastAsia"/>
          <w:lang w:eastAsia="zh-CN"/>
        </w:rPr>
        <w:t>让</w:t>
      </w:r>
      <w:r w:rsidRPr="007D2483">
        <w:rPr>
          <w:rFonts w:ascii="ＭＳ ゴシック" w:eastAsia="ＭＳ ゴシック" w:hAnsi="ＭＳ ゴシック" w:cs="ＭＳ ゴシック" w:hint="eastAsia"/>
          <w:lang w:eastAsia="zh-CN"/>
        </w:rPr>
        <w:t>看的人</w:t>
      </w:r>
      <w:ins w:id="506" w:author="hhh0578" w:date="2020-04-17T22:04:00Z">
        <w:r w:rsidR="00E12969">
          <w:rPr>
            <w:rFonts w:ascii="DengXian" w:eastAsia="DengXian" w:hAnsi="DengXian" w:cs="ＭＳ ゴシック" w:hint="eastAsia"/>
            <w:lang w:eastAsia="zh-CN"/>
          </w:rPr>
          <w:t>都</w:t>
        </w:r>
      </w:ins>
      <w:r w:rsidRPr="007D2483">
        <w:rPr>
          <w:rFonts w:ascii="ＭＳ ゴシック" w:eastAsia="ＭＳ ゴシック" w:hAnsi="ＭＳ ゴシック" w:cs="ＭＳ ゴシック" w:hint="eastAsia"/>
          <w:lang w:eastAsia="zh-CN"/>
        </w:rPr>
        <w:t>感到精神抖</w:t>
      </w:r>
      <w:r w:rsidRPr="007D2483">
        <w:rPr>
          <w:rFonts w:ascii="Microsoft YaHei" w:eastAsia="Microsoft YaHei" w:hAnsi="Microsoft YaHei" w:cs="Microsoft YaHei" w:hint="eastAsia"/>
          <w:lang w:eastAsia="zh-CN"/>
        </w:rPr>
        <w:t>擞</w:t>
      </w:r>
      <w:del w:id="507" w:author="hhh0578" w:date="2020-04-17T22:04:00Z">
        <w:r w:rsidRPr="007D2483" w:rsidDel="00E12969">
          <w:rPr>
            <w:rFonts w:ascii="ＭＳ ゴシック" w:eastAsia="ＭＳ ゴシック" w:hAnsi="ＭＳ ゴシック" w:cs="ＭＳ ゴシック" w:hint="eastAsia"/>
            <w:lang w:eastAsia="zh-CN"/>
          </w:rPr>
          <w:delText>一般挺直</w:delText>
        </w:r>
      </w:del>
      <w:r w:rsidRPr="007D2483">
        <w:rPr>
          <w:rFonts w:ascii="ＭＳ ゴシック" w:eastAsia="ＭＳ ゴシック" w:hAnsi="ＭＳ ゴシック" w:cs="ＭＳ ゴシック" w:hint="eastAsia"/>
          <w:lang w:eastAsia="zh-CN"/>
        </w:rPr>
        <w:t>。</w:t>
      </w:r>
    </w:p>
    <w:p w14:paraId="02CAFC2D" w14:textId="77777777" w:rsidR="007D2483" w:rsidRPr="007D2483" w:rsidRDefault="007D2483" w:rsidP="007D2483">
      <w:pPr>
        <w:pStyle w:val="a3"/>
        <w:rPr>
          <w:rFonts w:ascii="ＭＳ ゴシック" w:eastAsia="ＭＳ ゴシック" w:hAnsi="ＭＳ ゴシック" w:cs="ＭＳ ゴシック"/>
          <w:lang w:eastAsia="zh-CN"/>
        </w:rPr>
      </w:pPr>
    </w:p>
    <w:p w14:paraId="4038F00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35D711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&lt;jaT0420&gt;自分の過去が有名だと言っていたけど、それはきっと良い意味だけではない。</w:t>
      </w:r>
    </w:p>
    <w:p w14:paraId="12C999AA" w14:textId="5F07C72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&lt;cnT0420&gt;尽管卡</w:t>
      </w:r>
      <w:r w:rsidRPr="007D2483">
        <w:rPr>
          <w:rFonts w:ascii="Microsoft YaHei" w:eastAsia="Microsoft YaHei" w:hAnsi="Microsoft YaHei" w:cs="Microsoft YaHei" w:hint="eastAsia"/>
          <w:lang w:eastAsia="zh-CN"/>
        </w:rPr>
        <w:t>莲</w:t>
      </w:r>
      <w:r w:rsidRPr="007D2483">
        <w:rPr>
          <w:rFonts w:ascii="ＭＳ ゴシック" w:eastAsia="ＭＳ ゴシック" w:hAnsi="ＭＳ ゴシック" w:cs="ＭＳ ゴシック" w:hint="eastAsia"/>
          <w:lang w:eastAsia="zh-CN"/>
        </w:rPr>
        <w:t>小姐</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自己的</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去</w:t>
      </w:r>
      <w:ins w:id="508" w:author="hhh0578" w:date="2020-04-17T22:06:00Z">
        <w:r w:rsidR="00475599">
          <w:rPr>
            <w:rFonts w:ascii="Microsoft YaHei" w:eastAsia="Microsoft YaHei" w:hAnsi="Microsoft YaHei" w:cs="Microsoft YaHei" w:hint="eastAsia"/>
            <w:lang w:eastAsia="zh-CN"/>
          </w:rPr>
          <w:t>广为人知</w:t>
        </w:r>
      </w:ins>
      <w:ins w:id="509" w:author="hhh0578" w:date="2020-04-17T22:04:00Z">
        <w:r w:rsidR="00912C48">
          <w:rPr>
            <w:rFonts w:ascii="Microsoft YaHei" w:eastAsia="Microsoft YaHei" w:hAnsi="Microsoft YaHei" w:cs="Microsoft YaHei" w:hint="eastAsia"/>
            <w:lang w:eastAsia="zh-CN"/>
          </w:rPr>
          <w:t>，</w:t>
        </w:r>
      </w:ins>
      <w:ins w:id="510" w:author="hhh0578" w:date="2020-04-17T22:05:00Z">
        <w:r w:rsidR="00912C48">
          <w:rPr>
            <w:rFonts w:ascii="Microsoft YaHei" w:eastAsia="Microsoft YaHei" w:hAnsi="Microsoft YaHei" w:cs="Microsoft YaHei" w:hint="eastAsia"/>
            <w:lang w:eastAsia="zh-CN"/>
          </w:rPr>
          <w:t>但那必定也有坏的一面</w:t>
        </w:r>
      </w:ins>
      <w:del w:id="511" w:author="hhh0578" w:date="2020-04-17T22:04:00Z">
        <w:r w:rsidRPr="007D2483" w:rsidDel="00912C48">
          <w:rPr>
            <w:rFonts w:ascii="ＭＳ ゴシック" w:eastAsia="ＭＳ ゴシック" w:hAnsi="ＭＳ ゴシック" w:cs="ＭＳ ゴシック" w:hint="eastAsia"/>
            <w:lang w:eastAsia="zh-CN"/>
          </w:rPr>
          <w:delText>是有名的</w:delText>
        </w:r>
        <w:r w:rsidRPr="007D2483" w:rsidDel="00912C48">
          <w:rPr>
            <w:rFonts w:ascii="Microsoft YaHei" w:eastAsia="Microsoft YaHei" w:hAnsi="Microsoft YaHei" w:cs="Microsoft YaHei" w:hint="eastAsia"/>
            <w:lang w:eastAsia="zh-CN"/>
          </w:rPr>
          <w:delText>话题</w:delText>
        </w:r>
        <w:r w:rsidRPr="007D2483" w:rsidDel="00912C48">
          <w:rPr>
            <w:rFonts w:ascii="ＭＳ ゴシック" w:eastAsia="ＭＳ ゴシック" w:hAnsi="ＭＳ ゴシック" w:cs="ＭＳ ゴシック" w:hint="eastAsia"/>
            <w:lang w:eastAsia="zh-CN"/>
          </w:rPr>
          <w:delText>，不</w:delText>
        </w:r>
        <w:r w:rsidRPr="007D2483" w:rsidDel="00912C48">
          <w:rPr>
            <w:rFonts w:ascii="Microsoft YaHei" w:eastAsia="Microsoft YaHei" w:hAnsi="Microsoft YaHei" w:cs="Microsoft YaHei" w:hint="eastAsia"/>
            <w:lang w:eastAsia="zh-CN"/>
          </w:rPr>
          <w:delText>过</w:delText>
        </w:r>
        <w:r w:rsidRPr="007D2483" w:rsidDel="00912C48">
          <w:rPr>
            <w:rFonts w:ascii="ＭＳ ゴシック" w:eastAsia="ＭＳ ゴシック" w:hAnsi="ＭＳ ゴシック" w:cs="ＭＳ ゴシック" w:hint="eastAsia"/>
            <w:lang w:eastAsia="zh-CN"/>
          </w:rPr>
          <w:delText>那一定不是好的方向</w:delText>
        </w:r>
      </w:del>
      <w:r w:rsidRPr="007D2483">
        <w:rPr>
          <w:rFonts w:ascii="ＭＳ ゴシック" w:eastAsia="ＭＳ ゴシック" w:hAnsi="ＭＳ ゴシック" w:cs="ＭＳ ゴシック" w:hint="eastAsia"/>
          <w:lang w:eastAsia="zh-CN"/>
        </w:rPr>
        <w:t>。</w:t>
      </w:r>
    </w:p>
    <w:p w14:paraId="5B18DBB5" w14:textId="77777777" w:rsidR="007D2483" w:rsidRPr="007D2483" w:rsidRDefault="007D2483" w:rsidP="007D2483">
      <w:pPr>
        <w:pStyle w:val="a3"/>
        <w:rPr>
          <w:rFonts w:ascii="ＭＳ ゴシック" w:eastAsia="ＭＳ ゴシック" w:hAnsi="ＭＳ ゴシック" w:cs="ＭＳ ゴシック"/>
          <w:lang w:eastAsia="zh-CN"/>
        </w:rPr>
      </w:pPr>
    </w:p>
    <w:p w14:paraId="63B19D7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FF3FCC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&lt;jaT0421&gt;彼女は政治の世界で生きているのだ。</w:t>
      </w:r>
    </w:p>
    <w:p w14:paraId="3E366B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&lt;cnT0421&gt;她生活在政治的世界。</w:t>
      </w:r>
    </w:p>
    <w:p w14:paraId="48CF0F24" w14:textId="77777777" w:rsidR="007D2483" w:rsidRPr="007D2483" w:rsidRDefault="007D2483" w:rsidP="007D2483">
      <w:pPr>
        <w:pStyle w:val="a3"/>
        <w:rPr>
          <w:rFonts w:ascii="ＭＳ ゴシック" w:eastAsia="ＭＳ ゴシック" w:hAnsi="ＭＳ ゴシック" w:cs="ＭＳ ゴシック"/>
        </w:rPr>
      </w:pPr>
    </w:p>
    <w:p w14:paraId="4A84B2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FC9F49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&lt;jaT0422&gt;過去を理由にバッシングを受けることも少なくないのだろう。</w:t>
      </w:r>
    </w:p>
    <w:p w14:paraId="61BA4A2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&lt;cnT0422&gt;也一定因</w:t>
      </w:r>
      <w:r w:rsidRPr="007D2483">
        <w:rPr>
          <w:rFonts w:ascii="Microsoft YaHei" w:eastAsia="Microsoft YaHei" w:hAnsi="Microsoft YaHei" w:cs="Microsoft YaHei" w:hint="eastAsia"/>
          <w:lang w:eastAsia="zh-CN"/>
        </w:rPr>
        <w:t>为这</w:t>
      </w:r>
      <w:r w:rsidRPr="007D2483">
        <w:rPr>
          <w:rFonts w:ascii="ＭＳ ゴシック" w:eastAsia="ＭＳ ゴシック" w:hAnsi="ＭＳ ゴシック" w:cs="ＭＳ ゴシック" w:hint="eastAsia"/>
          <w:lang w:eastAsia="zh-CN"/>
        </w:rPr>
        <w:t>个</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去收到</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不少非</w:t>
      </w:r>
      <w:r w:rsidRPr="007D2483">
        <w:rPr>
          <w:rFonts w:ascii="Microsoft YaHei" w:eastAsia="Microsoft YaHei" w:hAnsi="Microsoft YaHei" w:cs="Microsoft YaHei" w:hint="eastAsia"/>
          <w:lang w:eastAsia="zh-CN"/>
        </w:rPr>
        <w:t>难</w:t>
      </w:r>
      <w:del w:id="512" w:author="hhh0578" w:date="2020-04-17T22:06:00Z">
        <w:r w:rsidRPr="007D2483" w:rsidDel="007649D5">
          <w:rPr>
            <w:rFonts w:ascii="ＭＳ ゴシック" w:eastAsia="ＭＳ ゴシック" w:hAnsi="ＭＳ ゴシック" w:cs="ＭＳ ゴシック" w:hint="eastAsia"/>
            <w:lang w:eastAsia="zh-CN"/>
          </w:rPr>
          <w:delText>吧</w:delText>
        </w:r>
      </w:del>
      <w:r w:rsidRPr="007D2483">
        <w:rPr>
          <w:rFonts w:ascii="ＭＳ ゴシック" w:eastAsia="ＭＳ ゴシック" w:hAnsi="ＭＳ ゴシック" w:cs="ＭＳ ゴシック" w:hint="eastAsia"/>
          <w:lang w:eastAsia="zh-CN"/>
        </w:rPr>
        <w:t>。</w:t>
      </w:r>
    </w:p>
    <w:p w14:paraId="42BCBF6C" w14:textId="77777777" w:rsidR="007D2483" w:rsidRPr="007D2483" w:rsidRDefault="007D2483" w:rsidP="007D2483">
      <w:pPr>
        <w:pStyle w:val="a3"/>
        <w:rPr>
          <w:rFonts w:ascii="ＭＳ ゴシック" w:eastAsia="ＭＳ ゴシック" w:hAnsi="ＭＳ ゴシック" w:cs="ＭＳ ゴシック"/>
          <w:lang w:eastAsia="zh-CN"/>
        </w:rPr>
      </w:pPr>
    </w:p>
    <w:p w14:paraId="5E085D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1FC1F8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&lt;jaT0423&gt;だが、彼女の物言いには少しも卑屈なところがない。</w:t>
      </w:r>
    </w:p>
    <w:p w14:paraId="405299E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&lt;cnT0423&gt;不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，从她的言行中感受不到</w:t>
      </w:r>
      <w:r w:rsidRPr="007D2483">
        <w:rPr>
          <w:rFonts w:ascii="ＭＳ ゴシック" w:eastAsia="ＭＳ ゴシック" w:hAnsi="ＭＳ ゴシック" w:cs="ＭＳ ゴシック"/>
          <w:lang w:eastAsia="zh-CN"/>
        </w:rPr>
        <w:t>一</w:t>
      </w:r>
      <w:r w:rsidRPr="007D2483">
        <w:rPr>
          <w:rFonts w:ascii="Microsoft YaHei" w:eastAsia="Microsoft YaHei" w:hAnsi="Microsoft YaHei" w:cs="Microsoft YaHei" w:hint="eastAsia"/>
          <w:lang w:eastAsia="zh-CN"/>
        </w:rPr>
        <w:t>丝</w:t>
      </w:r>
      <w:r w:rsidRPr="007D2483">
        <w:rPr>
          <w:rFonts w:ascii="ＭＳ ゴシック" w:eastAsia="ＭＳ ゴシック" w:hAnsi="ＭＳ ゴシック" w:cs="ＭＳ ゴシック" w:hint="eastAsia"/>
          <w:lang w:eastAsia="zh-CN"/>
        </w:rPr>
        <w:t>卑劣感。</w:t>
      </w:r>
    </w:p>
    <w:p w14:paraId="3BE6B8D7" w14:textId="77777777" w:rsidR="007D2483" w:rsidRPr="007D2483" w:rsidRDefault="007D2483" w:rsidP="007D2483">
      <w:pPr>
        <w:pStyle w:val="a3"/>
        <w:rPr>
          <w:rFonts w:ascii="ＭＳ ゴシック" w:eastAsia="ＭＳ ゴシック" w:hAnsi="ＭＳ ゴシック" w:cs="ＭＳ ゴシック"/>
          <w:lang w:eastAsia="zh-CN"/>
        </w:rPr>
      </w:pPr>
    </w:p>
    <w:p w14:paraId="1D4DE8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0C9FDF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&lt;jaT0424&gt;それはきっとすごいことだ。</w:t>
      </w:r>
    </w:p>
    <w:p w14:paraId="702024B9" w14:textId="412C79C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&lt;cnT0424&gt;</w:t>
      </w:r>
      <w:ins w:id="513" w:author="hhh0578" w:date="2020-04-17T22:11:00Z">
        <w:r w:rsidR="000270FD">
          <w:rPr>
            <w:rFonts w:ascii="ＭＳ ゴシック" w:eastAsia="DengXian" w:hAnsi="ＭＳ ゴシック" w:cs="ＭＳ ゴシック" w:hint="eastAsia"/>
            <w:lang w:eastAsia="zh-CN"/>
          </w:rPr>
          <w:t>这必定是她人性的强大</w:t>
        </w:r>
      </w:ins>
      <w:del w:id="514" w:author="hhh0578" w:date="2020-04-17T22:10:00Z">
        <w:r w:rsidRPr="007D2483" w:rsidDel="000270FD">
          <w:rPr>
            <w:rFonts w:ascii="Microsoft YaHei" w:eastAsia="Microsoft YaHei" w:hAnsi="Microsoft YaHei" w:cs="Microsoft YaHei" w:hint="eastAsia"/>
            <w:lang w:eastAsia="zh-CN"/>
          </w:rPr>
          <w:delText>这</w:delText>
        </w:r>
        <w:r w:rsidRPr="007D2483" w:rsidDel="000270FD">
          <w:rPr>
            <w:rFonts w:ascii="ＭＳ ゴシック" w:eastAsia="ＭＳ ゴシック" w:hAnsi="ＭＳ ゴシック" w:cs="ＭＳ ゴシック" w:hint="eastAsia"/>
            <w:lang w:eastAsia="zh-CN"/>
          </w:rPr>
          <w:delText>一定</w:delText>
        </w:r>
      </w:del>
      <w:del w:id="515" w:author="hhh0578" w:date="2020-04-17T22:09:00Z">
        <w:r w:rsidRPr="007D2483" w:rsidDel="001E3770">
          <w:rPr>
            <w:rFonts w:ascii="ＭＳ ゴシック" w:eastAsia="ＭＳ ゴシック" w:hAnsi="ＭＳ ゴシック" w:cs="ＭＳ ゴシック" w:hint="eastAsia"/>
            <w:lang w:eastAsia="zh-CN"/>
          </w:rPr>
          <w:delText>非常</w:delText>
        </w:r>
        <w:r w:rsidRPr="007D2483" w:rsidDel="001E3770">
          <w:rPr>
            <w:rFonts w:ascii="Microsoft YaHei" w:eastAsia="Microsoft YaHei" w:hAnsi="Microsoft YaHei" w:cs="Microsoft YaHei" w:hint="eastAsia"/>
            <w:lang w:eastAsia="zh-CN"/>
          </w:rPr>
          <w:delText>伟</w:delText>
        </w:r>
        <w:r w:rsidRPr="007D2483" w:rsidDel="001E3770">
          <w:rPr>
            <w:rFonts w:ascii="ＭＳ ゴシック" w:eastAsia="ＭＳ ゴシック" w:hAnsi="ＭＳ ゴシック" w:cs="ＭＳ ゴシック" w:hint="eastAsia"/>
            <w:lang w:eastAsia="zh-CN"/>
          </w:rPr>
          <w:delText>大</w:delText>
        </w:r>
      </w:del>
      <w:r w:rsidRPr="007D2483">
        <w:rPr>
          <w:rFonts w:ascii="ＭＳ ゴシック" w:eastAsia="ＭＳ ゴシック" w:hAnsi="ＭＳ ゴシック" w:cs="ＭＳ ゴシック" w:hint="eastAsia"/>
          <w:lang w:eastAsia="zh-CN"/>
        </w:rPr>
        <w:t>。</w:t>
      </w:r>
    </w:p>
    <w:p w14:paraId="1C2DB80F" w14:textId="77777777" w:rsidR="007D2483" w:rsidRPr="007D2483" w:rsidRDefault="007D2483" w:rsidP="007D2483">
      <w:pPr>
        <w:pStyle w:val="a3"/>
        <w:rPr>
          <w:rFonts w:ascii="ＭＳ ゴシック" w:eastAsia="ＭＳ ゴシック" w:hAnsi="ＭＳ ゴシック" w:cs="ＭＳ ゴシック"/>
          <w:lang w:eastAsia="zh-CN"/>
        </w:rPr>
      </w:pPr>
    </w:p>
    <w:p w14:paraId="20FACB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06A363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&lt;jaT0425&gt;……。</w:t>
      </w:r>
    </w:p>
    <w:p w14:paraId="15AED0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&lt;cnT0425&gt;……。</w:t>
      </w:r>
    </w:p>
    <w:p w14:paraId="6E871CA9" w14:textId="77777777" w:rsidR="007D2483" w:rsidRPr="007D2483" w:rsidRDefault="007D2483" w:rsidP="007D2483">
      <w:pPr>
        <w:pStyle w:val="a3"/>
        <w:rPr>
          <w:rFonts w:ascii="ＭＳ ゴシック" w:eastAsia="ＭＳ ゴシック" w:hAnsi="ＭＳ ゴシック" w:cs="ＭＳ ゴシック"/>
        </w:rPr>
      </w:pPr>
    </w:p>
    <w:p w14:paraId="50636D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171015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&lt;jaT0426&gt;ところで、</w:t>
      </w:r>
    </w:p>
    <w:p w14:paraId="374E4B1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&lt;cnT0426&gt;</w:t>
      </w:r>
      <w:r w:rsidRPr="007D2483">
        <w:rPr>
          <w:rFonts w:ascii="Microsoft YaHei" w:eastAsia="Microsoft YaHei" w:hAnsi="Microsoft YaHei" w:cs="Microsoft YaHei" w:hint="eastAsia"/>
        </w:rPr>
        <w:t>话说</w:t>
      </w:r>
      <w:r w:rsidRPr="007D2483">
        <w:rPr>
          <w:rFonts w:ascii="ＭＳ ゴシック" w:eastAsia="ＭＳ ゴシック" w:hAnsi="ＭＳ ゴシック" w:cs="ＭＳ ゴシック" w:hint="eastAsia"/>
        </w:rPr>
        <w:t>回来，</w:t>
      </w:r>
    </w:p>
    <w:p w14:paraId="51A47AD0" w14:textId="77777777" w:rsidR="007D2483" w:rsidRPr="007D2483" w:rsidRDefault="007D2483" w:rsidP="007D2483">
      <w:pPr>
        <w:pStyle w:val="a3"/>
        <w:rPr>
          <w:rFonts w:ascii="ＭＳ ゴシック" w:eastAsia="ＭＳ ゴシック" w:hAnsi="ＭＳ ゴシック" w:cs="ＭＳ ゴシック"/>
        </w:rPr>
      </w:pPr>
    </w:p>
    <w:p w14:paraId="2E0871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4ED8F7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&lt;jaT0427&gt;ミッションに失敗したすごくない俺はどうしたら良いのでしょうか？</w:t>
      </w:r>
    </w:p>
    <w:p w14:paraId="78A5EC05" w14:textId="191EC51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&lt;cnT0427&gt;我</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个任</w:t>
      </w:r>
      <w:r w:rsidRPr="007D2483">
        <w:rPr>
          <w:rFonts w:ascii="Microsoft YaHei" w:eastAsia="Microsoft YaHei" w:hAnsi="Microsoft YaHei" w:cs="Microsoft YaHei" w:hint="eastAsia"/>
          <w:lang w:eastAsia="zh-CN"/>
        </w:rPr>
        <w:t>务</w:t>
      </w:r>
      <w:r w:rsidRPr="007D2483">
        <w:rPr>
          <w:rFonts w:ascii="ＭＳ ゴシック" w:eastAsia="ＭＳ ゴシック" w:hAnsi="ＭＳ ゴシック" w:cs="ＭＳ ゴシック" w:hint="eastAsia"/>
          <w:lang w:eastAsia="zh-CN"/>
        </w:rPr>
        <w:t>失</w:t>
      </w:r>
      <w:r w:rsidRPr="007D2483">
        <w:rPr>
          <w:rFonts w:ascii="Microsoft YaHei" w:eastAsia="Microsoft YaHei" w:hAnsi="Microsoft YaHei" w:cs="Microsoft YaHei" w:hint="eastAsia"/>
          <w:lang w:eastAsia="zh-CN"/>
        </w:rPr>
        <w:t>败</w:t>
      </w:r>
      <w:r w:rsidRPr="007D2483">
        <w:rPr>
          <w:rFonts w:ascii="ＭＳ ゴシック" w:eastAsia="ＭＳ ゴシック" w:hAnsi="ＭＳ ゴシック" w:cs="ＭＳ ゴシック" w:hint="eastAsia"/>
          <w:lang w:eastAsia="zh-CN"/>
        </w:rPr>
        <w:t>的</w:t>
      </w:r>
      <w:ins w:id="516" w:author="hhh0578" w:date="2020-04-17T22:11:00Z">
        <w:r w:rsidR="00AD57EA">
          <w:rPr>
            <w:rFonts w:ascii="ＭＳ ゴシック" w:eastAsia="DengXian" w:hAnsi="ＭＳ ゴシック" w:cs="ＭＳ ゴシック" w:hint="eastAsia"/>
            <w:lang w:eastAsia="zh-CN"/>
          </w:rPr>
          <w:t>弱小玩意儿</w:t>
        </w:r>
      </w:ins>
      <w:del w:id="517" w:author="hhh0578" w:date="2020-04-17T22:11:00Z">
        <w:r w:rsidRPr="007D2483" w:rsidDel="00AD57EA">
          <w:rPr>
            <w:rFonts w:ascii="ＭＳ ゴシック" w:eastAsia="ＭＳ ゴシック" w:hAnsi="ＭＳ ゴシック" w:cs="ＭＳ ゴシック" w:hint="eastAsia"/>
            <w:lang w:eastAsia="zh-CN"/>
          </w:rPr>
          <w:delText>可怜人</w:delText>
        </w:r>
      </w:del>
      <w:r w:rsidRPr="007D2483">
        <w:rPr>
          <w:rFonts w:ascii="Microsoft YaHei" w:eastAsia="Microsoft YaHei" w:hAnsi="Microsoft YaHei" w:cs="Microsoft YaHei" w:hint="eastAsia"/>
          <w:lang w:eastAsia="zh-CN"/>
        </w:rPr>
        <w:t>该</w:t>
      </w:r>
      <w:r w:rsidRPr="007D2483">
        <w:rPr>
          <w:rFonts w:ascii="ＭＳ ゴシック" w:eastAsia="ＭＳ ゴシック" w:hAnsi="ＭＳ ゴシック" w:cs="ＭＳ ゴシック" w:hint="eastAsia"/>
          <w:lang w:eastAsia="zh-CN"/>
        </w:rPr>
        <w:t>怎么</w:t>
      </w:r>
      <w:r w:rsidRPr="007D2483">
        <w:rPr>
          <w:rFonts w:ascii="Microsoft YaHei" w:eastAsia="Microsoft YaHei" w:hAnsi="Microsoft YaHei" w:cs="Microsoft YaHei" w:hint="eastAsia"/>
          <w:lang w:eastAsia="zh-CN"/>
        </w:rPr>
        <w:t>办</w:t>
      </w:r>
      <w:r w:rsidRPr="007D2483">
        <w:rPr>
          <w:rFonts w:ascii="ＭＳ ゴシック" w:eastAsia="ＭＳ ゴシック" w:hAnsi="ＭＳ ゴシック" w:cs="ＭＳ ゴシック" w:hint="eastAsia"/>
          <w:lang w:eastAsia="zh-CN"/>
        </w:rPr>
        <w:t>？</w:t>
      </w:r>
    </w:p>
    <w:p w14:paraId="105C7E92" w14:textId="77777777" w:rsidR="007D2483" w:rsidRPr="007D2483" w:rsidRDefault="007D2483" w:rsidP="007D2483">
      <w:pPr>
        <w:pStyle w:val="a3"/>
        <w:rPr>
          <w:rFonts w:ascii="ＭＳ ゴシック" w:eastAsia="ＭＳ ゴシック" w:hAnsi="ＭＳ ゴシック" w:cs="ＭＳ ゴシック"/>
          <w:lang w:eastAsia="zh-CN"/>
        </w:rPr>
      </w:pPr>
    </w:p>
    <w:p w14:paraId="477059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C198D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&lt;jaT0428&gt;「……」</w:t>
      </w:r>
    </w:p>
    <w:p w14:paraId="3B67A07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&lt;cnT0428&gt;「……」</w:t>
      </w:r>
    </w:p>
    <w:p w14:paraId="11847C88" w14:textId="77777777" w:rsidR="007D2483" w:rsidRPr="007D2483" w:rsidRDefault="007D2483" w:rsidP="007D2483">
      <w:pPr>
        <w:pStyle w:val="a3"/>
        <w:rPr>
          <w:rFonts w:ascii="ＭＳ ゴシック" w:eastAsia="ＭＳ ゴシック" w:hAnsi="ＭＳ ゴシック" w:cs="ＭＳ ゴシック"/>
        </w:rPr>
      </w:pPr>
    </w:p>
    <w:p w14:paraId="22AA2BD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55FFC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&lt;jaT0429&gt;エステルさんを説得する方法を考えなくちゃな。</w:t>
      </w:r>
    </w:p>
    <w:p w14:paraId="7E759C5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&lt;cnT0429&gt;必</w:t>
      </w:r>
      <w:r w:rsidRPr="007D2483">
        <w:rPr>
          <w:rFonts w:ascii="Microsoft YaHei" w:eastAsia="Microsoft YaHei" w:hAnsi="Microsoft YaHei" w:cs="Microsoft YaHei" w:hint="eastAsia"/>
          <w:lang w:eastAsia="zh-CN"/>
        </w:rPr>
        <w:t>须</w:t>
      </w:r>
      <w:r w:rsidRPr="007D2483">
        <w:rPr>
          <w:rFonts w:ascii="ＭＳ ゴシック" w:eastAsia="ＭＳ ゴシック" w:hAnsi="ＭＳ ゴシック" w:cs="ＭＳ ゴシック" w:hint="eastAsia"/>
          <w:lang w:eastAsia="zh-CN"/>
        </w:rPr>
        <w:t>想出能</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服艾斯蒂</w:t>
      </w:r>
      <w:r w:rsidRPr="007D2483">
        <w:rPr>
          <w:rFonts w:ascii="Microsoft YaHei" w:eastAsia="Microsoft YaHei" w:hAnsi="Microsoft YaHei" w:cs="Microsoft YaHei" w:hint="eastAsia"/>
          <w:lang w:eastAsia="zh-CN"/>
        </w:rPr>
        <w:t>尔</w:t>
      </w:r>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办</w:t>
      </w:r>
      <w:r w:rsidRPr="007D2483">
        <w:rPr>
          <w:rFonts w:ascii="ＭＳ ゴシック" w:eastAsia="ＭＳ ゴシック" w:hAnsi="ＭＳ ゴシック" w:cs="ＭＳ ゴシック" w:hint="eastAsia"/>
          <w:lang w:eastAsia="zh-CN"/>
        </w:rPr>
        <w:t>法。</w:t>
      </w:r>
    </w:p>
    <w:p w14:paraId="00FC2DB2" w14:textId="77777777" w:rsidR="007D2483" w:rsidRPr="007D2483" w:rsidRDefault="007D2483" w:rsidP="007D2483">
      <w:pPr>
        <w:pStyle w:val="a3"/>
        <w:rPr>
          <w:rFonts w:ascii="ＭＳ ゴシック" w:eastAsia="ＭＳ ゴシック" w:hAnsi="ＭＳ ゴシック" w:cs="ＭＳ ゴシック"/>
          <w:lang w:eastAsia="zh-CN"/>
        </w:rPr>
      </w:pPr>
    </w:p>
    <w:p w14:paraId="6571C90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939D0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&lt;jaT0430&gt;からんからん</w:t>
      </w:r>
    </w:p>
    <w:p w14:paraId="19FA3A6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&lt;cnT0430&gt;当</w:t>
      </w:r>
      <w:r w:rsidRPr="007D2483">
        <w:rPr>
          <w:rFonts w:ascii="Microsoft YaHei" w:eastAsia="Microsoft YaHei" w:hAnsi="Microsoft YaHei" w:cs="Microsoft YaHei" w:hint="eastAsia"/>
        </w:rPr>
        <w:t>啷</w:t>
      </w:r>
      <w:r w:rsidRPr="007D2483">
        <w:rPr>
          <w:rFonts w:ascii="ＭＳ ゴシック" w:eastAsia="ＭＳ ゴシック" w:hAnsi="ＭＳ ゴシック" w:cs="ＭＳ ゴシック" w:hint="eastAsia"/>
        </w:rPr>
        <w:t>当</w:t>
      </w:r>
      <w:r w:rsidRPr="007D2483">
        <w:rPr>
          <w:rFonts w:ascii="Microsoft YaHei" w:eastAsia="Microsoft YaHei" w:hAnsi="Microsoft YaHei" w:cs="Microsoft YaHei" w:hint="eastAsia"/>
        </w:rPr>
        <w:t>啷</w:t>
      </w:r>
    </w:p>
    <w:p w14:paraId="2FA03081" w14:textId="77777777" w:rsidR="007D2483" w:rsidRPr="007D2483" w:rsidRDefault="007D2483" w:rsidP="007D2483">
      <w:pPr>
        <w:pStyle w:val="a3"/>
        <w:rPr>
          <w:rFonts w:ascii="ＭＳ ゴシック" w:eastAsia="ＭＳ ゴシック" w:hAnsi="ＭＳ ゴシック" w:cs="ＭＳ ゴシック"/>
        </w:rPr>
      </w:pPr>
    </w:p>
    <w:p w14:paraId="2F71949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35E22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&lt;jaT0431&gt;「ありがとうございました」</w:t>
      </w:r>
    </w:p>
    <w:p w14:paraId="3D5F34F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&lt;cnT0431&gt;「感</w:t>
      </w:r>
      <w:r w:rsidRPr="007D2483">
        <w:rPr>
          <w:rFonts w:ascii="Microsoft YaHei" w:eastAsia="Microsoft YaHei" w:hAnsi="Microsoft YaHei" w:cs="Microsoft YaHei" w:hint="eastAsia"/>
        </w:rPr>
        <w:t>谢</w:t>
      </w:r>
      <w:r w:rsidRPr="007D2483">
        <w:rPr>
          <w:rFonts w:ascii="ＭＳ ゴシック" w:eastAsia="ＭＳ ゴシック" w:hAnsi="ＭＳ ゴシック" w:cs="ＭＳ ゴシック" w:hint="eastAsia"/>
        </w:rPr>
        <w:t>惠</w:t>
      </w:r>
      <w:r w:rsidRPr="007D2483">
        <w:rPr>
          <w:rFonts w:ascii="Microsoft YaHei" w:eastAsia="Microsoft YaHei" w:hAnsi="Microsoft YaHei" w:cs="Microsoft YaHei" w:hint="eastAsia"/>
        </w:rPr>
        <w:t>顾</w:t>
      </w:r>
      <w:r w:rsidRPr="007D2483">
        <w:rPr>
          <w:rFonts w:ascii="ＭＳ ゴシック" w:eastAsia="ＭＳ ゴシック" w:hAnsi="ＭＳ ゴシック" w:cs="ＭＳ ゴシック" w:hint="eastAsia"/>
        </w:rPr>
        <w:t>」</w:t>
      </w:r>
    </w:p>
    <w:p w14:paraId="087FA9BF" w14:textId="77777777" w:rsidR="007D2483" w:rsidRPr="007D2483" w:rsidRDefault="007D2483" w:rsidP="007D2483">
      <w:pPr>
        <w:pStyle w:val="a3"/>
        <w:rPr>
          <w:rFonts w:ascii="ＭＳ ゴシック" w:eastAsia="ＭＳ ゴシック" w:hAnsi="ＭＳ ゴシック" w:cs="ＭＳ ゴシック"/>
        </w:rPr>
      </w:pPr>
    </w:p>
    <w:p w14:paraId="249FB8D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E82C94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&lt;jaT0432&gt;バイトをしながらも、礼拝堂のことが頭を離れない。</w:t>
      </w:r>
    </w:p>
    <w:p w14:paraId="1A7072F9"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lastRenderedPageBreak/>
        <w:t>&lt;cnT0432&gt;打工的</w:t>
      </w:r>
      <w:r w:rsidRPr="007D2483">
        <w:rPr>
          <w:rFonts w:ascii="Microsoft YaHei" w:eastAsia="Microsoft YaHei" w:hAnsi="Microsoft YaHei" w:cs="Microsoft YaHei" w:hint="eastAsia"/>
          <w:lang w:eastAsia="zh-CN"/>
        </w:rPr>
        <w:t>时</w:t>
      </w:r>
      <w:r w:rsidRPr="007D2483">
        <w:rPr>
          <w:rFonts w:ascii="ＭＳ ゴシック" w:eastAsia="ＭＳ ゴシック" w:hAnsi="ＭＳ ゴシック" w:cs="ＭＳ ゴシック" w:hint="eastAsia"/>
          <w:lang w:eastAsia="zh-CN"/>
        </w:rPr>
        <w:t>候礼拜堂的事也</w:t>
      </w:r>
      <w:r w:rsidRPr="007D2483">
        <w:rPr>
          <w:rFonts w:ascii="Microsoft YaHei" w:eastAsia="Microsoft YaHei" w:hAnsi="Microsoft YaHei" w:cs="Microsoft YaHei" w:hint="eastAsia"/>
          <w:lang w:eastAsia="zh-CN"/>
        </w:rPr>
        <w:t>挥</w:t>
      </w:r>
      <w:r w:rsidRPr="007D2483">
        <w:rPr>
          <w:rFonts w:ascii="ＭＳ ゴシック" w:eastAsia="ＭＳ ゴシック" w:hAnsi="ＭＳ ゴシック" w:cs="ＭＳ ゴシック" w:hint="eastAsia"/>
          <w:lang w:eastAsia="zh-CN"/>
        </w:rPr>
        <w:t>之不去。</w:t>
      </w:r>
    </w:p>
    <w:p w14:paraId="66F78D8D" w14:textId="77777777" w:rsidR="007D2483" w:rsidRPr="007D2483" w:rsidRDefault="007D2483" w:rsidP="007D2483">
      <w:pPr>
        <w:pStyle w:val="a3"/>
        <w:rPr>
          <w:rFonts w:ascii="ＭＳ ゴシック" w:eastAsia="ＭＳ ゴシック" w:hAnsi="ＭＳ ゴシック" w:cs="ＭＳ ゴシック"/>
          <w:lang w:eastAsia="zh-CN"/>
        </w:rPr>
      </w:pPr>
    </w:p>
    <w:p w14:paraId="41FE44E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2A6DE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&lt;jaT0433&gt;待機位置に戻ると、菜月が話しかけてきた。</w:t>
      </w:r>
    </w:p>
    <w:p w14:paraId="66AE4ED5" w14:textId="4F241AC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&lt;cnT0433&gt;</w:t>
      </w:r>
      <w:ins w:id="518" w:author="hhh0578" w:date="2020-04-17T22:12:00Z">
        <w:r w:rsidR="002624D4">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回到待机位置的</w:t>
      </w:r>
      <w:r w:rsidRPr="007D2483">
        <w:rPr>
          <w:rFonts w:ascii="Microsoft YaHei" w:eastAsia="Microsoft YaHei" w:hAnsi="Microsoft YaHei" w:cs="Microsoft YaHei" w:hint="eastAsia"/>
          <w:lang w:eastAsia="zh-CN"/>
        </w:rPr>
        <w:t>时</w:t>
      </w:r>
      <w:r w:rsidRPr="007D2483">
        <w:rPr>
          <w:rFonts w:ascii="ＭＳ ゴシック" w:eastAsia="ＭＳ ゴシック" w:hAnsi="ＭＳ ゴシック" w:cs="ＭＳ ゴシック" w:hint="eastAsia"/>
          <w:lang w:eastAsia="zh-CN"/>
        </w:rPr>
        <w:t>候，</w:t>
      </w:r>
      <w:proofErr w:type="gramStart"/>
      <w:r w:rsidRPr="007D2483">
        <w:rPr>
          <w:rFonts w:ascii="ＭＳ ゴシック" w:eastAsia="ＭＳ ゴシック" w:hAnsi="ＭＳ ゴシック" w:cs="ＭＳ ゴシック" w:hint="eastAsia"/>
          <w:lang w:eastAsia="zh-CN"/>
        </w:rPr>
        <w:t>菜月</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来</w:t>
      </w:r>
      <w:proofErr w:type="gramEnd"/>
      <w:r w:rsidRPr="007D2483">
        <w:rPr>
          <w:rFonts w:ascii="ＭＳ ゴシック" w:eastAsia="ＭＳ ゴシック" w:hAnsi="ＭＳ ゴシック" w:cs="ＭＳ ゴシック" w:hint="eastAsia"/>
          <w:lang w:eastAsia="zh-CN"/>
        </w:rPr>
        <w:t>搭</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了。</w:t>
      </w:r>
    </w:p>
    <w:p w14:paraId="48133D89" w14:textId="77777777" w:rsidR="007D2483" w:rsidRPr="007D2483" w:rsidRDefault="007D2483" w:rsidP="007D2483">
      <w:pPr>
        <w:pStyle w:val="a3"/>
        <w:rPr>
          <w:rFonts w:ascii="ＭＳ ゴシック" w:eastAsia="ＭＳ ゴシック" w:hAnsi="ＭＳ ゴシック" w:cs="ＭＳ ゴシック"/>
          <w:lang w:eastAsia="zh-CN"/>
        </w:rPr>
      </w:pPr>
    </w:p>
    <w:p w14:paraId="252C89C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38AEB5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&lt;jaT0434&gt;「今日、どうだった？」</w:t>
      </w:r>
    </w:p>
    <w:p w14:paraId="2180009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&lt;cnT0434&gt;「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次怎么</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w:t>
      </w:r>
    </w:p>
    <w:p w14:paraId="46A25E6B" w14:textId="77777777" w:rsidR="007D2483" w:rsidRPr="007D2483" w:rsidRDefault="007D2483" w:rsidP="007D2483">
      <w:pPr>
        <w:pStyle w:val="a3"/>
        <w:rPr>
          <w:rFonts w:ascii="ＭＳ ゴシック" w:eastAsia="ＭＳ ゴシック" w:hAnsi="ＭＳ ゴシック" w:cs="ＭＳ ゴシック"/>
          <w:lang w:eastAsia="zh-CN"/>
        </w:rPr>
      </w:pPr>
    </w:p>
    <w:p w14:paraId="5E0CFA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305F77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&lt;jaT0435&gt;「駄目だった」</w:t>
      </w:r>
    </w:p>
    <w:p w14:paraId="06F30FC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&lt;cnT0435&gt;「</w:t>
      </w:r>
      <w:r w:rsidRPr="007D2483">
        <w:rPr>
          <w:rFonts w:ascii="Microsoft YaHei" w:eastAsia="Microsoft YaHei" w:hAnsi="Microsoft YaHei" w:cs="Microsoft YaHei" w:hint="eastAsia"/>
        </w:rPr>
        <w:t>还</w:t>
      </w:r>
      <w:r w:rsidRPr="007D2483">
        <w:rPr>
          <w:rFonts w:ascii="ＭＳ ゴシック" w:eastAsia="ＭＳ ゴシック" w:hAnsi="ＭＳ ゴシック" w:cs="ＭＳ ゴシック" w:hint="eastAsia"/>
        </w:rPr>
        <w:t>是不行」</w:t>
      </w:r>
    </w:p>
    <w:p w14:paraId="35B1420D" w14:textId="77777777" w:rsidR="007D2483" w:rsidRPr="007D2483" w:rsidRDefault="007D2483" w:rsidP="007D2483">
      <w:pPr>
        <w:pStyle w:val="a3"/>
        <w:rPr>
          <w:rFonts w:ascii="ＭＳ ゴシック" w:eastAsia="ＭＳ ゴシック" w:hAnsi="ＭＳ ゴシック" w:cs="ＭＳ ゴシック"/>
        </w:rPr>
      </w:pPr>
    </w:p>
    <w:p w14:paraId="6C3FB0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626CD99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&lt;jaT0436&gt;「そっか。浮かない顔してるから予想できたけど」</w:t>
      </w:r>
    </w:p>
    <w:p w14:paraId="04E565D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&lt;cnT0436&gt;「</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啊。</w:t>
      </w:r>
      <w:r w:rsidRPr="007D2483">
        <w:rPr>
          <w:rFonts w:ascii="Microsoft YaHei" w:eastAsia="Microsoft YaHei" w:hAnsi="Microsoft YaHei" w:cs="Microsoft YaHei" w:hint="eastAsia"/>
          <w:lang w:eastAsia="zh-CN"/>
        </w:rPr>
        <w:t>虽</w:t>
      </w:r>
      <w:r w:rsidRPr="007D2483">
        <w:rPr>
          <w:rFonts w:ascii="ＭＳ ゴシック" w:eastAsia="ＭＳ ゴシック" w:hAnsi="ＭＳ ゴシック" w:cs="ＭＳ ゴシック" w:hint="eastAsia"/>
          <w:lang w:eastAsia="zh-CN"/>
        </w:rPr>
        <w:t>然也从你</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愁眉不展的表情猜到了」</w:t>
      </w:r>
    </w:p>
    <w:p w14:paraId="6F805147" w14:textId="77777777" w:rsidR="007D2483" w:rsidRPr="007D2483" w:rsidRDefault="007D2483" w:rsidP="007D2483">
      <w:pPr>
        <w:pStyle w:val="a3"/>
        <w:rPr>
          <w:rFonts w:ascii="ＭＳ ゴシック" w:eastAsia="ＭＳ ゴシック" w:hAnsi="ＭＳ ゴシック" w:cs="ＭＳ ゴシック"/>
          <w:lang w:eastAsia="zh-CN"/>
        </w:rPr>
      </w:pPr>
    </w:p>
    <w:p w14:paraId="28BAF3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726CAD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&lt;jaT0437&gt;「仕事中に顔に出るようじゃだめだな」</w:t>
      </w:r>
    </w:p>
    <w:p w14:paraId="163FB69B" w14:textId="425AC62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&lt;cnT0437&gt;「工作</w:t>
      </w:r>
      <w:ins w:id="519" w:author="hhh0578" w:date="2020-04-17T22:14:00Z">
        <w:r w:rsidR="0053632E">
          <w:rPr>
            <w:rFonts w:ascii="ＭＳ ゴシック" w:eastAsia="DengXian" w:hAnsi="ＭＳ ゴシック" w:cs="ＭＳ ゴシック" w:hint="eastAsia"/>
            <w:lang w:eastAsia="zh-CN"/>
          </w:rPr>
          <w:t>中</w:t>
        </w:r>
      </w:ins>
      <w:ins w:id="520" w:author="hhh0578" w:date="2020-04-17T22:25:00Z">
        <w:r w:rsidR="004C20B9">
          <w:rPr>
            <w:rFonts w:ascii="ＭＳ ゴシック" w:eastAsia="DengXian" w:hAnsi="ＭＳ ゴシック" w:cs="ＭＳ ゴシック" w:hint="eastAsia"/>
            <w:lang w:eastAsia="zh-CN"/>
          </w:rPr>
          <w:t>都表现在脸上</w:t>
        </w:r>
        <w:r w:rsidR="002548C7">
          <w:rPr>
            <w:rFonts w:ascii="ＭＳ ゴシック" w:eastAsia="DengXian" w:hAnsi="ＭＳ ゴシック" w:cs="ＭＳ ゴシック" w:hint="eastAsia"/>
            <w:lang w:eastAsia="zh-CN"/>
          </w:rPr>
          <w:t>，这可不行</w:t>
        </w:r>
      </w:ins>
      <w:del w:id="521" w:author="hhh0578" w:date="2020-04-17T22:13:00Z">
        <w:r w:rsidRPr="007D2483" w:rsidDel="00202695">
          <w:rPr>
            <w:rFonts w:ascii="ＭＳ ゴシック" w:eastAsia="ＭＳ ゴシック" w:hAnsi="ＭＳ ゴシック" w:cs="ＭＳ ゴシック"/>
            <w:lang w:eastAsia="zh-CN"/>
          </w:rPr>
          <w:delText>的</w:delText>
        </w:r>
        <w:r w:rsidRPr="007D2483" w:rsidDel="00202695">
          <w:rPr>
            <w:rFonts w:ascii="Microsoft YaHei" w:eastAsia="Microsoft YaHei" w:hAnsi="Microsoft YaHei" w:cs="Microsoft YaHei" w:hint="eastAsia"/>
            <w:lang w:eastAsia="zh-CN"/>
          </w:rPr>
          <w:delText>时</w:delText>
        </w:r>
        <w:r w:rsidRPr="007D2483" w:rsidDel="00202695">
          <w:rPr>
            <w:rFonts w:ascii="ＭＳ ゴシック" w:eastAsia="ＭＳ ゴシック" w:hAnsi="ＭＳ ゴシック" w:cs="ＭＳ ゴシック" w:hint="eastAsia"/>
            <w:lang w:eastAsia="zh-CN"/>
          </w:rPr>
          <w:delText>候</w:delText>
        </w:r>
        <w:r w:rsidRPr="007D2483" w:rsidDel="00202695">
          <w:rPr>
            <w:rFonts w:ascii="Microsoft YaHei" w:eastAsia="Microsoft YaHei" w:hAnsi="Microsoft YaHei" w:cs="Microsoft YaHei" w:hint="eastAsia"/>
            <w:lang w:eastAsia="zh-CN"/>
          </w:rPr>
          <w:delText>这</w:delText>
        </w:r>
        <w:r w:rsidRPr="007D2483" w:rsidDel="00202695">
          <w:rPr>
            <w:rFonts w:ascii="ＭＳ ゴシック" w:eastAsia="ＭＳ ゴシック" w:hAnsi="ＭＳ ゴシック" w:cs="ＭＳ ゴシック" w:hint="eastAsia"/>
            <w:lang w:eastAsia="zh-CN"/>
          </w:rPr>
          <w:delText>幅</w:delText>
        </w:r>
        <w:r w:rsidRPr="007D2483" w:rsidDel="00202695">
          <w:rPr>
            <w:rFonts w:ascii="Microsoft YaHei" w:eastAsia="Microsoft YaHei" w:hAnsi="Microsoft YaHei" w:cs="Microsoft YaHei" w:hint="eastAsia"/>
            <w:lang w:eastAsia="zh-CN"/>
          </w:rPr>
          <w:delText>样</w:delText>
        </w:r>
        <w:r w:rsidRPr="007D2483" w:rsidDel="00202695">
          <w:rPr>
            <w:rFonts w:ascii="ＭＳ ゴシック" w:eastAsia="ＭＳ ゴシック" w:hAnsi="ＭＳ ゴシック" w:cs="ＭＳ ゴシック" w:hint="eastAsia"/>
            <w:lang w:eastAsia="zh-CN"/>
          </w:rPr>
          <w:delText>子是我不好</w:delText>
        </w:r>
      </w:del>
      <w:r w:rsidRPr="007D2483">
        <w:rPr>
          <w:rFonts w:ascii="ＭＳ ゴシック" w:eastAsia="ＭＳ ゴシック" w:hAnsi="ＭＳ ゴシック" w:cs="ＭＳ ゴシック" w:hint="eastAsia"/>
          <w:lang w:eastAsia="zh-CN"/>
        </w:rPr>
        <w:t>」</w:t>
      </w:r>
    </w:p>
    <w:p w14:paraId="254D0365" w14:textId="77777777" w:rsidR="007D2483" w:rsidRPr="007D2483" w:rsidRDefault="007D2483" w:rsidP="007D2483">
      <w:pPr>
        <w:pStyle w:val="a3"/>
        <w:rPr>
          <w:rFonts w:ascii="ＭＳ ゴシック" w:eastAsia="ＭＳ ゴシック" w:hAnsi="ＭＳ ゴシック" w:cs="ＭＳ ゴシック"/>
          <w:lang w:eastAsia="zh-CN"/>
        </w:rPr>
      </w:pPr>
    </w:p>
    <w:p w14:paraId="1687FE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7A2EDEE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&lt;jaT0438&gt;「あー、大丈夫。私くらいにしか分からないから」</w:t>
      </w:r>
    </w:p>
    <w:p w14:paraId="732B67D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&lt;cnT0438&gt;「啊，没事。只有我</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熟悉你的人才能看出来」</w:t>
      </w:r>
    </w:p>
    <w:p w14:paraId="633A9377" w14:textId="77777777" w:rsidR="007D2483" w:rsidRPr="007D2483" w:rsidRDefault="007D2483" w:rsidP="007D2483">
      <w:pPr>
        <w:pStyle w:val="a3"/>
        <w:rPr>
          <w:rFonts w:ascii="ＭＳ ゴシック" w:eastAsia="ＭＳ ゴシック" w:hAnsi="ＭＳ ゴシック" w:cs="ＭＳ ゴシック"/>
          <w:lang w:eastAsia="zh-CN"/>
        </w:rPr>
      </w:pPr>
    </w:p>
    <w:p w14:paraId="593834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5C484D7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&lt;jaT0439&gt;「ていうかさ、どうしてＯＫしてくれないの？」</w:t>
      </w:r>
    </w:p>
    <w:p w14:paraId="5CCFEE6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&lt;cnT0439&gt;「另外，</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什么</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面就是不同意呢？」</w:t>
      </w:r>
    </w:p>
    <w:p w14:paraId="2FF98CAF" w14:textId="77777777" w:rsidR="007D2483" w:rsidRPr="007D2483" w:rsidRDefault="007D2483" w:rsidP="007D2483">
      <w:pPr>
        <w:pStyle w:val="a3"/>
        <w:rPr>
          <w:rFonts w:ascii="ＭＳ ゴシック" w:eastAsia="ＭＳ ゴシック" w:hAnsi="ＭＳ ゴシック" w:cs="ＭＳ ゴシック"/>
          <w:lang w:eastAsia="zh-CN"/>
        </w:rPr>
      </w:pPr>
    </w:p>
    <w:p w14:paraId="1396CFF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BB43D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&lt;jaT0440&gt;「地球人が嫌いなんだって」</w:t>
      </w:r>
    </w:p>
    <w:p w14:paraId="6CA80F0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&lt;cnT0440&gt;「</w:t>
      </w:r>
      <w:del w:id="522" w:author="hhh0578" w:date="2020-04-17T22:26:00Z">
        <w:r w:rsidRPr="007D2483" w:rsidDel="00473823">
          <w:rPr>
            <w:rFonts w:ascii="ＭＳ ゴシック" w:eastAsia="ＭＳ ゴシック" w:hAnsi="ＭＳ ゴシック" w:cs="ＭＳ ゴシック"/>
            <w:lang w:eastAsia="zh-CN"/>
          </w:rPr>
          <w:delText>听</w:delText>
        </w:r>
      </w:del>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是因</w:t>
      </w:r>
      <w:r w:rsidRPr="007D2483">
        <w:rPr>
          <w:rFonts w:ascii="Microsoft YaHei" w:eastAsia="Microsoft YaHei" w:hAnsi="Microsoft YaHei" w:cs="Microsoft YaHei" w:hint="eastAsia"/>
          <w:lang w:eastAsia="zh-CN"/>
        </w:rPr>
        <w:t>为讨厌</w:t>
      </w:r>
      <w:r w:rsidRPr="007D2483">
        <w:rPr>
          <w:rFonts w:ascii="ＭＳ ゴシック" w:eastAsia="ＭＳ ゴシック" w:hAnsi="ＭＳ ゴシック" w:cs="ＭＳ ゴシック" w:hint="eastAsia"/>
          <w:lang w:eastAsia="zh-CN"/>
        </w:rPr>
        <w:t>地球人」</w:t>
      </w:r>
    </w:p>
    <w:p w14:paraId="06552383" w14:textId="77777777" w:rsidR="007D2483" w:rsidRPr="007D2483" w:rsidRDefault="007D2483" w:rsidP="007D2483">
      <w:pPr>
        <w:pStyle w:val="a3"/>
        <w:rPr>
          <w:rFonts w:ascii="ＭＳ ゴシック" w:eastAsia="ＭＳ ゴシック" w:hAnsi="ＭＳ ゴシック" w:cs="ＭＳ ゴシック"/>
          <w:lang w:eastAsia="zh-CN"/>
        </w:rPr>
      </w:pPr>
    </w:p>
    <w:p w14:paraId="0B4013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342FAD6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&lt;jaT0441&gt;「はあ」</w:t>
      </w:r>
    </w:p>
    <w:p w14:paraId="241D48B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&lt;cnT0441&gt;「哈？」</w:t>
      </w:r>
    </w:p>
    <w:p w14:paraId="127BD367" w14:textId="77777777" w:rsidR="007D2483" w:rsidRPr="007D2483" w:rsidRDefault="007D2483" w:rsidP="007D2483">
      <w:pPr>
        <w:pStyle w:val="a3"/>
        <w:rPr>
          <w:rFonts w:ascii="ＭＳ ゴシック" w:eastAsia="ＭＳ ゴシック" w:hAnsi="ＭＳ ゴシック" w:cs="ＭＳ ゴシック"/>
        </w:rPr>
      </w:pPr>
    </w:p>
    <w:p w14:paraId="3369C3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B6AB3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&lt;jaT0442&gt;ピンと来ていない返事をする菜月。</w:t>
      </w:r>
    </w:p>
    <w:p w14:paraId="477F14B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&lt;cnT0442&gt;菜月表示</w:t>
      </w:r>
      <w:r w:rsidRPr="007D2483">
        <w:rPr>
          <w:rFonts w:ascii="Microsoft YaHei" w:eastAsia="Microsoft YaHei" w:hAnsi="Microsoft YaHei" w:cs="Microsoft YaHei" w:hint="eastAsia"/>
        </w:rPr>
        <w:t>喵喵喵</w:t>
      </w:r>
      <w:r w:rsidRPr="007D2483">
        <w:rPr>
          <w:rFonts w:ascii="ＭＳ ゴシック" w:eastAsia="ＭＳ ゴシック" w:hAnsi="ＭＳ ゴシック" w:cs="ＭＳ ゴシック" w:hint="eastAsia"/>
        </w:rPr>
        <w:t>？</w:t>
      </w:r>
    </w:p>
    <w:p w14:paraId="714B427E" w14:textId="77777777" w:rsidR="007D2483" w:rsidRPr="007D2483" w:rsidRDefault="007D2483" w:rsidP="007D2483">
      <w:pPr>
        <w:pStyle w:val="a3"/>
        <w:rPr>
          <w:rFonts w:ascii="ＭＳ ゴシック" w:eastAsia="ＭＳ ゴシック" w:hAnsi="ＭＳ ゴシック" w:cs="ＭＳ ゴシック"/>
        </w:rPr>
      </w:pPr>
    </w:p>
    <w:p w14:paraId="6F42BF9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6EBC688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&lt;jaT0443&gt;「なんで地球人が嫌いなの？」</w:t>
      </w:r>
    </w:p>
    <w:p w14:paraId="4D0211A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&lt;cnT0443&gt;「</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什么</w:t>
      </w:r>
      <w:r w:rsidRPr="007D2483">
        <w:rPr>
          <w:rFonts w:ascii="Microsoft YaHei" w:eastAsia="Microsoft YaHei" w:hAnsi="Microsoft YaHei" w:cs="Microsoft YaHei" w:hint="eastAsia"/>
          <w:lang w:eastAsia="zh-CN"/>
        </w:rPr>
        <w:t>讨厌</w:t>
      </w:r>
      <w:r w:rsidRPr="007D2483">
        <w:rPr>
          <w:rFonts w:ascii="ＭＳ ゴシック" w:eastAsia="ＭＳ ゴシック" w:hAnsi="ＭＳ ゴシック" w:cs="ＭＳ ゴシック" w:hint="eastAsia"/>
          <w:lang w:eastAsia="zh-CN"/>
        </w:rPr>
        <w:t>地球人</w:t>
      </w:r>
      <w:del w:id="523" w:author="hhh0578" w:date="2020-04-17T22:26:00Z">
        <w:r w:rsidRPr="007D2483" w:rsidDel="00090316">
          <w:rPr>
            <w:rFonts w:ascii="ＭＳ ゴシック" w:eastAsia="ＭＳ ゴシック" w:hAnsi="ＭＳ ゴシック" w:cs="ＭＳ ゴシック" w:hint="eastAsia"/>
            <w:lang w:eastAsia="zh-CN"/>
          </w:rPr>
          <w:delText>呢</w:delText>
        </w:r>
      </w:del>
      <w:r w:rsidRPr="007D2483">
        <w:rPr>
          <w:rFonts w:ascii="ＭＳ ゴシック" w:eastAsia="ＭＳ ゴシック" w:hAnsi="ＭＳ ゴシック" w:cs="ＭＳ ゴシック" w:hint="eastAsia"/>
          <w:lang w:eastAsia="zh-CN"/>
        </w:rPr>
        <w:t>？」</w:t>
      </w:r>
    </w:p>
    <w:p w14:paraId="636CFA94" w14:textId="77777777" w:rsidR="007D2483" w:rsidRPr="007D2483" w:rsidRDefault="007D2483" w:rsidP="007D2483">
      <w:pPr>
        <w:pStyle w:val="a3"/>
        <w:rPr>
          <w:rFonts w:ascii="ＭＳ ゴシック" w:eastAsia="ＭＳ ゴシック" w:hAnsi="ＭＳ ゴシック" w:cs="ＭＳ ゴシック"/>
          <w:lang w:eastAsia="zh-CN"/>
        </w:rPr>
      </w:pPr>
    </w:p>
    <w:p w14:paraId="66D5EC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7E6E00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&lt;jaT0444&gt;「地球人だから」</w:t>
      </w:r>
    </w:p>
    <w:p w14:paraId="2F2C50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&lt;cnT0444&gt;「因</w:t>
      </w:r>
      <w:r w:rsidRPr="007D2483">
        <w:rPr>
          <w:rFonts w:ascii="Microsoft YaHei" w:eastAsia="Microsoft YaHei" w:hAnsi="Microsoft YaHei" w:cs="Microsoft YaHei" w:hint="eastAsia"/>
        </w:rPr>
        <w:t>为</w:t>
      </w:r>
      <w:r w:rsidRPr="007D2483">
        <w:rPr>
          <w:rFonts w:ascii="ＭＳ ゴシック" w:eastAsia="ＭＳ ゴシック" w:hAnsi="ＭＳ ゴシック" w:cs="ＭＳ ゴシック" w:hint="eastAsia"/>
        </w:rPr>
        <w:t>是地球人」</w:t>
      </w:r>
    </w:p>
    <w:p w14:paraId="52207755" w14:textId="77777777" w:rsidR="007D2483" w:rsidRPr="007D2483" w:rsidRDefault="007D2483" w:rsidP="007D2483">
      <w:pPr>
        <w:pStyle w:val="a3"/>
        <w:rPr>
          <w:rFonts w:ascii="ＭＳ ゴシック" w:eastAsia="ＭＳ ゴシック" w:hAnsi="ＭＳ ゴシック" w:cs="ＭＳ ゴシック"/>
        </w:rPr>
      </w:pPr>
    </w:p>
    <w:p w14:paraId="428EDA5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7D5AE2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&lt;jaT0445&gt;「冗談で聞いてるんじゃ、な・い・ん・だ・け・ど・な」</w:t>
      </w:r>
    </w:p>
    <w:p w14:paraId="22B59FC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&lt;cnT0445&gt;「我・可・没・想・听・你・开・玩・笑」</w:t>
      </w:r>
    </w:p>
    <w:p w14:paraId="2CBF1B83" w14:textId="77777777" w:rsidR="007D2483" w:rsidRPr="007D2483" w:rsidRDefault="007D2483" w:rsidP="007D2483">
      <w:pPr>
        <w:pStyle w:val="a3"/>
        <w:rPr>
          <w:rFonts w:ascii="ＭＳ ゴシック" w:eastAsia="ＭＳ ゴシック" w:hAnsi="ＭＳ ゴシック" w:cs="ＭＳ ゴシック"/>
        </w:rPr>
      </w:pPr>
    </w:p>
    <w:p w14:paraId="3A8F4D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6974A9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&lt;jaT0446&gt;片手でくるくるとしゃもじを弄ぶ菜月。</w:t>
      </w:r>
    </w:p>
    <w:p w14:paraId="151554FB" w14:textId="44D461C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&lt;cnT0446&gt;</w:t>
      </w:r>
      <w:proofErr w:type="gramStart"/>
      <w:r w:rsidRPr="007D2483">
        <w:rPr>
          <w:rFonts w:ascii="ＭＳ ゴシック" w:eastAsia="ＭＳ ゴシック" w:hAnsi="ＭＳ ゴシック" w:cs="ＭＳ ゴシック"/>
          <w:lang w:eastAsia="zh-CN"/>
        </w:rPr>
        <w:t>菜月</w:t>
      </w:r>
      <w:r w:rsidRPr="007D2483">
        <w:rPr>
          <w:rFonts w:ascii="Microsoft YaHei" w:eastAsia="Microsoft YaHei" w:hAnsi="Microsoft YaHei" w:cs="Microsoft YaHei" w:hint="eastAsia"/>
          <w:lang w:eastAsia="zh-CN"/>
        </w:rPr>
        <w:t>单</w:t>
      </w:r>
      <w:r w:rsidRPr="007D2483">
        <w:rPr>
          <w:rFonts w:ascii="ＭＳ ゴシック" w:eastAsia="ＭＳ ゴシック" w:hAnsi="ＭＳ ゴシック" w:cs="ＭＳ ゴシック" w:hint="eastAsia"/>
          <w:lang w:eastAsia="zh-CN"/>
        </w:rPr>
        <w:t>手</w:t>
      </w:r>
      <w:proofErr w:type="gramEnd"/>
      <w:del w:id="524" w:author="hhh0578" w:date="2020-04-17T22:26:00Z">
        <w:r w:rsidRPr="007D2483" w:rsidDel="00BA102A">
          <w:rPr>
            <w:rFonts w:ascii="ＭＳ ゴシック" w:eastAsia="ＭＳ ゴシック" w:hAnsi="ＭＳ ゴシック" w:cs="ＭＳ ゴシック" w:hint="eastAsia"/>
            <w:lang w:eastAsia="zh-CN"/>
          </w:rPr>
          <w:delText>来回、</w:delText>
        </w:r>
      </w:del>
      <w:r w:rsidRPr="007D2483">
        <w:rPr>
          <w:rFonts w:ascii="Microsoft YaHei" w:eastAsia="Microsoft YaHei" w:hAnsi="Microsoft YaHei" w:cs="Microsoft YaHei" w:hint="eastAsia"/>
          <w:lang w:eastAsia="zh-CN"/>
        </w:rPr>
        <w:t>转</w:t>
      </w:r>
      <w:del w:id="525" w:author="hhh0578" w:date="2020-04-17T22:26:00Z">
        <w:r w:rsidRPr="007D2483" w:rsidDel="00BA102A">
          <w:rPr>
            <w:rFonts w:ascii="ＭＳ ゴシック" w:eastAsia="ＭＳ ゴシック" w:hAnsi="ＭＳ ゴシック" w:cs="ＭＳ ゴシック" w:hint="eastAsia"/>
            <w:lang w:eastAsia="zh-CN"/>
          </w:rPr>
          <w:delText>晃</w:delText>
        </w:r>
      </w:del>
      <w:proofErr w:type="gramStart"/>
      <w:r w:rsidRPr="007D2483">
        <w:rPr>
          <w:rFonts w:ascii="ＭＳ ゴシック" w:eastAsia="ＭＳ ゴシック" w:hAnsi="ＭＳ ゴシック" w:cs="ＭＳ ゴシック" w:hint="eastAsia"/>
          <w:lang w:eastAsia="zh-CN"/>
        </w:rPr>
        <w:t>着</w:t>
      </w:r>
      <w:proofErr w:type="gramEnd"/>
      <w:r w:rsidRPr="007D2483">
        <w:rPr>
          <w:rFonts w:ascii="ＭＳ ゴシック" w:eastAsia="ＭＳ ゴシック" w:hAnsi="ＭＳ ゴシック" w:cs="ＭＳ ゴシック" w:hint="eastAsia"/>
          <w:lang w:eastAsia="zh-CN"/>
        </w:rPr>
        <w:t>勺子。</w:t>
      </w:r>
    </w:p>
    <w:p w14:paraId="6E69D7A7" w14:textId="77777777" w:rsidR="007D2483" w:rsidRPr="007D2483" w:rsidRDefault="007D2483" w:rsidP="007D2483">
      <w:pPr>
        <w:pStyle w:val="a3"/>
        <w:rPr>
          <w:rFonts w:ascii="ＭＳ ゴシック" w:eastAsia="ＭＳ ゴシック" w:hAnsi="ＭＳ ゴシック" w:cs="ＭＳ ゴシック"/>
          <w:lang w:eastAsia="zh-CN"/>
        </w:rPr>
      </w:pPr>
    </w:p>
    <w:p w14:paraId="6D8323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B04D65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&lt;jaT0447&gt;「だって、本当にそうなんだから」</w:t>
      </w:r>
    </w:p>
    <w:p w14:paraId="639FB2D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lastRenderedPageBreak/>
        <w:t>&lt;cnT0447&gt;「可是就是</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么</w:t>
      </w:r>
      <w:r w:rsidRPr="007D2483">
        <w:rPr>
          <w:rFonts w:ascii="Microsoft YaHei" w:eastAsia="Microsoft YaHei" w:hAnsi="Microsoft YaHei" w:cs="Microsoft YaHei" w:hint="eastAsia"/>
          <w:lang w:eastAsia="zh-CN"/>
        </w:rPr>
        <w:t>简单</w:t>
      </w:r>
      <w:r w:rsidRPr="007D2483">
        <w:rPr>
          <w:rFonts w:ascii="ＭＳ ゴシック" w:eastAsia="ＭＳ ゴシック" w:hAnsi="ＭＳ ゴシック" w:cs="ＭＳ ゴシック" w:hint="eastAsia"/>
          <w:lang w:eastAsia="zh-CN"/>
        </w:rPr>
        <w:t>啊」</w:t>
      </w:r>
    </w:p>
    <w:p w14:paraId="009C4616" w14:textId="77777777" w:rsidR="007D2483" w:rsidRPr="007D2483" w:rsidRDefault="007D2483" w:rsidP="007D2483">
      <w:pPr>
        <w:pStyle w:val="a3"/>
        <w:rPr>
          <w:rFonts w:ascii="ＭＳ ゴシック" w:eastAsia="ＭＳ ゴシック" w:hAnsi="ＭＳ ゴシック" w:cs="ＭＳ ゴシック"/>
          <w:lang w:eastAsia="zh-CN"/>
        </w:rPr>
      </w:pPr>
    </w:p>
    <w:p w14:paraId="0639700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48B21D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&lt;jaT0448&gt;「月人的にはめずらしくないらしい、そういう人」</w:t>
      </w:r>
    </w:p>
    <w:p w14:paraId="489F33DF"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&lt;cnT0448&gt;「</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的月人</w:t>
      </w:r>
      <w:r w:rsidRPr="007D2483">
        <w:rPr>
          <w:rFonts w:ascii="Microsoft YaHei" w:eastAsia="Microsoft YaHei" w:hAnsi="Microsoft YaHei" w:cs="Microsoft YaHei" w:hint="eastAsia"/>
          <w:lang w:eastAsia="zh-CN"/>
        </w:rPr>
        <w:t>还</w:t>
      </w:r>
      <w:r w:rsidRPr="007D2483">
        <w:rPr>
          <w:rFonts w:ascii="ＭＳ ゴシック" w:eastAsia="ＭＳ ゴシック" w:hAnsi="ＭＳ ゴシック" w:cs="ＭＳ ゴシック" w:hint="eastAsia"/>
          <w:lang w:eastAsia="zh-CN"/>
        </w:rPr>
        <w:t>不少」</w:t>
      </w:r>
    </w:p>
    <w:p w14:paraId="1E95D405" w14:textId="77777777" w:rsidR="007D2483" w:rsidRPr="007D2483" w:rsidRDefault="007D2483" w:rsidP="007D2483">
      <w:pPr>
        <w:pStyle w:val="a3"/>
        <w:rPr>
          <w:rFonts w:ascii="ＭＳ ゴシック" w:eastAsia="ＭＳ ゴシック" w:hAnsi="ＭＳ ゴシック" w:cs="ＭＳ ゴシック"/>
          <w:lang w:eastAsia="zh-CN"/>
        </w:rPr>
      </w:pPr>
    </w:p>
    <w:p w14:paraId="74F38DC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3E92A31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&lt;jaT0449&gt;「フィーナもミアも普通じゃない？」</w:t>
      </w:r>
    </w:p>
    <w:p w14:paraId="1A88AD1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&lt;cnT0449&gt;「菲娜和米</w:t>
      </w:r>
      <w:r w:rsidRPr="007D2483">
        <w:rPr>
          <w:rFonts w:ascii="Microsoft YaHei" w:eastAsia="Microsoft YaHei" w:hAnsi="Microsoft YaHei" w:cs="Microsoft YaHei" w:hint="eastAsia"/>
          <w:lang w:eastAsia="zh-CN"/>
        </w:rPr>
        <w:t>娅</w:t>
      </w:r>
      <w:r w:rsidRPr="007D2483">
        <w:rPr>
          <w:rFonts w:ascii="ＭＳ ゴシック" w:eastAsia="ＭＳ ゴシック" w:hAnsi="ＭＳ ゴシック" w:cs="ＭＳ ゴシック" w:hint="eastAsia"/>
          <w:lang w:eastAsia="zh-CN"/>
        </w:rPr>
        <w:t>不挺正常的</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p>
    <w:p w14:paraId="0865E4A4" w14:textId="77777777" w:rsidR="007D2483" w:rsidRPr="007D2483" w:rsidRDefault="007D2483" w:rsidP="007D2483">
      <w:pPr>
        <w:pStyle w:val="a3"/>
        <w:rPr>
          <w:rFonts w:ascii="ＭＳ ゴシック" w:eastAsia="ＭＳ ゴシック" w:hAnsi="ＭＳ ゴシック" w:cs="ＭＳ ゴシック"/>
          <w:lang w:eastAsia="zh-CN"/>
        </w:rPr>
      </w:pPr>
    </w:p>
    <w:p w14:paraId="4801166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CC581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&lt;jaT0450&gt;「どっちかって言うと、あの二人が例外みたい」</w:t>
      </w:r>
    </w:p>
    <w:p w14:paraId="70107BA4" w14:textId="5B57E5A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&lt;cnT0450&gt;「</w:t>
      </w:r>
      <w:del w:id="526" w:author="hhh0578" w:date="2020-04-17T22:27:00Z">
        <w:r w:rsidRPr="007D2483" w:rsidDel="00C60883">
          <w:rPr>
            <w:rFonts w:ascii="ＭＳ ゴシック" w:eastAsia="ＭＳ ゴシック" w:hAnsi="ＭＳ ゴシック" w:cs="ＭＳ ゴシック"/>
            <w:lang w:eastAsia="zh-CN"/>
          </w:rPr>
          <w:delText>硬要</w:delText>
        </w:r>
        <w:r w:rsidRPr="007D2483" w:rsidDel="00C60883">
          <w:rPr>
            <w:rFonts w:ascii="Microsoft YaHei" w:eastAsia="Microsoft YaHei" w:hAnsi="Microsoft YaHei" w:cs="Microsoft YaHei" w:hint="eastAsia"/>
            <w:lang w:eastAsia="zh-CN"/>
          </w:rPr>
          <w:delText>说</w:delText>
        </w:r>
        <w:r w:rsidRPr="007D2483" w:rsidDel="00C60883">
          <w:rPr>
            <w:rFonts w:ascii="ＭＳ ゴシック" w:eastAsia="ＭＳ ゴシック" w:hAnsi="ＭＳ ゴシック" w:cs="ＭＳ ゴシック" w:hint="eastAsia"/>
            <w:lang w:eastAsia="zh-CN"/>
          </w:rPr>
          <w:delText>的</w:delText>
        </w:r>
        <w:r w:rsidRPr="007D2483" w:rsidDel="00C60883">
          <w:rPr>
            <w:rFonts w:ascii="Microsoft YaHei" w:eastAsia="Microsoft YaHei" w:hAnsi="Microsoft YaHei" w:cs="Microsoft YaHei" w:hint="eastAsia"/>
            <w:lang w:eastAsia="zh-CN"/>
          </w:rPr>
          <w:delText>话</w:delText>
        </w:r>
        <w:r w:rsidRPr="007D2483" w:rsidDel="00C60883">
          <w:rPr>
            <w:rFonts w:ascii="ＭＳ ゴシック" w:eastAsia="ＭＳ ゴシック" w:hAnsi="ＭＳ ゴシック" w:cs="ＭＳ ゴシック" w:hint="eastAsia"/>
            <w:lang w:eastAsia="zh-CN"/>
          </w:rPr>
          <w:delText>，</w:delText>
        </w:r>
      </w:del>
      <w:r w:rsidRPr="007D2483">
        <w:rPr>
          <w:rFonts w:ascii="ＭＳ ゴシック" w:eastAsia="ＭＳ ゴシック" w:hAnsi="ＭＳ ゴシック" w:cs="ＭＳ ゴシック" w:hint="eastAsia"/>
          <w:lang w:eastAsia="zh-CN"/>
        </w:rPr>
        <w:t>那</w:t>
      </w:r>
      <w:r w:rsidRPr="007D2483">
        <w:rPr>
          <w:rFonts w:ascii="Microsoft YaHei" w:eastAsia="Microsoft YaHei" w:hAnsi="Microsoft YaHei" w:cs="Microsoft YaHei" w:hint="eastAsia"/>
          <w:lang w:eastAsia="zh-CN"/>
        </w:rPr>
        <w:t>俩</w:t>
      </w:r>
      <w:r w:rsidRPr="007D2483">
        <w:rPr>
          <w:rFonts w:ascii="ＭＳ ゴシック" w:eastAsia="ＭＳ ゴシック" w:hAnsi="ＭＳ ゴシック" w:cs="ＭＳ ゴシック" w:hint="eastAsia"/>
          <w:lang w:eastAsia="zh-CN"/>
        </w:rPr>
        <w:t>人</w:t>
      </w:r>
      <w:ins w:id="527" w:author="hhh0578" w:date="2020-04-17T22:27:00Z">
        <w:r w:rsidR="00C60883">
          <w:rPr>
            <w:rFonts w:ascii="DengXian" w:eastAsia="DengXian" w:hAnsi="DengXian" w:cs="ＭＳ ゴシック" w:hint="eastAsia"/>
            <w:lang w:eastAsia="zh-CN"/>
          </w:rPr>
          <w:t>其实算</w:t>
        </w:r>
      </w:ins>
      <w:r w:rsidRPr="007D2483">
        <w:rPr>
          <w:rFonts w:ascii="ＭＳ ゴシック" w:eastAsia="ＭＳ ゴシック" w:hAnsi="ＭＳ ゴシック" w:cs="ＭＳ ゴシック" w:hint="eastAsia"/>
          <w:lang w:eastAsia="zh-CN"/>
        </w:rPr>
        <w:t>例外」</w:t>
      </w:r>
    </w:p>
    <w:p w14:paraId="43644661" w14:textId="77777777" w:rsidR="007D2483" w:rsidRPr="007D2483" w:rsidRDefault="007D2483" w:rsidP="007D2483">
      <w:pPr>
        <w:pStyle w:val="a3"/>
        <w:rPr>
          <w:rFonts w:ascii="ＭＳ ゴシック" w:eastAsia="ＭＳ ゴシック" w:hAnsi="ＭＳ ゴシック" w:cs="ＭＳ ゴシック"/>
          <w:lang w:eastAsia="zh-CN"/>
        </w:rPr>
      </w:pPr>
    </w:p>
    <w:p w14:paraId="78ECBE3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2D495E8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&lt;jaT0451&gt;「ふうん……」</w:t>
      </w:r>
    </w:p>
    <w:p w14:paraId="72BC3D4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&lt;cnT0451&gt;「唔</w:t>
      </w:r>
      <w:del w:id="528" w:author="hhh0578" w:date="2020-04-17T22:27:00Z">
        <w:r w:rsidRPr="007D2483" w:rsidDel="00113767">
          <w:rPr>
            <w:rFonts w:ascii="ＭＳ ゴシック" w:eastAsia="ＭＳ ゴシック" w:hAnsi="ＭＳ ゴシック" w:cs="ＭＳ ゴシック"/>
          </w:rPr>
          <w:delText>~</w:delText>
        </w:r>
      </w:del>
      <w:r w:rsidRPr="007D2483">
        <w:rPr>
          <w:rFonts w:ascii="ＭＳ ゴシック" w:eastAsia="ＭＳ ゴシック" w:hAnsi="ＭＳ ゴシック" w:cs="ＭＳ ゴシック"/>
        </w:rPr>
        <w:t>……」</w:t>
      </w:r>
    </w:p>
    <w:p w14:paraId="3A87BDA3" w14:textId="77777777" w:rsidR="007D2483" w:rsidRPr="007D2483" w:rsidRDefault="007D2483" w:rsidP="007D2483">
      <w:pPr>
        <w:pStyle w:val="a3"/>
        <w:rPr>
          <w:rFonts w:ascii="ＭＳ ゴシック" w:eastAsia="ＭＳ ゴシック" w:hAnsi="ＭＳ ゴシック" w:cs="ＭＳ ゴシック"/>
        </w:rPr>
      </w:pPr>
    </w:p>
    <w:p w14:paraId="0482DEF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BB0B8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&lt;jaT0452&gt;不満げに頷く。</w:t>
      </w:r>
    </w:p>
    <w:p w14:paraId="35990ECC" w14:textId="0B89B129"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&lt;cnT0452&gt;</w:t>
      </w:r>
      <w:ins w:id="529" w:author="hhh0578" w:date="2020-04-17T22:28:00Z">
        <w:r w:rsidR="00FF0E06">
          <w:rPr>
            <w:rFonts w:ascii="DengXian" w:eastAsia="DengXian" w:hAnsi="DengXian" w:cs="ＭＳ ゴシック" w:hint="eastAsia"/>
            <w:lang w:eastAsia="zh-CN"/>
          </w:rPr>
          <w:t>她</w:t>
        </w:r>
      </w:ins>
      <w:proofErr w:type="gramStart"/>
      <w:r w:rsidRPr="007D2483">
        <w:rPr>
          <w:rFonts w:ascii="ＭＳ ゴシック" w:eastAsia="ＭＳ ゴシック" w:hAnsi="ＭＳ ゴシック" w:cs="ＭＳ ゴシック"/>
        </w:rPr>
        <w:t>不</w:t>
      </w:r>
      <w:proofErr w:type="gramEnd"/>
      <w:r w:rsidRPr="007D2483">
        <w:rPr>
          <w:rFonts w:ascii="Microsoft YaHei" w:eastAsia="Microsoft YaHei" w:hAnsi="Microsoft YaHei" w:cs="Microsoft YaHei" w:hint="eastAsia"/>
        </w:rPr>
        <w:t>满</w:t>
      </w:r>
      <w:r w:rsidRPr="007D2483">
        <w:rPr>
          <w:rFonts w:ascii="ＭＳ ゴシック" w:eastAsia="ＭＳ ゴシック" w:hAnsi="ＭＳ ゴシック" w:cs="ＭＳ ゴシック" w:hint="eastAsia"/>
        </w:rPr>
        <w:t>地低下了</w:t>
      </w:r>
      <w:r w:rsidRPr="007D2483">
        <w:rPr>
          <w:rFonts w:ascii="Microsoft YaHei" w:eastAsia="Microsoft YaHei" w:hAnsi="Microsoft YaHei" w:cs="Microsoft YaHei" w:hint="eastAsia"/>
        </w:rPr>
        <w:t>头</w:t>
      </w:r>
      <w:r w:rsidRPr="007D2483">
        <w:rPr>
          <w:rFonts w:ascii="ＭＳ ゴシック" w:eastAsia="ＭＳ ゴシック" w:hAnsi="ＭＳ ゴシック" w:cs="ＭＳ ゴシック" w:hint="eastAsia"/>
        </w:rPr>
        <w:t>。</w:t>
      </w:r>
    </w:p>
    <w:p w14:paraId="4BD96DA4" w14:textId="77777777" w:rsidR="007D2483" w:rsidRPr="007D2483" w:rsidRDefault="007D2483" w:rsidP="007D2483">
      <w:pPr>
        <w:pStyle w:val="a3"/>
        <w:rPr>
          <w:rFonts w:ascii="ＭＳ ゴシック" w:eastAsia="ＭＳ ゴシック" w:hAnsi="ＭＳ ゴシック" w:cs="ＭＳ ゴシック"/>
        </w:rPr>
      </w:pPr>
    </w:p>
    <w:p w14:paraId="6F501B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6F4EE34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&lt;jaT0453&gt;「やめちゃったら、見学ツアー」</w:t>
      </w:r>
    </w:p>
    <w:p w14:paraId="4072B68C" w14:textId="47EFA12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&lt;cnT0453&gt;「</w:t>
      </w:r>
      <w:ins w:id="530" w:author="hhh0578" w:date="2020-04-17T22:28:00Z">
        <w:r w:rsidR="000A617A">
          <w:rPr>
            <w:rFonts w:ascii="DengXian" w:eastAsia="DengXian" w:hAnsi="DengXian" w:cs="ＭＳ ゴシック" w:hint="eastAsia"/>
            <w:lang w:eastAsia="zh-CN"/>
          </w:rPr>
          <w:t>参观</w:t>
        </w:r>
      </w:ins>
      <w:r w:rsidRPr="007D2483">
        <w:rPr>
          <w:rFonts w:ascii="ＭＳ ゴシック" w:eastAsia="ＭＳ ゴシック" w:hAnsi="ＭＳ ゴシック" w:cs="ＭＳ ゴシック"/>
          <w:lang w:eastAsia="zh-CN"/>
        </w:rPr>
        <w:t>要不就算了</w:t>
      </w:r>
      <w:ins w:id="531" w:author="hhh0578" w:date="2020-04-17T22:28:00Z">
        <w:r w:rsidR="000A617A">
          <w:rPr>
            <w:rFonts w:ascii="DengXian" w:eastAsia="DengXian" w:hAnsi="DengXian" w:cs="ＭＳ ゴシック" w:hint="eastAsia"/>
            <w:lang w:eastAsia="zh-CN"/>
          </w:rPr>
          <w:t>吧</w:t>
        </w:r>
      </w:ins>
      <w:r w:rsidRPr="007D2483">
        <w:rPr>
          <w:rFonts w:ascii="ＭＳ ゴシック" w:eastAsia="ＭＳ ゴシック" w:hAnsi="ＭＳ ゴシック" w:cs="ＭＳ ゴシック"/>
          <w:lang w:eastAsia="zh-CN"/>
        </w:rPr>
        <w:t>？</w:t>
      </w:r>
      <w:del w:id="532" w:author="hhh0578" w:date="2020-04-17T22:28:00Z">
        <w:r w:rsidRPr="007D2483" w:rsidDel="00DA30B2">
          <w:rPr>
            <w:rFonts w:ascii="Microsoft YaHei" w:eastAsia="Microsoft YaHei" w:hAnsi="Microsoft YaHei" w:cs="Microsoft YaHei" w:hint="eastAsia"/>
            <w:lang w:eastAsia="zh-CN"/>
          </w:rPr>
          <w:delText>见</w:delText>
        </w:r>
        <w:r w:rsidRPr="007D2483" w:rsidDel="00DA30B2">
          <w:rPr>
            <w:rFonts w:ascii="ＭＳ ゴシック" w:eastAsia="ＭＳ ゴシック" w:hAnsi="ＭＳ ゴシック" w:cs="ＭＳ ゴシック" w:hint="eastAsia"/>
            <w:lang w:eastAsia="zh-CN"/>
          </w:rPr>
          <w:delText>学游</w:delText>
        </w:r>
        <w:r w:rsidRPr="007D2483" w:rsidDel="00F04B49">
          <w:rPr>
            <w:rFonts w:ascii="Microsoft YaHei" w:eastAsia="Microsoft YaHei" w:hAnsi="Microsoft YaHei" w:cs="Microsoft YaHei" w:hint="eastAsia"/>
            <w:lang w:eastAsia="zh-CN"/>
          </w:rPr>
          <w:delText>览</w:delText>
        </w:r>
      </w:del>
      <w:r w:rsidRPr="007D2483">
        <w:rPr>
          <w:rFonts w:ascii="ＭＳ ゴシック" w:eastAsia="ＭＳ ゴシック" w:hAnsi="ＭＳ ゴシック" w:cs="ＭＳ ゴシック" w:hint="eastAsia"/>
          <w:lang w:eastAsia="zh-CN"/>
        </w:rPr>
        <w:t>」</w:t>
      </w:r>
    </w:p>
    <w:p w14:paraId="0BD1EDE8" w14:textId="77777777" w:rsidR="007D2483" w:rsidRPr="007D2483" w:rsidRDefault="007D2483" w:rsidP="007D2483">
      <w:pPr>
        <w:pStyle w:val="a3"/>
        <w:rPr>
          <w:rFonts w:ascii="ＭＳ ゴシック" w:eastAsia="ＭＳ ゴシック" w:hAnsi="ＭＳ ゴシック" w:cs="ＭＳ ゴシック"/>
          <w:lang w:eastAsia="zh-CN"/>
        </w:rPr>
      </w:pPr>
    </w:p>
    <w:p w14:paraId="0FA096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ECCC96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&lt;jaT0454&gt;「いきなりだな」</w:t>
      </w:r>
    </w:p>
    <w:p w14:paraId="3157C41F"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&lt;cnT0454&gt;「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么突然？」</w:t>
      </w:r>
    </w:p>
    <w:p w14:paraId="0F0BA039" w14:textId="77777777" w:rsidR="007D2483" w:rsidRPr="007D2483" w:rsidRDefault="007D2483" w:rsidP="007D2483">
      <w:pPr>
        <w:pStyle w:val="a3"/>
        <w:rPr>
          <w:rFonts w:ascii="ＭＳ ゴシック" w:eastAsia="ＭＳ ゴシック" w:hAnsi="ＭＳ ゴシック" w:cs="ＭＳ ゴシック"/>
          <w:lang w:eastAsia="zh-CN"/>
        </w:rPr>
      </w:pPr>
    </w:p>
    <w:p w14:paraId="4C0E5EB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5E5421D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&lt;jaT0455&gt;「気分良くないじゃない『しょうがないな、見せますよ』なんて言われても」</w:t>
      </w:r>
    </w:p>
    <w:p w14:paraId="5CA31802" w14:textId="4800D2D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&lt;cnT0455&gt;「</w:t>
      </w:r>
      <w:del w:id="533" w:author="hhh0578" w:date="2020-04-17T22:40:00Z">
        <w:r w:rsidRPr="007D2483" w:rsidDel="001935C1">
          <w:rPr>
            <w:rFonts w:ascii="ＭＳ ゴシック" w:eastAsia="ＭＳ ゴシック" w:hAnsi="ＭＳ ゴシック" w:cs="ＭＳ ゴシック"/>
            <w:lang w:eastAsia="zh-CN"/>
          </w:rPr>
          <w:delText>就算去了，</w:delText>
        </w:r>
      </w:del>
      <w:ins w:id="534" w:author="hhh0578" w:date="2020-04-17T22:40:00Z">
        <w:r w:rsidR="001935C1">
          <w:rPr>
            <w:rFonts w:ascii="DengXian" w:eastAsia="DengXian" w:hAnsi="DengXian" w:cs="ＭＳ ゴシック" w:hint="eastAsia"/>
            <w:lang w:eastAsia="zh-CN"/>
          </w:rPr>
          <w:t>如果是</w:t>
        </w:r>
        <w:r w:rsidR="001935C1">
          <w:rPr>
            <w:rFonts w:ascii="Microsoft YaHei" w:eastAsia="Microsoft YaHei" w:hAnsi="Microsoft YaHei" w:cs="Microsoft YaHei" w:hint="eastAsia"/>
            <w:lang w:eastAsia="zh-CN"/>
          </w:rPr>
          <w:t>类似</w:t>
        </w:r>
      </w:ins>
      <w:r w:rsidRPr="007D2483">
        <w:rPr>
          <w:rFonts w:ascii="ＭＳ ゴシック" w:eastAsia="ＭＳ ゴシック" w:hAnsi="ＭＳ ゴシック" w:cs="ＭＳ ゴシック"/>
          <w:lang w:eastAsia="zh-CN"/>
        </w:rPr>
        <w:t>『真</w:t>
      </w:r>
      <w:ins w:id="535" w:author="hhh0578" w:date="2020-04-17T22:40:00Z">
        <w:r w:rsidR="00471F29">
          <w:rPr>
            <w:rFonts w:ascii="ＭＳ ゴシック" w:eastAsia="DengXian" w:hAnsi="ＭＳ ゴシック" w:cs="ＭＳ ゴシック" w:hint="eastAsia"/>
            <w:lang w:eastAsia="zh-CN"/>
          </w:rPr>
          <w:t>没</w:t>
        </w:r>
      </w:ins>
      <w:del w:id="536" w:author="hhh0578" w:date="2020-04-17T22:40:00Z">
        <w:r w:rsidRPr="007D2483" w:rsidDel="00471F29">
          <w:rPr>
            <w:rFonts w:ascii="ＭＳ ゴシック" w:eastAsia="ＭＳ ゴシック" w:hAnsi="ＭＳ ゴシック" w:cs="ＭＳ ゴシック"/>
            <w:lang w:eastAsia="zh-CN"/>
          </w:rPr>
          <w:delText>么</w:delText>
        </w:r>
      </w:del>
      <w:r w:rsidRPr="007D2483">
        <w:rPr>
          <w:rFonts w:ascii="Microsoft YaHei" w:eastAsia="Microsoft YaHei" w:hAnsi="Microsoft YaHei" w:cs="Microsoft YaHei" w:hint="eastAsia"/>
          <w:lang w:eastAsia="zh-CN"/>
        </w:rPr>
        <w:t>办</w:t>
      </w:r>
      <w:r w:rsidRPr="007D2483">
        <w:rPr>
          <w:rFonts w:ascii="ＭＳ ゴシック" w:eastAsia="ＭＳ ゴシック" w:hAnsi="ＭＳ ゴシック" w:cs="ＭＳ ゴシック" w:hint="eastAsia"/>
          <w:lang w:eastAsia="zh-CN"/>
        </w:rPr>
        <w:t>法。</w:t>
      </w:r>
      <w:del w:id="537" w:author="hhh0578" w:date="2020-04-17T22:40:00Z">
        <w:r w:rsidRPr="007D2483" w:rsidDel="00350CEB">
          <w:rPr>
            <w:rFonts w:ascii="DengXian" w:eastAsia="DengXian" w:hAnsi="DengXian" w:cs="ＭＳ ゴシック" w:hint="eastAsia"/>
            <w:lang w:eastAsia="zh-CN"/>
          </w:rPr>
          <w:delText>就</w:delText>
        </w:r>
        <w:r w:rsidRPr="007D2483" w:rsidDel="00350CEB">
          <w:rPr>
            <w:rFonts w:ascii="Microsoft YaHei" w:eastAsia="Microsoft YaHei" w:hAnsi="Microsoft YaHei" w:cs="Microsoft YaHei" w:hint="eastAsia"/>
            <w:lang w:eastAsia="zh-CN"/>
          </w:rPr>
          <w:delText>让</w:delText>
        </w:r>
        <w:r w:rsidRPr="007D2483" w:rsidDel="00350CEB">
          <w:rPr>
            <w:rFonts w:ascii="DengXian" w:eastAsia="DengXian" w:hAnsi="DengXian" w:cs="ＭＳ ゴシック" w:hint="eastAsia"/>
            <w:lang w:eastAsia="zh-CN"/>
          </w:rPr>
          <w:delText>你</w:delText>
        </w:r>
        <w:r w:rsidRPr="007D2483" w:rsidDel="00350CEB">
          <w:rPr>
            <w:rFonts w:ascii="Microsoft YaHei" w:eastAsia="Microsoft YaHei" w:hAnsi="Microsoft YaHei" w:cs="Microsoft YaHei" w:hint="eastAsia"/>
            <w:lang w:eastAsia="zh-CN"/>
          </w:rPr>
          <w:delText>们</w:delText>
        </w:r>
        <w:r w:rsidRPr="007D2483" w:rsidDel="00350CEB">
          <w:rPr>
            <w:rFonts w:ascii="DengXian" w:eastAsia="DengXian" w:hAnsi="DengXian" w:cs="ＭＳ ゴシック" w:hint="eastAsia"/>
            <w:lang w:eastAsia="zh-CN"/>
          </w:rPr>
          <w:delText>看吧</w:delText>
        </w:r>
      </w:del>
      <w:ins w:id="538" w:author="hhh0578" w:date="2020-04-17T22:40:00Z">
        <w:r w:rsidR="00350CEB">
          <w:rPr>
            <w:rFonts w:ascii="DengXian" w:eastAsia="DengXian" w:hAnsi="DengXian" w:cs="ＭＳ ゴシック" w:hint="eastAsia"/>
            <w:lang w:eastAsia="zh-CN"/>
          </w:rPr>
          <w:t>就</w:t>
        </w:r>
        <w:r w:rsidR="00350CEB">
          <w:rPr>
            <w:rFonts w:ascii="Microsoft YaHei" w:eastAsia="Microsoft YaHei" w:hAnsi="Microsoft YaHei" w:cs="Microsoft YaHei" w:hint="eastAsia"/>
            <w:lang w:eastAsia="zh-CN"/>
          </w:rPr>
          <w:t>赐你们这个机会</w:t>
        </w:r>
      </w:ins>
      <w:r w:rsidRPr="007D2483">
        <w:rPr>
          <w:rFonts w:ascii="ＭＳ ゴシック" w:eastAsia="ＭＳ ゴシック" w:hAnsi="ＭＳ ゴシック" w:cs="ＭＳ ゴシック" w:hint="eastAsia"/>
          <w:lang w:eastAsia="zh-CN"/>
        </w:rPr>
        <w:t>』</w:t>
      </w:r>
      <w:del w:id="539" w:author="hhh0578" w:date="2020-04-17T22:40:00Z">
        <w:r w:rsidRPr="007D2483" w:rsidDel="001935C1">
          <w:rPr>
            <w:rFonts w:ascii="DengXian" w:eastAsia="DengXian" w:hAnsi="DengXian" w:cs="ＭＳ ゴシック" w:hint="eastAsia"/>
            <w:lang w:eastAsia="zh-CN"/>
          </w:rPr>
          <w:delText>，被</w:delText>
        </w:r>
        <w:r w:rsidRPr="007D2483" w:rsidDel="001935C1">
          <w:rPr>
            <w:rFonts w:ascii="Microsoft YaHei" w:eastAsia="Microsoft YaHei" w:hAnsi="Microsoft YaHei" w:cs="Microsoft YaHei" w:hint="eastAsia"/>
            <w:lang w:eastAsia="zh-CN"/>
          </w:rPr>
          <w:delText>这</w:delText>
        </w:r>
        <w:r w:rsidRPr="007D2483" w:rsidDel="001935C1">
          <w:rPr>
            <w:rFonts w:ascii="DengXian" w:eastAsia="DengXian" w:hAnsi="DengXian" w:cs="ＭＳ ゴシック" w:hint="eastAsia"/>
            <w:lang w:eastAsia="zh-CN"/>
          </w:rPr>
          <w:delText>么</w:delText>
        </w:r>
        <w:r w:rsidRPr="007D2483" w:rsidDel="001935C1">
          <w:rPr>
            <w:rFonts w:ascii="Microsoft YaHei" w:eastAsia="Microsoft YaHei" w:hAnsi="Microsoft YaHei" w:cs="Microsoft YaHei" w:hint="eastAsia"/>
            <w:lang w:eastAsia="zh-CN"/>
          </w:rPr>
          <w:delText>说</w:delText>
        </w:r>
        <w:r w:rsidRPr="007D2483" w:rsidDel="001935C1">
          <w:rPr>
            <w:rFonts w:ascii="DengXian" w:eastAsia="DengXian" w:hAnsi="DengXian" w:cs="ＭＳ ゴシック" w:hint="eastAsia"/>
            <w:lang w:eastAsia="zh-CN"/>
          </w:rPr>
          <w:delText>也不会感到高</w:delText>
        </w:r>
        <w:r w:rsidRPr="007D2483" w:rsidDel="001935C1">
          <w:rPr>
            <w:rFonts w:ascii="Microsoft YaHei" w:eastAsia="Microsoft YaHei" w:hAnsi="Microsoft YaHei" w:cs="Microsoft YaHei" w:hint="eastAsia"/>
            <w:lang w:eastAsia="zh-CN"/>
          </w:rPr>
          <w:delText>兴</w:delText>
        </w:r>
        <w:r w:rsidRPr="007D2483" w:rsidDel="001935C1">
          <w:rPr>
            <w:rFonts w:ascii="DengXian" w:eastAsia="DengXian" w:hAnsi="DengXian" w:cs="ＭＳ ゴシック" w:hint="eastAsia"/>
            <w:lang w:eastAsia="zh-CN"/>
          </w:rPr>
          <w:delText>啊</w:delText>
        </w:r>
      </w:del>
      <w:ins w:id="540" w:author="hhh0578" w:date="2020-04-17T22:40:00Z">
        <w:r w:rsidR="001935C1">
          <w:rPr>
            <w:rFonts w:ascii="DengXian" w:eastAsia="DengXian" w:hAnsi="DengXian" w:cs="ＭＳ ゴシック" w:hint="eastAsia"/>
            <w:lang w:eastAsia="zh-CN"/>
          </w:rPr>
          <w:t>的</w:t>
        </w:r>
        <w:r w:rsidR="001935C1">
          <w:rPr>
            <w:rFonts w:ascii="Microsoft YaHei" w:eastAsia="Microsoft YaHei" w:hAnsi="Microsoft YaHei" w:cs="Microsoft YaHei" w:hint="eastAsia"/>
            <w:lang w:eastAsia="zh-CN"/>
          </w:rPr>
          <w:t>态度，就算去了也只会不开心吧</w:t>
        </w:r>
      </w:ins>
      <w:r w:rsidRPr="007D2483">
        <w:rPr>
          <w:rFonts w:ascii="ＭＳ ゴシック" w:eastAsia="ＭＳ ゴシック" w:hAnsi="ＭＳ ゴシック" w:cs="ＭＳ ゴシック" w:hint="eastAsia"/>
          <w:lang w:eastAsia="zh-CN"/>
        </w:rPr>
        <w:t>」</w:t>
      </w:r>
    </w:p>
    <w:p w14:paraId="77DCFBEF" w14:textId="77777777" w:rsidR="007D2483" w:rsidRPr="007D2483" w:rsidRDefault="007D2483" w:rsidP="007D2483">
      <w:pPr>
        <w:pStyle w:val="a3"/>
        <w:rPr>
          <w:rFonts w:ascii="ＭＳ ゴシック" w:eastAsia="ＭＳ ゴシック" w:hAnsi="ＭＳ ゴシック" w:cs="ＭＳ ゴシック"/>
          <w:lang w:eastAsia="zh-CN"/>
        </w:rPr>
      </w:pPr>
    </w:p>
    <w:p w14:paraId="73B9FF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1917F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&lt;jaT0456&gt;菜月の感情は至極まっとうな気がしてきた。</w:t>
      </w:r>
    </w:p>
    <w:p w14:paraId="05C26BBD" w14:textId="6C8C6E1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&lt;cnT0456&gt;</w:t>
      </w:r>
      <w:del w:id="541" w:author="hhh0578" w:date="2020-04-17T22:41:00Z">
        <w:r w:rsidRPr="007D2483" w:rsidDel="00754B08">
          <w:rPr>
            <w:rFonts w:ascii="DengXian" w:eastAsia="DengXian" w:hAnsi="DengXian" w:cs="ＭＳ ゴシック" w:hint="eastAsia"/>
            <w:lang w:eastAsia="zh-CN"/>
          </w:rPr>
          <w:delText>感</w:delText>
        </w:r>
        <w:r w:rsidRPr="007D2483" w:rsidDel="00754B08">
          <w:rPr>
            <w:rFonts w:ascii="Microsoft YaHei" w:eastAsia="Microsoft YaHei" w:hAnsi="Microsoft YaHei" w:cs="Microsoft YaHei" w:hint="eastAsia"/>
            <w:lang w:eastAsia="zh-CN"/>
          </w:rPr>
          <w:delText>觉</w:delText>
        </w:r>
        <w:r w:rsidRPr="007D2483" w:rsidDel="00754B08">
          <w:rPr>
            <w:rFonts w:ascii="DengXian" w:eastAsia="DengXian" w:hAnsi="DengXian" w:cs="ＭＳ ゴシック" w:hint="eastAsia"/>
            <w:lang w:eastAsia="zh-CN"/>
          </w:rPr>
          <w:delText>菜月突然</w:delText>
        </w:r>
        <w:r w:rsidRPr="007D2483" w:rsidDel="00754B08">
          <w:rPr>
            <w:rFonts w:ascii="Microsoft YaHei" w:eastAsia="Microsoft YaHei" w:hAnsi="Microsoft YaHei" w:cs="Microsoft YaHei" w:hint="eastAsia"/>
            <w:lang w:eastAsia="zh-CN"/>
          </w:rPr>
          <w:delText>较</w:delText>
        </w:r>
        <w:r w:rsidRPr="007D2483" w:rsidDel="00754B08">
          <w:rPr>
            <w:rFonts w:ascii="DengXian" w:eastAsia="DengXian" w:hAnsi="DengXian" w:cs="ＭＳ ゴシック" w:hint="eastAsia"/>
            <w:lang w:eastAsia="zh-CN"/>
          </w:rPr>
          <w:delText>真起来</w:delText>
        </w:r>
      </w:del>
      <w:ins w:id="542" w:author="hhh0578" w:date="2020-04-17T22:42:00Z">
        <w:r w:rsidR="00737F6E">
          <w:rPr>
            <w:rFonts w:ascii="DengXian" w:eastAsia="DengXian" w:hAnsi="DengXian" w:cs="ＭＳ ゴシック" w:hint="eastAsia"/>
            <w:lang w:eastAsia="zh-CN"/>
          </w:rPr>
          <w:t>我突然</w:t>
        </w:r>
        <w:proofErr w:type="gramStart"/>
        <w:r w:rsidR="00737F6E">
          <w:rPr>
            <w:rFonts w:ascii="DengXian" w:eastAsia="DengXian" w:hAnsi="DengXian" w:cs="ＭＳ ゴシック" w:hint="eastAsia"/>
            <w:lang w:eastAsia="zh-CN"/>
          </w:rPr>
          <w:t>觉得菜月的</w:t>
        </w:r>
        <w:proofErr w:type="gramEnd"/>
        <w:r w:rsidR="00737F6E">
          <w:rPr>
            <w:rFonts w:ascii="DengXian" w:eastAsia="DengXian" w:hAnsi="DengXian" w:cs="ＭＳ ゴシック" w:hint="eastAsia"/>
            <w:lang w:eastAsia="zh-CN"/>
          </w:rPr>
          <w:t>感想才正常</w:t>
        </w:r>
      </w:ins>
      <w:r w:rsidRPr="007D2483">
        <w:rPr>
          <w:rFonts w:ascii="ＭＳ ゴシック" w:eastAsia="ＭＳ ゴシック" w:hAnsi="ＭＳ ゴシック" w:cs="ＭＳ ゴシック" w:hint="eastAsia"/>
          <w:lang w:eastAsia="zh-CN"/>
        </w:rPr>
        <w:t>。</w:t>
      </w:r>
    </w:p>
    <w:p w14:paraId="0EABD661" w14:textId="77777777" w:rsidR="007D2483" w:rsidRPr="007D2483" w:rsidRDefault="007D2483" w:rsidP="007D2483">
      <w:pPr>
        <w:pStyle w:val="a3"/>
        <w:rPr>
          <w:rFonts w:ascii="ＭＳ ゴシック" w:eastAsia="ＭＳ ゴシック" w:hAnsi="ＭＳ ゴシック" w:cs="ＭＳ ゴシック"/>
          <w:lang w:eastAsia="zh-CN"/>
        </w:rPr>
      </w:pPr>
    </w:p>
    <w:p w14:paraId="714BFA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AE3CFE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&lt;jaT0457&gt;でも、諦めたくないとも考えていた。</w:t>
      </w:r>
    </w:p>
    <w:p w14:paraId="60AB5556" w14:textId="4509C093"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&lt;cnT0457&gt;</w:t>
      </w:r>
      <w:ins w:id="543" w:author="hhh0578" w:date="2020-04-17T22:42:00Z">
        <w:r w:rsidR="00FE6573">
          <w:rPr>
            <w:rFonts w:ascii="DengXian" w:eastAsia="DengXian" w:hAnsi="DengXian" w:cs="ＭＳ ゴシック" w:hint="eastAsia"/>
            <w:lang w:eastAsia="zh-CN"/>
          </w:rPr>
          <w:t>但是我又不想放弃</w:t>
        </w:r>
      </w:ins>
      <w:del w:id="544" w:author="hhh0578" w:date="2020-04-17T22:42:00Z">
        <w:r w:rsidRPr="007D2483" w:rsidDel="00FE6573">
          <w:rPr>
            <w:rFonts w:ascii="ＭＳ ゴシック" w:eastAsia="ＭＳ ゴシック" w:hAnsi="ＭＳ ゴシック" w:cs="ＭＳ ゴシック"/>
            <w:lang w:eastAsia="zh-CN"/>
          </w:rPr>
          <w:delText>但又不像完全放弃的</w:delText>
        </w:r>
        <w:r w:rsidRPr="007D2483" w:rsidDel="00FE6573">
          <w:rPr>
            <w:rFonts w:ascii="Microsoft YaHei" w:eastAsia="Microsoft YaHei" w:hAnsi="Microsoft YaHei" w:cs="Microsoft YaHei" w:hint="eastAsia"/>
            <w:lang w:eastAsia="zh-CN"/>
          </w:rPr>
          <w:delText>样</w:delText>
        </w:r>
        <w:r w:rsidRPr="007D2483" w:rsidDel="00FE6573">
          <w:rPr>
            <w:rFonts w:ascii="ＭＳ ゴシック" w:eastAsia="ＭＳ ゴシック" w:hAnsi="ＭＳ ゴシック" w:cs="ＭＳ ゴシック" w:hint="eastAsia"/>
            <w:lang w:eastAsia="zh-CN"/>
          </w:rPr>
          <w:delText>子</w:delText>
        </w:r>
      </w:del>
      <w:r w:rsidRPr="007D2483">
        <w:rPr>
          <w:rFonts w:ascii="ＭＳ ゴシック" w:eastAsia="ＭＳ ゴシック" w:hAnsi="ＭＳ ゴシック" w:cs="ＭＳ ゴシック" w:hint="eastAsia"/>
          <w:lang w:eastAsia="zh-CN"/>
        </w:rPr>
        <w:t>。</w:t>
      </w:r>
    </w:p>
    <w:p w14:paraId="27F5B995" w14:textId="77777777" w:rsidR="007D2483" w:rsidRPr="00FE6573" w:rsidRDefault="007D2483" w:rsidP="007D2483">
      <w:pPr>
        <w:pStyle w:val="a3"/>
        <w:rPr>
          <w:rFonts w:ascii="ＭＳ ゴシック" w:eastAsia="ＭＳ ゴシック" w:hAnsi="ＭＳ ゴシック" w:cs="ＭＳ ゴシック"/>
          <w:lang w:eastAsia="zh-CN"/>
        </w:rPr>
      </w:pPr>
    </w:p>
    <w:p w14:paraId="18DD4DD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CFFFA3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&lt;jaT0458&gt;なんでだろう？</w:t>
      </w:r>
    </w:p>
    <w:p w14:paraId="032FB46E" w14:textId="14380E24"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&lt;cnT0458&gt;</w:t>
      </w:r>
      <w:ins w:id="545" w:author="hhh0578" w:date="2020-04-17T22:42:00Z">
        <w:r w:rsidR="00FE6573">
          <w:rPr>
            <w:rFonts w:ascii="Microsoft YaHei" w:eastAsia="Microsoft YaHei" w:hAnsi="Microsoft YaHei" w:cs="Microsoft YaHei" w:hint="eastAsia"/>
            <w:lang w:eastAsia="zh-CN"/>
          </w:rPr>
          <w:t>为什么呢</w:t>
        </w:r>
      </w:ins>
      <w:del w:id="546" w:author="hhh0578" w:date="2020-04-17T22:42:00Z">
        <w:r w:rsidRPr="007D2483" w:rsidDel="00FE6573">
          <w:rPr>
            <w:rFonts w:ascii="ＭＳ ゴシック" w:eastAsia="ＭＳ ゴシック" w:hAnsi="ＭＳ ゴシック" w:cs="ＭＳ ゴシック"/>
          </w:rPr>
          <w:delText>咋回事</w:delText>
        </w:r>
      </w:del>
      <w:r w:rsidRPr="007D2483">
        <w:rPr>
          <w:rFonts w:ascii="ＭＳ ゴシック" w:eastAsia="ＭＳ ゴシック" w:hAnsi="ＭＳ ゴシック" w:cs="ＭＳ ゴシック"/>
        </w:rPr>
        <w:t>？</w:t>
      </w:r>
    </w:p>
    <w:p w14:paraId="58299156" w14:textId="77777777" w:rsidR="007D2483" w:rsidRPr="007D2483" w:rsidRDefault="007D2483" w:rsidP="007D2483">
      <w:pPr>
        <w:pStyle w:val="a3"/>
        <w:rPr>
          <w:rFonts w:ascii="ＭＳ ゴシック" w:eastAsia="ＭＳ ゴシック" w:hAnsi="ＭＳ ゴシック" w:cs="ＭＳ ゴシック"/>
        </w:rPr>
      </w:pPr>
    </w:p>
    <w:p w14:paraId="4DB984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12F81E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&lt;jaT0459&gt;「でもさ、その人が地球人を嫌いなのも、その人が月人だからなんだ」</w:t>
      </w:r>
    </w:p>
    <w:p w14:paraId="76964F67" w14:textId="11756CE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&lt;cnT0459&gt;「不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，那个人</w:t>
      </w:r>
      <w:r w:rsidRPr="007D2483">
        <w:rPr>
          <w:rFonts w:ascii="Microsoft YaHei" w:eastAsia="Microsoft YaHei" w:hAnsi="Microsoft YaHei" w:cs="Microsoft YaHei" w:hint="eastAsia"/>
          <w:lang w:eastAsia="zh-CN"/>
        </w:rPr>
        <w:t>讨厌</w:t>
      </w:r>
      <w:r w:rsidRPr="007D2483">
        <w:rPr>
          <w:rFonts w:ascii="ＭＳ ゴシック" w:eastAsia="ＭＳ ゴシック" w:hAnsi="ＭＳ ゴシック" w:cs="ＭＳ ゴシック" w:hint="eastAsia"/>
          <w:lang w:eastAsia="zh-CN"/>
        </w:rPr>
        <w:t>地球人，</w:t>
      </w:r>
      <w:ins w:id="547" w:author="hhh0578" w:date="2020-04-17T23:03:00Z">
        <w:r w:rsidR="00951885">
          <w:rPr>
            <w:rFonts w:ascii="DengXian" w:eastAsia="DengXian" w:hAnsi="DengXian" w:cs="ＭＳ ゴシック" w:hint="eastAsia"/>
            <w:lang w:eastAsia="zh-CN"/>
          </w:rPr>
          <w:t>也不过是</w:t>
        </w:r>
      </w:ins>
      <w:del w:id="548" w:author="hhh0578" w:date="2020-04-17T23:03:00Z">
        <w:r w:rsidRPr="007D2483" w:rsidDel="00951885">
          <w:rPr>
            <w:rFonts w:ascii="Microsoft YaHei" w:eastAsia="Microsoft YaHei" w:hAnsi="Microsoft YaHei" w:cs="Microsoft YaHei" w:hint="eastAsia"/>
            <w:lang w:eastAsia="zh-CN"/>
          </w:rPr>
          <w:delText>仅仅</w:delText>
        </w:r>
        <w:r w:rsidRPr="007D2483" w:rsidDel="00951885">
          <w:rPr>
            <w:rFonts w:ascii="ＭＳ ゴシック" w:eastAsia="ＭＳ ゴシック" w:hAnsi="ＭＳ ゴシック" w:cs="ＭＳ ゴシック" w:hint="eastAsia"/>
            <w:lang w:eastAsia="zh-CN"/>
          </w:rPr>
          <w:delText>是</w:delText>
        </w:r>
      </w:del>
      <w:r w:rsidRPr="007D2483">
        <w:rPr>
          <w:rFonts w:ascii="ＭＳ ゴシック" w:eastAsia="ＭＳ ゴシック" w:hAnsi="ＭＳ ゴシック" w:cs="ＭＳ ゴシック" w:hint="eastAsia"/>
          <w:lang w:eastAsia="zh-CN"/>
        </w:rPr>
        <w:t>因</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她是月人」</w:t>
      </w:r>
    </w:p>
    <w:p w14:paraId="7F712B3C" w14:textId="77777777" w:rsidR="007D2483" w:rsidRPr="007D2483" w:rsidRDefault="007D2483" w:rsidP="007D2483">
      <w:pPr>
        <w:pStyle w:val="a3"/>
        <w:rPr>
          <w:rFonts w:ascii="ＭＳ ゴシック" w:eastAsia="ＭＳ ゴシック" w:hAnsi="ＭＳ ゴシック" w:cs="ＭＳ ゴシック"/>
          <w:lang w:eastAsia="zh-CN"/>
        </w:rPr>
      </w:pPr>
    </w:p>
    <w:p w14:paraId="339490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65806F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&lt;jaT0460&gt;「はい？」</w:t>
      </w:r>
    </w:p>
    <w:p w14:paraId="0B53DBA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&lt;cnT0460&gt;「</w:t>
      </w:r>
      <w:r w:rsidRPr="007D2483">
        <w:rPr>
          <w:rFonts w:ascii="Microsoft YaHei" w:eastAsia="Microsoft YaHei" w:hAnsi="Microsoft YaHei" w:cs="Microsoft YaHei" w:hint="eastAsia"/>
        </w:rPr>
        <w:t>嗯</w:t>
      </w:r>
      <w:r w:rsidRPr="007D2483">
        <w:rPr>
          <w:rFonts w:ascii="ＭＳ ゴシック" w:eastAsia="ＭＳ ゴシック" w:hAnsi="ＭＳ ゴシック" w:cs="ＭＳ ゴシック" w:hint="eastAsia"/>
        </w:rPr>
        <w:t>？」</w:t>
      </w:r>
    </w:p>
    <w:p w14:paraId="2B1F553D" w14:textId="77777777" w:rsidR="007D2483" w:rsidRPr="007D2483" w:rsidRDefault="007D2483" w:rsidP="007D2483">
      <w:pPr>
        <w:pStyle w:val="a3"/>
        <w:rPr>
          <w:rFonts w:ascii="ＭＳ ゴシック" w:eastAsia="ＭＳ ゴシック" w:hAnsi="ＭＳ ゴシック" w:cs="ＭＳ ゴシック"/>
        </w:rPr>
      </w:pPr>
    </w:p>
    <w:p w14:paraId="6C15D3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C5B48B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&lt;jaT0461&gt;「別にその人が悪いわけじゃないんだ」</w:t>
      </w:r>
    </w:p>
    <w:p w14:paraId="750186E5" w14:textId="103E2B36"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&lt;cnT0461&gt;「</w:t>
      </w:r>
      <w:del w:id="549" w:author="hhh0578" w:date="2020-04-17T22:57:00Z">
        <w:r w:rsidRPr="007D2483" w:rsidDel="00336C10">
          <w:rPr>
            <w:rFonts w:ascii="ＭＳ ゴシック" w:eastAsia="ＭＳ ゴシック" w:hAnsi="ＭＳ ゴシック" w:cs="ＭＳ ゴシック"/>
          </w:rPr>
          <w:delText>意思是</w:delText>
        </w:r>
      </w:del>
      <w:r w:rsidRPr="007D2483">
        <w:rPr>
          <w:rFonts w:ascii="ＭＳ ゴシック" w:eastAsia="ＭＳ ゴシック" w:hAnsi="ＭＳ ゴシック" w:cs="ＭＳ ゴシック"/>
        </w:rPr>
        <w:t>她不是</w:t>
      </w:r>
      <w:ins w:id="550" w:author="hhh0578" w:date="2020-04-17T22:57:00Z">
        <w:r w:rsidR="00336C10">
          <w:rPr>
            <w:rFonts w:ascii="DengXian" w:eastAsia="DengXian" w:hAnsi="DengXian" w:cs="ＭＳ ゴシック" w:hint="eastAsia"/>
            <w:lang w:eastAsia="zh-CN"/>
          </w:rPr>
          <w:t>什么</w:t>
        </w:r>
      </w:ins>
      <w:r w:rsidRPr="007D2483">
        <w:rPr>
          <w:rFonts w:ascii="ＭＳ ゴシック" w:eastAsia="ＭＳ ゴシック" w:hAnsi="ＭＳ ゴシック" w:cs="ＭＳ ゴシック"/>
        </w:rPr>
        <w:t>坏人」</w:t>
      </w:r>
    </w:p>
    <w:p w14:paraId="56A0E70A" w14:textId="77777777" w:rsidR="007D2483" w:rsidRPr="007D2483" w:rsidRDefault="007D2483" w:rsidP="007D2483">
      <w:pPr>
        <w:pStyle w:val="a3"/>
        <w:rPr>
          <w:rFonts w:ascii="ＭＳ ゴシック" w:eastAsia="ＭＳ ゴシック" w:hAnsi="ＭＳ ゴシック" w:cs="ＭＳ ゴシック"/>
        </w:rPr>
      </w:pPr>
    </w:p>
    <w:p w14:paraId="75CC618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CC6F57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&lt;jaT0462&gt;「つまり、俺たちがもし月人だったら、きっとなんの疑問も無く地球人を嫌いになってるってことだよ」</w:t>
      </w:r>
    </w:p>
    <w:p w14:paraId="37C3229B"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&lt;cnT0462&gt;「</w:t>
      </w:r>
      <w:r w:rsidRPr="007D2483">
        <w:rPr>
          <w:rFonts w:ascii="Microsoft YaHei" w:eastAsia="Microsoft YaHei" w:hAnsi="Microsoft YaHei" w:cs="Microsoft YaHei" w:hint="eastAsia"/>
          <w:lang w:eastAsia="zh-CN"/>
        </w:rPr>
        <w:t>换</w:t>
      </w:r>
      <w:r w:rsidRPr="007D2483">
        <w:rPr>
          <w:rFonts w:ascii="ＭＳ ゴシック" w:eastAsia="ＭＳ ゴシック" w:hAnsi="ＭＳ ゴシック" w:cs="ＭＳ ゴシック" w:hint="eastAsia"/>
          <w:lang w:eastAsia="zh-CN"/>
        </w:rPr>
        <w:t>句</w:t>
      </w:r>
      <w:r w:rsidRPr="007D2483">
        <w:rPr>
          <w:rFonts w:ascii="Microsoft YaHei" w:eastAsia="Microsoft YaHei" w:hAnsi="Microsoft YaHei" w:cs="Microsoft YaHei" w:hint="eastAsia"/>
          <w:lang w:eastAsia="zh-CN"/>
        </w:rPr>
        <w:t>话说</w:t>
      </w:r>
      <w:r w:rsidRPr="007D2483">
        <w:rPr>
          <w:rFonts w:ascii="ＭＳ ゴシック" w:eastAsia="ＭＳ ゴシック" w:hAnsi="ＭＳ ゴシック" w:cs="ＭＳ ゴシック" w:hint="eastAsia"/>
          <w:lang w:eastAsia="zh-CN"/>
        </w:rPr>
        <w:t>，如果我</w:t>
      </w:r>
      <w:r w:rsidRPr="007D2483">
        <w:rPr>
          <w:rFonts w:ascii="Microsoft YaHei" w:eastAsia="Microsoft YaHei" w:hAnsi="Microsoft YaHei" w:cs="Microsoft YaHei" w:hint="eastAsia"/>
          <w:lang w:eastAsia="zh-CN"/>
        </w:rPr>
        <w:t>们</w:t>
      </w:r>
      <w:r w:rsidRPr="007D2483">
        <w:rPr>
          <w:rFonts w:ascii="ＭＳ ゴシック" w:eastAsia="ＭＳ ゴシック" w:hAnsi="ＭＳ ゴシック" w:cs="ＭＳ ゴシック" w:hint="eastAsia"/>
          <w:lang w:eastAsia="zh-CN"/>
        </w:rPr>
        <w:t>是月人的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，一定也会毫无理由地</w:t>
      </w:r>
      <w:r w:rsidRPr="007D2483">
        <w:rPr>
          <w:rFonts w:ascii="Microsoft YaHei" w:eastAsia="Microsoft YaHei" w:hAnsi="Microsoft YaHei" w:cs="Microsoft YaHei" w:hint="eastAsia"/>
          <w:lang w:eastAsia="zh-CN"/>
        </w:rPr>
        <w:t>讨厌</w:t>
      </w:r>
      <w:r w:rsidRPr="007D2483">
        <w:rPr>
          <w:rFonts w:ascii="ＭＳ ゴシック" w:eastAsia="ＭＳ ゴシック" w:hAnsi="ＭＳ ゴシック" w:cs="ＭＳ ゴシック" w:hint="eastAsia"/>
          <w:lang w:eastAsia="zh-CN"/>
        </w:rPr>
        <w:t>地球人」</w:t>
      </w:r>
    </w:p>
    <w:p w14:paraId="54136861" w14:textId="77777777" w:rsidR="007D2483" w:rsidRPr="007D2483" w:rsidRDefault="007D2483" w:rsidP="007D2483">
      <w:pPr>
        <w:pStyle w:val="a3"/>
        <w:rPr>
          <w:rFonts w:ascii="ＭＳ ゴシック" w:eastAsia="ＭＳ ゴシック" w:hAnsi="ＭＳ ゴシック" w:cs="ＭＳ ゴシック"/>
          <w:lang w:eastAsia="zh-CN"/>
        </w:rPr>
      </w:pPr>
    </w:p>
    <w:p w14:paraId="0798237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72943D2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&lt;jaT0463&gt;「でも、月でＯＫだから地球でもＯＫかって言ったら話が違うでしょ？」</w:t>
      </w:r>
    </w:p>
    <w:p w14:paraId="3BF9F2BB" w14:textId="2F9AC443"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&lt;cnT0463&gt;「不</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w:t>
      </w:r>
      <w:ins w:id="551" w:author="hhh0578" w:date="2020-04-17T23:04:00Z">
        <w:r w:rsidR="008A62E4">
          <w:rPr>
            <w:rFonts w:ascii="DengXian" w:eastAsia="DengXian" w:hAnsi="DengXian" w:cs="ＭＳ ゴシック" w:hint="eastAsia"/>
            <w:lang w:eastAsia="zh-CN"/>
          </w:rPr>
          <w:t>在月球上那样</w:t>
        </w:r>
        <w:r w:rsidR="00356778">
          <w:rPr>
            <w:rFonts w:ascii="DengXian" w:eastAsia="DengXian" w:hAnsi="DengXian" w:cs="ＭＳ ゴシック" w:hint="eastAsia"/>
            <w:lang w:eastAsia="zh-CN"/>
          </w:rPr>
          <w:t>就行</w:t>
        </w:r>
        <w:r w:rsidR="008A62E4">
          <w:rPr>
            <w:rFonts w:ascii="DengXian" w:eastAsia="DengXian" w:hAnsi="DengXian" w:cs="ＭＳ ゴシック" w:hint="eastAsia"/>
            <w:lang w:eastAsia="zh-CN"/>
          </w:rPr>
          <w:t>不代表在地球上也OK吧？</w:t>
        </w:r>
      </w:ins>
      <w:del w:id="552" w:author="hhh0578" w:date="2020-04-17T23:02:00Z">
        <w:r w:rsidRPr="007D2483" w:rsidDel="00951885">
          <w:rPr>
            <w:rFonts w:ascii="ＭＳ ゴシック" w:eastAsia="ＭＳ ゴシック" w:hAnsi="ＭＳ ゴシック" w:cs="ＭＳ ゴシック" w:hint="eastAsia"/>
            <w:lang w:eastAsia="zh-CN"/>
          </w:rPr>
          <w:delText>既然</w:delText>
        </w:r>
        <w:r w:rsidRPr="007D2483" w:rsidDel="00951885">
          <w:rPr>
            <w:rFonts w:ascii="Microsoft YaHei" w:eastAsia="Microsoft YaHei" w:hAnsi="Microsoft YaHei" w:cs="Microsoft YaHei" w:hint="eastAsia"/>
            <w:lang w:eastAsia="zh-CN"/>
          </w:rPr>
          <w:delText>对</w:delText>
        </w:r>
        <w:r w:rsidRPr="007D2483" w:rsidDel="00951885">
          <w:rPr>
            <w:rFonts w:ascii="ＭＳ ゴシック" w:eastAsia="ＭＳ ゴシック" w:hAnsi="ＭＳ ゴシック" w:cs="ＭＳ ゴシック" w:hint="eastAsia"/>
            <w:lang w:eastAsia="zh-CN"/>
          </w:rPr>
          <w:delText>面只接受月人，不就完全</w:delText>
        </w:r>
        <w:r w:rsidRPr="007D2483" w:rsidDel="00951885">
          <w:rPr>
            <w:rFonts w:ascii="Microsoft YaHei" w:eastAsia="Microsoft YaHei" w:hAnsi="Microsoft YaHei" w:cs="Microsoft YaHei" w:hint="eastAsia"/>
            <w:lang w:eastAsia="zh-CN"/>
          </w:rPr>
          <w:delText>谈</w:delText>
        </w:r>
        <w:r w:rsidRPr="007D2483" w:rsidDel="00951885">
          <w:rPr>
            <w:rFonts w:ascii="ＭＳ ゴシック" w:eastAsia="ＭＳ ゴシック" w:hAnsi="ＭＳ ゴシック" w:cs="ＭＳ ゴシック" w:hint="eastAsia"/>
            <w:lang w:eastAsia="zh-CN"/>
          </w:rPr>
          <w:delText>不</w:delText>
        </w:r>
        <w:r w:rsidRPr="007D2483" w:rsidDel="00951885">
          <w:rPr>
            <w:rFonts w:ascii="Microsoft YaHei" w:eastAsia="Microsoft YaHei" w:hAnsi="Microsoft YaHei" w:cs="Microsoft YaHei" w:hint="eastAsia"/>
            <w:lang w:eastAsia="zh-CN"/>
          </w:rPr>
          <w:delText>拢吗</w:delText>
        </w:r>
      </w:del>
      <w:r w:rsidRPr="007D2483">
        <w:rPr>
          <w:rFonts w:ascii="ＭＳ ゴシック" w:eastAsia="ＭＳ ゴシック" w:hAnsi="ＭＳ ゴシック" w:cs="ＭＳ ゴシック" w:hint="eastAsia"/>
          <w:lang w:eastAsia="zh-CN"/>
        </w:rPr>
        <w:t>？」</w:t>
      </w:r>
    </w:p>
    <w:p w14:paraId="7EE1BE61" w14:textId="77777777" w:rsidR="007D2483" w:rsidRPr="007D2483" w:rsidRDefault="007D2483" w:rsidP="007D2483">
      <w:pPr>
        <w:pStyle w:val="a3"/>
        <w:rPr>
          <w:rFonts w:ascii="ＭＳ ゴシック" w:eastAsia="ＭＳ ゴシック" w:hAnsi="ＭＳ ゴシック" w:cs="ＭＳ ゴシック"/>
          <w:lang w:eastAsia="zh-CN"/>
        </w:rPr>
      </w:pPr>
    </w:p>
    <w:p w14:paraId="355196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15FE48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&lt;jaT0464&gt;「ココ地球なんだから」</w:t>
      </w:r>
    </w:p>
    <w:p w14:paraId="5720FD63" w14:textId="4C68238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&lt;cnT0464&gt;「</w:t>
      </w:r>
      <w:ins w:id="553" w:author="hhh0578" w:date="2020-04-17T23:04:00Z">
        <w:r w:rsidR="008A62E4">
          <w:rPr>
            <w:rFonts w:ascii="Microsoft YaHei" w:eastAsia="Microsoft YaHei" w:hAnsi="Microsoft YaHei" w:cs="Microsoft YaHei" w:hint="eastAsia"/>
            <w:lang w:eastAsia="zh-CN"/>
          </w:rPr>
          <w:t>这里可是地球啊</w:t>
        </w:r>
      </w:ins>
      <w:del w:id="554" w:author="hhh0578" w:date="2020-04-17T23:04:00Z">
        <w:r w:rsidRPr="007D2483" w:rsidDel="008A62E4">
          <w:rPr>
            <w:rFonts w:ascii="ＭＳ ゴシック" w:eastAsia="ＭＳ ゴシック" w:hAnsi="ＭＳ ゴシック" w:cs="ＭＳ ゴシック"/>
            <w:lang w:eastAsia="zh-CN"/>
          </w:rPr>
          <w:delText>我</w:delText>
        </w:r>
        <w:r w:rsidRPr="007D2483" w:rsidDel="008A62E4">
          <w:rPr>
            <w:rFonts w:ascii="Microsoft YaHei" w:eastAsia="Microsoft YaHei" w:hAnsi="Microsoft YaHei" w:cs="Microsoft YaHei" w:hint="eastAsia"/>
            <w:lang w:eastAsia="zh-CN"/>
          </w:rPr>
          <w:delText>们</w:delText>
        </w:r>
        <w:r w:rsidRPr="007D2483" w:rsidDel="008A62E4">
          <w:rPr>
            <w:rFonts w:ascii="ＭＳ ゴシック" w:eastAsia="ＭＳ ゴシック" w:hAnsi="ＭＳ ゴシック" w:cs="ＭＳ ゴシック" w:hint="eastAsia"/>
            <w:lang w:eastAsia="zh-CN"/>
          </w:rPr>
          <w:delText>可都是地球人啊</w:delText>
        </w:r>
      </w:del>
      <w:r w:rsidRPr="007D2483">
        <w:rPr>
          <w:rFonts w:ascii="ＭＳ ゴシック" w:eastAsia="ＭＳ ゴシック" w:hAnsi="ＭＳ ゴシック" w:cs="ＭＳ ゴシック" w:hint="eastAsia"/>
          <w:lang w:eastAsia="zh-CN"/>
        </w:rPr>
        <w:t>」</w:t>
      </w:r>
    </w:p>
    <w:p w14:paraId="27A5A70B" w14:textId="77777777" w:rsidR="007D2483" w:rsidRPr="007D2483" w:rsidRDefault="007D2483" w:rsidP="007D2483">
      <w:pPr>
        <w:pStyle w:val="a3"/>
        <w:rPr>
          <w:rFonts w:ascii="ＭＳ ゴシック" w:eastAsia="ＭＳ ゴシック" w:hAnsi="ＭＳ ゴシック" w:cs="ＭＳ ゴシック"/>
          <w:lang w:eastAsia="zh-CN"/>
        </w:rPr>
      </w:pPr>
    </w:p>
    <w:p w14:paraId="19060F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89E33D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&lt;jaT0465&gt;「まあ」</w:t>
      </w:r>
    </w:p>
    <w:p w14:paraId="0837AE27" w14:textId="1A2A2F6A"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&lt;cnT0465&gt;「</w:t>
      </w:r>
      <w:del w:id="555" w:author="hhh0578" w:date="2020-04-17T23:05:00Z">
        <w:r w:rsidRPr="007D2483" w:rsidDel="000C4D09">
          <w:rPr>
            <w:rFonts w:ascii="DengXian" w:eastAsia="DengXian" w:hAnsi="DengXian" w:cs="ＭＳ ゴシック" w:hint="eastAsia"/>
            <w:lang w:eastAsia="zh-CN"/>
          </w:rPr>
          <w:delText>大概如此</w:delText>
        </w:r>
      </w:del>
      <w:ins w:id="556" w:author="hhh0578" w:date="2020-04-17T23:05:00Z">
        <w:r w:rsidR="000C4D09">
          <w:rPr>
            <w:rFonts w:ascii="DengXian" w:eastAsia="DengXian" w:hAnsi="DengXian" w:cs="ＭＳ ゴシック" w:hint="eastAsia"/>
            <w:lang w:eastAsia="zh-CN"/>
          </w:rPr>
          <w:t>也是</w:t>
        </w:r>
      </w:ins>
      <w:r w:rsidRPr="007D2483">
        <w:rPr>
          <w:rFonts w:ascii="ＭＳ ゴシック" w:eastAsia="ＭＳ ゴシック" w:hAnsi="ＭＳ ゴシック" w:cs="ＭＳ ゴシック"/>
        </w:rPr>
        <w:t>」</w:t>
      </w:r>
    </w:p>
    <w:p w14:paraId="5B20C8FC" w14:textId="77777777" w:rsidR="007D2483" w:rsidRPr="007D2483" w:rsidRDefault="007D2483" w:rsidP="007D2483">
      <w:pPr>
        <w:pStyle w:val="a3"/>
        <w:rPr>
          <w:rFonts w:ascii="ＭＳ ゴシック" w:eastAsia="ＭＳ ゴシック" w:hAnsi="ＭＳ ゴシック" w:cs="ＭＳ ゴシック"/>
        </w:rPr>
      </w:pPr>
    </w:p>
    <w:p w14:paraId="13CB5BF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7B92F1B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&lt;jaT0466&gt;「なんか、こっちまで月人のこと嫌いになっちゃいそう」</w:t>
      </w:r>
    </w:p>
    <w:p w14:paraId="4F4F9FB1" w14:textId="42D1E51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&lt;cnT0466&gt;「感</w:t>
      </w:r>
      <w:r w:rsidRPr="007D2483">
        <w:rPr>
          <w:rFonts w:ascii="Microsoft YaHei" w:eastAsia="Microsoft YaHei" w:hAnsi="Microsoft YaHei" w:cs="Microsoft YaHei" w:hint="eastAsia"/>
          <w:lang w:eastAsia="zh-CN"/>
        </w:rPr>
        <w:t>觉</w:t>
      </w:r>
      <w:r w:rsidRPr="007D2483">
        <w:rPr>
          <w:rFonts w:ascii="ＭＳ ゴシック" w:eastAsia="ＭＳ ゴシック" w:hAnsi="ＭＳ ゴシック" w:cs="ＭＳ ゴシック" w:hint="eastAsia"/>
          <w:lang w:eastAsia="zh-CN"/>
        </w:rPr>
        <w:t>，</w:t>
      </w:r>
      <w:ins w:id="557" w:author="hhh0578" w:date="2020-04-17T23:05:00Z">
        <w:r w:rsidR="00241E47">
          <w:rPr>
            <w:rFonts w:ascii="DengXian" w:eastAsia="DengXian" w:hAnsi="DengXian" w:cs="ＭＳ ゴシック" w:hint="eastAsia"/>
            <w:lang w:eastAsia="zh-CN"/>
          </w:rPr>
          <w:t>搞得</w:t>
        </w:r>
      </w:ins>
      <w:r w:rsidRPr="007D2483">
        <w:rPr>
          <w:rFonts w:ascii="Microsoft YaHei" w:eastAsia="Microsoft YaHei" w:hAnsi="Microsoft YaHei" w:cs="Microsoft YaHei" w:hint="eastAsia"/>
          <w:lang w:eastAsia="zh-CN"/>
        </w:rPr>
        <w:t>连</w:t>
      </w:r>
      <w:r w:rsidRPr="007D2483">
        <w:rPr>
          <w:rFonts w:ascii="ＭＳ ゴシック" w:eastAsia="ＭＳ ゴシック" w:hAnsi="ＭＳ ゴシック" w:cs="ＭＳ ゴシック" w:hint="eastAsia"/>
          <w:lang w:eastAsia="zh-CN"/>
        </w:rPr>
        <w:t>我都</w:t>
      </w:r>
      <w:del w:id="558" w:author="hhh0578" w:date="2020-04-17T23:05:00Z">
        <w:r w:rsidRPr="007D2483" w:rsidDel="00241E47">
          <w:rPr>
            <w:rFonts w:ascii="ＭＳ ゴシック" w:eastAsia="ＭＳ ゴシック" w:hAnsi="ＭＳ ゴシック" w:cs="ＭＳ ゴシック" w:hint="eastAsia"/>
            <w:lang w:eastAsia="zh-CN"/>
          </w:rPr>
          <w:delText>搞得</w:delText>
        </w:r>
      </w:del>
      <w:r w:rsidRPr="007D2483">
        <w:rPr>
          <w:rFonts w:ascii="ＭＳ ゴシック" w:eastAsia="ＭＳ ゴシック" w:hAnsi="ＭＳ ゴシック" w:cs="ＭＳ ゴシック" w:hint="eastAsia"/>
          <w:lang w:eastAsia="zh-CN"/>
        </w:rPr>
        <w:t>有点</w:t>
      </w:r>
      <w:r w:rsidRPr="007D2483">
        <w:rPr>
          <w:rFonts w:ascii="Microsoft YaHei" w:eastAsia="Microsoft YaHei" w:hAnsi="Microsoft YaHei" w:cs="Microsoft YaHei" w:hint="eastAsia"/>
          <w:lang w:eastAsia="zh-CN"/>
        </w:rPr>
        <w:t>讨厌</w:t>
      </w:r>
      <w:r w:rsidRPr="007D2483">
        <w:rPr>
          <w:rFonts w:ascii="ＭＳ ゴシック" w:eastAsia="ＭＳ ゴシック" w:hAnsi="ＭＳ ゴシック" w:cs="ＭＳ ゴシック" w:hint="eastAsia"/>
          <w:lang w:eastAsia="zh-CN"/>
        </w:rPr>
        <w:t>月人了」</w:t>
      </w:r>
    </w:p>
    <w:p w14:paraId="3CAE3BB8" w14:textId="77777777" w:rsidR="007D2483" w:rsidRPr="007D2483" w:rsidRDefault="007D2483" w:rsidP="007D2483">
      <w:pPr>
        <w:pStyle w:val="a3"/>
        <w:rPr>
          <w:rFonts w:ascii="ＭＳ ゴシック" w:eastAsia="ＭＳ ゴシック" w:hAnsi="ＭＳ ゴシック" w:cs="ＭＳ ゴシック"/>
          <w:lang w:eastAsia="zh-CN"/>
        </w:rPr>
      </w:pPr>
    </w:p>
    <w:p w14:paraId="0335C35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4093644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&lt;jaT0467&gt;「フィーナとか見てるから、けっこういい人が多いのかと思ってたけど、ちょっと残念」</w:t>
      </w:r>
    </w:p>
    <w:p w14:paraId="717ACDCF"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&lt;cnT0467&gt;「因</w:t>
      </w:r>
      <w:r w:rsidRPr="007D2483">
        <w:rPr>
          <w:rFonts w:ascii="Microsoft YaHei" w:eastAsia="Microsoft YaHei" w:hAnsi="Microsoft YaHei" w:cs="Microsoft YaHei" w:hint="eastAsia"/>
          <w:lang w:eastAsia="zh-CN"/>
        </w:rPr>
        <w:t>为认识</w:t>
      </w:r>
      <w:del w:id="559" w:author="hhh0578" w:date="2020-04-17T23:05:00Z">
        <w:r w:rsidRPr="007D2483" w:rsidDel="00010D44">
          <w:rPr>
            <w:rFonts w:ascii="ＭＳ ゴシック" w:eastAsia="ＭＳ ゴシック" w:hAnsi="ＭＳ ゴシック" w:cs="ＭＳ ゴシック" w:hint="eastAsia"/>
            <w:lang w:eastAsia="zh-CN"/>
          </w:rPr>
          <w:delText>了</w:delText>
        </w:r>
      </w:del>
      <w:r w:rsidRPr="007D2483">
        <w:rPr>
          <w:rFonts w:ascii="ＭＳ ゴシック" w:eastAsia="ＭＳ ゴシック" w:hAnsi="ＭＳ ゴシック" w:cs="ＭＳ ゴシック" w:hint="eastAsia"/>
          <w:lang w:eastAsia="zh-CN"/>
        </w:rPr>
        <w:t>菲娜，</w:t>
      </w:r>
      <w:r w:rsidRPr="007D2483">
        <w:rPr>
          <w:rFonts w:ascii="Microsoft YaHei" w:eastAsia="Microsoft YaHei" w:hAnsi="Microsoft YaHei" w:cs="Microsoft YaHei" w:hint="eastAsia"/>
          <w:lang w:eastAsia="zh-CN"/>
        </w:rPr>
        <w:t>还</w:t>
      </w:r>
      <w:r w:rsidRPr="007D2483">
        <w:rPr>
          <w:rFonts w:ascii="ＭＳ ゴシック" w:eastAsia="ＭＳ ゴシック" w:hAnsi="ＭＳ ゴシック" w:cs="ＭＳ ゴシック" w:hint="eastAsia"/>
          <w:lang w:eastAsia="zh-CN"/>
        </w:rPr>
        <w:t>以</w:t>
      </w:r>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hint="eastAsia"/>
          <w:lang w:eastAsia="zh-CN"/>
        </w:rPr>
        <w:t>都是些好人呢，梦想幻</w:t>
      </w:r>
      <w:r w:rsidRPr="007D2483">
        <w:rPr>
          <w:rFonts w:ascii="Microsoft YaHei" w:eastAsia="Microsoft YaHei" w:hAnsi="Microsoft YaHei" w:cs="Microsoft YaHei" w:hint="eastAsia"/>
          <w:lang w:eastAsia="zh-CN"/>
        </w:rPr>
        <w:t>灭</w:t>
      </w:r>
      <w:r w:rsidRPr="007D2483">
        <w:rPr>
          <w:rFonts w:ascii="ＭＳ ゴシック" w:eastAsia="ＭＳ ゴシック" w:hAnsi="ＭＳ ゴシック" w:cs="ＭＳ ゴシック" w:hint="eastAsia"/>
          <w:lang w:eastAsia="zh-CN"/>
        </w:rPr>
        <w:t>」</w:t>
      </w:r>
    </w:p>
    <w:p w14:paraId="0F368320" w14:textId="77777777" w:rsidR="007D2483" w:rsidRPr="007D2483" w:rsidRDefault="007D2483" w:rsidP="007D2483">
      <w:pPr>
        <w:pStyle w:val="a3"/>
        <w:rPr>
          <w:rFonts w:ascii="ＭＳ ゴシック" w:eastAsia="ＭＳ ゴシック" w:hAnsi="ＭＳ ゴシック" w:cs="ＭＳ ゴシック"/>
          <w:lang w:eastAsia="zh-CN"/>
        </w:rPr>
      </w:pPr>
    </w:p>
    <w:p w14:paraId="39511F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822A59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&lt;jaT0468&gt;「……」</w:t>
      </w:r>
    </w:p>
    <w:p w14:paraId="6437BC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&lt;cnT0468&gt;「……」</w:t>
      </w:r>
    </w:p>
    <w:p w14:paraId="493A9284" w14:textId="77777777" w:rsidR="007D2483" w:rsidRPr="007D2483" w:rsidRDefault="007D2483" w:rsidP="007D2483">
      <w:pPr>
        <w:pStyle w:val="a3"/>
        <w:rPr>
          <w:rFonts w:ascii="ＭＳ ゴシック" w:eastAsia="ＭＳ ゴシック" w:hAnsi="ＭＳ ゴシック" w:cs="ＭＳ ゴシック"/>
        </w:rPr>
      </w:pPr>
    </w:p>
    <w:p w14:paraId="6713A4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78A49B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&lt;jaT0469&gt;「……それだよ」</w:t>
      </w:r>
    </w:p>
    <w:p w14:paraId="0F3BB387" w14:textId="0E105A7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&lt;cnT0469&gt;「……</w:t>
      </w:r>
      <w:ins w:id="560" w:author="hhh0578" w:date="2020-04-17T23:05:00Z">
        <w:r w:rsidR="00A554FF">
          <w:rPr>
            <w:rFonts w:ascii="ＭＳ ゴシック" w:eastAsia="DengXian" w:hAnsi="ＭＳ ゴシック" w:cs="ＭＳ ゴシック" w:hint="eastAsia"/>
            <w:lang w:eastAsia="zh-CN"/>
          </w:rPr>
          <w:t>这就是原因啊</w:t>
        </w:r>
      </w:ins>
      <w:del w:id="561" w:author="hhh0578" w:date="2020-04-17T23:05:00Z">
        <w:r w:rsidRPr="007D2483" w:rsidDel="00A554FF">
          <w:rPr>
            <w:rFonts w:ascii="Microsoft YaHei" w:eastAsia="Microsoft YaHei" w:hAnsi="Microsoft YaHei" w:cs="Microsoft YaHei" w:hint="eastAsia"/>
            <w:lang w:eastAsia="zh-CN"/>
          </w:rPr>
          <w:delText>对</w:delText>
        </w:r>
        <w:r w:rsidRPr="007D2483" w:rsidDel="00A554FF">
          <w:rPr>
            <w:rFonts w:ascii="ＭＳ ゴシック" w:eastAsia="ＭＳ ゴシック" w:hAnsi="ＭＳ ゴシック" w:cs="ＭＳ ゴシック" w:hint="eastAsia"/>
            <w:lang w:eastAsia="zh-CN"/>
          </w:rPr>
          <w:delText>啊</w:delText>
        </w:r>
        <w:r w:rsidRPr="007D2483" w:rsidDel="00620A14">
          <w:rPr>
            <w:rFonts w:ascii="ＭＳ ゴシック" w:eastAsia="ＭＳ ゴシック" w:hAnsi="ＭＳ ゴシック" w:cs="ＭＳ ゴシック" w:hint="eastAsia"/>
            <w:lang w:eastAsia="zh-CN"/>
          </w:rPr>
          <w:delText>！</w:delText>
        </w:r>
      </w:del>
      <w:r w:rsidRPr="007D2483">
        <w:rPr>
          <w:rFonts w:ascii="ＭＳ ゴシック" w:eastAsia="ＭＳ ゴシック" w:hAnsi="ＭＳ ゴシック" w:cs="ＭＳ ゴシック" w:hint="eastAsia"/>
          <w:lang w:eastAsia="zh-CN"/>
        </w:rPr>
        <w:t>」</w:t>
      </w:r>
    </w:p>
    <w:p w14:paraId="0062E9D6" w14:textId="77777777" w:rsidR="007D2483" w:rsidRPr="007D2483" w:rsidRDefault="007D2483" w:rsidP="007D2483">
      <w:pPr>
        <w:pStyle w:val="a3"/>
        <w:rPr>
          <w:rFonts w:ascii="ＭＳ ゴシック" w:eastAsia="ＭＳ ゴシック" w:hAnsi="ＭＳ ゴシック" w:cs="ＭＳ ゴシック"/>
          <w:lang w:eastAsia="zh-CN"/>
        </w:rPr>
      </w:pPr>
    </w:p>
    <w:p w14:paraId="6DB155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471CFC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&lt;jaT0470&gt;「何が？」</w:t>
      </w:r>
    </w:p>
    <w:p w14:paraId="3E0A1E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&lt;cnT0470&gt;「怎么了？」</w:t>
      </w:r>
    </w:p>
    <w:p w14:paraId="252ECCC2" w14:textId="77777777" w:rsidR="007D2483" w:rsidRPr="007D2483" w:rsidRDefault="007D2483" w:rsidP="007D2483">
      <w:pPr>
        <w:pStyle w:val="a3"/>
        <w:rPr>
          <w:rFonts w:ascii="ＭＳ ゴシック" w:eastAsia="ＭＳ ゴシック" w:hAnsi="ＭＳ ゴシック" w:cs="ＭＳ ゴシック"/>
        </w:rPr>
      </w:pPr>
    </w:p>
    <w:p w14:paraId="0F71FC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2F5714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&lt;jaT0471&gt;「菜月に子供ができたとしてだな」</w:t>
      </w:r>
    </w:p>
    <w:p w14:paraId="3D075A87"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&lt;cnT0471&gt;「假</w:t>
      </w:r>
      <w:r w:rsidRPr="007D2483">
        <w:rPr>
          <w:rFonts w:ascii="Microsoft YaHei" w:eastAsia="Microsoft YaHei" w:hAnsi="Microsoft YaHei" w:cs="Microsoft YaHei" w:hint="eastAsia"/>
          <w:lang w:eastAsia="zh-CN"/>
        </w:rPr>
        <w:t>设</w:t>
      </w:r>
      <w:proofErr w:type="gramStart"/>
      <w:r w:rsidRPr="007D2483">
        <w:rPr>
          <w:rFonts w:ascii="ＭＳ ゴシック" w:eastAsia="ＭＳ ゴシック" w:hAnsi="ＭＳ ゴシック" w:cs="ＭＳ ゴシック" w:hint="eastAsia"/>
          <w:lang w:eastAsia="zh-CN"/>
        </w:rPr>
        <w:t>菜</w:t>
      </w:r>
      <w:r w:rsidRPr="007D2483">
        <w:rPr>
          <w:rFonts w:ascii="ＭＳ ゴシック" w:eastAsia="ＭＳ ゴシック" w:hAnsi="ＭＳ ゴシック" w:cs="ＭＳ ゴシック"/>
          <w:lang w:eastAsia="zh-CN"/>
        </w:rPr>
        <w:t>月有了</w:t>
      </w:r>
      <w:proofErr w:type="gramEnd"/>
      <w:r w:rsidRPr="007D2483">
        <w:rPr>
          <w:rFonts w:ascii="ＭＳ ゴシック" w:eastAsia="ＭＳ ゴシック" w:hAnsi="ＭＳ ゴシック" w:cs="ＭＳ ゴシック"/>
          <w:lang w:eastAsia="zh-CN"/>
        </w:rPr>
        <w:t>孩子」</w:t>
      </w:r>
    </w:p>
    <w:p w14:paraId="5E28CD8D" w14:textId="77777777" w:rsidR="007D2483" w:rsidRPr="007D2483" w:rsidRDefault="007D2483" w:rsidP="007D2483">
      <w:pPr>
        <w:pStyle w:val="a3"/>
        <w:rPr>
          <w:rFonts w:ascii="ＭＳ ゴシック" w:eastAsia="ＭＳ ゴシック" w:hAnsi="ＭＳ ゴシック" w:cs="ＭＳ ゴシック"/>
          <w:lang w:eastAsia="zh-CN"/>
        </w:rPr>
      </w:pPr>
    </w:p>
    <w:p w14:paraId="5E6272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01C65E9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&lt;jaT0472&gt;「はあっ！？」</w:t>
      </w:r>
    </w:p>
    <w:p w14:paraId="3227901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&lt;cnT0472&gt;「哈啊！？」</w:t>
      </w:r>
    </w:p>
    <w:p w14:paraId="32CE7B0D" w14:textId="77777777" w:rsidR="007D2483" w:rsidRPr="007D2483" w:rsidRDefault="007D2483" w:rsidP="007D2483">
      <w:pPr>
        <w:pStyle w:val="a3"/>
        <w:rPr>
          <w:rFonts w:ascii="ＭＳ ゴシック" w:eastAsia="ＭＳ ゴシック" w:hAnsi="ＭＳ ゴシック" w:cs="ＭＳ ゴシック"/>
        </w:rPr>
      </w:pPr>
    </w:p>
    <w:p w14:paraId="365365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8795A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&lt;jaT0473&gt;いきなり顔を赤くする菜月。</w:t>
      </w:r>
    </w:p>
    <w:p w14:paraId="228C5689"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&lt;cnT0473&gt;</w:t>
      </w:r>
      <w:proofErr w:type="gramStart"/>
      <w:r w:rsidRPr="007D2483">
        <w:rPr>
          <w:rFonts w:ascii="ＭＳ ゴシック" w:eastAsia="ＭＳ ゴシック" w:hAnsi="ＭＳ ゴシック" w:cs="ＭＳ ゴシック"/>
          <w:lang w:eastAsia="zh-CN"/>
        </w:rPr>
        <w:t>菜月瞬</w:t>
      </w:r>
      <w:r w:rsidRPr="007D2483">
        <w:rPr>
          <w:rFonts w:ascii="Microsoft YaHei" w:eastAsia="Microsoft YaHei" w:hAnsi="Microsoft YaHei" w:cs="Microsoft YaHei" w:hint="eastAsia"/>
          <w:lang w:eastAsia="zh-CN"/>
        </w:rPr>
        <w:t>间</w:t>
      </w:r>
      <w:proofErr w:type="gramEnd"/>
      <w:r w:rsidRPr="007D2483">
        <w:rPr>
          <w:rFonts w:ascii="ＭＳ ゴシック" w:eastAsia="ＭＳ ゴシック" w:hAnsi="ＭＳ ゴシック" w:cs="ＭＳ ゴシック" w:hint="eastAsia"/>
          <w:lang w:eastAsia="zh-CN"/>
        </w:rPr>
        <w:t>面</w:t>
      </w:r>
      <w:r w:rsidRPr="007D2483">
        <w:rPr>
          <w:rFonts w:ascii="Microsoft YaHei" w:eastAsia="Microsoft YaHei" w:hAnsi="Microsoft YaHei" w:cs="Microsoft YaHei" w:hint="eastAsia"/>
          <w:lang w:eastAsia="zh-CN"/>
        </w:rPr>
        <w:t>红</w:t>
      </w:r>
      <w:r w:rsidRPr="007D2483">
        <w:rPr>
          <w:rFonts w:ascii="ＭＳ ゴシック" w:eastAsia="ＭＳ ゴシック" w:hAnsi="ＭＳ ゴシック" w:cs="ＭＳ ゴシック" w:hint="eastAsia"/>
          <w:lang w:eastAsia="zh-CN"/>
        </w:rPr>
        <w:t>耳赤。</w:t>
      </w:r>
    </w:p>
    <w:p w14:paraId="7CE09ACF" w14:textId="77777777" w:rsidR="007D2483" w:rsidRPr="007D2483" w:rsidRDefault="007D2483" w:rsidP="007D2483">
      <w:pPr>
        <w:pStyle w:val="a3"/>
        <w:rPr>
          <w:rFonts w:ascii="ＭＳ ゴシック" w:eastAsia="ＭＳ ゴシック" w:hAnsi="ＭＳ ゴシック" w:cs="ＭＳ ゴシック"/>
          <w:lang w:eastAsia="zh-CN"/>
        </w:rPr>
      </w:pPr>
    </w:p>
    <w:p w14:paraId="4F9FFD9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47D1918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&lt;jaT0474&gt;「や、やだ達哉」</w:t>
      </w:r>
    </w:p>
    <w:p w14:paraId="4DC7EC69" w14:textId="1917EC1B"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&lt;cnT0474&gt;「</w:t>
      </w:r>
      <w:ins w:id="562" w:author="hhh0578" w:date="2020-04-17T23:06:00Z">
        <w:r w:rsidR="00974897">
          <w:rPr>
            <w:rFonts w:ascii="Microsoft YaHei" w:eastAsia="Microsoft YaHei" w:hAnsi="Microsoft YaHei" w:cs="Microsoft YaHei" w:hint="eastAsia"/>
            <w:lang w:eastAsia="zh-CN"/>
          </w:rPr>
          <w:t>说什么呢你</w:t>
        </w:r>
      </w:ins>
      <w:del w:id="563" w:author="hhh0578" w:date="2020-04-17T23:05:00Z">
        <w:r w:rsidRPr="007D2483" w:rsidDel="00974897">
          <w:rPr>
            <w:rFonts w:ascii="ＭＳ ゴシック" w:eastAsia="ＭＳ ゴシック" w:hAnsi="ＭＳ ゴシック" w:cs="ＭＳ ゴシック"/>
          </w:rPr>
          <w:delText>在</w:delText>
        </w:r>
        <w:r w:rsidRPr="007D2483" w:rsidDel="00974897">
          <w:rPr>
            <w:rFonts w:ascii="Microsoft YaHei" w:eastAsia="Microsoft YaHei" w:hAnsi="Microsoft YaHei" w:cs="Microsoft YaHei" w:hint="eastAsia"/>
          </w:rPr>
          <w:delText>说</w:delText>
        </w:r>
        <w:r w:rsidRPr="007D2483" w:rsidDel="00974897">
          <w:rPr>
            <w:rFonts w:ascii="ＭＳ ゴシック" w:eastAsia="ＭＳ ゴシック" w:hAnsi="ＭＳ ゴシック" w:cs="ＭＳ ゴシック" w:hint="eastAsia"/>
          </w:rPr>
          <w:delText>什么啊</w:delText>
        </w:r>
      </w:del>
      <w:r w:rsidRPr="007D2483">
        <w:rPr>
          <w:rFonts w:ascii="ＭＳ ゴシック" w:eastAsia="ＭＳ ゴシック" w:hAnsi="ＭＳ ゴシック" w:cs="ＭＳ ゴシック" w:hint="eastAsia"/>
        </w:rPr>
        <w:t>，达哉」</w:t>
      </w:r>
    </w:p>
    <w:p w14:paraId="09C55D3A" w14:textId="77777777" w:rsidR="007D2483" w:rsidRPr="007D2483" w:rsidRDefault="007D2483" w:rsidP="007D2483">
      <w:pPr>
        <w:pStyle w:val="a3"/>
        <w:rPr>
          <w:rFonts w:ascii="ＭＳ ゴシック" w:eastAsia="ＭＳ ゴシック" w:hAnsi="ＭＳ ゴシック" w:cs="ＭＳ ゴシック"/>
        </w:rPr>
      </w:pPr>
    </w:p>
    <w:p w14:paraId="73962ED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【仁】</w:t>
      </w:r>
    </w:p>
    <w:p w14:paraId="638F03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&lt;jaT0475&gt;「甥の名前は僕がつけよう」</w:t>
      </w:r>
    </w:p>
    <w:p w14:paraId="007FB404"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&lt;cnT0475&gt;「外甥的名字交</w:t>
      </w:r>
      <w:r w:rsidRPr="007D2483">
        <w:rPr>
          <w:rFonts w:ascii="Microsoft YaHei" w:eastAsia="Microsoft YaHei" w:hAnsi="Microsoft YaHei" w:cs="Microsoft YaHei" w:hint="eastAsia"/>
          <w:lang w:eastAsia="zh-CN"/>
        </w:rPr>
        <w:t>给</w:t>
      </w:r>
      <w:r w:rsidRPr="007D2483">
        <w:rPr>
          <w:rFonts w:ascii="ＭＳ ゴシック" w:eastAsia="ＭＳ ゴシック" w:hAnsi="ＭＳ ゴシック" w:cs="ＭＳ ゴシック" w:hint="eastAsia"/>
          <w:lang w:eastAsia="zh-CN"/>
        </w:rPr>
        <w:t>我来取吧」</w:t>
      </w:r>
    </w:p>
    <w:p w14:paraId="3E29B2A7" w14:textId="77777777" w:rsidR="007D2483" w:rsidRPr="007D2483" w:rsidRDefault="007D2483" w:rsidP="007D2483">
      <w:pPr>
        <w:pStyle w:val="a3"/>
        <w:rPr>
          <w:rFonts w:ascii="ＭＳ ゴシック" w:eastAsia="ＭＳ ゴシック" w:hAnsi="ＭＳ ゴシック" w:cs="ＭＳ ゴシック"/>
          <w:lang w:eastAsia="zh-CN"/>
        </w:rPr>
      </w:pPr>
    </w:p>
    <w:p w14:paraId="60B7892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C15BCB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&lt;jaT0476&gt;しゃもじが頭に突き刺さる。</w:t>
      </w:r>
    </w:p>
    <w:p w14:paraId="68F4A120" w14:textId="3524F01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&lt;cnT0476&gt;</w:t>
      </w:r>
      <w:ins w:id="564" w:author="hhh0578" w:date="2020-04-17T23:06:00Z">
        <w:r w:rsidR="00AC3A56">
          <w:rPr>
            <w:rFonts w:ascii="DengXian" w:eastAsia="DengXian" w:hAnsi="DengXian" w:cs="ＭＳ ゴシック" w:hint="eastAsia"/>
            <w:lang w:eastAsia="zh-CN"/>
          </w:rPr>
          <w:t>一根</w:t>
        </w:r>
      </w:ins>
      <w:r w:rsidRPr="007D2483">
        <w:rPr>
          <w:rFonts w:ascii="ＭＳ ゴシック" w:eastAsia="ＭＳ ゴシック" w:hAnsi="ＭＳ ゴシック" w:cs="ＭＳ ゴシック"/>
          <w:lang w:eastAsia="zh-CN"/>
        </w:rPr>
        <w:t>勺子戳</w:t>
      </w:r>
      <w:ins w:id="565" w:author="hhh0578" w:date="2020-04-17T23:06:00Z">
        <w:r w:rsidR="00AC3A56">
          <w:rPr>
            <w:rFonts w:ascii="Microsoft YaHei" w:eastAsia="Microsoft YaHei" w:hAnsi="Microsoft YaHei" w:cs="Microsoft YaHei" w:hint="eastAsia"/>
            <w:lang w:eastAsia="zh-CN"/>
          </w:rPr>
          <w:t>进</w:t>
        </w:r>
      </w:ins>
      <w:del w:id="566" w:author="hhh0578" w:date="2020-04-17T23:06:00Z">
        <w:r w:rsidRPr="007D2483" w:rsidDel="00AC3A56">
          <w:rPr>
            <w:rFonts w:ascii="ＭＳ ゴシック" w:eastAsia="ＭＳ ゴシック" w:hAnsi="ＭＳ ゴシック" w:cs="ＭＳ ゴシック"/>
            <w:lang w:eastAsia="zh-CN"/>
          </w:rPr>
          <w:delText>向</w:delText>
        </w:r>
      </w:del>
      <w:r w:rsidRPr="007D2483">
        <w:rPr>
          <w:rFonts w:ascii="Microsoft YaHei" w:eastAsia="Microsoft YaHei" w:hAnsi="Microsoft YaHei" w:cs="Microsoft YaHei" w:hint="eastAsia"/>
          <w:lang w:eastAsia="zh-CN"/>
        </w:rPr>
        <w:t>头</w:t>
      </w:r>
      <w:r w:rsidRPr="007D2483">
        <w:rPr>
          <w:rFonts w:ascii="ＭＳ ゴシック" w:eastAsia="ＭＳ ゴシック" w:hAnsi="ＭＳ ゴシック" w:cs="ＭＳ ゴシック" w:hint="eastAsia"/>
          <w:lang w:eastAsia="zh-CN"/>
        </w:rPr>
        <w:t>部。</w:t>
      </w:r>
    </w:p>
    <w:p w14:paraId="0BD625C4" w14:textId="77777777" w:rsidR="007D2483" w:rsidRPr="007D2483" w:rsidRDefault="007D2483" w:rsidP="007D2483">
      <w:pPr>
        <w:pStyle w:val="a3"/>
        <w:rPr>
          <w:rFonts w:ascii="ＭＳ ゴシック" w:eastAsia="ＭＳ ゴシック" w:hAnsi="ＭＳ ゴシック" w:cs="ＭＳ ゴシック"/>
          <w:lang w:eastAsia="zh-CN"/>
        </w:rPr>
      </w:pPr>
    </w:p>
    <w:p w14:paraId="31737B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64AAA7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&lt;jaT0477&gt;刺さるものなんだな、しゃもじって。</w:t>
      </w:r>
    </w:p>
    <w:p w14:paraId="697BA8D8"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&lt;cnT0477&gt;勺子也是能用来戳的啊。</w:t>
      </w:r>
    </w:p>
    <w:p w14:paraId="48095716" w14:textId="77777777" w:rsidR="007D2483" w:rsidRPr="007D2483" w:rsidRDefault="007D2483" w:rsidP="007D2483">
      <w:pPr>
        <w:pStyle w:val="a3"/>
        <w:rPr>
          <w:rFonts w:ascii="ＭＳ ゴシック" w:eastAsia="ＭＳ ゴシック" w:hAnsi="ＭＳ ゴシック" w:cs="ＭＳ ゴシック"/>
          <w:lang w:eastAsia="zh-CN"/>
        </w:rPr>
      </w:pPr>
    </w:p>
    <w:p w14:paraId="295EC10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3211CA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&lt;jaT0478&gt;「あー、それで……子供ができたとして、菜月は月人のことをなんて教える？」</w:t>
      </w:r>
    </w:p>
    <w:p w14:paraId="185572C9" w14:textId="751496E1"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&lt;cnT0478&gt;「</w:t>
      </w:r>
      <w:del w:id="567" w:author="hhh0578" w:date="2020-04-17T23:06:00Z">
        <w:r w:rsidRPr="007D2483" w:rsidDel="004A2394">
          <w:rPr>
            <w:rFonts w:ascii="DengXian" w:eastAsia="DengXian" w:hAnsi="DengXian" w:cs="ＭＳ ゴシック" w:hint="eastAsia"/>
            <w:lang w:eastAsia="zh-CN"/>
          </w:rPr>
          <w:delText>那个</w:delText>
        </w:r>
      </w:del>
      <w:ins w:id="568" w:author="hhh0578" w:date="2020-04-17T23:06:00Z">
        <w:r w:rsidR="004A2394">
          <w:rPr>
            <w:rFonts w:ascii="DengXian" w:eastAsia="DengXian" w:hAnsi="DengXian" w:cs="ＭＳ ゴシック" w:hint="eastAsia"/>
            <w:lang w:eastAsia="zh-CN"/>
          </w:rPr>
          <w:t>就是</w:t>
        </w:r>
      </w:ins>
      <w:r w:rsidRPr="007D2483">
        <w:rPr>
          <w:rFonts w:ascii="ＭＳ ゴシック" w:eastAsia="ＭＳ ゴシック" w:hAnsi="ＭＳ ゴシック" w:cs="ＭＳ ゴシック"/>
          <w:lang w:eastAsia="zh-CN"/>
        </w:rPr>
        <w:t>，假如……</w:t>
      </w:r>
      <w:ins w:id="569" w:author="hhh0578" w:date="2020-04-17T23:06:00Z">
        <w:r w:rsidR="00095D16">
          <w:rPr>
            <w:rFonts w:ascii="DengXian" w:eastAsia="DengXian" w:hAnsi="DengXian" w:cs="ＭＳ ゴシック" w:hint="eastAsia"/>
            <w:lang w:eastAsia="zh-CN"/>
          </w:rPr>
          <w:t>你</w:t>
        </w:r>
      </w:ins>
      <w:r w:rsidRPr="007D2483">
        <w:rPr>
          <w:rFonts w:ascii="ＭＳ ゴシック" w:eastAsia="ＭＳ ゴシック" w:hAnsi="ＭＳ ゴシック" w:cs="ＭＳ ゴシック"/>
          <w:lang w:eastAsia="zh-CN"/>
        </w:rPr>
        <w:t>有了孩子，</w:t>
      </w:r>
      <w:ins w:id="570" w:author="hhh0578" w:date="2020-04-17T23:07:00Z">
        <w:r w:rsidR="00AF6F1F">
          <w:rPr>
            <w:rFonts w:ascii="Microsoft YaHei" w:eastAsia="Microsoft YaHei" w:hAnsi="Microsoft YaHei" w:cs="Microsoft YaHei" w:hint="eastAsia"/>
            <w:lang w:eastAsia="zh-CN"/>
          </w:rPr>
          <w:t>在</w:t>
        </w:r>
        <w:proofErr w:type="gramStart"/>
        <w:r w:rsidR="00AF6F1F">
          <w:rPr>
            <w:rFonts w:ascii="Microsoft YaHei" w:eastAsia="Microsoft YaHei" w:hAnsi="Microsoft YaHei" w:cs="Microsoft YaHei" w:hint="eastAsia"/>
            <w:lang w:eastAsia="zh-CN"/>
          </w:rPr>
          <w:t>谈到月</w:t>
        </w:r>
        <w:proofErr w:type="gramEnd"/>
        <w:r w:rsidR="00AF6F1F">
          <w:rPr>
            <w:rFonts w:ascii="Microsoft YaHei" w:eastAsia="Microsoft YaHei" w:hAnsi="Microsoft YaHei" w:cs="Microsoft YaHei" w:hint="eastAsia"/>
            <w:lang w:eastAsia="zh-CN"/>
          </w:rPr>
          <w:t>人的时候会怎么说</w:t>
        </w:r>
      </w:ins>
      <w:del w:id="571" w:author="hhh0578" w:date="2020-04-17T23:06:00Z">
        <w:r w:rsidRPr="007D2483" w:rsidDel="00095D16">
          <w:rPr>
            <w:rFonts w:ascii="ＭＳ ゴシック" w:eastAsia="ＭＳ ゴシック" w:hAnsi="ＭＳ ゴシック" w:cs="ＭＳ ゴシック"/>
            <w:lang w:eastAsia="zh-CN"/>
          </w:rPr>
          <w:delText>菜月</w:delText>
        </w:r>
      </w:del>
      <w:del w:id="572" w:author="hhh0578" w:date="2020-04-17T23:07:00Z">
        <w:r w:rsidRPr="007D2483" w:rsidDel="00095D16">
          <w:rPr>
            <w:rFonts w:ascii="ＭＳ ゴシック" w:eastAsia="ＭＳ ゴシック" w:hAnsi="ＭＳ ゴシック" w:cs="ＭＳ ゴシック"/>
            <w:lang w:eastAsia="zh-CN"/>
          </w:rPr>
          <w:delText>会怎么教月人的事</w:delText>
        </w:r>
      </w:del>
      <w:r w:rsidRPr="007D2483">
        <w:rPr>
          <w:rFonts w:ascii="ＭＳ ゴシック" w:eastAsia="ＭＳ ゴシック" w:hAnsi="ＭＳ ゴシック" w:cs="ＭＳ ゴシック"/>
          <w:lang w:eastAsia="zh-CN"/>
        </w:rPr>
        <w:t>？」</w:t>
      </w:r>
    </w:p>
    <w:p w14:paraId="2121585F" w14:textId="77777777" w:rsidR="007D2483" w:rsidRPr="00C53287" w:rsidRDefault="007D2483" w:rsidP="007D2483">
      <w:pPr>
        <w:pStyle w:val="a3"/>
        <w:rPr>
          <w:rFonts w:ascii="ＭＳ ゴシック" w:eastAsia="ＭＳ ゴシック" w:hAnsi="ＭＳ ゴシック" w:cs="ＭＳ ゴシック"/>
          <w:lang w:eastAsia="zh-CN"/>
        </w:rPr>
      </w:pPr>
    </w:p>
    <w:p w14:paraId="1747F5B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EA9AE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&lt;jaT0479&gt;「『あんまり好きじゃない』とか言うだろ、きっと」</w:t>
      </w:r>
    </w:p>
    <w:p w14:paraId="0EA82D83" w14:textId="49DE20B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&lt;cnT0479&gt;「肯定</w:t>
      </w:r>
      <w:ins w:id="573" w:author="hhh0578" w:date="2020-04-17T23:07:00Z">
        <w:r w:rsidR="00412C7E">
          <w:rPr>
            <w:rFonts w:ascii="ＭＳ ゴシック" w:eastAsia="DengXian" w:hAnsi="ＭＳ ゴシック" w:cs="ＭＳ ゴシック" w:hint="eastAsia"/>
            <w:lang w:eastAsia="zh-CN"/>
          </w:rPr>
          <w:t>会</w:t>
        </w:r>
      </w:ins>
      <w:del w:id="574" w:author="hhh0578" w:date="2020-04-17T23:07:00Z">
        <w:r w:rsidRPr="007D2483" w:rsidDel="00412C7E">
          <w:rPr>
            <w:rFonts w:ascii="ＭＳ ゴシック" w:eastAsia="ＭＳ ゴシック" w:hAnsi="ＭＳ ゴシック" w:cs="ＭＳ ゴシック"/>
            <w:lang w:eastAsia="zh-CN"/>
          </w:rPr>
          <w:delText>是</w:delText>
        </w:r>
      </w:del>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『不怎么喜</w:t>
      </w:r>
      <w:r w:rsidRPr="007D2483">
        <w:rPr>
          <w:rFonts w:ascii="Microsoft YaHei" w:eastAsia="Microsoft YaHei" w:hAnsi="Microsoft YaHei" w:cs="Microsoft YaHei" w:hint="eastAsia"/>
          <w:lang w:eastAsia="zh-CN"/>
        </w:rPr>
        <w:t>欢</w:t>
      </w:r>
      <w:r w:rsidRPr="007D2483">
        <w:rPr>
          <w:rFonts w:ascii="ＭＳ ゴシック" w:eastAsia="ＭＳ ゴシック" w:hAnsi="ＭＳ ゴシック" w:cs="ＭＳ ゴシック" w:hint="eastAsia"/>
          <w:lang w:eastAsia="zh-CN"/>
        </w:rPr>
        <w:t>』</w:t>
      </w:r>
      <w:ins w:id="575" w:author="hhh0578" w:date="2020-04-17T23:07:00Z">
        <w:r w:rsidR="00412C7E">
          <w:rPr>
            <w:rFonts w:ascii="DengXian" w:eastAsia="DengXian" w:hAnsi="DengXian" w:cs="ＭＳ ゴシック" w:hint="eastAsia"/>
            <w:lang w:eastAsia="zh-CN"/>
          </w:rPr>
          <w:t>吧</w:t>
        </w:r>
      </w:ins>
      <w:r w:rsidRPr="007D2483">
        <w:rPr>
          <w:rFonts w:ascii="ＭＳ ゴシック" w:eastAsia="ＭＳ ゴシック" w:hAnsi="ＭＳ ゴシック" w:cs="ＭＳ ゴシック" w:hint="eastAsia"/>
          <w:lang w:eastAsia="zh-CN"/>
        </w:rPr>
        <w:t>」</w:t>
      </w:r>
    </w:p>
    <w:p w14:paraId="64E6C0A5" w14:textId="77777777" w:rsidR="007D2483" w:rsidRPr="007D2483" w:rsidRDefault="007D2483" w:rsidP="007D2483">
      <w:pPr>
        <w:pStyle w:val="a3"/>
        <w:rPr>
          <w:rFonts w:ascii="ＭＳ ゴシック" w:eastAsia="ＭＳ ゴシック" w:hAnsi="ＭＳ ゴシック" w:cs="ＭＳ ゴシック"/>
          <w:lang w:eastAsia="zh-CN"/>
        </w:rPr>
      </w:pPr>
    </w:p>
    <w:p w14:paraId="037973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655B5A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&lt;jaT0480&gt;「う～ん、まあそうかな」</w:t>
      </w:r>
    </w:p>
    <w:p w14:paraId="7C9C9C37" w14:textId="73AC498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&lt;cnT0480&gt;「</w:t>
      </w:r>
      <w:r w:rsidRPr="007D2483">
        <w:rPr>
          <w:rFonts w:ascii="Microsoft YaHei" w:eastAsia="Microsoft YaHei" w:hAnsi="Microsoft YaHei" w:cs="Microsoft YaHei" w:hint="eastAsia"/>
          <w:lang w:eastAsia="zh-CN"/>
        </w:rPr>
        <w:t>嗯</w:t>
      </w:r>
      <w:r w:rsidRPr="007D2483">
        <w:rPr>
          <w:rFonts w:ascii="ＭＳ ゴシック" w:eastAsia="ＭＳ ゴシック" w:hAnsi="ＭＳ ゴシック" w:cs="ＭＳ ゴシック"/>
          <w:lang w:eastAsia="zh-CN"/>
        </w:rPr>
        <w:t>~~，</w:t>
      </w:r>
      <w:del w:id="576" w:author="hhh0578" w:date="2020-04-17T23:08:00Z">
        <w:r w:rsidRPr="007D2483" w:rsidDel="000A3FF5">
          <w:rPr>
            <w:rFonts w:ascii="DengXian" w:eastAsia="DengXian" w:hAnsi="DengXian" w:cs="ＭＳ ゴシック" w:hint="eastAsia"/>
            <w:lang w:eastAsia="zh-CN"/>
          </w:rPr>
          <w:delText>大概就</w:delText>
        </w:r>
        <w:r w:rsidRPr="007D2483" w:rsidDel="000A3FF5">
          <w:rPr>
            <w:rFonts w:ascii="Microsoft YaHei" w:eastAsia="Microsoft YaHei" w:hAnsi="Microsoft YaHei" w:cs="Microsoft YaHei" w:hint="eastAsia"/>
            <w:lang w:eastAsia="zh-CN"/>
          </w:rPr>
          <w:delText>这样</w:delText>
        </w:r>
        <w:r w:rsidRPr="007D2483" w:rsidDel="000A3FF5">
          <w:rPr>
            <w:rFonts w:ascii="DengXian" w:eastAsia="DengXian" w:hAnsi="DengXian" w:cs="ＭＳ ゴシック" w:hint="eastAsia"/>
            <w:lang w:eastAsia="zh-CN"/>
          </w:rPr>
          <w:delText>吧</w:delText>
        </w:r>
      </w:del>
      <w:ins w:id="577" w:author="hhh0578" w:date="2020-04-17T23:08:00Z">
        <w:r w:rsidR="000A3FF5">
          <w:rPr>
            <w:rFonts w:ascii="DengXian" w:eastAsia="DengXian" w:hAnsi="DengXian" w:cs="ＭＳ ゴシック" w:hint="eastAsia"/>
            <w:lang w:eastAsia="zh-CN"/>
          </w:rPr>
          <w:t>大概会</w:t>
        </w:r>
      </w:ins>
      <w:r w:rsidRPr="007D2483">
        <w:rPr>
          <w:rFonts w:ascii="ＭＳ ゴシック" w:eastAsia="ＭＳ ゴシック" w:hAnsi="ＭＳ ゴシック" w:cs="ＭＳ ゴシック" w:hint="eastAsia"/>
          <w:lang w:eastAsia="zh-CN"/>
        </w:rPr>
        <w:t>」</w:t>
      </w:r>
    </w:p>
    <w:p w14:paraId="1F21E517" w14:textId="77777777" w:rsidR="007D2483" w:rsidRPr="007D2483" w:rsidRDefault="007D2483" w:rsidP="007D2483">
      <w:pPr>
        <w:pStyle w:val="a3"/>
        <w:rPr>
          <w:rFonts w:ascii="ＭＳ ゴシック" w:eastAsia="ＭＳ ゴシック" w:hAnsi="ＭＳ ゴシック" w:cs="ＭＳ ゴシック"/>
          <w:lang w:eastAsia="zh-CN"/>
        </w:rPr>
      </w:pPr>
    </w:p>
    <w:p w14:paraId="725E67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AB9DE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&lt;jaT0481&gt;「その子は月人に会ったこともないのに月人嫌いになるだろ？」</w:t>
      </w:r>
    </w:p>
    <w:p w14:paraId="3789A2C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&lt;cnT0481&gt;「</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那孩子</w:t>
      </w:r>
      <w:r w:rsidRPr="007D2483">
        <w:rPr>
          <w:rFonts w:ascii="Microsoft YaHei" w:eastAsia="Microsoft YaHei" w:hAnsi="Microsoft YaHei" w:cs="Microsoft YaHei" w:hint="eastAsia"/>
          <w:lang w:eastAsia="zh-CN"/>
        </w:rPr>
        <w:t>虽</w:t>
      </w:r>
      <w:r w:rsidRPr="007D2483">
        <w:rPr>
          <w:rFonts w:ascii="ＭＳ ゴシック" w:eastAsia="ＭＳ ゴシック" w:hAnsi="ＭＳ ゴシック" w:cs="ＭＳ ゴシック" w:hint="eastAsia"/>
          <w:lang w:eastAsia="zh-CN"/>
        </w:rPr>
        <w:t>然和月人从未</w:t>
      </w:r>
      <w:r w:rsidRPr="007D2483">
        <w:rPr>
          <w:rFonts w:ascii="Microsoft YaHei" w:eastAsia="Microsoft YaHei" w:hAnsi="Microsoft YaHei" w:cs="Microsoft YaHei" w:hint="eastAsia"/>
          <w:lang w:eastAsia="zh-CN"/>
        </w:rPr>
        <w:t>谋</w:t>
      </w:r>
      <w:r w:rsidRPr="007D2483">
        <w:rPr>
          <w:rFonts w:ascii="ＭＳ ゴシック" w:eastAsia="ＭＳ ゴシック" w:hAnsi="ＭＳ ゴシック" w:cs="ＭＳ ゴシック" w:hint="eastAsia"/>
          <w:lang w:eastAsia="zh-CN"/>
        </w:rPr>
        <w:t>面，不也</w:t>
      </w:r>
      <w:r w:rsidRPr="007D2483">
        <w:rPr>
          <w:rFonts w:ascii="Microsoft YaHei" w:eastAsia="Microsoft YaHei" w:hAnsi="Microsoft YaHei" w:cs="Microsoft YaHei" w:hint="eastAsia"/>
          <w:lang w:eastAsia="zh-CN"/>
        </w:rPr>
        <w:t>变</w:t>
      </w:r>
      <w:r w:rsidRPr="007D2483">
        <w:rPr>
          <w:rFonts w:ascii="ＭＳ ゴシック" w:eastAsia="ＭＳ ゴシック" w:hAnsi="ＭＳ ゴシック" w:cs="ＭＳ ゴシック" w:hint="eastAsia"/>
          <w:lang w:eastAsia="zh-CN"/>
        </w:rPr>
        <w:t>得</w:t>
      </w:r>
      <w:r w:rsidRPr="007D2483">
        <w:rPr>
          <w:rFonts w:ascii="Microsoft YaHei" w:eastAsia="Microsoft YaHei" w:hAnsi="Microsoft YaHei" w:cs="Microsoft YaHei" w:hint="eastAsia"/>
          <w:lang w:eastAsia="zh-CN"/>
        </w:rPr>
        <w:t>讨厌</w:t>
      </w:r>
      <w:r w:rsidRPr="007D2483">
        <w:rPr>
          <w:rFonts w:ascii="ＭＳ ゴシック" w:eastAsia="ＭＳ ゴシック" w:hAnsi="ＭＳ ゴシック" w:cs="ＭＳ ゴシック" w:hint="eastAsia"/>
          <w:lang w:eastAsia="zh-CN"/>
        </w:rPr>
        <w:t>月人了</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p>
    <w:p w14:paraId="363642EC" w14:textId="77777777" w:rsidR="007D2483" w:rsidRPr="007D2483" w:rsidRDefault="007D2483" w:rsidP="007D2483">
      <w:pPr>
        <w:pStyle w:val="a3"/>
        <w:rPr>
          <w:rFonts w:ascii="ＭＳ ゴシック" w:eastAsia="ＭＳ ゴシック" w:hAnsi="ＭＳ ゴシック" w:cs="ＭＳ ゴシック"/>
          <w:lang w:eastAsia="zh-CN"/>
        </w:rPr>
      </w:pPr>
    </w:p>
    <w:p w14:paraId="5AB22C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004FEF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&lt;jaT0482&gt;「なるね、確かに」</w:t>
      </w:r>
    </w:p>
    <w:p w14:paraId="15A96463"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&lt;cnT0482&gt;「的确是</w:t>
      </w:r>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w:t>
      </w:r>
    </w:p>
    <w:p w14:paraId="1E7CDC78" w14:textId="77777777" w:rsidR="007D2483" w:rsidRPr="007D2483" w:rsidRDefault="007D2483" w:rsidP="007D2483">
      <w:pPr>
        <w:pStyle w:val="a3"/>
        <w:rPr>
          <w:rFonts w:ascii="ＭＳ ゴシック" w:eastAsia="ＭＳ ゴシック" w:hAnsi="ＭＳ ゴシック" w:cs="ＭＳ ゴシック"/>
          <w:lang w:eastAsia="zh-CN"/>
        </w:rPr>
      </w:pPr>
    </w:p>
    <w:p w14:paraId="3722B9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A3DA6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&lt;jaT0483&gt;「そういうのが代々続いたら、どうなると思う？」</w:t>
      </w:r>
    </w:p>
    <w:p w14:paraId="3A1F4CA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&lt;cnT0483&gt;「如此代代相</w:t>
      </w:r>
      <w:r w:rsidRPr="007D2483">
        <w:rPr>
          <w:rFonts w:ascii="Microsoft YaHei" w:eastAsia="Microsoft YaHei" w:hAnsi="Microsoft YaHei" w:cs="Microsoft YaHei" w:hint="eastAsia"/>
          <w:lang w:eastAsia="zh-CN"/>
        </w:rPr>
        <w:t>传</w:t>
      </w:r>
      <w:r w:rsidRPr="007D2483">
        <w:rPr>
          <w:rFonts w:ascii="ＭＳ ゴシック" w:eastAsia="ＭＳ ゴシック" w:hAnsi="ＭＳ ゴシック" w:cs="ＭＳ ゴシック" w:hint="eastAsia"/>
          <w:lang w:eastAsia="zh-CN"/>
        </w:rPr>
        <w:t>，会怎么</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w:t>
      </w:r>
    </w:p>
    <w:p w14:paraId="5DCD4C82" w14:textId="77777777" w:rsidR="007D2483" w:rsidRPr="007D2483" w:rsidRDefault="007D2483" w:rsidP="007D2483">
      <w:pPr>
        <w:pStyle w:val="a3"/>
        <w:rPr>
          <w:rFonts w:ascii="ＭＳ ゴシック" w:eastAsia="ＭＳ ゴシック" w:hAnsi="ＭＳ ゴシック" w:cs="ＭＳ ゴシック"/>
          <w:lang w:eastAsia="zh-CN"/>
        </w:rPr>
      </w:pPr>
    </w:p>
    <w:p w14:paraId="27FCF1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2DD8896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&lt;jaT0484&gt;「良くないね」</w:t>
      </w:r>
    </w:p>
    <w:p w14:paraId="671CED04" w14:textId="0EDB25A0"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&lt;cnT0484&gt;「</w:t>
      </w:r>
      <w:del w:id="578" w:author="hhh0578" w:date="2020-04-17T23:08:00Z">
        <w:r w:rsidRPr="007D2483" w:rsidDel="001F783A">
          <w:rPr>
            <w:rFonts w:ascii="DengXian" w:eastAsia="DengXian" w:hAnsi="DengXian" w:cs="ＭＳ ゴシック" w:hint="eastAsia"/>
            <w:lang w:eastAsia="zh-CN"/>
          </w:rPr>
          <w:delText>不是好事</w:delText>
        </w:r>
      </w:del>
      <w:ins w:id="579" w:author="hhh0578" w:date="2020-04-17T23:08:00Z">
        <w:r w:rsidR="001F783A">
          <w:rPr>
            <w:rFonts w:ascii="Microsoft YaHei" w:eastAsia="Microsoft YaHei" w:hAnsi="Microsoft YaHei" w:cs="Microsoft YaHei" w:hint="eastAsia"/>
            <w:lang w:eastAsia="zh-CN"/>
          </w:rPr>
          <w:t>这可不</w:t>
        </w:r>
        <w:r w:rsidR="004C3DE9">
          <w:rPr>
            <w:rFonts w:ascii="Microsoft YaHei" w:eastAsia="Microsoft YaHei" w:hAnsi="Microsoft YaHei" w:cs="Microsoft YaHei" w:hint="eastAsia"/>
            <w:lang w:eastAsia="zh-CN"/>
          </w:rPr>
          <w:t>好</w:t>
        </w:r>
      </w:ins>
      <w:r w:rsidRPr="007D2483">
        <w:rPr>
          <w:rFonts w:ascii="ＭＳ ゴシック" w:eastAsia="ＭＳ ゴシック" w:hAnsi="ＭＳ ゴシック" w:cs="ＭＳ ゴシック"/>
        </w:rPr>
        <w:t>」</w:t>
      </w:r>
    </w:p>
    <w:p w14:paraId="5BBDAB29" w14:textId="77777777" w:rsidR="007D2483" w:rsidRPr="007D2483" w:rsidRDefault="007D2483" w:rsidP="007D2483">
      <w:pPr>
        <w:pStyle w:val="a3"/>
        <w:rPr>
          <w:rFonts w:ascii="ＭＳ ゴシック" w:eastAsia="ＭＳ ゴシック" w:hAnsi="ＭＳ ゴシック" w:cs="ＭＳ ゴシック"/>
        </w:rPr>
      </w:pPr>
    </w:p>
    <w:p w14:paraId="165C35A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A827D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&lt;jaT0485&gt;ふんふん頷く菜月。</w:t>
      </w:r>
    </w:p>
    <w:p w14:paraId="2B1DA49B"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&lt;cnT0485&gt;</w:t>
      </w:r>
      <w:proofErr w:type="gramStart"/>
      <w:r w:rsidRPr="007D2483">
        <w:rPr>
          <w:rFonts w:ascii="ＭＳ ゴシック" w:eastAsia="ＭＳ ゴシック" w:hAnsi="ＭＳ ゴシック" w:cs="ＭＳ ゴシック"/>
          <w:lang w:eastAsia="zh-CN"/>
        </w:rPr>
        <w:t>菜月</w:t>
      </w:r>
      <w:r w:rsidRPr="007D2483">
        <w:rPr>
          <w:rFonts w:ascii="Microsoft YaHei" w:eastAsia="Microsoft YaHei" w:hAnsi="Microsoft YaHei" w:cs="Microsoft YaHei" w:hint="eastAsia"/>
          <w:lang w:eastAsia="zh-CN"/>
        </w:rPr>
        <w:t>频频</w:t>
      </w:r>
      <w:proofErr w:type="gramEnd"/>
      <w:r w:rsidRPr="007D2483">
        <w:rPr>
          <w:rFonts w:ascii="ＭＳ ゴシック" w:eastAsia="ＭＳ ゴシック" w:hAnsi="ＭＳ ゴシック" w:cs="ＭＳ ゴシック" w:hint="eastAsia"/>
          <w:lang w:eastAsia="zh-CN"/>
        </w:rPr>
        <w:t>点</w:t>
      </w:r>
      <w:r w:rsidRPr="007D2483">
        <w:rPr>
          <w:rFonts w:ascii="Microsoft YaHei" w:eastAsia="Microsoft YaHei" w:hAnsi="Microsoft YaHei" w:cs="Microsoft YaHei" w:hint="eastAsia"/>
          <w:lang w:eastAsia="zh-CN"/>
        </w:rPr>
        <w:t>头</w:t>
      </w:r>
      <w:r w:rsidRPr="007D2483">
        <w:rPr>
          <w:rFonts w:ascii="ＭＳ ゴシック" w:eastAsia="ＭＳ ゴシック" w:hAnsi="ＭＳ ゴシック" w:cs="ＭＳ ゴシック" w:hint="eastAsia"/>
          <w:lang w:eastAsia="zh-CN"/>
        </w:rPr>
        <w:t>。</w:t>
      </w:r>
    </w:p>
    <w:p w14:paraId="2B40A0F5" w14:textId="77777777" w:rsidR="007D2483" w:rsidRPr="007D2483" w:rsidRDefault="007D2483" w:rsidP="007D2483">
      <w:pPr>
        <w:pStyle w:val="a3"/>
        <w:rPr>
          <w:rFonts w:ascii="ＭＳ ゴシック" w:eastAsia="ＭＳ ゴシック" w:hAnsi="ＭＳ ゴシック" w:cs="ＭＳ ゴシック"/>
          <w:lang w:eastAsia="zh-CN"/>
        </w:rPr>
      </w:pPr>
    </w:p>
    <w:p w14:paraId="696B97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FAEEB3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&lt;jaT0486&gt;「きっと月人も、代々そういう風に教わってきたから今みたいになっちゃったんだろ」</w:t>
      </w:r>
    </w:p>
    <w:p w14:paraId="548220E0" w14:textId="35E8E54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&lt;cnT0486&gt;「想必月人就是因</w:t>
      </w:r>
      <w:r w:rsidRPr="007D2483">
        <w:rPr>
          <w:rFonts w:ascii="Microsoft YaHei" w:eastAsia="Microsoft YaHei" w:hAnsi="Microsoft YaHei" w:cs="Microsoft YaHei" w:hint="eastAsia"/>
          <w:lang w:eastAsia="zh-CN"/>
        </w:rPr>
        <w:t>为这样</w:t>
      </w:r>
      <w:del w:id="580" w:author="hhh0578" w:date="2020-04-17T23:33:00Z">
        <w:r w:rsidRPr="007D2483" w:rsidDel="004F26EA">
          <w:rPr>
            <w:rFonts w:ascii="ＭＳ ゴシック" w:eastAsia="ＭＳ ゴシック" w:hAnsi="ＭＳ ゴシック" w:cs="ＭＳ ゴシック" w:hint="eastAsia"/>
            <w:lang w:eastAsia="zh-CN"/>
          </w:rPr>
          <w:delText>的</w:delText>
        </w:r>
      </w:del>
      <w:del w:id="581" w:author="hhh0578" w:date="2020-04-17T23:32:00Z">
        <w:r w:rsidRPr="007D2483" w:rsidDel="00215501">
          <w:rPr>
            <w:rFonts w:ascii="DengXian" w:eastAsia="DengXian" w:hAnsi="DengXian" w:cs="ＭＳ ゴシック" w:hint="eastAsia"/>
            <w:lang w:eastAsia="zh-CN"/>
          </w:rPr>
          <w:delText>教育</w:delText>
        </w:r>
      </w:del>
      <w:ins w:id="582" w:author="hhh0578" w:date="2020-04-17T23:33:00Z">
        <w:r w:rsidR="00EF67BF">
          <w:rPr>
            <w:rFonts w:ascii="DengXian" w:eastAsia="DengXian" w:hAnsi="DengXian" w:cs="ＭＳ ゴシック" w:hint="eastAsia"/>
            <w:lang w:eastAsia="zh-CN"/>
          </w:rPr>
          <w:t>代代相承</w:t>
        </w:r>
      </w:ins>
      <w:r w:rsidRPr="007D2483">
        <w:rPr>
          <w:rFonts w:ascii="ＭＳ ゴシック" w:eastAsia="ＭＳ ゴシック" w:hAnsi="ＭＳ ゴシック" w:cs="ＭＳ ゴシック" w:hint="eastAsia"/>
          <w:lang w:eastAsia="zh-CN"/>
        </w:rPr>
        <w:t>才演</w:t>
      </w:r>
      <w:r w:rsidRPr="007D2483">
        <w:rPr>
          <w:rFonts w:ascii="Microsoft YaHei" w:eastAsia="Microsoft YaHei" w:hAnsi="Microsoft YaHei" w:cs="Microsoft YaHei" w:hint="eastAsia"/>
          <w:lang w:eastAsia="zh-CN"/>
        </w:rPr>
        <w:t>变</w:t>
      </w:r>
      <w:r w:rsidRPr="007D2483">
        <w:rPr>
          <w:rFonts w:ascii="ＭＳ ゴシック" w:eastAsia="ＭＳ ゴシック" w:hAnsi="ＭＳ ゴシック" w:cs="ＭＳ ゴシック" w:hint="eastAsia"/>
          <w:lang w:eastAsia="zh-CN"/>
        </w:rPr>
        <w:t>成如今的状况」</w:t>
      </w:r>
    </w:p>
    <w:p w14:paraId="1F341C4D" w14:textId="77777777" w:rsidR="007D2483" w:rsidRPr="007D2483" w:rsidRDefault="007D2483" w:rsidP="007D2483">
      <w:pPr>
        <w:pStyle w:val="a3"/>
        <w:rPr>
          <w:rFonts w:ascii="ＭＳ ゴシック" w:eastAsia="ＭＳ ゴシック" w:hAnsi="ＭＳ ゴシック" w:cs="ＭＳ ゴシック"/>
          <w:lang w:eastAsia="zh-CN"/>
        </w:rPr>
      </w:pPr>
    </w:p>
    <w:p w14:paraId="2D2E712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9B8452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&lt;jaT0487&gt;「だからさ、月人が悪いとは一概に言えないじゃないか」</w:t>
      </w:r>
    </w:p>
    <w:p w14:paraId="5D40D9E7" w14:textId="6CEE599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&lt;cnT0487&gt;「所以，我</w:t>
      </w:r>
      <w:r w:rsidRPr="007D2483">
        <w:rPr>
          <w:rFonts w:ascii="Microsoft YaHei" w:eastAsia="Microsoft YaHei" w:hAnsi="Microsoft YaHei" w:cs="Microsoft YaHei" w:hint="eastAsia"/>
          <w:lang w:eastAsia="zh-CN"/>
        </w:rPr>
        <w:t>们</w:t>
      </w:r>
      <w:del w:id="583" w:author="hhh0578" w:date="2020-04-17T23:34:00Z">
        <w:r w:rsidRPr="007D2483" w:rsidDel="00335F20">
          <w:rPr>
            <w:rFonts w:ascii="ＭＳ ゴシック" w:eastAsia="ＭＳ ゴシック" w:hAnsi="ＭＳ ゴシック" w:cs="ＭＳ ゴシック" w:hint="eastAsia"/>
            <w:lang w:eastAsia="zh-CN"/>
          </w:rPr>
          <w:delText>是不是</w:delText>
        </w:r>
      </w:del>
      <w:r w:rsidRPr="007D2483">
        <w:rPr>
          <w:rFonts w:ascii="ＭＳ ゴシック" w:eastAsia="ＭＳ ゴシック" w:hAnsi="ＭＳ ゴシック" w:cs="ＭＳ ゴシック" w:hint="eastAsia"/>
          <w:lang w:eastAsia="zh-CN"/>
        </w:rPr>
        <w:t>也不</w:t>
      </w:r>
      <w:r w:rsidRPr="007D2483">
        <w:rPr>
          <w:rFonts w:ascii="Microsoft YaHei" w:eastAsia="Microsoft YaHei" w:hAnsi="Microsoft YaHei" w:cs="Microsoft YaHei" w:hint="eastAsia"/>
          <w:lang w:eastAsia="zh-CN"/>
        </w:rPr>
        <w:t>应该</w:t>
      </w:r>
      <w:ins w:id="584" w:author="hhh0578" w:date="2020-04-17T23:34:00Z">
        <w:r w:rsidR="00B166E6">
          <w:rPr>
            <w:rFonts w:ascii="Microsoft YaHei" w:eastAsia="Microsoft YaHei" w:hAnsi="Microsoft YaHei" w:cs="Microsoft YaHei" w:hint="eastAsia"/>
            <w:lang w:eastAsia="zh-CN"/>
          </w:rPr>
          <w:t>直接</w:t>
        </w:r>
        <w:r w:rsidR="001F4CA7">
          <w:rPr>
            <w:rFonts w:ascii="Microsoft YaHei" w:eastAsia="Microsoft YaHei" w:hAnsi="Microsoft YaHei" w:cs="Microsoft YaHei" w:hint="eastAsia"/>
            <w:lang w:eastAsia="zh-CN"/>
          </w:rPr>
          <w:t>就说</w:t>
        </w:r>
        <w:r w:rsidR="00B166E6">
          <w:rPr>
            <w:rFonts w:ascii="Microsoft YaHei" w:eastAsia="Microsoft YaHei" w:hAnsi="Microsoft YaHei" w:cs="Microsoft YaHei" w:hint="eastAsia"/>
            <w:lang w:eastAsia="zh-CN"/>
          </w:rPr>
          <w:t>月人是坏人</w:t>
        </w:r>
        <w:r w:rsidR="00731536">
          <w:rPr>
            <w:rFonts w:ascii="Microsoft YaHei" w:eastAsia="Microsoft YaHei" w:hAnsi="Microsoft YaHei" w:cs="Microsoft YaHei" w:hint="eastAsia"/>
            <w:lang w:eastAsia="zh-CN"/>
          </w:rPr>
          <w:t>吧</w:t>
        </w:r>
      </w:ins>
      <w:del w:id="585" w:author="hhh0578" w:date="2020-04-17T23:33:00Z">
        <w:r w:rsidRPr="007D2483" w:rsidDel="00174C45">
          <w:rPr>
            <w:rFonts w:ascii="ＭＳ ゴシック" w:eastAsia="ＭＳ ゴシック" w:hAnsi="ＭＳ ゴシック" w:cs="ＭＳ ゴシック" w:hint="eastAsia"/>
            <w:lang w:eastAsia="zh-CN"/>
          </w:rPr>
          <w:delText>把</w:delText>
        </w:r>
      </w:del>
      <w:del w:id="586" w:author="hhh0578" w:date="2020-04-17T23:34:00Z">
        <w:r w:rsidRPr="007D2483" w:rsidDel="00B166E6">
          <w:rPr>
            <w:rFonts w:ascii="ＭＳ ゴシック" w:eastAsia="ＭＳ ゴシック" w:hAnsi="ＭＳ ゴシック" w:cs="ＭＳ ゴシック" w:hint="eastAsia"/>
            <w:lang w:eastAsia="zh-CN"/>
          </w:rPr>
          <w:delText>月人</w:delText>
        </w:r>
      </w:del>
      <w:del w:id="587" w:author="hhh0578" w:date="2020-04-17T23:33:00Z">
        <w:r w:rsidRPr="007D2483" w:rsidDel="00174C45">
          <w:rPr>
            <w:rFonts w:ascii="ＭＳ ゴシック" w:eastAsia="ＭＳ ゴシック" w:hAnsi="ＭＳ ゴシック" w:cs="ＭＳ ゴシック" w:hint="eastAsia"/>
            <w:lang w:eastAsia="zh-CN"/>
          </w:rPr>
          <w:delText>一概而</w:delText>
        </w:r>
        <w:r w:rsidRPr="007D2483" w:rsidDel="00174C45">
          <w:rPr>
            <w:rFonts w:ascii="Microsoft YaHei" w:eastAsia="Microsoft YaHei" w:hAnsi="Microsoft YaHei" w:cs="Microsoft YaHei" w:hint="eastAsia"/>
            <w:lang w:eastAsia="zh-CN"/>
          </w:rPr>
          <w:delText>论</w:delText>
        </w:r>
        <w:r w:rsidRPr="007D2483" w:rsidDel="00174C45">
          <w:rPr>
            <w:rFonts w:ascii="ＭＳ ゴシック" w:eastAsia="ＭＳ ゴシック" w:hAnsi="ＭＳ ゴシック" w:cs="ＭＳ ゴシック" w:hint="eastAsia"/>
            <w:lang w:eastAsia="zh-CN"/>
          </w:rPr>
          <w:delText>呢</w:delText>
        </w:r>
      </w:del>
      <w:r w:rsidRPr="007D2483">
        <w:rPr>
          <w:rFonts w:ascii="ＭＳ ゴシック" w:eastAsia="ＭＳ ゴシック" w:hAnsi="ＭＳ ゴシック" w:cs="ＭＳ ゴシック" w:hint="eastAsia"/>
          <w:lang w:eastAsia="zh-CN"/>
        </w:rPr>
        <w:t>？」</w:t>
      </w:r>
    </w:p>
    <w:p w14:paraId="1BF467BC" w14:textId="77777777" w:rsidR="007D2483" w:rsidRPr="007D2483" w:rsidRDefault="007D2483" w:rsidP="007D2483">
      <w:pPr>
        <w:pStyle w:val="a3"/>
        <w:rPr>
          <w:rFonts w:ascii="ＭＳ ゴシック" w:eastAsia="ＭＳ ゴシック" w:hAnsi="ＭＳ ゴシック" w:cs="ＭＳ ゴシック"/>
          <w:lang w:eastAsia="zh-CN"/>
        </w:rPr>
      </w:pPr>
    </w:p>
    <w:p w14:paraId="0A3C519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4712F3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&lt;jaT0488&gt;「そうねぇ……」</w:t>
      </w:r>
    </w:p>
    <w:p w14:paraId="3D2114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&lt;cnT0488&gt;「是啊……」</w:t>
      </w:r>
    </w:p>
    <w:p w14:paraId="3917E3EB" w14:textId="77777777" w:rsidR="007D2483" w:rsidRPr="007D2483" w:rsidRDefault="007D2483" w:rsidP="007D2483">
      <w:pPr>
        <w:pStyle w:val="a3"/>
        <w:rPr>
          <w:rFonts w:ascii="ＭＳ ゴシック" w:eastAsia="ＭＳ ゴシック" w:hAnsi="ＭＳ ゴシック" w:cs="ＭＳ ゴシック"/>
        </w:rPr>
      </w:pPr>
    </w:p>
    <w:p w14:paraId="648F92E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73045EC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&lt;jaT0489&gt;「で、どうするの？　月人一人ひとりに地球人の良さを教えて回るの？」</w:t>
      </w:r>
    </w:p>
    <w:p w14:paraId="09B583A4" w14:textId="2E58870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&lt;cnT0489&gt;「</w:t>
      </w:r>
      <w:del w:id="588" w:author="hhh0578" w:date="2020-04-17T23:34:00Z">
        <w:r w:rsidRPr="007D2483" w:rsidDel="00696770">
          <w:rPr>
            <w:rFonts w:ascii="DengXian" w:eastAsia="DengXian" w:hAnsi="DengXian" w:cs="ＭＳ ゴシック" w:hint="eastAsia"/>
            <w:lang w:eastAsia="zh-CN"/>
          </w:rPr>
          <w:delText>然后呢</w:delText>
        </w:r>
      </w:del>
      <w:ins w:id="589" w:author="hhh0578" w:date="2020-04-17T23:34:00Z">
        <w:r w:rsidR="00696770">
          <w:rPr>
            <w:rFonts w:ascii="DengXian" w:eastAsia="DengXian" w:hAnsi="DengXian" w:cs="ＭＳ ゴシック" w:hint="eastAsia"/>
            <w:lang w:eastAsia="zh-CN"/>
          </w:rPr>
          <w:t>那怎么办</w:t>
        </w:r>
      </w:ins>
      <w:r w:rsidRPr="007D2483">
        <w:rPr>
          <w:rFonts w:ascii="ＭＳ ゴシック" w:eastAsia="ＭＳ ゴシック" w:hAnsi="ＭＳ ゴシック" w:cs="ＭＳ ゴシック"/>
          <w:lang w:eastAsia="zh-CN"/>
        </w:rPr>
        <w:t>？　一个一个地告</w:t>
      </w:r>
      <w:r w:rsidRPr="007D2483">
        <w:rPr>
          <w:rFonts w:ascii="Microsoft YaHei" w:eastAsia="Microsoft YaHei" w:hAnsi="Microsoft YaHei" w:cs="Microsoft YaHei" w:hint="eastAsia"/>
          <w:lang w:eastAsia="zh-CN"/>
        </w:rPr>
        <w:t>诉</w:t>
      </w:r>
      <w:r w:rsidRPr="007D2483">
        <w:rPr>
          <w:rFonts w:ascii="ＭＳ ゴシック" w:eastAsia="ＭＳ ゴシック" w:hAnsi="ＭＳ ゴシック" w:cs="ＭＳ ゴシック" w:hint="eastAsia"/>
          <w:lang w:eastAsia="zh-CN"/>
        </w:rPr>
        <w:t>月人，地球人不是坏人</w:t>
      </w:r>
      <w:del w:id="590" w:author="hhh0578" w:date="2020-04-17T23:34:00Z">
        <w:r w:rsidRPr="007D2483" w:rsidDel="001C45C1">
          <w:rPr>
            <w:rFonts w:ascii="ＭＳ ゴシック" w:eastAsia="ＭＳ ゴシック" w:hAnsi="ＭＳ ゴシック" w:cs="ＭＳ ゴシック"/>
            <w:lang w:eastAsia="zh-CN"/>
          </w:rPr>
          <w:delText>~</w:delText>
        </w:r>
      </w:del>
      <w:del w:id="591" w:author="hhh0578" w:date="2020-04-17T23:35:00Z">
        <w:r w:rsidRPr="007D2483" w:rsidDel="001C45C1">
          <w:rPr>
            <w:rFonts w:ascii="Microsoft YaHei" w:eastAsia="Microsoft YaHei" w:hAnsi="Microsoft YaHei" w:cs="Microsoft YaHei" w:hint="eastAsia"/>
            <w:lang w:eastAsia="zh-CN"/>
          </w:rPr>
          <w:delText>这样</w:delText>
        </w:r>
      </w:del>
      <w:r w:rsidRPr="007D2483">
        <w:rPr>
          <w:rFonts w:ascii="ＭＳ ゴシック" w:eastAsia="ＭＳ ゴシック" w:hAnsi="ＭＳ ゴシック" w:cs="ＭＳ ゴシック" w:hint="eastAsia"/>
          <w:lang w:eastAsia="zh-CN"/>
        </w:rPr>
        <w:t>？」</w:t>
      </w:r>
    </w:p>
    <w:p w14:paraId="1387E1A7" w14:textId="77777777" w:rsidR="007D2483" w:rsidRPr="007D2483" w:rsidRDefault="007D2483" w:rsidP="007D2483">
      <w:pPr>
        <w:pStyle w:val="a3"/>
        <w:rPr>
          <w:rFonts w:ascii="ＭＳ ゴシック" w:eastAsia="ＭＳ ゴシック" w:hAnsi="ＭＳ ゴシック" w:cs="ＭＳ ゴシック"/>
          <w:lang w:eastAsia="zh-CN"/>
        </w:rPr>
      </w:pPr>
    </w:p>
    <w:p w14:paraId="5EE88A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A18169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&lt;jaT0490&gt;「それは無理だろ」</w:t>
      </w:r>
    </w:p>
    <w:p w14:paraId="29288B9C" w14:textId="278774C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lastRenderedPageBreak/>
        <w:t>&lt;cnT0490&gt;「</w:t>
      </w:r>
      <w:del w:id="592" w:author="hhh0578" w:date="2020-04-17T23:35:00Z">
        <w:r w:rsidRPr="007D2483" w:rsidDel="001617F7">
          <w:rPr>
            <w:rFonts w:ascii="DengXian" w:eastAsia="DengXian" w:hAnsi="DengXian" w:cs="ＭＳ ゴシック" w:hint="eastAsia"/>
            <w:lang w:eastAsia="zh-CN"/>
          </w:rPr>
          <w:delText>想做也做不到</w:delText>
        </w:r>
      </w:del>
      <w:ins w:id="593" w:author="hhh0578" w:date="2020-04-17T23:35:00Z">
        <w:r w:rsidR="001617F7">
          <w:rPr>
            <w:rFonts w:ascii="Microsoft YaHei" w:eastAsia="Microsoft YaHei" w:hAnsi="Microsoft YaHei" w:cs="Microsoft YaHei" w:hint="eastAsia"/>
            <w:lang w:eastAsia="zh-CN"/>
          </w:rPr>
          <w:t>这没戏的吧</w:t>
        </w:r>
      </w:ins>
      <w:r w:rsidRPr="007D2483">
        <w:rPr>
          <w:rFonts w:ascii="ＭＳ ゴシック" w:eastAsia="ＭＳ ゴシック" w:hAnsi="ＭＳ ゴシック" w:cs="ＭＳ ゴシック"/>
          <w:lang w:eastAsia="zh-CN"/>
        </w:rPr>
        <w:t>」</w:t>
      </w:r>
    </w:p>
    <w:p w14:paraId="13809BD8" w14:textId="77777777" w:rsidR="007D2483" w:rsidRPr="007D2483" w:rsidRDefault="007D2483" w:rsidP="007D2483">
      <w:pPr>
        <w:pStyle w:val="a3"/>
        <w:rPr>
          <w:rFonts w:ascii="ＭＳ ゴシック" w:eastAsia="ＭＳ ゴシック" w:hAnsi="ＭＳ ゴシック" w:cs="ＭＳ ゴシック"/>
          <w:lang w:eastAsia="zh-CN"/>
        </w:rPr>
      </w:pPr>
    </w:p>
    <w:p w14:paraId="47E75B7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11AD1F0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&lt;jaT0491&gt;「なーんだ」</w:t>
      </w:r>
    </w:p>
    <w:p w14:paraId="398C22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&lt;cnT0491&gt;「什么嘛」</w:t>
      </w:r>
    </w:p>
    <w:p w14:paraId="50225186" w14:textId="77777777" w:rsidR="007D2483" w:rsidRPr="007D2483" w:rsidRDefault="007D2483" w:rsidP="007D2483">
      <w:pPr>
        <w:pStyle w:val="a3"/>
        <w:rPr>
          <w:rFonts w:ascii="ＭＳ ゴシック" w:eastAsia="ＭＳ ゴシック" w:hAnsi="ＭＳ ゴシック" w:cs="ＭＳ ゴシック"/>
        </w:rPr>
      </w:pPr>
    </w:p>
    <w:p w14:paraId="4F9E68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B1558E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&lt;jaT0492&gt;「だからできる範囲で」</w:t>
      </w:r>
    </w:p>
    <w:p w14:paraId="4CFF549A" w14:textId="238291A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&lt;cnT0492&gt;「所以</w:t>
      </w:r>
      <w:del w:id="594" w:author="hhh0578" w:date="2020-04-17T23:35:00Z">
        <w:r w:rsidRPr="007D2483" w:rsidDel="001E6B68">
          <w:rPr>
            <w:rFonts w:ascii="Microsoft YaHei" w:eastAsia="Microsoft YaHei" w:hAnsi="Microsoft YaHei" w:cs="Microsoft YaHei" w:hint="eastAsia"/>
            <w:lang w:eastAsia="zh-CN"/>
          </w:rPr>
          <w:delText>说</w:delText>
        </w:r>
        <w:r w:rsidRPr="007D2483" w:rsidDel="001E6B68">
          <w:rPr>
            <w:rFonts w:ascii="DengXian" w:eastAsia="DengXian" w:hAnsi="DengXian" w:cs="ＭＳ ゴシック" w:hint="eastAsia"/>
            <w:lang w:eastAsia="zh-CN"/>
          </w:rPr>
          <w:delText>能做多少就做多少</w:delText>
        </w:r>
      </w:del>
      <w:ins w:id="595" w:author="hhh0578" w:date="2020-04-17T23:35:00Z">
        <w:r w:rsidR="001E6B68">
          <w:rPr>
            <w:rFonts w:ascii="Microsoft YaHei" w:eastAsia="Microsoft YaHei" w:hAnsi="Microsoft YaHei" w:cs="Microsoft YaHei" w:hint="eastAsia"/>
            <w:lang w:eastAsia="zh-CN"/>
          </w:rPr>
          <w:t>就在力所能及的范围内</w:t>
        </w:r>
      </w:ins>
      <w:r w:rsidRPr="007D2483">
        <w:rPr>
          <w:rFonts w:ascii="ＭＳ ゴシック" w:eastAsia="ＭＳ ゴシック" w:hAnsi="ＭＳ ゴシック" w:cs="ＭＳ ゴシック" w:hint="eastAsia"/>
          <w:lang w:eastAsia="zh-CN"/>
        </w:rPr>
        <w:t>」</w:t>
      </w:r>
    </w:p>
    <w:p w14:paraId="7A5D7FDE" w14:textId="77777777" w:rsidR="007D2483" w:rsidRPr="007D2483" w:rsidRDefault="007D2483" w:rsidP="007D2483">
      <w:pPr>
        <w:pStyle w:val="a3"/>
        <w:rPr>
          <w:rFonts w:ascii="ＭＳ ゴシック" w:eastAsia="ＭＳ ゴシック" w:hAnsi="ＭＳ ゴシック" w:cs="ＭＳ ゴシック"/>
          <w:lang w:eastAsia="zh-CN"/>
        </w:rPr>
      </w:pPr>
    </w:p>
    <w:p w14:paraId="6FFF65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33E10C4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&lt;jaT0493&gt;「それで、手始めにその礼拝堂の司祭さんを？」</w:t>
      </w:r>
    </w:p>
    <w:p w14:paraId="5BA12276" w14:textId="0C5F8B2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&lt;cnT0493&gt;「</w:t>
      </w:r>
      <w:del w:id="596" w:author="hhh0578" w:date="2020-04-17T23:35:00Z">
        <w:r w:rsidRPr="007D2483" w:rsidDel="00996A24">
          <w:rPr>
            <w:rFonts w:ascii="DengXian" w:eastAsia="DengXian" w:hAnsi="DengXian" w:cs="ＭＳ ゴシック" w:hint="eastAsia"/>
            <w:lang w:eastAsia="zh-CN"/>
          </w:rPr>
          <w:delText>接着，起</w:delText>
        </w:r>
        <w:r w:rsidRPr="007D2483" w:rsidDel="00996A24">
          <w:rPr>
            <w:rFonts w:ascii="Microsoft YaHei" w:eastAsia="Microsoft YaHei" w:hAnsi="Microsoft YaHei" w:cs="Microsoft YaHei" w:hint="eastAsia"/>
            <w:lang w:eastAsia="zh-CN"/>
          </w:rPr>
          <w:delText>头</w:delText>
        </w:r>
        <w:r w:rsidRPr="007D2483" w:rsidDel="00996A24">
          <w:rPr>
            <w:rFonts w:ascii="DengXian" w:eastAsia="DengXian" w:hAnsi="DengXian" w:cs="ＭＳ ゴシック" w:hint="eastAsia"/>
            <w:lang w:eastAsia="zh-CN"/>
          </w:rPr>
          <w:delText>的</w:delText>
        </w:r>
        <w:r w:rsidRPr="007D2483" w:rsidDel="00996A24">
          <w:rPr>
            <w:rFonts w:ascii="ＭＳ ゴシック" w:eastAsia="ＭＳ ゴシック" w:hAnsi="ＭＳ ゴシック" w:cs="ＭＳ ゴシック" w:hint="eastAsia"/>
            <w:lang w:eastAsia="zh-CN"/>
          </w:rPr>
          <w:delText>就是</w:delText>
        </w:r>
      </w:del>
      <w:ins w:id="597" w:author="hhh0578" w:date="2020-04-17T23:35:00Z">
        <w:r w:rsidR="00670B04">
          <w:rPr>
            <w:rFonts w:ascii="DengXian" w:eastAsia="DengXian" w:hAnsi="DengXian" w:cs="ＭＳ ゴシック" w:hint="eastAsia"/>
            <w:lang w:eastAsia="zh-CN"/>
          </w:rPr>
          <w:t>所以就先拿</w:t>
        </w:r>
      </w:ins>
      <w:r w:rsidRPr="007D2483">
        <w:rPr>
          <w:rFonts w:ascii="ＭＳ ゴシック" w:eastAsia="ＭＳ ゴシック" w:hAnsi="ＭＳ ゴシック" w:cs="ＭＳ ゴシック" w:hint="eastAsia"/>
          <w:lang w:eastAsia="zh-CN"/>
        </w:rPr>
        <w:t>礼拜堂的司祭小姐</w:t>
      </w:r>
      <w:ins w:id="598" w:author="hhh0578" w:date="2020-04-17T23:35:00Z">
        <w:r w:rsidR="004A744F">
          <w:rPr>
            <w:rFonts w:ascii="Microsoft YaHei" w:eastAsia="Microsoft YaHei" w:hAnsi="Microsoft YaHei" w:cs="Microsoft YaHei" w:hint="eastAsia"/>
            <w:lang w:eastAsia="zh-CN"/>
          </w:rPr>
          <w:t>下手</w:t>
        </w:r>
      </w:ins>
      <w:r w:rsidRPr="007D2483">
        <w:rPr>
          <w:rFonts w:ascii="ＭＳ ゴシック" w:eastAsia="ＭＳ ゴシック" w:hAnsi="ＭＳ ゴシック" w:cs="ＭＳ ゴシック" w:hint="eastAsia"/>
          <w:lang w:eastAsia="zh-CN"/>
        </w:rPr>
        <w:t>？」</w:t>
      </w:r>
    </w:p>
    <w:p w14:paraId="4FB3EFD1" w14:textId="77777777" w:rsidR="007D2483" w:rsidRPr="007D2483" w:rsidRDefault="007D2483" w:rsidP="007D2483">
      <w:pPr>
        <w:pStyle w:val="a3"/>
        <w:rPr>
          <w:rFonts w:ascii="ＭＳ ゴシック" w:eastAsia="ＭＳ ゴシック" w:hAnsi="ＭＳ ゴシック" w:cs="ＭＳ ゴシック"/>
          <w:lang w:eastAsia="zh-CN"/>
        </w:rPr>
      </w:pPr>
    </w:p>
    <w:p w14:paraId="450414C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89E90D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&lt;jaT0494&gt;「手始めって言うな」</w:t>
      </w:r>
    </w:p>
    <w:p w14:paraId="0627E4A0" w14:textId="21379E7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&lt;cnT0494&gt;「</w:t>
      </w:r>
      <w:r w:rsidRPr="007D2483">
        <w:rPr>
          <w:rFonts w:ascii="Microsoft YaHei" w:eastAsia="Microsoft YaHei" w:hAnsi="Microsoft YaHei" w:cs="Microsoft YaHei" w:hint="eastAsia"/>
          <w:lang w:eastAsia="zh-CN"/>
        </w:rPr>
        <w:t>别说</w:t>
      </w:r>
      <w:r w:rsidRPr="007D2483">
        <w:rPr>
          <w:rFonts w:ascii="ＭＳ ゴシック" w:eastAsia="ＭＳ ゴシック" w:hAnsi="ＭＳ ゴシック" w:cs="ＭＳ ゴシック" w:hint="eastAsia"/>
          <w:lang w:eastAsia="zh-CN"/>
        </w:rPr>
        <w:t>什么</w:t>
      </w:r>
      <w:ins w:id="599" w:author="hhh0578" w:date="2020-04-17T23:36:00Z">
        <w:r w:rsidR="003547BD">
          <w:rPr>
            <w:rFonts w:ascii="ＭＳ ゴシック" w:eastAsia="DengXian" w:hAnsi="ＭＳ ゴシック" w:cs="ＭＳ ゴシック" w:hint="eastAsia"/>
            <w:lang w:eastAsia="zh-CN"/>
          </w:rPr>
          <w:t>下手</w:t>
        </w:r>
      </w:ins>
      <w:del w:id="600" w:author="hhh0578" w:date="2020-04-17T23:35:00Z">
        <w:r w:rsidRPr="007D2483" w:rsidDel="003547BD">
          <w:rPr>
            <w:rFonts w:ascii="ＭＳ ゴシック" w:eastAsia="ＭＳ ゴシック" w:hAnsi="ＭＳ ゴシック" w:cs="ＭＳ ゴシック" w:hint="eastAsia"/>
            <w:lang w:eastAsia="zh-CN"/>
          </w:rPr>
          <w:delText>起</w:delText>
        </w:r>
        <w:r w:rsidRPr="007D2483" w:rsidDel="003547BD">
          <w:rPr>
            <w:rFonts w:ascii="Microsoft YaHei" w:eastAsia="Microsoft YaHei" w:hAnsi="Microsoft YaHei" w:cs="Microsoft YaHei" w:hint="eastAsia"/>
            <w:lang w:eastAsia="zh-CN"/>
          </w:rPr>
          <w:delText>头</w:delText>
        </w:r>
        <w:r w:rsidRPr="007D2483" w:rsidDel="003547BD">
          <w:rPr>
            <w:rFonts w:ascii="ＭＳ ゴシック" w:eastAsia="ＭＳ ゴシック" w:hAnsi="ＭＳ ゴシック" w:cs="ＭＳ ゴシック" w:hint="eastAsia"/>
            <w:lang w:eastAsia="zh-CN"/>
          </w:rPr>
          <w:delText>的</w:delText>
        </w:r>
      </w:del>
      <w:r w:rsidRPr="007D2483">
        <w:rPr>
          <w:rFonts w:ascii="ＭＳ ゴシック" w:eastAsia="ＭＳ ゴシック" w:hAnsi="ＭＳ ゴシック" w:cs="ＭＳ ゴシック" w:hint="eastAsia"/>
          <w:lang w:eastAsia="zh-CN"/>
        </w:rPr>
        <w:t>」</w:t>
      </w:r>
    </w:p>
    <w:p w14:paraId="437A710B" w14:textId="77777777" w:rsidR="007D2483" w:rsidRPr="007D2483" w:rsidRDefault="007D2483" w:rsidP="007D2483">
      <w:pPr>
        <w:pStyle w:val="a3"/>
        <w:rPr>
          <w:rFonts w:ascii="ＭＳ ゴシック" w:eastAsia="ＭＳ ゴシック" w:hAnsi="ＭＳ ゴシック" w:cs="ＭＳ ゴシック"/>
          <w:lang w:eastAsia="zh-CN"/>
        </w:rPr>
      </w:pPr>
    </w:p>
    <w:p w14:paraId="4B4F7F3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43CF96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&lt;jaT0495&gt;「可愛いの？」</w:t>
      </w:r>
    </w:p>
    <w:p w14:paraId="0DDED6CD" w14:textId="6D6F1BF0"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&lt;cnT0495&gt;「</w:t>
      </w:r>
      <w:ins w:id="601" w:author="hhh0578" w:date="2020-04-17T23:36:00Z">
        <w:r w:rsidR="00E731B6">
          <w:rPr>
            <w:rFonts w:ascii="DengXian" w:eastAsia="DengXian" w:hAnsi="DengXian" w:cs="ＭＳ ゴシック" w:hint="eastAsia"/>
            <w:lang w:eastAsia="zh-CN"/>
          </w:rPr>
          <w:t>那人</w:t>
        </w:r>
      </w:ins>
      <w:del w:id="602" w:author="hhh0578" w:date="2020-04-17T23:36:00Z">
        <w:r w:rsidRPr="007D2483" w:rsidDel="00E731B6">
          <w:rPr>
            <w:rFonts w:ascii="ＭＳ ゴシック" w:eastAsia="ＭＳ ゴシック" w:hAnsi="ＭＳ ゴシック" w:cs="ＭＳ ゴシック"/>
          </w:rPr>
          <w:delText>很</w:delText>
        </w:r>
      </w:del>
      <w:r w:rsidRPr="007D2483">
        <w:rPr>
          <w:rFonts w:ascii="ＭＳ ゴシック" w:eastAsia="ＭＳ ゴシック" w:hAnsi="ＭＳ ゴシック" w:cs="ＭＳ ゴシック"/>
        </w:rPr>
        <w:t>可</w:t>
      </w:r>
      <w:r w:rsidRPr="007D2483">
        <w:rPr>
          <w:rFonts w:ascii="Microsoft YaHei" w:eastAsia="Microsoft YaHei" w:hAnsi="Microsoft YaHei" w:cs="Microsoft YaHei" w:hint="eastAsia"/>
        </w:rPr>
        <w:t>爱吗</w:t>
      </w:r>
      <w:r w:rsidRPr="007D2483">
        <w:rPr>
          <w:rFonts w:ascii="ＭＳ ゴシック" w:eastAsia="ＭＳ ゴシック" w:hAnsi="ＭＳ ゴシック" w:cs="ＭＳ ゴシック" w:hint="eastAsia"/>
        </w:rPr>
        <w:t>？」</w:t>
      </w:r>
    </w:p>
    <w:p w14:paraId="38E326E1" w14:textId="77777777" w:rsidR="007D2483" w:rsidRPr="007D2483" w:rsidRDefault="007D2483" w:rsidP="007D2483">
      <w:pPr>
        <w:pStyle w:val="a3"/>
        <w:rPr>
          <w:rFonts w:ascii="ＭＳ ゴシック" w:eastAsia="ＭＳ ゴシック" w:hAnsi="ＭＳ ゴシック" w:cs="ＭＳ ゴシック"/>
        </w:rPr>
      </w:pPr>
    </w:p>
    <w:p w14:paraId="7D57464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82EEE2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&lt;jaT0496&gt;「まあ……ってそういうことじゃないだろ？」</w:t>
      </w:r>
    </w:p>
    <w:p w14:paraId="5B730D08" w14:textId="372BA20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&lt;cnT0496&gt;「</w:t>
      </w:r>
      <w:del w:id="603" w:author="hhh0578" w:date="2020-04-17T23:36:00Z">
        <w:r w:rsidRPr="007D2483" w:rsidDel="003670CF">
          <w:rPr>
            <w:rFonts w:ascii="DengXian" w:eastAsia="DengXian" w:hAnsi="DengXian" w:cs="ＭＳ ゴシック" w:hint="eastAsia"/>
            <w:lang w:eastAsia="zh-CN"/>
          </w:rPr>
          <w:delText>差不多</w:delText>
        </w:r>
      </w:del>
      <w:ins w:id="604" w:author="hhh0578" w:date="2020-04-17T23:36:00Z">
        <w:r w:rsidR="003670CF">
          <w:rPr>
            <w:rFonts w:ascii="Microsoft YaHei" w:eastAsia="Microsoft YaHei" w:hAnsi="Microsoft YaHei" w:cs="Microsoft YaHei" w:hint="eastAsia"/>
            <w:lang w:eastAsia="zh-CN"/>
          </w:rPr>
          <w:t>算是</w:t>
        </w:r>
      </w:ins>
      <w:r w:rsidRPr="007D2483">
        <w:rPr>
          <w:rFonts w:ascii="ＭＳ ゴシック" w:eastAsia="ＭＳ ゴシック" w:hAnsi="ＭＳ ゴシック" w:cs="ＭＳ ゴシック"/>
          <w:lang w:eastAsia="zh-CN"/>
        </w:rPr>
        <w:t>……不</w:t>
      </w:r>
      <w:r w:rsidRPr="007D2483">
        <w:rPr>
          <w:rFonts w:ascii="Microsoft YaHei" w:eastAsia="Microsoft YaHei" w:hAnsi="Microsoft YaHei" w:cs="Microsoft YaHei" w:hint="eastAsia"/>
          <w:lang w:eastAsia="zh-CN"/>
        </w:rPr>
        <w:t>对</w:t>
      </w:r>
      <w:ins w:id="605" w:author="hhh0578" w:date="2020-04-17T23:39:00Z">
        <w:r w:rsidR="00327D83">
          <w:rPr>
            <w:rFonts w:ascii="Microsoft YaHei" w:eastAsia="Microsoft YaHei" w:hAnsi="Microsoft YaHei" w:cs="Microsoft YaHei" w:hint="eastAsia"/>
            <w:lang w:eastAsia="zh-CN"/>
          </w:rPr>
          <w:t>和这没关系吧</w:t>
        </w:r>
      </w:ins>
      <w:del w:id="606" w:author="hhh0578" w:date="2020-04-17T23:39:00Z">
        <w:r w:rsidRPr="007D2483" w:rsidDel="00327D83">
          <w:rPr>
            <w:rFonts w:ascii="ＭＳ ゴシック" w:eastAsia="ＭＳ ゴシック" w:hAnsi="ＭＳ ゴシック" w:cs="ＭＳ ゴシック" w:hint="eastAsia"/>
            <w:lang w:eastAsia="zh-CN"/>
          </w:rPr>
          <w:delText>根本不是</w:delText>
        </w:r>
        <w:r w:rsidRPr="007D2483" w:rsidDel="00327D83">
          <w:rPr>
            <w:rFonts w:ascii="Microsoft YaHei" w:eastAsia="Microsoft YaHei" w:hAnsi="Microsoft YaHei" w:cs="Microsoft YaHei" w:hint="eastAsia"/>
            <w:lang w:eastAsia="zh-CN"/>
          </w:rPr>
          <w:delText>这</w:delText>
        </w:r>
        <w:r w:rsidRPr="007D2483" w:rsidDel="00327D83">
          <w:rPr>
            <w:rFonts w:ascii="ＭＳ ゴシック" w:eastAsia="ＭＳ ゴシック" w:hAnsi="ＭＳ ゴシック" w:cs="ＭＳ ゴシック" w:hint="eastAsia"/>
            <w:lang w:eastAsia="zh-CN"/>
          </w:rPr>
          <w:delText>回事吧</w:delText>
        </w:r>
      </w:del>
      <w:r w:rsidRPr="007D2483">
        <w:rPr>
          <w:rFonts w:ascii="ＭＳ ゴシック" w:eastAsia="ＭＳ ゴシック" w:hAnsi="ＭＳ ゴシック" w:cs="ＭＳ ゴシック" w:hint="eastAsia"/>
          <w:lang w:eastAsia="zh-CN"/>
        </w:rPr>
        <w:t>？」</w:t>
      </w:r>
    </w:p>
    <w:p w14:paraId="67C7D4F4" w14:textId="77777777" w:rsidR="007D2483" w:rsidRPr="007D2483" w:rsidRDefault="007D2483" w:rsidP="007D2483">
      <w:pPr>
        <w:pStyle w:val="a3"/>
        <w:rPr>
          <w:rFonts w:ascii="ＭＳ ゴシック" w:eastAsia="ＭＳ ゴシック" w:hAnsi="ＭＳ ゴシック" w:cs="ＭＳ ゴシック"/>
          <w:lang w:eastAsia="zh-CN"/>
        </w:rPr>
      </w:pPr>
    </w:p>
    <w:p w14:paraId="784187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【仁】</w:t>
      </w:r>
    </w:p>
    <w:p w14:paraId="0503CA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&lt;jaT0497&gt;「僕はもっと高尚な話をしているんだ」</w:t>
      </w:r>
    </w:p>
    <w:p w14:paraId="7D81E97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&lt;cnT0497&gt;「我</w:t>
      </w:r>
      <w:r w:rsidRPr="007D2483">
        <w:rPr>
          <w:rFonts w:ascii="Microsoft YaHei" w:eastAsia="Microsoft YaHei" w:hAnsi="Microsoft YaHei" w:cs="Microsoft YaHei" w:hint="eastAsia"/>
          <w:lang w:eastAsia="zh-CN"/>
        </w:rPr>
        <w:t>现</w:t>
      </w:r>
      <w:r w:rsidRPr="007D2483">
        <w:rPr>
          <w:rFonts w:ascii="ＭＳ ゴシック" w:eastAsia="ＭＳ ゴシック" w:hAnsi="ＭＳ ゴシック" w:cs="ＭＳ ゴシック" w:hint="eastAsia"/>
          <w:lang w:eastAsia="zh-CN"/>
        </w:rPr>
        <w:t>在，在</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非常高尚的</w:t>
      </w:r>
      <w:r w:rsidRPr="007D2483">
        <w:rPr>
          <w:rFonts w:ascii="Microsoft YaHei" w:eastAsia="Microsoft YaHei" w:hAnsi="Microsoft YaHei" w:cs="Microsoft YaHei" w:hint="eastAsia"/>
          <w:lang w:eastAsia="zh-CN"/>
        </w:rPr>
        <w:t>问题</w:t>
      </w:r>
      <w:r w:rsidRPr="007D2483">
        <w:rPr>
          <w:rFonts w:ascii="ＭＳ ゴシック" w:eastAsia="ＭＳ ゴシック" w:hAnsi="ＭＳ ゴシック" w:cs="ＭＳ ゴシック" w:hint="eastAsia"/>
          <w:lang w:eastAsia="zh-CN"/>
        </w:rPr>
        <w:t>」</w:t>
      </w:r>
    </w:p>
    <w:p w14:paraId="7BE76089" w14:textId="77777777" w:rsidR="007D2483" w:rsidRPr="007D2483" w:rsidRDefault="007D2483" w:rsidP="007D2483">
      <w:pPr>
        <w:pStyle w:val="a3"/>
        <w:rPr>
          <w:rFonts w:ascii="ＭＳ ゴシック" w:eastAsia="ＭＳ ゴシック" w:hAnsi="ＭＳ ゴシック" w:cs="ＭＳ ゴシック"/>
          <w:lang w:eastAsia="zh-CN"/>
        </w:rPr>
      </w:pPr>
    </w:p>
    <w:p w14:paraId="766F58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【仁】</w:t>
      </w:r>
    </w:p>
    <w:p w14:paraId="28B5A71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&lt;jaT0498&gt;「母さんはどうして僕の気持ちを分かってくれないの、と来るわけか」</w:t>
      </w:r>
    </w:p>
    <w:p w14:paraId="5BD72A30" w14:textId="3AEEDBB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&lt;cnT0498&gt;「</w:t>
      </w:r>
      <w:ins w:id="607" w:author="hhh0578" w:date="2020-04-17T23:40:00Z">
        <w:r w:rsidR="00410D2E">
          <w:rPr>
            <w:rFonts w:ascii="Microsoft YaHei" w:eastAsia="Microsoft YaHei" w:hAnsi="Microsoft YaHei" w:cs="Microsoft YaHei" w:hint="eastAsia"/>
            <w:lang w:eastAsia="zh-CN"/>
          </w:rPr>
          <w:t>妈妈</w:t>
        </w:r>
      </w:ins>
      <w:del w:id="608" w:author="hhh0578" w:date="2020-04-17T23:40:00Z">
        <w:r w:rsidRPr="007D2483" w:rsidDel="00410D2E">
          <w:rPr>
            <w:rFonts w:ascii="Microsoft YaHei" w:eastAsia="Microsoft YaHei" w:hAnsi="Microsoft YaHei" w:cs="Microsoft YaHei" w:hint="eastAsia"/>
            <w:lang w:eastAsia="zh-CN"/>
          </w:rPr>
          <w:delText>妈</w:delText>
        </w:r>
      </w:del>
      <w:r w:rsidRPr="007D2483">
        <w:rPr>
          <w:rFonts w:ascii="Microsoft YaHei" w:eastAsia="Microsoft YaHei" w:hAnsi="Microsoft YaHei" w:cs="Microsoft YaHei" w:hint="eastAsia"/>
          <w:lang w:eastAsia="zh-CN"/>
        </w:rPr>
        <w:t>为</w:t>
      </w:r>
      <w:r w:rsidRPr="007D2483">
        <w:rPr>
          <w:rFonts w:ascii="ＭＳ ゴシック" w:eastAsia="ＭＳ ゴシック" w:hAnsi="ＭＳ ゴシック" w:cs="ＭＳ ゴシック"/>
          <w:lang w:eastAsia="zh-CN"/>
        </w:rPr>
        <w:t>什么就是不能理解我呢？是</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一出</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p>
    <w:p w14:paraId="687A6CAB" w14:textId="77777777" w:rsidR="007D2483" w:rsidRPr="007D2483" w:rsidRDefault="007D2483" w:rsidP="007D2483">
      <w:pPr>
        <w:pStyle w:val="a3"/>
        <w:rPr>
          <w:rFonts w:ascii="ＭＳ ゴシック" w:eastAsia="ＭＳ ゴシック" w:hAnsi="ＭＳ ゴシック" w:cs="ＭＳ ゴシック"/>
          <w:lang w:eastAsia="zh-CN"/>
        </w:rPr>
      </w:pPr>
    </w:p>
    <w:p w14:paraId="3BA7D84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120F4C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&lt;jaT0499&gt;いきなり復活した。</w:t>
      </w:r>
    </w:p>
    <w:p w14:paraId="585C7AF2" w14:textId="0CCE2C1A"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&lt;cnT0499&gt;突然复活了。</w:t>
      </w:r>
    </w:p>
    <w:p w14:paraId="6EE57645" w14:textId="77777777" w:rsidR="007D2483" w:rsidRPr="007D2483" w:rsidRDefault="007D2483" w:rsidP="007D2483">
      <w:pPr>
        <w:pStyle w:val="a3"/>
        <w:rPr>
          <w:rFonts w:ascii="ＭＳ ゴシック" w:eastAsia="ＭＳ ゴシック" w:hAnsi="ＭＳ ゴシック" w:cs="ＭＳ ゴシック"/>
        </w:rPr>
      </w:pPr>
    </w:p>
    <w:p w14:paraId="73F725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B67C4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&lt;jaT0500&gt;つーか母さんって誰？</w:t>
      </w:r>
    </w:p>
    <w:p w14:paraId="06FC53F6" w14:textId="702B4D8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&lt;cnT0500&gt;喂喂喂</w:t>
      </w:r>
      <w:ins w:id="609" w:author="hhh0578" w:date="2020-04-17T23:40:00Z">
        <w:r w:rsidR="00BA49F6">
          <w:rPr>
            <w:rFonts w:ascii="Microsoft YaHei" w:eastAsia="Microsoft YaHei" w:hAnsi="Microsoft YaHei" w:cs="Microsoft YaHei" w:hint="eastAsia"/>
            <w:lang w:eastAsia="zh-CN"/>
          </w:rPr>
          <w:t>妈妈</w:t>
        </w:r>
      </w:ins>
      <w:del w:id="610" w:author="hhh0578" w:date="2020-04-17T23:40:00Z">
        <w:r w:rsidRPr="007D2483" w:rsidDel="00BA49F6">
          <w:rPr>
            <w:rFonts w:ascii="Microsoft YaHei" w:eastAsia="Microsoft YaHei" w:hAnsi="Microsoft YaHei" w:cs="Microsoft YaHei" w:hint="eastAsia"/>
            <w:lang w:eastAsia="zh-CN"/>
          </w:rPr>
          <w:delText>妈</w:delText>
        </w:r>
      </w:del>
      <w:r w:rsidRPr="007D2483">
        <w:rPr>
          <w:rFonts w:ascii="ＭＳ ゴシック" w:eastAsia="ＭＳ ゴシック" w:hAnsi="ＭＳ ゴシック" w:cs="ＭＳ ゴシック" w:hint="eastAsia"/>
          <w:lang w:eastAsia="zh-CN"/>
        </w:rPr>
        <w:t>是指</w:t>
      </w:r>
      <w:r w:rsidRPr="007D2483">
        <w:rPr>
          <w:rFonts w:ascii="Microsoft YaHei" w:eastAsia="Microsoft YaHei" w:hAnsi="Microsoft YaHei" w:cs="Microsoft YaHei" w:hint="eastAsia"/>
          <w:lang w:eastAsia="zh-CN"/>
        </w:rPr>
        <w:t>谁</w:t>
      </w:r>
      <w:r w:rsidRPr="007D2483">
        <w:rPr>
          <w:rFonts w:ascii="ＭＳ ゴシック" w:eastAsia="ＭＳ ゴシック" w:hAnsi="ＭＳ ゴシック" w:cs="ＭＳ ゴシック" w:hint="eastAsia"/>
          <w:lang w:eastAsia="zh-CN"/>
        </w:rPr>
        <w:t>？</w:t>
      </w:r>
    </w:p>
    <w:p w14:paraId="192DAD35" w14:textId="77777777" w:rsidR="007D2483" w:rsidRPr="007D2483" w:rsidRDefault="007D2483" w:rsidP="007D2483">
      <w:pPr>
        <w:pStyle w:val="a3"/>
        <w:rPr>
          <w:rFonts w:ascii="ＭＳ ゴシック" w:eastAsia="ＭＳ ゴシック" w:hAnsi="ＭＳ ゴシック" w:cs="ＭＳ ゴシック"/>
          <w:lang w:eastAsia="zh-CN"/>
        </w:rPr>
      </w:pPr>
    </w:p>
    <w:p w14:paraId="085A7D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28DA0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&lt;jaT0501&gt;「なんですかいきなり？」</w:t>
      </w:r>
    </w:p>
    <w:p w14:paraId="5E661606" w14:textId="449417E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&lt;cnT0501&gt;「</w:t>
      </w:r>
      <w:del w:id="611" w:author="hhh0578" w:date="2020-04-17T23:42:00Z">
        <w:r w:rsidRPr="007D2483" w:rsidDel="00502031">
          <w:rPr>
            <w:rFonts w:ascii="ＭＳ ゴシック" w:eastAsia="ＭＳ ゴシック" w:hAnsi="ＭＳ ゴシック" w:cs="ＭＳ ゴシック"/>
            <w:lang w:eastAsia="zh-CN"/>
          </w:rPr>
          <w:delText>怎么了</w:delText>
        </w:r>
      </w:del>
      <w:r w:rsidRPr="007D2483">
        <w:rPr>
          <w:rFonts w:ascii="ＭＳ ゴシック" w:eastAsia="ＭＳ ゴシック" w:hAnsi="ＭＳ ゴシック" w:cs="ＭＳ ゴシック"/>
          <w:lang w:eastAsia="zh-CN"/>
        </w:rPr>
        <w:t>突然</w:t>
      </w:r>
      <w:r w:rsidRPr="007D2483">
        <w:rPr>
          <w:rFonts w:ascii="Microsoft YaHei" w:eastAsia="Microsoft YaHei" w:hAnsi="Microsoft YaHei" w:cs="Microsoft YaHei" w:hint="eastAsia"/>
          <w:lang w:eastAsia="zh-CN"/>
        </w:rPr>
        <w:t>蹦</w:t>
      </w:r>
      <w:r w:rsidRPr="007D2483">
        <w:rPr>
          <w:rFonts w:ascii="ＭＳ ゴシック" w:eastAsia="ＭＳ ゴシック" w:hAnsi="ＭＳ ゴシック" w:cs="ＭＳ ゴシック" w:hint="eastAsia"/>
          <w:lang w:eastAsia="zh-CN"/>
        </w:rPr>
        <w:t>出来</w:t>
      </w:r>
      <w:ins w:id="612" w:author="hhh0578" w:date="2020-04-17T23:42:00Z">
        <w:r w:rsidR="00502031">
          <w:rPr>
            <w:rFonts w:ascii="DengXian" w:eastAsia="DengXian" w:hAnsi="DengXian" w:cs="ＭＳ ゴシック" w:hint="eastAsia"/>
            <w:lang w:eastAsia="zh-CN"/>
          </w:rPr>
          <w:t>干什么</w:t>
        </w:r>
      </w:ins>
      <w:r w:rsidRPr="007D2483">
        <w:rPr>
          <w:rFonts w:ascii="ＭＳ ゴシック" w:eastAsia="ＭＳ ゴシック" w:hAnsi="ＭＳ ゴシック" w:cs="ＭＳ ゴシック" w:hint="eastAsia"/>
          <w:lang w:eastAsia="zh-CN"/>
        </w:rPr>
        <w:t>？」</w:t>
      </w:r>
    </w:p>
    <w:p w14:paraId="0D67D7A6" w14:textId="77777777" w:rsidR="007D2483" w:rsidRPr="007D2483" w:rsidRDefault="007D2483" w:rsidP="007D2483">
      <w:pPr>
        <w:pStyle w:val="a3"/>
        <w:rPr>
          <w:rFonts w:ascii="ＭＳ ゴシック" w:eastAsia="ＭＳ ゴシック" w:hAnsi="ＭＳ ゴシック" w:cs="ＭＳ ゴシック"/>
          <w:lang w:eastAsia="zh-CN"/>
        </w:rPr>
      </w:pPr>
    </w:p>
    <w:p w14:paraId="63C8AB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【仁】</w:t>
      </w:r>
    </w:p>
    <w:p w14:paraId="245EE66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&lt;jaT0502&gt;「その人が油ギッシュなおっさんだったら、達哉君は同じ風に考えたかね？」</w:t>
      </w:r>
    </w:p>
    <w:p w14:paraId="67B9FF0B" w14:textId="44F110A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&lt;cnT0502&gt;「如果</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象是个油</w:t>
      </w:r>
      <w:r w:rsidRPr="007D2483">
        <w:rPr>
          <w:rFonts w:ascii="Microsoft YaHei" w:eastAsia="Microsoft YaHei" w:hAnsi="Microsoft YaHei" w:cs="Microsoft YaHei" w:hint="eastAsia"/>
          <w:lang w:eastAsia="zh-CN"/>
        </w:rPr>
        <w:t>腻</w:t>
      </w:r>
      <w:r w:rsidRPr="007D2483">
        <w:rPr>
          <w:rFonts w:ascii="ＭＳ ゴシック" w:eastAsia="ＭＳ ゴシック" w:hAnsi="ＭＳ ゴシック" w:cs="ＭＳ ゴシック" w:hint="eastAsia"/>
          <w:lang w:eastAsia="zh-CN"/>
        </w:rPr>
        <w:t>大叔</w:t>
      </w:r>
      <w:r w:rsidRPr="007D2483">
        <w:rPr>
          <w:rFonts w:ascii="ＭＳ ゴシック" w:eastAsia="ＭＳ ゴシック" w:hAnsi="ＭＳ ゴシック" w:cs="ＭＳ ゴシック"/>
          <w:lang w:eastAsia="zh-CN"/>
        </w:rPr>
        <w:t>，</w:t>
      </w:r>
      <w:proofErr w:type="gramStart"/>
      <w:r w:rsidRPr="007D2483">
        <w:rPr>
          <w:rFonts w:ascii="ＭＳ ゴシック" w:eastAsia="ＭＳ ゴシック" w:hAnsi="ＭＳ ゴシック" w:cs="ＭＳ ゴシック"/>
          <w:lang w:eastAsia="zh-CN"/>
        </w:rPr>
        <w:t>达哉</w:t>
      </w:r>
      <w:ins w:id="613" w:author="hhh0578" w:date="2020-04-17T23:42:00Z">
        <w:r w:rsidR="00EB5685">
          <w:rPr>
            <w:rFonts w:ascii="DengXian" w:eastAsia="DengXian" w:hAnsi="DengXian" w:cs="ＭＳ ゴシック" w:hint="eastAsia"/>
            <w:lang w:eastAsia="zh-CN"/>
          </w:rPr>
          <w:t>君</w:t>
        </w:r>
      </w:ins>
      <w:proofErr w:type="gramEnd"/>
      <w:r w:rsidRPr="007D2483">
        <w:rPr>
          <w:rFonts w:ascii="ＭＳ ゴシック" w:eastAsia="ＭＳ ゴシック" w:hAnsi="ＭＳ ゴシック" w:cs="ＭＳ ゴシック"/>
          <w:lang w:eastAsia="zh-CN"/>
        </w:rPr>
        <w:t>也会</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么</w:t>
      </w:r>
      <w:ins w:id="614" w:author="hhh0578" w:date="2020-04-17T23:42:00Z">
        <w:r w:rsidR="00532037">
          <w:rPr>
            <w:rFonts w:ascii="ＭＳ ゴシック" w:eastAsia="DengXian" w:hAnsi="ＭＳ ゴシック" w:cs="ＭＳ ゴシック" w:hint="eastAsia"/>
            <w:lang w:eastAsia="zh-CN"/>
          </w:rPr>
          <w:t>想</w:t>
        </w:r>
      </w:ins>
      <w:del w:id="615" w:author="hhh0578" w:date="2020-04-17T23:42:00Z">
        <w:r w:rsidRPr="007D2483" w:rsidDel="00532037">
          <w:rPr>
            <w:rFonts w:ascii="ＭＳ ゴシック" w:eastAsia="ＭＳ ゴシック" w:hAnsi="ＭＳ ゴシック" w:cs="ＭＳ ゴシック" w:hint="eastAsia"/>
            <w:lang w:eastAsia="zh-CN"/>
          </w:rPr>
          <w:delText>做</w:delText>
        </w:r>
      </w:del>
      <w:ins w:id="616" w:author="hhh0578" w:date="2020-04-17T23:42:00Z">
        <w:r w:rsidR="00EB5685">
          <w:rPr>
            <w:rFonts w:ascii="ＭＳ ゴシック" w:eastAsia="DengXian" w:hAnsi="ＭＳ ゴシック" w:cs="ＭＳ ゴシック" w:hint="eastAsia"/>
            <w:lang w:eastAsia="zh-CN"/>
          </w:rPr>
          <w:t>吗</w:t>
        </w:r>
      </w:ins>
      <w:del w:id="617" w:author="hhh0578" w:date="2020-04-17T23:42:00Z">
        <w:r w:rsidRPr="007D2483" w:rsidDel="00EB5685">
          <w:rPr>
            <w:rFonts w:ascii="ＭＳ ゴシック" w:eastAsia="ＭＳ ゴシック" w:hAnsi="ＭＳ ゴシック" w:cs="ＭＳ ゴシック" w:hint="eastAsia"/>
            <w:lang w:eastAsia="zh-CN"/>
          </w:rPr>
          <w:delText>嘛</w:delText>
        </w:r>
      </w:del>
      <w:r w:rsidRPr="007D2483">
        <w:rPr>
          <w:rFonts w:ascii="ＭＳ ゴシック" w:eastAsia="ＭＳ ゴシック" w:hAnsi="ＭＳ ゴシック" w:cs="ＭＳ ゴシック" w:hint="eastAsia"/>
          <w:lang w:eastAsia="zh-CN"/>
        </w:rPr>
        <w:t>？」</w:t>
      </w:r>
    </w:p>
    <w:p w14:paraId="657A2BF9" w14:textId="77777777" w:rsidR="007D2483" w:rsidRPr="007D2483" w:rsidRDefault="007D2483" w:rsidP="007D2483">
      <w:pPr>
        <w:pStyle w:val="a3"/>
        <w:rPr>
          <w:rFonts w:ascii="ＭＳ ゴシック" w:eastAsia="ＭＳ ゴシック" w:hAnsi="ＭＳ ゴシック" w:cs="ＭＳ ゴシック"/>
          <w:lang w:eastAsia="zh-CN"/>
        </w:rPr>
      </w:pPr>
    </w:p>
    <w:p w14:paraId="1AF5ED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7AA5B8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&lt;jaT0503&gt;「も、もちろんですよ」</w:t>
      </w:r>
    </w:p>
    <w:p w14:paraId="0D87528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&lt;cnT0503&gt;「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是当然」</w:t>
      </w:r>
    </w:p>
    <w:p w14:paraId="1B757C6E" w14:textId="77777777" w:rsidR="007D2483" w:rsidRPr="007D2483" w:rsidRDefault="007D2483" w:rsidP="007D2483">
      <w:pPr>
        <w:pStyle w:val="a3"/>
        <w:rPr>
          <w:rFonts w:ascii="ＭＳ ゴシック" w:eastAsia="ＭＳ ゴシック" w:hAnsi="ＭＳ ゴシック" w:cs="ＭＳ ゴシック"/>
          <w:lang w:eastAsia="zh-CN"/>
        </w:rPr>
      </w:pPr>
    </w:p>
    <w:p w14:paraId="05333F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1A1FE1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&lt;jaT0504&gt;「おやおや、無理しちゃって」</w:t>
      </w:r>
    </w:p>
    <w:p w14:paraId="542D7B94" w14:textId="7BD4DE98"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&lt;cnT0504&gt;「哦呀哦呀，</w:t>
      </w:r>
      <w:ins w:id="618" w:author="hhh0578" w:date="2020-04-17T23:42:00Z">
        <w:r w:rsidR="00115A80">
          <w:rPr>
            <w:rFonts w:ascii="Microsoft YaHei" w:eastAsia="Microsoft YaHei" w:hAnsi="Microsoft YaHei" w:cs="Microsoft YaHei" w:hint="eastAsia"/>
            <w:lang w:eastAsia="zh-CN"/>
          </w:rPr>
          <w:t>还嘴硬</w:t>
        </w:r>
      </w:ins>
      <w:del w:id="619" w:author="hhh0578" w:date="2020-04-17T23:42:00Z">
        <w:r w:rsidRPr="007D2483" w:rsidDel="00115A80">
          <w:rPr>
            <w:rFonts w:ascii="ＭＳ ゴシック" w:eastAsia="ＭＳ ゴシック" w:hAnsi="ＭＳ ゴシック" w:cs="ＭＳ ゴシック"/>
          </w:rPr>
          <w:delText>全暴露了</w:delText>
        </w:r>
      </w:del>
      <w:r w:rsidRPr="007D2483">
        <w:rPr>
          <w:rFonts w:ascii="ＭＳ ゴシック" w:eastAsia="ＭＳ ゴシック" w:hAnsi="ＭＳ ゴシック" w:cs="ＭＳ ゴシック"/>
        </w:rPr>
        <w:t>」</w:t>
      </w:r>
    </w:p>
    <w:p w14:paraId="6FEAC058" w14:textId="77777777" w:rsidR="007D2483" w:rsidRPr="007D2483" w:rsidRDefault="007D2483" w:rsidP="007D2483">
      <w:pPr>
        <w:pStyle w:val="a3"/>
        <w:rPr>
          <w:rFonts w:ascii="ＭＳ ゴシック" w:eastAsia="ＭＳ ゴシック" w:hAnsi="ＭＳ ゴシック" w:cs="ＭＳ ゴシック"/>
        </w:rPr>
      </w:pPr>
    </w:p>
    <w:p w14:paraId="1BE1D92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25521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&lt;jaT0505&gt;菜月が敵に回った。</w:t>
      </w:r>
    </w:p>
    <w:p w14:paraId="56ED9E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&lt;cnT0505&gt;菜月通</w:t>
      </w:r>
      <w:r w:rsidRPr="007D2483">
        <w:rPr>
          <w:rFonts w:ascii="Microsoft YaHei" w:eastAsia="Microsoft YaHei" w:hAnsi="Microsoft YaHei" w:cs="Microsoft YaHei" w:hint="eastAsia"/>
        </w:rPr>
        <w:t>敌</w:t>
      </w:r>
      <w:r w:rsidRPr="007D2483">
        <w:rPr>
          <w:rFonts w:ascii="ＭＳ ゴシック" w:eastAsia="ＭＳ ゴシック" w:hAnsi="ＭＳ ゴシック" w:cs="ＭＳ ゴシック" w:hint="eastAsia"/>
        </w:rPr>
        <w:t>！！！</w:t>
      </w:r>
    </w:p>
    <w:p w14:paraId="74F91E35" w14:textId="77777777" w:rsidR="007D2483" w:rsidRPr="007D2483" w:rsidRDefault="007D2483" w:rsidP="007D2483">
      <w:pPr>
        <w:pStyle w:val="a3"/>
        <w:rPr>
          <w:rFonts w:ascii="ＭＳ ゴシック" w:eastAsia="ＭＳ ゴシック" w:hAnsi="ＭＳ ゴシック" w:cs="ＭＳ ゴシック"/>
        </w:rPr>
      </w:pPr>
    </w:p>
    <w:p w14:paraId="1408D05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12D61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&lt;jaT0506&gt;「ともかく、今回はもうちょっと頑張ってみるよ」</w:t>
      </w:r>
    </w:p>
    <w:p w14:paraId="3500CD2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&lt;cnT0506&gt;「</w:t>
      </w:r>
      <w:r w:rsidRPr="007D2483">
        <w:rPr>
          <w:rFonts w:ascii="Microsoft YaHei" w:eastAsia="Microsoft YaHei" w:hAnsi="Microsoft YaHei" w:cs="Microsoft YaHei" w:hint="eastAsia"/>
          <w:lang w:eastAsia="zh-CN"/>
        </w:rPr>
        <w:t>总</w:t>
      </w:r>
      <w:r w:rsidRPr="007D2483">
        <w:rPr>
          <w:rFonts w:ascii="ＭＳ ゴシック" w:eastAsia="ＭＳ ゴシック" w:hAnsi="ＭＳ ゴシック" w:cs="ＭＳ ゴシック" w:hint="eastAsia"/>
          <w:lang w:eastAsia="zh-CN"/>
        </w:rPr>
        <w:t>之！</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次我</w:t>
      </w:r>
      <w:r w:rsidRPr="007D2483">
        <w:rPr>
          <w:rFonts w:ascii="Microsoft YaHei" w:eastAsia="Microsoft YaHei" w:hAnsi="Microsoft YaHei" w:cs="Microsoft YaHei" w:hint="eastAsia"/>
          <w:lang w:eastAsia="zh-CN"/>
        </w:rPr>
        <w:t>势</w:t>
      </w:r>
      <w:r w:rsidRPr="007D2483">
        <w:rPr>
          <w:rFonts w:ascii="ＭＳ ゴシック" w:eastAsia="ＭＳ ゴシック" w:hAnsi="ＭＳ ゴシック" w:cs="ＭＳ ゴシック" w:hint="eastAsia"/>
          <w:lang w:eastAsia="zh-CN"/>
        </w:rPr>
        <w:t>在必行！」</w:t>
      </w:r>
    </w:p>
    <w:p w14:paraId="7ACA159F" w14:textId="77777777" w:rsidR="007D2483" w:rsidRPr="007D2483" w:rsidRDefault="007D2483" w:rsidP="007D2483">
      <w:pPr>
        <w:pStyle w:val="a3"/>
        <w:rPr>
          <w:rFonts w:ascii="ＭＳ ゴシック" w:eastAsia="ＭＳ ゴシック" w:hAnsi="ＭＳ ゴシック" w:cs="ＭＳ ゴシック"/>
          <w:lang w:eastAsia="zh-CN"/>
        </w:rPr>
      </w:pPr>
    </w:p>
    <w:p w14:paraId="35AC5C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【仁】</w:t>
      </w:r>
    </w:p>
    <w:p w14:paraId="305884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&lt;jaT0507&gt;「がんばれー」</w:t>
      </w:r>
    </w:p>
    <w:p w14:paraId="4ED4D3FF" w14:textId="69186E3D"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&lt;cnT0507&gt;「</w:t>
      </w:r>
      <w:ins w:id="620" w:author="hhh0578" w:date="2020-04-17T23:46:00Z">
        <w:r w:rsidR="000A0D77">
          <w:rPr>
            <w:rFonts w:ascii="DengXian" w:eastAsia="DengXian" w:hAnsi="DengXian" w:cs="ＭＳ ゴシック" w:hint="eastAsia"/>
            <w:lang w:eastAsia="zh-CN"/>
          </w:rPr>
          <w:t>加油</w:t>
        </w:r>
      </w:ins>
      <w:del w:id="621" w:author="hhh0578" w:date="2020-04-17T23:46:00Z">
        <w:r w:rsidRPr="007D2483" w:rsidDel="000A0D77">
          <w:rPr>
            <w:rFonts w:ascii="ＭＳ ゴシック" w:eastAsia="ＭＳ ゴシック" w:hAnsi="ＭＳ ゴシック" w:cs="ＭＳ ゴシック"/>
          </w:rPr>
          <w:delText>走好走好</w:delText>
        </w:r>
      </w:del>
      <w:r w:rsidRPr="007D2483">
        <w:rPr>
          <w:rFonts w:ascii="ＭＳ ゴシック" w:eastAsia="ＭＳ ゴシック" w:hAnsi="ＭＳ ゴシック" w:cs="ＭＳ ゴシック"/>
        </w:rPr>
        <w:t>ー」</w:t>
      </w:r>
    </w:p>
    <w:p w14:paraId="55D5C94F" w14:textId="77777777" w:rsidR="007D2483" w:rsidRPr="007D2483" w:rsidRDefault="007D2483" w:rsidP="007D2483">
      <w:pPr>
        <w:pStyle w:val="a3"/>
        <w:rPr>
          <w:rFonts w:ascii="ＭＳ ゴシック" w:eastAsia="ＭＳ ゴシック" w:hAnsi="ＭＳ ゴシック" w:cs="ＭＳ ゴシック"/>
        </w:rPr>
      </w:pPr>
    </w:p>
    <w:p w14:paraId="0598B6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【菜月】</w:t>
      </w:r>
    </w:p>
    <w:p w14:paraId="4E931F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&lt;jaT0508&gt;「がんばれー」</w:t>
      </w:r>
    </w:p>
    <w:p w14:paraId="7D31B13D" w14:textId="0F19C344"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&lt;cnT0508&gt;「</w:t>
      </w:r>
      <w:ins w:id="622" w:author="hhh0578" w:date="2020-04-17T23:46:00Z">
        <w:r w:rsidR="000A0D77">
          <w:rPr>
            <w:rFonts w:ascii="DengXian" w:eastAsia="DengXian" w:hAnsi="DengXian" w:cs="ＭＳ ゴシック" w:hint="eastAsia"/>
            <w:lang w:eastAsia="zh-CN"/>
          </w:rPr>
          <w:t>加油</w:t>
        </w:r>
      </w:ins>
      <w:del w:id="623" w:author="hhh0578" w:date="2020-04-17T23:46:00Z">
        <w:r w:rsidRPr="007D2483" w:rsidDel="000A0D77">
          <w:rPr>
            <w:rFonts w:ascii="ＭＳ ゴシック" w:eastAsia="ＭＳ ゴシック" w:hAnsi="ＭＳ ゴシック" w:cs="ＭＳ ゴシック"/>
          </w:rPr>
          <w:delText>走好</w:delText>
        </w:r>
      </w:del>
      <w:r w:rsidRPr="007D2483">
        <w:rPr>
          <w:rFonts w:ascii="ＭＳ ゴシック" w:eastAsia="ＭＳ ゴシック" w:hAnsi="ＭＳ ゴシック" w:cs="ＭＳ ゴシック"/>
        </w:rPr>
        <w:t>ー」</w:t>
      </w:r>
    </w:p>
    <w:p w14:paraId="7669691E" w14:textId="77777777" w:rsidR="007D2483" w:rsidRPr="007D2483" w:rsidRDefault="007D2483" w:rsidP="007D2483">
      <w:pPr>
        <w:pStyle w:val="a3"/>
        <w:rPr>
          <w:rFonts w:ascii="ＭＳ ゴシック" w:eastAsia="ＭＳ ゴシック" w:hAnsi="ＭＳ ゴシック" w:cs="ＭＳ ゴシック"/>
        </w:rPr>
      </w:pPr>
    </w:p>
    <w:p w14:paraId="44F29C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A7497D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&lt;jaT0509&gt;パコンッ</w:t>
      </w:r>
    </w:p>
    <w:p w14:paraId="55F2ED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&lt;cnT0509&gt;当——</w:t>
      </w:r>
    </w:p>
    <w:p w14:paraId="639C7620" w14:textId="77777777" w:rsidR="007D2483" w:rsidRPr="007D2483" w:rsidRDefault="007D2483" w:rsidP="007D2483">
      <w:pPr>
        <w:pStyle w:val="a3"/>
        <w:rPr>
          <w:rFonts w:ascii="ＭＳ ゴシック" w:eastAsia="ＭＳ ゴシック" w:hAnsi="ＭＳ ゴシック" w:cs="ＭＳ ゴシック"/>
        </w:rPr>
      </w:pPr>
    </w:p>
    <w:p w14:paraId="046C9B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5A833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&lt;jaT0510&gt;背後から頭に衝撃。</w:t>
      </w:r>
    </w:p>
    <w:p w14:paraId="30D0E28E" w14:textId="604F392D"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&lt;cnT0510&gt;后</w:t>
      </w:r>
      <w:r w:rsidRPr="007D2483">
        <w:rPr>
          <w:rFonts w:ascii="Microsoft YaHei" w:eastAsia="Microsoft YaHei" w:hAnsi="Microsoft YaHei" w:cs="Microsoft YaHei" w:hint="eastAsia"/>
        </w:rPr>
        <w:t>脑</w:t>
      </w:r>
      <w:ins w:id="624" w:author="hhh0578" w:date="2020-04-17T23:46:00Z">
        <w:r w:rsidR="003B63BA">
          <w:rPr>
            <w:rFonts w:ascii="Microsoft YaHei" w:eastAsia="Microsoft YaHei" w:hAnsi="Microsoft YaHei" w:cs="Microsoft YaHei" w:hint="eastAsia"/>
            <w:lang w:eastAsia="zh-CN"/>
          </w:rPr>
          <w:t>传来冲击</w:t>
        </w:r>
      </w:ins>
      <w:del w:id="625" w:author="hhh0578" w:date="2020-04-17T23:46:00Z">
        <w:r w:rsidRPr="007D2483" w:rsidDel="003B63BA">
          <w:rPr>
            <w:rFonts w:ascii="ＭＳ ゴシック" w:eastAsia="ＭＳ ゴシック" w:hAnsi="ＭＳ ゴシック" w:cs="ＭＳ ゴシック" w:hint="eastAsia"/>
          </w:rPr>
          <w:delText>被敲了</w:delText>
        </w:r>
      </w:del>
      <w:r w:rsidRPr="007D2483">
        <w:rPr>
          <w:rFonts w:ascii="ＭＳ ゴシック" w:eastAsia="ＭＳ ゴシック" w:hAnsi="ＭＳ ゴシック" w:cs="ＭＳ ゴシック" w:hint="eastAsia"/>
        </w:rPr>
        <w:t>。</w:t>
      </w:r>
    </w:p>
    <w:p w14:paraId="5890373A" w14:textId="77777777" w:rsidR="007D2483" w:rsidRPr="007D2483" w:rsidRDefault="007D2483" w:rsidP="007D2483">
      <w:pPr>
        <w:pStyle w:val="a3"/>
        <w:rPr>
          <w:rFonts w:ascii="ＭＳ ゴシック" w:eastAsia="ＭＳ ゴシック" w:hAnsi="ＭＳ ゴシック" w:cs="ＭＳ ゴシック"/>
        </w:rPr>
      </w:pPr>
    </w:p>
    <w:p w14:paraId="2FA39D8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2DE84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&lt;jaT0511&gt;三人で頭を押さえる。</w:t>
      </w:r>
    </w:p>
    <w:p w14:paraId="1D910160" w14:textId="37DE444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&lt;cnT0511&gt;</w:t>
      </w:r>
      <w:ins w:id="626" w:author="hhh0578" w:date="2020-04-17T23:46:00Z">
        <w:r w:rsidR="00F91C4F">
          <w:rPr>
            <w:rFonts w:ascii="DengXian" w:eastAsia="DengXian" w:hAnsi="DengXian" w:cs="ＭＳ ゴシック" w:hint="eastAsia"/>
            <w:lang w:eastAsia="zh-CN"/>
          </w:rPr>
          <w:t>我们</w:t>
        </w:r>
      </w:ins>
      <w:r w:rsidRPr="007D2483">
        <w:rPr>
          <w:rFonts w:ascii="ＭＳ ゴシック" w:eastAsia="ＭＳ ゴシック" w:hAnsi="ＭＳ ゴシック" w:cs="ＭＳ ゴシック"/>
          <w:lang w:eastAsia="zh-CN"/>
        </w:rPr>
        <w:t>三人都捂住</w:t>
      </w:r>
      <w:r w:rsidRPr="007D2483">
        <w:rPr>
          <w:rFonts w:ascii="Microsoft YaHei" w:eastAsia="Microsoft YaHei" w:hAnsi="Microsoft YaHei" w:cs="Microsoft YaHei" w:hint="eastAsia"/>
          <w:lang w:eastAsia="zh-CN"/>
        </w:rPr>
        <w:t>头</w:t>
      </w:r>
      <w:r w:rsidRPr="007D2483">
        <w:rPr>
          <w:rFonts w:ascii="ＭＳ ゴシック" w:eastAsia="ＭＳ ゴシック" w:hAnsi="ＭＳ ゴシック" w:cs="ＭＳ ゴシック" w:hint="eastAsia"/>
          <w:lang w:eastAsia="zh-CN"/>
        </w:rPr>
        <w:t>。</w:t>
      </w:r>
    </w:p>
    <w:p w14:paraId="5EEE9105" w14:textId="77777777" w:rsidR="007D2483" w:rsidRPr="007D2483" w:rsidRDefault="007D2483" w:rsidP="007D2483">
      <w:pPr>
        <w:pStyle w:val="a3"/>
        <w:rPr>
          <w:rFonts w:ascii="ＭＳ ゴシック" w:eastAsia="ＭＳ ゴシック" w:hAnsi="ＭＳ ゴシック" w:cs="ＭＳ ゴシック"/>
          <w:lang w:eastAsia="zh-CN"/>
        </w:rPr>
      </w:pPr>
    </w:p>
    <w:p w14:paraId="013E62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【左門】</w:t>
      </w:r>
    </w:p>
    <w:p w14:paraId="51485D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&lt;jaT0512&gt;「仕事も頑張ってくれ」</w:t>
      </w:r>
    </w:p>
    <w:p w14:paraId="602DDCA7" w14:textId="6EA1C330"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&lt;cnT0512&gt;「工作也</w:t>
      </w:r>
      <w:ins w:id="627" w:author="hhh0578" w:date="2020-04-17T23:46:00Z">
        <w:r w:rsidR="000A0D77">
          <w:rPr>
            <w:rFonts w:ascii="Microsoft YaHei" w:eastAsia="Microsoft YaHei" w:hAnsi="Microsoft YaHei" w:cs="Microsoft YaHei" w:hint="eastAsia"/>
            <w:lang w:eastAsia="zh-CN"/>
          </w:rPr>
          <w:t>给我</w:t>
        </w:r>
      </w:ins>
      <w:del w:id="628" w:author="hhh0578" w:date="2020-04-17T23:46:00Z">
        <w:r w:rsidRPr="007D2483" w:rsidDel="000A0D77">
          <w:rPr>
            <w:rFonts w:ascii="DengXian" w:eastAsia="DengXian" w:hAnsi="DengXian" w:cs="ＭＳ ゴシック" w:hint="eastAsia"/>
            <w:lang w:eastAsia="zh-CN"/>
          </w:rPr>
          <w:delText>加把</w:delText>
        </w:r>
        <w:r w:rsidRPr="007D2483" w:rsidDel="000A0D77">
          <w:rPr>
            <w:rFonts w:ascii="Microsoft YaHei" w:eastAsia="Microsoft YaHei" w:hAnsi="Microsoft YaHei" w:cs="Microsoft YaHei" w:hint="eastAsia"/>
            <w:lang w:eastAsia="zh-CN"/>
          </w:rPr>
          <w:delText>劲</w:delText>
        </w:r>
        <w:r w:rsidRPr="007D2483" w:rsidDel="000A0D77">
          <w:rPr>
            <w:rFonts w:ascii="DengXian" w:eastAsia="DengXian" w:hAnsi="DengXian" w:cs="ＭＳ ゴシック" w:hint="eastAsia"/>
            <w:lang w:eastAsia="zh-CN"/>
          </w:rPr>
          <w:delText>啊</w:delText>
        </w:r>
      </w:del>
      <w:ins w:id="629" w:author="hhh0578" w:date="2020-04-17T23:46:00Z">
        <w:r w:rsidR="000A0D77">
          <w:rPr>
            <w:rFonts w:ascii="DengXian" w:eastAsia="DengXian" w:hAnsi="DengXian" w:cs="ＭＳ ゴシック" w:hint="eastAsia"/>
            <w:lang w:eastAsia="zh-CN"/>
          </w:rPr>
          <w:t>加油</w:t>
        </w:r>
      </w:ins>
      <w:r w:rsidRPr="007D2483">
        <w:rPr>
          <w:rFonts w:ascii="ＭＳ ゴシック" w:eastAsia="ＭＳ ゴシック" w:hAnsi="ＭＳ ゴシック" w:cs="ＭＳ ゴシック" w:hint="eastAsia"/>
          <w:lang w:eastAsia="zh-CN"/>
        </w:rPr>
        <w:t>」</w:t>
      </w:r>
    </w:p>
    <w:p w14:paraId="5A76E2C2" w14:textId="77777777" w:rsidR="007D2483" w:rsidRPr="007D2483" w:rsidRDefault="007D2483" w:rsidP="007D2483">
      <w:pPr>
        <w:pStyle w:val="a3"/>
        <w:rPr>
          <w:rFonts w:ascii="ＭＳ ゴシック" w:eastAsia="ＭＳ ゴシック" w:hAnsi="ＭＳ ゴシック" w:cs="ＭＳ ゴシック"/>
          <w:lang w:eastAsia="zh-CN"/>
        </w:rPr>
      </w:pPr>
    </w:p>
    <w:p w14:paraId="1DE6227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w:t>
      </w:r>
    </w:p>
    <w:p w14:paraId="20C5F27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&lt;jaT0513&gt;おやっさんに、おたまで叩かれたらしい。</w:t>
      </w:r>
    </w:p>
    <w:p w14:paraId="64F3D65C" w14:textId="5216B5A1"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&lt;cnT0513&gt;</w:t>
      </w:r>
      <w:ins w:id="630" w:author="hhh0578" w:date="2020-04-17T23:47:00Z">
        <w:r w:rsidR="00026066">
          <w:rPr>
            <w:rFonts w:ascii="DengXian" w:eastAsia="DengXian" w:hAnsi="DengXian" w:cs="ＭＳ ゴシック" w:hint="eastAsia"/>
            <w:lang w:eastAsia="zh-CN"/>
          </w:rPr>
          <w:t>后脑</w:t>
        </w:r>
      </w:ins>
      <w:r w:rsidRPr="007D2483">
        <w:rPr>
          <w:rFonts w:ascii="ＭＳ ゴシック" w:eastAsia="ＭＳ ゴシック" w:hAnsi="ＭＳ ゴシック" w:cs="ＭＳ ゴシック"/>
        </w:rPr>
        <w:t>被大叔用大勺敲了。</w:t>
      </w:r>
    </w:p>
    <w:p w14:paraId="79736F6B" w14:textId="77777777" w:rsidR="007D2483" w:rsidRPr="007D2483" w:rsidRDefault="007D2483" w:rsidP="007D2483">
      <w:pPr>
        <w:pStyle w:val="a3"/>
        <w:rPr>
          <w:rFonts w:ascii="ＭＳ ゴシック" w:eastAsia="ＭＳ ゴシック" w:hAnsi="ＭＳ ゴシック" w:cs="ＭＳ ゴシック"/>
        </w:rPr>
      </w:pPr>
    </w:p>
    <w:p w14:paraId="5C8660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A338E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&lt;jaT0514&gt;「……すみません」</w:t>
      </w:r>
    </w:p>
    <w:p w14:paraId="16FD901B" w14:textId="650825AD"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&lt;cnT0514&gt;「……</w:t>
      </w:r>
      <w:ins w:id="631" w:author="hhh0578" w:date="2020-04-17T23:48:00Z">
        <w:r w:rsidR="009158A0">
          <w:rPr>
            <w:rFonts w:ascii="Microsoft YaHei" w:eastAsia="Microsoft YaHei" w:hAnsi="Microsoft YaHei" w:cs="Microsoft YaHei" w:hint="eastAsia"/>
            <w:lang w:eastAsia="zh-CN"/>
          </w:rPr>
          <w:t>对不起</w:t>
        </w:r>
      </w:ins>
      <w:del w:id="632" w:author="hhh0578" w:date="2020-04-17T23:48:00Z">
        <w:r w:rsidRPr="007D2483" w:rsidDel="009158A0">
          <w:rPr>
            <w:rFonts w:ascii="ＭＳ ゴシック" w:eastAsia="ＭＳ ゴシック" w:hAnsi="ＭＳ ゴシック" w:cs="ＭＳ ゴシック"/>
          </w:rPr>
          <w:delText>抱歉</w:delText>
        </w:r>
      </w:del>
      <w:r w:rsidRPr="007D2483">
        <w:rPr>
          <w:rFonts w:ascii="ＭＳ ゴシック" w:eastAsia="ＭＳ ゴシック" w:hAnsi="ＭＳ ゴシック" w:cs="ＭＳ ゴシック"/>
        </w:rPr>
        <w:t>」</w:t>
      </w:r>
    </w:p>
    <w:p w14:paraId="188E1608" w14:textId="77777777" w:rsidR="007D2483" w:rsidRPr="007D2483" w:rsidRDefault="007D2483" w:rsidP="007D2483">
      <w:pPr>
        <w:pStyle w:val="a3"/>
        <w:rPr>
          <w:rFonts w:ascii="ＭＳ ゴシック" w:eastAsia="ＭＳ ゴシック" w:hAnsi="ＭＳ ゴシック" w:cs="ＭＳ ゴシック"/>
        </w:rPr>
      </w:pPr>
    </w:p>
    <w:p w14:paraId="1DEFE98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7DFAC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&lt;jaT0515&gt;家の中には食欲をそそる香りが溢れていた。</w:t>
      </w:r>
    </w:p>
    <w:p w14:paraId="7AE3C246"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&lt;cnT0515&gt;</w:t>
      </w:r>
      <w:r w:rsidRPr="007D2483">
        <w:rPr>
          <w:rFonts w:ascii="Microsoft YaHei" w:eastAsia="Microsoft YaHei" w:hAnsi="Microsoft YaHei" w:cs="Microsoft YaHei" w:hint="eastAsia"/>
          <w:lang w:eastAsia="zh-CN"/>
        </w:rPr>
        <w:t>诱</w:t>
      </w:r>
      <w:r w:rsidRPr="007D2483">
        <w:rPr>
          <w:rFonts w:ascii="ＭＳ ゴシック" w:eastAsia="ＭＳ ゴシック" w:hAnsi="ＭＳ ゴシック" w:cs="ＭＳ ゴシック" w:hint="eastAsia"/>
          <w:lang w:eastAsia="zh-CN"/>
        </w:rPr>
        <w:t>人的香味充斥着家里。</w:t>
      </w:r>
    </w:p>
    <w:p w14:paraId="0EA0DF82" w14:textId="77777777" w:rsidR="007D2483" w:rsidRPr="007D2483" w:rsidRDefault="007D2483" w:rsidP="007D2483">
      <w:pPr>
        <w:pStyle w:val="a3"/>
        <w:rPr>
          <w:rFonts w:ascii="ＭＳ ゴシック" w:eastAsia="ＭＳ ゴシック" w:hAnsi="ＭＳ ゴシック" w:cs="ＭＳ ゴシック"/>
          <w:lang w:eastAsia="zh-CN"/>
        </w:rPr>
      </w:pPr>
    </w:p>
    <w:p w14:paraId="4CAB3D3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059442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&lt;jaT0516&gt;そういえば、今日は家族揃って夕食を取る日だ。</w:t>
      </w:r>
    </w:p>
    <w:p w14:paraId="5B982A5D"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&lt;cnT0516&gt;</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来，今天是全家一起吃晚餐的日子。</w:t>
      </w:r>
    </w:p>
    <w:p w14:paraId="779E1357" w14:textId="77777777" w:rsidR="007D2483" w:rsidRPr="007D2483" w:rsidRDefault="007D2483" w:rsidP="007D2483">
      <w:pPr>
        <w:pStyle w:val="a3"/>
        <w:rPr>
          <w:rFonts w:ascii="ＭＳ ゴシック" w:eastAsia="ＭＳ ゴシック" w:hAnsi="ＭＳ ゴシック" w:cs="ＭＳ ゴシック"/>
          <w:lang w:eastAsia="zh-CN"/>
        </w:rPr>
      </w:pPr>
    </w:p>
    <w:p w14:paraId="0658DD7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【ミア】</w:t>
      </w:r>
    </w:p>
    <w:p w14:paraId="1A35685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&lt;jaT0517&gt;「達哉さん、おかえりなさいませ」</w:t>
      </w:r>
    </w:p>
    <w:p w14:paraId="0DEF9A7C"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&lt;cnT0517&gt;「</w:t>
      </w:r>
      <w:proofErr w:type="gramStart"/>
      <w:r w:rsidRPr="007D2483">
        <w:rPr>
          <w:rFonts w:ascii="ＭＳ ゴシック" w:eastAsia="ＭＳ ゴシック" w:hAnsi="ＭＳ ゴシック" w:cs="ＭＳ ゴシック"/>
          <w:lang w:eastAsia="zh-CN"/>
        </w:rPr>
        <w:t>达哉君</w:t>
      </w:r>
      <w:proofErr w:type="gramEnd"/>
      <w:r w:rsidRPr="007D2483">
        <w:rPr>
          <w:rFonts w:ascii="ＭＳ ゴシック" w:eastAsia="ＭＳ ゴシック" w:hAnsi="ＭＳ ゴシック" w:cs="ＭＳ ゴシック"/>
          <w:lang w:eastAsia="zh-CN"/>
        </w:rPr>
        <w:t>，</w:t>
      </w:r>
      <w:r w:rsidRPr="007D2483">
        <w:rPr>
          <w:rFonts w:ascii="Microsoft YaHei" w:eastAsia="Microsoft YaHei" w:hAnsi="Microsoft YaHei" w:cs="Microsoft YaHei" w:hint="eastAsia"/>
          <w:lang w:eastAsia="zh-CN"/>
        </w:rPr>
        <w:t>欢</w:t>
      </w:r>
      <w:r w:rsidRPr="007D2483">
        <w:rPr>
          <w:rFonts w:ascii="ＭＳ ゴシック" w:eastAsia="ＭＳ ゴシック" w:hAnsi="ＭＳ ゴシック" w:cs="ＭＳ ゴシック" w:hint="eastAsia"/>
          <w:lang w:eastAsia="zh-CN"/>
        </w:rPr>
        <w:t>迎回家」</w:t>
      </w:r>
    </w:p>
    <w:p w14:paraId="3C063D38" w14:textId="77777777" w:rsidR="007D2483" w:rsidRPr="007D2483" w:rsidRDefault="007D2483" w:rsidP="007D2483">
      <w:pPr>
        <w:pStyle w:val="a3"/>
        <w:rPr>
          <w:rFonts w:ascii="ＭＳ ゴシック" w:eastAsia="ＭＳ ゴシック" w:hAnsi="ＭＳ ゴシック" w:cs="ＭＳ ゴシック"/>
          <w:lang w:eastAsia="zh-CN"/>
        </w:rPr>
      </w:pPr>
    </w:p>
    <w:p w14:paraId="566773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9CE522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&lt;jaT0518&gt;おたまを持ったまま、ミアがパタパタと出てくる。</w:t>
      </w:r>
    </w:p>
    <w:p w14:paraId="5B325784"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&lt;cnT0518&gt;米</w:t>
      </w:r>
      <w:r w:rsidRPr="007D2483">
        <w:rPr>
          <w:rFonts w:ascii="Microsoft YaHei" w:eastAsia="Microsoft YaHei" w:hAnsi="Microsoft YaHei" w:cs="Microsoft YaHei" w:hint="eastAsia"/>
          <w:lang w:eastAsia="zh-CN"/>
        </w:rPr>
        <w:t>娅</w:t>
      </w:r>
      <w:r w:rsidRPr="007D2483">
        <w:rPr>
          <w:rFonts w:ascii="ＭＳ ゴシック" w:eastAsia="ＭＳ ゴシック" w:hAnsi="ＭＳ ゴシック" w:cs="ＭＳ ゴシック" w:hint="eastAsia"/>
          <w:lang w:eastAsia="zh-CN"/>
        </w:rPr>
        <w:t>拿着大勺就跑出来了。</w:t>
      </w:r>
    </w:p>
    <w:p w14:paraId="35544962" w14:textId="77777777" w:rsidR="007D2483" w:rsidRPr="007D2483" w:rsidRDefault="007D2483" w:rsidP="007D2483">
      <w:pPr>
        <w:pStyle w:val="a3"/>
        <w:rPr>
          <w:rFonts w:ascii="ＭＳ ゴシック" w:eastAsia="ＭＳ ゴシック" w:hAnsi="ＭＳ ゴシック" w:cs="ＭＳ ゴシック"/>
          <w:lang w:eastAsia="zh-CN"/>
        </w:rPr>
      </w:pPr>
    </w:p>
    <w:p w14:paraId="7D8FF3B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684A4E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&lt;jaT0519&gt;「ただいま。あーお腹空いた」</w:t>
      </w:r>
    </w:p>
    <w:p w14:paraId="79B6A5B4" w14:textId="521356E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&lt;cnT0519&gt;「我回来了，</w:t>
      </w:r>
      <w:ins w:id="633" w:author="hhh0578" w:date="2020-04-17T23:56:00Z">
        <w:r w:rsidR="008C38D6">
          <w:rPr>
            <w:rFonts w:ascii="DengXian" w:eastAsia="DengXian" w:hAnsi="DengXian" w:cs="ＭＳ ゴシック" w:hint="eastAsia"/>
            <w:lang w:eastAsia="zh-CN"/>
          </w:rPr>
          <w:t>啊</w:t>
        </w:r>
        <w:r w:rsidR="00F93C6D">
          <w:rPr>
            <w:rFonts w:ascii="DengXian" w:eastAsia="DengXian" w:hAnsi="DengXian" w:cs="ＭＳ ゴシック" w:hint="eastAsia"/>
            <w:lang w:eastAsia="zh-CN"/>
          </w:rPr>
          <w:t>——</w:t>
        </w:r>
      </w:ins>
      <w:r w:rsidRPr="007D2483">
        <w:rPr>
          <w:rFonts w:ascii="Microsoft YaHei" w:eastAsia="Microsoft YaHei" w:hAnsi="Microsoft YaHei" w:cs="Microsoft YaHei" w:hint="eastAsia"/>
          <w:lang w:eastAsia="zh-CN"/>
        </w:rPr>
        <w:t>饿</w:t>
      </w:r>
      <w:del w:id="634" w:author="hhh0578" w:date="2020-04-17T23:56:00Z">
        <w:r w:rsidRPr="007D2483" w:rsidDel="008C38D6">
          <w:rPr>
            <w:rFonts w:ascii="ＭＳ ゴシック" w:eastAsia="ＭＳ ゴシック" w:hAnsi="ＭＳ ゴシック" w:cs="ＭＳ ゴシック"/>
            <w:lang w:eastAsia="zh-CN"/>
          </w:rPr>
          <w:delText>—</w:delText>
        </w:r>
      </w:del>
      <w:r w:rsidRPr="007D2483">
        <w:rPr>
          <w:rFonts w:ascii="ＭＳ ゴシック" w:eastAsia="ＭＳ ゴシック" w:hAnsi="ＭＳ ゴシック" w:cs="ＭＳ ゴシック"/>
          <w:lang w:eastAsia="zh-CN"/>
        </w:rPr>
        <w:t>死我了」</w:t>
      </w:r>
    </w:p>
    <w:p w14:paraId="6EFFD34A" w14:textId="77777777" w:rsidR="007D2483" w:rsidRPr="007D2483" w:rsidRDefault="007D2483" w:rsidP="007D2483">
      <w:pPr>
        <w:pStyle w:val="a3"/>
        <w:rPr>
          <w:rFonts w:ascii="ＭＳ ゴシック" w:eastAsia="ＭＳ ゴシック" w:hAnsi="ＭＳ ゴシック" w:cs="ＭＳ ゴシック"/>
          <w:lang w:eastAsia="zh-CN"/>
        </w:rPr>
      </w:pPr>
    </w:p>
    <w:p w14:paraId="6759A31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【ミア】</w:t>
      </w:r>
    </w:p>
    <w:p w14:paraId="74D3524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&lt;jaT0520&gt;「あの～」</w:t>
      </w:r>
    </w:p>
    <w:p w14:paraId="6A090161" w14:textId="28240C0E"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&lt;cnT0520&gt;「</w:t>
      </w:r>
      <w:ins w:id="635" w:author="hhh0578" w:date="2020-04-17T23:57:00Z">
        <w:r w:rsidR="00BB091B">
          <w:rPr>
            <w:rFonts w:ascii="DengXian" w:eastAsia="DengXian" w:hAnsi="DengXian" w:cs="ＭＳ ゴシック" w:hint="eastAsia"/>
            <w:lang w:eastAsia="zh-CN"/>
          </w:rPr>
          <w:t>我说</w:t>
        </w:r>
      </w:ins>
      <w:del w:id="636" w:author="hhh0578" w:date="2020-04-17T23:57:00Z">
        <w:r w:rsidRPr="007D2483" w:rsidDel="00BB091B">
          <w:rPr>
            <w:rFonts w:ascii="ＭＳ ゴシック" w:eastAsia="ＭＳ ゴシック" w:hAnsi="ＭＳ ゴシック" w:cs="ＭＳ ゴシック"/>
          </w:rPr>
          <w:delText>那个</w:delText>
        </w:r>
      </w:del>
      <w:r w:rsidRPr="007D2483">
        <w:rPr>
          <w:rFonts w:ascii="ＭＳ ゴシック" w:eastAsia="ＭＳ ゴシック" w:hAnsi="ＭＳ ゴシック" w:cs="ＭＳ ゴシック"/>
        </w:rPr>
        <w:t>～」</w:t>
      </w:r>
    </w:p>
    <w:p w14:paraId="7686C312" w14:textId="77777777" w:rsidR="007D2483" w:rsidRPr="007D2483" w:rsidRDefault="007D2483" w:rsidP="007D2483">
      <w:pPr>
        <w:pStyle w:val="a3"/>
        <w:rPr>
          <w:rFonts w:ascii="ＭＳ ゴシック" w:eastAsia="ＭＳ ゴシック" w:hAnsi="ＭＳ ゴシック" w:cs="ＭＳ ゴシック"/>
        </w:rPr>
      </w:pPr>
    </w:p>
    <w:p w14:paraId="2AF68B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F5CAC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&lt;jaT0521&gt;ミアが上目遣いに見てくる。</w:t>
      </w:r>
    </w:p>
    <w:p w14:paraId="314CE3D8" w14:textId="30A7F75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&lt;cnT0521&gt;米</w:t>
      </w:r>
      <w:r w:rsidRPr="007D2483">
        <w:rPr>
          <w:rFonts w:ascii="Microsoft YaHei" w:eastAsia="Microsoft YaHei" w:hAnsi="Microsoft YaHei" w:cs="Microsoft YaHei" w:hint="eastAsia"/>
          <w:lang w:eastAsia="zh-CN"/>
        </w:rPr>
        <w:t>娅</w:t>
      </w:r>
      <w:ins w:id="637" w:author="hhh0578" w:date="2020-04-17T23:57:00Z">
        <w:r w:rsidR="00D8482A">
          <w:rPr>
            <w:rFonts w:ascii="ＭＳ ゴシック" w:eastAsia="DengXian" w:hAnsi="ＭＳ ゴシック" w:cs="ＭＳ ゴシック" w:hint="eastAsia"/>
            <w:lang w:eastAsia="zh-CN"/>
          </w:rPr>
          <w:t>撒娇似的看着我</w:t>
        </w:r>
      </w:ins>
      <w:del w:id="638" w:author="hhh0578" w:date="2020-04-17T23:57:00Z">
        <w:r w:rsidRPr="007D2483" w:rsidDel="00D8482A">
          <w:rPr>
            <w:rFonts w:ascii="ＭＳ ゴシック" w:eastAsia="ＭＳ ゴシック" w:hAnsi="ＭＳ ゴシック" w:cs="ＭＳ ゴシック" w:hint="eastAsia"/>
            <w:lang w:eastAsia="zh-CN"/>
          </w:rPr>
          <w:delText>的</w:delText>
        </w:r>
        <w:r w:rsidRPr="007D2483" w:rsidDel="00D8482A">
          <w:rPr>
            <w:rFonts w:ascii="Microsoft YaHei" w:eastAsia="Microsoft YaHei" w:hAnsi="Microsoft YaHei" w:cs="Microsoft YaHei" w:hint="eastAsia"/>
            <w:lang w:eastAsia="zh-CN"/>
          </w:rPr>
          <w:delText>视线飘</w:delText>
        </w:r>
        <w:r w:rsidRPr="007D2483" w:rsidDel="00D8482A">
          <w:rPr>
            <w:rFonts w:ascii="ＭＳ ゴシック" w:eastAsia="ＭＳ ゴシック" w:hAnsi="ＭＳ ゴシック" w:cs="ＭＳ ゴシック" w:hint="eastAsia"/>
            <w:lang w:eastAsia="zh-CN"/>
          </w:rPr>
          <w:delText>了上去</w:delText>
        </w:r>
      </w:del>
      <w:r w:rsidRPr="007D2483">
        <w:rPr>
          <w:rFonts w:ascii="ＭＳ ゴシック" w:eastAsia="ＭＳ ゴシック" w:hAnsi="ＭＳ ゴシック" w:cs="ＭＳ ゴシック" w:hint="eastAsia"/>
          <w:lang w:eastAsia="zh-CN"/>
        </w:rPr>
        <w:t>。</w:t>
      </w:r>
    </w:p>
    <w:p w14:paraId="6DCDA591" w14:textId="77777777" w:rsidR="007D2483" w:rsidRPr="007D2483" w:rsidRDefault="007D2483" w:rsidP="007D2483">
      <w:pPr>
        <w:pStyle w:val="a3"/>
        <w:rPr>
          <w:rFonts w:ascii="ＭＳ ゴシック" w:eastAsia="ＭＳ ゴシック" w:hAnsi="ＭＳ ゴシック" w:cs="ＭＳ ゴシック"/>
          <w:lang w:eastAsia="zh-CN"/>
        </w:rPr>
      </w:pPr>
    </w:p>
    <w:p w14:paraId="05558C3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DEFBF1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&lt;jaT0522&gt;「どうした？　時間かかりそうなの？」</w:t>
      </w:r>
    </w:p>
    <w:p w14:paraId="3183A5C9"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&lt;cnT0522&gt;「怎么了？　开</w:t>
      </w:r>
      <w:r w:rsidRPr="007D2483">
        <w:rPr>
          <w:rFonts w:ascii="Microsoft YaHei" w:eastAsia="Microsoft YaHei" w:hAnsi="Microsoft YaHei" w:cs="Microsoft YaHei" w:hint="eastAsia"/>
          <w:lang w:eastAsia="zh-CN"/>
        </w:rPr>
        <w:t>饭还</w:t>
      </w:r>
      <w:r w:rsidRPr="007D2483">
        <w:rPr>
          <w:rFonts w:ascii="ＭＳ ゴシック" w:eastAsia="ＭＳ ゴシック" w:hAnsi="ＭＳ ゴシック" w:cs="ＭＳ ゴシック" w:hint="eastAsia"/>
          <w:lang w:eastAsia="zh-CN"/>
        </w:rPr>
        <w:t>很早么？」</w:t>
      </w:r>
    </w:p>
    <w:p w14:paraId="227BD93A" w14:textId="77777777" w:rsidR="007D2483" w:rsidRPr="007D2483" w:rsidRDefault="007D2483" w:rsidP="007D2483">
      <w:pPr>
        <w:pStyle w:val="a3"/>
        <w:rPr>
          <w:rFonts w:ascii="ＭＳ ゴシック" w:eastAsia="ＭＳ ゴシック" w:hAnsi="ＭＳ ゴシック" w:cs="ＭＳ ゴシック"/>
          <w:lang w:eastAsia="zh-CN"/>
        </w:rPr>
      </w:pPr>
    </w:p>
    <w:p w14:paraId="04494B4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【ミア】</w:t>
      </w:r>
    </w:p>
    <w:p w14:paraId="0ADAC2E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&lt;jaT0523&gt;「いえ、食事は間もなくできますけど……」</w:t>
      </w:r>
    </w:p>
    <w:p w14:paraId="05731FE3" w14:textId="53E7915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&lt;cnT0523&gt;「不是，</w:t>
      </w:r>
      <w:ins w:id="639" w:author="hhh0578" w:date="2020-04-17T23:57:00Z">
        <w:r w:rsidR="00C0719D">
          <w:rPr>
            <w:rFonts w:ascii="Microsoft YaHei" w:eastAsia="Microsoft YaHei" w:hAnsi="Microsoft YaHei" w:cs="Microsoft YaHei" w:hint="eastAsia"/>
            <w:lang w:eastAsia="zh-CN"/>
          </w:rPr>
          <w:t>饭</w:t>
        </w:r>
      </w:ins>
      <w:r w:rsidRPr="007D2483">
        <w:rPr>
          <w:rFonts w:ascii="Microsoft YaHei" w:eastAsia="Microsoft YaHei" w:hAnsi="Microsoft YaHei" w:cs="Microsoft YaHei" w:hint="eastAsia"/>
          <w:lang w:eastAsia="zh-CN"/>
        </w:rPr>
        <w:t>马</w:t>
      </w:r>
      <w:r w:rsidRPr="007D2483">
        <w:rPr>
          <w:rFonts w:ascii="ＭＳ ゴシック" w:eastAsia="ＭＳ ゴシック" w:hAnsi="ＭＳ ゴシック" w:cs="ＭＳ ゴシック" w:hint="eastAsia"/>
          <w:lang w:eastAsia="zh-CN"/>
        </w:rPr>
        <w:t>上就做好了</w:t>
      </w:r>
      <w:r w:rsidRPr="007D2483">
        <w:rPr>
          <w:rFonts w:ascii="ＭＳ ゴシック" w:eastAsia="ＭＳ ゴシック" w:hAnsi="ＭＳ ゴシック" w:cs="ＭＳ ゴシック"/>
          <w:lang w:eastAsia="zh-CN"/>
        </w:rPr>
        <w:t>……」</w:t>
      </w:r>
    </w:p>
    <w:p w14:paraId="2C9AFB64" w14:textId="77777777" w:rsidR="007D2483" w:rsidRPr="007D2483" w:rsidRDefault="007D2483" w:rsidP="007D2483">
      <w:pPr>
        <w:pStyle w:val="a3"/>
        <w:rPr>
          <w:rFonts w:ascii="ＭＳ ゴシック" w:eastAsia="ＭＳ ゴシック" w:hAnsi="ＭＳ ゴシック" w:cs="ＭＳ ゴシック"/>
          <w:lang w:eastAsia="zh-CN"/>
        </w:rPr>
      </w:pPr>
    </w:p>
    <w:p w14:paraId="50AB007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【ミア】</w:t>
      </w:r>
    </w:p>
    <w:p w14:paraId="4B3CFC7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&lt;jaT0524&gt;「お腹が空いているところ申し訳ないのですが、さやかさんにお弁当を届けていただけないでしょうか？」</w:t>
      </w:r>
    </w:p>
    <w:p w14:paraId="7DAD4B85" w14:textId="1A3268E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&lt;cnT0524&gt;「</w:t>
      </w:r>
      <w:del w:id="640" w:author="hhh0578" w:date="2020-04-17T23:57:00Z">
        <w:r w:rsidRPr="007D2483" w:rsidDel="00D75E62">
          <w:rPr>
            <w:rFonts w:ascii="DengXian" w:eastAsia="DengXian" w:hAnsi="DengXian" w:cs="ＭＳ ゴシック" w:hint="eastAsia"/>
            <w:lang w:eastAsia="zh-CN"/>
          </w:rPr>
          <w:delText>很</w:delText>
        </w:r>
        <w:r w:rsidRPr="007D2483" w:rsidDel="00D75E62">
          <w:rPr>
            <w:rFonts w:ascii="Microsoft YaHei" w:eastAsia="Microsoft YaHei" w:hAnsi="Microsoft YaHei" w:cs="Microsoft YaHei" w:hint="eastAsia"/>
            <w:lang w:eastAsia="zh-CN"/>
          </w:rPr>
          <w:delText>饿</w:delText>
        </w:r>
        <w:r w:rsidRPr="007D2483" w:rsidDel="00D75E62">
          <w:rPr>
            <w:rFonts w:ascii="DengXian" w:eastAsia="DengXian" w:hAnsi="DengXian" w:cs="ＭＳ ゴシック" w:hint="eastAsia"/>
            <w:lang w:eastAsia="zh-CN"/>
          </w:rPr>
          <w:delText>的</w:delText>
        </w:r>
        <w:r w:rsidRPr="007D2483" w:rsidDel="00D75E62">
          <w:rPr>
            <w:rFonts w:ascii="Microsoft YaHei" w:eastAsia="Microsoft YaHei" w:hAnsi="Microsoft YaHei" w:cs="Microsoft YaHei" w:hint="eastAsia"/>
            <w:lang w:eastAsia="zh-CN"/>
          </w:rPr>
          <w:delText>时</w:delText>
        </w:r>
        <w:r w:rsidRPr="007D2483" w:rsidDel="00D75E62">
          <w:rPr>
            <w:rFonts w:ascii="DengXian" w:eastAsia="DengXian" w:hAnsi="DengXian" w:cs="ＭＳ ゴシック" w:hint="eastAsia"/>
            <w:lang w:eastAsia="zh-CN"/>
          </w:rPr>
          <w:delText>候麻</w:delText>
        </w:r>
        <w:r w:rsidRPr="007D2483" w:rsidDel="00D75E62">
          <w:rPr>
            <w:rFonts w:ascii="Microsoft YaHei" w:eastAsia="Microsoft YaHei" w:hAnsi="Microsoft YaHei" w:cs="Microsoft YaHei" w:hint="eastAsia"/>
            <w:lang w:eastAsia="zh-CN"/>
          </w:rPr>
          <w:delText>烦</w:delText>
        </w:r>
        <w:r w:rsidRPr="007D2483" w:rsidDel="00D75E62">
          <w:rPr>
            <w:rFonts w:ascii="DengXian" w:eastAsia="DengXian" w:hAnsi="DengXian" w:cs="ＭＳ ゴシック" w:hint="eastAsia"/>
            <w:lang w:eastAsia="zh-CN"/>
          </w:rPr>
          <w:delText>你真不好意思</w:delText>
        </w:r>
      </w:del>
      <w:ins w:id="641" w:author="hhh0578" w:date="2020-04-17T23:58:00Z">
        <w:r w:rsidR="00F94C9C">
          <w:rPr>
            <w:rFonts w:ascii="DengXian" w:eastAsia="DengXian" w:hAnsi="DengXian" w:cs="ＭＳ ゴシック" w:hint="eastAsia"/>
            <w:lang w:eastAsia="zh-CN"/>
          </w:rPr>
          <w:t>只是</w:t>
        </w:r>
      </w:ins>
      <w:ins w:id="642" w:author="hhh0578" w:date="2020-04-17T23:57:00Z">
        <w:r w:rsidR="00D75E62">
          <w:rPr>
            <w:rFonts w:ascii="DengXian" w:eastAsia="DengXian" w:hAnsi="DengXian" w:cs="ＭＳ ゴシック" w:hint="eastAsia"/>
            <w:lang w:eastAsia="zh-CN"/>
          </w:rPr>
          <w:t>想</w:t>
        </w:r>
      </w:ins>
      <w:ins w:id="643" w:author="hhh0578" w:date="2020-04-17T23:58:00Z">
        <w:r w:rsidR="00D75E62">
          <w:rPr>
            <w:rFonts w:ascii="Microsoft YaHei" w:eastAsia="Microsoft YaHei" w:hAnsi="Microsoft YaHei" w:cs="Microsoft YaHei" w:hint="eastAsia"/>
            <w:lang w:eastAsia="zh-CN"/>
          </w:rPr>
          <w:t>请你再忍一忍</w:t>
        </w:r>
      </w:ins>
      <w:r w:rsidRPr="007D2483">
        <w:rPr>
          <w:rFonts w:ascii="ＭＳ ゴシック" w:eastAsia="ＭＳ ゴシック" w:hAnsi="ＭＳ ゴシック" w:cs="ＭＳ ゴシック" w:hint="eastAsia"/>
          <w:lang w:eastAsia="zh-CN"/>
        </w:rPr>
        <w:t>，能不能把便当送到沙耶加小姐那里去？」</w:t>
      </w:r>
    </w:p>
    <w:p w14:paraId="7C3730AA" w14:textId="77777777" w:rsidR="007D2483" w:rsidRPr="007D2483" w:rsidRDefault="007D2483" w:rsidP="007D2483">
      <w:pPr>
        <w:pStyle w:val="a3"/>
        <w:rPr>
          <w:rFonts w:ascii="ＭＳ ゴシック" w:eastAsia="ＭＳ ゴシック" w:hAnsi="ＭＳ ゴシック" w:cs="ＭＳ ゴシック"/>
          <w:lang w:eastAsia="zh-CN"/>
        </w:rPr>
      </w:pPr>
    </w:p>
    <w:p w14:paraId="6C52D3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08DBAA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&lt;jaT0525&gt;「今日は泊まり？」</w:t>
      </w:r>
    </w:p>
    <w:p w14:paraId="183E798E" w14:textId="686C0C4D"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&lt;cnT0525&gt;「今天</w:t>
      </w:r>
      <w:ins w:id="644" w:author="hhh0578" w:date="2020-04-18T00:10:00Z">
        <w:r w:rsidR="00337E43">
          <w:rPr>
            <w:rFonts w:ascii="DengXian" w:eastAsia="DengXian" w:hAnsi="DengXian" w:cs="ＭＳ ゴシック" w:hint="eastAsia"/>
            <w:lang w:eastAsia="zh-CN"/>
          </w:rPr>
          <w:t>不回来了</w:t>
        </w:r>
      </w:ins>
      <w:del w:id="645" w:author="hhh0578" w:date="2020-04-18T00:10:00Z">
        <w:r w:rsidRPr="007D2483" w:rsidDel="00337E43">
          <w:rPr>
            <w:rFonts w:ascii="ＭＳ ゴシック" w:eastAsia="ＭＳ ゴシック" w:hAnsi="ＭＳ ゴシック" w:cs="ＭＳ ゴシック"/>
          </w:rPr>
          <w:delText>住公司</w:delText>
        </w:r>
      </w:del>
      <w:r w:rsidRPr="007D2483">
        <w:rPr>
          <w:rFonts w:ascii="ＭＳ ゴシック" w:eastAsia="ＭＳ ゴシック" w:hAnsi="ＭＳ ゴシック" w:cs="ＭＳ ゴシック"/>
        </w:rPr>
        <w:t>？」</w:t>
      </w:r>
    </w:p>
    <w:p w14:paraId="2FC9EABE" w14:textId="77777777" w:rsidR="007D2483" w:rsidRPr="007D2483" w:rsidRDefault="007D2483" w:rsidP="007D2483">
      <w:pPr>
        <w:pStyle w:val="a3"/>
        <w:rPr>
          <w:rFonts w:ascii="ＭＳ ゴシック" w:eastAsia="ＭＳ ゴシック" w:hAnsi="ＭＳ ゴシック" w:cs="ＭＳ ゴシック"/>
        </w:rPr>
      </w:pPr>
    </w:p>
    <w:p w14:paraId="703F50A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【ミア】</w:t>
      </w:r>
    </w:p>
    <w:p w14:paraId="48067B3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&lt;jaT0526&gt;「はい、先ほど電話がありまして」</w:t>
      </w:r>
    </w:p>
    <w:p w14:paraId="3BB12DAB"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&lt;cnT0526&gt;「是的，</w:t>
      </w:r>
      <w:r w:rsidRPr="007D2483">
        <w:rPr>
          <w:rFonts w:ascii="Microsoft YaHei" w:eastAsia="Microsoft YaHei" w:hAnsi="Microsoft YaHei" w:cs="Microsoft YaHei" w:hint="eastAsia"/>
          <w:lang w:eastAsia="zh-CN"/>
        </w:rPr>
        <w:t>刚</w:t>
      </w:r>
      <w:r w:rsidRPr="007D2483">
        <w:rPr>
          <w:rFonts w:ascii="ＭＳ ゴシック" w:eastAsia="ＭＳ ゴシック" w:hAnsi="ＭＳ ゴシック" w:cs="ＭＳ ゴシック" w:hint="eastAsia"/>
          <w:lang w:eastAsia="zh-CN"/>
        </w:rPr>
        <w:t>才打</w:t>
      </w:r>
      <w:r w:rsidRPr="007D2483">
        <w:rPr>
          <w:rFonts w:ascii="Microsoft YaHei" w:eastAsia="Microsoft YaHei" w:hAnsi="Microsoft YaHei" w:cs="Microsoft YaHei" w:hint="eastAsia"/>
          <w:lang w:eastAsia="zh-CN"/>
        </w:rPr>
        <w:t>电话过</w:t>
      </w:r>
      <w:r w:rsidRPr="007D2483">
        <w:rPr>
          <w:rFonts w:ascii="ＭＳ ゴシック" w:eastAsia="ＭＳ ゴシック" w:hAnsi="ＭＳ ゴシック" w:cs="ＭＳ ゴシック" w:hint="eastAsia"/>
          <w:lang w:eastAsia="zh-CN"/>
        </w:rPr>
        <w:t>来了」</w:t>
      </w:r>
    </w:p>
    <w:p w14:paraId="1731C04E" w14:textId="77777777" w:rsidR="007D2483" w:rsidRPr="007D2483" w:rsidRDefault="007D2483" w:rsidP="007D2483">
      <w:pPr>
        <w:pStyle w:val="a3"/>
        <w:rPr>
          <w:rFonts w:ascii="ＭＳ ゴシック" w:eastAsia="ＭＳ ゴシック" w:hAnsi="ＭＳ ゴシック" w:cs="ＭＳ ゴシック"/>
          <w:lang w:eastAsia="zh-CN"/>
        </w:rPr>
      </w:pPr>
    </w:p>
    <w:p w14:paraId="6AAB39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5BFCF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&lt;jaT0527&gt;姉さんの泊まりは、週に１、２日というところだ。</w:t>
      </w:r>
    </w:p>
    <w:p w14:paraId="6A7E87EA" w14:textId="090AEE9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&lt;cnT0527&gt;姐姐一周有一两天</w:t>
      </w:r>
      <w:ins w:id="646" w:author="hhh0578" w:date="2020-04-18T00:11:00Z">
        <w:r w:rsidR="00337E43">
          <w:rPr>
            <w:rFonts w:ascii="ＭＳ ゴシック" w:eastAsia="DengXian" w:hAnsi="ＭＳ ゴシック" w:cs="ＭＳ ゴシック" w:hint="eastAsia"/>
            <w:lang w:eastAsia="zh-CN"/>
          </w:rPr>
          <w:t>不会回来</w:t>
        </w:r>
      </w:ins>
      <w:del w:id="647" w:author="hhh0578" w:date="2020-04-18T00:11:00Z">
        <w:r w:rsidRPr="007D2483" w:rsidDel="00337E43">
          <w:rPr>
            <w:rFonts w:ascii="ＭＳ ゴシック" w:eastAsia="ＭＳ ゴシック" w:hAnsi="ＭＳ ゴシック" w:cs="ＭＳ ゴシック"/>
            <w:lang w:eastAsia="zh-CN"/>
          </w:rPr>
          <w:delText>会</w:delText>
        </w:r>
      </w:del>
      <w:del w:id="648" w:author="hhh0578" w:date="2020-04-17T23:58:00Z">
        <w:r w:rsidRPr="007D2483" w:rsidDel="00B84354">
          <w:rPr>
            <w:rFonts w:ascii="ＭＳ ゴシック" w:eastAsia="ＭＳ ゴシック" w:hAnsi="ＭＳ ゴシック" w:cs="ＭＳ ゴシック"/>
            <w:lang w:eastAsia="zh-CN"/>
          </w:rPr>
          <w:delText>留宿</w:delText>
        </w:r>
      </w:del>
      <w:r w:rsidRPr="007D2483">
        <w:rPr>
          <w:rFonts w:ascii="ＭＳ ゴシック" w:eastAsia="ＭＳ ゴシック" w:hAnsi="ＭＳ ゴシック" w:cs="ＭＳ ゴシック"/>
          <w:lang w:eastAsia="zh-CN"/>
        </w:rPr>
        <w:t>。</w:t>
      </w:r>
    </w:p>
    <w:p w14:paraId="133108A8" w14:textId="77777777" w:rsidR="007D2483" w:rsidRPr="007D2483" w:rsidRDefault="007D2483" w:rsidP="007D2483">
      <w:pPr>
        <w:pStyle w:val="a3"/>
        <w:rPr>
          <w:rFonts w:ascii="ＭＳ ゴシック" w:eastAsia="ＭＳ ゴシック" w:hAnsi="ＭＳ ゴシック" w:cs="ＭＳ ゴシック"/>
          <w:lang w:eastAsia="zh-CN"/>
        </w:rPr>
      </w:pPr>
    </w:p>
    <w:p w14:paraId="5B25D70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5B79BC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&lt;jaT0528&gt;「分かった、行ってくるよ」</w:t>
      </w:r>
    </w:p>
    <w:p w14:paraId="7FE133BB"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&lt;cnT0528&gt;「好的，</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就去」</w:t>
      </w:r>
    </w:p>
    <w:p w14:paraId="7D8A7D79" w14:textId="77777777" w:rsidR="007D2483" w:rsidRPr="007D2483" w:rsidRDefault="007D2483" w:rsidP="007D2483">
      <w:pPr>
        <w:pStyle w:val="a3"/>
        <w:rPr>
          <w:rFonts w:ascii="ＭＳ ゴシック" w:eastAsia="ＭＳ ゴシック" w:hAnsi="ＭＳ ゴシック" w:cs="ＭＳ ゴシック"/>
          <w:lang w:eastAsia="zh-CN"/>
        </w:rPr>
      </w:pPr>
    </w:p>
    <w:p w14:paraId="44FC84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【ミア】</w:t>
      </w:r>
    </w:p>
    <w:p w14:paraId="2676810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&lt;jaT0529&gt;「ありがとうございますっ」</w:t>
      </w:r>
    </w:p>
    <w:p w14:paraId="2B408E8F" w14:textId="29545F45"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&lt;cnT0529&gt;「多</w:t>
      </w:r>
      <w:r w:rsidRPr="007D2483">
        <w:rPr>
          <w:rFonts w:ascii="Microsoft YaHei" w:eastAsia="Microsoft YaHei" w:hAnsi="Microsoft YaHei" w:cs="Microsoft YaHei" w:hint="eastAsia"/>
        </w:rPr>
        <w:t>谢</w:t>
      </w:r>
      <w:del w:id="649" w:author="hhh0578" w:date="2020-04-17T23:58:00Z">
        <w:r w:rsidRPr="007D2483" w:rsidDel="00136AEF">
          <w:rPr>
            <w:rFonts w:ascii="ＭＳ ゴシック" w:eastAsia="ＭＳ ゴシック" w:hAnsi="ＭＳ ゴシック" w:cs="ＭＳ ゴシック" w:hint="eastAsia"/>
          </w:rPr>
          <w:delText>帮忙</w:delText>
        </w:r>
      </w:del>
      <w:r w:rsidRPr="007D2483">
        <w:rPr>
          <w:rFonts w:ascii="ＭＳ ゴシック" w:eastAsia="ＭＳ ゴシック" w:hAnsi="ＭＳ ゴシック" w:cs="ＭＳ ゴシック" w:hint="eastAsia"/>
        </w:rPr>
        <w:t>」</w:t>
      </w:r>
    </w:p>
    <w:p w14:paraId="66A9D372" w14:textId="77777777" w:rsidR="007D2483" w:rsidRPr="007D2483" w:rsidRDefault="007D2483" w:rsidP="007D2483">
      <w:pPr>
        <w:pStyle w:val="a3"/>
        <w:rPr>
          <w:rFonts w:ascii="ＭＳ ゴシック" w:eastAsia="ＭＳ ゴシック" w:hAnsi="ＭＳ ゴシック" w:cs="ＭＳ ゴシック"/>
        </w:rPr>
      </w:pPr>
    </w:p>
    <w:p w14:paraId="1C21B1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【ミア】</w:t>
      </w:r>
    </w:p>
    <w:p w14:paraId="53B2BD9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&lt;jaT0530&gt;「準備はできていますので、少々お待ち下さい」</w:t>
      </w:r>
    </w:p>
    <w:p w14:paraId="0B1F2491" w14:textId="2F5CF1E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&lt;cnT0530&gt;「</w:t>
      </w:r>
      <w:ins w:id="650" w:author="hhh0578" w:date="2020-04-17T23:59:00Z">
        <w:r w:rsidR="006E7C34">
          <w:rPr>
            <w:rFonts w:ascii="Microsoft YaHei" w:eastAsia="Microsoft YaHei" w:hAnsi="Microsoft YaHei" w:cs="Microsoft YaHei" w:hint="eastAsia"/>
            <w:lang w:eastAsia="zh-CN"/>
          </w:rPr>
          <w:t>东西已经准备好了</w:t>
        </w:r>
      </w:ins>
      <w:del w:id="651" w:author="hhh0578" w:date="2020-04-17T23:59:00Z">
        <w:r w:rsidRPr="007D2483" w:rsidDel="006E7C34">
          <w:rPr>
            <w:rFonts w:ascii="ＭＳ ゴシック" w:eastAsia="ＭＳ ゴシック" w:hAnsi="ＭＳ ゴシック" w:cs="ＭＳ ゴシック"/>
            <w:lang w:eastAsia="zh-CN"/>
          </w:rPr>
          <w:delText>已</w:delText>
        </w:r>
        <w:r w:rsidRPr="007D2483" w:rsidDel="006E7C34">
          <w:rPr>
            <w:rFonts w:ascii="Microsoft YaHei" w:eastAsia="Microsoft YaHei" w:hAnsi="Microsoft YaHei" w:cs="Microsoft YaHei" w:hint="eastAsia"/>
            <w:lang w:eastAsia="zh-CN"/>
          </w:rPr>
          <w:delText>经</w:delText>
        </w:r>
        <w:r w:rsidRPr="007D2483" w:rsidDel="006E7C34">
          <w:rPr>
            <w:rFonts w:ascii="ＭＳ ゴシック" w:eastAsia="ＭＳ ゴシック" w:hAnsi="ＭＳ ゴシック" w:cs="ＭＳ ゴシック" w:hint="eastAsia"/>
            <w:lang w:eastAsia="zh-CN"/>
          </w:rPr>
          <w:delText>准</w:delText>
        </w:r>
        <w:r w:rsidRPr="007D2483" w:rsidDel="006E7C34">
          <w:rPr>
            <w:rFonts w:ascii="Microsoft YaHei" w:eastAsia="Microsoft YaHei" w:hAnsi="Microsoft YaHei" w:cs="Microsoft YaHei" w:hint="eastAsia"/>
            <w:lang w:eastAsia="zh-CN"/>
          </w:rPr>
          <w:delText>备</w:delText>
        </w:r>
        <w:r w:rsidRPr="007D2483" w:rsidDel="006E7C34">
          <w:rPr>
            <w:rFonts w:ascii="ＭＳ ゴシック" w:eastAsia="ＭＳ ゴシック" w:hAnsi="ＭＳ ゴシック" w:cs="ＭＳ ゴシック" w:hint="eastAsia"/>
            <w:lang w:eastAsia="zh-CN"/>
          </w:rPr>
          <w:delText>好了</w:delText>
        </w:r>
      </w:del>
      <w:r w:rsidRPr="007D2483">
        <w:rPr>
          <w:rFonts w:ascii="ＭＳ ゴシック" w:eastAsia="ＭＳ ゴシック" w:hAnsi="ＭＳ ゴシック" w:cs="ＭＳ ゴシック" w:hint="eastAsia"/>
          <w:lang w:eastAsia="zh-CN"/>
        </w:rPr>
        <w:t>，稍等一下」</w:t>
      </w:r>
    </w:p>
    <w:p w14:paraId="44CA8DB1" w14:textId="77777777" w:rsidR="007D2483" w:rsidRPr="007D2483" w:rsidRDefault="007D2483" w:rsidP="007D2483">
      <w:pPr>
        <w:pStyle w:val="a3"/>
        <w:rPr>
          <w:rFonts w:ascii="ＭＳ ゴシック" w:eastAsia="ＭＳ ゴシック" w:hAnsi="ＭＳ ゴシック" w:cs="ＭＳ ゴシック"/>
          <w:lang w:eastAsia="zh-CN"/>
        </w:rPr>
      </w:pPr>
    </w:p>
    <w:p w14:paraId="29AA8FE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F603BA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&lt;jaT0531&gt;ミアはパタパタとキッチンに戻っていった。</w:t>
      </w:r>
    </w:p>
    <w:p w14:paraId="79DD7D96"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&lt;cnT0531&gt;米</w:t>
      </w:r>
      <w:r w:rsidRPr="007D2483">
        <w:rPr>
          <w:rFonts w:ascii="Microsoft YaHei" w:eastAsia="Microsoft YaHei" w:hAnsi="Microsoft YaHei" w:cs="Microsoft YaHei" w:hint="eastAsia"/>
          <w:lang w:eastAsia="zh-CN"/>
        </w:rPr>
        <w:t>娅</w:t>
      </w:r>
      <w:r w:rsidRPr="007D2483">
        <w:rPr>
          <w:rFonts w:ascii="ＭＳ ゴシック" w:eastAsia="ＭＳ ゴシック" w:hAnsi="ＭＳ ゴシック" w:cs="ＭＳ ゴシック" w:hint="eastAsia"/>
          <w:lang w:eastAsia="zh-CN"/>
        </w:rPr>
        <w:t>匆匆忙忙地回到厨房。</w:t>
      </w:r>
    </w:p>
    <w:p w14:paraId="4127D05D" w14:textId="77777777" w:rsidR="007D2483" w:rsidRPr="007D2483" w:rsidRDefault="007D2483" w:rsidP="007D2483">
      <w:pPr>
        <w:pStyle w:val="a3"/>
        <w:rPr>
          <w:rFonts w:ascii="ＭＳ ゴシック" w:eastAsia="ＭＳ ゴシック" w:hAnsi="ＭＳ ゴシック" w:cs="ＭＳ ゴシック"/>
          <w:lang w:eastAsia="zh-CN"/>
        </w:rPr>
      </w:pPr>
    </w:p>
    <w:p w14:paraId="2F7156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【麻衣】</w:t>
      </w:r>
    </w:p>
    <w:p w14:paraId="2A1AE5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&lt;jaT0532&gt;「お兄ちゃん、ありがとうね」</w:t>
      </w:r>
    </w:p>
    <w:p w14:paraId="64EB53A7"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&lt;cnT0532&gt;「哥哥，麻</w:t>
      </w:r>
      <w:r w:rsidRPr="007D2483">
        <w:rPr>
          <w:rFonts w:ascii="Microsoft YaHei" w:eastAsia="Microsoft YaHei" w:hAnsi="Microsoft YaHei" w:cs="Microsoft YaHei" w:hint="eastAsia"/>
          <w:lang w:eastAsia="zh-CN"/>
        </w:rPr>
        <w:t>烦</w:t>
      </w:r>
      <w:r w:rsidRPr="007D2483">
        <w:rPr>
          <w:rFonts w:ascii="ＭＳ ゴシック" w:eastAsia="ＭＳ ゴシック" w:hAnsi="ＭＳ ゴシック" w:cs="ＭＳ ゴシック" w:hint="eastAsia"/>
          <w:lang w:eastAsia="zh-CN"/>
        </w:rPr>
        <w:t>你了」</w:t>
      </w:r>
    </w:p>
    <w:p w14:paraId="32F51405" w14:textId="77777777" w:rsidR="007D2483" w:rsidRPr="007D2483" w:rsidRDefault="007D2483" w:rsidP="007D2483">
      <w:pPr>
        <w:pStyle w:val="a3"/>
        <w:rPr>
          <w:rFonts w:ascii="ＭＳ ゴシック" w:eastAsia="ＭＳ ゴシック" w:hAnsi="ＭＳ ゴシック" w:cs="ＭＳ ゴシック"/>
          <w:lang w:eastAsia="zh-CN"/>
        </w:rPr>
      </w:pPr>
    </w:p>
    <w:p w14:paraId="7F0DE24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2AF7F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&lt;jaT0533&gt;代わって麻衣が出てくる。</w:t>
      </w:r>
    </w:p>
    <w:p w14:paraId="31C24301" w14:textId="29FE4816"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&lt;cnT0533&gt;麻衣</w:t>
      </w:r>
      <w:del w:id="652" w:author="hhh0578" w:date="2020-04-17T23:59:00Z">
        <w:r w:rsidRPr="007D2483" w:rsidDel="002B646C">
          <w:rPr>
            <w:rFonts w:ascii="ＭＳ ゴシック" w:eastAsia="ＭＳ ゴシック" w:hAnsi="ＭＳ ゴシック" w:cs="ＭＳ ゴシック"/>
            <w:lang w:eastAsia="zh-CN"/>
          </w:rPr>
          <w:delText>出来</w:delText>
        </w:r>
      </w:del>
      <w:r w:rsidRPr="007D2483">
        <w:rPr>
          <w:rFonts w:ascii="ＭＳ ゴシック" w:eastAsia="ＭＳ ゴシック" w:hAnsi="ＭＳ ゴシック" w:cs="ＭＳ ゴシック"/>
          <w:lang w:eastAsia="zh-CN"/>
        </w:rPr>
        <w:t>陪我</w:t>
      </w:r>
      <w:ins w:id="653" w:author="hhh0578" w:date="2020-04-17T23:59:00Z">
        <w:r w:rsidR="002B646C">
          <w:rPr>
            <w:rFonts w:ascii="DengXian" w:eastAsia="DengXian" w:hAnsi="DengXian" w:cs="ＭＳ ゴシック" w:hint="eastAsia"/>
            <w:lang w:eastAsia="zh-CN"/>
          </w:rPr>
          <w:t>了</w:t>
        </w:r>
      </w:ins>
      <w:r w:rsidRPr="007D2483">
        <w:rPr>
          <w:rFonts w:ascii="ＭＳ ゴシック" w:eastAsia="ＭＳ ゴシック" w:hAnsi="ＭＳ ゴシック" w:cs="ＭＳ ゴシック"/>
          <w:lang w:eastAsia="zh-CN"/>
        </w:rPr>
        <w:t>。</w:t>
      </w:r>
    </w:p>
    <w:p w14:paraId="04913C75" w14:textId="77777777" w:rsidR="007D2483" w:rsidRPr="007D2483" w:rsidRDefault="007D2483" w:rsidP="007D2483">
      <w:pPr>
        <w:pStyle w:val="a3"/>
        <w:rPr>
          <w:rFonts w:ascii="ＭＳ ゴシック" w:eastAsia="ＭＳ ゴシック" w:hAnsi="ＭＳ ゴシック" w:cs="ＭＳ ゴシック"/>
          <w:lang w:eastAsia="zh-CN"/>
        </w:rPr>
      </w:pPr>
    </w:p>
    <w:p w14:paraId="52C905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04EDBDB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&lt;jaT0534&gt;「いいっていいって」</w:t>
      </w:r>
    </w:p>
    <w:p w14:paraId="2F94B73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&lt;cnT0534&gt;「哪里的</w:t>
      </w:r>
      <w:r w:rsidRPr="007D2483">
        <w:rPr>
          <w:rFonts w:ascii="Microsoft YaHei" w:eastAsia="Microsoft YaHei" w:hAnsi="Microsoft YaHei" w:cs="Microsoft YaHei" w:hint="eastAsia"/>
        </w:rPr>
        <w:t>话</w:t>
      </w:r>
      <w:r w:rsidRPr="007D2483">
        <w:rPr>
          <w:rFonts w:ascii="ＭＳ ゴシック" w:eastAsia="ＭＳ ゴシック" w:hAnsi="ＭＳ ゴシック" w:cs="ＭＳ ゴシック" w:hint="eastAsia"/>
        </w:rPr>
        <w:t>」</w:t>
      </w:r>
    </w:p>
    <w:p w14:paraId="7746156B" w14:textId="77777777" w:rsidR="007D2483" w:rsidRPr="007D2483" w:rsidRDefault="007D2483" w:rsidP="007D2483">
      <w:pPr>
        <w:pStyle w:val="a3"/>
        <w:rPr>
          <w:rFonts w:ascii="ＭＳ ゴシック" w:eastAsia="ＭＳ ゴシック" w:hAnsi="ＭＳ ゴシック" w:cs="ＭＳ ゴシック"/>
        </w:rPr>
      </w:pPr>
    </w:p>
    <w:p w14:paraId="56B0928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EF2D5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&lt;jaT0535&gt;「前みたいにバッグは持ってかなくていいのか？」</w:t>
      </w:r>
    </w:p>
    <w:p w14:paraId="54EC1AFE" w14:textId="5E57801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&lt;cnT0535&gt;「</w:t>
      </w:r>
      <w:del w:id="654" w:author="hhh0578" w:date="2020-04-17T23:59:00Z">
        <w:r w:rsidRPr="007D2483" w:rsidDel="00FF4BC3">
          <w:rPr>
            <w:rFonts w:ascii="DengXian" w:eastAsia="DengXian" w:hAnsi="DengXian" w:cs="ＭＳ ゴシック" w:hint="eastAsia"/>
            <w:lang w:eastAsia="zh-CN"/>
          </w:rPr>
          <w:delText>不</w:delText>
        </w:r>
        <w:r w:rsidRPr="007D2483" w:rsidDel="00FF4BC3">
          <w:rPr>
            <w:rFonts w:ascii="Microsoft YaHei" w:eastAsia="Microsoft YaHei" w:hAnsi="Microsoft YaHei" w:cs="Microsoft YaHei" w:hint="eastAsia"/>
            <w:lang w:eastAsia="zh-CN"/>
          </w:rPr>
          <w:delText>带</w:delText>
        </w:r>
        <w:r w:rsidRPr="007D2483" w:rsidDel="00FF4BC3">
          <w:rPr>
            <w:rFonts w:ascii="DengXian" w:eastAsia="DengXian" w:hAnsi="DengXian" w:cs="ＭＳ ゴシック" w:hint="eastAsia"/>
            <w:lang w:eastAsia="zh-CN"/>
          </w:rPr>
          <w:delText>着上次的包就去</w:delText>
        </w:r>
        <w:r w:rsidRPr="007D2483" w:rsidDel="00FF4BC3">
          <w:rPr>
            <w:rFonts w:ascii="Microsoft YaHei" w:eastAsia="Microsoft YaHei" w:hAnsi="Microsoft YaHei" w:cs="Microsoft YaHei" w:hint="eastAsia"/>
            <w:lang w:eastAsia="zh-CN"/>
          </w:rPr>
          <w:delText>吗</w:delText>
        </w:r>
      </w:del>
      <w:ins w:id="655" w:author="hhh0578" w:date="2020-04-17T23:59:00Z">
        <w:r w:rsidR="00FF4BC3">
          <w:rPr>
            <w:rFonts w:ascii="DengXian" w:eastAsia="DengXian" w:hAnsi="DengXian" w:cs="ＭＳ ゴシック" w:hint="eastAsia"/>
            <w:lang w:eastAsia="zh-CN"/>
          </w:rPr>
          <w:t>不用像上回一样把包也</w:t>
        </w:r>
      </w:ins>
      <w:ins w:id="656" w:author="hhh0578" w:date="2020-04-18T00:00:00Z">
        <w:r w:rsidR="00FF4BC3">
          <w:rPr>
            <w:rFonts w:ascii="DengXian" w:eastAsia="DengXian" w:hAnsi="DengXian" w:cs="ＭＳ ゴシック" w:hint="eastAsia"/>
            <w:lang w:eastAsia="zh-CN"/>
          </w:rPr>
          <w:t>捎去吗</w:t>
        </w:r>
      </w:ins>
      <w:r w:rsidRPr="007D2483">
        <w:rPr>
          <w:rFonts w:ascii="ＭＳ ゴシック" w:eastAsia="ＭＳ ゴシック" w:hAnsi="ＭＳ ゴシック" w:cs="ＭＳ ゴシック" w:hint="eastAsia"/>
          <w:lang w:eastAsia="zh-CN"/>
        </w:rPr>
        <w:t>？」</w:t>
      </w:r>
    </w:p>
    <w:p w14:paraId="00D47033" w14:textId="77777777" w:rsidR="007D2483" w:rsidRPr="007D2483" w:rsidRDefault="007D2483" w:rsidP="007D2483">
      <w:pPr>
        <w:pStyle w:val="a3"/>
        <w:rPr>
          <w:rFonts w:ascii="ＭＳ ゴシック" w:eastAsia="ＭＳ ゴシック" w:hAnsi="ＭＳ ゴシック" w:cs="ＭＳ ゴシック"/>
          <w:lang w:eastAsia="zh-CN"/>
        </w:rPr>
      </w:pPr>
    </w:p>
    <w:p w14:paraId="70E0F3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【麻衣】</w:t>
      </w:r>
    </w:p>
    <w:p w14:paraId="00EC235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&lt;jaT0536&gt;「お姉ちゃん、着替えは持って行ってるみたいなの。だから大丈夫」</w:t>
      </w:r>
    </w:p>
    <w:p w14:paraId="7E14B21E" w14:textId="74C22581"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&lt;cnT0536&gt;「姐姐</w:t>
      </w:r>
      <w:ins w:id="657" w:author="hhh0578" w:date="2020-04-18T00:00:00Z">
        <w:r w:rsidR="00DA60B1">
          <w:rPr>
            <w:rFonts w:ascii="DengXian" w:eastAsia="DengXian" w:hAnsi="DengXian" w:cs="ＭＳ ゴシック" w:hint="eastAsia"/>
            <w:lang w:eastAsia="zh-CN"/>
          </w:rPr>
          <w:t>似乎</w:t>
        </w:r>
      </w:ins>
      <w:del w:id="658" w:author="hhh0578" w:date="2020-04-18T00:00:00Z">
        <w:r w:rsidRPr="007D2483" w:rsidDel="00DA60B1">
          <w:rPr>
            <w:rFonts w:ascii="ＭＳ ゴシック" w:eastAsia="ＭＳ ゴシック" w:hAnsi="ＭＳ ゴシック" w:cs="ＭＳ ゴシック"/>
          </w:rPr>
          <w:delText>是</w:delText>
        </w:r>
      </w:del>
      <w:r w:rsidRPr="007D2483">
        <w:rPr>
          <w:rFonts w:ascii="Microsoft YaHei" w:eastAsia="Microsoft YaHei" w:hAnsi="Microsoft YaHei" w:cs="Microsoft YaHei" w:hint="eastAsia"/>
        </w:rPr>
        <w:t>带</w:t>
      </w:r>
      <w:r w:rsidRPr="007D2483">
        <w:rPr>
          <w:rFonts w:ascii="ＭＳ ゴシック" w:eastAsia="ＭＳ ゴシック" w:hAnsi="ＭＳ ゴシック" w:cs="ＭＳ ゴシック" w:hint="eastAsia"/>
        </w:rPr>
        <w:t>着</w:t>
      </w:r>
      <w:r w:rsidRPr="007D2483">
        <w:rPr>
          <w:rFonts w:ascii="Microsoft YaHei" w:eastAsia="Microsoft YaHei" w:hAnsi="Microsoft YaHei" w:cs="Microsoft YaHei" w:hint="eastAsia"/>
        </w:rPr>
        <w:t>备</w:t>
      </w:r>
      <w:r w:rsidRPr="007D2483">
        <w:rPr>
          <w:rFonts w:ascii="ＭＳ ゴシック" w:eastAsia="ＭＳ ゴシック" w:hAnsi="ＭＳ ゴシック" w:cs="ＭＳ ゴシック" w:hint="eastAsia"/>
        </w:rPr>
        <w:t>用衣物</w:t>
      </w:r>
      <w:ins w:id="659" w:author="hhh0578" w:date="2020-04-18T00:00:00Z">
        <w:r w:rsidR="00795103">
          <w:rPr>
            <w:rFonts w:ascii="DengXian" w:eastAsia="DengXian" w:hAnsi="DengXian" w:cs="ＭＳ ゴシック" w:hint="eastAsia"/>
            <w:lang w:eastAsia="zh-CN"/>
          </w:rPr>
          <w:t>去</w:t>
        </w:r>
      </w:ins>
      <w:r w:rsidRPr="007D2483">
        <w:rPr>
          <w:rFonts w:ascii="ＭＳ ゴシック" w:eastAsia="ＭＳ ゴシック" w:hAnsi="ＭＳ ゴシック" w:cs="ＭＳ ゴシック" w:hint="eastAsia"/>
        </w:rPr>
        <w:t>上班</w:t>
      </w:r>
      <w:ins w:id="660" w:author="hhh0578" w:date="2020-04-18T00:00:00Z">
        <w:r w:rsidR="00795103">
          <w:rPr>
            <w:rFonts w:ascii="DengXian" w:eastAsia="DengXian" w:hAnsi="DengXian" w:cs="ＭＳ ゴシック" w:hint="eastAsia"/>
            <w:lang w:eastAsia="zh-CN"/>
          </w:rPr>
          <w:t>了</w:t>
        </w:r>
      </w:ins>
      <w:del w:id="661" w:author="hhh0578" w:date="2020-04-18T00:00:00Z">
        <w:r w:rsidRPr="007D2483" w:rsidDel="00795103">
          <w:rPr>
            <w:rFonts w:ascii="ＭＳ ゴシック" w:eastAsia="ＭＳ ゴシック" w:hAnsi="ＭＳ ゴシック" w:cs="ＭＳ ゴシック" w:hint="eastAsia"/>
          </w:rPr>
          <w:delText>的</w:delText>
        </w:r>
      </w:del>
      <w:r w:rsidRPr="007D2483">
        <w:rPr>
          <w:rFonts w:ascii="ＭＳ ゴシック" w:eastAsia="ＭＳ ゴシック" w:hAnsi="ＭＳ ゴシック" w:cs="ＭＳ ゴシック" w:hint="eastAsia"/>
        </w:rPr>
        <w:t>。没</w:t>
      </w:r>
      <w:r w:rsidRPr="007D2483">
        <w:rPr>
          <w:rFonts w:ascii="Microsoft YaHei" w:eastAsia="Microsoft YaHei" w:hAnsi="Microsoft YaHei" w:cs="Microsoft YaHei" w:hint="eastAsia"/>
        </w:rPr>
        <w:t>问题</w:t>
      </w:r>
      <w:r w:rsidRPr="007D2483">
        <w:rPr>
          <w:rFonts w:ascii="ＭＳ ゴシック" w:eastAsia="ＭＳ ゴシック" w:hAnsi="ＭＳ ゴシック" w:cs="ＭＳ ゴシック" w:hint="eastAsia"/>
        </w:rPr>
        <w:t>」</w:t>
      </w:r>
    </w:p>
    <w:p w14:paraId="7B023038" w14:textId="77777777" w:rsidR="007D2483" w:rsidRPr="007D2483" w:rsidRDefault="007D2483" w:rsidP="007D2483">
      <w:pPr>
        <w:pStyle w:val="a3"/>
        <w:rPr>
          <w:rFonts w:ascii="ＭＳ ゴシック" w:eastAsia="ＭＳ ゴシック" w:hAnsi="ＭＳ ゴシック" w:cs="ＭＳ ゴシック"/>
        </w:rPr>
      </w:pPr>
    </w:p>
    <w:p w14:paraId="1E00BB5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D20FC1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&lt;jaT0537&gt;「そっか」</w:t>
      </w:r>
    </w:p>
    <w:p w14:paraId="1572AF6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&lt;cnT0537&gt;「明白」</w:t>
      </w:r>
    </w:p>
    <w:p w14:paraId="6BBFE818" w14:textId="77777777" w:rsidR="007D2483" w:rsidRPr="007D2483" w:rsidRDefault="007D2483" w:rsidP="007D2483">
      <w:pPr>
        <w:pStyle w:val="a3"/>
        <w:rPr>
          <w:rFonts w:ascii="ＭＳ ゴシック" w:eastAsia="ＭＳ ゴシック" w:hAnsi="ＭＳ ゴシック" w:cs="ＭＳ ゴシック"/>
        </w:rPr>
      </w:pPr>
    </w:p>
    <w:p w14:paraId="3C37CD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【麻衣】</w:t>
      </w:r>
    </w:p>
    <w:p w14:paraId="43C8916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&lt;jaT0538&gt;「無理しないように言ってあげてね」</w:t>
      </w:r>
    </w:p>
    <w:p w14:paraId="007F98E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&lt;cnT0538&gt;「告</w:t>
      </w:r>
      <w:r w:rsidRPr="007D2483">
        <w:rPr>
          <w:rFonts w:ascii="Microsoft YaHei" w:eastAsia="Microsoft YaHei" w:hAnsi="Microsoft YaHei" w:cs="Microsoft YaHei" w:hint="eastAsia"/>
          <w:lang w:eastAsia="zh-CN"/>
        </w:rPr>
        <w:t>诉</w:t>
      </w:r>
      <w:r w:rsidRPr="007D2483">
        <w:rPr>
          <w:rFonts w:ascii="ＭＳ ゴシック" w:eastAsia="ＭＳ ゴシック" w:hAnsi="ＭＳ ゴシック" w:cs="ＭＳ ゴシック" w:hint="eastAsia"/>
          <w:lang w:eastAsia="zh-CN"/>
        </w:rPr>
        <w:t>姐姐</w:t>
      </w:r>
      <w:r w:rsidRPr="007D2483">
        <w:rPr>
          <w:rFonts w:ascii="Microsoft YaHei" w:eastAsia="Microsoft YaHei" w:hAnsi="Microsoft YaHei" w:cs="Microsoft YaHei" w:hint="eastAsia"/>
          <w:lang w:eastAsia="zh-CN"/>
        </w:rPr>
        <w:t>别</w:t>
      </w:r>
      <w:r w:rsidRPr="007D2483">
        <w:rPr>
          <w:rFonts w:ascii="ＭＳ ゴシック" w:eastAsia="ＭＳ ゴシック" w:hAnsi="ＭＳ ゴシック" w:cs="ＭＳ ゴシック" w:hint="eastAsia"/>
          <w:lang w:eastAsia="zh-CN"/>
        </w:rPr>
        <w:t>勉</w:t>
      </w:r>
      <w:r w:rsidRPr="007D2483">
        <w:rPr>
          <w:rFonts w:ascii="Microsoft YaHei" w:eastAsia="Microsoft YaHei" w:hAnsi="Microsoft YaHei" w:cs="Microsoft YaHei" w:hint="eastAsia"/>
          <w:lang w:eastAsia="zh-CN"/>
        </w:rPr>
        <w:t>强</w:t>
      </w:r>
      <w:r w:rsidRPr="007D2483">
        <w:rPr>
          <w:rFonts w:ascii="ＭＳ ゴシック" w:eastAsia="ＭＳ ゴシック" w:hAnsi="ＭＳ ゴシック" w:cs="ＭＳ ゴシック" w:hint="eastAsia"/>
          <w:lang w:eastAsia="zh-CN"/>
        </w:rPr>
        <w:t>哦」</w:t>
      </w:r>
    </w:p>
    <w:p w14:paraId="3A1A9AE2" w14:textId="77777777" w:rsidR="007D2483" w:rsidRPr="007D2483" w:rsidRDefault="007D2483" w:rsidP="007D2483">
      <w:pPr>
        <w:pStyle w:val="a3"/>
        <w:rPr>
          <w:rFonts w:ascii="ＭＳ ゴシック" w:eastAsia="ＭＳ ゴシック" w:hAnsi="ＭＳ ゴシック" w:cs="ＭＳ ゴシック"/>
          <w:lang w:eastAsia="zh-CN"/>
        </w:rPr>
      </w:pPr>
    </w:p>
    <w:p w14:paraId="29B4A15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119DCE9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&lt;jaT0539&gt;「分かった。言っても無理するだろうけど」</w:t>
      </w:r>
    </w:p>
    <w:p w14:paraId="6E0A22E2" w14:textId="5C51A57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&lt;cnT0539&gt;「我知道。不</w:t>
      </w:r>
      <w:r w:rsidRPr="007D2483">
        <w:rPr>
          <w:rFonts w:ascii="Microsoft YaHei" w:eastAsia="Microsoft YaHei" w:hAnsi="Microsoft YaHei" w:cs="Microsoft YaHei" w:hint="eastAsia"/>
          <w:lang w:eastAsia="zh-CN"/>
        </w:rPr>
        <w:t>过</w:t>
      </w:r>
      <w:ins w:id="662" w:author="hhh0578" w:date="2020-04-18T00:01:00Z">
        <w:r w:rsidR="00116B9D">
          <w:rPr>
            <w:rFonts w:ascii="Microsoft YaHei" w:eastAsia="Microsoft YaHei" w:hAnsi="Microsoft YaHei" w:cs="Microsoft YaHei" w:hint="eastAsia"/>
            <w:lang w:eastAsia="zh-CN"/>
          </w:rPr>
          <w:t>大概</w:t>
        </w:r>
      </w:ins>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了也没用</w:t>
      </w:r>
      <w:del w:id="663" w:author="hhh0578" w:date="2020-04-18T00:01:00Z">
        <w:r w:rsidRPr="007D2483" w:rsidDel="00116B9D">
          <w:rPr>
            <w:rFonts w:ascii="ＭＳ ゴシック" w:eastAsia="ＭＳ ゴシック" w:hAnsi="ＭＳ ゴシック" w:cs="ＭＳ ゴシック" w:hint="eastAsia"/>
            <w:lang w:eastAsia="zh-CN"/>
          </w:rPr>
          <w:delText>就是了</w:delText>
        </w:r>
      </w:del>
      <w:r w:rsidRPr="007D2483">
        <w:rPr>
          <w:rFonts w:ascii="ＭＳ ゴシック" w:eastAsia="ＭＳ ゴシック" w:hAnsi="ＭＳ ゴシック" w:cs="ＭＳ ゴシック" w:hint="eastAsia"/>
          <w:lang w:eastAsia="zh-CN"/>
        </w:rPr>
        <w:t>」</w:t>
      </w:r>
    </w:p>
    <w:p w14:paraId="15E91743" w14:textId="77777777" w:rsidR="007D2483" w:rsidRPr="007D2483" w:rsidRDefault="007D2483" w:rsidP="007D2483">
      <w:pPr>
        <w:pStyle w:val="a3"/>
        <w:rPr>
          <w:rFonts w:ascii="ＭＳ ゴシック" w:eastAsia="ＭＳ ゴシック" w:hAnsi="ＭＳ ゴシック" w:cs="ＭＳ ゴシック"/>
          <w:lang w:eastAsia="zh-CN"/>
        </w:rPr>
      </w:pPr>
    </w:p>
    <w:p w14:paraId="2A2E333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【麻衣】</w:t>
      </w:r>
    </w:p>
    <w:p w14:paraId="496EAE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&lt;jaT0540&gt;「あははは、そうだね」</w:t>
      </w:r>
    </w:p>
    <w:p w14:paraId="3618EF7C"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&lt;cnT0540&gt;「啊哈哈</w:t>
      </w:r>
      <w:proofErr w:type="gramStart"/>
      <w:r w:rsidRPr="007D2483">
        <w:rPr>
          <w:rFonts w:ascii="ＭＳ ゴシック" w:eastAsia="ＭＳ ゴシック" w:hAnsi="ＭＳ ゴシック" w:cs="ＭＳ ゴシック"/>
          <w:lang w:eastAsia="zh-CN"/>
        </w:rPr>
        <w:t>哈</w:t>
      </w:r>
      <w:proofErr w:type="gramEnd"/>
      <w:r w:rsidRPr="007D2483">
        <w:rPr>
          <w:rFonts w:ascii="ＭＳ ゴシック" w:eastAsia="ＭＳ ゴシック" w:hAnsi="ＭＳ ゴシック" w:cs="ＭＳ ゴシック"/>
          <w:lang w:eastAsia="zh-CN"/>
        </w:rPr>
        <w: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倒是」</w:t>
      </w:r>
    </w:p>
    <w:p w14:paraId="75A8470E" w14:textId="77777777" w:rsidR="007D2483" w:rsidRPr="007D2483" w:rsidRDefault="007D2483" w:rsidP="007D2483">
      <w:pPr>
        <w:pStyle w:val="a3"/>
        <w:rPr>
          <w:rFonts w:ascii="ＭＳ ゴシック" w:eastAsia="ＭＳ ゴシック" w:hAnsi="ＭＳ ゴシック" w:cs="ＭＳ ゴシック"/>
          <w:lang w:eastAsia="zh-CN"/>
        </w:rPr>
      </w:pPr>
    </w:p>
    <w:p w14:paraId="53BACA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【ミア】</w:t>
      </w:r>
    </w:p>
    <w:p w14:paraId="3FEC69A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&lt;jaT0541&gt;「お待たせしました」</w:t>
      </w:r>
    </w:p>
    <w:p w14:paraId="6B9D5AE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&lt;cnT0541&gt;「久等了」</w:t>
      </w:r>
    </w:p>
    <w:p w14:paraId="0EB4E460" w14:textId="77777777" w:rsidR="007D2483" w:rsidRPr="007D2483" w:rsidRDefault="007D2483" w:rsidP="007D2483">
      <w:pPr>
        <w:pStyle w:val="a3"/>
        <w:rPr>
          <w:rFonts w:ascii="ＭＳ ゴシック" w:eastAsia="ＭＳ ゴシック" w:hAnsi="ＭＳ ゴシック" w:cs="ＭＳ ゴシック"/>
        </w:rPr>
      </w:pPr>
    </w:p>
    <w:p w14:paraId="4CAA00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0F4695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&lt;jaT0542&gt;ミアが前と同じ包みを持って出てきた。</w:t>
      </w:r>
    </w:p>
    <w:p w14:paraId="2B78EA8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&lt;cnT0542&gt;米</w:t>
      </w:r>
      <w:r w:rsidRPr="007D2483">
        <w:rPr>
          <w:rFonts w:ascii="Microsoft YaHei" w:eastAsia="Microsoft YaHei" w:hAnsi="Microsoft YaHei" w:cs="Microsoft YaHei" w:hint="eastAsia"/>
          <w:lang w:eastAsia="zh-CN"/>
        </w:rPr>
        <w:t>娅</w:t>
      </w:r>
      <w:r w:rsidRPr="007D2483">
        <w:rPr>
          <w:rFonts w:ascii="ＭＳ ゴシック" w:eastAsia="ＭＳ ゴシック" w:hAnsi="ＭＳ ゴシック" w:cs="ＭＳ ゴシック" w:hint="eastAsia"/>
          <w:lang w:eastAsia="zh-CN"/>
        </w:rPr>
        <w:t>拿着上次一</w:t>
      </w:r>
      <w:r w:rsidRPr="007D2483">
        <w:rPr>
          <w:rFonts w:ascii="Microsoft YaHei" w:eastAsia="Microsoft YaHei" w:hAnsi="Microsoft YaHei" w:cs="Microsoft YaHei" w:hint="eastAsia"/>
          <w:lang w:eastAsia="zh-CN"/>
        </w:rPr>
        <w:t>样</w:t>
      </w:r>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饭</w:t>
      </w:r>
      <w:r w:rsidRPr="007D2483">
        <w:rPr>
          <w:rFonts w:ascii="ＭＳ ゴシック" w:eastAsia="ＭＳ ゴシック" w:hAnsi="ＭＳ ゴシック" w:cs="ＭＳ ゴシック" w:hint="eastAsia"/>
          <w:lang w:eastAsia="zh-CN"/>
        </w:rPr>
        <w:t>盒出来了。</w:t>
      </w:r>
    </w:p>
    <w:p w14:paraId="58C9BC98" w14:textId="77777777" w:rsidR="007D2483" w:rsidRPr="007D2483" w:rsidRDefault="007D2483" w:rsidP="007D2483">
      <w:pPr>
        <w:pStyle w:val="a3"/>
        <w:rPr>
          <w:rFonts w:ascii="ＭＳ ゴシック" w:eastAsia="ＭＳ ゴシック" w:hAnsi="ＭＳ ゴシック" w:cs="ＭＳ ゴシック"/>
          <w:lang w:eastAsia="zh-CN"/>
        </w:rPr>
      </w:pPr>
    </w:p>
    <w:p w14:paraId="4E54E9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A92F01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&lt;jaT0543&gt;「ありがとう。ところでフィーナは？」</w:t>
      </w:r>
    </w:p>
    <w:p w14:paraId="6210B9A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&lt;cnT0543&gt;「辛苦了。菲娜呢？」</w:t>
      </w:r>
    </w:p>
    <w:p w14:paraId="36B02B91" w14:textId="77777777" w:rsidR="007D2483" w:rsidRPr="007D2483" w:rsidRDefault="007D2483" w:rsidP="007D2483">
      <w:pPr>
        <w:pStyle w:val="a3"/>
        <w:rPr>
          <w:rFonts w:ascii="ＭＳ ゴシック" w:eastAsia="ＭＳ ゴシック" w:hAnsi="ＭＳ ゴシック" w:cs="ＭＳ ゴシック"/>
        </w:rPr>
      </w:pPr>
    </w:p>
    <w:p w14:paraId="1F842DF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【ミア】</w:t>
      </w:r>
    </w:p>
    <w:p w14:paraId="2CE46A3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&lt;jaT0544&gt;「ただ今入浴中ですので」</w:t>
      </w:r>
    </w:p>
    <w:p w14:paraId="51CAD79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&lt;cnT0544&gt;「菲娜大人入浴中」</w:t>
      </w:r>
    </w:p>
    <w:p w14:paraId="6DBE2E2C" w14:textId="77777777" w:rsidR="007D2483" w:rsidRPr="007D2483" w:rsidRDefault="007D2483" w:rsidP="007D2483">
      <w:pPr>
        <w:pStyle w:val="a3"/>
        <w:rPr>
          <w:rFonts w:ascii="ＭＳ ゴシック" w:eastAsia="ＭＳ ゴシック" w:hAnsi="ＭＳ ゴシック" w:cs="ＭＳ ゴシック"/>
        </w:rPr>
      </w:pPr>
    </w:p>
    <w:p w14:paraId="33FE38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3ABD3F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&lt;jaT0545&gt;「そっか」</w:t>
      </w:r>
    </w:p>
    <w:p w14:paraId="092EA495" w14:textId="6732F7C5"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&lt;cnT0545&gt;「</w:t>
      </w:r>
      <w:ins w:id="664" w:author="hhh0578" w:date="2020-04-18T00:03:00Z">
        <w:r w:rsidR="00EF3ADE">
          <w:rPr>
            <w:rFonts w:ascii="Microsoft YaHei" w:eastAsia="Microsoft YaHei" w:hAnsi="Microsoft YaHei" w:cs="Microsoft YaHei" w:hint="eastAsia"/>
            <w:lang w:eastAsia="zh-CN"/>
          </w:rPr>
          <w:t>是吗</w:t>
        </w:r>
      </w:ins>
      <w:del w:id="665" w:author="hhh0578" w:date="2020-04-18T00:03:00Z">
        <w:r w:rsidRPr="007D2483" w:rsidDel="00EF3ADE">
          <w:rPr>
            <w:rFonts w:ascii="ＭＳ ゴシック" w:eastAsia="ＭＳ ゴシック" w:hAnsi="ＭＳ ゴシック" w:cs="ＭＳ ゴシック"/>
          </w:rPr>
          <w:delText>好的</w:delText>
        </w:r>
      </w:del>
      <w:r w:rsidRPr="007D2483">
        <w:rPr>
          <w:rFonts w:ascii="ＭＳ ゴシック" w:eastAsia="ＭＳ ゴシック" w:hAnsi="ＭＳ ゴシック" w:cs="ＭＳ ゴシック"/>
        </w:rPr>
        <w:t>」</w:t>
      </w:r>
    </w:p>
    <w:p w14:paraId="5D6C90D0" w14:textId="77777777" w:rsidR="007D2483" w:rsidRPr="007D2483" w:rsidRDefault="007D2483" w:rsidP="007D2483">
      <w:pPr>
        <w:pStyle w:val="a3"/>
        <w:rPr>
          <w:rFonts w:ascii="ＭＳ ゴシック" w:eastAsia="ＭＳ ゴシック" w:hAnsi="ＭＳ ゴシック" w:cs="ＭＳ ゴシック"/>
        </w:rPr>
      </w:pPr>
    </w:p>
    <w:p w14:paraId="28FC6D9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705985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&lt;jaT0546&gt;「じゃあ行ってくるよ」</w:t>
      </w:r>
    </w:p>
    <w:p w14:paraId="2CB1406E" w14:textId="43B8632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&lt;cnT0546&gt;「</w:t>
      </w:r>
      <w:ins w:id="666" w:author="hhh0578" w:date="2020-04-18T00:03:00Z">
        <w:r w:rsidR="00170AE3">
          <w:rPr>
            <w:rFonts w:ascii="DengXian" w:eastAsia="DengXian" w:hAnsi="DengXian" w:cs="ＭＳ ゴシック" w:hint="eastAsia"/>
            <w:lang w:eastAsia="zh-CN"/>
          </w:rPr>
          <w:t>那</w:t>
        </w:r>
      </w:ins>
      <w:r w:rsidRPr="007D2483">
        <w:rPr>
          <w:rFonts w:ascii="ＭＳ ゴシック" w:eastAsia="ＭＳ ゴシック" w:hAnsi="ＭＳ ゴシック" w:cs="ＭＳ ゴシック"/>
        </w:rPr>
        <w:t>我先走了」</w:t>
      </w:r>
    </w:p>
    <w:p w14:paraId="2701901B" w14:textId="77777777" w:rsidR="007D2483" w:rsidRPr="007D2483" w:rsidRDefault="007D2483" w:rsidP="007D2483">
      <w:pPr>
        <w:pStyle w:val="a3"/>
        <w:rPr>
          <w:rFonts w:ascii="ＭＳ ゴシック" w:eastAsia="ＭＳ ゴシック" w:hAnsi="ＭＳ ゴシック" w:cs="ＭＳ ゴシック"/>
        </w:rPr>
      </w:pPr>
    </w:p>
    <w:p w14:paraId="020234F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【麻衣】</w:t>
      </w:r>
    </w:p>
    <w:p w14:paraId="29B7142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&lt;jaT0547&gt;「うん、ご飯待ってるからね」</w:t>
      </w:r>
    </w:p>
    <w:p w14:paraId="6F8C8132"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&lt;cnT0547&gt;「等你吃</w:t>
      </w:r>
      <w:r w:rsidRPr="007D2483">
        <w:rPr>
          <w:rFonts w:ascii="Microsoft YaHei" w:eastAsia="Microsoft YaHei" w:hAnsi="Microsoft YaHei" w:cs="Microsoft YaHei" w:hint="eastAsia"/>
          <w:lang w:eastAsia="zh-CN"/>
        </w:rPr>
        <w:t>饭</w:t>
      </w:r>
      <w:r w:rsidRPr="007D2483">
        <w:rPr>
          <w:rFonts w:ascii="ＭＳ ゴシック" w:eastAsia="ＭＳ ゴシック" w:hAnsi="ＭＳ ゴシック" w:cs="ＭＳ ゴシック" w:hint="eastAsia"/>
          <w:lang w:eastAsia="zh-CN"/>
        </w:rPr>
        <w:t>，快去快回」</w:t>
      </w:r>
    </w:p>
    <w:p w14:paraId="7C453D04" w14:textId="77777777" w:rsidR="007D2483" w:rsidRPr="007D2483" w:rsidRDefault="007D2483" w:rsidP="007D2483">
      <w:pPr>
        <w:pStyle w:val="a3"/>
        <w:rPr>
          <w:rFonts w:ascii="ＭＳ ゴシック" w:eastAsia="ＭＳ ゴシック" w:hAnsi="ＭＳ ゴシック" w:cs="ＭＳ ゴシック"/>
          <w:lang w:eastAsia="zh-CN"/>
        </w:rPr>
      </w:pPr>
    </w:p>
    <w:p w14:paraId="0742CB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87FE9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&lt;jaT0548&gt;「おう」</w:t>
      </w:r>
    </w:p>
    <w:p w14:paraId="4E3845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&lt;cnT0548&gt;「好」</w:t>
      </w:r>
    </w:p>
    <w:p w14:paraId="5FE10A4B" w14:textId="77777777" w:rsidR="007D2483" w:rsidRPr="007D2483" w:rsidRDefault="007D2483" w:rsidP="007D2483">
      <w:pPr>
        <w:pStyle w:val="a3"/>
        <w:rPr>
          <w:rFonts w:ascii="ＭＳ ゴシック" w:eastAsia="ＭＳ ゴシック" w:hAnsi="ＭＳ ゴシック" w:cs="ＭＳ ゴシック"/>
        </w:rPr>
      </w:pPr>
    </w:p>
    <w:p w14:paraId="5754B8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844B30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&lt;jaT0549&gt;本日２回目の居住区。</w:t>
      </w:r>
    </w:p>
    <w:p w14:paraId="2E95DF7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&lt;cnT0549&gt;今天第二次去居住区。</w:t>
      </w:r>
    </w:p>
    <w:p w14:paraId="46AB186C" w14:textId="77777777" w:rsidR="007D2483" w:rsidRPr="007D2483" w:rsidRDefault="007D2483" w:rsidP="007D2483">
      <w:pPr>
        <w:pStyle w:val="a3"/>
        <w:rPr>
          <w:rFonts w:ascii="ＭＳ ゴシック" w:eastAsia="ＭＳ ゴシック" w:hAnsi="ＭＳ ゴシック" w:cs="ＭＳ ゴシック"/>
        </w:rPr>
      </w:pPr>
    </w:p>
    <w:p w14:paraId="2CD4BD8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878AD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&lt;jaT0550&gt;さすがにこの時間、歩いている人はほとんどいない。</w:t>
      </w:r>
    </w:p>
    <w:p w14:paraId="48AABAE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&lt;cnT0550&gt;在</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个</w:t>
      </w:r>
      <w:r w:rsidRPr="007D2483">
        <w:rPr>
          <w:rFonts w:ascii="Microsoft YaHei" w:eastAsia="Microsoft YaHei" w:hAnsi="Microsoft YaHei" w:cs="Microsoft YaHei" w:hint="eastAsia"/>
          <w:lang w:eastAsia="zh-CN"/>
        </w:rPr>
        <w:t>时间</w:t>
      </w:r>
      <w:r w:rsidRPr="007D2483">
        <w:rPr>
          <w:rFonts w:ascii="ＭＳ ゴシック" w:eastAsia="ＭＳ ゴシック" w:hAnsi="ＭＳ ゴシック" w:cs="ＭＳ ゴシック" w:hint="eastAsia"/>
          <w:lang w:eastAsia="zh-CN"/>
        </w:rPr>
        <w:t>，果然是没多少行人。</w:t>
      </w:r>
    </w:p>
    <w:p w14:paraId="58D21F97" w14:textId="77777777" w:rsidR="007D2483" w:rsidRPr="007D2483" w:rsidRDefault="007D2483" w:rsidP="007D2483">
      <w:pPr>
        <w:pStyle w:val="a3"/>
        <w:rPr>
          <w:rFonts w:ascii="ＭＳ ゴシック" w:eastAsia="ＭＳ ゴシック" w:hAnsi="ＭＳ ゴシック" w:cs="ＭＳ ゴシック"/>
          <w:lang w:eastAsia="zh-CN"/>
        </w:rPr>
      </w:pPr>
    </w:p>
    <w:p w14:paraId="1012C9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w:t>
      </w:r>
    </w:p>
    <w:p w14:paraId="3BCD32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&lt;jaT0551&gt;シャッターが下りた商店街を博物館へ向かう。</w:t>
      </w:r>
    </w:p>
    <w:p w14:paraId="4A21AC3F" w14:textId="40FBA03F"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&lt;cnT0551&gt;</w:t>
      </w:r>
      <w:ins w:id="667" w:author="hhh0578" w:date="2020-04-18T00:03:00Z">
        <w:r w:rsidR="009D43DA">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穿梭在拉下卷帘</w:t>
      </w:r>
      <w:r w:rsidRPr="007D2483">
        <w:rPr>
          <w:rFonts w:ascii="Microsoft YaHei" w:eastAsia="Microsoft YaHei" w:hAnsi="Microsoft YaHei" w:cs="Microsoft YaHei" w:hint="eastAsia"/>
          <w:lang w:eastAsia="zh-CN"/>
        </w:rPr>
        <w:t>门</w:t>
      </w:r>
      <w:r w:rsidRPr="007D2483">
        <w:rPr>
          <w:rFonts w:ascii="ＭＳ ゴシック" w:eastAsia="ＭＳ ゴシック" w:hAnsi="ＭＳ ゴシック" w:cs="ＭＳ ゴシック" w:hint="eastAsia"/>
          <w:lang w:eastAsia="zh-CN"/>
        </w:rPr>
        <w:t>的商</w:t>
      </w:r>
      <w:r w:rsidRPr="007D2483">
        <w:rPr>
          <w:rFonts w:ascii="Microsoft YaHei" w:eastAsia="Microsoft YaHei" w:hAnsi="Microsoft YaHei" w:cs="Microsoft YaHei" w:hint="eastAsia"/>
          <w:lang w:eastAsia="zh-CN"/>
        </w:rPr>
        <w:t>业</w:t>
      </w:r>
      <w:r w:rsidRPr="007D2483">
        <w:rPr>
          <w:rFonts w:ascii="ＭＳ ゴシック" w:eastAsia="ＭＳ ゴシック" w:hAnsi="ＭＳ ゴシック" w:cs="ＭＳ ゴシック" w:hint="eastAsia"/>
          <w:lang w:eastAsia="zh-CN"/>
        </w:rPr>
        <w:t>街</w:t>
      </w:r>
      <w:del w:id="668" w:author="hhh0578" w:date="2020-04-18T00:03:00Z">
        <w:r w:rsidRPr="007D2483" w:rsidDel="009D43DA">
          <w:rPr>
            <w:rFonts w:ascii="ＭＳ ゴシック" w:eastAsia="ＭＳ ゴシック" w:hAnsi="ＭＳ ゴシック" w:cs="ＭＳ ゴシック" w:hint="eastAsia"/>
            <w:lang w:eastAsia="zh-CN"/>
          </w:rPr>
          <w:delText>种</w:delText>
        </w:r>
      </w:del>
      <w:r w:rsidRPr="007D2483">
        <w:rPr>
          <w:rFonts w:ascii="ＭＳ ゴシック" w:eastAsia="ＭＳ ゴシック" w:hAnsi="ＭＳ ゴシック" w:cs="ＭＳ ゴシック" w:hint="eastAsia"/>
          <w:lang w:eastAsia="zh-CN"/>
        </w:rPr>
        <w:t>，走向博物</w:t>
      </w:r>
      <w:r w:rsidRPr="007D2483">
        <w:rPr>
          <w:rFonts w:ascii="Microsoft YaHei" w:eastAsia="Microsoft YaHei" w:hAnsi="Microsoft YaHei" w:cs="Microsoft YaHei" w:hint="eastAsia"/>
          <w:lang w:eastAsia="zh-CN"/>
        </w:rPr>
        <w:t>馆</w:t>
      </w:r>
      <w:r w:rsidRPr="007D2483">
        <w:rPr>
          <w:rFonts w:ascii="ＭＳ ゴシック" w:eastAsia="ＭＳ ゴシック" w:hAnsi="ＭＳ ゴシック" w:cs="ＭＳ ゴシック" w:hint="eastAsia"/>
          <w:lang w:eastAsia="zh-CN"/>
        </w:rPr>
        <w:t>。</w:t>
      </w:r>
    </w:p>
    <w:p w14:paraId="08D9D052" w14:textId="77777777" w:rsidR="007D2483" w:rsidRPr="007D2483" w:rsidRDefault="007D2483" w:rsidP="007D2483">
      <w:pPr>
        <w:pStyle w:val="a3"/>
        <w:rPr>
          <w:rFonts w:ascii="ＭＳ ゴシック" w:eastAsia="ＭＳ ゴシック" w:hAnsi="ＭＳ ゴシック" w:cs="ＭＳ ゴシック"/>
          <w:lang w:eastAsia="zh-CN"/>
        </w:rPr>
      </w:pPr>
    </w:p>
    <w:p w14:paraId="27198E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A83D8E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&lt;jaT0552&gt;照明が点いたままの博物館。</w:t>
      </w:r>
    </w:p>
    <w:p w14:paraId="4F25873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&lt;cnT0552&gt;博物</w:t>
      </w:r>
      <w:r w:rsidRPr="007D2483">
        <w:rPr>
          <w:rFonts w:ascii="Microsoft YaHei" w:eastAsia="Microsoft YaHei" w:hAnsi="Microsoft YaHei" w:cs="Microsoft YaHei" w:hint="eastAsia"/>
          <w:lang w:eastAsia="zh-CN"/>
        </w:rPr>
        <w:t>馆</w:t>
      </w:r>
      <w:r w:rsidRPr="007D2483">
        <w:rPr>
          <w:rFonts w:ascii="ＭＳ ゴシック" w:eastAsia="ＭＳ ゴシック" w:hAnsi="ＭＳ ゴシック" w:cs="ＭＳ ゴシック" w:hint="eastAsia"/>
          <w:lang w:eastAsia="zh-CN"/>
        </w:rPr>
        <w:t>灯火通明。</w:t>
      </w:r>
    </w:p>
    <w:p w14:paraId="6DC011C7" w14:textId="77777777" w:rsidR="007D2483" w:rsidRPr="007D2483" w:rsidRDefault="007D2483" w:rsidP="007D2483">
      <w:pPr>
        <w:pStyle w:val="a3"/>
        <w:rPr>
          <w:rFonts w:ascii="ＭＳ ゴシック" w:eastAsia="ＭＳ ゴシック" w:hAnsi="ＭＳ ゴシック" w:cs="ＭＳ ゴシック"/>
          <w:lang w:eastAsia="zh-CN"/>
        </w:rPr>
      </w:pPr>
    </w:p>
    <w:p w14:paraId="7C76FB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B90A45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&lt;jaT0553&gt;暗い居住区では一際目立つ建物だ。</w:t>
      </w:r>
    </w:p>
    <w:p w14:paraId="76FD16A2"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&lt;cnT0553&gt;在昏暗的居住区中格外</w:t>
      </w:r>
      <w:r w:rsidRPr="007D2483">
        <w:rPr>
          <w:rFonts w:ascii="Microsoft YaHei" w:eastAsia="Microsoft YaHei" w:hAnsi="Microsoft YaHei" w:cs="Microsoft YaHei" w:hint="eastAsia"/>
          <w:lang w:eastAsia="zh-CN"/>
        </w:rPr>
        <w:t>显</w:t>
      </w:r>
      <w:r w:rsidRPr="007D2483">
        <w:rPr>
          <w:rFonts w:ascii="ＭＳ ゴシック" w:eastAsia="ＭＳ ゴシック" w:hAnsi="ＭＳ ゴシック" w:cs="ＭＳ ゴシック" w:hint="eastAsia"/>
          <w:lang w:eastAsia="zh-CN"/>
        </w:rPr>
        <w:t>眼。</w:t>
      </w:r>
    </w:p>
    <w:p w14:paraId="665A493F" w14:textId="77777777" w:rsidR="007D2483" w:rsidRPr="007D2483" w:rsidRDefault="007D2483" w:rsidP="007D2483">
      <w:pPr>
        <w:pStyle w:val="a3"/>
        <w:rPr>
          <w:rFonts w:ascii="ＭＳ ゴシック" w:eastAsia="ＭＳ ゴシック" w:hAnsi="ＭＳ ゴシック" w:cs="ＭＳ ゴシック"/>
          <w:lang w:eastAsia="zh-CN"/>
        </w:rPr>
      </w:pPr>
    </w:p>
    <w:p w14:paraId="30B8F49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28C24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&lt;jaT0554&gt;自動ドアをくぐると、受付で事務作業をしていた女性館員がこちらを向いた。</w:t>
      </w:r>
    </w:p>
    <w:p w14:paraId="15657A1F" w14:textId="1C54692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&lt;cnT0554&gt;</w:t>
      </w:r>
      <w:ins w:id="669" w:author="hhh0578" w:date="2020-04-18T00:10:00Z">
        <w:r w:rsidR="004121BF">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走</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自</w:t>
      </w:r>
      <w:r w:rsidRPr="007D2483">
        <w:rPr>
          <w:rFonts w:ascii="Microsoft YaHei" w:eastAsia="Microsoft YaHei" w:hAnsi="Microsoft YaHei" w:cs="Microsoft YaHei" w:hint="eastAsia"/>
          <w:lang w:eastAsia="zh-CN"/>
        </w:rPr>
        <w:t>动门</w:t>
      </w:r>
      <w:r w:rsidRPr="007D2483">
        <w:rPr>
          <w:rFonts w:ascii="ＭＳ ゴシック" w:eastAsia="ＭＳ ゴシック" w:hAnsi="ＭＳ ゴシック" w:cs="ＭＳ ゴシック" w:hint="eastAsia"/>
          <w:lang w:eastAsia="zh-CN"/>
        </w:rPr>
        <w:t>，</w:t>
      </w:r>
      <w:del w:id="670" w:author="hhh0578" w:date="2020-04-18T00:10:00Z">
        <w:r w:rsidRPr="007D2483" w:rsidDel="00516472">
          <w:rPr>
            <w:rFonts w:ascii="ＭＳ ゴシック" w:eastAsia="ＭＳ ゴシック" w:hAnsi="ＭＳ ゴシック" w:cs="ＭＳ ゴシック" w:hint="eastAsia"/>
            <w:lang w:eastAsia="zh-CN"/>
          </w:rPr>
          <w:delText>正</w:delText>
        </w:r>
      </w:del>
      <w:r w:rsidRPr="007D2483">
        <w:rPr>
          <w:rFonts w:ascii="ＭＳ ゴシック" w:eastAsia="ＭＳ ゴシック" w:hAnsi="ＭＳ ゴシック" w:cs="ＭＳ ゴシック" w:hint="eastAsia"/>
          <w:lang w:eastAsia="zh-CN"/>
        </w:rPr>
        <w:t>在</w:t>
      </w:r>
      <w:ins w:id="671" w:author="hhh0578" w:date="2020-04-18T00:10:00Z">
        <w:r w:rsidR="00A92494">
          <w:rPr>
            <w:rFonts w:ascii="DengXian" w:eastAsia="DengXian" w:hAnsi="DengXian" w:cs="ＭＳ ゴシック" w:hint="eastAsia"/>
            <w:lang w:eastAsia="zh-CN"/>
          </w:rPr>
          <w:t>接待处</w:t>
        </w:r>
      </w:ins>
      <w:r w:rsidRPr="007D2483">
        <w:rPr>
          <w:rFonts w:ascii="ＭＳ ゴシック" w:eastAsia="ＭＳ ゴシック" w:hAnsi="ＭＳ ゴシック" w:cs="ＭＳ ゴシック" w:hint="eastAsia"/>
          <w:lang w:eastAsia="zh-CN"/>
        </w:rPr>
        <w:t>工作的女性</w:t>
      </w:r>
      <w:r w:rsidRPr="007D2483">
        <w:rPr>
          <w:rFonts w:ascii="Microsoft YaHei" w:eastAsia="Microsoft YaHei" w:hAnsi="Microsoft YaHei" w:cs="Microsoft YaHei" w:hint="eastAsia"/>
          <w:lang w:eastAsia="zh-CN"/>
        </w:rPr>
        <w:t>馆</w:t>
      </w:r>
      <w:r w:rsidRPr="007D2483">
        <w:rPr>
          <w:rFonts w:ascii="ＭＳ ゴシック" w:eastAsia="ＭＳ ゴシック" w:hAnsi="ＭＳ ゴシック" w:cs="ＭＳ ゴシック" w:hint="eastAsia"/>
          <w:lang w:eastAsia="zh-CN"/>
        </w:rPr>
        <w:t>内工作</w:t>
      </w:r>
      <w:r w:rsidRPr="007D2483">
        <w:rPr>
          <w:rFonts w:ascii="Microsoft YaHei" w:eastAsia="Microsoft YaHei" w:hAnsi="Microsoft YaHei" w:cs="Microsoft YaHei" w:hint="eastAsia"/>
          <w:lang w:eastAsia="zh-CN"/>
        </w:rPr>
        <w:t>员</w:t>
      </w:r>
      <w:r w:rsidRPr="007D2483">
        <w:rPr>
          <w:rFonts w:ascii="ＭＳ ゴシック" w:eastAsia="ＭＳ ゴシック" w:hAnsi="ＭＳ ゴシック" w:cs="ＭＳ ゴシック" w:hint="eastAsia"/>
          <w:lang w:eastAsia="zh-CN"/>
        </w:rPr>
        <w:t>走了</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来。</w:t>
      </w:r>
    </w:p>
    <w:p w14:paraId="710ABDFE" w14:textId="77777777" w:rsidR="007D2483" w:rsidRPr="007D2483" w:rsidRDefault="007D2483" w:rsidP="007D2483">
      <w:pPr>
        <w:pStyle w:val="a3"/>
        <w:rPr>
          <w:rFonts w:ascii="ＭＳ ゴシック" w:eastAsia="ＭＳ ゴシック" w:hAnsi="ＭＳ ゴシック" w:cs="ＭＳ ゴシック"/>
          <w:lang w:eastAsia="zh-CN"/>
        </w:rPr>
      </w:pPr>
    </w:p>
    <w:p w14:paraId="4427A5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3FF5723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&lt;jaT0555&gt;「すみません、もう閉館時間を過ぎているのですが」</w:t>
      </w:r>
    </w:p>
    <w:p w14:paraId="462C9D46"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&lt;cnT0555&gt;「</w:t>
      </w:r>
      <w:r w:rsidRPr="007D2483">
        <w:rPr>
          <w:rFonts w:ascii="Microsoft YaHei" w:eastAsia="Microsoft YaHei" w:hAnsi="Microsoft YaHei" w:cs="Microsoft YaHei" w:hint="eastAsia"/>
          <w:lang w:eastAsia="zh-CN"/>
        </w:rPr>
        <w:t>对</w:t>
      </w:r>
      <w:r w:rsidRPr="007D2483">
        <w:rPr>
          <w:rFonts w:ascii="ＭＳ ゴシック" w:eastAsia="ＭＳ ゴシック" w:hAnsi="ＭＳ ゴシック" w:cs="ＭＳ ゴシック" w:hint="eastAsia"/>
          <w:lang w:eastAsia="zh-CN"/>
        </w:rPr>
        <w:t>不起，</w:t>
      </w:r>
      <w:r w:rsidRPr="007D2483">
        <w:rPr>
          <w:rFonts w:ascii="Microsoft YaHei" w:eastAsia="Microsoft YaHei" w:hAnsi="Microsoft YaHei" w:cs="Microsoft YaHei" w:hint="eastAsia"/>
          <w:lang w:eastAsia="zh-CN"/>
        </w:rPr>
        <w:t>现</w:t>
      </w:r>
      <w:r w:rsidRPr="007D2483">
        <w:rPr>
          <w:rFonts w:ascii="ＭＳ ゴシック" w:eastAsia="ＭＳ ゴシック" w:hAnsi="ＭＳ ゴシック" w:cs="ＭＳ ゴシック" w:hint="eastAsia"/>
          <w:lang w:eastAsia="zh-CN"/>
        </w:rPr>
        <w:t>在已</w:t>
      </w:r>
      <w:r w:rsidRPr="007D2483">
        <w:rPr>
          <w:rFonts w:ascii="Microsoft YaHei" w:eastAsia="Microsoft YaHei" w:hAnsi="Microsoft YaHei" w:cs="Microsoft YaHei" w:hint="eastAsia"/>
          <w:lang w:eastAsia="zh-CN"/>
        </w:rPr>
        <w:t>经过</w:t>
      </w:r>
      <w:r w:rsidRPr="007D2483">
        <w:rPr>
          <w:rFonts w:ascii="ＭＳ ゴシック" w:eastAsia="ＭＳ ゴシック" w:hAnsi="ＭＳ ゴシック" w:cs="ＭＳ ゴシック" w:hint="eastAsia"/>
          <w:lang w:eastAsia="zh-CN"/>
        </w:rPr>
        <w:t>了</w:t>
      </w:r>
      <w:r w:rsidRPr="007D2483">
        <w:rPr>
          <w:rFonts w:ascii="Microsoft YaHei" w:eastAsia="Microsoft YaHei" w:hAnsi="Microsoft YaHei" w:cs="Microsoft YaHei" w:hint="eastAsia"/>
          <w:lang w:eastAsia="zh-CN"/>
        </w:rPr>
        <w:t>闭馆时间</w:t>
      </w:r>
      <w:r w:rsidRPr="007D2483">
        <w:rPr>
          <w:rFonts w:ascii="ＭＳ ゴシック" w:eastAsia="ＭＳ ゴシック" w:hAnsi="ＭＳ ゴシック" w:cs="ＭＳ ゴシック" w:hint="eastAsia"/>
          <w:lang w:eastAsia="zh-CN"/>
        </w:rPr>
        <w:t>了」</w:t>
      </w:r>
    </w:p>
    <w:p w14:paraId="389A5DB9" w14:textId="77777777" w:rsidR="007D2483" w:rsidRPr="007D2483" w:rsidRDefault="007D2483" w:rsidP="007D2483">
      <w:pPr>
        <w:pStyle w:val="a3"/>
        <w:rPr>
          <w:rFonts w:ascii="ＭＳ ゴシック" w:eastAsia="ＭＳ ゴシック" w:hAnsi="ＭＳ ゴシック" w:cs="ＭＳ ゴシック"/>
          <w:lang w:eastAsia="zh-CN"/>
        </w:rPr>
      </w:pPr>
    </w:p>
    <w:p w14:paraId="150A4D2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73E03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&lt;jaT0556&gt;「あ、私は穂積さやかの弟なんですが」</w:t>
      </w:r>
    </w:p>
    <w:p w14:paraId="31235E0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&lt;cnT0556&gt;「啊，我是穗</w:t>
      </w:r>
      <w:r w:rsidRPr="007D2483">
        <w:rPr>
          <w:rFonts w:ascii="Microsoft YaHei" w:eastAsia="Microsoft YaHei" w:hAnsi="Microsoft YaHei" w:cs="Microsoft YaHei" w:hint="eastAsia"/>
          <w:lang w:eastAsia="zh-CN"/>
        </w:rPr>
        <w:t>积</w:t>
      </w:r>
      <w:r w:rsidRPr="007D2483">
        <w:rPr>
          <w:rFonts w:ascii="ＭＳ ゴシック" w:eastAsia="ＭＳ ゴシック" w:hAnsi="ＭＳ ゴシック" w:cs="ＭＳ ゴシック" w:hint="eastAsia"/>
          <w:lang w:eastAsia="zh-CN"/>
        </w:rPr>
        <w:t>沙耶加的</w:t>
      </w:r>
      <w:proofErr w:type="gramStart"/>
      <w:r w:rsidRPr="007D2483">
        <w:rPr>
          <w:rFonts w:ascii="ＭＳ ゴシック" w:eastAsia="ＭＳ ゴシック" w:hAnsi="ＭＳ ゴシック" w:cs="ＭＳ ゴシック" w:hint="eastAsia"/>
          <w:lang w:eastAsia="zh-CN"/>
        </w:rPr>
        <w:t>的</w:t>
      </w:r>
      <w:proofErr w:type="gramEnd"/>
      <w:r w:rsidRPr="007D2483">
        <w:rPr>
          <w:rFonts w:ascii="ＭＳ ゴシック" w:eastAsia="ＭＳ ゴシック" w:hAnsi="ＭＳ ゴシック" w:cs="ＭＳ ゴシック" w:hint="eastAsia"/>
          <w:lang w:eastAsia="zh-CN"/>
        </w:rPr>
        <w:t>弟弟」</w:t>
      </w:r>
    </w:p>
    <w:p w14:paraId="34DC0F7C" w14:textId="77777777" w:rsidR="007D2483" w:rsidRPr="007D2483" w:rsidRDefault="007D2483" w:rsidP="007D2483">
      <w:pPr>
        <w:pStyle w:val="a3"/>
        <w:rPr>
          <w:rFonts w:ascii="ＭＳ ゴシック" w:eastAsia="ＭＳ ゴシック" w:hAnsi="ＭＳ ゴシック" w:cs="ＭＳ ゴシック"/>
          <w:lang w:eastAsia="zh-CN"/>
        </w:rPr>
      </w:pPr>
    </w:p>
    <w:p w14:paraId="794ADE1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4835F9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&lt;jaT0557&gt;「まあ館長の？」</w:t>
      </w:r>
    </w:p>
    <w:p w14:paraId="59BA66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&lt;cnT0557&gt;「</w:t>
      </w:r>
      <w:r w:rsidRPr="007D2483">
        <w:rPr>
          <w:rFonts w:ascii="Microsoft YaHei" w:eastAsia="Microsoft YaHei" w:hAnsi="Microsoft YaHei" w:cs="Microsoft YaHei" w:hint="eastAsia"/>
        </w:rPr>
        <w:t>馆长</w:t>
      </w:r>
      <w:r w:rsidRPr="007D2483">
        <w:rPr>
          <w:rFonts w:ascii="ＭＳ ゴシック" w:eastAsia="ＭＳ ゴシック" w:hAnsi="ＭＳ ゴシック" w:cs="ＭＳ ゴシック" w:hint="eastAsia"/>
        </w:rPr>
        <w:t>的？」</w:t>
      </w:r>
    </w:p>
    <w:p w14:paraId="5F04E290" w14:textId="77777777" w:rsidR="007D2483" w:rsidRPr="007D2483" w:rsidRDefault="007D2483" w:rsidP="007D2483">
      <w:pPr>
        <w:pStyle w:val="a3"/>
        <w:rPr>
          <w:rFonts w:ascii="ＭＳ ゴシック" w:eastAsia="ＭＳ ゴシック" w:hAnsi="ＭＳ ゴシック" w:cs="ＭＳ ゴシック"/>
        </w:rPr>
      </w:pPr>
    </w:p>
    <w:p w14:paraId="597490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【達哉】</w:t>
      </w:r>
    </w:p>
    <w:p w14:paraId="67C8C42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&lt;jaT0558&gt;「今日は泊まりになるって聞いたので、お弁当を持ってきたんです」</w:t>
      </w:r>
    </w:p>
    <w:p w14:paraId="1C1916E8" w14:textId="5F86746F"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&lt;cnT0558&gt;「听</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今天</w:t>
      </w:r>
      <w:del w:id="672" w:author="hhh0578" w:date="2020-04-18T00:11:00Z">
        <w:r w:rsidRPr="007D2483" w:rsidDel="00D53F88">
          <w:rPr>
            <w:rFonts w:ascii="DengXian" w:eastAsia="DengXian" w:hAnsi="DengXian" w:cs="ＭＳ ゴシック" w:hint="eastAsia"/>
            <w:lang w:eastAsia="zh-CN"/>
          </w:rPr>
          <w:delText>要留宿</w:delText>
        </w:r>
      </w:del>
      <w:ins w:id="673" w:author="hhh0578" w:date="2020-04-18T00:11:00Z">
        <w:r w:rsidR="00D53F88">
          <w:rPr>
            <w:rFonts w:ascii="DengXian" w:eastAsia="DengXian" w:hAnsi="DengXian" w:cs="ＭＳ ゴシック" w:hint="eastAsia"/>
            <w:lang w:eastAsia="zh-CN"/>
          </w:rPr>
          <w:t>不回家</w:t>
        </w:r>
      </w:ins>
      <w:r w:rsidRPr="007D2483">
        <w:rPr>
          <w:rFonts w:ascii="ＭＳ ゴシック" w:eastAsia="ＭＳ ゴシック" w:hAnsi="ＭＳ ゴシック" w:cs="ＭＳ ゴシック" w:hint="eastAsia"/>
          <w:lang w:eastAsia="zh-CN"/>
        </w:rPr>
        <w:t>，</w:t>
      </w:r>
      <w:ins w:id="674" w:author="hhh0578" w:date="2020-04-18T00:11:00Z">
        <w:r w:rsidR="00B24B7B">
          <w:rPr>
            <w:rFonts w:ascii="DengXian" w:eastAsia="DengXian" w:hAnsi="DengXian" w:cs="ＭＳ ゴシック" w:hint="eastAsia"/>
            <w:lang w:eastAsia="zh-CN"/>
          </w:rPr>
          <w:t>我就</w:t>
        </w:r>
        <w:r w:rsidR="007F14D8">
          <w:rPr>
            <w:rFonts w:ascii="ＭＳ ゴシック" w:eastAsia="DengXian" w:hAnsi="ＭＳ ゴシック" w:cs="ＭＳ ゴシック" w:hint="eastAsia"/>
            <w:lang w:eastAsia="zh-CN"/>
          </w:rPr>
          <w:t>带</w:t>
        </w:r>
      </w:ins>
      <w:del w:id="675" w:author="hhh0578" w:date="2020-04-18T00:11:00Z">
        <w:r w:rsidRPr="007D2483" w:rsidDel="007F14D8">
          <w:rPr>
            <w:rFonts w:ascii="ＭＳ ゴシック" w:eastAsia="ＭＳ ゴシック" w:hAnsi="ＭＳ ゴシック" w:cs="ＭＳ ゴシック" w:hint="eastAsia"/>
            <w:lang w:eastAsia="zh-CN"/>
          </w:rPr>
          <w:delText>把</w:delText>
        </w:r>
      </w:del>
      <w:r w:rsidRPr="007D2483">
        <w:rPr>
          <w:rFonts w:ascii="ＭＳ ゴシック" w:eastAsia="ＭＳ ゴシック" w:hAnsi="ＭＳ ゴシック" w:cs="ＭＳ ゴシック" w:hint="eastAsia"/>
          <w:lang w:eastAsia="zh-CN"/>
        </w:rPr>
        <w:t>便当</w:t>
      </w:r>
      <w:del w:id="676" w:author="hhh0578" w:date="2020-04-18T00:11:00Z">
        <w:r w:rsidRPr="007D2483" w:rsidDel="007F14D8">
          <w:rPr>
            <w:rFonts w:ascii="Microsoft YaHei" w:eastAsia="Microsoft YaHei" w:hAnsi="Microsoft YaHei" w:cs="Microsoft YaHei" w:hint="eastAsia"/>
            <w:lang w:eastAsia="zh-CN"/>
          </w:rPr>
          <w:delText>带</w:delText>
        </w:r>
      </w:del>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来了」</w:t>
      </w:r>
    </w:p>
    <w:p w14:paraId="099091DC" w14:textId="77777777" w:rsidR="007D2483" w:rsidRPr="007D2483" w:rsidRDefault="007D2483" w:rsidP="007D2483">
      <w:pPr>
        <w:pStyle w:val="a3"/>
        <w:rPr>
          <w:rFonts w:ascii="ＭＳ ゴシック" w:eastAsia="ＭＳ ゴシック" w:hAnsi="ＭＳ ゴシック" w:cs="ＭＳ ゴシック"/>
          <w:lang w:eastAsia="zh-CN"/>
        </w:rPr>
      </w:pPr>
    </w:p>
    <w:p w14:paraId="0A3854A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2E14593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&lt;jaT0559&gt;「そうですか、ご苦労様」</w:t>
      </w:r>
    </w:p>
    <w:p w14:paraId="5DAE946D" w14:textId="0801C8C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&lt;cnT0559&gt;「</w:t>
      </w:r>
      <w:ins w:id="677" w:author="hhh0578" w:date="2020-04-18T00:11:00Z">
        <w:r w:rsidR="000E6E7E">
          <w:rPr>
            <w:rFonts w:ascii="DengXian" w:eastAsia="DengXian" w:hAnsi="DengXian" w:cs="ＭＳ ゴシック" w:hint="eastAsia"/>
            <w:lang w:eastAsia="zh-CN"/>
          </w:rPr>
          <w:t>是</w:t>
        </w:r>
      </w:ins>
      <w:r w:rsidRPr="007D2483">
        <w:rPr>
          <w:rFonts w:ascii="Microsoft YaHei" w:eastAsia="Microsoft YaHei" w:hAnsi="Microsoft YaHei" w:cs="Microsoft YaHei" w:hint="eastAsia"/>
          <w:lang w:eastAsia="zh-CN"/>
        </w:rPr>
        <w:t>这样</w:t>
      </w:r>
      <w:r w:rsidRPr="007D2483">
        <w:rPr>
          <w:rFonts w:ascii="ＭＳ ゴシック" w:eastAsia="ＭＳ ゴシック" w:hAnsi="ＭＳ ゴシック" w:cs="ＭＳ ゴシック" w:hint="eastAsia"/>
          <w:lang w:eastAsia="zh-CN"/>
        </w:rPr>
        <w:t>啊，</w:t>
      </w:r>
      <w:del w:id="678" w:author="hhh0578" w:date="2020-04-18T00:12:00Z">
        <w:r w:rsidRPr="007D2483" w:rsidDel="00714CAA">
          <w:rPr>
            <w:rFonts w:ascii="DengXian" w:eastAsia="DengXian" w:hAnsi="DengXian" w:cs="ＭＳ ゴシック" w:hint="eastAsia"/>
            <w:lang w:eastAsia="zh-CN"/>
          </w:rPr>
          <w:delText>辛苦你了</w:delText>
        </w:r>
      </w:del>
      <w:ins w:id="679" w:author="hhh0578" w:date="2020-04-18T00:12:00Z">
        <w:r w:rsidR="00714CAA">
          <w:rPr>
            <w:rFonts w:ascii="Microsoft YaHei" w:eastAsia="Microsoft YaHei" w:hAnsi="Microsoft YaHei" w:cs="Microsoft YaHei" w:hint="eastAsia"/>
            <w:lang w:eastAsia="zh-CN"/>
          </w:rPr>
          <w:t>劳烦你了</w:t>
        </w:r>
      </w:ins>
      <w:r w:rsidRPr="007D2483">
        <w:rPr>
          <w:rFonts w:ascii="ＭＳ ゴシック" w:eastAsia="ＭＳ ゴシック" w:hAnsi="ＭＳ ゴシック" w:cs="ＭＳ ゴシック" w:hint="eastAsia"/>
          <w:lang w:eastAsia="zh-CN"/>
        </w:rPr>
        <w:t>」</w:t>
      </w:r>
    </w:p>
    <w:p w14:paraId="0D80FB75" w14:textId="77777777" w:rsidR="007D2483" w:rsidRPr="007D2483" w:rsidRDefault="007D2483" w:rsidP="007D2483">
      <w:pPr>
        <w:pStyle w:val="a3"/>
        <w:rPr>
          <w:rFonts w:ascii="ＭＳ ゴシック" w:eastAsia="ＭＳ ゴシック" w:hAnsi="ＭＳ ゴシック" w:cs="ＭＳ ゴシック"/>
          <w:lang w:eastAsia="zh-CN"/>
        </w:rPr>
      </w:pPr>
    </w:p>
    <w:p w14:paraId="283B73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0BCBA21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&lt;jaT0560&gt;「でも館長は会議中なんです、ごめんなさいね」</w:t>
      </w:r>
    </w:p>
    <w:p w14:paraId="1E17027C" w14:textId="1BFBCB7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&lt;cnT0560&gt;「不</w:t>
      </w:r>
      <w:r w:rsidRPr="007D2483">
        <w:rPr>
          <w:rFonts w:ascii="Microsoft YaHei" w:eastAsia="Microsoft YaHei" w:hAnsi="Microsoft YaHei" w:cs="Microsoft YaHei" w:hint="eastAsia"/>
          <w:lang w:eastAsia="zh-CN"/>
        </w:rPr>
        <w:t>过馆长</w:t>
      </w:r>
      <w:r w:rsidRPr="007D2483">
        <w:rPr>
          <w:rFonts w:ascii="ＭＳ ゴシック" w:eastAsia="ＭＳ ゴシック" w:hAnsi="ＭＳ ゴシック" w:cs="ＭＳ ゴシック" w:hint="eastAsia"/>
          <w:lang w:eastAsia="zh-CN"/>
        </w:rPr>
        <w:t>正在开会」</w:t>
      </w:r>
    </w:p>
    <w:p w14:paraId="73C7219D" w14:textId="77777777" w:rsidR="007D2483" w:rsidRPr="007D2483" w:rsidRDefault="007D2483" w:rsidP="007D2483">
      <w:pPr>
        <w:pStyle w:val="a3"/>
        <w:rPr>
          <w:rFonts w:ascii="ＭＳ ゴシック" w:eastAsia="ＭＳ ゴシック" w:hAnsi="ＭＳ ゴシック" w:cs="ＭＳ ゴシック"/>
          <w:lang w:eastAsia="zh-CN"/>
        </w:rPr>
      </w:pPr>
    </w:p>
    <w:p w14:paraId="39618A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6E121EC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&lt;jaT0561&gt;「では、これを預かってもらうことはできますか？」</w:t>
      </w:r>
    </w:p>
    <w:p w14:paraId="4833DC3C"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&lt;cnT0561&gt;「那</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个能</w:t>
      </w:r>
      <w:del w:id="680" w:author="hhh0578" w:date="2020-04-18T00:12:00Z">
        <w:r w:rsidRPr="007D2483" w:rsidDel="000E222B">
          <w:rPr>
            <w:rFonts w:ascii="ＭＳ ゴシック" w:eastAsia="ＭＳ ゴシック" w:hAnsi="ＭＳ ゴシック" w:cs="ＭＳ ゴシック" w:hint="eastAsia"/>
            <w:lang w:eastAsia="zh-CN"/>
          </w:rPr>
          <w:delText>先</w:delText>
        </w:r>
      </w:del>
      <w:r w:rsidRPr="007D2483">
        <w:rPr>
          <w:rFonts w:ascii="ＭＳ ゴシック" w:eastAsia="ＭＳ ゴシック" w:hAnsi="ＭＳ ゴシック" w:cs="ＭＳ ゴシック" w:hint="eastAsia"/>
          <w:lang w:eastAsia="zh-CN"/>
        </w:rPr>
        <w:t>放在</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儿</w:t>
      </w:r>
      <w:r w:rsidRPr="007D2483">
        <w:rPr>
          <w:rFonts w:ascii="Microsoft YaHei" w:eastAsia="Microsoft YaHei" w:hAnsi="Microsoft YaHei" w:cs="Microsoft YaHei" w:hint="eastAsia"/>
          <w:lang w:eastAsia="zh-CN"/>
        </w:rPr>
        <w:t>吗</w:t>
      </w:r>
      <w:r w:rsidRPr="007D2483">
        <w:rPr>
          <w:rFonts w:ascii="ＭＳ ゴシック" w:eastAsia="ＭＳ ゴシック" w:hAnsi="ＭＳ ゴシック" w:cs="ＭＳ ゴシック" w:hint="eastAsia"/>
          <w:lang w:eastAsia="zh-CN"/>
        </w:rPr>
        <w:t>？」</w:t>
      </w:r>
    </w:p>
    <w:p w14:paraId="0894D420" w14:textId="77777777" w:rsidR="007D2483" w:rsidRPr="007D2483" w:rsidRDefault="007D2483" w:rsidP="007D2483">
      <w:pPr>
        <w:pStyle w:val="a3"/>
        <w:rPr>
          <w:rFonts w:ascii="ＭＳ ゴシック" w:eastAsia="ＭＳ ゴシック" w:hAnsi="ＭＳ ゴシック" w:cs="ＭＳ ゴシック"/>
          <w:lang w:eastAsia="zh-CN"/>
        </w:rPr>
      </w:pPr>
    </w:p>
    <w:p w14:paraId="509A796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51317E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&lt;jaT0562&gt;「ええ、渡すだけでいいのかしら？」</w:t>
      </w:r>
    </w:p>
    <w:p w14:paraId="72DA5264"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&lt;cnT0562&gt;「可以，把</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个交</w:t>
      </w:r>
      <w:r w:rsidRPr="007D2483">
        <w:rPr>
          <w:rFonts w:ascii="Microsoft YaHei" w:eastAsia="Microsoft YaHei" w:hAnsi="Microsoft YaHei" w:cs="Microsoft YaHei" w:hint="eastAsia"/>
          <w:lang w:eastAsia="zh-CN"/>
        </w:rPr>
        <w:t>给馆长</w:t>
      </w:r>
      <w:r w:rsidRPr="007D2483">
        <w:rPr>
          <w:rFonts w:ascii="ＭＳ ゴシック" w:eastAsia="ＭＳ ゴシック" w:hAnsi="ＭＳ ゴシック" w:cs="ＭＳ ゴシック" w:hint="eastAsia"/>
          <w:lang w:eastAsia="zh-CN"/>
        </w:rPr>
        <w:t>就可以了吧？」</w:t>
      </w:r>
    </w:p>
    <w:p w14:paraId="3C97B0F4" w14:textId="77777777" w:rsidR="007D2483" w:rsidRPr="007D2483" w:rsidRDefault="007D2483" w:rsidP="007D2483">
      <w:pPr>
        <w:pStyle w:val="a3"/>
        <w:rPr>
          <w:rFonts w:ascii="ＭＳ ゴシック" w:eastAsia="ＭＳ ゴシック" w:hAnsi="ＭＳ ゴシック" w:cs="ＭＳ ゴシック"/>
          <w:lang w:eastAsia="zh-CN"/>
        </w:rPr>
      </w:pPr>
    </w:p>
    <w:p w14:paraId="226C466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ED5950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&lt;jaT0563&gt;「ええ。あとよろしければ、あんまり無理をしないようにお伝え下さい」</w:t>
      </w:r>
    </w:p>
    <w:p w14:paraId="52C28BC0" w14:textId="2BBFF7A5"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&lt;cnT0563&gt;「是的。</w:t>
      </w:r>
      <w:r w:rsidRPr="007D2483">
        <w:rPr>
          <w:rFonts w:ascii="Microsoft YaHei" w:eastAsia="Microsoft YaHei" w:hAnsi="Microsoft YaHei" w:cs="Microsoft YaHei" w:hint="eastAsia"/>
          <w:lang w:eastAsia="zh-CN"/>
        </w:rPr>
        <w:t>还</w:t>
      </w:r>
      <w:r w:rsidRPr="007D2483">
        <w:rPr>
          <w:rFonts w:ascii="ＭＳ ゴシック" w:eastAsia="ＭＳ ゴシック" w:hAnsi="ＭＳ ゴシック" w:cs="ＭＳ ゴシック" w:hint="eastAsia"/>
          <w:lang w:eastAsia="zh-CN"/>
        </w:rPr>
        <w:t>有如果方便的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w:t>
      </w:r>
      <w:ins w:id="681" w:author="hhh0578" w:date="2020-04-18T00:13:00Z">
        <w:r w:rsidR="00A17943">
          <w:rPr>
            <w:rFonts w:ascii="Microsoft YaHei" w:eastAsia="Microsoft YaHei" w:hAnsi="Microsoft YaHei" w:cs="Microsoft YaHei" w:hint="eastAsia"/>
            <w:lang w:eastAsia="zh-CN"/>
          </w:rPr>
          <w:t>转告</w:t>
        </w:r>
      </w:ins>
      <w:del w:id="682" w:author="hhh0578" w:date="2020-04-18T00:13:00Z">
        <w:r w:rsidRPr="007D2483" w:rsidDel="00A17943">
          <w:rPr>
            <w:rFonts w:ascii="ＭＳ ゴシック" w:eastAsia="ＭＳ ゴシック" w:hAnsi="ＭＳ ゴシック" w:cs="ＭＳ ゴシック" w:hint="eastAsia"/>
            <w:lang w:eastAsia="zh-CN"/>
          </w:rPr>
          <w:delText>告</w:delText>
        </w:r>
        <w:r w:rsidRPr="007D2483" w:rsidDel="00A17943">
          <w:rPr>
            <w:rFonts w:ascii="Microsoft YaHei" w:eastAsia="Microsoft YaHei" w:hAnsi="Microsoft YaHei" w:cs="Microsoft YaHei" w:hint="eastAsia"/>
            <w:lang w:eastAsia="zh-CN"/>
          </w:rPr>
          <w:delText>诉</w:delText>
        </w:r>
      </w:del>
      <w:r w:rsidRPr="007D2483">
        <w:rPr>
          <w:rFonts w:ascii="ＭＳ ゴシック" w:eastAsia="ＭＳ ゴシック" w:hAnsi="ＭＳ ゴシック" w:cs="ＭＳ ゴシック" w:hint="eastAsia"/>
          <w:lang w:eastAsia="zh-CN"/>
        </w:rPr>
        <w:t>她</w:t>
      </w:r>
      <w:r w:rsidRPr="007D2483">
        <w:rPr>
          <w:rFonts w:ascii="Microsoft YaHei" w:eastAsia="Microsoft YaHei" w:hAnsi="Microsoft YaHei" w:cs="Microsoft YaHei" w:hint="eastAsia"/>
          <w:lang w:eastAsia="zh-CN"/>
        </w:rPr>
        <w:t>别</w:t>
      </w:r>
      <w:r w:rsidRPr="007D2483">
        <w:rPr>
          <w:rFonts w:ascii="ＭＳ ゴシック" w:eastAsia="ＭＳ ゴシック" w:hAnsi="ＭＳ ゴシック" w:cs="ＭＳ ゴシック" w:hint="eastAsia"/>
          <w:lang w:eastAsia="zh-CN"/>
        </w:rPr>
        <w:t>太勉</w:t>
      </w:r>
      <w:r w:rsidRPr="007D2483">
        <w:rPr>
          <w:rFonts w:ascii="Microsoft YaHei" w:eastAsia="Microsoft YaHei" w:hAnsi="Microsoft YaHei" w:cs="Microsoft YaHei" w:hint="eastAsia"/>
          <w:lang w:eastAsia="zh-CN"/>
        </w:rPr>
        <w:t>强</w:t>
      </w:r>
      <w:del w:id="683" w:author="hhh0578" w:date="2020-04-18T00:13:00Z">
        <w:r w:rsidRPr="007D2483" w:rsidDel="00F9068F">
          <w:rPr>
            <w:rFonts w:ascii="ＭＳ ゴシック" w:eastAsia="ＭＳ ゴシック" w:hAnsi="ＭＳ ゴシック" w:cs="ＭＳ ゴシック" w:hint="eastAsia"/>
            <w:lang w:eastAsia="zh-CN"/>
          </w:rPr>
          <w:delText>吧</w:delText>
        </w:r>
      </w:del>
      <w:r w:rsidRPr="007D2483">
        <w:rPr>
          <w:rFonts w:ascii="ＭＳ ゴシック" w:eastAsia="ＭＳ ゴシック" w:hAnsi="ＭＳ ゴシック" w:cs="ＭＳ ゴシック" w:hint="eastAsia"/>
          <w:lang w:eastAsia="zh-CN"/>
        </w:rPr>
        <w:t>」</w:t>
      </w:r>
    </w:p>
    <w:p w14:paraId="0C7821AA" w14:textId="77777777" w:rsidR="007D2483" w:rsidRPr="007D2483" w:rsidRDefault="007D2483" w:rsidP="007D2483">
      <w:pPr>
        <w:pStyle w:val="a3"/>
        <w:rPr>
          <w:rFonts w:ascii="ＭＳ ゴシック" w:eastAsia="ＭＳ ゴシック" w:hAnsi="ＭＳ ゴシック" w:cs="ＭＳ ゴシック"/>
          <w:lang w:eastAsia="zh-CN"/>
        </w:rPr>
      </w:pPr>
    </w:p>
    <w:p w14:paraId="77B033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3DAA01F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&lt;jaT0564&gt;「分かりました」</w:t>
      </w:r>
    </w:p>
    <w:p w14:paraId="3E19A5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&lt;cnT0564&gt;「明白了」</w:t>
      </w:r>
    </w:p>
    <w:p w14:paraId="78DC46D8" w14:textId="77777777" w:rsidR="007D2483" w:rsidRPr="007D2483" w:rsidRDefault="007D2483" w:rsidP="007D2483">
      <w:pPr>
        <w:pStyle w:val="a3"/>
        <w:rPr>
          <w:rFonts w:ascii="ＭＳ ゴシック" w:eastAsia="ＭＳ ゴシック" w:hAnsi="ＭＳ ゴシック" w:cs="ＭＳ ゴシック"/>
        </w:rPr>
      </w:pPr>
    </w:p>
    <w:p w14:paraId="3596B5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71C71B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&lt;jaT0565&gt;「お願いします」</w:t>
      </w:r>
    </w:p>
    <w:p w14:paraId="7E8289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&lt;cnT0565&gt;「麻</w:t>
      </w:r>
      <w:r w:rsidRPr="007D2483">
        <w:rPr>
          <w:rFonts w:ascii="Microsoft YaHei" w:eastAsia="Microsoft YaHei" w:hAnsi="Microsoft YaHei" w:cs="Microsoft YaHei" w:hint="eastAsia"/>
        </w:rPr>
        <w:t>烦</w:t>
      </w:r>
      <w:r w:rsidRPr="007D2483">
        <w:rPr>
          <w:rFonts w:ascii="ＭＳ ゴシック" w:eastAsia="ＭＳ ゴシック" w:hAnsi="ＭＳ ゴシック" w:cs="ＭＳ ゴシック" w:hint="eastAsia"/>
        </w:rPr>
        <w:t>了」</w:t>
      </w:r>
    </w:p>
    <w:p w14:paraId="70D826CD" w14:textId="77777777" w:rsidR="007D2483" w:rsidRPr="007D2483" w:rsidRDefault="007D2483" w:rsidP="007D2483">
      <w:pPr>
        <w:pStyle w:val="a3"/>
        <w:rPr>
          <w:rFonts w:ascii="ＭＳ ゴシック" w:eastAsia="ＭＳ ゴシック" w:hAnsi="ＭＳ ゴシック" w:cs="ＭＳ ゴシック"/>
        </w:rPr>
      </w:pPr>
    </w:p>
    <w:p w14:paraId="2F557C7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D957E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&lt;jaT0566&gt;弁当の包みを館員に渡す。</w:t>
      </w:r>
    </w:p>
    <w:p w14:paraId="6B16A272" w14:textId="0F284C3D"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&lt;cnT0566&gt;</w:t>
      </w:r>
      <w:ins w:id="684" w:author="hhh0578" w:date="2020-04-18T00:13:00Z">
        <w:r w:rsidR="00A32061">
          <w:rPr>
            <w:rFonts w:ascii="DengXian" w:eastAsia="DengXian" w:hAnsi="DengXian" w:cs="ＭＳ ゴシック" w:hint="eastAsia"/>
            <w:lang w:eastAsia="zh-CN"/>
          </w:rPr>
          <w:t>我</w:t>
        </w:r>
      </w:ins>
      <w:r w:rsidRPr="007D2483">
        <w:rPr>
          <w:rFonts w:ascii="ＭＳ ゴシック" w:eastAsia="ＭＳ ゴシック" w:hAnsi="ＭＳ ゴシック" w:cs="ＭＳ ゴシック"/>
        </w:rPr>
        <w:t>把</w:t>
      </w:r>
      <w:r w:rsidRPr="007D2483">
        <w:rPr>
          <w:rFonts w:ascii="Microsoft YaHei" w:eastAsia="Microsoft YaHei" w:hAnsi="Microsoft YaHei" w:cs="Microsoft YaHei" w:hint="eastAsia"/>
        </w:rPr>
        <w:t>饭</w:t>
      </w:r>
      <w:r w:rsidRPr="007D2483">
        <w:rPr>
          <w:rFonts w:ascii="ＭＳ ゴシック" w:eastAsia="ＭＳ ゴシック" w:hAnsi="ＭＳ ゴシック" w:cs="ＭＳ ゴシック" w:hint="eastAsia"/>
        </w:rPr>
        <w:t>盒交</w:t>
      </w:r>
      <w:r w:rsidRPr="007D2483">
        <w:rPr>
          <w:rFonts w:ascii="Microsoft YaHei" w:eastAsia="Microsoft YaHei" w:hAnsi="Microsoft YaHei" w:cs="Microsoft YaHei" w:hint="eastAsia"/>
        </w:rPr>
        <w:t>给馆员</w:t>
      </w:r>
      <w:r w:rsidRPr="007D2483">
        <w:rPr>
          <w:rFonts w:ascii="ＭＳ ゴシック" w:eastAsia="ＭＳ ゴシック" w:hAnsi="ＭＳ ゴシック" w:cs="ＭＳ ゴシック" w:hint="eastAsia"/>
        </w:rPr>
        <w:t>。</w:t>
      </w:r>
    </w:p>
    <w:p w14:paraId="5E62D371" w14:textId="77777777" w:rsidR="007D2483" w:rsidRPr="007D2483" w:rsidRDefault="007D2483" w:rsidP="007D2483">
      <w:pPr>
        <w:pStyle w:val="a3"/>
        <w:rPr>
          <w:rFonts w:ascii="ＭＳ ゴシック" w:eastAsia="ＭＳ ゴシック" w:hAnsi="ＭＳ ゴシック" w:cs="ＭＳ ゴシック"/>
        </w:rPr>
      </w:pPr>
    </w:p>
    <w:p w14:paraId="105682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61E3AEE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&lt;jaT0567&gt;「優しい弟さんがいてうらやましいわ」</w:t>
      </w:r>
    </w:p>
    <w:p w14:paraId="76B9F755" w14:textId="1A752938"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&lt;cnT0567&gt;「</w:t>
      </w:r>
      <w:del w:id="685" w:author="hhh0578" w:date="2020-04-18T00:14:00Z">
        <w:r w:rsidRPr="007D2483" w:rsidDel="001931CB">
          <w:rPr>
            <w:rFonts w:ascii="DengXian" w:eastAsia="DengXian" w:hAnsi="DengXian" w:cs="ＭＳ ゴシック" w:hint="eastAsia"/>
            <w:lang w:eastAsia="zh-CN"/>
          </w:rPr>
          <w:delText>有</w:delText>
        </w:r>
        <w:r w:rsidRPr="007D2483" w:rsidDel="001931CB">
          <w:rPr>
            <w:rFonts w:ascii="Microsoft YaHei" w:eastAsia="Microsoft YaHei" w:hAnsi="Microsoft YaHei" w:cs="Microsoft YaHei" w:hint="eastAsia"/>
            <w:lang w:eastAsia="zh-CN"/>
          </w:rPr>
          <w:delText>这</w:delText>
        </w:r>
        <w:r w:rsidRPr="007D2483" w:rsidDel="001931CB">
          <w:rPr>
            <w:rFonts w:ascii="DengXian" w:eastAsia="DengXian" w:hAnsi="DengXian" w:cs="ＭＳ ゴシック" w:hint="eastAsia"/>
            <w:lang w:eastAsia="zh-CN"/>
          </w:rPr>
          <w:delText>么</w:delText>
        </w:r>
        <w:r w:rsidRPr="007D2483" w:rsidDel="001931CB">
          <w:rPr>
            <w:rFonts w:ascii="Microsoft YaHei" w:eastAsia="Microsoft YaHei" w:hAnsi="Microsoft YaHei" w:cs="Microsoft YaHei" w:hint="eastAsia"/>
            <w:lang w:eastAsia="zh-CN"/>
          </w:rPr>
          <w:delText>优</w:delText>
        </w:r>
        <w:r w:rsidRPr="007D2483" w:rsidDel="001931CB">
          <w:rPr>
            <w:rFonts w:ascii="DengXian" w:eastAsia="DengXian" w:hAnsi="DengXian" w:cs="ＭＳ ゴシック" w:hint="eastAsia"/>
            <w:lang w:eastAsia="zh-CN"/>
          </w:rPr>
          <w:delText>秀的弟弟真</w:delText>
        </w:r>
        <w:r w:rsidRPr="007D2483" w:rsidDel="001931CB">
          <w:rPr>
            <w:rFonts w:ascii="Microsoft YaHei" w:eastAsia="Microsoft YaHei" w:hAnsi="Microsoft YaHei" w:cs="Microsoft YaHei" w:hint="eastAsia"/>
            <w:lang w:eastAsia="zh-CN"/>
          </w:rPr>
          <w:delText>让</w:delText>
        </w:r>
        <w:r w:rsidRPr="007D2483" w:rsidDel="001931CB">
          <w:rPr>
            <w:rFonts w:ascii="DengXian" w:eastAsia="DengXian" w:hAnsi="DengXian" w:cs="ＭＳ ゴシック" w:hint="eastAsia"/>
            <w:lang w:eastAsia="zh-CN"/>
          </w:rPr>
          <w:delText>人羡慕</w:delText>
        </w:r>
      </w:del>
      <w:ins w:id="686" w:author="hhh0578" w:date="2020-04-18T00:14:00Z">
        <w:r w:rsidR="001931CB">
          <w:rPr>
            <w:rFonts w:ascii="DengXian" w:eastAsia="DengXian" w:hAnsi="DengXian" w:cs="ＭＳ ゴシック" w:hint="eastAsia"/>
            <w:lang w:eastAsia="zh-CN"/>
          </w:rPr>
          <w:t>真是个好弟弟</w:t>
        </w:r>
        <w:r w:rsidR="00567AAC">
          <w:rPr>
            <w:rFonts w:ascii="DengXian" w:eastAsia="DengXian" w:hAnsi="DengXian" w:cs="ＭＳ ゴシック" w:hint="eastAsia"/>
            <w:lang w:eastAsia="zh-CN"/>
          </w:rPr>
          <w:t>呢</w:t>
        </w:r>
      </w:ins>
      <w:r w:rsidRPr="007D2483">
        <w:rPr>
          <w:rFonts w:ascii="ＭＳ ゴシック" w:eastAsia="ＭＳ ゴシック" w:hAnsi="ＭＳ ゴシック" w:cs="ＭＳ ゴシック" w:hint="eastAsia"/>
          <w:lang w:eastAsia="zh-CN"/>
        </w:rPr>
        <w:t>」</w:t>
      </w:r>
    </w:p>
    <w:p w14:paraId="57527E26" w14:textId="77777777" w:rsidR="007D2483" w:rsidRPr="007D2483" w:rsidRDefault="007D2483" w:rsidP="007D2483">
      <w:pPr>
        <w:pStyle w:val="a3"/>
        <w:rPr>
          <w:rFonts w:ascii="ＭＳ ゴシック" w:eastAsia="ＭＳ ゴシック" w:hAnsi="ＭＳ ゴシック" w:cs="ＭＳ ゴシック"/>
          <w:lang w:eastAsia="zh-CN"/>
        </w:rPr>
      </w:pPr>
    </w:p>
    <w:p w14:paraId="12BE64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D2ED7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&lt;jaT0568&gt;「あははは、恐縮です」</w:t>
      </w:r>
    </w:p>
    <w:p w14:paraId="790E5C6E"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&lt;cnT0568&gt;「啊哈哈</w:t>
      </w:r>
      <w:proofErr w:type="gramStart"/>
      <w:r w:rsidRPr="007D2483">
        <w:rPr>
          <w:rFonts w:ascii="ＭＳ ゴシック" w:eastAsia="ＭＳ ゴシック" w:hAnsi="ＭＳ ゴシック" w:cs="ＭＳ ゴシック"/>
          <w:lang w:eastAsia="zh-CN"/>
        </w:rPr>
        <w:t>哈</w:t>
      </w:r>
      <w:proofErr w:type="gramEnd"/>
      <w:r w:rsidRPr="007D2483">
        <w:rPr>
          <w:rFonts w:ascii="ＭＳ ゴシック" w:eastAsia="ＭＳ ゴシック" w:hAnsi="ＭＳ ゴシック" w:cs="ＭＳ ゴシック"/>
          <w:lang w:eastAsia="zh-CN"/>
        </w:rPr>
        <w:t>，不敢当」</w:t>
      </w:r>
    </w:p>
    <w:p w14:paraId="36FCEFBB" w14:textId="77777777" w:rsidR="007D2483" w:rsidRPr="007D2483" w:rsidRDefault="007D2483" w:rsidP="007D2483">
      <w:pPr>
        <w:pStyle w:val="a3"/>
        <w:rPr>
          <w:rFonts w:ascii="ＭＳ ゴシック" w:eastAsia="ＭＳ ゴシック" w:hAnsi="ＭＳ ゴシック" w:cs="ＭＳ ゴシック"/>
          <w:lang w:eastAsia="zh-CN"/>
        </w:rPr>
      </w:pPr>
    </w:p>
    <w:p w14:paraId="2085B7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44EB9EC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&lt;jaT0569&gt;照れ隠しに笑う。</w:t>
      </w:r>
    </w:p>
    <w:p w14:paraId="1E3838E7" w14:textId="78FCEFC9"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&lt;cnT0569&gt;</w:t>
      </w:r>
      <w:ins w:id="687" w:author="hhh0578" w:date="2020-04-18T00:14:00Z">
        <w:r w:rsidR="008F1934">
          <w:rPr>
            <w:rFonts w:ascii="DengXian" w:eastAsia="DengXian" w:hAnsi="DengXian" w:cs="ＭＳ ゴシック" w:hint="eastAsia"/>
            <w:lang w:eastAsia="zh-CN"/>
          </w:rPr>
          <w:t>我</w:t>
        </w:r>
      </w:ins>
      <w:r w:rsidRPr="007D2483">
        <w:rPr>
          <w:rFonts w:ascii="ＭＳ ゴシック" w:eastAsia="ＭＳ ゴシック" w:hAnsi="ＭＳ ゴシック" w:cs="ＭＳ ゴシック"/>
        </w:rPr>
        <w:t>害羞地笑了</w:t>
      </w:r>
      <w:ins w:id="688" w:author="hhh0578" w:date="2020-04-18T00:14:00Z">
        <w:r w:rsidR="00A406B4">
          <w:rPr>
            <w:rFonts w:ascii="DengXian" w:eastAsia="DengXian" w:hAnsi="DengXian" w:cs="ＭＳ ゴシック" w:hint="eastAsia"/>
            <w:lang w:eastAsia="zh-CN"/>
          </w:rPr>
          <w:t>笑</w:t>
        </w:r>
      </w:ins>
      <w:r w:rsidRPr="007D2483">
        <w:rPr>
          <w:rFonts w:ascii="ＭＳ ゴシック" w:eastAsia="ＭＳ ゴシック" w:hAnsi="ＭＳ ゴシック" w:cs="ＭＳ ゴシック"/>
        </w:rPr>
        <w:t>。</w:t>
      </w:r>
    </w:p>
    <w:p w14:paraId="6DEBB741" w14:textId="77777777" w:rsidR="007D2483" w:rsidRPr="007D2483" w:rsidRDefault="007D2483" w:rsidP="007D2483">
      <w:pPr>
        <w:pStyle w:val="a3"/>
        <w:rPr>
          <w:rFonts w:ascii="ＭＳ ゴシック" w:eastAsia="ＭＳ ゴシック" w:hAnsi="ＭＳ ゴシック" w:cs="ＭＳ ゴシック"/>
        </w:rPr>
      </w:pPr>
    </w:p>
    <w:p w14:paraId="06E2217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C29A40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&lt;jaT0570&gt;「忙しいのはいつ頃まで続く予定なんですか？」</w:t>
      </w:r>
    </w:p>
    <w:p w14:paraId="548647F4"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&lt;cnT0570&gt;「</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次活</w:t>
      </w:r>
      <w:r w:rsidRPr="007D2483">
        <w:rPr>
          <w:rFonts w:ascii="Microsoft YaHei" w:eastAsia="Microsoft YaHei" w:hAnsi="Microsoft YaHei" w:cs="Microsoft YaHei" w:hint="eastAsia"/>
          <w:lang w:eastAsia="zh-CN"/>
        </w:rPr>
        <w:t>动</w:t>
      </w:r>
      <w:r w:rsidRPr="007D2483">
        <w:rPr>
          <w:rFonts w:ascii="ＭＳ ゴシック" w:eastAsia="ＭＳ ゴシック" w:hAnsi="ＭＳ ゴシック" w:cs="ＭＳ ゴシック" w:hint="eastAsia"/>
          <w:lang w:eastAsia="zh-CN"/>
        </w:rPr>
        <w:t>大概会忙到什么</w:t>
      </w:r>
      <w:r w:rsidRPr="007D2483">
        <w:rPr>
          <w:rFonts w:ascii="Microsoft YaHei" w:eastAsia="Microsoft YaHei" w:hAnsi="Microsoft YaHei" w:cs="Microsoft YaHei" w:hint="eastAsia"/>
          <w:lang w:eastAsia="zh-CN"/>
        </w:rPr>
        <w:t>时</w:t>
      </w:r>
      <w:r w:rsidRPr="007D2483">
        <w:rPr>
          <w:rFonts w:ascii="ＭＳ ゴシック" w:eastAsia="ＭＳ ゴシック" w:hAnsi="ＭＳ ゴシック" w:cs="ＭＳ ゴシック" w:hint="eastAsia"/>
          <w:lang w:eastAsia="zh-CN"/>
        </w:rPr>
        <w:t>候？」</w:t>
      </w:r>
    </w:p>
    <w:p w14:paraId="3E834A4F" w14:textId="77777777" w:rsidR="007D2483" w:rsidRPr="007D2483" w:rsidRDefault="007D2483" w:rsidP="007D2483">
      <w:pPr>
        <w:pStyle w:val="a3"/>
        <w:rPr>
          <w:rFonts w:ascii="ＭＳ ゴシック" w:eastAsia="ＭＳ ゴシック" w:hAnsi="ＭＳ ゴシック" w:cs="ＭＳ ゴシック"/>
          <w:lang w:eastAsia="zh-CN"/>
        </w:rPr>
      </w:pPr>
    </w:p>
    <w:p w14:paraId="4DC69D6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5791570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&lt;jaT0571&gt;「来月の上旬には落ち着くと思います」</w:t>
      </w:r>
    </w:p>
    <w:p w14:paraId="7DC5775E" w14:textId="2DF0CF4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&lt;cnT0571&gt;「估</w:t>
      </w:r>
      <w:r w:rsidRPr="007D2483">
        <w:rPr>
          <w:rFonts w:ascii="Microsoft YaHei" w:eastAsia="Microsoft YaHei" w:hAnsi="Microsoft YaHei" w:cs="Microsoft YaHei" w:hint="eastAsia"/>
          <w:lang w:eastAsia="zh-CN"/>
        </w:rPr>
        <w:t>计</w:t>
      </w:r>
      <w:r w:rsidRPr="007D2483">
        <w:rPr>
          <w:rFonts w:ascii="ＭＳ ゴシック" w:eastAsia="ＭＳ ゴシック" w:hAnsi="ＭＳ ゴシック" w:cs="ＭＳ ゴシック" w:hint="eastAsia"/>
          <w:lang w:eastAsia="zh-CN"/>
        </w:rPr>
        <w:t>下个月上旬</w:t>
      </w:r>
      <w:del w:id="689" w:author="hhh0578" w:date="2020-04-18T00:14:00Z">
        <w:r w:rsidRPr="007D2483" w:rsidDel="003D02AC">
          <w:rPr>
            <w:rFonts w:ascii="DengXian" w:eastAsia="DengXian" w:hAnsi="DengXian" w:cs="ＭＳ ゴシック" w:hint="eastAsia"/>
            <w:lang w:eastAsia="zh-CN"/>
          </w:rPr>
          <w:delText>就有着落了吧</w:delText>
        </w:r>
      </w:del>
      <w:ins w:id="690" w:author="hhh0578" w:date="2020-04-18T00:14:00Z">
        <w:r w:rsidR="00246091">
          <w:rPr>
            <w:rFonts w:ascii="DengXian" w:eastAsia="DengXian" w:hAnsi="DengXian" w:cs="ＭＳ ゴシック" w:hint="eastAsia"/>
            <w:lang w:eastAsia="zh-CN"/>
          </w:rPr>
          <w:t>能闲下来</w:t>
        </w:r>
      </w:ins>
      <w:r w:rsidRPr="007D2483">
        <w:rPr>
          <w:rFonts w:ascii="ＭＳ ゴシック" w:eastAsia="ＭＳ ゴシック" w:hAnsi="ＭＳ ゴシック" w:cs="ＭＳ ゴシック" w:hint="eastAsia"/>
          <w:lang w:eastAsia="zh-CN"/>
        </w:rPr>
        <w:t>」</w:t>
      </w:r>
    </w:p>
    <w:p w14:paraId="1B8155B3" w14:textId="77777777" w:rsidR="007D2483" w:rsidRPr="007D2483" w:rsidRDefault="007D2483" w:rsidP="007D2483">
      <w:pPr>
        <w:pStyle w:val="a3"/>
        <w:rPr>
          <w:rFonts w:ascii="ＭＳ ゴシック" w:eastAsia="ＭＳ ゴシック" w:hAnsi="ＭＳ ゴシック" w:cs="ＭＳ ゴシック"/>
          <w:lang w:eastAsia="zh-CN"/>
        </w:rPr>
      </w:pPr>
    </w:p>
    <w:p w14:paraId="4BC173F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5789BC1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&lt;jaT0572&gt;「そうですか」</w:t>
      </w:r>
    </w:p>
    <w:p w14:paraId="5A00B802" w14:textId="65FF1E80"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&lt;cnT0572&gt;「</w:t>
      </w:r>
      <w:del w:id="691" w:author="hhh0578" w:date="2020-04-18T00:15:00Z">
        <w:r w:rsidRPr="007D2483" w:rsidDel="00320E26">
          <w:rPr>
            <w:rFonts w:ascii="Microsoft YaHei" w:eastAsia="Microsoft YaHei" w:hAnsi="Microsoft YaHei" w:cs="Microsoft YaHei" w:hint="eastAsia"/>
            <w:lang w:eastAsia="zh-CN"/>
          </w:rPr>
          <w:delText>这样</w:delText>
        </w:r>
        <w:r w:rsidRPr="007D2483" w:rsidDel="00320E26">
          <w:rPr>
            <w:rFonts w:ascii="DengXian" w:eastAsia="DengXian" w:hAnsi="DengXian" w:cs="ＭＳ ゴシック" w:hint="eastAsia"/>
            <w:lang w:eastAsia="zh-CN"/>
          </w:rPr>
          <w:delText>啊</w:delText>
        </w:r>
      </w:del>
      <w:ins w:id="692" w:author="hhh0578" w:date="2020-04-18T00:15:00Z">
        <w:r w:rsidR="00320E26">
          <w:rPr>
            <w:rFonts w:ascii="Microsoft YaHei" w:eastAsia="Microsoft YaHei" w:hAnsi="Microsoft YaHei" w:cs="Microsoft YaHei" w:hint="eastAsia"/>
            <w:lang w:eastAsia="zh-CN"/>
          </w:rPr>
          <w:t>知道了</w:t>
        </w:r>
      </w:ins>
      <w:r w:rsidRPr="007D2483">
        <w:rPr>
          <w:rFonts w:ascii="ＭＳ ゴシック" w:eastAsia="ＭＳ ゴシック" w:hAnsi="ＭＳ ゴシック" w:cs="ＭＳ ゴシック" w:hint="eastAsia"/>
        </w:rPr>
        <w:t>」</w:t>
      </w:r>
    </w:p>
    <w:p w14:paraId="68A00AC7" w14:textId="77777777" w:rsidR="007D2483" w:rsidRPr="007D2483" w:rsidRDefault="007D2483" w:rsidP="007D2483">
      <w:pPr>
        <w:pStyle w:val="a3"/>
        <w:rPr>
          <w:rFonts w:ascii="ＭＳ ゴシック" w:eastAsia="ＭＳ ゴシック" w:hAnsi="ＭＳ ゴシック" w:cs="ＭＳ ゴシック"/>
        </w:rPr>
      </w:pPr>
    </w:p>
    <w:p w14:paraId="5ECA5D4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【達哉】</w:t>
      </w:r>
    </w:p>
    <w:p w14:paraId="1468E5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&lt;jaT0573&gt;「姉さんも気合が入ってるみたいですから、今回の展示は楽しみにしています」</w:t>
      </w:r>
    </w:p>
    <w:p w14:paraId="17488D7C" w14:textId="0679279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&lt;cnT0573&gt;「姐姐</w:t>
      </w:r>
      <w:r w:rsidRPr="007D2483">
        <w:rPr>
          <w:rFonts w:ascii="Microsoft YaHei" w:eastAsia="Microsoft YaHei" w:hAnsi="Microsoft YaHei" w:cs="Microsoft YaHei" w:hint="eastAsia"/>
          <w:lang w:eastAsia="zh-CN"/>
        </w:rPr>
        <w:t>这</w:t>
      </w:r>
      <w:proofErr w:type="gramStart"/>
      <w:r w:rsidRPr="007D2483">
        <w:rPr>
          <w:rFonts w:ascii="ＭＳ ゴシック" w:eastAsia="ＭＳ ゴシック" w:hAnsi="ＭＳ ゴシック" w:cs="ＭＳ ゴシック" w:hint="eastAsia"/>
          <w:lang w:eastAsia="zh-CN"/>
        </w:rPr>
        <w:t>次</w:t>
      </w:r>
      <w:ins w:id="693" w:author="hhh0578" w:date="2020-04-18T00:15:00Z">
        <w:r w:rsidR="00B8693C">
          <w:rPr>
            <w:rFonts w:ascii="DengXian" w:eastAsia="DengXian" w:hAnsi="DengXian" w:cs="ＭＳ ゴシック" w:hint="eastAsia"/>
            <w:lang w:eastAsia="zh-CN"/>
          </w:rPr>
          <w:t>热情</w:t>
        </w:r>
        <w:proofErr w:type="gramEnd"/>
        <w:r w:rsidR="00B8693C">
          <w:rPr>
            <w:rFonts w:ascii="DengXian" w:eastAsia="DengXian" w:hAnsi="DengXian" w:cs="ＭＳ ゴシック" w:hint="eastAsia"/>
            <w:lang w:eastAsia="zh-CN"/>
          </w:rPr>
          <w:t>挺大的</w:t>
        </w:r>
      </w:ins>
      <w:del w:id="694" w:author="hhh0578" w:date="2020-04-18T00:15:00Z">
        <w:r w:rsidRPr="007D2483" w:rsidDel="00B8693C">
          <w:rPr>
            <w:rFonts w:ascii="ＭＳ ゴシック" w:eastAsia="ＭＳ ゴシック" w:hAnsi="ＭＳ ゴシック" w:cs="ＭＳ ゴシック" w:hint="eastAsia"/>
            <w:lang w:eastAsia="zh-CN"/>
          </w:rPr>
          <w:delText>也拼尽全力了</w:delText>
        </w:r>
      </w:del>
      <w:r w:rsidRPr="007D2483">
        <w:rPr>
          <w:rFonts w:ascii="ＭＳ ゴシック" w:eastAsia="ＭＳ ゴシック" w:hAnsi="ＭＳ ゴシック" w:cs="ＭＳ ゴシック" w:hint="eastAsia"/>
          <w:lang w:eastAsia="zh-CN"/>
        </w:rPr>
        <w:t>，</w:t>
      </w:r>
      <w:ins w:id="695" w:author="hhh0578" w:date="2020-04-18T00:15:00Z">
        <w:r w:rsidR="00B8693C">
          <w:rPr>
            <w:rFonts w:ascii="DengXian" w:eastAsia="DengXian" w:hAnsi="DengXian" w:cs="ＭＳ ゴシック" w:hint="eastAsia"/>
            <w:lang w:eastAsia="zh-CN"/>
          </w:rPr>
          <w:t>我</w:t>
        </w:r>
      </w:ins>
      <w:r w:rsidRPr="007D2483">
        <w:rPr>
          <w:rFonts w:ascii="ＭＳ ゴシック" w:eastAsia="ＭＳ ゴシック" w:hAnsi="ＭＳ ゴシック" w:cs="ＭＳ ゴシック" w:hint="eastAsia"/>
          <w:lang w:eastAsia="zh-CN"/>
        </w:rPr>
        <w:t>非常期待</w:t>
      </w:r>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次的展出」</w:t>
      </w:r>
    </w:p>
    <w:p w14:paraId="55689B39" w14:textId="77777777" w:rsidR="007D2483" w:rsidRPr="007D2483" w:rsidRDefault="007D2483" w:rsidP="007D2483">
      <w:pPr>
        <w:pStyle w:val="a3"/>
        <w:rPr>
          <w:rFonts w:ascii="ＭＳ ゴシック" w:eastAsia="ＭＳ ゴシック" w:hAnsi="ＭＳ ゴシック" w:cs="ＭＳ ゴシック"/>
          <w:lang w:eastAsia="zh-CN"/>
        </w:rPr>
      </w:pPr>
    </w:p>
    <w:p w14:paraId="2917B6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0DD40D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&lt;jaT0574&gt;「ええ、期待していて下さい」</w:t>
      </w:r>
    </w:p>
    <w:p w14:paraId="1B19E8C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&lt;cnT0574&gt;「</w:t>
      </w:r>
      <w:r w:rsidRPr="007D2483">
        <w:rPr>
          <w:rFonts w:ascii="Microsoft YaHei" w:eastAsia="Microsoft YaHei" w:hAnsi="Microsoft YaHei" w:cs="Microsoft YaHei" w:hint="eastAsia"/>
          <w:lang w:eastAsia="zh-CN"/>
        </w:rPr>
        <w:t>嗯</w:t>
      </w:r>
      <w:r w:rsidRPr="007D2483">
        <w:rPr>
          <w:rFonts w:ascii="ＭＳ ゴシック" w:eastAsia="ＭＳ ゴシック" w:hAnsi="ＭＳ ゴシック" w:cs="ＭＳ ゴシック" w:hint="eastAsia"/>
          <w:lang w:eastAsia="zh-CN"/>
        </w:rPr>
        <w:t>，敬</w:t>
      </w:r>
      <w:r w:rsidRPr="007D2483">
        <w:rPr>
          <w:rFonts w:ascii="Microsoft YaHei" w:eastAsia="Microsoft YaHei" w:hAnsi="Microsoft YaHei" w:cs="Microsoft YaHei" w:hint="eastAsia"/>
          <w:lang w:eastAsia="zh-CN"/>
        </w:rPr>
        <w:t>请</w:t>
      </w:r>
      <w:r w:rsidRPr="007D2483">
        <w:rPr>
          <w:rFonts w:ascii="ＭＳ ゴシック" w:eastAsia="ＭＳ ゴシック" w:hAnsi="ＭＳ ゴシック" w:cs="ＭＳ ゴシック" w:hint="eastAsia"/>
          <w:lang w:eastAsia="zh-CN"/>
        </w:rPr>
        <w:t>期待」</w:t>
      </w:r>
    </w:p>
    <w:p w14:paraId="4C0386A9" w14:textId="77777777" w:rsidR="007D2483" w:rsidRPr="007D2483" w:rsidRDefault="007D2483" w:rsidP="007D2483">
      <w:pPr>
        <w:pStyle w:val="a3"/>
        <w:rPr>
          <w:rFonts w:ascii="ＭＳ ゴシック" w:eastAsia="ＭＳ ゴシック" w:hAnsi="ＭＳ ゴシック" w:cs="ＭＳ ゴシック"/>
          <w:lang w:eastAsia="zh-CN"/>
        </w:rPr>
      </w:pPr>
    </w:p>
    <w:p w14:paraId="3E51EA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67B0034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&lt;jaT0575&gt;「詳しいことは言えませんけど、今までにないものになると思いますから」</w:t>
      </w:r>
    </w:p>
    <w:p w14:paraId="667BD805" w14:textId="0A8B092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&lt;cnT0575&gt;「</w:t>
      </w:r>
      <w:del w:id="696" w:author="hhh0578" w:date="2020-04-18T00:16:00Z">
        <w:r w:rsidRPr="007D2483" w:rsidDel="00CB106A">
          <w:rPr>
            <w:rFonts w:ascii="Microsoft YaHei" w:eastAsia="Microsoft YaHei" w:hAnsi="Microsoft YaHei" w:cs="Microsoft YaHei" w:hint="eastAsia"/>
            <w:lang w:eastAsia="zh-CN"/>
          </w:rPr>
          <w:delText>详细</w:delText>
        </w:r>
      </w:del>
      <w:ins w:id="697" w:author="hhh0578" w:date="2020-04-18T00:16:00Z">
        <w:r w:rsidR="00CB106A">
          <w:rPr>
            <w:rFonts w:ascii="Microsoft YaHei" w:eastAsia="Microsoft YaHei" w:hAnsi="Microsoft YaHei" w:cs="Microsoft YaHei" w:hint="eastAsia"/>
            <w:lang w:eastAsia="zh-CN"/>
          </w:rPr>
          <w:t>细节</w:t>
        </w:r>
        <w:r w:rsidR="00EB1866">
          <w:rPr>
            <w:rFonts w:ascii="ＭＳ ゴシック" w:eastAsia="DengXian" w:hAnsi="ＭＳ ゴシック" w:cs="ＭＳ ゴシック" w:hint="eastAsia"/>
            <w:lang w:eastAsia="zh-CN"/>
          </w:rPr>
          <w:t>不好透漏</w:t>
        </w:r>
      </w:ins>
      <w:del w:id="698" w:author="hhh0578" w:date="2020-04-18T00:16:00Z">
        <w:r w:rsidRPr="007D2483" w:rsidDel="00EB1866">
          <w:rPr>
            <w:rFonts w:ascii="ＭＳ ゴシック" w:eastAsia="ＭＳ ゴシック" w:hAnsi="ＭＳ ゴシック" w:cs="ＭＳ ゴシック" w:hint="eastAsia"/>
            <w:lang w:eastAsia="zh-CN"/>
          </w:rPr>
          <w:delText>的</w:delText>
        </w:r>
        <w:r w:rsidRPr="007D2483" w:rsidDel="00EB1866">
          <w:rPr>
            <w:rFonts w:ascii="Microsoft YaHei" w:eastAsia="Microsoft YaHei" w:hAnsi="Microsoft YaHei" w:cs="Microsoft YaHei" w:hint="eastAsia"/>
            <w:lang w:eastAsia="zh-CN"/>
          </w:rPr>
          <w:delText>还</w:delText>
        </w:r>
        <w:r w:rsidRPr="007D2483" w:rsidDel="00EB1866">
          <w:rPr>
            <w:rFonts w:ascii="ＭＳ ゴシック" w:eastAsia="ＭＳ ゴシック" w:hAnsi="ＭＳ ゴシック" w:cs="ＭＳ ゴシック" w:hint="eastAsia"/>
            <w:lang w:eastAsia="zh-CN"/>
          </w:rPr>
          <w:delText>没法</w:delText>
        </w:r>
        <w:r w:rsidRPr="007D2483" w:rsidDel="00EB1866">
          <w:rPr>
            <w:rFonts w:ascii="Microsoft YaHei" w:eastAsia="Microsoft YaHei" w:hAnsi="Microsoft YaHei" w:cs="Microsoft YaHei" w:hint="eastAsia"/>
            <w:lang w:eastAsia="zh-CN"/>
          </w:rPr>
          <w:delText>说</w:delText>
        </w:r>
      </w:del>
      <w:r w:rsidRPr="007D2483">
        <w:rPr>
          <w:rFonts w:ascii="ＭＳ ゴシック" w:eastAsia="ＭＳ ゴシック" w:hAnsi="ＭＳ ゴシック" w:cs="ＭＳ ゴシック" w:hint="eastAsia"/>
          <w:lang w:eastAsia="zh-CN"/>
        </w:rPr>
        <w:t>，不</w:t>
      </w:r>
      <w:r w:rsidRPr="007D2483">
        <w:rPr>
          <w:rFonts w:ascii="Microsoft YaHei" w:eastAsia="Microsoft YaHei" w:hAnsi="Microsoft YaHei" w:cs="Microsoft YaHei" w:hint="eastAsia"/>
          <w:lang w:eastAsia="zh-CN"/>
        </w:rPr>
        <w:t>过这</w:t>
      </w:r>
      <w:r w:rsidRPr="007D2483">
        <w:rPr>
          <w:rFonts w:ascii="ＭＳ ゴシック" w:eastAsia="ＭＳ ゴシック" w:hAnsi="ＭＳ ゴシック" w:cs="ＭＳ ゴシック" w:hint="eastAsia"/>
          <w:lang w:eastAsia="zh-CN"/>
        </w:rPr>
        <w:t>次有全新的展出物」</w:t>
      </w:r>
    </w:p>
    <w:p w14:paraId="381B2E5B" w14:textId="77777777" w:rsidR="007D2483" w:rsidRPr="007D2483" w:rsidRDefault="007D2483" w:rsidP="007D2483">
      <w:pPr>
        <w:pStyle w:val="a3"/>
        <w:rPr>
          <w:rFonts w:ascii="ＭＳ ゴシック" w:eastAsia="ＭＳ ゴシック" w:hAnsi="ＭＳ ゴシック" w:cs="ＭＳ ゴシック"/>
          <w:lang w:eastAsia="zh-CN"/>
        </w:rPr>
      </w:pPr>
    </w:p>
    <w:p w14:paraId="05CE1A2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4ECEDD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&lt;jaT0576&gt;「はい。それではお仕事中失礼しました」</w:t>
      </w:r>
    </w:p>
    <w:p w14:paraId="7123D18A" w14:textId="0CB71E1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rPr>
        <w:t>&lt;cnT0576&gt;「好的。</w:t>
      </w:r>
      <w:del w:id="699" w:author="hhh0578" w:date="2020-04-18T00:16:00Z">
        <w:r w:rsidRPr="007D2483" w:rsidDel="008C2E9B">
          <w:rPr>
            <w:rFonts w:ascii="DengXian" w:eastAsia="DengXian" w:hAnsi="DengXian" w:cs="ＭＳ ゴシック" w:hint="eastAsia"/>
            <w:lang w:eastAsia="zh-CN"/>
          </w:rPr>
          <w:delText>不好意思在工作中打</w:delText>
        </w:r>
        <w:r w:rsidRPr="007D2483" w:rsidDel="008C2E9B">
          <w:rPr>
            <w:rFonts w:ascii="Microsoft YaHei" w:eastAsia="Microsoft YaHei" w:hAnsi="Microsoft YaHei" w:cs="Microsoft YaHei" w:hint="eastAsia"/>
            <w:lang w:eastAsia="zh-CN"/>
          </w:rPr>
          <w:delText>扰</w:delText>
        </w:r>
        <w:r w:rsidRPr="007D2483" w:rsidDel="008C2E9B">
          <w:rPr>
            <w:rFonts w:ascii="DengXian" w:eastAsia="DengXian" w:hAnsi="DengXian" w:cs="ＭＳ ゴシック" w:hint="eastAsia"/>
            <w:lang w:eastAsia="zh-CN"/>
          </w:rPr>
          <w:delText>了</w:delText>
        </w:r>
      </w:del>
      <w:ins w:id="700" w:author="hhh0578" w:date="2020-04-18T00:16:00Z">
        <w:r w:rsidR="008C2E9B">
          <w:rPr>
            <w:rFonts w:ascii="DengXian" w:eastAsia="DengXian" w:hAnsi="DengXian" w:cs="ＭＳ ゴシック" w:hint="eastAsia"/>
            <w:lang w:eastAsia="zh-CN"/>
          </w:rPr>
          <w:t>抱歉打扰到你工作了</w:t>
        </w:r>
      </w:ins>
      <w:r w:rsidRPr="007D2483">
        <w:rPr>
          <w:rFonts w:ascii="ＭＳ ゴシック" w:eastAsia="ＭＳ ゴシック" w:hAnsi="ＭＳ ゴシック" w:cs="ＭＳ ゴシック" w:hint="eastAsia"/>
          <w:lang w:eastAsia="zh-CN"/>
        </w:rPr>
        <w:t>」</w:t>
      </w:r>
    </w:p>
    <w:p w14:paraId="062A872F" w14:textId="77777777" w:rsidR="007D2483" w:rsidRPr="007D2483" w:rsidRDefault="007D2483" w:rsidP="007D2483">
      <w:pPr>
        <w:pStyle w:val="a3"/>
        <w:rPr>
          <w:rFonts w:ascii="ＭＳ ゴシック" w:eastAsia="ＭＳ ゴシック" w:hAnsi="ＭＳ ゴシック" w:cs="ＭＳ ゴシック"/>
          <w:lang w:eastAsia="zh-CN"/>
        </w:rPr>
      </w:pPr>
    </w:p>
    <w:p w14:paraId="2890C6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【女性館員Ａ】</w:t>
      </w:r>
    </w:p>
    <w:p w14:paraId="55297C8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&lt;jaT0577&gt;「はい、また」</w:t>
      </w:r>
    </w:p>
    <w:p w14:paraId="339C0185"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&lt;cnT0577&gt;「没事，下次</w:t>
      </w:r>
      <w:r w:rsidRPr="007D2483">
        <w:rPr>
          <w:rFonts w:ascii="Microsoft YaHei" w:eastAsia="Microsoft YaHei" w:hAnsi="Microsoft YaHei" w:cs="Microsoft YaHei" w:hint="eastAsia"/>
          <w:lang w:eastAsia="zh-CN"/>
        </w:rPr>
        <w:t>见</w:t>
      </w:r>
      <w:r w:rsidRPr="007D2483">
        <w:rPr>
          <w:rFonts w:ascii="ＭＳ ゴシック" w:eastAsia="ＭＳ ゴシック" w:hAnsi="ＭＳ ゴシック" w:cs="ＭＳ ゴシック" w:hint="eastAsia"/>
          <w:lang w:eastAsia="zh-CN"/>
        </w:rPr>
        <w:t>」</w:t>
      </w:r>
    </w:p>
    <w:p w14:paraId="02F30C0F" w14:textId="77777777" w:rsidR="007D2483" w:rsidRPr="007D2483" w:rsidRDefault="007D2483" w:rsidP="007D2483">
      <w:pPr>
        <w:pStyle w:val="a3"/>
        <w:rPr>
          <w:rFonts w:ascii="ＭＳ ゴシック" w:eastAsia="ＭＳ ゴシック" w:hAnsi="ＭＳ ゴシック" w:cs="ＭＳ ゴシック"/>
          <w:lang w:eastAsia="zh-CN"/>
        </w:rPr>
      </w:pPr>
    </w:p>
    <w:p w14:paraId="41224C8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BDEAF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&lt;jaT0578&gt;博物館を出てのんびりと居住区を歩く。</w:t>
      </w:r>
    </w:p>
    <w:p w14:paraId="090F5876" w14:textId="01659EF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&lt;cnT0578&gt;</w:t>
      </w:r>
      <w:ins w:id="701" w:author="hhh0578" w:date="2020-04-18T00:16:00Z">
        <w:r w:rsidR="008C4897">
          <w:rPr>
            <w:rFonts w:ascii="DengXian" w:eastAsia="DengXian" w:hAnsi="DengXian" w:cs="ＭＳ ゴシック" w:hint="eastAsia"/>
            <w:lang w:eastAsia="zh-CN"/>
          </w:rPr>
          <w:t>我</w:t>
        </w:r>
      </w:ins>
      <w:r w:rsidRPr="007D2483">
        <w:rPr>
          <w:rFonts w:ascii="ＭＳ ゴシック" w:eastAsia="ＭＳ ゴシック" w:hAnsi="ＭＳ ゴシック" w:cs="ＭＳ ゴシック"/>
          <w:lang w:eastAsia="zh-CN"/>
        </w:rPr>
        <w:t>离开博物</w:t>
      </w:r>
      <w:r w:rsidRPr="007D2483">
        <w:rPr>
          <w:rFonts w:ascii="Microsoft YaHei" w:eastAsia="Microsoft YaHei" w:hAnsi="Microsoft YaHei" w:cs="Microsoft YaHei" w:hint="eastAsia"/>
          <w:lang w:eastAsia="zh-CN"/>
        </w:rPr>
        <w:t>馆</w:t>
      </w:r>
      <w:r w:rsidRPr="007D2483">
        <w:rPr>
          <w:rFonts w:ascii="ＭＳ ゴシック" w:eastAsia="ＭＳ ゴシック" w:hAnsi="ＭＳ ゴシック" w:cs="ＭＳ ゴシック" w:hint="eastAsia"/>
          <w:lang w:eastAsia="zh-CN"/>
        </w:rPr>
        <w:t>，悠</w:t>
      </w:r>
      <w:r w:rsidRPr="007D2483">
        <w:rPr>
          <w:rFonts w:ascii="Microsoft YaHei" w:eastAsia="Microsoft YaHei" w:hAnsi="Microsoft YaHei" w:cs="Microsoft YaHei" w:hint="eastAsia"/>
          <w:lang w:eastAsia="zh-CN"/>
        </w:rPr>
        <w:t>闲</w:t>
      </w:r>
      <w:r w:rsidRPr="007D2483">
        <w:rPr>
          <w:rFonts w:ascii="ＭＳ ゴシック" w:eastAsia="ＭＳ ゴシック" w:hAnsi="ＭＳ ゴシック" w:cs="ＭＳ ゴシック" w:hint="eastAsia"/>
          <w:lang w:eastAsia="zh-CN"/>
        </w:rPr>
        <w:t>地</w:t>
      </w:r>
      <w:ins w:id="702" w:author="hhh0578" w:date="2020-04-18T00:16:00Z">
        <w:r w:rsidR="00773D2A">
          <w:rPr>
            <w:rFonts w:ascii="ＭＳ ゴシック" w:eastAsia="DengXian" w:hAnsi="ＭＳ ゴシック" w:cs="ＭＳ ゴシック" w:hint="eastAsia"/>
            <w:lang w:eastAsia="zh-CN"/>
          </w:rPr>
          <w:t>走在</w:t>
        </w:r>
      </w:ins>
      <w:del w:id="703" w:author="hhh0578" w:date="2020-04-18T00:16:00Z">
        <w:r w:rsidRPr="007D2483" w:rsidDel="00773D2A">
          <w:rPr>
            <w:rFonts w:ascii="ＭＳ ゴシック" w:eastAsia="ＭＳ ゴシック" w:hAnsi="ＭＳ ゴシック" w:cs="ＭＳ ゴシック" w:hint="eastAsia"/>
            <w:lang w:eastAsia="zh-CN"/>
          </w:rPr>
          <w:delText>在</w:delText>
        </w:r>
      </w:del>
      <w:r w:rsidRPr="007D2483">
        <w:rPr>
          <w:rFonts w:ascii="ＭＳ ゴシック" w:eastAsia="ＭＳ ゴシック" w:hAnsi="ＭＳ ゴシック" w:cs="ＭＳ ゴシック" w:hint="eastAsia"/>
          <w:lang w:eastAsia="zh-CN"/>
        </w:rPr>
        <w:t>居住区</w:t>
      </w:r>
      <w:del w:id="704" w:author="hhh0578" w:date="2020-04-18T00:16:00Z">
        <w:r w:rsidRPr="007D2483" w:rsidDel="00EB6362">
          <w:rPr>
            <w:rFonts w:ascii="ＭＳ ゴシック" w:eastAsia="ＭＳ ゴシック" w:hAnsi="ＭＳ ゴシック" w:cs="ＭＳ ゴシック" w:hint="eastAsia"/>
            <w:lang w:eastAsia="zh-CN"/>
          </w:rPr>
          <w:delText>中</w:delText>
        </w:r>
        <w:r w:rsidRPr="007D2483" w:rsidDel="00773D2A">
          <w:rPr>
            <w:rFonts w:ascii="ＭＳ ゴシック" w:eastAsia="ＭＳ ゴシック" w:hAnsi="ＭＳ ゴシック" w:cs="ＭＳ ゴシック" w:hint="eastAsia"/>
            <w:lang w:eastAsia="zh-CN"/>
          </w:rPr>
          <w:delText>走着</w:delText>
        </w:r>
      </w:del>
      <w:r w:rsidRPr="007D2483">
        <w:rPr>
          <w:rFonts w:ascii="ＭＳ ゴシック" w:eastAsia="ＭＳ ゴシック" w:hAnsi="ＭＳ ゴシック" w:cs="ＭＳ ゴシック" w:hint="eastAsia"/>
          <w:lang w:eastAsia="zh-CN"/>
        </w:rPr>
        <w:t>。</w:t>
      </w:r>
    </w:p>
    <w:p w14:paraId="2CC1600A" w14:textId="77777777" w:rsidR="007D2483" w:rsidRPr="007D2483" w:rsidRDefault="007D2483" w:rsidP="007D2483">
      <w:pPr>
        <w:pStyle w:val="a3"/>
        <w:rPr>
          <w:rFonts w:ascii="ＭＳ ゴシック" w:eastAsia="ＭＳ ゴシック" w:hAnsi="ＭＳ ゴシック" w:cs="ＭＳ ゴシック"/>
          <w:lang w:eastAsia="zh-CN"/>
        </w:rPr>
      </w:pPr>
    </w:p>
    <w:p w14:paraId="118E29D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5E6E3A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&lt;jaT0579&gt;そういえば、エステルさんと初めて会ったのもこんな夜だった。</w:t>
      </w:r>
    </w:p>
    <w:p w14:paraId="55B88EBA"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&lt;cnT0579&gt;</w:t>
      </w:r>
      <w:r w:rsidRPr="007D2483">
        <w:rPr>
          <w:rFonts w:ascii="Microsoft YaHei" w:eastAsia="Microsoft YaHei" w:hAnsi="Microsoft YaHei" w:cs="Microsoft YaHei" w:hint="eastAsia"/>
          <w:lang w:eastAsia="zh-CN"/>
        </w:rPr>
        <w:t>说</w:t>
      </w:r>
      <w:r w:rsidRPr="007D2483">
        <w:rPr>
          <w:rFonts w:ascii="ＭＳ ゴシック" w:eastAsia="ＭＳ ゴシック" w:hAnsi="ＭＳ ゴシック" w:cs="ＭＳ ゴシック" w:hint="eastAsia"/>
          <w:lang w:eastAsia="zh-CN"/>
        </w:rPr>
        <w:t>来，第一次和艾斯蒂</w:t>
      </w:r>
      <w:r w:rsidRPr="007D2483">
        <w:rPr>
          <w:rFonts w:ascii="Microsoft YaHei" w:eastAsia="Microsoft YaHei" w:hAnsi="Microsoft YaHei" w:cs="Microsoft YaHei" w:hint="eastAsia"/>
          <w:lang w:eastAsia="zh-CN"/>
        </w:rPr>
        <w:t>尔见</w:t>
      </w:r>
      <w:r w:rsidRPr="007D2483">
        <w:rPr>
          <w:rFonts w:ascii="ＭＳ ゴシック" w:eastAsia="ＭＳ ゴシック" w:hAnsi="ＭＳ ゴシック" w:cs="ＭＳ ゴシック" w:hint="eastAsia"/>
          <w:lang w:eastAsia="zh-CN"/>
        </w:rPr>
        <w:t>面也是</w:t>
      </w:r>
      <w:del w:id="705" w:author="hhh0578" w:date="2020-04-18T00:17:00Z">
        <w:r w:rsidRPr="007D2483" w:rsidDel="00A9402A">
          <w:rPr>
            <w:rFonts w:ascii="ＭＳ ゴシック" w:eastAsia="ＭＳ ゴシック" w:hAnsi="ＭＳ ゴシック" w:cs="ＭＳ ゴシック" w:hint="eastAsia"/>
            <w:lang w:eastAsia="zh-CN"/>
          </w:rPr>
          <w:delText>再</w:delText>
        </w:r>
      </w:del>
      <w:r w:rsidRPr="007D2483">
        <w:rPr>
          <w:rFonts w:ascii="Microsoft YaHei" w:eastAsia="Microsoft YaHei" w:hAnsi="Microsoft YaHei" w:cs="Microsoft YaHei" w:hint="eastAsia"/>
          <w:lang w:eastAsia="zh-CN"/>
        </w:rPr>
        <w:t>这</w:t>
      </w:r>
      <w:r w:rsidRPr="007D2483">
        <w:rPr>
          <w:rFonts w:ascii="ＭＳ ゴシック" w:eastAsia="ＭＳ ゴシック" w:hAnsi="ＭＳ ゴシック" w:cs="ＭＳ ゴシック" w:hint="eastAsia"/>
          <w:lang w:eastAsia="zh-CN"/>
        </w:rPr>
        <w:t>种夜晚。</w:t>
      </w:r>
    </w:p>
    <w:p w14:paraId="24486896" w14:textId="77777777" w:rsidR="007D2483" w:rsidRPr="007D2483" w:rsidRDefault="007D2483" w:rsidP="007D2483">
      <w:pPr>
        <w:pStyle w:val="a3"/>
        <w:rPr>
          <w:rFonts w:ascii="ＭＳ ゴシック" w:eastAsia="ＭＳ ゴシック" w:hAnsi="ＭＳ ゴシック" w:cs="ＭＳ ゴシック"/>
          <w:lang w:eastAsia="zh-CN"/>
        </w:rPr>
      </w:pPr>
    </w:p>
    <w:p w14:paraId="08E1155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w:t>
      </w:r>
    </w:p>
    <w:p w14:paraId="3DFD66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&lt;jaT0580&gt;ずいぶん昔のことような気もするけど、実際は２週間程度しか経っていない。</w:t>
      </w:r>
    </w:p>
    <w:p w14:paraId="3D5514C8" w14:textId="1CDFAB9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&lt;cnT0580&gt;</w:t>
      </w:r>
      <w:del w:id="706" w:author="hhh0578" w:date="2020-04-18T00:17:00Z">
        <w:r w:rsidRPr="007D2483" w:rsidDel="00BC0BE0">
          <w:rPr>
            <w:rFonts w:ascii="ＭＳ ゴシック" w:eastAsia="ＭＳ ゴシック" w:hAnsi="ＭＳ ゴシック" w:cs="ＭＳ ゴシック"/>
            <w:lang w:eastAsia="zh-CN"/>
          </w:rPr>
          <w:delText>尽管</w:delText>
        </w:r>
      </w:del>
      <w:r w:rsidRPr="007D2483">
        <w:rPr>
          <w:rFonts w:ascii="ＭＳ ゴシック" w:eastAsia="ＭＳ ゴシック" w:hAnsi="ＭＳ ゴシック" w:cs="ＭＳ ゴシック"/>
          <w:lang w:eastAsia="zh-CN"/>
        </w:rPr>
        <w:t>感</w:t>
      </w:r>
      <w:r w:rsidRPr="007D2483">
        <w:rPr>
          <w:rFonts w:ascii="Microsoft YaHei" w:eastAsia="Microsoft YaHei" w:hAnsi="Microsoft YaHei" w:cs="Microsoft YaHei" w:hint="eastAsia"/>
          <w:lang w:eastAsia="zh-CN"/>
        </w:rPr>
        <w:t>觉</w:t>
      </w:r>
      <w:r w:rsidRPr="007D2483">
        <w:rPr>
          <w:rFonts w:ascii="ＭＳ ゴシック" w:eastAsia="ＭＳ ゴシック" w:hAnsi="ＭＳ ゴシック" w:cs="ＭＳ ゴシック" w:hint="eastAsia"/>
          <w:lang w:eastAsia="zh-CN"/>
        </w:rPr>
        <w:t>是老早以前的事了，</w:t>
      </w:r>
      <w:ins w:id="707" w:author="hhh0578" w:date="2020-04-18T00:17:00Z">
        <w:r w:rsidR="00BC0BE0">
          <w:rPr>
            <w:rFonts w:ascii="DengXian" w:eastAsia="DengXian" w:hAnsi="DengXian" w:cs="ＭＳ ゴシック" w:hint="eastAsia"/>
            <w:lang w:eastAsia="zh-CN"/>
          </w:rPr>
          <w:t>但</w:t>
        </w:r>
      </w:ins>
      <w:r w:rsidRPr="007D2483">
        <w:rPr>
          <w:rFonts w:ascii="Microsoft YaHei" w:eastAsia="Microsoft YaHei" w:hAnsi="Microsoft YaHei" w:cs="Microsoft YaHei" w:hint="eastAsia"/>
          <w:lang w:eastAsia="zh-CN"/>
        </w:rPr>
        <w:t>实际</w:t>
      </w:r>
      <w:r w:rsidRPr="007D2483">
        <w:rPr>
          <w:rFonts w:ascii="ＭＳ ゴシック" w:eastAsia="ＭＳ ゴシック" w:hAnsi="ＭＳ ゴシック" w:cs="ＭＳ ゴシック" w:hint="eastAsia"/>
          <w:lang w:eastAsia="zh-CN"/>
        </w:rPr>
        <w:t>上</w:t>
      </w:r>
      <w:r w:rsidRPr="007D2483">
        <w:rPr>
          <w:rFonts w:ascii="Microsoft YaHei" w:eastAsia="Microsoft YaHei" w:hAnsi="Microsoft YaHei" w:cs="Microsoft YaHei" w:hint="eastAsia"/>
          <w:lang w:eastAsia="zh-CN"/>
        </w:rPr>
        <w:t>连</w:t>
      </w:r>
      <w:r w:rsidRPr="007D2483">
        <w:rPr>
          <w:rFonts w:ascii="ＭＳ ゴシック" w:eastAsia="ＭＳ ゴシック" w:hAnsi="ＭＳ ゴシック" w:cs="ＭＳ ゴシック" w:hint="eastAsia"/>
          <w:lang w:eastAsia="zh-CN"/>
        </w:rPr>
        <w:t>两周都没</w:t>
      </w:r>
      <w:r w:rsidRPr="007D2483">
        <w:rPr>
          <w:rFonts w:ascii="Microsoft YaHei" w:eastAsia="Microsoft YaHei" w:hAnsi="Microsoft YaHei" w:cs="Microsoft YaHei" w:hint="eastAsia"/>
          <w:lang w:eastAsia="zh-CN"/>
        </w:rPr>
        <w:t>过</w:t>
      </w:r>
      <w:r w:rsidRPr="007D2483">
        <w:rPr>
          <w:rFonts w:ascii="ＭＳ ゴシック" w:eastAsia="ＭＳ ゴシック" w:hAnsi="ＭＳ ゴシック" w:cs="ＭＳ ゴシック" w:hint="eastAsia"/>
          <w:lang w:eastAsia="zh-CN"/>
        </w:rPr>
        <w:t>。</w:t>
      </w:r>
    </w:p>
    <w:p w14:paraId="040B0E68" w14:textId="77777777" w:rsidR="007D2483" w:rsidRPr="007D2483" w:rsidRDefault="007D2483" w:rsidP="007D2483">
      <w:pPr>
        <w:pStyle w:val="a3"/>
        <w:rPr>
          <w:rFonts w:ascii="ＭＳ ゴシック" w:eastAsia="ＭＳ ゴシック" w:hAnsi="ＭＳ ゴシック" w:cs="ＭＳ ゴシック"/>
          <w:lang w:eastAsia="zh-CN"/>
        </w:rPr>
      </w:pPr>
    </w:p>
    <w:p w14:paraId="373465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0314D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&lt;jaT0581&gt;扱われ方はずいぶん変わったけどな。</w:t>
      </w:r>
    </w:p>
    <w:p w14:paraId="2E730E2F" w14:textId="5052F633"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&lt;cnT0581&gt;</w:t>
      </w:r>
      <w:del w:id="708" w:author="hhh0578" w:date="2020-04-18T00:18:00Z">
        <w:r w:rsidRPr="007D2483" w:rsidDel="006A5270">
          <w:rPr>
            <w:rFonts w:ascii="ＭＳ ゴシック" w:eastAsia="ＭＳ ゴシック" w:hAnsi="ＭＳ ゴシック" w:cs="ＭＳ ゴシック"/>
            <w:lang w:eastAsia="zh-CN"/>
          </w:rPr>
          <w:delText>双方的</w:delText>
        </w:r>
      </w:del>
      <w:ins w:id="709" w:author="hhh0578" w:date="2020-04-18T00:18:00Z">
        <w:r w:rsidR="006A5270">
          <w:rPr>
            <w:rFonts w:ascii="Microsoft YaHei" w:eastAsia="Microsoft YaHei" w:hAnsi="Microsoft YaHei" w:cs="Microsoft YaHei" w:hint="eastAsia"/>
            <w:lang w:eastAsia="zh-CN"/>
          </w:rPr>
          <w:t>对方的</w:t>
        </w:r>
      </w:ins>
      <w:r w:rsidRPr="007D2483">
        <w:rPr>
          <w:rFonts w:ascii="Microsoft YaHei" w:eastAsia="Microsoft YaHei" w:hAnsi="Microsoft YaHei" w:cs="Microsoft YaHei" w:hint="eastAsia"/>
          <w:lang w:eastAsia="zh-CN"/>
        </w:rPr>
        <w:t>态</w:t>
      </w:r>
      <w:r w:rsidRPr="007D2483">
        <w:rPr>
          <w:rFonts w:ascii="ＭＳ ゴシック" w:eastAsia="ＭＳ ゴシック" w:hAnsi="ＭＳ ゴシック" w:cs="ＭＳ ゴシック" w:hint="eastAsia"/>
          <w:lang w:eastAsia="zh-CN"/>
        </w:rPr>
        <w:t>度</w:t>
      </w:r>
      <w:del w:id="710" w:author="hhh0578" w:date="2020-04-18T00:18:00Z">
        <w:r w:rsidRPr="007D2483" w:rsidDel="00282C54">
          <w:rPr>
            <w:rFonts w:ascii="ＭＳ ゴシック" w:eastAsia="ＭＳ ゴシック" w:hAnsi="ＭＳ ゴシック" w:cs="ＭＳ ゴシック" w:hint="eastAsia"/>
            <w:lang w:eastAsia="zh-CN"/>
          </w:rPr>
          <w:delText>已</w:delText>
        </w:r>
        <w:r w:rsidRPr="007D2483" w:rsidDel="00282C54">
          <w:rPr>
            <w:rFonts w:ascii="Microsoft YaHei" w:eastAsia="Microsoft YaHei" w:hAnsi="Microsoft YaHei" w:cs="Microsoft YaHei" w:hint="eastAsia"/>
            <w:lang w:eastAsia="zh-CN"/>
          </w:rPr>
          <w:delText>经</w:delText>
        </w:r>
      </w:del>
      <w:r w:rsidRPr="007D2483">
        <w:rPr>
          <w:rFonts w:ascii="Microsoft YaHei" w:eastAsia="Microsoft YaHei" w:hAnsi="Microsoft YaHei" w:cs="Microsoft YaHei" w:hint="eastAsia"/>
          <w:lang w:eastAsia="zh-CN"/>
        </w:rPr>
        <w:t>发</w:t>
      </w:r>
      <w:r w:rsidRPr="007D2483">
        <w:rPr>
          <w:rFonts w:ascii="ＭＳ ゴシック" w:eastAsia="ＭＳ ゴシック" w:hAnsi="ＭＳ ゴシック" w:cs="ＭＳ ゴシック" w:hint="eastAsia"/>
          <w:lang w:eastAsia="zh-CN"/>
        </w:rPr>
        <w:t>生了很大的</w:t>
      </w:r>
      <w:r w:rsidRPr="007D2483">
        <w:rPr>
          <w:rFonts w:ascii="Microsoft YaHei" w:eastAsia="Microsoft YaHei" w:hAnsi="Microsoft YaHei" w:cs="Microsoft YaHei" w:hint="eastAsia"/>
          <w:lang w:eastAsia="zh-CN"/>
        </w:rPr>
        <w:t>变</w:t>
      </w:r>
      <w:r w:rsidRPr="007D2483">
        <w:rPr>
          <w:rFonts w:ascii="ＭＳ ゴシック" w:eastAsia="ＭＳ ゴシック" w:hAnsi="ＭＳ ゴシック" w:cs="ＭＳ ゴシック" w:hint="eastAsia"/>
          <w:lang w:eastAsia="zh-CN"/>
        </w:rPr>
        <w:t>化。</w:t>
      </w:r>
    </w:p>
    <w:p w14:paraId="0EF3E988" w14:textId="77777777" w:rsidR="007D2483" w:rsidRPr="007D2483" w:rsidRDefault="007D2483" w:rsidP="007D2483">
      <w:pPr>
        <w:pStyle w:val="a3"/>
        <w:rPr>
          <w:rFonts w:ascii="ＭＳ ゴシック" w:eastAsia="ＭＳ ゴシック" w:hAnsi="ＭＳ ゴシック" w:cs="ＭＳ ゴシック"/>
          <w:lang w:eastAsia="zh-CN"/>
        </w:rPr>
      </w:pPr>
    </w:p>
    <w:p w14:paraId="3E52D2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A6959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&lt;jaT0582&gt;……。</w:t>
      </w:r>
    </w:p>
    <w:p w14:paraId="06AD432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&lt;cnT0582&gt;……。</w:t>
      </w:r>
    </w:p>
    <w:p w14:paraId="3FF52021" w14:textId="77777777" w:rsidR="007D2483" w:rsidRPr="007D2483" w:rsidRDefault="007D2483" w:rsidP="007D2483">
      <w:pPr>
        <w:pStyle w:val="a3"/>
        <w:rPr>
          <w:rFonts w:ascii="ＭＳ ゴシック" w:eastAsia="ＭＳ ゴシック" w:hAnsi="ＭＳ ゴシック" w:cs="ＭＳ ゴシック"/>
        </w:rPr>
      </w:pPr>
    </w:p>
    <w:p w14:paraId="39DE755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2648854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&lt;jaT0583&gt;あのときはまだ、彼女は俺が地球人だと知らなかったから、ごく普通に接してくれた。</w:t>
      </w:r>
    </w:p>
    <w:p w14:paraId="472D4271" w14:textId="0542E5B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&lt;cnT0583&gt;那个</w:t>
      </w:r>
      <w:r w:rsidRPr="007D2483">
        <w:rPr>
          <w:rFonts w:ascii="Microsoft YaHei" w:eastAsia="Microsoft YaHei" w:hAnsi="Microsoft YaHei" w:cs="Microsoft YaHei" w:hint="eastAsia"/>
          <w:lang w:eastAsia="zh-CN"/>
        </w:rPr>
        <w:t>时</w:t>
      </w:r>
      <w:r w:rsidRPr="007D2483">
        <w:rPr>
          <w:rFonts w:ascii="ＭＳ ゴシック" w:eastAsia="ＭＳ ゴシック" w:hAnsi="ＭＳ ゴシック" w:cs="ＭＳ ゴシック" w:hint="eastAsia"/>
          <w:lang w:eastAsia="zh-CN"/>
        </w:rPr>
        <w:t>候，她</w:t>
      </w:r>
      <w:r w:rsidRPr="007D2483">
        <w:rPr>
          <w:rFonts w:ascii="Microsoft YaHei" w:eastAsia="Microsoft YaHei" w:hAnsi="Microsoft YaHei" w:cs="Microsoft YaHei" w:hint="eastAsia"/>
          <w:lang w:eastAsia="zh-CN"/>
        </w:rPr>
        <w:t>还</w:t>
      </w:r>
      <w:r w:rsidRPr="007D2483">
        <w:rPr>
          <w:rFonts w:ascii="ＭＳ ゴシック" w:eastAsia="ＭＳ ゴシック" w:hAnsi="ＭＳ ゴシック" w:cs="ＭＳ ゴシック" w:hint="eastAsia"/>
          <w:lang w:eastAsia="zh-CN"/>
        </w:rPr>
        <w:t>不知道我是地球人，</w:t>
      </w:r>
      <w:ins w:id="711" w:author="hhh0578" w:date="2020-04-18T00:18:00Z">
        <w:r w:rsidR="00D71930">
          <w:rPr>
            <w:rFonts w:ascii="DengXian" w:eastAsia="DengXian" w:hAnsi="DengXian" w:cs="ＭＳ ゴシック" w:hint="eastAsia"/>
            <w:lang w:eastAsia="zh-CN"/>
          </w:rPr>
          <w:t>待我</w:t>
        </w:r>
      </w:ins>
      <w:r w:rsidRPr="007D2483">
        <w:rPr>
          <w:rFonts w:ascii="ＭＳ ゴシック" w:eastAsia="ＭＳ ゴシック" w:hAnsi="ＭＳ ゴシック" w:cs="ＭＳ ゴシック" w:hint="eastAsia"/>
          <w:lang w:eastAsia="zh-CN"/>
        </w:rPr>
        <w:t>非常</w:t>
      </w:r>
      <w:ins w:id="712" w:author="hhh0578" w:date="2020-04-18T00:18:00Z">
        <w:r w:rsidR="001E704D">
          <w:rPr>
            <w:rFonts w:ascii="DengXian" w:eastAsia="DengXian" w:hAnsi="DengXian" w:cs="ＭＳ ゴシック" w:hint="eastAsia"/>
            <w:lang w:eastAsia="zh-CN"/>
          </w:rPr>
          <w:t>的</w:t>
        </w:r>
      </w:ins>
      <w:r w:rsidRPr="007D2483">
        <w:rPr>
          <w:rFonts w:ascii="ＭＳ ゴシック" w:eastAsia="ＭＳ ゴシック" w:hAnsi="ＭＳ ゴシック" w:cs="ＭＳ ゴシック" w:hint="eastAsia"/>
          <w:lang w:eastAsia="zh-CN"/>
        </w:rPr>
        <w:t>普通</w:t>
      </w:r>
      <w:del w:id="713" w:author="hhh0578" w:date="2020-04-18T00:18:00Z">
        <w:r w:rsidRPr="007D2483" w:rsidDel="001E704D">
          <w:rPr>
            <w:rFonts w:ascii="ＭＳ ゴシック" w:eastAsia="ＭＳ ゴシック" w:hAnsi="ＭＳ ゴシック" w:cs="ＭＳ ゴシック" w:hint="eastAsia"/>
            <w:lang w:eastAsia="zh-CN"/>
          </w:rPr>
          <w:delText>的</w:delText>
        </w:r>
        <w:r w:rsidRPr="007D2483" w:rsidDel="00D71930">
          <w:rPr>
            <w:rFonts w:ascii="ＭＳ ゴシック" w:eastAsia="ＭＳ ゴシック" w:hAnsi="ＭＳ ゴシック" w:cs="ＭＳ ゴシック" w:hint="eastAsia"/>
            <w:lang w:eastAsia="zh-CN"/>
          </w:rPr>
          <w:delText>接触了</w:delText>
        </w:r>
      </w:del>
      <w:r w:rsidRPr="007D2483">
        <w:rPr>
          <w:rFonts w:ascii="ＭＳ ゴシック" w:eastAsia="ＭＳ ゴシック" w:hAnsi="ＭＳ ゴシック" w:cs="ＭＳ ゴシック" w:hint="eastAsia"/>
          <w:lang w:eastAsia="zh-CN"/>
        </w:rPr>
        <w:t>。</w:t>
      </w:r>
    </w:p>
    <w:p w14:paraId="2E5AC07E" w14:textId="77777777" w:rsidR="007D2483" w:rsidRPr="007D2483" w:rsidRDefault="007D2483" w:rsidP="007D2483">
      <w:pPr>
        <w:pStyle w:val="a3"/>
        <w:rPr>
          <w:rFonts w:ascii="ＭＳ ゴシック" w:eastAsia="ＭＳ ゴシック" w:hAnsi="ＭＳ ゴシック" w:cs="ＭＳ ゴシック"/>
          <w:lang w:eastAsia="zh-CN"/>
        </w:rPr>
      </w:pPr>
    </w:p>
    <w:p w14:paraId="6A977AA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048A9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&lt;jaT0584&gt;草の輪っかなんかももらったっけ。</w:t>
      </w:r>
    </w:p>
    <w:p w14:paraId="0E972391" w14:textId="23689EDC"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&lt;cnT0584&gt;</w:t>
      </w:r>
      <w:del w:id="714" w:author="hhh0578" w:date="2020-04-18T00:18:00Z">
        <w:r w:rsidRPr="007D2483" w:rsidDel="009B6E27">
          <w:rPr>
            <w:rFonts w:ascii="Microsoft YaHei" w:eastAsia="Microsoft YaHei" w:hAnsi="Microsoft YaHei" w:cs="Microsoft YaHei" w:hint="eastAsia"/>
            <w:lang w:eastAsia="zh-CN"/>
          </w:rPr>
          <w:delText>记</w:delText>
        </w:r>
        <w:r w:rsidRPr="007D2483" w:rsidDel="009B6E27">
          <w:rPr>
            <w:rFonts w:ascii="ＭＳ ゴシック" w:eastAsia="ＭＳ ゴシック" w:hAnsi="ＭＳ ゴシック" w:cs="ＭＳ ゴシック" w:hint="eastAsia"/>
            <w:lang w:eastAsia="zh-CN"/>
          </w:rPr>
          <w:delText>得是</w:delText>
        </w:r>
      </w:del>
      <w:ins w:id="715" w:author="hhh0578" w:date="2020-04-18T00:18:00Z">
        <w:r w:rsidR="004B511B">
          <w:rPr>
            <w:rFonts w:ascii="Microsoft YaHei" w:eastAsia="Microsoft YaHei" w:hAnsi="Microsoft YaHei" w:cs="Microsoft YaHei" w:hint="eastAsia"/>
            <w:lang w:eastAsia="zh-CN"/>
          </w:rPr>
          <w:t>还给了我</w:t>
        </w:r>
      </w:ins>
      <w:del w:id="716" w:author="hhh0578" w:date="2020-04-18T00:18:00Z">
        <w:r w:rsidRPr="007D2483" w:rsidDel="004B511B">
          <w:rPr>
            <w:rFonts w:ascii="ＭＳ ゴシック" w:eastAsia="ＭＳ ゴシック" w:hAnsi="ＭＳ ゴシック" w:cs="ＭＳ ゴシック" w:hint="eastAsia"/>
            <w:lang w:eastAsia="zh-CN"/>
          </w:rPr>
          <w:delText>拿到了</w:delText>
        </w:r>
      </w:del>
      <w:proofErr w:type="gramStart"/>
      <w:r w:rsidRPr="007D2483">
        <w:rPr>
          <w:rFonts w:ascii="ＭＳ ゴシック" w:eastAsia="ＭＳ ゴシック" w:hAnsi="ＭＳ ゴシック" w:cs="ＭＳ ゴシック" w:hint="eastAsia"/>
          <w:lang w:eastAsia="zh-CN"/>
        </w:rPr>
        <w:t>草冠</w:t>
      </w:r>
      <w:proofErr w:type="gramEnd"/>
      <w:ins w:id="717" w:author="hhh0578" w:date="2020-04-18T00:18:00Z">
        <w:r w:rsidR="009B6E27">
          <w:rPr>
            <w:rFonts w:ascii="ＭＳ ゴシック" w:eastAsia="DengXian" w:hAnsi="ＭＳ ゴシック" w:cs="ＭＳ ゴシック" w:hint="eastAsia"/>
            <w:lang w:eastAsia="zh-CN"/>
          </w:rPr>
          <w:t>来着</w:t>
        </w:r>
      </w:ins>
      <w:del w:id="718" w:author="hhh0578" w:date="2020-04-18T00:18:00Z">
        <w:r w:rsidRPr="007D2483" w:rsidDel="009B6E27">
          <w:rPr>
            <w:rFonts w:ascii="ＭＳ ゴシック" w:eastAsia="ＭＳ ゴシック" w:hAnsi="ＭＳ ゴシック" w:cs="ＭＳ ゴシック" w:hint="eastAsia"/>
            <w:lang w:eastAsia="zh-CN"/>
          </w:rPr>
          <w:delText>么</w:delText>
        </w:r>
      </w:del>
      <w:r w:rsidRPr="007D2483">
        <w:rPr>
          <w:rFonts w:ascii="ＭＳ ゴシック" w:eastAsia="ＭＳ ゴシック" w:hAnsi="ＭＳ ゴシック" w:cs="ＭＳ ゴシック" w:hint="eastAsia"/>
          <w:lang w:eastAsia="zh-CN"/>
        </w:rPr>
        <w:t>。</w:t>
      </w:r>
    </w:p>
    <w:p w14:paraId="573C3B08" w14:textId="77777777" w:rsidR="007D2483" w:rsidRPr="007D2483" w:rsidRDefault="007D2483" w:rsidP="007D2483">
      <w:pPr>
        <w:pStyle w:val="a3"/>
        <w:rPr>
          <w:rFonts w:ascii="ＭＳ ゴシック" w:eastAsia="ＭＳ ゴシック" w:hAnsi="ＭＳ ゴシック" w:cs="ＭＳ ゴシック"/>
          <w:lang w:eastAsia="zh-CN"/>
        </w:rPr>
      </w:pPr>
    </w:p>
    <w:p w14:paraId="3CB1751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EE54B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&lt;jaT0585&gt;ぼんやりとあのときのことを思い出す。</w:t>
      </w:r>
    </w:p>
    <w:p w14:paraId="3D90E892" w14:textId="2006BB4B"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&lt;cnT0585&gt;</w:t>
      </w:r>
      <w:ins w:id="719" w:author="hhh0578" w:date="2020-04-18T00:19:00Z">
        <w:r w:rsidR="000F42DC">
          <w:rPr>
            <w:rFonts w:ascii="DengXian" w:eastAsia="DengXian" w:hAnsi="DengXian" w:cs="ＭＳ ゴシック" w:hint="eastAsia"/>
            <w:lang w:eastAsia="zh-CN"/>
          </w:rPr>
          <w:t>我</w:t>
        </w:r>
      </w:ins>
      <w:r w:rsidRPr="007D2483">
        <w:rPr>
          <w:rFonts w:ascii="Microsoft YaHei" w:eastAsia="Microsoft YaHei" w:hAnsi="Microsoft YaHei" w:cs="Microsoft YaHei" w:hint="eastAsia"/>
          <w:lang w:eastAsia="zh-CN"/>
        </w:rPr>
        <w:t>发</w:t>
      </w:r>
      <w:r w:rsidRPr="007D2483">
        <w:rPr>
          <w:rFonts w:ascii="ＭＳ ゴシック" w:eastAsia="ＭＳ ゴシック" w:hAnsi="ＭＳ ゴシック" w:cs="ＭＳ ゴシック" w:hint="eastAsia"/>
          <w:lang w:eastAsia="zh-CN"/>
        </w:rPr>
        <w:t>呆想起那</w:t>
      </w:r>
      <w:r w:rsidRPr="007D2483">
        <w:rPr>
          <w:rFonts w:ascii="Microsoft YaHei" w:eastAsia="Microsoft YaHei" w:hAnsi="Microsoft YaHei" w:cs="Microsoft YaHei" w:hint="eastAsia"/>
          <w:lang w:eastAsia="zh-CN"/>
        </w:rPr>
        <w:t>时</w:t>
      </w:r>
      <w:r w:rsidRPr="007D2483">
        <w:rPr>
          <w:rFonts w:ascii="ＭＳ ゴシック" w:eastAsia="ＭＳ ゴシック" w:hAnsi="ＭＳ ゴシック" w:cs="ＭＳ ゴシック" w:hint="eastAsia"/>
          <w:lang w:eastAsia="zh-CN"/>
        </w:rPr>
        <w:t>候的事。</w:t>
      </w:r>
    </w:p>
    <w:p w14:paraId="7B36FC48" w14:textId="77777777" w:rsidR="007D2483" w:rsidRPr="007D2483" w:rsidRDefault="007D2483" w:rsidP="007D2483">
      <w:pPr>
        <w:pStyle w:val="a3"/>
        <w:rPr>
          <w:rFonts w:ascii="ＭＳ ゴシック" w:eastAsia="ＭＳ ゴシック" w:hAnsi="ＭＳ ゴシック" w:cs="ＭＳ ゴシック"/>
          <w:lang w:eastAsia="zh-CN"/>
        </w:rPr>
      </w:pPr>
    </w:p>
    <w:p w14:paraId="07794EC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53D0864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&lt;jaT0586&gt;「まだ名乗っていませんでしたね」</w:t>
      </w:r>
    </w:p>
    <w:p w14:paraId="01BD3FE6" w14:textId="5FC1783E"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&lt;cnT0586&gt;「</w:t>
      </w:r>
      <w:ins w:id="720" w:author="hhh0578" w:date="2020-04-18T00:19:00Z">
        <w:r w:rsidR="00E040C8">
          <w:rPr>
            <w:rFonts w:ascii="DengXian" w:eastAsia="DengXian" w:hAnsi="DengXian" w:cs="ＭＳ ゴシック" w:hint="eastAsia"/>
            <w:lang w:eastAsia="zh-CN"/>
          </w:rPr>
          <w:t>我</w:t>
        </w:r>
      </w:ins>
      <w:r w:rsidRPr="007D2483">
        <w:rPr>
          <w:rFonts w:ascii="Microsoft YaHei" w:eastAsia="Microsoft YaHei" w:hAnsi="Microsoft YaHei" w:cs="Microsoft YaHei" w:hint="eastAsia"/>
          <w:lang w:eastAsia="zh-CN"/>
        </w:rPr>
        <w:t>还</w:t>
      </w:r>
      <w:r w:rsidRPr="007D2483">
        <w:rPr>
          <w:rFonts w:ascii="ＭＳ ゴシック" w:eastAsia="ＭＳ ゴシック" w:hAnsi="ＭＳ ゴシック" w:cs="ＭＳ ゴシック" w:hint="eastAsia"/>
          <w:lang w:eastAsia="zh-CN"/>
        </w:rPr>
        <w:t>没做</w:t>
      </w:r>
      <w:del w:id="721" w:author="hhh0578" w:date="2020-04-18T00:19:00Z">
        <w:r w:rsidRPr="007D2483" w:rsidDel="003864E0">
          <w:rPr>
            <w:rFonts w:ascii="Microsoft YaHei" w:eastAsia="Microsoft YaHei" w:hAnsi="Microsoft YaHei" w:cs="Microsoft YaHei" w:hint="eastAsia"/>
            <w:lang w:eastAsia="zh-CN"/>
          </w:rPr>
          <w:delText>过</w:delText>
        </w:r>
      </w:del>
      <w:r w:rsidRPr="007D2483">
        <w:rPr>
          <w:rFonts w:ascii="ＭＳ ゴシック" w:eastAsia="ＭＳ ゴシック" w:hAnsi="ＭＳ ゴシック" w:cs="ＭＳ ゴシック" w:hint="eastAsia"/>
          <w:lang w:eastAsia="zh-CN"/>
        </w:rPr>
        <w:t>自</w:t>
      </w:r>
      <w:r w:rsidRPr="007D2483">
        <w:rPr>
          <w:rFonts w:ascii="ＭＳ ゴシック" w:eastAsia="ＭＳ ゴシック" w:hAnsi="ＭＳ ゴシック" w:cs="ＭＳ ゴシック"/>
          <w:lang w:eastAsia="zh-CN"/>
        </w:rPr>
        <w:t>我介</w:t>
      </w:r>
      <w:r w:rsidRPr="007D2483">
        <w:rPr>
          <w:rFonts w:ascii="Microsoft YaHei" w:eastAsia="Microsoft YaHei" w:hAnsi="Microsoft YaHei" w:cs="Microsoft YaHei" w:hint="eastAsia"/>
          <w:lang w:eastAsia="zh-CN"/>
        </w:rPr>
        <w:t>绍</w:t>
      </w:r>
      <w:r w:rsidRPr="007D2483">
        <w:rPr>
          <w:rFonts w:ascii="ＭＳ ゴシック" w:eastAsia="ＭＳ ゴシック" w:hAnsi="ＭＳ ゴシック" w:cs="ＭＳ ゴシック" w:hint="eastAsia"/>
          <w:lang w:eastAsia="zh-CN"/>
        </w:rPr>
        <w:t>呢」</w:t>
      </w:r>
    </w:p>
    <w:p w14:paraId="5448FAB3" w14:textId="77777777" w:rsidR="007D2483" w:rsidRPr="007D2483" w:rsidRDefault="007D2483" w:rsidP="007D2483">
      <w:pPr>
        <w:pStyle w:val="a3"/>
        <w:rPr>
          <w:rFonts w:ascii="ＭＳ ゴシック" w:eastAsia="ＭＳ ゴシック" w:hAnsi="ＭＳ ゴシック" w:cs="ＭＳ ゴシック"/>
          <w:lang w:eastAsia="zh-CN"/>
        </w:rPr>
      </w:pPr>
    </w:p>
    <w:p w14:paraId="0EC67BF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 【エステル】</w:t>
      </w:r>
    </w:p>
    <w:p w14:paraId="6F8DD8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&lt;jaT0587&gt;「私はエステル・フリージアと申します」</w:t>
      </w:r>
    </w:p>
    <w:p w14:paraId="2FB265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&lt;cnT0587&gt;「我叫艾斯蒂</w:t>
      </w:r>
      <w:r w:rsidRPr="007D2483">
        <w:rPr>
          <w:rFonts w:ascii="Microsoft YaHei" w:eastAsia="Microsoft YaHei" w:hAnsi="Microsoft YaHei" w:cs="Microsoft YaHei" w:hint="eastAsia"/>
        </w:rPr>
        <w:t>尔</w:t>
      </w:r>
      <w:r w:rsidRPr="007D2483">
        <w:rPr>
          <w:rFonts w:ascii="ＭＳ ゴシック" w:eastAsia="ＭＳ ゴシック" w:hAnsi="ＭＳ ゴシック" w:cs="ＭＳ ゴシック" w:hint="eastAsia"/>
        </w:rPr>
        <w:t>・弗莉希</w:t>
      </w:r>
      <w:r w:rsidRPr="007D2483">
        <w:rPr>
          <w:rFonts w:ascii="Microsoft YaHei" w:eastAsia="Microsoft YaHei" w:hAnsi="Microsoft YaHei" w:cs="Microsoft YaHei" w:hint="eastAsia"/>
        </w:rPr>
        <w:t>亚</w:t>
      </w:r>
      <w:r w:rsidRPr="007D2483">
        <w:rPr>
          <w:rFonts w:ascii="ＭＳ ゴシック" w:eastAsia="ＭＳ ゴシック" w:hAnsi="ＭＳ ゴシック" w:cs="ＭＳ ゴシック" w:hint="eastAsia"/>
        </w:rPr>
        <w:t>」</w:t>
      </w:r>
    </w:p>
    <w:p w14:paraId="69F5EA89" w14:textId="77777777" w:rsidR="007D2483" w:rsidRPr="007D2483" w:rsidRDefault="007D2483" w:rsidP="007D2483">
      <w:pPr>
        <w:pStyle w:val="a3"/>
        <w:rPr>
          <w:rFonts w:ascii="ＭＳ ゴシック" w:eastAsia="ＭＳ ゴシック" w:hAnsi="ＭＳ ゴシック" w:cs="ＭＳ ゴシック"/>
        </w:rPr>
      </w:pPr>
    </w:p>
    <w:p w14:paraId="1A3372A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【エステル】</w:t>
      </w:r>
    </w:p>
    <w:p w14:paraId="42C2EF5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&lt;jaT0588&gt;「礼拝堂におりますので、何かお困りのことがありましたら、いつでもお立ち寄り下さい」</w:t>
      </w:r>
    </w:p>
    <w:p w14:paraId="4B651262"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&lt;cnT0588&gt;「就住在礼拜堂，如果遇到什么困惑，</w:t>
      </w:r>
      <w:r w:rsidRPr="007D2483">
        <w:rPr>
          <w:rFonts w:ascii="Microsoft YaHei" w:eastAsia="Microsoft YaHei" w:hAnsi="Microsoft YaHei" w:cs="Microsoft YaHei" w:hint="eastAsia"/>
          <w:lang w:eastAsia="zh-CN"/>
        </w:rPr>
        <w:t>欢</w:t>
      </w:r>
      <w:r w:rsidRPr="007D2483">
        <w:rPr>
          <w:rFonts w:ascii="ＭＳ ゴシック" w:eastAsia="ＭＳ ゴシック" w:hAnsi="ＭＳ ゴシック" w:cs="ＭＳ ゴシック" w:hint="eastAsia"/>
          <w:lang w:eastAsia="zh-CN"/>
        </w:rPr>
        <w:t>迎前来咨</w:t>
      </w:r>
      <w:r w:rsidRPr="007D2483">
        <w:rPr>
          <w:rFonts w:ascii="Microsoft YaHei" w:eastAsia="Microsoft YaHei" w:hAnsi="Microsoft YaHei" w:cs="Microsoft YaHei" w:hint="eastAsia"/>
          <w:lang w:eastAsia="zh-CN"/>
        </w:rPr>
        <w:t>询</w:t>
      </w:r>
      <w:r w:rsidRPr="007D2483">
        <w:rPr>
          <w:rFonts w:ascii="ＭＳ ゴシック" w:eastAsia="ＭＳ ゴシック" w:hAnsi="ＭＳ ゴシック" w:cs="ＭＳ ゴシック" w:hint="eastAsia"/>
          <w:lang w:eastAsia="zh-CN"/>
        </w:rPr>
        <w:t>」</w:t>
      </w:r>
    </w:p>
    <w:p w14:paraId="7F7F0666" w14:textId="77777777" w:rsidR="007D2483" w:rsidRPr="007D2483" w:rsidRDefault="007D2483" w:rsidP="007D2483">
      <w:pPr>
        <w:pStyle w:val="a3"/>
        <w:rPr>
          <w:rFonts w:ascii="ＭＳ ゴシック" w:eastAsia="ＭＳ ゴシック" w:hAnsi="ＭＳ ゴシック" w:cs="ＭＳ ゴシック"/>
          <w:lang w:eastAsia="zh-CN"/>
        </w:rPr>
      </w:pPr>
    </w:p>
    <w:p w14:paraId="47257E3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46844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&lt;jaT0589&gt;「何かお困りのことがありましたら、いつでもお立ち寄り下さい」ってなぁ……</w:t>
      </w:r>
    </w:p>
    <w:p w14:paraId="2F1D6187" w14:textId="673AE84A"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&lt;cnT0589&gt;「如果遇到什么困惑，</w:t>
      </w:r>
      <w:r w:rsidRPr="007D2483">
        <w:rPr>
          <w:rFonts w:ascii="Microsoft YaHei" w:eastAsia="Microsoft YaHei" w:hAnsi="Microsoft YaHei" w:cs="Microsoft YaHei" w:hint="eastAsia"/>
          <w:lang w:eastAsia="zh-CN"/>
        </w:rPr>
        <w:t>欢</w:t>
      </w:r>
      <w:r w:rsidRPr="007D2483">
        <w:rPr>
          <w:rFonts w:ascii="ＭＳ ゴシック" w:eastAsia="ＭＳ ゴシック" w:hAnsi="ＭＳ ゴシック" w:cs="ＭＳ ゴシック" w:hint="eastAsia"/>
          <w:lang w:eastAsia="zh-CN"/>
        </w:rPr>
        <w:t>迎前来咨</w:t>
      </w:r>
      <w:r w:rsidRPr="007D2483">
        <w:rPr>
          <w:rFonts w:ascii="Microsoft YaHei" w:eastAsia="Microsoft YaHei" w:hAnsi="Microsoft YaHei" w:cs="Microsoft YaHei" w:hint="eastAsia"/>
          <w:lang w:eastAsia="zh-CN"/>
        </w:rPr>
        <w:t>询</w:t>
      </w:r>
      <w:r w:rsidRPr="007D2483">
        <w:rPr>
          <w:rFonts w:ascii="ＭＳ ゴシック" w:eastAsia="ＭＳ ゴシック" w:hAnsi="ＭＳ ゴシック" w:cs="ＭＳ ゴシック" w:hint="eastAsia"/>
          <w:lang w:eastAsia="zh-CN"/>
        </w:rPr>
        <w:t>」</w:t>
      </w:r>
      <w:del w:id="722" w:author="hhh0578" w:date="2020-04-18T00:19:00Z">
        <w:r w:rsidRPr="007D2483" w:rsidDel="0078499A">
          <w:rPr>
            <w:rFonts w:ascii="ＭＳ ゴシック" w:eastAsia="ＭＳ ゴシック" w:hAnsi="ＭＳ ゴシック" w:cs="ＭＳ ゴシック" w:hint="eastAsia"/>
            <w:lang w:eastAsia="zh-CN"/>
          </w:rPr>
          <w:delText>什么的</w:delText>
        </w:r>
      </w:del>
      <w:r w:rsidRPr="007D2483">
        <w:rPr>
          <w:rFonts w:ascii="ＭＳ ゴシック" w:eastAsia="ＭＳ ゴシック" w:hAnsi="ＭＳ ゴシック" w:cs="ＭＳ ゴシック"/>
          <w:lang w:eastAsia="zh-CN"/>
        </w:rPr>
        <w:t>……</w:t>
      </w:r>
    </w:p>
    <w:p w14:paraId="153342C0" w14:textId="77777777" w:rsidR="007D2483" w:rsidRPr="007D2483" w:rsidRDefault="007D2483" w:rsidP="007D2483">
      <w:pPr>
        <w:pStyle w:val="a3"/>
        <w:rPr>
          <w:rFonts w:ascii="ＭＳ ゴシック" w:eastAsia="ＭＳ ゴシック" w:hAnsi="ＭＳ ゴシック" w:cs="ＭＳ ゴシック"/>
          <w:lang w:eastAsia="zh-CN"/>
        </w:rPr>
      </w:pPr>
    </w:p>
    <w:p w14:paraId="6A9476E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CA2236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&lt;jaT0590&gt;困ってても助けてくれないじゃないか。</w:t>
      </w:r>
    </w:p>
    <w:p w14:paraId="53351C0E" w14:textId="1E0BA75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&lt;cnT0590&gt;</w:t>
      </w:r>
      <w:del w:id="723" w:author="hhh0578" w:date="2020-04-18T00:19:00Z">
        <w:r w:rsidRPr="007D2483" w:rsidDel="002114AE">
          <w:rPr>
            <w:rFonts w:ascii="DengXian" w:eastAsia="DengXian" w:hAnsi="DengXian" w:cs="ＭＳ ゴシック" w:hint="eastAsia"/>
            <w:lang w:eastAsia="zh-CN"/>
          </w:rPr>
          <w:delText>就算遇到</w:delText>
        </w:r>
        <w:r w:rsidRPr="007D2483" w:rsidDel="002114AE">
          <w:rPr>
            <w:rFonts w:ascii="Microsoft YaHei" w:eastAsia="Microsoft YaHei" w:hAnsi="Microsoft YaHei" w:cs="Microsoft YaHei" w:hint="eastAsia"/>
            <w:lang w:eastAsia="zh-CN"/>
          </w:rPr>
          <w:delText>问题</w:delText>
        </w:r>
        <w:r w:rsidRPr="007D2483" w:rsidDel="002114AE">
          <w:rPr>
            <w:rFonts w:ascii="DengXian" w:eastAsia="DengXian" w:hAnsi="DengXian" w:cs="ＭＳ ゴシック" w:hint="eastAsia"/>
            <w:lang w:eastAsia="zh-CN"/>
          </w:rPr>
          <w:delText>也根本不搭救嘛</w:delText>
        </w:r>
      </w:del>
      <w:ins w:id="724" w:author="hhh0578" w:date="2020-04-18T00:19:00Z">
        <w:r w:rsidR="002114AE">
          <w:rPr>
            <w:rFonts w:ascii="DengXian" w:eastAsia="DengXian" w:hAnsi="DengXian" w:cs="ＭＳ ゴシック" w:hint="eastAsia"/>
            <w:lang w:eastAsia="zh-CN"/>
          </w:rPr>
          <w:t>明明我有问题的时候根本就不帮我</w:t>
        </w:r>
      </w:ins>
      <w:r w:rsidRPr="007D2483">
        <w:rPr>
          <w:rFonts w:ascii="ＭＳ ゴシック" w:eastAsia="ＭＳ ゴシック" w:hAnsi="ＭＳ ゴシック" w:cs="ＭＳ ゴシック" w:hint="eastAsia"/>
          <w:lang w:eastAsia="zh-CN"/>
        </w:rPr>
        <w:t>。</w:t>
      </w:r>
    </w:p>
    <w:p w14:paraId="378225AB" w14:textId="77777777" w:rsidR="007D2483" w:rsidRPr="007D2483" w:rsidRDefault="007D2483" w:rsidP="007D2483">
      <w:pPr>
        <w:pStyle w:val="a3"/>
        <w:rPr>
          <w:rFonts w:ascii="ＭＳ ゴシック" w:eastAsia="ＭＳ ゴシック" w:hAnsi="ＭＳ ゴシック" w:cs="ＭＳ ゴシック"/>
          <w:lang w:eastAsia="zh-CN"/>
        </w:rPr>
      </w:pPr>
    </w:p>
    <w:p w14:paraId="16EBF02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7468081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&lt;jaT0591&gt;むしろ困らせられている。</w:t>
      </w:r>
    </w:p>
    <w:p w14:paraId="560C307A" w14:textId="5C285212"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&lt;cnT0591&gt;甚至是</w:t>
      </w:r>
      <w:ins w:id="725" w:author="hhh0578" w:date="2020-04-18T00:20:00Z">
        <w:r w:rsidR="008F5C3D">
          <w:rPr>
            <w:rFonts w:ascii="DengXian" w:eastAsia="DengXian" w:hAnsi="DengXian" w:cs="ＭＳ ゴシック" w:hint="eastAsia"/>
            <w:lang w:eastAsia="zh-CN"/>
          </w:rPr>
          <w:t>我</w:t>
        </w:r>
      </w:ins>
      <w:r w:rsidRPr="007D2483">
        <w:rPr>
          <w:rFonts w:ascii="Microsoft YaHei" w:eastAsia="Microsoft YaHei" w:hAnsi="Microsoft YaHei" w:cs="Microsoft YaHei" w:hint="eastAsia"/>
          <w:lang w:eastAsia="zh-CN"/>
        </w:rPr>
        <w:t>问题</w:t>
      </w:r>
      <w:r w:rsidRPr="007D2483">
        <w:rPr>
          <w:rFonts w:ascii="ＭＳ ゴシック" w:eastAsia="ＭＳ ゴシック" w:hAnsi="ＭＳ ゴシック" w:cs="ＭＳ ゴシック" w:hint="eastAsia"/>
          <w:lang w:eastAsia="zh-CN"/>
        </w:rPr>
        <w:t>的元凶。</w:t>
      </w:r>
    </w:p>
    <w:p w14:paraId="2CACA08C" w14:textId="77777777" w:rsidR="007D2483" w:rsidRPr="007D2483" w:rsidRDefault="007D2483" w:rsidP="007D2483">
      <w:pPr>
        <w:pStyle w:val="a3"/>
        <w:rPr>
          <w:rFonts w:ascii="ＭＳ ゴシック" w:eastAsia="ＭＳ ゴシック" w:hAnsi="ＭＳ ゴシック" w:cs="ＭＳ ゴシック"/>
          <w:lang w:eastAsia="zh-CN"/>
        </w:rPr>
      </w:pPr>
    </w:p>
    <w:p w14:paraId="7597E7B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5FA1FF1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&lt;jaT0592&gt;聖職者が嘘ついちゃいけないな。</w:t>
      </w:r>
    </w:p>
    <w:p w14:paraId="64C34568"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&lt;cnT0592&gt;圣</w:t>
      </w:r>
      <w:r w:rsidRPr="007D2483">
        <w:rPr>
          <w:rFonts w:ascii="Microsoft YaHei" w:eastAsia="Microsoft YaHei" w:hAnsi="Microsoft YaHei" w:cs="Microsoft YaHei" w:hint="eastAsia"/>
          <w:lang w:eastAsia="zh-CN"/>
        </w:rPr>
        <w:t>职</w:t>
      </w:r>
      <w:r w:rsidRPr="007D2483">
        <w:rPr>
          <w:rFonts w:ascii="ＭＳ ゴシック" w:eastAsia="ＭＳ ゴシック" w:hAnsi="ＭＳ ゴシック" w:cs="ＭＳ ゴシック" w:hint="eastAsia"/>
          <w:lang w:eastAsia="zh-CN"/>
        </w:rPr>
        <w:t>者</w:t>
      </w:r>
      <w:r w:rsidRPr="007D2483">
        <w:rPr>
          <w:rFonts w:ascii="Microsoft YaHei" w:eastAsia="Microsoft YaHei" w:hAnsi="Microsoft YaHei" w:cs="Microsoft YaHei" w:hint="eastAsia"/>
          <w:lang w:eastAsia="zh-CN"/>
        </w:rPr>
        <w:t>骗</w:t>
      </w:r>
      <w:r w:rsidRPr="007D2483">
        <w:rPr>
          <w:rFonts w:ascii="ＭＳ ゴシック" w:eastAsia="ＭＳ ゴシック" w:hAnsi="ＭＳ ゴシック" w:cs="ＭＳ ゴシック" w:hint="eastAsia"/>
          <w:lang w:eastAsia="zh-CN"/>
        </w:rPr>
        <w:t>人可不好。</w:t>
      </w:r>
    </w:p>
    <w:p w14:paraId="324A87E4" w14:textId="77777777" w:rsidR="007D2483" w:rsidRPr="007D2483" w:rsidRDefault="007D2483" w:rsidP="007D2483">
      <w:pPr>
        <w:pStyle w:val="a3"/>
        <w:rPr>
          <w:rFonts w:ascii="ＭＳ ゴシック" w:eastAsia="ＭＳ ゴシック" w:hAnsi="ＭＳ ゴシック" w:cs="ＭＳ ゴシック"/>
          <w:lang w:eastAsia="zh-CN"/>
        </w:rPr>
      </w:pPr>
    </w:p>
    <w:p w14:paraId="704BF8E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 【達哉】</w:t>
      </w:r>
    </w:p>
    <w:p w14:paraId="2D980C1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&lt;jaT0593&gt;「……」</w:t>
      </w:r>
    </w:p>
    <w:p w14:paraId="3D155A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&lt;cnT0593&gt;「……」</w:t>
      </w:r>
    </w:p>
    <w:p w14:paraId="773EA40A" w14:textId="77777777" w:rsidR="007D2483" w:rsidRPr="007D2483" w:rsidRDefault="007D2483" w:rsidP="007D2483">
      <w:pPr>
        <w:pStyle w:val="a3"/>
        <w:rPr>
          <w:rFonts w:ascii="ＭＳ ゴシック" w:eastAsia="ＭＳ ゴシック" w:hAnsi="ＭＳ ゴシック" w:cs="ＭＳ ゴシック"/>
        </w:rPr>
      </w:pPr>
    </w:p>
    <w:p w14:paraId="3927F9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//TEXT</w:t>
      </w:r>
    </w:p>
    <w:p w14:paraId="4DAB373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&lt;jaT0594&gt;ふと、よからぬことを思いついた。</w:t>
      </w:r>
    </w:p>
    <w:p w14:paraId="3C72DF99" w14:textId="7986AADD"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&lt;cnT0594&gt;</w:t>
      </w:r>
      <w:del w:id="726" w:author="hhh0578" w:date="2020-04-18T00:20:00Z">
        <w:r w:rsidRPr="007D2483" w:rsidDel="001F3B98">
          <w:rPr>
            <w:rFonts w:ascii="ＭＳ ゴシック" w:eastAsia="ＭＳ ゴシック" w:hAnsi="ＭＳ ゴシック" w:cs="ＭＳ ゴシック"/>
            <w:lang w:eastAsia="zh-CN"/>
          </w:rPr>
          <w:delText>突然坏心眼</w:delText>
        </w:r>
      </w:del>
      <w:ins w:id="727" w:author="hhh0578" w:date="2020-04-18T00:20:00Z">
        <w:r w:rsidR="001F3B98">
          <w:rPr>
            <w:rFonts w:ascii="DengXian" w:eastAsia="DengXian" w:hAnsi="DengXian" w:cs="ＭＳ ゴシック" w:hint="eastAsia"/>
            <w:lang w:eastAsia="zh-CN"/>
          </w:rPr>
          <w:t>我突然想到一个坏点子</w:t>
        </w:r>
      </w:ins>
      <w:r w:rsidRPr="007D2483">
        <w:rPr>
          <w:rFonts w:ascii="ＭＳ ゴシック" w:eastAsia="ＭＳ ゴシック" w:hAnsi="ＭＳ ゴシック" w:cs="ＭＳ ゴシック"/>
          <w:lang w:eastAsia="zh-CN"/>
        </w:rPr>
        <w:t>。</w:t>
      </w:r>
    </w:p>
    <w:p w14:paraId="1DF8D284" w14:textId="77777777" w:rsidR="007D2483" w:rsidRPr="007D2483" w:rsidRDefault="007D2483" w:rsidP="007D2483">
      <w:pPr>
        <w:pStyle w:val="a3"/>
        <w:rPr>
          <w:rFonts w:ascii="ＭＳ ゴシック" w:eastAsia="ＭＳ ゴシック" w:hAnsi="ＭＳ ゴシック" w:cs="ＭＳ ゴシック"/>
          <w:lang w:eastAsia="zh-CN"/>
        </w:rPr>
      </w:pPr>
    </w:p>
    <w:p w14:paraId="6DB0D4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33E5E3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&lt;jaT0595&gt;モーリッツさんも言ってたけど、彼女は誠実な性格だ。</w:t>
      </w:r>
    </w:p>
    <w:p w14:paraId="156365B0" w14:textId="77777777"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&lt;cnT0595&gt;摩利茨先生</w:t>
      </w:r>
      <w:r w:rsidRPr="007D2483">
        <w:rPr>
          <w:rFonts w:ascii="Microsoft YaHei" w:eastAsia="Microsoft YaHei" w:hAnsi="Microsoft YaHei" w:cs="Microsoft YaHei" w:hint="eastAsia"/>
          <w:lang w:eastAsia="zh-CN"/>
        </w:rPr>
        <w:t>说过</w:t>
      </w:r>
      <w:r w:rsidRPr="007D2483">
        <w:rPr>
          <w:rFonts w:ascii="ＭＳ ゴシック" w:eastAsia="ＭＳ ゴシック" w:hAnsi="ＭＳ ゴシック" w:cs="ＭＳ ゴシック" w:hint="eastAsia"/>
          <w:lang w:eastAsia="zh-CN"/>
        </w:rPr>
        <w:t>，她本性</w:t>
      </w:r>
      <w:r w:rsidRPr="007D2483">
        <w:rPr>
          <w:rFonts w:ascii="Microsoft YaHei" w:eastAsia="Microsoft YaHei" w:hAnsi="Microsoft YaHei" w:cs="Microsoft YaHei" w:hint="eastAsia"/>
          <w:lang w:eastAsia="zh-CN"/>
        </w:rPr>
        <w:t>诚实</w:t>
      </w:r>
      <w:r w:rsidRPr="007D2483">
        <w:rPr>
          <w:rFonts w:ascii="ＭＳ ゴシック" w:eastAsia="ＭＳ ゴシック" w:hAnsi="ＭＳ ゴシック" w:cs="ＭＳ ゴシック" w:hint="eastAsia"/>
          <w:lang w:eastAsia="zh-CN"/>
        </w:rPr>
        <w:t>。</w:t>
      </w:r>
    </w:p>
    <w:p w14:paraId="2140C098" w14:textId="77777777" w:rsidR="007D2483" w:rsidRPr="007D2483" w:rsidRDefault="007D2483" w:rsidP="007D2483">
      <w:pPr>
        <w:pStyle w:val="a3"/>
        <w:rPr>
          <w:rFonts w:ascii="ＭＳ ゴシック" w:eastAsia="ＭＳ ゴシック" w:hAnsi="ＭＳ ゴシック" w:cs="ＭＳ ゴシック"/>
          <w:lang w:eastAsia="zh-CN"/>
        </w:rPr>
      </w:pPr>
    </w:p>
    <w:p w14:paraId="4C294E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7BFEDA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&lt;jaT0596&gt;うまくいけば、彼女に礼拝堂見学ツアーを許可してもらえるかもしれない。</w:t>
      </w:r>
    </w:p>
    <w:p w14:paraId="490DE754" w14:textId="6BF65184"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&lt;cnT0596&gt;</w:t>
      </w:r>
      <w:r w:rsidRPr="007D2483">
        <w:rPr>
          <w:rFonts w:ascii="Microsoft YaHei" w:eastAsia="Microsoft YaHei" w:hAnsi="Microsoft YaHei" w:cs="Microsoft YaHei" w:hint="eastAsia"/>
          <w:lang w:eastAsia="zh-CN"/>
        </w:rPr>
        <w:t>顺</w:t>
      </w:r>
      <w:r w:rsidRPr="007D2483">
        <w:rPr>
          <w:rFonts w:ascii="ＭＳ ゴシック" w:eastAsia="ＭＳ ゴシック" w:hAnsi="ＭＳ ゴシック" w:cs="ＭＳ ゴシック" w:hint="eastAsia"/>
          <w:lang w:eastAsia="zh-CN"/>
        </w:rPr>
        <w:t>利的</w:t>
      </w:r>
      <w:r w:rsidRPr="007D2483">
        <w:rPr>
          <w:rFonts w:ascii="Microsoft YaHei" w:eastAsia="Microsoft YaHei" w:hAnsi="Microsoft YaHei" w:cs="Microsoft YaHei" w:hint="eastAsia"/>
          <w:lang w:eastAsia="zh-CN"/>
        </w:rPr>
        <w:t>话</w:t>
      </w:r>
      <w:r w:rsidRPr="007D2483">
        <w:rPr>
          <w:rFonts w:ascii="ＭＳ ゴシック" w:eastAsia="ＭＳ ゴシック" w:hAnsi="ＭＳ ゴシック" w:cs="ＭＳ ゴシック" w:hint="eastAsia"/>
          <w:lang w:eastAsia="zh-CN"/>
        </w:rPr>
        <w:t>，礼拜堂</w:t>
      </w:r>
      <w:del w:id="728" w:author="hhh0578" w:date="2020-04-18T00:21:00Z">
        <w:r w:rsidRPr="007D2483" w:rsidDel="00557905">
          <w:rPr>
            <w:rFonts w:ascii="Microsoft YaHei" w:eastAsia="Microsoft YaHei" w:hAnsi="Microsoft YaHei" w:cs="Microsoft YaHei" w:hint="eastAsia"/>
            <w:lang w:eastAsia="zh-CN"/>
          </w:rPr>
          <w:delText>见</w:delText>
        </w:r>
        <w:r w:rsidRPr="007D2483" w:rsidDel="00557905">
          <w:rPr>
            <w:rFonts w:ascii="DengXian" w:eastAsia="DengXian" w:hAnsi="DengXian" w:cs="ＭＳ ゴシック" w:hint="eastAsia"/>
            <w:lang w:eastAsia="zh-CN"/>
          </w:rPr>
          <w:delText>学游</w:delText>
        </w:r>
      </w:del>
      <w:ins w:id="729" w:author="hhh0578" w:date="2020-04-18T00:21:00Z">
        <w:r w:rsidR="00557905">
          <w:rPr>
            <w:rFonts w:ascii="Microsoft YaHei" w:eastAsia="Microsoft YaHei" w:hAnsi="Microsoft YaHei" w:cs="Microsoft YaHei" w:hint="eastAsia"/>
            <w:lang w:eastAsia="zh-CN"/>
          </w:rPr>
          <w:t>参观一游</w:t>
        </w:r>
      </w:ins>
      <w:r w:rsidRPr="007D2483">
        <w:rPr>
          <w:rFonts w:ascii="ＭＳ ゴシック" w:eastAsia="ＭＳ ゴシック" w:hAnsi="ＭＳ ゴシック" w:cs="ＭＳ ゴシック" w:hint="eastAsia"/>
          <w:lang w:eastAsia="zh-CN"/>
        </w:rPr>
        <w:t>的</w:t>
      </w:r>
      <w:r w:rsidRPr="007D2483">
        <w:rPr>
          <w:rFonts w:ascii="Microsoft YaHei" w:eastAsia="Microsoft YaHei" w:hAnsi="Microsoft YaHei" w:cs="Microsoft YaHei" w:hint="eastAsia"/>
          <w:lang w:eastAsia="zh-CN"/>
        </w:rPr>
        <w:t>许</w:t>
      </w:r>
      <w:r w:rsidRPr="007D2483">
        <w:rPr>
          <w:rFonts w:ascii="ＭＳ ゴシック" w:eastAsia="ＭＳ ゴシック" w:hAnsi="ＭＳ ゴシック" w:cs="ＭＳ ゴシック" w:hint="eastAsia"/>
          <w:lang w:eastAsia="zh-CN"/>
        </w:rPr>
        <w:t>可</w:t>
      </w:r>
      <w:ins w:id="730" w:author="hhh0578" w:date="2020-04-18T00:21:00Z">
        <w:r w:rsidR="002812B6">
          <w:rPr>
            <w:rFonts w:ascii="DengXian" w:eastAsia="DengXian" w:hAnsi="DengXian" w:cs="ＭＳ ゴシック" w:hint="eastAsia"/>
            <w:lang w:eastAsia="zh-CN"/>
          </w:rPr>
          <w:t>或许就</w:t>
        </w:r>
      </w:ins>
      <w:r w:rsidRPr="007D2483">
        <w:rPr>
          <w:rFonts w:ascii="ＭＳ ゴシック" w:eastAsia="ＭＳ ゴシック" w:hAnsi="ＭＳ ゴシック" w:cs="ＭＳ ゴシック" w:hint="eastAsia"/>
          <w:lang w:eastAsia="zh-CN"/>
        </w:rPr>
        <w:t>能到手</w:t>
      </w:r>
      <w:del w:id="731" w:author="hhh0578" w:date="2020-04-18T00:21:00Z">
        <w:r w:rsidRPr="007D2483" w:rsidDel="002812B6">
          <w:rPr>
            <w:rFonts w:ascii="ＭＳ ゴシック" w:eastAsia="ＭＳ ゴシック" w:hAnsi="ＭＳ ゴシック" w:cs="ＭＳ ゴシック" w:hint="eastAsia"/>
            <w:lang w:eastAsia="zh-CN"/>
          </w:rPr>
          <w:delText>了</w:delText>
        </w:r>
      </w:del>
      <w:r w:rsidRPr="007D2483">
        <w:rPr>
          <w:rFonts w:ascii="ＭＳ ゴシック" w:eastAsia="ＭＳ ゴシック" w:hAnsi="ＭＳ ゴシック" w:cs="ＭＳ ゴシック" w:hint="eastAsia"/>
          <w:lang w:eastAsia="zh-CN"/>
        </w:rPr>
        <w:t>。</w:t>
      </w:r>
    </w:p>
    <w:p w14:paraId="3570676B" w14:textId="77777777" w:rsidR="007D2483" w:rsidRPr="007D2483" w:rsidRDefault="007D2483" w:rsidP="007D2483">
      <w:pPr>
        <w:pStyle w:val="a3"/>
        <w:rPr>
          <w:rFonts w:ascii="ＭＳ ゴシック" w:eastAsia="ＭＳ ゴシック" w:hAnsi="ＭＳ ゴシック" w:cs="ＭＳ ゴシック"/>
          <w:lang w:eastAsia="zh-CN"/>
        </w:rPr>
      </w:pPr>
    </w:p>
    <w:p w14:paraId="343C4E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08AC0EB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&lt;jaT0597&gt;しかし──</w:t>
      </w:r>
    </w:p>
    <w:p w14:paraId="4BBD8D0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&lt;cnT0597&gt;不</w:t>
      </w:r>
      <w:r w:rsidRPr="007D2483">
        <w:rPr>
          <w:rFonts w:ascii="Microsoft YaHei" w:eastAsia="Microsoft YaHei" w:hAnsi="Microsoft YaHei" w:cs="Microsoft YaHei" w:hint="eastAsia"/>
        </w:rPr>
        <w:t>过</w:t>
      </w:r>
      <w:r w:rsidRPr="007D2483">
        <w:rPr>
          <w:rFonts w:ascii="ＭＳ ゴシック" w:eastAsia="ＭＳ ゴシック" w:hAnsi="ＭＳ ゴシック" w:cs="ＭＳ ゴシック"/>
        </w:rPr>
        <w:t>──</w:t>
      </w:r>
    </w:p>
    <w:p w14:paraId="41D7F366" w14:textId="77777777" w:rsidR="007D2483" w:rsidRPr="007D2483" w:rsidRDefault="007D2483" w:rsidP="007D2483">
      <w:pPr>
        <w:pStyle w:val="a3"/>
        <w:rPr>
          <w:rFonts w:ascii="ＭＳ ゴシック" w:eastAsia="ＭＳ ゴシック" w:hAnsi="ＭＳ ゴシック" w:cs="ＭＳ ゴシック"/>
        </w:rPr>
      </w:pPr>
    </w:p>
    <w:p w14:paraId="14A1703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1059BD0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&lt;jaT0598&gt;卑怯といえば卑怯な手だ。</w:t>
      </w:r>
    </w:p>
    <w:p w14:paraId="5DB4817D" w14:textId="7B87A249" w:rsidR="007D2483" w:rsidRPr="007D2483" w:rsidRDefault="007D2483" w:rsidP="007D2483">
      <w:pPr>
        <w:pStyle w:val="a3"/>
        <w:rPr>
          <w:rFonts w:ascii="ＭＳ ゴシック" w:eastAsia="ＭＳ ゴシック" w:hAnsi="ＭＳ ゴシック" w:cs="ＭＳ ゴシック"/>
          <w:lang w:eastAsia="zh-CN"/>
        </w:rPr>
      </w:pPr>
      <w:r w:rsidRPr="007D2483">
        <w:rPr>
          <w:rFonts w:ascii="ＭＳ ゴシック" w:eastAsia="ＭＳ ゴシック" w:hAnsi="ＭＳ ゴシック" w:cs="ＭＳ ゴシック"/>
          <w:lang w:eastAsia="zh-CN"/>
        </w:rPr>
        <w:t>&lt;cnT0598&gt;</w:t>
      </w:r>
      <w:ins w:id="732" w:author="hhh0578" w:date="2020-04-18T00:22:00Z">
        <w:r w:rsidR="009B3ADA">
          <w:rPr>
            <w:rFonts w:ascii="Microsoft YaHei" w:eastAsia="Microsoft YaHei" w:hAnsi="Microsoft YaHei" w:cs="Microsoft YaHei" w:hint="eastAsia"/>
            <w:lang w:eastAsia="zh-CN"/>
          </w:rPr>
          <w:t>这手段还挺卑鄙的</w:t>
        </w:r>
      </w:ins>
      <w:del w:id="733" w:author="hhh0578" w:date="2020-04-18T00:21:00Z">
        <w:r w:rsidRPr="007D2483" w:rsidDel="009B3ADA">
          <w:rPr>
            <w:rFonts w:ascii="ＭＳ ゴシック" w:eastAsia="ＭＳ ゴシック" w:hAnsi="ＭＳ ゴシック" w:cs="ＭＳ ゴシック"/>
            <w:lang w:eastAsia="zh-CN"/>
          </w:rPr>
          <w:delText>耍</w:delText>
        </w:r>
      </w:del>
      <w:del w:id="734" w:author="hhh0578" w:date="2020-04-18T00:22:00Z">
        <w:r w:rsidRPr="007D2483" w:rsidDel="009B3ADA">
          <w:rPr>
            <w:rFonts w:ascii="ＭＳ ゴシック" w:eastAsia="ＭＳ ゴシック" w:hAnsi="ＭＳ ゴシック" w:cs="ＭＳ ゴシック"/>
            <w:lang w:eastAsia="zh-CN"/>
          </w:rPr>
          <w:delText>手段的</w:delText>
        </w:r>
        <w:r w:rsidRPr="007D2483" w:rsidDel="009B3ADA">
          <w:rPr>
            <w:rFonts w:ascii="Microsoft YaHei" w:eastAsia="Microsoft YaHei" w:hAnsi="Microsoft YaHei" w:cs="Microsoft YaHei" w:hint="eastAsia"/>
            <w:lang w:eastAsia="zh-CN"/>
          </w:rPr>
          <w:delText>话</w:delText>
        </w:r>
        <w:r w:rsidRPr="007D2483" w:rsidDel="009B3ADA">
          <w:rPr>
            <w:rFonts w:ascii="ＭＳ ゴシック" w:eastAsia="ＭＳ ゴシック" w:hAnsi="ＭＳ ゴシック" w:cs="ＭＳ ゴシック" w:hint="eastAsia"/>
            <w:lang w:eastAsia="zh-CN"/>
          </w:rPr>
          <w:delText>是有些卑鄙</w:delText>
        </w:r>
      </w:del>
      <w:r w:rsidRPr="007D2483">
        <w:rPr>
          <w:rFonts w:ascii="ＭＳ ゴシック" w:eastAsia="ＭＳ ゴシック" w:hAnsi="ＭＳ ゴシック" w:cs="ＭＳ ゴシック" w:hint="eastAsia"/>
          <w:lang w:eastAsia="zh-CN"/>
        </w:rPr>
        <w:t>。</w:t>
      </w:r>
    </w:p>
    <w:p w14:paraId="70D8861A" w14:textId="77777777" w:rsidR="007D2483" w:rsidRPr="007D2483" w:rsidRDefault="007D2483" w:rsidP="007D2483">
      <w:pPr>
        <w:pStyle w:val="a3"/>
        <w:rPr>
          <w:rFonts w:ascii="ＭＳ ゴシック" w:eastAsia="ＭＳ ゴシック" w:hAnsi="ＭＳ ゴシック" w:cs="ＭＳ ゴシック"/>
          <w:lang w:eastAsia="zh-CN"/>
        </w:rPr>
      </w:pPr>
    </w:p>
    <w:p w14:paraId="3D9D90A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//TEXT</w:t>
      </w:r>
    </w:p>
    <w:p w14:paraId="60C31E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&lt;jaT0599&gt;どうしたものだろう？</w:t>
      </w:r>
    </w:p>
    <w:p w14:paraId="386B5C7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&lt;cnT0599&gt;</w:t>
      </w:r>
      <w:r w:rsidRPr="007D2483">
        <w:rPr>
          <w:rFonts w:ascii="Microsoft YaHei" w:eastAsia="Microsoft YaHei" w:hAnsi="Microsoft YaHei" w:cs="Microsoft YaHei" w:hint="eastAsia"/>
        </w:rPr>
        <w:t>该</w:t>
      </w:r>
      <w:r w:rsidRPr="007D2483">
        <w:rPr>
          <w:rFonts w:ascii="ＭＳ ゴシック" w:eastAsia="ＭＳ ゴシック" w:hAnsi="ＭＳ ゴシック" w:cs="ＭＳ ゴシック" w:hint="eastAsia"/>
        </w:rPr>
        <w:t>怎么</w:t>
      </w:r>
      <w:r w:rsidRPr="007D2483">
        <w:rPr>
          <w:rFonts w:ascii="Microsoft YaHei" w:eastAsia="Microsoft YaHei" w:hAnsi="Microsoft YaHei" w:cs="Microsoft YaHei" w:hint="eastAsia"/>
        </w:rPr>
        <w:t>办</w:t>
      </w:r>
      <w:r w:rsidRPr="007D2483">
        <w:rPr>
          <w:rFonts w:ascii="ＭＳ ゴシック" w:eastAsia="ＭＳ ゴシック" w:hAnsi="ＭＳ ゴシック" w:cs="ＭＳ ゴシック" w:hint="eastAsia"/>
        </w:rPr>
        <w:t>呢？</w:t>
      </w:r>
    </w:p>
    <w:p w14:paraId="09C6AFA0" w14:textId="77777777" w:rsidR="007D2483" w:rsidRPr="007D2483" w:rsidRDefault="007D2483" w:rsidP="007D2483">
      <w:pPr>
        <w:pStyle w:val="a3"/>
        <w:rPr>
          <w:rFonts w:ascii="ＭＳ ゴシック" w:eastAsia="ＭＳ ゴシック" w:hAnsi="ＭＳ ゴシック" w:cs="ＭＳ ゴシック"/>
        </w:rPr>
      </w:pPr>
    </w:p>
    <w:p w14:paraId="264C4CA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w:t>
      </w:r>
    </w:p>
    <w:p w14:paraId="5825F0CB" w14:textId="77777777" w:rsidR="007D2483" w:rsidRPr="007D2483" w:rsidRDefault="007D2483" w:rsidP="007D2483">
      <w:pPr>
        <w:pStyle w:val="a3"/>
        <w:rPr>
          <w:rFonts w:ascii="ＭＳ ゴシック" w:eastAsia="ＭＳ ゴシック" w:hAnsi="ＭＳ ゴシック" w:cs="ＭＳ ゴシック"/>
        </w:rPr>
      </w:pPr>
    </w:p>
    <w:p w14:paraId="4293902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20F3F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&lt;jaZ0001&gt;yak11040.bss</w:t>
      </w:r>
    </w:p>
    <w:p w14:paraId="0DFA74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&lt;cnZ0001&gt;yak11040.bss</w:t>
      </w:r>
    </w:p>
    <w:p w14:paraId="5C60EF83" w14:textId="77777777" w:rsidR="007D2483" w:rsidRPr="007D2483" w:rsidRDefault="007D2483" w:rsidP="007D2483">
      <w:pPr>
        <w:pStyle w:val="a3"/>
        <w:rPr>
          <w:rFonts w:ascii="ＭＳ ゴシック" w:eastAsia="ＭＳ ゴシック" w:hAnsi="ＭＳ ゴシック" w:cs="ＭＳ ゴシック"/>
        </w:rPr>
      </w:pPr>
    </w:p>
    <w:p w14:paraId="0DD1502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31FCC0A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&lt;jaZ0002&gt;confee1000410</w:t>
      </w:r>
    </w:p>
    <w:p w14:paraId="4877DAB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&lt;cnZ0002&gt;confee1000410</w:t>
      </w:r>
    </w:p>
    <w:p w14:paraId="390EE86A" w14:textId="77777777" w:rsidR="007D2483" w:rsidRPr="007D2483" w:rsidRDefault="007D2483" w:rsidP="007D2483">
      <w:pPr>
        <w:pStyle w:val="a3"/>
        <w:rPr>
          <w:rFonts w:ascii="ＭＳ ゴシック" w:eastAsia="ＭＳ ゴシック" w:hAnsi="ＭＳ ゴシック" w:cs="ＭＳ ゴシック"/>
        </w:rPr>
      </w:pPr>
    </w:p>
    <w:p w14:paraId="0BF6F1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BAE5B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&lt;jaZ0003&gt;connat1000220</w:t>
      </w:r>
    </w:p>
    <w:p w14:paraId="0B00548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&lt;cnZ0003&gt;connat1000220</w:t>
      </w:r>
    </w:p>
    <w:p w14:paraId="26B817AA" w14:textId="77777777" w:rsidR="007D2483" w:rsidRPr="007D2483" w:rsidRDefault="007D2483" w:rsidP="007D2483">
      <w:pPr>
        <w:pStyle w:val="a3"/>
        <w:rPr>
          <w:rFonts w:ascii="ＭＳ ゴシック" w:eastAsia="ＭＳ ゴシック" w:hAnsi="ＭＳ ゴシック" w:cs="ＭＳ ゴシック"/>
        </w:rPr>
      </w:pPr>
    </w:p>
    <w:p w14:paraId="7F708CF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BDC4F5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&lt;jaZ0004&gt;conmid1000550</w:t>
      </w:r>
    </w:p>
    <w:p w14:paraId="6DDBDF2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&lt;cnZ0004&gt;conmid1000550</w:t>
      </w:r>
    </w:p>
    <w:p w14:paraId="270D616B" w14:textId="77777777" w:rsidR="007D2483" w:rsidRPr="007D2483" w:rsidRDefault="007D2483" w:rsidP="007D2483">
      <w:pPr>
        <w:pStyle w:val="a3"/>
        <w:rPr>
          <w:rFonts w:ascii="ＭＳ ゴシック" w:eastAsia="ＭＳ ゴシック" w:hAnsi="ＭＳ ゴシック" w:cs="ＭＳ ゴシック"/>
        </w:rPr>
      </w:pPr>
    </w:p>
    <w:p w14:paraId="475F15D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5D4EB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&lt;jaZ0005&gt;conmid1000560</w:t>
      </w:r>
    </w:p>
    <w:p w14:paraId="7469373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&lt;cnZ0005&gt;conmid1000560</w:t>
      </w:r>
    </w:p>
    <w:p w14:paraId="0377AF65" w14:textId="77777777" w:rsidR="007D2483" w:rsidRPr="007D2483" w:rsidRDefault="007D2483" w:rsidP="007D2483">
      <w:pPr>
        <w:pStyle w:val="a3"/>
        <w:rPr>
          <w:rFonts w:ascii="ＭＳ ゴシック" w:eastAsia="ＭＳ ゴシック" w:hAnsi="ＭＳ ゴシック" w:cs="ＭＳ ゴシック"/>
        </w:rPr>
      </w:pPr>
    </w:p>
    <w:p w14:paraId="21905F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AAF78D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&lt;jaZ0006&gt;5710</w:t>
      </w:r>
    </w:p>
    <w:p w14:paraId="78BBEC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&lt;cnZ0006&gt;5710</w:t>
      </w:r>
    </w:p>
    <w:p w14:paraId="5C71C77C" w14:textId="77777777" w:rsidR="007D2483" w:rsidRPr="007D2483" w:rsidRDefault="007D2483" w:rsidP="007D2483">
      <w:pPr>
        <w:pStyle w:val="a3"/>
        <w:rPr>
          <w:rFonts w:ascii="ＭＳ ゴシック" w:eastAsia="ＭＳ ゴシック" w:hAnsi="ＭＳ ゴシック" w:cs="ＭＳ ゴシック"/>
        </w:rPr>
      </w:pPr>
    </w:p>
    <w:p w14:paraId="13FEC89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06171C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&lt;jaZ0007&gt;conmid1000570</w:t>
      </w:r>
    </w:p>
    <w:p w14:paraId="255729A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&lt;cnZ0007&gt;conmid1000570</w:t>
      </w:r>
    </w:p>
    <w:p w14:paraId="1BE69CC7" w14:textId="77777777" w:rsidR="007D2483" w:rsidRPr="007D2483" w:rsidRDefault="007D2483" w:rsidP="007D2483">
      <w:pPr>
        <w:pStyle w:val="a3"/>
        <w:rPr>
          <w:rFonts w:ascii="ＭＳ ゴシック" w:eastAsia="ＭＳ ゴシック" w:hAnsi="ＭＳ ゴシック" w:cs="ＭＳ ゴシック"/>
        </w:rPr>
      </w:pPr>
    </w:p>
    <w:p w14:paraId="79194A5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A45F9D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&lt;jaZ0008&gt;conmid1000580</w:t>
      </w:r>
    </w:p>
    <w:p w14:paraId="498DBD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&lt;cnZ0008&gt;conmid1000580</w:t>
      </w:r>
    </w:p>
    <w:p w14:paraId="5DB89EB2" w14:textId="77777777" w:rsidR="007D2483" w:rsidRPr="007D2483" w:rsidRDefault="007D2483" w:rsidP="007D2483">
      <w:pPr>
        <w:pStyle w:val="a3"/>
        <w:rPr>
          <w:rFonts w:ascii="ＭＳ ゴシック" w:eastAsia="ＭＳ ゴシック" w:hAnsi="ＭＳ ゴシック" w:cs="ＭＳ ゴシック"/>
        </w:rPr>
      </w:pPr>
    </w:p>
    <w:p w14:paraId="0EACF85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CC00E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&lt;jaZ0009&gt;conpma1000020</w:t>
      </w:r>
    </w:p>
    <w:p w14:paraId="0EE9D5E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&lt;cnZ0009&gt;conpma1000020</w:t>
      </w:r>
    </w:p>
    <w:p w14:paraId="3BBF2228" w14:textId="77777777" w:rsidR="007D2483" w:rsidRPr="007D2483" w:rsidRDefault="007D2483" w:rsidP="007D2483">
      <w:pPr>
        <w:pStyle w:val="a3"/>
        <w:rPr>
          <w:rFonts w:ascii="ＭＳ ゴシック" w:eastAsia="ＭＳ ゴシック" w:hAnsi="ＭＳ ゴシック" w:cs="ＭＳ ゴシック"/>
        </w:rPr>
      </w:pPr>
    </w:p>
    <w:p w14:paraId="2E8E375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0ECEF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&lt;jaZ0010&gt;conpwp1000020</w:t>
      </w:r>
    </w:p>
    <w:p w14:paraId="3CB289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&lt;cnZ0010&gt;conpwp1000020</w:t>
      </w:r>
    </w:p>
    <w:p w14:paraId="28481CD7" w14:textId="77777777" w:rsidR="007D2483" w:rsidRPr="007D2483" w:rsidRDefault="007D2483" w:rsidP="007D2483">
      <w:pPr>
        <w:pStyle w:val="a3"/>
        <w:rPr>
          <w:rFonts w:ascii="ＭＳ ゴシック" w:eastAsia="ＭＳ ゴシック" w:hAnsi="ＭＳ ゴシック" w:cs="ＭＳ ゴシック"/>
        </w:rPr>
      </w:pPr>
    </w:p>
    <w:p w14:paraId="71872D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69ED9A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&lt;jaZ0011&gt;conpmb1000020</w:t>
      </w:r>
    </w:p>
    <w:p w14:paraId="5B57AD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&lt;cnZ0011&gt;conpmb1000020</w:t>
      </w:r>
    </w:p>
    <w:p w14:paraId="4DB03520" w14:textId="77777777" w:rsidR="007D2483" w:rsidRPr="007D2483" w:rsidRDefault="007D2483" w:rsidP="007D2483">
      <w:pPr>
        <w:pStyle w:val="a3"/>
        <w:rPr>
          <w:rFonts w:ascii="ＭＳ ゴシック" w:eastAsia="ＭＳ ゴシック" w:hAnsi="ＭＳ ゴシック" w:cs="ＭＳ ゴシック"/>
        </w:rPr>
      </w:pPr>
    </w:p>
    <w:p w14:paraId="7BF2D8D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E750C7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&lt;jaZ0012&gt;conpwq1000020</w:t>
      </w:r>
    </w:p>
    <w:p w14:paraId="5B6B13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&lt;cnZ0012&gt;conpwq1000020</w:t>
      </w:r>
    </w:p>
    <w:p w14:paraId="35CCAF06" w14:textId="77777777" w:rsidR="007D2483" w:rsidRPr="007D2483" w:rsidRDefault="007D2483" w:rsidP="007D2483">
      <w:pPr>
        <w:pStyle w:val="a3"/>
        <w:rPr>
          <w:rFonts w:ascii="ＭＳ ゴシック" w:eastAsia="ＭＳ ゴシック" w:hAnsi="ＭＳ ゴシック" w:cs="ＭＳ ゴシック"/>
        </w:rPr>
      </w:pPr>
    </w:p>
    <w:p w14:paraId="086339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1A9243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&lt;jaZ0013&gt;conpmc1000020</w:t>
      </w:r>
    </w:p>
    <w:p w14:paraId="30DE9D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&lt;cnZ0013&gt;conpmc1000020</w:t>
      </w:r>
    </w:p>
    <w:p w14:paraId="6756DE29" w14:textId="77777777" w:rsidR="007D2483" w:rsidRPr="007D2483" w:rsidRDefault="007D2483" w:rsidP="007D2483">
      <w:pPr>
        <w:pStyle w:val="a3"/>
        <w:rPr>
          <w:rFonts w:ascii="ＭＳ ゴシック" w:eastAsia="ＭＳ ゴシック" w:hAnsi="ＭＳ ゴシック" w:cs="ＭＳ ゴシック"/>
        </w:rPr>
      </w:pPr>
    </w:p>
    <w:p w14:paraId="0A95BE1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DA926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&lt;jaZ0014&gt;conpwr1000020</w:t>
      </w:r>
    </w:p>
    <w:p w14:paraId="4D2D7F8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&lt;cnZ0014&gt;conpwr1000020</w:t>
      </w:r>
    </w:p>
    <w:p w14:paraId="658237CE" w14:textId="77777777" w:rsidR="007D2483" w:rsidRPr="007D2483" w:rsidRDefault="007D2483" w:rsidP="007D2483">
      <w:pPr>
        <w:pStyle w:val="a3"/>
        <w:rPr>
          <w:rFonts w:ascii="ＭＳ ゴシック" w:eastAsia="ＭＳ ゴシック" w:hAnsi="ＭＳ ゴシック" w:cs="ＭＳ ゴシック"/>
        </w:rPr>
      </w:pPr>
    </w:p>
    <w:p w14:paraId="4FA3CA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9ABDD6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&lt;jaZ0015&gt;connat1000230</w:t>
      </w:r>
    </w:p>
    <w:p w14:paraId="315A92D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&lt;cnZ0015&gt;connat1000230</w:t>
      </w:r>
    </w:p>
    <w:p w14:paraId="7ABF04D5" w14:textId="77777777" w:rsidR="007D2483" w:rsidRPr="007D2483" w:rsidRDefault="007D2483" w:rsidP="007D2483">
      <w:pPr>
        <w:pStyle w:val="a3"/>
        <w:rPr>
          <w:rFonts w:ascii="ＭＳ ゴシック" w:eastAsia="ＭＳ ゴシック" w:hAnsi="ＭＳ ゴシック" w:cs="ＭＳ ゴシック"/>
        </w:rPr>
      </w:pPr>
    </w:p>
    <w:p w14:paraId="0D29665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8475D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&lt;jaZ0016&gt;confee1000420</w:t>
      </w:r>
    </w:p>
    <w:p w14:paraId="34D0B3E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&lt;cnZ0016&gt;confee1000420</w:t>
      </w:r>
    </w:p>
    <w:p w14:paraId="45921DA6" w14:textId="77777777" w:rsidR="007D2483" w:rsidRPr="007D2483" w:rsidRDefault="007D2483" w:rsidP="007D2483">
      <w:pPr>
        <w:pStyle w:val="a3"/>
        <w:rPr>
          <w:rFonts w:ascii="ＭＳ ゴシック" w:eastAsia="ＭＳ ゴシック" w:hAnsi="ＭＳ ゴシック" w:cs="ＭＳ ゴシック"/>
        </w:rPr>
      </w:pPr>
    </w:p>
    <w:p w14:paraId="118851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5B53AE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&lt;jaZ0017&gt;conmid1000590</w:t>
      </w:r>
    </w:p>
    <w:p w14:paraId="04A13E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&lt;cnZ0017&gt;conmid1000590</w:t>
      </w:r>
    </w:p>
    <w:p w14:paraId="38EB8ADD" w14:textId="77777777" w:rsidR="007D2483" w:rsidRPr="007D2483" w:rsidRDefault="007D2483" w:rsidP="007D2483">
      <w:pPr>
        <w:pStyle w:val="a3"/>
        <w:rPr>
          <w:rFonts w:ascii="ＭＳ ゴシック" w:eastAsia="ＭＳ ゴシック" w:hAnsi="ＭＳ ゴシック" w:cs="ＭＳ ゴシック"/>
        </w:rPr>
      </w:pPr>
    </w:p>
    <w:p w14:paraId="3F3B0F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7DC41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&lt;jaZ0018&gt;conmid1000600</w:t>
      </w:r>
    </w:p>
    <w:p w14:paraId="37B704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&lt;cnZ0018&gt;conmid1000600</w:t>
      </w:r>
    </w:p>
    <w:p w14:paraId="0346D273" w14:textId="77777777" w:rsidR="007D2483" w:rsidRPr="007D2483" w:rsidRDefault="007D2483" w:rsidP="007D2483">
      <w:pPr>
        <w:pStyle w:val="a3"/>
        <w:rPr>
          <w:rFonts w:ascii="ＭＳ ゴシック" w:eastAsia="ＭＳ ゴシック" w:hAnsi="ＭＳ ゴシック" w:cs="ＭＳ ゴシック"/>
        </w:rPr>
      </w:pPr>
    </w:p>
    <w:p w14:paraId="4F04414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148D67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&lt;jaZ0019&gt;conmid1000610</w:t>
      </w:r>
    </w:p>
    <w:p w14:paraId="1257D7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&lt;cnZ0019&gt;conmid1000610</w:t>
      </w:r>
    </w:p>
    <w:p w14:paraId="4EE81FF0" w14:textId="77777777" w:rsidR="007D2483" w:rsidRPr="007D2483" w:rsidRDefault="007D2483" w:rsidP="007D2483">
      <w:pPr>
        <w:pStyle w:val="a3"/>
        <w:rPr>
          <w:rFonts w:ascii="ＭＳ ゴシック" w:eastAsia="ＭＳ ゴシック" w:hAnsi="ＭＳ ゴシック" w:cs="ＭＳ ゴシック"/>
        </w:rPr>
      </w:pPr>
    </w:p>
    <w:p w14:paraId="3A1E148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2F07415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&lt;jaZ0020&gt;conmid1000620</w:t>
      </w:r>
    </w:p>
    <w:p w14:paraId="4461569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&lt;cnZ0020&gt;conmid1000620</w:t>
      </w:r>
    </w:p>
    <w:p w14:paraId="65444927" w14:textId="77777777" w:rsidR="007D2483" w:rsidRPr="007D2483" w:rsidRDefault="007D2483" w:rsidP="007D2483">
      <w:pPr>
        <w:pStyle w:val="a3"/>
        <w:rPr>
          <w:rFonts w:ascii="ＭＳ ゴシック" w:eastAsia="ＭＳ ゴシック" w:hAnsi="ＭＳ ゴシック" w:cs="ＭＳ ゴシック"/>
        </w:rPr>
      </w:pPr>
    </w:p>
    <w:p w14:paraId="07B75D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07777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&lt;jaZ0021&gt;conmid1000630</w:t>
      </w:r>
    </w:p>
    <w:p w14:paraId="223CEE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&lt;cnZ0021&gt;conmid1000630</w:t>
      </w:r>
    </w:p>
    <w:p w14:paraId="1683B572" w14:textId="77777777" w:rsidR="007D2483" w:rsidRPr="007D2483" w:rsidRDefault="007D2483" w:rsidP="007D2483">
      <w:pPr>
        <w:pStyle w:val="a3"/>
        <w:rPr>
          <w:rFonts w:ascii="ＭＳ ゴシック" w:eastAsia="ＭＳ ゴシック" w:hAnsi="ＭＳ ゴシック" w:cs="ＭＳ ゴシック"/>
        </w:rPr>
      </w:pPr>
    </w:p>
    <w:p w14:paraId="55D48D6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641DB6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&lt;jaZ0022&gt;conmid1000640</w:t>
      </w:r>
    </w:p>
    <w:p w14:paraId="378B95C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&lt;cnZ0022&gt;conmid1000640</w:t>
      </w:r>
    </w:p>
    <w:p w14:paraId="00FCC696" w14:textId="77777777" w:rsidR="007D2483" w:rsidRPr="007D2483" w:rsidRDefault="007D2483" w:rsidP="007D2483">
      <w:pPr>
        <w:pStyle w:val="a3"/>
        <w:rPr>
          <w:rFonts w:ascii="ＭＳ ゴシック" w:eastAsia="ＭＳ ゴシック" w:hAnsi="ＭＳ ゴシック" w:cs="ＭＳ ゴシック"/>
        </w:rPr>
      </w:pPr>
    </w:p>
    <w:p w14:paraId="7C5B28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02155B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&lt;jaZ0023&gt;connat1000240</w:t>
      </w:r>
    </w:p>
    <w:p w14:paraId="29E112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&lt;cnZ0023&gt;connat1000240</w:t>
      </w:r>
    </w:p>
    <w:p w14:paraId="3A8B2473" w14:textId="77777777" w:rsidR="007D2483" w:rsidRPr="007D2483" w:rsidRDefault="007D2483" w:rsidP="007D2483">
      <w:pPr>
        <w:pStyle w:val="a3"/>
        <w:rPr>
          <w:rFonts w:ascii="ＭＳ ゴシック" w:eastAsia="ＭＳ ゴシック" w:hAnsi="ＭＳ ゴシック" w:cs="ＭＳ ゴシック"/>
        </w:rPr>
      </w:pPr>
    </w:p>
    <w:p w14:paraId="07022A5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92022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&lt;jaZ0024&gt;confee1000430</w:t>
      </w:r>
    </w:p>
    <w:p w14:paraId="60E302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&lt;cnZ0024&gt;confee1000430</w:t>
      </w:r>
    </w:p>
    <w:p w14:paraId="7FF09DC9" w14:textId="77777777" w:rsidR="007D2483" w:rsidRPr="007D2483" w:rsidRDefault="007D2483" w:rsidP="007D2483">
      <w:pPr>
        <w:pStyle w:val="a3"/>
        <w:rPr>
          <w:rFonts w:ascii="ＭＳ ゴシック" w:eastAsia="ＭＳ ゴシック" w:hAnsi="ＭＳ ゴシック" w:cs="ＭＳ ゴシック"/>
        </w:rPr>
      </w:pPr>
    </w:p>
    <w:p w14:paraId="4CE2244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A958B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&lt;jaZ0025&gt;conmid1000650</w:t>
      </w:r>
    </w:p>
    <w:p w14:paraId="76110A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&lt;cnZ0025&gt;conmid1000650</w:t>
      </w:r>
    </w:p>
    <w:p w14:paraId="06BFC5C1" w14:textId="77777777" w:rsidR="007D2483" w:rsidRPr="007D2483" w:rsidRDefault="007D2483" w:rsidP="007D2483">
      <w:pPr>
        <w:pStyle w:val="a3"/>
        <w:rPr>
          <w:rFonts w:ascii="ＭＳ ゴシック" w:eastAsia="ＭＳ ゴシック" w:hAnsi="ＭＳ ゴシック" w:cs="ＭＳ ゴシック"/>
        </w:rPr>
      </w:pPr>
    </w:p>
    <w:p w14:paraId="06121E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01BC25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&lt;jaZ0026&gt;conmid1000660</w:t>
      </w:r>
    </w:p>
    <w:p w14:paraId="43FB6D5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&lt;cnZ0026&gt;conmid1000660</w:t>
      </w:r>
    </w:p>
    <w:p w14:paraId="1F9E14AC" w14:textId="77777777" w:rsidR="007D2483" w:rsidRPr="007D2483" w:rsidRDefault="007D2483" w:rsidP="007D2483">
      <w:pPr>
        <w:pStyle w:val="a3"/>
        <w:rPr>
          <w:rFonts w:ascii="ＭＳ ゴシック" w:eastAsia="ＭＳ ゴシック" w:hAnsi="ＭＳ ゴシック" w:cs="ＭＳ ゴシック"/>
        </w:rPr>
      </w:pPr>
    </w:p>
    <w:p w14:paraId="0E8BD49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56770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&lt;jaZ0027&gt;conmid1000670</w:t>
      </w:r>
    </w:p>
    <w:p w14:paraId="0C663C0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&lt;cnZ0027&gt;conmid1000670</w:t>
      </w:r>
    </w:p>
    <w:p w14:paraId="4918BEA4" w14:textId="77777777" w:rsidR="007D2483" w:rsidRPr="007D2483" w:rsidRDefault="007D2483" w:rsidP="007D2483">
      <w:pPr>
        <w:pStyle w:val="a3"/>
        <w:rPr>
          <w:rFonts w:ascii="ＭＳ ゴシック" w:eastAsia="ＭＳ ゴシック" w:hAnsi="ＭＳ ゴシック" w:cs="ＭＳ ゴシック"/>
        </w:rPr>
      </w:pPr>
    </w:p>
    <w:p w14:paraId="55566F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012677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&lt;jaZ0028&gt;connat1000250</w:t>
      </w:r>
    </w:p>
    <w:p w14:paraId="0D1923E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&lt;cnZ0028&gt;connat1000250</w:t>
      </w:r>
    </w:p>
    <w:p w14:paraId="1883AB71" w14:textId="77777777" w:rsidR="007D2483" w:rsidRPr="007D2483" w:rsidRDefault="007D2483" w:rsidP="007D2483">
      <w:pPr>
        <w:pStyle w:val="a3"/>
        <w:rPr>
          <w:rFonts w:ascii="ＭＳ ゴシック" w:eastAsia="ＭＳ ゴシック" w:hAnsi="ＭＳ ゴシック" w:cs="ＭＳ ゴシック"/>
        </w:rPr>
      </w:pPr>
    </w:p>
    <w:p w14:paraId="0E54C2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64C7C7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&lt;jaZ0029&gt;conmid1000680</w:t>
      </w:r>
    </w:p>
    <w:p w14:paraId="5F3406C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&lt;cnZ0029&gt;conmid1000680</w:t>
      </w:r>
    </w:p>
    <w:p w14:paraId="69F56F16" w14:textId="77777777" w:rsidR="007D2483" w:rsidRPr="007D2483" w:rsidRDefault="007D2483" w:rsidP="007D2483">
      <w:pPr>
        <w:pStyle w:val="a3"/>
        <w:rPr>
          <w:rFonts w:ascii="ＭＳ ゴシック" w:eastAsia="ＭＳ ゴシック" w:hAnsi="ＭＳ ゴシック" w:cs="ＭＳ ゴシック"/>
        </w:rPr>
      </w:pPr>
    </w:p>
    <w:p w14:paraId="07B39AE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04B3A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&lt;jaZ0030&gt;conmid1000690</w:t>
      </w:r>
    </w:p>
    <w:p w14:paraId="3104E1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&lt;cnZ0030&gt;conmid1000690</w:t>
      </w:r>
    </w:p>
    <w:p w14:paraId="23468C05" w14:textId="77777777" w:rsidR="007D2483" w:rsidRPr="007D2483" w:rsidRDefault="007D2483" w:rsidP="007D2483">
      <w:pPr>
        <w:pStyle w:val="a3"/>
        <w:rPr>
          <w:rFonts w:ascii="ＭＳ ゴシック" w:eastAsia="ＭＳ ゴシック" w:hAnsi="ＭＳ ゴシック" w:cs="ＭＳ ゴシック"/>
        </w:rPr>
      </w:pPr>
    </w:p>
    <w:p w14:paraId="6476707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EC628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&lt;jaZ0031&gt;conmid1000700</w:t>
      </w:r>
    </w:p>
    <w:p w14:paraId="03116B5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&lt;cnZ0031&gt;conmid1000700</w:t>
      </w:r>
    </w:p>
    <w:p w14:paraId="4E4F29E4" w14:textId="77777777" w:rsidR="007D2483" w:rsidRPr="007D2483" w:rsidRDefault="007D2483" w:rsidP="007D2483">
      <w:pPr>
        <w:pStyle w:val="a3"/>
        <w:rPr>
          <w:rFonts w:ascii="ＭＳ ゴシック" w:eastAsia="ＭＳ ゴシック" w:hAnsi="ＭＳ ゴシック" w:cs="ＭＳ ゴシック"/>
        </w:rPr>
      </w:pPr>
    </w:p>
    <w:p w14:paraId="4E06E8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A0E4F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&lt;jaZ0032&gt;ye0521</w:t>
      </w:r>
    </w:p>
    <w:p w14:paraId="121FB34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&lt;cnZ0032&gt;ye0521</w:t>
      </w:r>
    </w:p>
    <w:p w14:paraId="652E0D00" w14:textId="77777777" w:rsidR="007D2483" w:rsidRPr="007D2483" w:rsidRDefault="007D2483" w:rsidP="007D2483">
      <w:pPr>
        <w:pStyle w:val="a3"/>
        <w:rPr>
          <w:rFonts w:ascii="ＭＳ ゴシック" w:eastAsia="ＭＳ ゴシック" w:hAnsi="ＭＳ ゴシック" w:cs="ＭＳ ゴシック"/>
        </w:rPr>
      </w:pPr>
    </w:p>
    <w:p w14:paraId="32B5A12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CF41B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&lt;jaZ0033&gt;conmid1000710</w:t>
      </w:r>
    </w:p>
    <w:p w14:paraId="3BBF93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&lt;cnZ0033&gt;conmid1000710</w:t>
      </w:r>
    </w:p>
    <w:p w14:paraId="3F95E887" w14:textId="77777777" w:rsidR="007D2483" w:rsidRPr="007D2483" w:rsidRDefault="007D2483" w:rsidP="007D2483">
      <w:pPr>
        <w:pStyle w:val="a3"/>
        <w:rPr>
          <w:rFonts w:ascii="ＭＳ ゴシック" w:eastAsia="ＭＳ ゴシック" w:hAnsi="ＭＳ ゴシック" w:cs="ＭＳ ゴシック"/>
        </w:rPr>
      </w:pPr>
    </w:p>
    <w:p w14:paraId="750660B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0B8B5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&lt;jaZ0034&gt;conmid1000720</w:t>
      </w:r>
    </w:p>
    <w:p w14:paraId="190B6CD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&lt;cnZ0034&gt;conmid1000720</w:t>
      </w:r>
    </w:p>
    <w:p w14:paraId="665A7639" w14:textId="77777777" w:rsidR="007D2483" w:rsidRPr="007D2483" w:rsidRDefault="007D2483" w:rsidP="007D2483">
      <w:pPr>
        <w:pStyle w:val="a3"/>
        <w:rPr>
          <w:rFonts w:ascii="ＭＳ ゴシック" w:eastAsia="ＭＳ ゴシック" w:hAnsi="ＭＳ ゴシック" w:cs="ＭＳ ゴシック"/>
        </w:rPr>
      </w:pPr>
    </w:p>
    <w:p w14:paraId="377662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3BD8EA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&lt;jaZ0035&gt;conmid1000730</w:t>
      </w:r>
    </w:p>
    <w:p w14:paraId="2A16D99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&lt;cnZ0035&gt;conmid1000730</w:t>
      </w:r>
    </w:p>
    <w:p w14:paraId="49A53FEE" w14:textId="77777777" w:rsidR="007D2483" w:rsidRPr="007D2483" w:rsidRDefault="007D2483" w:rsidP="007D2483">
      <w:pPr>
        <w:pStyle w:val="a3"/>
        <w:rPr>
          <w:rFonts w:ascii="ＭＳ ゴシック" w:eastAsia="ＭＳ ゴシック" w:hAnsi="ＭＳ ゴシック" w:cs="ＭＳ ゴシック"/>
        </w:rPr>
      </w:pPr>
    </w:p>
    <w:p w14:paraId="6392666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26F483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&lt;jaZ0036&gt;conmid1000740</w:t>
      </w:r>
    </w:p>
    <w:p w14:paraId="02318A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&lt;cnZ0036&gt;conmid1000740</w:t>
      </w:r>
    </w:p>
    <w:p w14:paraId="41A0A5AC" w14:textId="77777777" w:rsidR="007D2483" w:rsidRPr="007D2483" w:rsidRDefault="007D2483" w:rsidP="007D2483">
      <w:pPr>
        <w:pStyle w:val="a3"/>
        <w:rPr>
          <w:rFonts w:ascii="ＭＳ ゴシック" w:eastAsia="ＭＳ ゴシック" w:hAnsi="ＭＳ ゴシック" w:cs="ＭＳ ゴシック"/>
        </w:rPr>
      </w:pPr>
    </w:p>
    <w:p w14:paraId="4B009E2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1BF4AB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&lt;jaZ0037&gt;conmid1000750</w:t>
      </w:r>
    </w:p>
    <w:p w14:paraId="52A1B8C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&lt;cnZ0037&gt;conmid1000750</w:t>
      </w:r>
    </w:p>
    <w:p w14:paraId="2139842E" w14:textId="77777777" w:rsidR="007D2483" w:rsidRPr="007D2483" w:rsidRDefault="007D2483" w:rsidP="007D2483">
      <w:pPr>
        <w:pStyle w:val="a3"/>
        <w:rPr>
          <w:rFonts w:ascii="ＭＳ ゴシック" w:eastAsia="ＭＳ ゴシック" w:hAnsi="ＭＳ ゴシック" w:cs="ＭＳ ゴシック"/>
        </w:rPr>
      </w:pPr>
    </w:p>
    <w:p w14:paraId="369097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641C6B1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&lt;jaZ0038&gt;conmid1000760</w:t>
      </w:r>
    </w:p>
    <w:p w14:paraId="31442B9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&lt;cnZ0038&gt;conmid1000760</w:t>
      </w:r>
    </w:p>
    <w:p w14:paraId="1F4A07F8" w14:textId="77777777" w:rsidR="007D2483" w:rsidRPr="007D2483" w:rsidRDefault="007D2483" w:rsidP="007D2483">
      <w:pPr>
        <w:pStyle w:val="a3"/>
        <w:rPr>
          <w:rFonts w:ascii="ＭＳ ゴシック" w:eastAsia="ＭＳ ゴシック" w:hAnsi="ＭＳ ゴシック" w:cs="ＭＳ ゴシック"/>
        </w:rPr>
      </w:pPr>
    </w:p>
    <w:p w14:paraId="7620781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6AB7F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&lt;jaZ0039&gt;conmid1000770</w:t>
      </w:r>
    </w:p>
    <w:p w14:paraId="0C5810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&lt;cnZ0039&gt;conmid1000770</w:t>
      </w:r>
    </w:p>
    <w:p w14:paraId="298F104C" w14:textId="77777777" w:rsidR="007D2483" w:rsidRPr="007D2483" w:rsidRDefault="007D2483" w:rsidP="007D2483">
      <w:pPr>
        <w:pStyle w:val="a3"/>
        <w:rPr>
          <w:rFonts w:ascii="ＭＳ ゴシック" w:eastAsia="ＭＳ ゴシック" w:hAnsi="ＭＳ ゴシック" w:cs="ＭＳ ゴシック"/>
        </w:rPr>
      </w:pPr>
    </w:p>
    <w:p w14:paraId="7070FB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960660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&lt;jaZ0040&gt;ye0517</w:t>
      </w:r>
    </w:p>
    <w:p w14:paraId="423615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&lt;cnZ0040&gt;ye0517</w:t>
      </w:r>
    </w:p>
    <w:p w14:paraId="2FF6A51D" w14:textId="77777777" w:rsidR="007D2483" w:rsidRPr="007D2483" w:rsidRDefault="007D2483" w:rsidP="007D2483">
      <w:pPr>
        <w:pStyle w:val="a3"/>
        <w:rPr>
          <w:rFonts w:ascii="ＭＳ ゴシック" w:eastAsia="ＭＳ ゴシック" w:hAnsi="ＭＳ ゴシック" w:cs="ＭＳ ゴシック"/>
        </w:rPr>
      </w:pPr>
    </w:p>
    <w:p w14:paraId="24291C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830B7B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&lt;jaZ0041&gt;conmid1000780</w:t>
      </w:r>
    </w:p>
    <w:p w14:paraId="600451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&lt;cnZ0041&gt;conmid1000780</w:t>
      </w:r>
    </w:p>
    <w:p w14:paraId="20B8796B" w14:textId="77777777" w:rsidR="007D2483" w:rsidRPr="007D2483" w:rsidRDefault="007D2483" w:rsidP="007D2483">
      <w:pPr>
        <w:pStyle w:val="a3"/>
        <w:rPr>
          <w:rFonts w:ascii="ＭＳ ゴシック" w:eastAsia="ＭＳ ゴシック" w:hAnsi="ＭＳ ゴシック" w:cs="ＭＳ ゴシック"/>
        </w:rPr>
      </w:pPr>
    </w:p>
    <w:p w14:paraId="6016BB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31FA3A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&lt;jaZ0042&gt;conmid1000790</w:t>
      </w:r>
    </w:p>
    <w:p w14:paraId="4FD6EE1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&lt;cnZ0042&gt;conmid1000790</w:t>
      </w:r>
    </w:p>
    <w:p w14:paraId="03793583" w14:textId="77777777" w:rsidR="007D2483" w:rsidRPr="007D2483" w:rsidRDefault="007D2483" w:rsidP="007D2483">
      <w:pPr>
        <w:pStyle w:val="a3"/>
        <w:rPr>
          <w:rFonts w:ascii="ＭＳ ゴシック" w:eastAsia="ＭＳ ゴシック" w:hAnsi="ＭＳ ゴシック" w:cs="ＭＳ ゴシック"/>
        </w:rPr>
      </w:pPr>
    </w:p>
    <w:p w14:paraId="5C06A2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5A085D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&lt;jaZ0043&gt;conmid1000800</w:t>
      </w:r>
    </w:p>
    <w:p w14:paraId="7A3C3E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&lt;cnZ0043&gt;conmid1000800</w:t>
      </w:r>
    </w:p>
    <w:p w14:paraId="743BB466" w14:textId="77777777" w:rsidR="007D2483" w:rsidRPr="007D2483" w:rsidRDefault="007D2483" w:rsidP="007D2483">
      <w:pPr>
        <w:pStyle w:val="a3"/>
        <w:rPr>
          <w:rFonts w:ascii="ＭＳ ゴシック" w:eastAsia="ＭＳ ゴシック" w:hAnsi="ＭＳ ゴシック" w:cs="ＭＳ ゴシック"/>
        </w:rPr>
      </w:pPr>
    </w:p>
    <w:p w14:paraId="3184AE7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A258CA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&lt;jaZ0044&gt;conmid1000810</w:t>
      </w:r>
    </w:p>
    <w:p w14:paraId="1D91CDD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&lt;cnZ0044&gt;conmid1000810</w:t>
      </w:r>
    </w:p>
    <w:p w14:paraId="7D919B05" w14:textId="77777777" w:rsidR="007D2483" w:rsidRPr="007D2483" w:rsidRDefault="007D2483" w:rsidP="007D2483">
      <w:pPr>
        <w:pStyle w:val="a3"/>
        <w:rPr>
          <w:rFonts w:ascii="ＭＳ ゴシック" w:eastAsia="ＭＳ ゴシック" w:hAnsi="ＭＳ ゴシック" w:cs="ＭＳ ゴシック"/>
        </w:rPr>
      </w:pPr>
    </w:p>
    <w:p w14:paraId="55F515B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64DD8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&lt;jaZ0045&gt;conmid1000820</w:t>
      </w:r>
    </w:p>
    <w:p w14:paraId="6389D91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&lt;cnZ0045&gt;conmid1000820</w:t>
      </w:r>
    </w:p>
    <w:p w14:paraId="3A5950BF" w14:textId="77777777" w:rsidR="007D2483" w:rsidRPr="007D2483" w:rsidRDefault="007D2483" w:rsidP="007D2483">
      <w:pPr>
        <w:pStyle w:val="a3"/>
        <w:rPr>
          <w:rFonts w:ascii="ＭＳ ゴシック" w:eastAsia="ＭＳ ゴシック" w:hAnsi="ＭＳ ゴシック" w:cs="ＭＳ ゴシック"/>
        </w:rPr>
      </w:pPr>
    </w:p>
    <w:p w14:paraId="0F7B74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E35CB4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&lt;jaZ0046&gt;conmid1000830</w:t>
      </w:r>
    </w:p>
    <w:p w14:paraId="40C55D7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&lt;cnZ0046&gt;conmid1000830</w:t>
      </w:r>
    </w:p>
    <w:p w14:paraId="6EA011F8" w14:textId="77777777" w:rsidR="007D2483" w:rsidRPr="007D2483" w:rsidRDefault="007D2483" w:rsidP="007D2483">
      <w:pPr>
        <w:pStyle w:val="a3"/>
        <w:rPr>
          <w:rFonts w:ascii="ＭＳ ゴシック" w:eastAsia="ＭＳ ゴシック" w:hAnsi="ＭＳ ゴシック" w:cs="ＭＳ ゴシック"/>
        </w:rPr>
      </w:pPr>
    </w:p>
    <w:p w14:paraId="0DDE52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2512B8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&lt;jaZ0047&gt;conmid1000840</w:t>
      </w:r>
    </w:p>
    <w:p w14:paraId="5A3A246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&lt;cnZ0047&gt;conmid1000840</w:t>
      </w:r>
    </w:p>
    <w:p w14:paraId="03949350" w14:textId="77777777" w:rsidR="007D2483" w:rsidRPr="007D2483" w:rsidRDefault="007D2483" w:rsidP="007D2483">
      <w:pPr>
        <w:pStyle w:val="a3"/>
        <w:rPr>
          <w:rFonts w:ascii="ＭＳ ゴシック" w:eastAsia="ＭＳ ゴシック" w:hAnsi="ＭＳ ゴシック" w:cs="ＭＳ ゴシック"/>
        </w:rPr>
      </w:pPr>
    </w:p>
    <w:p w14:paraId="75E4277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CCC1F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&lt;jaZ0048&gt;conmid1000850</w:t>
      </w:r>
    </w:p>
    <w:p w14:paraId="4DD805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&lt;cnZ0048&gt;conmid1000850</w:t>
      </w:r>
    </w:p>
    <w:p w14:paraId="73451C5A" w14:textId="77777777" w:rsidR="007D2483" w:rsidRPr="007D2483" w:rsidRDefault="007D2483" w:rsidP="007D2483">
      <w:pPr>
        <w:pStyle w:val="a3"/>
        <w:rPr>
          <w:rFonts w:ascii="ＭＳ ゴシック" w:eastAsia="ＭＳ ゴシック" w:hAnsi="ＭＳ ゴシック" w:cs="ＭＳ ゴシック"/>
        </w:rPr>
      </w:pPr>
    </w:p>
    <w:p w14:paraId="3D5DA7D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CFD131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&lt;jaZ0049&gt;connat1000260</w:t>
      </w:r>
    </w:p>
    <w:p w14:paraId="23D30C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&lt;cnZ0049&gt;connat1000260</w:t>
      </w:r>
    </w:p>
    <w:p w14:paraId="72A13F24" w14:textId="77777777" w:rsidR="007D2483" w:rsidRPr="007D2483" w:rsidRDefault="007D2483" w:rsidP="007D2483">
      <w:pPr>
        <w:pStyle w:val="a3"/>
        <w:rPr>
          <w:rFonts w:ascii="ＭＳ ゴシック" w:eastAsia="ＭＳ ゴシック" w:hAnsi="ＭＳ ゴシック" w:cs="ＭＳ ゴシック"/>
        </w:rPr>
      </w:pPr>
    </w:p>
    <w:p w14:paraId="2F0045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87768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&lt;jaZ0050&gt;conmid1000860</w:t>
      </w:r>
    </w:p>
    <w:p w14:paraId="57FAE73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&lt;cnZ0050&gt;conmid1000860</w:t>
      </w:r>
    </w:p>
    <w:p w14:paraId="4F842149" w14:textId="77777777" w:rsidR="007D2483" w:rsidRPr="007D2483" w:rsidRDefault="007D2483" w:rsidP="007D2483">
      <w:pPr>
        <w:pStyle w:val="a3"/>
        <w:rPr>
          <w:rFonts w:ascii="ＭＳ ゴシック" w:eastAsia="ＭＳ ゴシック" w:hAnsi="ＭＳ ゴシック" w:cs="ＭＳ ゴシック"/>
        </w:rPr>
      </w:pPr>
    </w:p>
    <w:p w14:paraId="1AFDC93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51DC2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&lt;jaZ0051&gt;conmid1000870</w:t>
      </w:r>
    </w:p>
    <w:p w14:paraId="31C957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&lt;cnZ0051&gt;conmid1000870</w:t>
      </w:r>
    </w:p>
    <w:p w14:paraId="1429D578" w14:textId="77777777" w:rsidR="007D2483" w:rsidRPr="007D2483" w:rsidRDefault="007D2483" w:rsidP="007D2483">
      <w:pPr>
        <w:pStyle w:val="a3"/>
        <w:rPr>
          <w:rFonts w:ascii="ＭＳ ゴシック" w:eastAsia="ＭＳ ゴシック" w:hAnsi="ＭＳ ゴシック" w:cs="ＭＳ ゴシック"/>
        </w:rPr>
      </w:pPr>
    </w:p>
    <w:p w14:paraId="23EF1D0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7399DD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&lt;jaZ0052&gt;conmid1000880</w:t>
      </w:r>
    </w:p>
    <w:p w14:paraId="6869041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&lt;cnZ0052&gt;conmid1000880</w:t>
      </w:r>
    </w:p>
    <w:p w14:paraId="1FCECF08" w14:textId="77777777" w:rsidR="007D2483" w:rsidRPr="007D2483" w:rsidRDefault="007D2483" w:rsidP="007D2483">
      <w:pPr>
        <w:pStyle w:val="a3"/>
        <w:rPr>
          <w:rFonts w:ascii="ＭＳ ゴシック" w:eastAsia="ＭＳ ゴシック" w:hAnsi="ＭＳ ゴシック" w:cs="ＭＳ ゴシック"/>
        </w:rPr>
      </w:pPr>
    </w:p>
    <w:p w14:paraId="5BE9363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CD2447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&lt;jaZ0053&gt;9410</w:t>
      </w:r>
    </w:p>
    <w:p w14:paraId="499A14B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&lt;cnZ0053&gt;9410</w:t>
      </w:r>
    </w:p>
    <w:p w14:paraId="3719E895" w14:textId="77777777" w:rsidR="007D2483" w:rsidRPr="007D2483" w:rsidRDefault="007D2483" w:rsidP="007D2483">
      <w:pPr>
        <w:pStyle w:val="a3"/>
        <w:rPr>
          <w:rFonts w:ascii="ＭＳ ゴシック" w:eastAsia="ＭＳ ゴシック" w:hAnsi="ＭＳ ゴシック" w:cs="ＭＳ ゴシック"/>
        </w:rPr>
      </w:pPr>
    </w:p>
    <w:p w14:paraId="77FC5A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7330B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&lt;jaZ0054&gt;confee1000440</w:t>
      </w:r>
    </w:p>
    <w:p w14:paraId="6C551E5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&lt;cnZ0054&gt;confee1000440</w:t>
      </w:r>
    </w:p>
    <w:p w14:paraId="187A6FB7" w14:textId="77777777" w:rsidR="007D2483" w:rsidRPr="007D2483" w:rsidRDefault="007D2483" w:rsidP="007D2483">
      <w:pPr>
        <w:pStyle w:val="a3"/>
        <w:rPr>
          <w:rFonts w:ascii="ＭＳ ゴシック" w:eastAsia="ＭＳ ゴシック" w:hAnsi="ＭＳ ゴシック" w:cs="ＭＳ ゴシック"/>
        </w:rPr>
      </w:pPr>
    </w:p>
    <w:p w14:paraId="2C1C6D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9987C8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&lt;jaZ0055&gt;connat1000270</w:t>
      </w:r>
    </w:p>
    <w:p w14:paraId="49ED40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&lt;cnZ0055&gt;connat1000270</w:t>
      </w:r>
    </w:p>
    <w:p w14:paraId="2DD212FA" w14:textId="77777777" w:rsidR="007D2483" w:rsidRPr="007D2483" w:rsidRDefault="007D2483" w:rsidP="007D2483">
      <w:pPr>
        <w:pStyle w:val="a3"/>
        <w:rPr>
          <w:rFonts w:ascii="ＭＳ ゴシック" w:eastAsia="ＭＳ ゴシック" w:hAnsi="ＭＳ ゴシック" w:cs="ＭＳ ゴシック"/>
        </w:rPr>
      </w:pPr>
    </w:p>
    <w:p w14:paraId="6F2ECBA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714870E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&lt;jaZ0056&gt;conmid1000890</w:t>
      </w:r>
    </w:p>
    <w:p w14:paraId="032146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&lt;cnZ0056&gt;conmid1000890</w:t>
      </w:r>
    </w:p>
    <w:p w14:paraId="2E9DA02A" w14:textId="77777777" w:rsidR="007D2483" w:rsidRPr="007D2483" w:rsidRDefault="007D2483" w:rsidP="007D2483">
      <w:pPr>
        <w:pStyle w:val="a3"/>
        <w:rPr>
          <w:rFonts w:ascii="ＭＳ ゴシック" w:eastAsia="ＭＳ ゴシック" w:hAnsi="ＭＳ ゴシック" w:cs="ＭＳ ゴシック"/>
        </w:rPr>
      </w:pPr>
    </w:p>
    <w:p w14:paraId="701643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1295B7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&lt;jaZ0057&gt;conmid1000900</w:t>
      </w:r>
    </w:p>
    <w:p w14:paraId="4AA70B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&lt;cnZ0057&gt;conmid1000900</w:t>
      </w:r>
    </w:p>
    <w:p w14:paraId="05618545" w14:textId="77777777" w:rsidR="007D2483" w:rsidRPr="007D2483" w:rsidRDefault="007D2483" w:rsidP="007D2483">
      <w:pPr>
        <w:pStyle w:val="a3"/>
        <w:rPr>
          <w:rFonts w:ascii="ＭＳ ゴシック" w:eastAsia="ＭＳ ゴシック" w:hAnsi="ＭＳ ゴシック" w:cs="ＭＳ ゴシック"/>
        </w:rPr>
      </w:pPr>
    </w:p>
    <w:p w14:paraId="09424A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F3512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&lt;jaZ0058&gt;conmid1000910</w:t>
      </w:r>
    </w:p>
    <w:p w14:paraId="420F90B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&lt;cnZ0058&gt;conmid1000910</w:t>
      </w:r>
    </w:p>
    <w:p w14:paraId="6A2FCF7D" w14:textId="77777777" w:rsidR="007D2483" w:rsidRPr="007D2483" w:rsidRDefault="007D2483" w:rsidP="007D2483">
      <w:pPr>
        <w:pStyle w:val="a3"/>
        <w:rPr>
          <w:rFonts w:ascii="ＭＳ ゴシック" w:eastAsia="ＭＳ ゴシック" w:hAnsi="ＭＳ ゴシック" w:cs="ＭＳ ゴシック"/>
        </w:rPr>
      </w:pPr>
    </w:p>
    <w:p w14:paraId="4737D6C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437B7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&lt;jaZ0059&gt;confee1000450</w:t>
      </w:r>
    </w:p>
    <w:p w14:paraId="289445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&lt;cnZ0059&gt;confee1000450</w:t>
      </w:r>
    </w:p>
    <w:p w14:paraId="5B4AEC2F" w14:textId="77777777" w:rsidR="007D2483" w:rsidRPr="007D2483" w:rsidRDefault="007D2483" w:rsidP="007D2483">
      <w:pPr>
        <w:pStyle w:val="a3"/>
        <w:rPr>
          <w:rFonts w:ascii="ＭＳ ゴシック" w:eastAsia="ＭＳ ゴシック" w:hAnsi="ＭＳ ゴシック" w:cs="ＭＳ ゴシック"/>
        </w:rPr>
      </w:pPr>
    </w:p>
    <w:p w14:paraId="6453C0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C0E0C1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&lt;jaZ0060&gt;conmid1000920</w:t>
      </w:r>
    </w:p>
    <w:p w14:paraId="41F334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&lt;cnZ0060&gt;conmid1000920</w:t>
      </w:r>
    </w:p>
    <w:p w14:paraId="2A3065D1" w14:textId="77777777" w:rsidR="007D2483" w:rsidRPr="007D2483" w:rsidRDefault="007D2483" w:rsidP="007D2483">
      <w:pPr>
        <w:pStyle w:val="a3"/>
        <w:rPr>
          <w:rFonts w:ascii="ＭＳ ゴシック" w:eastAsia="ＭＳ ゴシック" w:hAnsi="ＭＳ ゴシック" w:cs="ＭＳ ゴシック"/>
        </w:rPr>
      </w:pPr>
    </w:p>
    <w:p w14:paraId="1DBEB95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8D87A0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&lt;jaZ0061&gt;conmid1000930</w:t>
      </w:r>
    </w:p>
    <w:p w14:paraId="63CEF07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&lt;cnZ0061&gt;conmid1000930</w:t>
      </w:r>
    </w:p>
    <w:p w14:paraId="14EC7B86" w14:textId="77777777" w:rsidR="007D2483" w:rsidRPr="007D2483" w:rsidRDefault="007D2483" w:rsidP="007D2483">
      <w:pPr>
        <w:pStyle w:val="a3"/>
        <w:rPr>
          <w:rFonts w:ascii="ＭＳ ゴシック" w:eastAsia="ＭＳ ゴシック" w:hAnsi="ＭＳ ゴシック" w:cs="ＭＳ ゴシック"/>
        </w:rPr>
      </w:pPr>
    </w:p>
    <w:p w14:paraId="4F4B79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D74A7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&lt;jaZ0062&gt;conmid1000940</w:t>
      </w:r>
    </w:p>
    <w:p w14:paraId="1F52CE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&lt;cnZ0062&gt;conmid1000940</w:t>
      </w:r>
    </w:p>
    <w:p w14:paraId="46C244DB" w14:textId="77777777" w:rsidR="007D2483" w:rsidRPr="007D2483" w:rsidRDefault="007D2483" w:rsidP="007D2483">
      <w:pPr>
        <w:pStyle w:val="a3"/>
        <w:rPr>
          <w:rFonts w:ascii="ＭＳ ゴシック" w:eastAsia="ＭＳ ゴシック" w:hAnsi="ＭＳ ゴシック" w:cs="ＭＳ ゴシック"/>
        </w:rPr>
      </w:pPr>
    </w:p>
    <w:p w14:paraId="25D865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9B3B3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&lt;jaZ0063&gt;conmid1000950</w:t>
      </w:r>
    </w:p>
    <w:p w14:paraId="7DFA6F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&lt;cnZ0063&gt;conmid1000950</w:t>
      </w:r>
    </w:p>
    <w:p w14:paraId="0B8D889D" w14:textId="77777777" w:rsidR="007D2483" w:rsidRPr="007D2483" w:rsidRDefault="007D2483" w:rsidP="007D2483">
      <w:pPr>
        <w:pStyle w:val="a3"/>
        <w:rPr>
          <w:rFonts w:ascii="ＭＳ ゴシック" w:eastAsia="ＭＳ ゴシック" w:hAnsi="ＭＳ ゴシック" w:cs="ＭＳ ゴシック"/>
        </w:rPr>
      </w:pPr>
    </w:p>
    <w:p w14:paraId="4FBEB13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1A0B3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&lt;jaZ0064&gt;conmid1000960</w:t>
      </w:r>
    </w:p>
    <w:p w14:paraId="6D22EF4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&lt;cnZ0064&gt;conmid1000960</w:t>
      </w:r>
    </w:p>
    <w:p w14:paraId="704327E6" w14:textId="77777777" w:rsidR="007D2483" w:rsidRPr="007D2483" w:rsidRDefault="007D2483" w:rsidP="007D2483">
      <w:pPr>
        <w:pStyle w:val="a3"/>
        <w:rPr>
          <w:rFonts w:ascii="ＭＳ ゴシック" w:eastAsia="ＭＳ ゴシック" w:hAnsi="ＭＳ ゴシック" w:cs="ＭＳ ゴシック"/>
        </w:rPr>
      </w:pPr>
    </w:p>
    <w:p w14:paraId="5B5E94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5685D60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&lt;jaZ0065&gt;conmid1000970</w:t>
      </w:r>
    </w:p>
    <w:p w14:paraId="677055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&lt;cnZ0065&gt;conmid1000970</w:t>
      </w:r>
    </w:p>
    <w:p w14:paraId="5B80BDF8" w14:textId="77777777" w:rsidR="007D2483" w:rsidRPr="007D2483" w:rsidRDefault="007D2483" w:rsidP="007D2483">
      <w:pPr>
        <w:pStyle w:val="a3"/>
        <w:rPr>
          <w:rFonts w:ascii="ＭＳ ゴシック" w:eastAsia="ＭＳ ゴシック" w:hAnsi="ＭＳ ゴシック" w:cs="ＭＳ ゴシック"/>
        </w:rPr>
      </w:pPr>
    </w:p>
    <w:p w14:paraId="7504C1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27BDB3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&lt;jaZ0066&gt;connat1000280</w:t>
      </w:r>
    </w:p>
    <w:p w14:paraId="7494B3C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&lt;cnZ0066&gt;connat1000280</w:t>
      </w:r>
    </w:p>
    <w:p w14:paraId="07C0BB7F" w14:textId="77777777" w:rsidR="007D2483" w:rsidRPr="007D2483" w:rsidRDefault="007D2483" w:rsidP="007D2483">
      <w:pPr>
        <w:pStyle w:val="a3"/>
        <w:rPr>
          <w:rFonts w:ascii="ＭＳ ゴシック" w:eastAsia="ＭＳ ゴシック" w:hAnsi="ＭＳ ゴシック" w:cs="ＭＳ ゴシック"/>
        </w:rPr>
      </w:pPr>
    </w:p>
    <w:p w14:paraId="07E5BC9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380FBA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&lt;jaZ0067&gt;confee1000460</w:t>
      </w:r>
    </w:p>
    <w:p w14:paraId="5643B0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&lt;cnZ0067&gt;confee1000460</w:t>
      </w:r>
    </w:p>
    <w:p w14:paraId="7DE66954" w14:textId="77777777" w:rsidR="007D2483" w:rsidRPr="007D2483" w:rsidRDefault="007D2483" w:rsidP="007D2483">
      <w:pPr>
        <w:pStyle w:val="a3"/>
        <w:rPr>
          <w:rFonts w:ascii="ＭＳ ゴシック" w:eastAsia="ＭＳ ゴシック" w:hAnsi="ＭＳ ゴシック" w:cs="ＭＳ ゴシック"/>
        </w:rPr>
      </w:pPr>
    </w:p>
    <w:p w14:paraId="0B63AC7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9DAEDF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&lt;jaZ0068&gt;conmor1001220</w:t>
      </w:r>
    </w:p>
    <w:p w14:paraId="2EE8468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&lt;cnZ0068&gt;conmor1001220</w:t>
      </w:r>
    </w:p>
    <w:p w14:paraId="1FE626B9" w14:textId="77777777" w:rsidR="007D2483" w:rsidRPr="007D2483" w:rsidRDefault="007D2483" w:rsidP="007D2483">
      <w:pPr>
        <w:pStyle w:val="a3"/>
        <w:rPr>
          <w:rFonts w:ascii="ＭＳ ゴシック" w:eastAsia="ＭＳ ゴシック" w:hAnsi="ＭＳ ゴシック" w:cs="ＭＳ ゴシック"/>
        </w:rPr>
      </w:pPr>
    </w:p>
    <w:p w14:paraId="5B6848D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ABF64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&lt;jaZ0069&gt;conkar1000320</w:t>
      </w:r>
    </w:p>
    <w:p w14:paraId="2B8B00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&lt;cnZ0069&gt;conkar1000320</w:t>
      </w:r>
    </w:p>
    <w:p w14:paraId="0EA34F58" w14:textId="77777777" w:rsidR="007D2483" w:rsidRPr="007D2483" w:rsidRDefault="007D2483" w:rsidP="007D2483">
      <w:pPr>
        <w:pStyle w:val="a3"/>
        <w:rPr>
          <w:rFonts w:ascii="ＭＳ ゴシック" w:eastAsia="ＭＳ ゴシック" w:hAnsi="ＭＳ ゴシック" w:cs="ＭＳ ゴシック"/>
        </w:rPr>
      </w:pPr>
    </w:p>
    <w:p w14:paraId="2A27A15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D6432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&lt;jaZ0070&gt;conmor1001230</w:t>
      </w:r>
    </w:p>
    <w:p w14:paraId="17EBD0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&lt;cnZ0070&gt;conmor1001230</w:t>
      </w:r>
    </w:p>
    <w:p w14:paraId="4CABA93A" w14:textId="77777777" w:rsidR="007D2483" w:rsidRPr="007D2483" w:rsidRDefault="007D2483" w:rsidP="007D2483">
      <w:pPr>
        <w:pStyle w:val="a3"/>
        <w:rPr>
          <w:rFonts w:ascii="ＭＳ ゴシック" w:eastAsia="ＭＳ ゴシック" w:hAnsi="ＭＳ ゴシック" w:cs="ＭＳ ゴシック"/>
        </w:rPr>
      </w:pPr>
    </w:p>
    <w:p w14:paraId="7087FC4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BE5D9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&lt;jaZ0071&gt;conkar1000330</w:t>
      </w:r>
    </w:p>
    <w:p w14:paraId="2BE82FD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&lt;cnZ0071&gt;conkar1000330</w:t>
      </w:r>
    </w:p>
    <w:p w14:paraId="0580847B" w14:textId="77777777" w:rsidR="007D2483" w:rsidRPr="007D2483" w:rsidRDefault="007D2483" w:rsidP="007D2483">
      <w:pPr>
        <w:pStyle w:val="a3"/>
        <w:rPr>
          <w:rFonts w:ascii="ＭＳ ゴシック" w:eastAsia="ＭＳ ゴシック" w:hAnsi="ＭＳ ゴシック" w:cs="ＭＳ ゴシック"/>
        </w:rPr>
      </w:pPr>
    </w:p>
    <w:p w14:paraId="2E6724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5F79B7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&lt;jaZ0072&gt;5050</w:t>
      </w:r>
    </w:p>
    <w:p w14:paraId="471476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&lt;cnZ0072&gt;5050</w:t>
      </w:r>
    </w:p>
    <w:p w14:paraId="772079BC" w14:textId="77777777" w:rsidR="007D2483" w:rsidRPr="007D2483" w:rsidRDefault="007D2483" w:rsidP="007D2483">
      <w:pPr>
        <w:pStyle w:val="a3"/>
        <w:rPr>
          <w:rFonts w:ascii="ＭＳ ゴシック" w:eastAsia="ＭＳ ゴシック" w:hAnsi="ＭＳ ゴシック" w:cs="ＭＳ ゴシック"/>
        </w:rPr>
      </w:pPr>
    </w:p>
    <w:p w14:paraId="33EB1A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D6E48E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&lt;jaZ0073&gt;conest1002410</w:t>
      </w:r>
    </w:p>
    <w:p w14:paraId="6AEF00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&lt;cnZ0073&gt;conest1002410</w:t>
      </w:r>
    </w:p>
    <w:p w14:paraId="6DE31ABD" w14:textId="77777777" w:rsidR="007D2483" w:rsidRPr="007D2483" w:rsidRDefault="007D2483" w:rsidP="007D2483">
      <w:pPr>
        <w:pStyle w:val="a3"/>
        <w:rPr>
          <w:rFonts w:ascii="ＭＳ ゴシック" w:eastAsia="ＭＳ ゴシック" w:hAnsi="ＭＳ ゴシック" w:cs="ＭＳ ゴシック"/>
        </w:rPr>
      </w:pPr>
    </w:p>
    <w:p w14:paraId="3C85C14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72542A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&lt;jaZ0074&gt;ye0524</w:t>
      </w:r>
    </w:p>
    <w:p w14:paraId="21E54C8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&lt;cnZ0074&gt;ye0524</w:t>
      </w:r>
    </w:p>
    <w:p w14:paraId="74B51C39" w14:textId="77777777" w:rsidR="007D2483" w:rsidRPr="007D2483" w:rsidRDefault="007D2483" w:rsidP="007D2483">
      <w:pPr>
        <w:pStyle w:val="a3"/>
        <w:rPr>
          <w:rFonts w:ascii="ＭＳ ゴシック" w:eastAsia="ＭＳ ゴシック" w:hAnsi="ＭＳ ゴシック" w:cs="ＭＳ ゴシック"/>
        </w:rPr>
      </w:pPr>
    </w:p>
    <w:p w14:paraId="6308A05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CFCA16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&lt;jaZ0075&gt;conest1002420</w:t>
      </w:r>
    </w:p>
    <w:p w14:paraId="62C86D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&lt;cnZ0075&gt;conest1002420</w:t>
      </w:r>
    </w:p>
    <w:p w14:paraId="3E1C5CE6" w14:textId="77777777" w:rsidR="007D2483" w:rsidRPr="007D2483" w:rsidRDefault="007D2483" w:rsidP="007D2483">
      <w:pPr>
        <w:pStyle w:val="a3"/>
        <w:rPr>
          <w:rFonts w:ascii="ＭＳ ゴシック" w:eastAsia="ＭＳ ゴシック" w:hAnsi="ＭＳ ゴシック" w:cs="ＭＳ ゴシック"/>
        </w:rPr>
      </w:pPr>
    </w:p>
    <w:p w14:paraId="6124C8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B236A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&lt;jaZ0076&gt;conest1002430</w:t>
      </w:r>
    </w:p>
    <w:p w14:paraId="78BDCC5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&lt;cnZ0076&gt;conest1002430</w:t>
      </w:r>
    </w:p>
    <w:p w14:paraId="245443FA" w14:textId="77777777" w:rsidR="007D2483" w:rsidRPr="007D2483" w:rsidRDefault="007D2483" w:rsidP="007D2483">
      <w:pPr>
        <w:pStyle w:val="a3"/>
        <w:rPr>
          <w:rFonts w:ascii="ＭＳ ゴシック" w:eastAsia="ＭＳ ゴシック" w:hAnsi="ＭＳ ゴシック" w:cs="ＭＳ ゴシック"/>
        </w:rPr>
      </w:pPr>
    </w:p>
    <w:p w14:paraId="4FC08DB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90A3CD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&lt;jaZ0077&gt;conest1002440</w:t>
      </w:r>
    </w:p>
    <w:p w14:paraId="08CBD76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&lt;cnZ0077&gt;conest1002440</w:t>
      </w:r>
    </w:p>
    <w:p w14:paraId="0F1323BF" w14:textId="77777777" w:rsidR="007D2483" w:rsidRPr="007D2483" w:rsidRDefault="007D2483" w:rsidP="007D2483">
      <w:pPr>
        <w:pStyle w:val="a3"/>
        <w:rPr>
          <w:rFonts w:ascii="ＭＳ ゴシック" w:eastAsia="ＭＳ ゴシック" w:hAnsi="ＭＳ ゴシック" w:cs="ＭＳ ゴシック"/>
        </w:rPr>
      </w:pPr>
    </w:p>
    <w:p w14:paraId="6C4F18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17EDA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&lt;jaZ0078&gt;conest1002450</w:t>
      </w:r>
    </w:p>
    <w:p w14:paraId="6A9E024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&lt;cnZ0078&gt;conest1002450</w:t>
      </w:r>
    </w:p>
    <w:p w14:paraId="4ACB5DE0" w14:textId="77777777" w:rsidR="007D2483" w:rsidRPr="007D2483" w:rsidRDefault="007D2483" w:rsidP="007D2483">
      <w:pPr>
        <w:pStyle w:val="a3"/>
        <w:rPr>
          <w:rFonts w:ascii="ＭＳ ゴシック" w:eastAsia="ＭＳ ゴシック" w:hAnsi="ＭＳ ゴシック" w:cs="ＭＳ ゴシック"/>
        </w:rPr>
      </w:pPr>
    </w:p>
    <w:p w14:paraId="76DD37A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FAD2DB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&lt;jaZ0079&gt;conest1002460</w:t>
      </w:r>
    </w:p>
    <w:p w14:paraId="51BF2E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&lt;cnZ0079&gt;conest1002460</w:t>
      </w:r>
    </w:p>
    <w:p w14:paraId="2E55A201" w14:textId="77777777" w:rsidR="007D2483" w:rsidRPr="007D2483" w:rsidRDefault="007D2483" w:rsidP="007D2483">
      <w:pPr>
        <w:pStyle w:val="a3"/>
        <w:rPr>
          <w:rFonts w:ascii="ＭＳ ゴシック" w:eastAsia="ＭＳ ゴシック" w:hAnsi="ＭＳ ゴシック" w:cs="ＭＳ ゴシック"/>
        </w:rPr>
      </w:pPr>
    </w:p>
    <w:p w14:paraId="2634C39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13FB59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&lt;jaZ0080&gt;conest1002470</w:t>
      </w:r>
    </w:p>
    <w:p w14:paraId="142758B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&lt;cnZ0080&gt;conest1002470</w:t>
      </w:r>
    </w:p>
    <w:p w14:paraId="44838161" w14:textId="77777777" w:rsidR="007D2483" w:rsidRPr="007D2483" w:rsidRDefault="007D2483" w:rsidP="007D2483">
      <w:pPr>
        <w:pStyle w:val="a3"/>
        <w:rPr>
          <w:rFonts w:ascii="ＭＳ ゴシック" w:eastAsia="ＭＳ ゴシック" w:hAnsi="ＭＳ ゴシック" w:cs="ＭＳ ゴシック"/>
        </w:rPr>
      </w:pPr>
    </w:p>
    <w:p w14:paraId="04074DB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73D396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&lt;jaZ0081&gt;conest1002480</w:t>
      </w:r>
    </w:p>
    <w:p w14:paraId="72CFE8A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&lt;cnZ0081&gt;conest1002480</w:t>
      </w:r>
    </w:p>
    <w:p w14:paraId="2D1E20E5" w14:textId="77777777" w:rsidR="007D2483" w:rsidRPr="007D2483" w:rsidRDefault="007D2483" w:rsidP="007D2483">
      <w:pPr>
        <w:pStyle w:val="a3"/>
        <w:rPr>
          <w:rFonts w:ascii="ＭＳ ゴシック" w:eastAsia="ＭＳ ゴシック" w:hAnsi="ＭＳ ゴシック" w:cs="ＭＳ ゴシック"/>
        </w:rPr>
      </w:pPr>
    </w:p>
    <w:p w14:paraId="77E0C85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57248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&lt;jaZ0082&gt;conest1002490</w:t>
      </w:r>
    </w:p>
    <w:p w14:paraId="0C49FA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&lt;cnZ0082&gt;conest1002490</w:t>
      </w:r>
    </w:p>
    <w:p w14:paraId="0D11EB34" w14:textId="77777777" w:rsidR="007D2483" w:rsidRPr="007D2483" w:rsidRDefault="007D2483" w:rsidP="007D2483">
      <w:pPr>
        <w:pStyle w:val="a3"/>
        <w:rPr>
          <w:rFonts w:ascii="ＭＳ ゴシック" w:eastAsia="ＭＳ ゴシック" w:hAnsi="ＭＳ ゴシック" w:cs="ＭＳ ゴシック"/>
        </w:rPr>
      </w:pPr>
    </w:p>
    <w:p w14:paraId="0378D2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4D39032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&lt;jaZ0083&gt;conest1002500</w:t>
      </w:r>
    </w:p>
    <w:p w14:paraId="1F3C05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&lt;cnZ0083&gt;conest1002500</w:t>
      </w:r>
    </w:p>
    <w:p w14:paraId="5CA081A4" w14:textId="77777777" w:rsidR="007D2483" w:rsidRPr="007D2483" w:rsidRDefault="007D2483" w:rsidP="007D2483">
      <w:pPr>
        <w:pStyle w:val="a3"/>
        <w:rPr>
          <w:rFonts w:ascii="ＭＳ ゴシック" w:eastAsia="ＭＳ ゴシック" w:hAnsi="ＭＳ ゴシック" w:cs="ＭＳ ゴシック"/>
        </w:rPr>
      </w:pPr>
    </w:p>
    <w:p w14:paraId="149A640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1FCD05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&lt;jaZ0084&gt;conest1002510</w:t>
      </w:r>
    </w:p>
    <w:p w14:paraId="5AD0707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&lt;cnZ0084&gt;conest1002510</w:t>
      </w:r>
    </w:p>
    <w:p w14:paraId="09786D0B" w14:textId="77777777" w:rsidR="007D2483" w:rsidRPr="007D2483" w:rsidRDefault="007D2483" w:rsidP="007D2483">
      <w:pPr>
        <w:pStyle w:val="a3"/>
        <w:rPr>
          <w:rFonts w:ascii="ＭＳ ゴシック" w:eastAsia="ＭＳ ゴシック" w:hAnsi="ＭＳ ゴシック" w:cs="ＭＳ ゴシック"/>
        </w:rPr>
      </w:pPr>
    </w:p>
    <w:p w14:paraId="6BFBEC4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AA348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&lt;jaZ0085&gt;conest1002520</w:t>
      </w:r>
    </w:p>
    <w:p w14:paraId="251BEE0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&lt;cnZ0085&gt;conest1002520</w:t>
      </w:r>
    </w:p>
    <w:p w14:paraId="3B875F01" w14:textId="77777777" w:rsidR="007D2483" w:rsidRPr="007D2483" w:rsidRDefault="007D2483" w:rsidP="007D2483">
      <w:pPr>
        <w:pStyle w:val="a3"/>
        <w:rPr>
          <w:rFonts w:ascii="ＭＳ ゴシック" w:eastAsia="ＭＳ ゴシック" w:hAnsi="ＭＳ ゴシック" w:cs="ＭＳ ゴシック"/>
        </w:rPr>
      </w:pPr>
    </w:p>
    <w:p w14:paraId="535488B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D0EE9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&lt;jaZ0086&gt;conest1002530</w:t>
      </w:r>
    </w:p>
    <w:p w14:paraId="703390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&lt;cnZ0086&gt;conest1002530</w:t>
      </w:r>
    </w:p>
    <w:p w14:paraId="053F9AB3" w14:textId="77777777" w:rsidR="007D2483" w:rsidRPr="007D2483" w:rsidRDefault="007D2483" w:rsidP="007D2483">
      <w:pPr>
        <w:pStyle w:val="a3"/>
        <w:rPr>
          <w:rFonts w:ascii="ＭＳ ゴシック" w:eastAsia="ＭＳ ゴシック" w:hAnsi="ＭＳ ゴシック" w:cs="ＭＳ ゴシック"/>
        </w:rPr>
      </w:pPr>
    </w:p>
    <w:p w14:paraId="741E796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0243C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&lt;jaZ0087&gt;conest1002540</w:t>
      </w:r>
    </w:p>
    <w:p w14:paraId="19445E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&lt;cnZ0087&gt;conest1002540</w:t>
      </w:r>
    </w:p>
    <w:p w14:paraId="6ED6E04B" w14:textId="77777777" w:rsidR="007D2483" w:rsidRPr="007D2483" w:rsidRDefault="007D2483" w:rsidP="007D2483">
      <w:pPr>
        <w:pStyle w:val="a3"/>
        <w:rPr>
          <w:rFonts w:ascii="ＭＳ ゴシック" w:eastAsia="ＭＳ ゴシック" w:hAnsi="ＭＳ ゴシック" w:cs="ＭＳ ゴシック"/>
        </w:rPr>
      </w:pPr>
    </w:p>
    <w:p w14:paraId="446783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22203C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&lt;jaZ0088&gt;conest1002550</w:t>
      </w:r>
    </w:p>
    <w:p w14:paraId="7DF82D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&lt;cnZ0088&gt;conest1002550</w:t>
      </w:r>
    </w:p>
    <w:p w14:paraId="34EEE9C5" w14:textId="77777777" w:rsidR="007D2483" w:rsidRPr="007D2483" w:rsidRDefault="007D2483" w:rsidP="007D2483">
      <w:pPr>
        <w:pStyle w:val="a3"/>
        <w:rPr>
          <w:rFonts w:ascii="ＭＳ ゴシック" w:eastAsia="ＭＳ ゴシック" w:hAnsi="ＭＳ ゴシック" w:cs="ＭＳ ゴシック"/>
        </w:rPr>
      </w:pPr>
    </w:p>
    <w:p w14:paraId="4C8AFB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AE76A7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&lt;jaZ0089&gt;conest1002560</w:t>
      </w:r>
    </w:p>
    <w:p w14:paraId="6AEBCF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&lt;cnZ0089&gt;conest1002560</w:t>
      </w:r>
    </w:p>
    <w:p w14:paraId="73793A1C" w14:textId="77777777" w:rsidR="007D2483" w:rsidRPr="007D2483" w:rsidRDefault="007D2483" w:rsidP="007D2483">
      <w:pPr>
        <w:pStyle w:val="a3"/>
        <w:rPr>
          <w:rFonts w:ascii="ＭＳ ゴシック" w:eastAsia="ＭＳ ゴシック" w:hAnsi="ＭＳ ゴシック" w:cs="ＭＳ ゴシック"/>
        </w:rPr>
      </w:pPr>
    </w:p>
    <w:p w14:paraId="0CB728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9A518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&lt;jaZ0090&gt;conest1002570</w:t>
      </w:r>
    </w:p>
    <w:p w14:paraId="7D9EC4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&lt;cnZ0090&gt;conest1002570</w:t>
      </w:r>
    </w:p>
    <w:p w14:paraId="4EDFB0BF" w14:textId="77777777" w:rsidR="007D2483" w:rsidRPr="007D2483" w:rsidRDefault="007D2483" w:rsidP="007D2483">
      <w:pPr>
        <w:pStyle w:val="a3"/>
        <w:rPr>
          <w:rFonts w:ascii="ＭＳ ゴシック" w:eastAsia="ＭＳ ゴシック" w:hAnsi="ＭＳ ゴシック" w:cs="ＭＳ ゴシック"/>
        </w:rPr>
      </w:pPr>
    </w:p>
    <w:p w14:paraId="768C798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6204B8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&lt;jaZ0091&gt;conest1002580</w:t>
      </w:r>
    </w:p>
    <w:p w14:paraId="1FFF29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&lt;cnZ0091&gt;conest1002580</w:t>
      </w:r>
    </w:p>
    <w:p w14:paraId="1AEAE5F0" w14:textId="77777777" w:rsidR="007D2483" w:rsidRPr="007D2483" w:rsidRDefault="007D2483" w:rsidP="007D2483">
      <w:pPr>
        <w:pStyle w:val="a3"/>
        <w:rPr>
          <w:rFonts w:ascii="ＭＳ ゴシック" w:eastAsia="ＭＳ ゴシック" w:hAnsi="ＭＳ ゴシック" w:cs="ＭＳ ゴシック"/>
        </w:rPr>
      </w:pPr>
    </w:p>
    <w:p w14:paraId="4083F37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2120F14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&lt;jaZ0092&gt;conest1002590</w:t>
      </w:r>
    </w:p>
    <w:p w14:paraId="07D610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&lt;cnZ0092&gt;conest1002590</w:t>
      </w:r>
    </w:p>
    <w:p w14:paraId="3A46F667" w14:textId="77777777" w:rsidR="007D2483" w:rsidRPr="007D2483" w:rsidRDefault="007D2483" w:rsidP="007D2483">
      <w:pPr>
        <w:pStyle w:val="a3"/>
        <w:rPr>
          <w:rFonts w:ascii="ＭＳ ゴシック" w:eastAsia="ＭＳ ゴシック" w:hAnsi="ＭＳ ゴシック" w:cs="ＭＳ ゴシック"/>
        </w:rPr>
      </w:pPr>
    </w:p>
    <w:p w14:paraId="4F6791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35245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&lt;jaZ0093&gt;conest1002600</w:t>
      </w:r>
    </w:p>
    <w:p w14:paraId="16464C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&lt;cnZ0093&gt;conest1002600</w:t>
      </w:r>
    </w:p>
    <w:p w14:paraId="220375E6" w14:textId="77777777" w:rsidR="007D2483" w:rsidRPr="007D2483" w:rsidRDefault="007D2483" w:rsidP="007D2483">
      <w:pPr>
        <w:pStyle w:val="a3"/>
        <w:rPr>
          <w:rFonts w:ascii="ＭＳ ゴシック" w:eastAsia="ＭＳ ゴシック" w:hAnsi="ＭＳ ゴシック" w:cs="ＭＳ ゴシック"/>
        </w:rPr>
      </w:pPr>
    </w:p>
    <w:p w14:paraId="79CECE0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DC385D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&lt;jaZ0094&gt;conest1002610</w:t>
      </w:r>
    </w:p>
    <w:p w14:paraId="20F3518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&lt;cnZ0094&gt;conest1002610</w:t>
      </w:r>
    </w:p>
    <w:p w14:paraId="318B13D0" w14:textId="77777777" w:rsidR="007D2483" w:rsidRPr="007D2483" w:rsidRDefault="007D2483" w:rsidP="007D2483">
      <w:pPr>
        <w:pStyle w:val="a3"/>
        <w:rPr>
          <w:rFonts w:ascii="ＭＳ ゴシック" w:eastAsia="ＭＳ ゴシック" w:hAnsi="ＭＳ ゴシック" w:cs="ＭＳ ゴシック"/>
        </w:rPr>
      </w:pPr>
    </w:p>
    <w:p w14:paraId="3F83EA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2D1BFE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&lt;jaZ0095&gt;conest1002620</w:t>
      </w:r>
    </w:p>
    <w:p w14:paraId="03BD1B2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&lt;cnZ0095&gt;conest1002620</w:t>
      </w:r>
    </w:p>
    <w:p w14:paraId="08C76D28" w14:textId="77777777" w:rsidR="007D2483" w:rsidRPr="007D2483" w:rsidRDefault="007D2483" w:rsidP="007D2483">
      <w:pPr>
        <w:pStyle w:val="a3"/>
        <w:rPr>
          <w:rFonts w:ascii="ＭＳ ゴシック" w:eastAsia="ＭＳ ゴシック" w:hAnsi="ＭＳ ゴシック" w:cs="ＭＳ ゴシック"/>
        </w:rPr>
      </w:pPr>
    </w:p>
    <w:p w14:paraId="65B33DA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851B46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&lt;jaZ0096&gt;conest1002630</w:t>
      </w:r>
    </w:p>
    <w:p w14:paraId="61834AE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&lt;cnZ0096&gt;conest1002630</w:t>
      </w:r>
    </w:p>
    <w:p w14:paraId="04DD7E8D" w14:textId="77777777" w:rsidR="007D2483" w:rsidRPr="007D2483" w:rsidRDefault="007D2483" w:rsidP="007D2483">
      <w:pPr>
        <w:pStyle w:val="a3"/>
        <w:rPr>
          <w:rFonts w:ascii="ＭＳ ゴシック" w:eastAsia="ＭＳ ゴシック" w:hAnsi="ＭＳ ゴシック" w:cs="ＭＳ ゴシック"/>
        </w:rPr>
      </w:pPr>
    </w:p>
    <w:p w14:paraId="404C99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5AF58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&lt;jaZ0097&gt;conest1002640</w:t>
      </w:r>
    </w:p>
    <w:p w14:paraId="42E35FF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&lt;cnZ0097&gt;conest1002640</w:t>
      </w:r>
    </w:p>
    <w:p w14:paraId="27E4B642" w14:textId="77777777" w:rsidR="007D2483" w:rsidRPr="007D2483" w:rsidRDefault="007D2483" w:rsidP="007D2483">
      <w:pPr>
        <w:pStyle w:val="a3"/>
        <w:rPr>
          <w:rFonts w:ascii="ＭＳ ゴシック" w:eastAsia="ＭＳ ゴシック" w:hAnsi="ＭＳ ゴシック" w:cs="ＭＳ ゴシック"/>
        </w:rPr>
      </w:pPr>
    </w:p>
    <w:p w14:paraId="0C30D8A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8F4F8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&lt;jaZ0098&gt;conest1002650</w:t>
      </w:r>
    </w:p>
    <w:p w14:paraId="78DC118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&lt;cnZ0098&gt;conest1002650</w:t>
      </w:r>
    </w:p>
    <w:p w14:paraId="2D9AA62B" w14:textId="77777777" w:rsidR="007D2483" w:rsidRPr="007D2483" w:rsidRDefault="007D2483" w:rsidP="007D2483">
      <w:pPr>
        <w:pStyle w:val="a3"/>
        <w:rPr>
          <w:rFonts w:ascii="ＭＳ ゴシック" w:eastAsia="ＭＳ ゴシック" w:hAnsi="ＭＳ ゴシック" w:cs="ＭＳ ゴシック"/>
        </w:rPr>
      </w:pPr>
    </w:p>
    <w:p w14:paraId="20E585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051B7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&lt;jaZ0099&gt;conest1002660</w:t>
      </w:r>
    </w:p>
    <w:p w14:paraId="79EC9CF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&lt;cnZ0099&gt;conest1002660</w:t>
      </w:r>
    </w:p>
    <w:p w14:paraId="054DF631" w14:textId="77777777" w:rsidR="007D2483" w:rsidRPr="007D2483" w:rsidRDefault="007D2483" w:rsidP="007D2483">
      <w:pPr>
        <w:pStyle w:val="a3"/>
        <w:rPr>
          <w:rFonts w:ascii="ＭＳ ゴシック" w:eastAsia="ＭＳ ゴシック" w:hAnsi="ＭＳ ゴシック" w:cs="ＭＳ ゴシック"/>
        </w:rPr>
      </w:pPr>
    </w:p>
    <w:p w14:paraId="1AEA561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AF5BB9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&lt;jaZ0100&gt;conest1002670</w:t>
      </w:r>
    </w:p>
    <w:p w14:paraId="3029BC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&lt;cnZ0100&gt;conest1002670</w:t>
      </w:r>
    </w:p>
    <w:p w14:paraId="4C358E14" w14:textId="77777777" w:rsidR="007D2483" w:rsidRPr="007D2483" w:rsidRDefault="007D2483" w:rsidP="007D2483">
      <w:pPr>
        <w:pStyle w:val="a3"/>
        <w:rPr>
          <w:rFonts w:ascii="ＭＳ ゴシック" w:eastAsia="ＭＳ ゴシック" w:hAnsi="ＭＳ ゴシック" w:cs="ＭＳ ゴシック"/>
        </w:rPr>
      </w:pPr>
    </w:p>
    <w:p w14:paraId="3D98743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1CAEA7B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&lt;jaZ0101&gt;conest1002680</w:t>
      </w:r>
    </w:p>
    <w:p w14:paraId="7363D8A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&lt;cnZ0101&gt;conest1002680</w:t>
      </w:r>
    </w:p>
    <w:p w14:paraId="587ACCEA" w14:textId="77777777" w:rsidR="007D2483" w:rsidRPr="007D2483" w:rsidRDefault="007D2483" w:rsidP="007D2483">
      <w:pPr>
        <w:pStyle w:val="a3"/>
        <w:rPr>
          <w:rFonts w:ascii="ＭＳ ゴシック" w:eastAsia="ＭＳ ゴシック" w:hAnsi="ＭＳ ゴシック" w:cs="ＭＳ ゴシック"/>
        </w:rPr>
      </w:pPr>
    </w:p>
    <w:p w14:paraId="7A1415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F966AA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&lt;jaZ0102&gt;conest1002690</w:t>
      </w:r>
    </w:p>
    <w:p w14:paraId="7885DC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&lt;cnZ0102&gt;conest1002690</w:t>
      </w:r>
    </w:p>
    <w:p w14:paraId="426A4E35" w14:textId="77777777" w:rsidR="007D2483" w:rsidRPr="007D2483" w:rsidRDefault="007D2483" w:rsidP="007D2483">
      <w:pPr>
        <w:pStyle w:val="a3"/>
        <w:rPr>
          <w:rFonts w:ascii="ＭＳ ゴシック" w:eastAsia="ＭＳ ゴシック" w:hAnsi="ＭＳ ゴシック" w:cs="ＭＳ ゴシック"/>
        </w:rPr>
      </w:pPr>
    </w:p>
    <w:p w14:paraId="03472A6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C31D7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&lt;jaZ0103&gt;conmor1001240</w:t>
      </w:r>
    </w:p>
    <w:p w14:paraId="7F1F8B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&lt;cnZ0103&gt;conmor1001240</w:t>
      </w:r>
    </w:p>
    <w:p w14:paraId="782A9136" w14:textId="77777777" w:rsidR="007D2483" w:rsidRPr="007D2483" w:rsidRDefault="007D2483" w:rsidP="007D2483">
      <w:pPr>
        <w:pStyle w:val="a3"/>
        <w:rPr>
          <w:rFonts w:ascii="ＭＳ ゴシック" w:eastAsia="ＭＳ ゴシック" w:hAnsi="ＭＳ ゴシック" w:cs="ＭＳ ゴシック"/>
        </w:rPr>
      </w:pPr>
    </w:p>
    <w:p w14:paraId="1411C56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8CF7D0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&lt;jaZ0104&gt;conkar1000340</w:t>
      </w:r>
    </w:p>
    <w:p w14:paraId="1AFB4E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&lt;cnZ0104&gt;conkar1000340</w:t>
      </w:r>
    </w:p>
    <w:p w14:paraId="36090F37" w14:textId="77777777" w:rsidR="007D2483" w:rsidRPr="007D2483" w:rsidRDefault="007D2483" w:rsidP="007D2483">
      <w:pPr>
        <w:pStyle w:val="a3"/>
        <w:rPr>
          <w:rFonts w:ascii="ＭＳ ゴシック" w:eastAsia="ＭＳ ゴシック" w:hAnsi="ＭＳ ゴシック" w:cs="ＭＳ ゴシック"/>
        </w:rPr>
      </w:pPr>
    </w:p>
    <w:p w14:paraId="149987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0E8520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&lt;jaZ0105&gt;conmor1001250</w:t>
      </w:r>
    </w:p>
    <w:p w14:paraId="4BA024E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&lt;cnZ0105&gt;conmor1001250</w:t>
      </w:r>
    </w:p>
    <w:p w14:paraId="59B4482C" w14:textId="77777777" w:rsidR="007D2483" w:rsidRPr="007D2483" w:rsidRDefault="007D2483" w:rsidP="007D2483">
      <w:pPr>
        <w:pStyle w:val="a3"/>
        <w:rPr>
          <w:rFonts w:ascii="ＭＳ ゴシック" w:eastAsia="ＭＳ ゴシック" w:hAnsi="ＭＳ ゴシック" w:cs="ＭＳ ゴシック"/>
        </w:rPr>
      </w:pPr>
    </w:p>
    <w:p w14:paraId="744197C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36968D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&lt;jaZ0106&gt;conmor1001260</w:t>
      </w:r>
    </w:p>
    <w:p w14:paraId="4DE6EF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&lt;cnZ0106&gt;conmor1001260</w:t>
      </w:r>
    </w:p>
    <w:p w14:paraId="2F817F1E" w14:textId="77777777" w:rsidR="007D2483" w:rsidRPr="007D2483" w:rsidRDefault="007D2483" w:rsidP="007D2483">
      <w:pPr>
        <w:pStyle w:val="a3"/>
        <w:rPr>
          <w:rFonts w:ascii="ＭＳ ゴシック" w:eastAsia="ＭＳ ゴシック" w:hAnsi="ＭＳ ゴシック" w:cs="ＭＳ ゴシック"/>
        </w:rPr>
      </w:pPr>
    </w:p>
    <w:p w14:paraId="15F67B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BFB93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&lt;jaZ0107&gt;conmor1001270</w:t>
      </w:r>
    </w:p>
    <w:p w14:paraId="6D46110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&lt;cnZ0107&gt;conmor1001270</w:t>
      </w:r>
    </w:p>
    <w:p w14:paraId="3408EEB3" w14:textId="77777777" w:rsidR="007D2483" w:rsidRPr="007D2483" w:rsidRDefault="007D2483" w:rsidP="007D2483">
      <w:pPr>
        <w:pStyle w:val="a3"/>
        <w:rPr>
          <w:rFonts w:ascii="ＭＳ ゴシック" w:eastAsia="ＭＳ ゴシック" w:hAnsi="ＭＳ ゴシック" w:cs="ＭＳ ゴシック"/>
        </w:rPr>
      </w:pPr>
    </w:p>
    <w:p w14:paraId="55BA0DE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DB394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&lt;jaZ0108&gt;conmor1001280</w:t>
      </w:r>
    </w:p>
    <w:p w14:paraId="4D5601C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&lt;cnZ0108&gt;conmor1001280</w:t>
      </w:r>
    </w:p>
    <w:p w14:paraId="778FA129" w14:textId="77777777" w:rsidR="007D2483" w:rsidRPr="007D2483" w:rsidRDefault="007D2483" w:rsidP="007D2483">
      <w:pPr>
        <w:pStyle w:val="a3"/>
        <w:rPr>
          <w:rFonts w:ascii="ＭＳ ゴシック" w:eastAsia="ＭＳ ゴシック" w:hAnsi="ＭＳ ゴシック" w:cs="ＭＳ ゴシック"/>
        </w:rPr>
      </w:pPr>
    </w:p>
    <w:p w14:paraId="5C26889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D5416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&lt;jaZ0109&gt;conkar1000350</w:t>
      </w:r>
    </w:p>
    <w:p w14:paraId="2DFB848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&lt;cnZ0109&gt;conkar1000350</w:t>
      </w:r>
    </w:p>
    <w:p w14:paraId="2518D30A" w14:textId="77777777" w:rsidR="007D2483" w:rsidRPr="007D2483" w:rsidRDefault="007D2483" w:rsidP="007D2483">
      <w:pPr>
        <w:pStyle w:val="a3"/>
        <w:rPr>
          <w:rFonts w:ascii="ＭＳ ゴシック" w:eastAsia="ＭＳ ゴシック" w:hAnsi="ＭＳ ゴシック" w:cs="ＭＳ ゴシック"/>
        </w:rPr>
      </w:pPr>
    </w:p>
    <w:p w14:paraId="4464FAD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70F85D5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&lt;jaZ0110&gt;conkar1000360</w:t>
      </w:r>
    </w:p>
    <w:p w14:paraId="03213B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&lt;cnZ0110&gt;conkar1000360</w:t>
      </w:r>
    </w:p>
    <w:p w14:paraId="2CE446E8" w14:textId="77777777" w:rsidR="007D2483" w:rsidRPr="007D2483" w:rsidRDefault="007D2483" w:rsidP="007D2483">
      <w:pPr>
        <w:pStyle w:val="a3"/>
        <w:rPr>
          <w:rFonts w:ascii="ＭＳ ゴシック" w:eastAsia="ＭＳ ゴシック" w:hAnsi="ＭＳ ゴシック" w:cs="ＭＳ ゴシック"/>
        </w:rPr>
      </w:pPr>
    </w:p>
    <w:p w14:paraId="4C81078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D0B91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&lt;jaZ0111&gt;conkar1000370</w:t>
      </w:r>
    </w:p>
    <w:p w14:paraId="0FE6312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&lt;cnZ0111&gt;conkar1000370</w:t>
      </w:r>
    </w:p>
    <w:p w14:paraId="0CF99046" w14:textId="77777777" w:rsidR="007D2483" w:rsidRPr="007D2483" w:rsidRDefault="007D2483" w:rsidP="007D2483">
      <w:pPr>
        <w:pStyle w:val="a3"/>
        <w:rPr>
          <w:rFonts w:ascii="ＭＳ ゴシック" w:eastAsia="ＭＳ ゴシック" w:hAnsi="ＭＳ ゴシック" w:cs="ＭＳ ゴシック"/>
        </w:rPr>
      </w:pPr>
    </w:p>
    <w:p w14:paraId="5D2089B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45146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&lt;jaZ0112&gt;conmor1001290</w:t>
      </w:r>
    </w:p>
    <w:p w14:paraId="7D11DA2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&lt;cnZ0112&gt;conmor1001290</w:t>
      </w:r>
    </w:p>
    <w:p w14:paraId="30E9F80F" w14:textId="77777777" w:rsidR="007D2483" w:rsidRPr="007D2483" w:rsidRDefault="007D2483" w:rsidP="007D2483">
      <w:pPr>
        <w:pStyle w:val="a3"/>
        <w:rPr>
          <w:rFonts w:ascii="ＭＳ ゴシック" w:eastAsia="ＭＳ ゴシック" w:hAnsi="ＭＳ ゴシック" w:cs="ＭＳ ゴシック"/>
        </w:rPr>
      </w:pPr>
    </w:p>
    <w:p w14:paraId="1ADE29C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7F6427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&lt;jaZ0113&gt;conkar1000380</w:t>
      </w:r>
    </w:p>
    <w:p w14:paraId="1D6184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&lt;cnZ0113&gt;conkar1000380</w:t>
      </w:r>
    </w:p>
    <w:p w14:paraId="4134ADC5" w14:textId="77777777" w:rsidR="007D2483" w:rsidRPr="007D2483" w:rsidRDefault="007D2483" w:rsidP="007D2483">
      <w:pPr>
        <w:pStyle w:val="a3"/>
        <w:rPr>
          <w:rFonts w:ascii="ＭＳ ゴシック" w:eastAsia="ＭＳ ゴシック" w:hAnsi="ＭＳ ゴシック" w:cs="ＭＳ ゴシック"/>
        </w:rPr>
      </w:pPr>
    </w:p>
    <w:p w14:paraId="1CFB31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B9BCBD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&lt;jaZ0114&gt;conkar1000390</w:t>
      </w:r>
    </w:p>
    <w:p w14:paraId="52E8E9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&lt;cnZ0114&gt;conkar1000390</w:t>
      </w:r>
    </w:p>
    <w:p w14:paraId="4C40823E" w14:textId="77777777" w:rsidR="007D2483" w:rsidRPr="007D2483" w:rsidRDefault="007D2483" w:rsidP="007D2483">
      <w:pPr>
        <w:pStyle w:val="a3"/>
        <w:rPr>
          <w:rFonts w:ascii="ＭＳ ゴシック" w:eastAsia="ＭＳ ゴシック" w:hAnsi="ＭＳ ゴシック" w:cs="ＭＳ ゴシック"/>
        </w:rPr>
      </w:pPr>
    </w:p>
    <w:p w14:paraId="61D1500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5F8E02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&lt;jaZ0115&gt;conkar1000400</w:t>
      </w:r>
    </w:p>
    <w:p w14:paraId="27BC4B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&lt;cnZ0115&gt;conkar1000400</w:t>
      </w:r>
    </w:p>
    <w:p w14:paraId="7DB3E4AF" w14:textId="77777777" w:rsidR="007D2483" w:rsidRPr="007D2483" w:rsidRDefault="007D2483" w:rsidP="007D2483">
      <w:pPr>
        <w:pStyle w:val="a3"/>
        <w:rPr>
          <w:rFonts w:ascii="ＭＳ ゴシック" w:eastAsia="ＭＳ ゴシック" w:hAnsi="ＭＳ ゴシック" w:cs="ＭＳ ゴシック"/>
        </w:rPr>
      </w:pPr>
    </w:p>
    <w:p w14:paraId="7959142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966B1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&lt;jaZ0116&gt;conkar1000410</w:t>
      </w:r>
    </w:p>
    <w:p w14:paraId="23C671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&lt;cnZ0116&gt;conkar1000410</w:t>
      </w:r>
    </w:p>
    <w:p w14:paraId="0F0C7999" w14:textId="77777777" w:rsidR="007D2483" w:rsidRPr="007D2483" w:rsidRDefault="007D2483" w:rsidP="007D2483">
      <w:pPr>
        <w:pStyle w:val="a3"/>
        <w:rPr>
          <w:rFonts w:ascii="ＭＳ ゴシック" w:eastAsia="ＭＳ ゴシック" w:hAnsi="ＭＳ ゴシック" w:cs="ＭＳ ゴシック"/>
        </w:rPr>
      </w:pPr>
    </w:p>
    <w:p w14:paraId="6CA18B6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C6E617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&lt;jaZ0117&gt;conkar1000420</w:t>
      </w:r>
    </w:p>
    <w:p w14:paraId="019EB5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&lt;cnZ0117&gt;conkar1000420</w:t>
      </w:r>
    </w:p>
    <w:p w14:paraId="4099651A" w14:textId="77777777" w:rsidR="007D2483" w:rsidRPr="007D2483" w:rsidRDefault="007D2483" w:rsidP="007D2483">
      <w:pPr>
        <w:pStyle w:val="a3"/>
        <w:rPr>
          <w:rFonts w:ascii="ＭＳ ゴシック" w:eastAsia="ＭＳ ゴシック" w:hAnsi="ＭＳ ゴシック" w:cs="ＭＳ ゴシック"/>
        </w:rPr>
      </w:pPr>
    </w:p>
    <w:p w14:paraId="57C8638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D9FD3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&lt;jaZ0118&gt;conkar1000430</w:t>
      </w:r>
    </w:p>
    <w:p w14:paraId="378715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&lt;cnZ0118&gt;conkar1000430</w:t>
      </w:r>
    </w:p>
    <w:p w14:paraId="54637BD3" w14:textId="77777777" w:rsidR="007D2483" w:rsidRPr="007D2483" w:rsidRDefault="007D2483" w:rsidP="007D2483">
      <w:pPr>
        <w:pStyle w:val="a3"/>
        <w:rPr>
          <w:rFonts w:ascii="ＭＳ ゴシック" w:eastAsia="ＭＳ ゴシック" w:hAnsi="ＭＳ ゴシック" w:cs="ＭＳ ゴシック"/>
        </w:rPr>
      </w:pPr>
    </w:p>
    <w:p w14:paraId="0792439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1137CD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&lt;jaZ0119&gt;conkar1000440</w:t>
      </w:r>
    </w:p>
    <w:p w14:paraId="24E4B1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&lt;cnZ0119&gt;conkar1000440</w:t>
      </w:r>
    </w:p>
    <w:p w14:paraId="7485ED18" w14:textId="77777777" w:rsidR="007D2483" w:rsidRPr="007D2483" w:rsidRDefault="007D2483" w:rsidP="007D2483">
      <w:pPr>
        <w:pStyle w:val="a3"/>
        <w:rPr>
          <w:rFonts w:ascii="ＭＳ ゴシック" w:eastAsia="ＭＳ ゴシック" w:hAnsi="ＭＳ ゴシック" w:cs="ＭＳ ゴシック"/>
        </w:rPr>
      </w:pPr>
    </w:p>
    <w:p w14:paraId="50E5B9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81B0EB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&lt;jaZ0120&gt;</w:t>
      </w:r>
      <w:proofErr w:type="spellStart"/>
      <w:r w:rsidRPr="007D2483">
        <w:rPr>
          <w:rFonts w:ascii="ＭＳ ゴシック" w:eastAsia="ＭＳ ゴシック" w:hAnsi="ＭＳ ゴシック" w:cs="ＭＳ ゴシック"/>
        </w:rPr>
        <w:t>FRAME_Four</w:t>
      </w:r>
      <w:proofErr w:type="spellEnd"/>
    </w:p>
    <w:p w14:paraId="61107D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&lt;cnZ0120&gt;</w:t>
      </w:r>
      <w:proofErr w:type="spellStart"/>
      <w:r w:rsidRPr="007D2483">
        <w:rPr>
          <w:rFonts w:ascii="ＭＳ ゴシック" w:eastAsia="ＭＳ ゴシック" w:hAnsi="ＭＳ ゴシック" w:cs="ＭＳ ゴシック"/>
        </w:rPr>
        <w:t>FRAME_Four</w:t>
      </w:r>
      <w:proofErr w:type="spellEnd"/>
    </w:p>
    <w:p w14:paraId="50A06EB0" w14:textId="77777777" w:rsidR="007D2483" w:rsidRPr="007D2483" w:rsidRDefault="007D2483" w:rsidP="007D2483">
      <w:pPr>
        <w:pStyle w:val="a3"/>
        <w:rPr>
          <w:rFonts w:ascii="ＭＳ ゴシック" w:eastAsia="ＭＳ ゴシック" w:hAnsi="ＭＳ ゴシック" w:cs="ＭＳ ゴシック"/>
        </w:rPr>
      </w:pPr>
    </w:p>
    <w:p w14:paraId="35C329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B12A23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&lt;jaZ0121&gt;conest1001470</w:t>
      </w:r>
    </w:p>
    <w:p w14:paraId="34E5FE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&lt;cnZ0121&gt;conest1001470</w:t>
      </w:r>
    </w:p>
    <w:p w14:paraId="766660D8" w14:textId="77777777" w:rsidR="007D2483" w:rsidRPr="007D2483" w:rsidRDefault="007D2483" w:rsidP="007D2483">
      <w:pPr>
        <w:pStyle w:val="a3"/>
        <w:rPr>
          <w:rFonts w:ascii="ＭＳ ゴシック" w:eastAsia="ＭＳ ゴシック" w:hAnsi="ＭＳ ゴシック" w:cs="ＭＳ ゴシック"/>
        </w:rPr>
      </w:pPr>
    </w:p>
    <w:p w14:paraId="509E300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FA697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&lt;jaZ0122&gt;conest1001480</w:t>
      </w:r>
    </w:p>
    <w:p w14:paraId="150A15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&lt;cnZ0122&gt;conest1001480</w:t>
      </w:r>
    </w:p>
    <w:p w14:paraId="3EDDBD6C" w14:textId="77777777" w:rsidR="007D2483" w:rsidRPr="007D2483" w:rsidRDefault="007D2483" w:rsidP="007D2483">
      <w:pPr>
        <w:pStyle w:val="a3"/>
        <w:rPr>
          <w:rFonts w:ascii="ＭＳ ゴシック" w:eastAsia="ＭＳ ゴシック" w:hAnsi="ＭＳ ゴシック" w:cs="ＭＳ ゴシック"/>
        </w:rPr>
      </w:pPr>
    </w:p>
    <w:p w14:paraId="5BB8A0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4E5537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&lt;jaZ0123&gt;conmor1001300</w:t>
      </w:r>
    </w:p>
    <w:p w14:paraId="7CC088E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&lt;cnZ0123&gt;conmor1001300</w:t>
      </w:r>
    </w:p>
    <w:p w14:paraId="0151AD84" w14:textId="77777777" w:rsidR="007D2483" w:rsidRPr="007D2483" w:rsidRDefault="007D2483" w:rsidP="007D2483">
      <w:pPr>
        <w:pStyle w:val="a3"/>
        <w:rPr>
          <w:rFonts w:ascii="ＭＳ ゴシック" w:eastAsia="ＭＳ ゴシック" w:hAnsi="ＭＳ ゴシック" w:cs="ＭＳ ゴシック"/>
        </w:rPr>
      </w:pPr>
    </w:p>
    <w:p w14:paraId="357A44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E932D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&lt;jaZ0124&gt;conmor1001310</w:t>
      </w:r>
    </w:p>
    <w:p w14:paraId="5F51EC8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&lt;cnZ0124&gt;conmor1001310</w:t>
      </w:r>
    </w:p>
    <w:p w14:paraId="64EC51C2" w14:textId="77777777" w:rsidR="007D2483" w:rsidRPr="007D2483" w:rsidRDefault="007D2483" w:rsidP="007D2483">
      <w:pPr>
        <w:pStyle w:val="a3"/>
        <w:rPr>
          <w:rFonts w:ascii="ＭＳ ゴシック" w:eastAsia="ＭＳ ゴシック" w:hAnsi="ＭＳ ゴシック" w:cs="ＭＳ ゴシック"/>
        </w:rPr>
      </w:pPr>
    </w:p>
    <w:p w14:paraId="590961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7E7DC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&lt;jaZ0125&gt;conkar1000450</w:t>
      </w:r>
    </w:p>
    <w:p w14:paraId="74F9BCC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&lt;cnZ0125&gt;conkar1000450</w:t>
      </w:r>
    </w:p>
    <w:p w14:paraId="2BCBC7E1" w14:textId="77777777" w:rsidR="007D2483" w:rsidRPr="007D2483" w:rsidRDefault="007D2483" w:rsidP="007D2483">
      <w:pPr>
        <w:pStyle w:val="a3"/>
        <w:rPr>
          <w:rFonts w:ascii="ＭＳ ゴシック" w:eastAsia="ＭＳ ゴシック" w:hAnsi="ＭＳ ゴシック" w:cs="ＭＳ ゴシック"/>
        </w:rPr>
      </w:pPr>
    </w:p>
    <w:p w14:paraId="43BFD5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169F7D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&lt;jaZ0126&gt;conmor1001320</w:t>
      </w:r>
    </w:p>
    <w:p w14:paraId="49564B9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&lt;cnZ0126&gt;conmor1001320</w:t>
      </w:r>
    </w:p>
    <w:p w14:paraId="0E9E1707" w14:textId="77777777" w:rsidR="007D2483" w:rsidRPr="007D2483" w:rsidRDefault="007D2483" w:rsidP="007D2483">
      <w:pPr>
        <w:pStyle w:val="a3"/>
        <w:rPr>
          <w:rFonts w:ascii="ＭＳ ゴシック" w:eastAsia="ＭＳ ゴシック" w:hAnsi="ＭＳ ゴシック" w:cs="ＭＳ ゴシック"/>
        </w:rPr>
      </w:pPr>
    </w:p>
    <w:p w14:paraId="61E62C1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636C3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&lt;jaZ0127&gt;conmor1001330</w:t>
      </w:r>
    </w:p>
    <w:p w14:paraId="0DE3C3E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&lt;cnZ0127&gt;conmor1001330</w:t>
      </w:r>
    </w:p>
    <w:p w14:paraId="75DE18ED" w14:textId="77777777" w:rsidR="007D2483" w:rsidRPr="007D2483" w:rsidRDefault="007D2483" w:rsidP="007D2483">
      <w:pPr>
        <w:pStyle w:val="a3"/>
        <w:rPr>
          <w:rFonts w:ascii="ＭＳ ゴシック" w:eastAsia="ＭＳ ゴシック" w:hAnsi="ＭＳ ゴシック" w:cs="ＭＳ ゴシック"/>
        </w:rPr>
      </w:pPr>
    </w:p>
    <w:p w14:paraId="646F30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18B43B6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&lt;jaZ0128&gt;conmor1001340</w:t>
      </w:r>
    </w:p>
    <w:p w14:paraId="5556BED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&lt;cnZ0128&gt;conmor1001340</w:t>
      </w:r>
    </w:p>
    <w:p w14:paraId="7BE35C2C" w14:textId="77777777" w:rsidR="007D2483" w:rsidRPr="007D2483" w:rsidRDefault="007D2483" w:rsidP="007D2483">
      <w:pPr>
        <w:pStyle w:val="a3"/>
        <w:rPr>
          <w:rFonts w:ascii="ＭＳ ゴシック" w:eastAsia="ＭＳ ゴシック" w:hAnsi="ＭＳ ゴシック" w:cs="ＭＳ ゴシック"/>
        </w:rPr>
      </w:pPr>
    </w:p>
    <w:p w14:paraId="5C53F4A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BDE71E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&lt;jaZ0129&gt;conmor1001350</w:t>
      </w:r>
    </w:p>
    <w:p w14:paraId="3FC3A73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&lt;cnZ0129&gt;conmor1001350</w:t>
      </w:r>
    </w:p>
    <w:p w14:paraId="4FF1F690" w14:textId="77777777" w:rsidR="007D2483" w:rsidRPr="007D2483" w:rsidRDefault="007D2483" w:rsidP="007D2483">
      <w:pPr>
        <w:pStyle w:val="a3"/>
        <w:rPr>
          <w:rFonts w:ascii="ＭＳ ゴシック" w:eastAsia="ＭＳ ゴシック" w:hAnsi="ＭＳ ゴシック" w:cs="ＭＳ ゴシック"/>
        </w:rPr>
      </w:pPr>
    </w:p>
    <w:p w14:paraId="108CE4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826FBD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&lt;jaZ0130&gt;conmor1001360</w:t>
      </w:r>
    </w:p>
    <w:p w14:paraId="5A9710F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&lt;cnZ0130&gt;conmor1001360</w:t>
      </w:r>
    </w:p>
    <w:p w14:paraId="70728242" w14:textId="77777777" w:rsidR="007D2483" w:rsidRPr="007D2483" w:rsidRDefault="007D2483" w:rsidP="007D2483">
      <w:pPr>
        <w:pStyle w:val="a3"/>
        <w:rPr>
          <w:rFonts w:ascii="ＭＳ ゴシック" w:eastAsia="ＭＳ ゴシック" w:hAnsi="ＭＳ ゴシック" w:cs="ＭＳ ゴシック"/>
        </w:rPr>
      </w:pPr>
    </w:p>
    <w:p w14:paraId="73FC167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8F689B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&lt;jaZ0131&gt;conmor1001370</w:t>
      </w:r>
    </w:p>
    <w:p w14:paraId="150D9A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&lt;cnZ0131&gt;conmor1001370</w:t>
      </w:r>
    </w:p>
    <w:p w14:paraId="45E65D7C" w14:textId="77777777" w:rsidR="007D2483" w:rsidRPr="007D2483" w:rsidRDefault="007D2483" w:rsidP="007D2483">
      <w:pPr>
        <w:pStyle w:val="a3"/>
        <w:rPr>
          <w:rFonts w:ascii="ＭＳ ゴシック" w:eastAsia="ＭＳ ゴシック" w:hAnsi="ＭＳ ゴシック" w:cs="ＭＳ ゴシック"/>
        </w:rPr>
      </w:pPr>
    </w:p>
    <w:p w14:paraId="319D372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759126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&lt;jaZ0132&gt;conmor1001380</w:t>
      </w:r>
    </w:p>
    <w:p w14:paraId="2F24E23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&lt;cnZ0132&gt;conmor1001380</w:t>
      </w:r>
    </w:p>
    <w:p w14:paraId="35068915" w14:textId="77777777" w:rsidR="007D2483" w:rsidRPr="007D2483" w:rsidRDefault="007D2483" w:rsidP="007D2483">
      <w:pPr>
        <w:pStyle w:val="a3"/>
        <w:rPr>
          <w:rFonts w:ascii="ＭＳ ゴシック" w:eastAsia="ＭＳ ゴシック" w:hAnsi="ＭＳ ゴシック" w:cs="ＭＳ ゴシック"/>
        </w:rPr>
      </w:pPr>
    </w:p>
    <w:p w14:paraId="56C5BA3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A8532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&lt;jaZ0133&gt;conkar1000460</w:t>
      </w:r>
    </w:p>
    <w:p w14:paraId="6301BC1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&lt;cnZ0133&gt;conkar1000460</w:t>
      </w:r>
    </w:p>
    <w:p w14:paraId="5498E62A" w14:textId="77777777" w:rsidR="007D2483" w:rsidRPr="007D2483" w:rsidRDefault="007D2483" w:rsidP="007D2483">
      <w:pPr>
        <w:pStyle w:val="a3"/>
        <w:rPr>
          <w:rFonts w:ascii="ＭＳ ゴシック" w:eastAsia="ＭＳ ゴシック" w:hAnsi="ＭＳ ゴシック" w:cs="ＭＳ ゴシック"/>
        </w:rPr>
      </w:pPr>
    </w:p>
    <w:p w14:paraId="08C2BB1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19129E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&lt;jaZ0134&gt;conmor1001390</w:t>
      </w:r>
    </w:p>
    <w:p w14:paraId="2901E2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&lt;cnZ0134&gt;conmor1001390</w:t>
      </w:r>
    </w:p>
    <w:p w14:paraId="4866C8C9" w14:textId="77777777" w:rsidR="007D2483" w:rsidRPr="007D2483" w:rsidRDefault="007D2483" w:rsidP="007D2483">
      <w:pPr>
        <w:pStyle w:val="a3"/>
        <w:rPr>
          <w:rFonts w:ascii="ＭＳ ゴシック" w:eastAsia="ＭＳ ゴシック" w:hAnsi="ＭＳ ゴシック" w:cs="ＭＳ ゴシック"/>
        </w:rPr>
      </w:pPr>
    </w:p>
    <w:p w14:paraId="2A31999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BDE162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&lt;jaZ0135&gt;conmor1001400</w:t>
      </w:r>
    </w:p>
    <w:p w14:paraId="220426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&lt;cnZ0135&gt;conmor1001400</w:t>
      </w:r>
    </w:p>
    <w:p w14:paraId="143ADC3B" w14:textId="77777777" w:rsidR="007D2483" w:rsidRPr="007D2483" w:rsidRDefault="007D2483" w:rsidP="007D2483">
      <w:pPr>
        <w:pStyle w:val="a3"/>
        <w:rPr>
          <w:rFonts w:ascii="ＭＳ ゴシック" w:eastAsia="ＭＳ ゴシック" w:hAnsi="ＭＳ ゴシック" w:cs="ＭＳ ゴシック"/>
        </w:rPr>
      </w:pPr>
    </w:p>
    <w:p w14:paraId="311F8B8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23816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&lt;jaZ0136&gt;conmor1001410</w:t>
      </w:r>
    </w:p>
    <w:p w14:paraId="5CCDAEB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&lt;cnZ0136&gt;conmor1001410</w:t>
      </w:r>
    </w:p>
    <w:p w14:paraId="59B5BDE9" w14:textId="77777777" w:rsidR="007D2483" w:rsidRPr="007D2483" w:rsidRDefault="007D2483" w:rsidP="007D2483">
      <w:pPr>
        <w:pStyle w:val="a3"/>
        <w:rPr>
          <w:rFonts w:ascii="ＭＳ ゴシック" w:eastAsia="ＭＳ ゴシック" w:hAnsi="ＭＳ ゴシック" w:cs="ＭＳ ゴシック"/>
        </w:rPr>
      </w:pPr>
    </w:p>
    <w:p w14:paraId="2C437C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340805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&lt;jaZ0137&gt;conmor1001420</w:t>
      </w:r>
    </w:p>
    <w:p w14:paraId="32DA5F7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&lt;cnZ0137&gt;conmor1001420</w:t>
      </w:r>
    </w:p>
    <w:p w14:paraId="7E8D975E" w14:textId="77777777" w:rsidR="007D2483" w:rsidRPr="007D2483" w:rsidRDefault="007D2483" w:rsidP="007D2483">
      <w:pPr>
        <w:pStyle w:val="a3"/>
        <w:rPr>
          <w:rFonts w:ascii="ＭＳ ゴシック" w:eastAsia="ＭＳ ゴシック" w:hAnsi="ＭＳ ゴシック" w:cs="ＭＳ ゴシック"/>
        </w:rPr>
      </w:pPr>
    </w:p>
    <w:p w14:paraId="18F4FF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9F5635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&lt;jaZ0138&gt;conmor1001430</w:t>
      </w:r>
    </w:p>
    <w:p w14:paraId="25F097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&lt;cnZ0138&gt;conmor1001430</w:t>
      </w:r>
    </w:p>
    <w:p w14:paraId="19FDAC0F" w14:textId="77777777" w:rsidR="007D2483" w:rsidRPr="007D2483" w:rsidRDefault="007D2483" w:rsidP="007D2483">
      <w:pPr>
        <w:pStyle w:val="a3"/>
        <w:rPr>
          <w:rFonts w:ascii="ＭＳ ゴシック" w:eastAsia="ＭＳ ゴシック" w:hAnsi="ＭＳ ゴシック" w:cs="ＭＳ ゴシック"/>
        </w:rPr>
      </w:pPr>
    </w:p>
    <w:p w14:paraId="33BE819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E7E0B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&lt;jaZ0139&gt;conmor1001440</w:t>
      </w:r>
    </w:p>
    <w:p w14:paraId="348E9C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&lt;cnZ0139&gt;conmor1001440</w:t>
      </w:r>
    </w:p>
    <w:p w14:paraId="5E1F90B7" w14:textId="77777777" w:rsidR="007D2483" w:rsidRPr="007D2483" w:rsidRDefault="007D2483" w:rsidP="007D2483">
      <w:pPr>
        <w:pStyle w:val="a3"/>
        <w:rPr>
          <w:rFonts w:ascii="ＭＳ ゴシック" w:eastAsia="ＭＳ ゴシック" w:hAnsi="ＭＳ ゴシック" w:cs="ＭＳ ゴシック"/>
        </w:rPr>
      </w:pPr>
    </w:p>
    <w:p w14:paraId="7BFFB41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BABC61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&lt;jaZ0140&gt;conmor1001450</w:t>
      </w:r>
    </w:p>
    <w:p w14:paraId="27DC53E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&lt;cnZ0140&gt;conmor1001450</w:t>
      </w:r>
    </w:p>
    <w:p w14:paraId="4A8C7B92" w14:textId="77777777" w:rsidR="007D2483" w:rsidRPr="007D2483" w:rsidRDefault="007D2483" w:rsidP="007D2483">
      <w:pPr>
        <w:pStyle w:val="a3"/>
        <w:rPr>
          <w:rFonts w:ascii="ＭＳ ゴシック" w:eastAsia="ＭＳ ゴシック" w:hAnsi="ＭＳ ゴシック" w:cs="ＭＳ ゴシック"/>
        </w:rPr>
      </w:pPr>
    </w:p>
    <w:p w14:paraId="0A6D6D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2FC68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&lt;jaZ0141&gt;conmor1001460</w:t>
      </w:r>
    </w:p>
    <w:p w14:paraId="48542AF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&lt;cnZ0141&gt;conmor1001460</w:t>
      </w:r>
    </w:p>
    <w:p w14:paraId="60003D82" w14:textId="77777777" w:rsidR="007D2483" w:rsidRPr="007D2483" w:rsidRDefault="007D2483" w:rsidP="007D2483">
      <w:pPr>
        <w:pStyle w:val="a3"/>
        <w:rPr>
          <w:rFonts w:ascii="ＭＳ ゴシック" w:eastAsia="ＭＳ ゴシック" w:hAnsi="ＭＳ ゴシック" w:cs="ＭＳ ゴシック"/>
        </w:rPr>
      </w:pPr>
    </w:p>
    <w:p w14:paraId="04449B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71D30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&lt;jaZ0142&gt;conmor1001470</w:t>
      </w:r>
    </w:p>
    <w:p w14:paraId="15D5B5B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&lt;cnZ0142&gt;conmor1001470</w:t>
      </w:r>
    </w:p>
    <w:p w14:paraId="42A8AAA2" w14:textId="77777777" w:rsidR="007D2483" w:rsidRPr="007D2483" w:rsidRDefault="007D2483" w:rsidP="007D2483">
      <w:pPr>
        <w:pStyle w:val="a3"/>
        <w:rPr>
          <w:rFonts w:ascii="ＭＳ ゴシック" w:eastAsia="ＭＳ ゴシック" w:hAnsi="ＭＳ ゴシック" w:cs="ＭＳ ゴシック"/>
        </w:rPr>
      </w:pPr>
    </w:p>
    <w:p w14:paraId="5BA6E67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CE32B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&lt;jaZ0143&gt;conmor1001480</w:t>
      </w:r>
    </w:p>
    <w:p w14:paraId="2208E5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&lt;cnZ0143&gt;conmor1001480</w:t>
      </w:r>
    </w:p>
    <w:p w14:paraId="4A549B32" w14:textId="77777777" w:rsidR="007D2483" w:rsidRPr="007D2483" w:rsidRDefault="007D2483" w:rsidP="007D2483">
      <w:pPr>
        <w:pStyle w:val="a3"/>
        <w:rPr>
          <w:rFonts w:ascii="ＭＳ ゴシック" w:eastAsia="ＭＳ ゴシック" w:hAnsi="ＭＳ ゴシック" w:cs="ＭＳ ゴシック"/>
        </w:rPr>
      </w:pPr>
    </w:p>
    <w:p w14:paraId="2AD2A8A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E9CE03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&lt;jaZ0144&gt;conmor1001490</w:t>
      </w:r>
    </w:p>
    <w:p w14:paraId="135183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&lt;cnZ0144&gt;conmor1001490</w:t>
      </w:r>
    </w:p>
    <w:p w14:paraId="39252B28" w14:textId="77777777" w:rsidR="007D2483" w:rsidRPr="007D2483" w:rsidRDefault="007D2483" w:rsidP="007D2483">
      <w:pPr>
        <w:pStyle w:val="a3"/>
        <w:rPr>
          <w:rFonts w:ascii="ＭＳ ゴシック" w:eastAsia="ＭＳ ゴシック" w:hAnsi="ＭＳ ゴシック" w:cs="ＭＳ ゴシック"/>
        </w:rPr>
      </w:pPr>
    </w:p>
    <w:p w14:paraId="61F56F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FC376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&lt;jaZ0145&gt;conmor1001500</w:t>
      </w:r>
    </w:p>
    <w:p w14:paraId="28AFFAF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&lt;cnZ0145&gt;conmor1001500</w:t>
      </w:r>
    </w:p>
    <w:p w14:paraId="023AE32B" w14:textId="77777777" w:rsidR="007D2483" w:rsidRPr="007D2483" w:rsidRDefault="007D2483" w:rsidP="007D2483">
      <w:pPr>
        <w:pStyle w:val="a3"/>
        <w:rPr>
          <w:rFonts w:ascii="ＭＳ ゴシック" w:eastAsia="ＭＳ ゴシック" w:hAnsi="ＭＳ ゴシック" w:cs="ＭＳ ゴシック"/>
        </w:rPr>
      </w:pPr>
    </w:p>
    <w:p w14:paraId="2829A68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60E5CA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&lt;jaZ0146&gt;conmor1001510</w:t>
      </w:r>
    </w:p>
    <w:p w14:paraId="6AA1274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&lt;cnZ0146&gt;conmor1001510</w:t>
      </w:r>
    </w:p>
    <w:p w14:paraId="436DD492" w14:textId="77777777" w:rsidR="007D2483" w:rsidRPr="007D2483" w:rsidRDefault="007D2483" w:rsidP="007D2483">
      <w:pPr>
        <w:pStyle w:val="a3"/>
        <w:rPr>
          <w:rFonts w:ascii="ＭＳ ゴシック" w:eastAsia="ＭＳ ゴシック" w:hAnsi="ＭＳ ゴシック" w:cs="ＭＳ ゴシック"/>
        </w:rPr>
      </w:pPr>
    </w:p>
    <w:p w14:paraId="6780BA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08C56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&lt;jaZ0147&gt;conmor1001520</w:t>
      </w:r>
    </w:p>
    <w:p w14:paraId="32DB327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&lt;cnZ0147&gt;conmor1001520</w:t>
      </w:r>
    </w:p>
    <w:p w14:paraId="1E2AD30C" w14:textId="77777777" w:rsidR="007D2483" w:rsidRPr="007D2483" w:rsidRDefault="007D2483" w:rsidP="007D2483">
      <w:pPr>
        <w:pStyle w:val="a3"/>
        <w:rPr>
          <w:rFonts w:ascii="ＭＳ ゴシック" w:eastAsia="ＭＳ ゴシック" w:hAnsi="ＭＳ ゴシック" w:cs="ＭＳ ゴシック"/>
        </w:rPr>
      </w:pPr>
    </w:p>
    <w:p w14:paraId="6BEF3D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415CA5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&lt;jaZ0148&gt;conmor1001530</w:t>
      </w:r>
    </w:p>
    <w:p w14:paraId="6300F3E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&lt;cnZ0148&gt;conmor1001530</w:t>
      </w:r>
    </w:p>
    <w:p w14:paraId="3698CB04" w14:textId="77777777" w:rsidR="007D2483" w:rsidRPr="007D2483" w:rsidRDefault="007D2483" w:rsidP="007D2483">
      <w:pPr>
        <w:pStyle w:val="a3"/>
        <w:rPr>
          <w:rFonts w:ascii="ＭＳ ゴシック" w:eastAsia="ＭＳ ゴシック" w:hAnsi="ＭＳ ゴシック" w:cs="ＭＳ ゴシック"/>
        </w:rPr>
      </w:pPr>
    </w:p>
    <w:p w14:paraId="1EB12ED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E5EFE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&lt;jaZ0149&gt;conmor1001540</w:t>
      </w:r>
    </w:p>
    <w:p w14:paraId="6D6461C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&lt;cnZ0149&gt;conmor1001540</w:t>
      </w:r>
    </w:p>
    <w:p w14:paraId="3F0865BD" w14:textId="77777777" w:rsidR="007D2483" w:rsidRPr="007D2483" w:rsidRDefault="007D2483" w:rsidP="007D2483">
      <w:pPr>
        <w:pStyle w:val="a3"/>
        <w:rPr>
          <w:rFonts w:ascii="ＭＳ ゴシック" w:eastAsia="ＭＳ ゴシック" w:hAnsi="ＭＳ ゴシック" w:cs="ＭＳ ゴシック"/>
        </w:rPr>
      </w:pPr>
    </w:p>
    <w:p w14:paraId="4033D8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FF6527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&lt;jaZ0150&gt;conkar1000470</w:t>
      </w:r>
    </w:p>
    <w:p w14:paraId="47C72E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&lt;cnZ0150&gt;conkar1000470</w:t>
      </w:r>
    </w:p>
    <w:p w14:paraId="3F460080" w14:textId="77777777" w:rsidR="007D2483" w:rsidRPr="007D2483" w:rsidRDefault="007D2483" w:rsidP="007D2483">
      <w:pPr>
        <w:pStyle w:val="a3"/>
        <w:rPr>
          <w:rFonts w:ascii="ＭＳ ゴシック" w:eastAsia="ＭＳ ゴシック" w:hAnsi="ＭＳ ゴシック" w:cs="ＭＳ ゴシック"/>
        </w:rPr>
      </w:pPr>
    </w:p>
    <w:p w14:paraId="7B8E11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447333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&lt;jaZ0151&gt;conkar1000480</w:t>
      </w:r>
    </w:p>
    <w:p w14:paraId="0A859EC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&lt;cnZ0151&gt;conkar1000480</w:t>
      </w:r>
    </w:p>
    <w:p w14:paraId="4328F62F" w14:textId="77777777" w:rsidR="007D2483" w:rsidRPr="007D2483" w:rsidRDefault="007D2483" w:rsidP="007D2483">
      <w:pPr>
        <w:pStyle w:val="a3"/>
        <w:rPr>
          <w:rFonts w:ascii="ＭＳ ゴシック" w:eastAsia="ＭＳ ゴシック" w:hAnsi="ＭＳ ゴシック" w:cs="ＭＳ ゴシック"/>
        </w:rPr>
      </w:pPr>
    </w:p>
    <w:p w14:paraId="1579444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83C9A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&lt;jaZ0152&gt;conmor1001550</w:t>
      </w:r>
    </w:p>
    <w:p w14:paraId="77FA4A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&lt;cnZ0152&gt;conmor1001550</w:t>
      </w:r>
    </w:p>
    <w:p w14:paraId="580DFDD2" w14:textId="77777777" w:rsidR="007D2483" w:rsidRPr="007D2483" w:rsidRDefault="007D2483" w:rsidP="007D2483">
      <w:pPr>
        <w:pStyle w:val="a3"/>
        <w:rPr>
          <w:rFonts w:ascii="ＭＳ ゴシック" w:eastAsia="ＭＳ ゴシック" w:hAnsi="ＭＳ ゴシック" w:cs="ＭＳ ゴシック"/>
        </w:rPr>
      </w:pPr>
    </w:p>
    <w:p w14:paraId="2BCF3A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80533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&lt;jaZ0153&gt;conmor1001560</w:t>
      </w:r>
    </w:p>
    <w:p w14:paraId="0A9D07A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&lt;cnZ0153&gt;conmor1001560</w:t>
      </w:r>
    </w:p>
    <w:p w14:paraId="453BA99F" w14:textId="77777777" w:rsidR="007D2483" w:rsidRPr="007D2483" w:rsidRDefault="007D2483" w:rsidP="007D2483">
      <w:pPr>
        <w:pStyle w:val="a3"/>
        <w:rPr>
          <w:rFonts w:ascii="ＭＳ ゴシック" w:eastAsia="ＭＳ ゴシック" w:hAnsi="ＭＳ ゴシック" w:cs="ＭＳ ゴシック"/>
        </w:rPr>
      </w:pPr>
    </w:p>
    <w:p w14:paraId="1CE720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9DDD7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&lt;jaZ0154&gt;conmor1001570</w:t>
      </w:r>
    </w:p>
    <w:p w14:paraId="7E999D3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&lt;cnZ0154&gt;conmor1001570</w:t>
      </w:r>
    </w:p>
    <w:p w14:paraId="6631CEBA" w14:textId="77777777" w:rsidR="007D2483" w:rsidRPr="007D2483" w:rsidRDefault="007D2483" w:rsidP="007D2483">
      <w:pPr>
        <w:pStyle w:val="a3"/>
        <w:rPr>
          <w:rFonts w:ascii="ＭＳ ゴシック" w:eastAsia="ＭＳ ゴシック" w:hAnsi="ＭＳ ゴシック" w:cs="ＭＳ ゴシック"/>
        </w:rPr>
      </w:pPr>
    </w:p>
    <w:p w14:paraId="1FD49DC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3AB667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&lt;jaZ0155&gt;conmor1001580</w:t>
      </w:r>
    </w:p>
    <w:p w14:paraId="02C0165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&lt;cnZ0155&gt;conmor1001580</w:t>
      </w:r>
    </w:p>
    <w:p w14:paraId="1E253796" w14:textId="77777777" w:rsidR="007D2483" w:rsidRPr="007D2483" w:rsidRDefault="007D2483" w:rsidP="007D2483">
      <w:pPr>
        <w:pStyle w:val="a3"/>
        <w:rPr>
          <w:rFonts w:ascii="ＭＳ ゴシック" w:eastAsia="ＭＳ ゴシック" w:hAnsi="ＭＳ ゴシック" w:cs="ＭＳ ゴシック"/>
        </w:rPr>
      </w:pPr>
    </w:p>
    <w:p w14:paraId="14D2294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D861A4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&lt;jaZ0156&gt;conest1002720</w:t>
      </w:r>
    </w:p>
    <w:p w14:paraId="7CA9EF7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&lt;cnZ0156&gt;conest1002720</w:t>
      </w:r>
    </w:p>
    <w:p w14:paraId="1E5405B1" w14:textId="77777777" w:rsidR="007D2483" w:rsidRPr="007D2483" w:rsidRDefault="007D2483" w:rsidP="007D2483">
      <w:pPr>
        <w:pStyle w:val="a3"/>
        <w:rPr>
          <w:rFonts w:ascii="ＭＳ ゴシック" w:eastAsia="ＭＳ ゴシック" w:hAnsi="ＭＳ ゴシック" w:cs="ＭＳ ゴシック"/>
        </w:rPr>
      </w:pPr>
    </w:p>
    <w:p w14:paraId="186B14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F1034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&lt;jaZ0157&gt;conmor1001590</w:t>
      </w:r>
    </w:p>
    <w:p w14:paraId="0BB62F4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&lt;cnZ0157&gt;conmor1001590</w:t>
      </w:r>
    </w:p>
    <w:p w14:paraId="673F8510" w14:textId="77777777" w:rsidR="007D2483" w:rsidRPr="007D2483" w:rsidRDefault="007D2483" w:rsidP="007D2483">
      <w:pPr>
        <w:pStyle w:val="a3"/>
        <w:rPr>
          <w:rFonts w:ascii="ＭＳ ゴシック" w:eastAsia="ＭＳ ゴシック" w:hAnsi="ＭＳ ゴシック" w:cs="ＭＳ ゴシック"/>
        </w:rPr>
      </w:pPr>
    </w:p>
    <w:p w14:paraId="0AE096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4F49E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&lt;jaZ0158&gt;conmor1001600</w:t>
      </w:r>
    </w:p>
    <w:p w14:paraId="1771DAB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&lt;cnZ0158&gt;conmor1001600</w:t>
      </w:r>
    </w:p>
    <w:p w14:paraId="05DF5647" w14:textId="77777777" w:rsidR="007D2483" w:rsidRPr="007D2483" w:rsidRDefault="007D2483" w:rsidP="007D2483">
      <w:pPr>
        <w:pStyle w:val="a3"/>
        <w:rPr>
          <w:rFonts w:ascii="ＭＳ ゴシック" w:eastAsia="ＭＳ ゴシック" w:hAnsi="ＭＳ ゴシック" w:cs="ＭＳ ゴシック"/>
        </w:rPr>
      </w:pPr>
    </w:p>
    <w:p w14:paraId="63FD881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05A608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&lt;jaZ0159&gt;conmor1001610</w:t>
      </w:r>
    </w:p>
    <w:p w14:paraId="7634E44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&lt;cnZ0159&gt;conmor1001610</w:t>
      </w:r>
    </w:p>
    <w:p w14:paraId="6626EA42" w14:textId="77777777" w:rsidR="007D2483" w:rsidRPr="007D2483" w:rsidRDefault="007D2483" w:rsidP="007D2483">
      <w:pPr>
        <w:pStyle w:val="a3"/>
        <w:rPr>
          <w:rFonts w:ascii="ＭＳ ゴシック" w:eastAsia="ＭＳ ゴシック" w:hAnsi="ＭＳ ゴシック" w:cs="ＭＳ ゴシック"/>
        </w:rPr>
      </w:pPr>
    </w:p>
    <w:p w14:paraId="7DF5DE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C55D25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&lt;jaZ0160&gt;conmor1001620</w:t>
      </w:r>
    </w:p>
    <w:p w14:paraId="637390F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&lt;cnZ0160&gt;conmor1001620</w:t>
      </w:r>
    </w:p>
    <w:p w14:paraId="638C9457" w14:textId="77777777" w:rsidR="007D2483" w:rsidRPr="007D2483" w:rsidRDefault="007D2483" w:rsidP="007D2483">
      <w:pPr>
        <w:pStyle w:val="a3"/>
        <w:rPr>
          <w:rFonts w:ascii="ＭＳ ゴシック" w:eastAsia="ＭＳ ゴシック" w:hAnsi="ＭＳ ゴシック" w:cs="ＭＳ ゴシック"/>
        </w:rPr>
      </w:pPr>
    </w:p>
    <w:p w14:paraId="2323B42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BC43C1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&lt;jaZ0161&gt;conkar1000490</w:t>
      </w:r>
    </w:p>
    <w:p w14:paraId="224280C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&lt;cnZ0161&gt;conkar1000490</w:t>
      </w:r>
    </w:p>
    <w:p w14:paraId="6C53D34B" w14:textId="77777777" w:rsidR="007D2483" w:rsidRPr="007D2483" w:rsidRDefault="007D2483" w:rsidP="007D2483">
      <w:pPr>
        <w:pStyle w:val="a3"/>
        <w:rPr>
          <w:rFonts w:ascii="ＭＳ ゴシック" w:eastAsia="ＭＳ ゴシック" w:hAnsi="ＭＳ ゴシック" w:cs="ＭＳ ゴシック"/>
        </w:rPr>
      </w:pPr>
    </w:p>
    <w:p w14:paraId="66DDE57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9BA1F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&lt;jaZ0162&gt;conmor1001630</w:t>
      </w:r>
    </w:p>
    <w:p w14:paraId="245F7C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&lt;cnZ0162&gt;conmor1001630</w:t>
      </w:r>
    </w:p>
    <w:p w14:paraId="7E385692" w14:textId="77777777" w:rsidR="007D2483" w:rsidRPr="007D2483" w:rsidRDefault="007D2483" w:rsidP="007D2483">
      <w:pPr>
        <w:pStyle w:val="a3"/>
        <w:rPr>
          <w:rFonts w:ascii="ＭＳ ゴシック" w:eastAsia="ＭＳ ゴシック" w:hAnsi="ＭＳ ゴシック" w:cs="ＭＳ ゴシック"/>
        </w:rPr>
      </w:pPr>
    </w:p>
    <w:p w14:paraId="525E2C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1EF67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&lt;jaZ0163&gt;conmor1001640</w:t>
      </w:r>
    </w:p>
    <w:p w14:paraId="58694C4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&lt;cnZ0163&gt;conmor1001640</w:t>
      </w:r>
    </w:p>
    <w:p w14:paraId="5AA070B3" w14:textId="77777777" w:rsidR="007D2483" w:rsidRPr="007D2483" w:rsidRDefault="007D2483" w:rsidP="007D2483">
      <w:pPr>
        <w:pStyle w:val="a3"/>
        <w:rPr>
          <w:rFonts w:ascii="ＭＳ ゴシック" w:eastAsia="ＭＳ ゴシック" w:hAnsi="ＭＳ ゴシック" w:cs="ＭＳ ゴシック"/>
        </w:rPr>
      </w:pPr>
    </w:p>
    <w:p w14:paraId="58106E4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096264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&lt;jaZ0164&gt;conkar1000500</w:t>
      </w:r>
    </w:p>
    <w:p w14:paraId="1EAF53D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&lt;cnZ0164&gt;conkar1000500</w:t>
      </w:r>
    </w:p>
    <w:p w14:paraId="472F2AFA" w14:textId="77777777" w:rsidR="007D2483" w:rsidRPr="007D2483" w:rsidRDefault="007D2483" w:rsidP="007D2483">
      <w:pPr>
        <w:pStyle w:val="a3"/>
        <w:rPr>
          <w:rFonts w:ascii="ＭＳ ゴシック" w:eastAsia="ＭＳ ゴシック" w:hAnsi="ＭＳ ゴシック" w:cs="ＭＳ ゴシック"/>
        </w:rPr>
      </w:pPr>
    </w:p>
    <w:p w14:paraId="77909F8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24598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&lt;jaZ0165&gt;conmor1001650</w:t>
      </w:r>
    </w:p>
    <w:p w14:paraId="43049D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&lt;cnZ0165&gt;conmor1001650</w:t>
      </w:r>
    </w:p>
    <w:p w14:paraId="232AC386" w14:textId="77777777" w:rsidR="007D2483" w:rsidRPr="007D2483" w:rsidRDefault="007D2483" w:rsidP="007D2483">
      <w:pPr>
        <w:pStyle w:val="a3"/>
        <w:rPr>
          <w:rFonts w:ascii="ＭＳ ゴシック" w:eastAsia="ＭＳ ゴシック" w:hAnsi="ＭＳ ゴシック" w:cs="ＭＳ ゴシック"/>
        </w:rPr>
      </w:pPr>
    </w:p>
    <w:p w14:paraId="3A9BA7E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085E4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&lt;jaZ0166&gt;conmor1001660</w:t>
      </w:r>
    </w:p>
    <w:p w14:paraId="2B8B707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&lt;cnZ0166&gt;conmor1001660</w:t>
      </w:r>
    </w:p>
    <w:p w14:paraId="1F673F1C" w14:textId="77777777" w:rsidR="007D2483" w:rsidRPr="007D2483" w:rsidRDefault="007D2483" w:rsidP="007D2483">
      <w:pPr>
        <w:pStyle w:val="a3"/>
        <w:rPr>
          <w:rFonts w:ascii="ＭＳ ゴシック" w:eastAsia="ＭＳ ゴシック" w:hAnsi="ＭＳ ゴシック" w:cs="ＭＳ ゴシック"/>
        </w:rPr>
      </w:pPr>
    </w:p>
    <w:p w14:paraId="56ECD0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5F57D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&lt;jaZ0167&gt;conkar1000510</w:t>
      </w:r>
    </w:p>
    <w:p w14:paraId="45D2637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&lt;cnZ0167&gt;conkar1000510</w:t>
      </w:r>
    </w:p>
    <w:p w14:paraId="333F22C0" w14:textId="77777777" w:rsidR="007D2483" w:rsidRPr="007D2483" w:rsidRDefault="007D2483" w:rsidP="007D2483">
      <w:pPr>
        <w:pStyle w:val="a3"/>
        <w:rPr>
          <w:rFonts w:ascii="ＭＳ ゴシック" w:eastAsia="ＭＳ ゴシック" w:hAnsi="ＭＳ ゴシック" w:cs="ＭＳ ゴシック"/>
        </w:rPr>
      </w:pPr>
    </w:p>
    <w:p w14:paraId="1824FB0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DBE851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&lt;jaZ0168&gt;conmor1001670</w:t>
      </w:r>
    </w:p>
    <w:p w14:paraId="7103DB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&lt;cnZ0168&gt;conmor1001670</w:t>
      </w:r>
    </w:p>
    <w:p w14:paraId="3C030767" w14:textId="77777777" w:rsidR="007D2483" w:rsidRPr="007D2483" w:rsidRDefault="007D2483" w:rsidP="007D2483">
      <w:pPr>
        <w:pStyle w:val="a3"/>
        <w:rPr>
          <w:rFonts w:ascii="ＭＳ ゴシック" w:eastAsia="ＭＳ ゴシック" w:hAnsi="ＭＳ ゴシック" w:cs="ＭＳ ゴシック"/>
        </w:rPr>
      </w:pPr>
    </w:p>
    <w:p w14:paraId="5B3FD00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A1DC0E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&lt;jaZ0169&gt;conkar1000520</w:t>
      </w:r>
    </w:p>
    <w:p w14:paraId="227DC4D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&lt;cnZ0169&gt;conkar1000520</w:t>
      </w:r>
    </w:p>
    <w:p w14:paraId="4DF46589" w14:textId="77777777" w:rsidR="007D2483" w:rsidRPr="007D2483" w:rsidRDefault="007D2483" w:rsidP="007D2483">
      <w:pPr>
        <w:pStyle w:val="a3"/>
        <w:rPr>
          <w:rFonts w:ascii="ＭＳ ゴシック" w:eastAsia="ＭＳ ゴシック" w:hAnsi="ＭＳ ゴシック" w:cs="ＭＳ ゴシック"/>
        </w:rPr>
      </w:pPr>
    </w:p>
    <w:p w14:paraId="33E809E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7D14B5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&lt;jaZ0170&gt;conmor1001680</w:t>
      </w:r>
    </w:p>
    <w:p w14:paraId="63445A0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&lt;cnZ0170&gt;conmor1001680</w:t>
      </w:r>
    </w:p>
    <w:p w14:paraId="503F2120" w14:textId="77777777" w:rsidR="007D2483" w:rsidRPr="007D2483" w:rsidRDefault="007D2483" w:rsidP="007D2483">
      <w:pPr>
        <w:pStyle w:val="a3"/>
        <w:rPr>
          <w:rFonts w:ascii="ＭＳ ゴシック" w:eastAsia="ＭＳ ゴシック" w:hAnsi="ＭＳ ゴシック" w:cs="ＭＳ ゴシック"/>
        </w:rPr>
      </w:pPr>
    </w:p>
    <w:p w14:paraId="20E6AD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C916E4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&lt;jaZ0171&gt;conmor1001690</w:t>
      </w:r>
    </w:p>
    <w:p w14:paraId="0240879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&lt;cnZ0171&gt;conmor1001690</w:t>
      </w:r>
    </w:p>
    <w:p w14:paraId="009D7D20" w14:textId="77777777" w:rsidR="007D2483" w:rsidRPr="007D2483" w:rsidRDefault="007D2483" w:rsidP="007D2483">
      <w:pPr>
        <w:pStyle w:val="a3"/>
        <w:rPr>
          <w:rFonts w:ascii="ＭＳ ゴシック" w:eastAsia="ＭＳ ゴシック" w:hAnsi="ＭＳ ゴシック" w:cs="ＭＳ ゴシック"/>
        </w:rPr>
      </w:pPr>
    </w:p>
    <w:p w14:paraId="34D5F7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F977AB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&lt;jaZ0172&gt;conmor1001700</w:t>
      </w:r>
    </w:p>
    <w:p w14:paraId="414AEAE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&lt;cnZ0172&gt;conmor1001700</w:t>
      </w:r>
    </w:p>
    <w:p w14:paraId="72224EC8" w14:textId="77777777" w:rsidR="007D2483" w:rsidRPr="007D2483" w:rsidRDefault="007D2483" w:rsidP="007D2483">
      <w:pPr>
        <w:pStyle w:val="a3"/>
        <w:rPr>
          <w:rFonts w:ascii="ＭＳ ゴシック" w:eastAsia="ＭＳ ゴシック" w:hAnsi="ＭＳ ゴシック" w:cs="ＭＳ ゴシック"/>
        </w:rPr>
      </w:pPr>
    </w:p>
    <w:p w14:paraId="2935534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7DC8B81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&lt;jaZ0173&gt;conmor1001710</w:t>
      </w:r>
    </w:p>
    <w:p w14:paraId="184C0A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&lt;cnZ0173&gt;conmor1001710</w:t>
      </w:r>
    </w:p>
    <w:p w14:paraId="384AF5CB" w14:textId="77777777" w:rsidR="007D2483" w:rsidRPr="007D2483" w:rsidRDefault="007D2483" w:rsidP="007D2483">
      <w:pPr>
        <w:pStyle w:val="a3"/>
        <w:rPr>
          <w:rFonts w:ascii="ＭＳ ゴシック" w:eastAsia="ＭＳ ゴシック" w:hAnsi="ＭＳ ゴシック" w:cs="ＭＳ ゴシック"/>
        </w:rPr>
      </w:pPr>
    </w:p>
    <w:p w14:paraId="2EC4373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88774A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&lt;jaZ0174&gt;conmor1001720</w:t>
      </w:r>
    </w:p>
    <w:p w14:paraId="3F93EB1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&lt;cnZ0174&gt;conmor1001720</w:t>
      </w:r>
    </w:p>
    <w:p w14:paraId="28AD92F7" w14:textId="77777777" w:rsidR="007D2483" w:rsidRPr="007D2483" w:rsidRDefault="007D2483" w:rsidP="007D2483">
      <w:pPr>
        <w:pStyle w:val="a3"/>
        <w:rPr>
          <w:rFonts w:ascii="ＭＳ ゴシック" w:eastAsia="ＭＳ ゴシック" w:hAnsi="ＭＳ ゴシック" w:cs="ＭＳ ゴシック"/>
        </w:rPr>
      </w:pPr>
    </w:p>
    <w:p w14:paraId="25EBD28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2F7E20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&lt;jaZ0175&gt;conkar1000530</w:t>
      </w:r>
    </w:p>
    <w:p w14:paraId="5AA7ED3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&lt;cnZ0175&gt;conkar1000530</w:t>
      </w:r>
    </w:p>
    <w:p w14:paraId="7744C879" w14:textId="77777777" w:rsidR="007D2483" w:rsidRPr="007D2483" w:rsidRDefault="007D2483" w:rsidP="007D2483">
      <w:pPr>
        <w:pStyle w:val="a3"/>
        <w:rPr>
          <w:rFonts w:ascii="ＭＳ ゴシック" w:eastAsia="ＭＳ ゴシック" w:hAnsi="ＭＳ ゴシック" w:cs="ＭＳ ゴシック"/>
        </w:rPr>
      </w:pPr>
    </w:p>
    <w:p w14:paraId="24CBB4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5CD1E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&lt;jaZ0176&gt;conkar1000540</w:t>
      </w:r>
    </w:p>
    <w:p w14:paraId="191C19D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&lt;cnZ0176&gt;conkar1000540</w:t>
      </w:r>
    </w:p>
    <w:p w14:paraId="66183EC5" w14:textId="77777777" w:rsidR="007D2483" w:rsidRPr="007D2483" w:rsidRDefault="007D2483" w:rsidP="007D2483">
      <w:pPr>
        <w:pStyle w:val="a3"/>
        <w:rPr>
          <w:rFonts w:ascii="ＭＳ ゴシック" w:eastAsia="ＭＳ ゴシック" w:hAnsi="ＭＳ ゴシック" w:cs="ＭＳ ゴシック"/>
        </w:rPr>
      </w:pPr>
    </w:p>
    <w:p w14:paraId="4B2CFA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791541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&lt;jaZ0177&gt;conkar1000550</w:t>
      </w:r>
    </w:p>
    <w:p w14:paraId="3D54AEC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&lt;cnZ0177&gt;conkar1000550</w:t>
      </w:r>
    </w:p>
    <w:p w14:paraId="74C2FF9B" w14:textId="77777777" w:rsidR="007D2483" w:rsidRPr="007D2483" w:rsidRDefault="007D2483" w:rsidP="007D2483">
      <w:pPr>
        <w:pStyle w:val="a3"/>
        <w:rPr>
          <w:rFonts w:ascii="ＭＳ ゴシック" w:eastAsia="ＭＳ ゴシック" w:hAnsi="ＭＳ ゴシック" w:cs="ＭＳ ゴシック"/>
        </w:rPr>
      </w:pPr>
    </w:p>
    <w:p w14:paraId="77D4D74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B5426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&lt;jaZ0178&gt;conkar1000560</w:t>
      </w:r>
    </w:p>
    <w:p w14:paraId="2668DAE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&lt;cnZ0178&gt;conkar1000560</w:t>
      </w:r>
    </w:p>
    <w:p w14:paraId="1FA1C634" w14:textId="77777777" w:rsidR="007D2483" w:rsidRPr="007D2483" w:rsidRDefault="007D2483" w:rsidP="007D2483">
      <w:pPr>
        <w:pStyle w:val="a3"/>
        <w:rPr>
          <w:rFonts w:ascii="ＭＳ ゴシック" w:eastAsia="ＭＳ ゴシック" w:hAnsi="ＭＳ ゴシック" w:cs="ＭＳ ゴシック"/>
        </w:rPr>
      </w:pPr>
    </w:p>
    <w:p w14:paraId="1C3D71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C47DA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&lt;jaZ0179&gt;conkar1000570</w:t>
      </w:r>
    </w:p>
    <w:p w14:paraId="6B8CA4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&lt;cnZ0179&gt;conkar1000570</w:t>
      </w:r>
    </w:p>
    <w:p w14:paraId="0D92F885" w14:textId="77777777" w:rsidR="007D2483" w:rsidRPr="007D2483" w:rsidRDefault="007D2483" w:rsidP="007D2483">
      <w:pPr>
        <w:pStyle w:val="a3"/>
        <w:rPr>
          <w:rFonts w:ascii="ＭＳ ゴシック" w:eastAsia="ＭＳ ゴシック" w:hAnsi="ＭＳ ゴシック" w:cs="ＭＳ ゴシック"/>
        </w:rPr>
      </w:pPr>
    </w:p>
    <w:p w14:paraId="5A54BA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F8AF0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&lt;jaZ0180&gt;ye0400</w:t>
      </w:r>
    </w:p>
    <w:p w14:paraId="104742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&lt;cnZ0180&gt;ye0400</w:t>
      </w:r>
    </w:p>
    <w:p w14:paraId="18E03713" w14:textId="77777777" w:rsidR="007D2483" w:rsidRPr="007D2483" w:rsidRDefault="007D2483" w:rsidP="007D2483">
      <w:pPr>
        <w:pStyle w:val="a3"/>
        <w:rPr>
          <w:rFonts w:ascii="ＭＳ ゴシック" w:eastAsia="ＭＳ ゴシック" w:hAnsi="ＭＳ ゴシック" w:cs="ＭＳ ゴシック"/>
        </w:rPr>
      </w:pPr>
    </w:p>
    <w:p w14:paraId="6CADA2B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C4896B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&lt;jaZ0181&gt;connat1000290</w:t>
      </w:r>
    </w:p>
    <w:p w14:paraId="67CA6F3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&lt;cnZ0181&gt;connat1000290</w:t>
      </w:r>
    </w:p>
    <w:p w14:paraId="5C18E260" w14:textId="77777777" w:rsidR="007D2483" w:rsidRPr="007D2483" w:rsidRDefault="007D2483" w:rsidP="007D2483">
      <w:pPr>
        <w:pStyle w:val="a3"/>
        <w:rPr>
          <w:rFonts w:ascii="ＭＳ ゴシック" w:eastAsia="ＭＳ ゴシック" w:hAnsi="ＭＳ ゴシック" w:cs="ＭＳ ゴシック"/>
        </w:rPr>
      </w:pPr>
    </w:p>
    <w:p w14:paraId="41B1577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4B753A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&lt;jaZ0182&gt;connat1000300</w:t>
      </w:r>
    </w:p>
    <w:p w14:paraId="6B5FE0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&lt;cnZ0182&gt;connat1000300</w:t>
      </w:r>
    </w:p>
    <w:p w14:paraId="58330733" w14:textId="77777777" w:rsidR="007D2483" w:rsidRPr="007D2483" w:rsidRDefault="007D2483" w:rsidP="007D2483">
      <w:pPr>
        <w:pStyle w:val="a3"/>
        <w:rPr>
          <w:rFonts w:ascii="ＭＳ ゴシック" w:eastAsia="ＭＳ ゴシック" w:hAnsi="ＭＳ ゴシック" w:cs="ＭＳ ゴシック"/>
        </w:rPr>
      </w:pPr>
    </w:p>
    <w:p w14:paraId="38A824F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59DFD3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&lt;jaZ0183&gt;connat1000310</w:t>
      </w:r>
    </w:p>
    <w:p w14:paraId="3908857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&lt;cnZ0183&gt;connat1000310</w:t>
      </w:r>
    </w:p>
    <w:p w14:paraId="16F4250F" w14:textId="77777777" w:rsidR="007D2483" w:rsidRPr="007D2483" w:rsidRDefault="007D2483" w:rsidP="007D2483">
      <w:pPr>
        <w:pStyle w:val="a3"/>
        <w:rPr>
          <w:rFonts w:ascii="ＭＳ ゴシック" w:eastAsia="ＭＳ ゴシック" w:hAnsi="ＭＳ ゴシック" w:cs="ＭＳ ゴシック"/>
        </w:rPr>
      </w:pPr>
    </w:p>
    <w:p w14:paraId="2F3E5E3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6B1D69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&lt;jaZ0184&gt;connat1000320</w:t>
      </w:r>
    </w:p>
    <w:p w14:paraId="6F828B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&lt;cnZ0184&gt;connat1000320</w:t>
      </w:r>
    </w:p>
    <w:p w14:paraId="7E2587D1" w14:textId="77777777" w:rsidR="007D2483" w:rsidRPr="007D2483" w:rsidRDefault="007D2483" w:rsidP="007D2483">
      <w:pPr>
        <w:pStyle w:val="a3"/>
        <w:rPr>
          <w:rFonts w:ascii="ＭＳ ゴシック" w:eastAsia="ＭＳ ゴシック" w:hAnsi="ＭＳ ゴシック" w:cs="ＭＳ ゴシック"/>
        </w:rPr>
      </w:pPr>
    </w:p>
    <w:p w14:paraId="00D84E2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53AA69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&lt;jaZ0185&gt;connat1000330</w:t>
      </w:r>
    </w:p>
    <w:p w14:paraId="36162E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&lt;cnZ0185&gt;connat1000330</w:t>
      </w:r>
    </w:p>
    <w:p w14:paraId="0C03A215" w14:textId="77777777" w:rsidR="007D2483" w:rsidRPr="007D2483" w:rsidRDefault="007D2483" w:rsidP="007D2483">
      <w:pPr>
        <w:pStyle w:val="a3"/>
        <w:rPr>
          <w:rFonts w:ascii="ＭＳ ゴシック" w:eastAsia="ＭＳ ゴシック" w:hAnsi="ＭＳ ゴシック" w:cs="ＭＳ ゴシック"/>
        </w:rPr>
      </w:pPr>
    </w:p>
    <w:p w14:paraId="026DBA3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68DF83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&lt;jaZ0186&gt;connat1000340</w:t>
      </w:r>
    </w:p>
    <w:p w14:paraId="4F7767B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&lt;cnZ0186&gt;connat1000340</w:t>
      </w:r>
    </w:p>
    <w:p w14:paraId="32D1AD65" w14:textId="77777777" w:rsidR="007D2483" w:rsidRPr="007D2483" w:rsidRDefault="007D2483" w:rsidP="007D2483">
      <w:pPr>
        <w:pStyle w:val="a3"/>
        <w:rPr>
          <w:rFonts w:ascii="ＭＳ ゴシック" w:eastAsia="ＭＳ ゴシック" w:hAnsi="ＭＳ ゴシック" w:cs="ＭＳ ゴシック"/>
        </w:rPr>
      </w:pPr>
    </w:p>
    <w:p w14:paraId="30F5C9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030698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&lt;jaZ0187&gt;connat1000350</w:t>
      </w:r>
    </w:p>
    <w:p w14:paraId="3C4DF2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&lt;cnZ0187&gt;connat1000350</w:t>
      </w:r>
    </w:p>
    <w:p w14:paraId="1568A59A" w14:textId="77777777" w:rsidR="007D2483" w:rsidRPr="007D2483" w:rsidRDefault="007D2483" w:rsidP="007D2483">
      <w:pPr>
        <w:pStyle w:val="a3"/>
        <w:rPr>
          <w:rFonts w:ascii="ＭＳ ゴシック" w:eastAsia="ＭＳ ゴシック" w:hAnsi="ＭＳ ゴシック" w:cs="ＭＳ ゴシック"/>
        </w:rPr>
      </w:pPr>
    </w:p>
    <w:p w14:paraId="6AA5B37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1E3217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&lt;jaZ0188&gt;connat1000360</w:t>
      </w:r>
    </w:p>
    <w:p w14:paraId="3186C8E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&lt;cnZ0188&gt;connat1000360</w:t>
      </w:r>
    </w:p>
    <w:p w14:paraId="1AD58868" w14:textId="77777777" w:rsidR="007D2483" w:rsidRPr="007D2483" w:rsidRDefault="007D2483" w:rsidP="007D2483">
      <w:pPr>
        <w:pStyle w:val="a3"/>
        <w:rPr>
          <w:rFonts w:ascii="ＭＳ ゴシック" w:eastAsia="ＭＳ ゴシック" w:hAnsi="ＭＳ ゴシック" w:cs="ＭＳ ゴシック"/>
        </w:rPr>
      </w:pPr>
    </w:p>
    <w:p w14:paraId="0CDEAC6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5882B0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&lt;jaZ0189&gt;connat1000370</w:t>
      </w:r>
    </w:p>
    <w:p w14:paraId="63E890C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&lt;cnZ0189&gt;connat1000370</w:t>
      </w:r>
    </w:p>
    <w:p w14:paraId="6C07E4B5" w14:textId="77777777" w:rsidR="007D2483" w:rsidRPr="007D2483" w:rsidRDefault="007D2483" w:rsidP="007D2483">
      <w:pPr>
        <w:pStyle w:val="a3"/>
        <w:rPr>
          <w:rFonts w:ascii="ＭＳ ゴシック" w:eastAsia="ＭＳ ゴシック" w:hAnsi="ＭＳ ゴシック" w:cs="ＭＳ ゴシック"/>
        </w:rPr>
      </w:pPr>
    </w:p>
    <w:p w14:paraId="05DDE49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C978A5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&lt;jaZ0190&gt;connat1000380</w:t>
      </w:r>
    </w:p>
    <w:p w14:paraId="4CA2ED6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&lt;cnZ0190&gt;connat1000380</w:t>
      </w:r>
    </w:p>
    <w:p w14:paraId="217A019A" w14:textId="77777777" w:rsidR="007D2483" w:rsidRPr="007D2483" w:rsidRDefault="007D2483" w:rsidP="007D2483">
      <w:pPr>
        <w:pStyle w:val="a3"/>
        <w:rPr>
          <w:rFonts w:ascii="ＭＳ ゴシック" w:eastAsia="ＭＳ ゴシック" w:hAnsi="ＭＳ ゴシック" w:cs="ＭＳ ゴシック"/>
        </w:rPr>
      </w:pPr>
    </w:p>
    <w:p w14:paraId="609C367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63E2D5B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&lt;jaZ0191&gt;connat1000390</w:t>
      </w:r>
    </w:p>
    <w:p w14:paraId="102E915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&lt;cnZ0191&gt;connat1000390</w:t>
      </w:r>
    </w:p>
    <w:p w14:paraId="6589D293" w14:textId="77777777" w:rsidR="007D2483" w:rsidRPr="007D2483" w:rsidRDefault="007D2483" w:rsidP="007D2483">
      <w:pPr>
        <w:pStyle w:val="a3"/>
        <w:rPr>
          <w:rFonts w:ascii="ＭＳ ゴシック" w:eastAsia="ＭＳ ゴシック" w:hAnsi="ＭＳ ゴシック" w:cs="ＭＳ ゴシック"/>
        </w:rPr>
      </w:pPr>
    </w:p>
    <w:p w14:paraId="73603EC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E55F97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&lt;jaZ0192&gt;connat1000400</w:t>
      </w:r>
    </w:p>
    <w:p w14:paraId="534F3C1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&lt;cnZ0192&gt;connat1000400</w:t>
      </w:r>
    </w:p>
    <w:p w14:paraId="21C1289B" w14:textId="77777777" w:rsidR="007D2483" w:rsidRPr="007D2483" w:rsidRDefault="007D2483" w:rsidP="007D2483">
      <w:pPr>
        <w:pStyle w:val="a3"/>
        <w:rPr>
          <w:rFonts w:ascii="ＭＳ ゴシック" w:eastAsia="ＭＳ ゴシック" w:hAnsi="ＭＳ ゴシック" w:cs="ＭＳ ゴシック"/>
        </w:rPr>
      </w:pPr>
    </w:p>
    <w:p w14:paraId="0A3F8B8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2D80C3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&lt;jaZ0193&gt;connat1000410</w:t>
      </w:r>
    </w:p>
    <w:p w14:paraId="755860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&lt;cnZ0193&gt;connat1000410</w:t>
      </w:r>
    </w:p>
    <w:p w14:paraId="5A8D6B54" w14:textId="77777777" w:rsidR="007D2483" w:rsidRPr="007D2483" w:rsidRDefault="007D2483" w:rsidP="007D2483">
      <w:pPr>
        <w:pStyle w:val="a3"/>
        <w:rPr>
          <w:rFonts w:ascii="ＭＳ ゴシック" w:eastAsia="ＭＳ ゴシック" w:hAnsi="ＭＳ ゴシック" w:cs="ＭＳ ゴシック"/>
        </w:rPr>
      </w:pPr>
    </w:p>
    <w:p w14:paraId="7E5B4FF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01726B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&lt;jaZ0194&gt;connat1000420</w:t>
      </w:r>
    </w:p>
    <w:p w14:paraId="6334599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&lt;cnZ0194&gt;connat1000420</w:t>
      </w:r>
    </w:p>
    <w:p w14:paraId="6A5E21BD" w14:textId="77777777" w:rsidR="007D2483" w:rsidRPr="007D2483" w:rsidRDefault="007D2483" w:rsidP="007D2483">
      <w:pPr>
        <w:pStyle w:val="a3"/>
        <w:rPr>
          <w:rFonts w:ascii="ＭＳ ゴシック" w:eastAsia="ＭＳ ゴシック" w:hAnsi="ＭＳ ゴシック" w:cs="ＭＳ ゴシック"/>
        </w:rPr>
      </w:pPr>
    </w:p>
    <w:p w14:paraId="384143B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ACFF7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&lt;jaZ0195&gt;connat1000430</w:t>
      </w:r>
    </w:p>
    <w:p w14:paraId="576668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&lt;cnZ0195&gt;connat1000430</w:t>
      </w:r>
    </w:p>
    <w:p w14:paraId="0EB4B212" w14:textId="77777777" w:rsidR="007D2483" w:rsidRPr="007D2483" w:rsidRDefault="007D2483" w:rsidP="007D2483">
      <w:pPr>
        <w:pStyle w:val="a3"/>
        <w:rPr>
          <w:rFonts w:ascii="ＭＳ ゴシック" w:eastAsia="ＭＳ ゴシック" w:hAnsi="ＭＳ ゴシック" w:cs="ＭＳ ゴシック"/>
        </w:rPr>
      </w:pPr>
    </w:p>
    <w:p w14:paraId="4520235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CF8D9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&lt;jaZ0196&gt;connat1000440</w:t>
      </w:r>
    </w:p>
    <w:p w14:paraId="71C6CB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&lt;cnZ0196&gt;connat1000440</w:t>
      </w:r>
    </w:p>
    <w:p w14:paraId="72858010" w14:textId="77777777" w:rsidR="007D2483" w:rsidRPr="007D2483" w:rsidRDefault="007D2483" w:rsidP="007D2483">
      <w:pPr>
        <w:pStyle w:val="a3"/>
        <w:rPr>
          <w:rFonts w:ascii="ＭＳ ゴシック" w:eastAsia="ＭＳ ゴシック" w:hAnsi="ＭＳ ゴシック" w:cs="ＭＳ ゴシック"/>
        </w:rPr>
      </w:pPr>
    </w:p>
    <w:p w14:paraId="068EEB1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3DE706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&lt;jaZ0197&gt;connat1000450</w:t>
      </w:r>
    </w:p>
    <w:p w14:paraId="778B1A7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&lt;cnZ0197&gt;connat1000450</w:t>
      </w:r>
    </w:p>
    <w:p w14:paraId="2E82915C" w14:textId="77777777" w:rsidR="007D2483" w:rsidRPr="007D2483" w:rsidRDefault="007D2483" w:rsidP="007D2483">
      <w:pPr>
        <w:pStyle w:val="a3"/>
        <w:rPr>
          <w:rFonts w:ascii="ＭＳ ゴシック" w:eastAsia="ＭＳ ゴシック" w:hAnsi="ＭＳ ゴシック" w:cs="ＭＳ ゴシック"/>
        </w:rPr>
      </w:pPr>
    </w:p>
    <w:p w14:paraId="620F39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D17539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&lt;jaZ0198&gt;connat1000460</w:t>
      </w:r>
    </w:p>
    <w:p w14:paraId="02EE75F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&lt;cnZ0198&gt;connat1000460</w:t>
      </w:r>
    </w:p>
    <w:p w14:paraId="112F46F1" w14:textId="77777777" w:rsidR="007D2483" w:rsidRPr="007D2483" w:rsidRDefault="007D2483" w:rsidP="007D2483">
      <w:pPr>
        <w:pStyle w:val="a3"/>
        <w:rPr>
          <w:rFonts w:ascii="ＭＳ ゴシック" w:eastAsia="ＭＳ ゴシック" w:hAnsi="ＭＳ ゴシック" w:cs="ＭＳ ゴシック"/>
        </w:rPr>
      </w:pPr>
    </w:p>
    <w:p w14:paraId="5DC13B5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90EFE8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&lt;jaZ0199&gt;connat1000470</w:t>
      </w:r>
    </w:p>
    <w:p w14:paraId="2F4868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&lt;cnZ0199&gt;connat1000470</w:t>
      </w:r>
    </w:p>
    <w:p w14:paraId="07CB913D" w14:textId="77777777" w:rsidR="007D2483" w:rsidRPr="007D2483" w:rsidRDefault="007D2483" w:rsidP="007D2483">
      <w:pPr>
        <w:pStyle w:val="a3"/>
        <w:rPr>
          <w:rFonts w:ascii="ＭＳ ゴシック" w:eastAsia="ＭＳ ゴシック" w:hAnsi="ＭＳ ゴシック" w:cs="ＭＳ ゴシック"/>
        </w:rPr>
      </w:pPr>
    </w:p>
    <w:p w14:paraId="278F899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489DEA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&lt;jaZ0200&gt;conzin1000010</w:t>
      </w:r>
    </w:p>
    <w:p w14:paraId="6D3454A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&lt;cnZ0200&gt;conzin1000010</w:t>
      </w:r>
    </w:p>
    <w:p w14:paraId="0B9FD82B" w14:textId="77777777" w:rsidR="007D2483" w:rsidRPr="007D2483" w:rsidRDefault="007D2483" w:rsidP="007D2483">
      <w:pPr>
        <w:pStyle w:val="a3"/>
        <w:rPr>
          <w:rFonts w:ascii="ＭＳ ゴシック" w:eastAsia="ＭＳ ゴシック" w:hAnsi="ＭＳ ゴシック" w:cs="ＭＳ ゴシック"/>
        </w:rPr>
      </w:pPr>
    </w:p>
    <w:p w14:paraId="0E34B34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6CE737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&lt;jaZ0201&gt;ye0534</w:t>
      </w:r>
    </w:p>
    <w:p w14:paraId="0930CA2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&lt;cnZ0201&gt;ye0534</w:t>
      </w:r>
    </w:p>
    <w:p w14:paraId="2FC7911C" w14:textId="77777777" w:rsidR="007D2483" w:rsidRPr="007D2483" w:rsidRDefault="007D2483" w:rsidP="007D2483">
      <w:pPr>
        <w:pStyle w:val="a3"/>
        <w:rPr>
          <w:rFonts w:ascii="ＭＳ ゴシック" w:eastAsia="ＭＳ ゴシック" w:hAnsi="ＭＳ ゴシック" w:cs="ＭＳ ゴシック"/>
        </w:rPr>
      </w:pPr>
    </w:p>
    <w:p w14:paraId="1616A4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DAB1D7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&lt;jaZ0202&gt;connat1000480</w:t>
      </w:r>
    </w:p>
    <w:p w14:paraId="2895DD6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&lt;cnZ0202&gt;connat1000480</w:t>
      </w:r>
    </w:p>
    <w:p w14:paraId="185BB8C6" w14:textId="77777777" w:rsidR="007D2483" w:rsidRPr="007D2483" w:rsidRDefault="007D2483" w:rsidP="007D2483">
      <w:pPr>
        <w:pStyle w:val="a3"/>
        <w:rPr>
          <w:rFonts w:ascii="ＭＳ ゴシック" w:eastAsia="ＭＳ ゴシック" w:hAnsi="ＭＳ ゴシック" w:cs="ＭＳ ゴシック"/>
        </w:rPr>
      </w:pPr>
    </w:p>
    <w:p w14:paraId="11CC3D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353B87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&lt;jaZ0203&gt;connat1000490</w:t>
      </w:r>
    </w:p>
    <w:p w14:paraId="1DD9AF1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&lt;cnZ0203&gt;connat1000490</w:t>
      </w:r>
    </w:p>
    <w:p w14:paraId="431FB03F" w14:textId="77777777" w:rsidR="007D2483" w:rsidRPr="007D2483" w:rsidRDefault="007D2483" w:rsidP="007D2483">
      <w:pPr>
        <w:pStyle w:val="a3"/>
        <w:rPr>
          <w:rFonts w:ascii="ＭＳ ゴシック" w:eastAsia="ＭＳ ゴシック" w:hAnsi="ＭＳ ゴシック" w:cs="ＭＳ ゴシック"/>
        </w:rPr>
      </w:pPr>
    </w:p>
    <w:p w14:paraId="31B92A0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78DC0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&lt;jaZ0204&gt;connat1000500</w:t>
      </w:r>
    </w:p>
    <w:p w14:paraId="040EBD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&lt;cnZ0204&gt;connat1000500</w:t>
      </w:r>
    </w:p>
    <w:p w14:paraId="4480D404" w14:textId="77777777" w:rsidR="007D2483" w:rsidRPr="007D2483" w:rsidRDefault="007D2483" w:rsidP="007D2483">
      <w:pPr>
        <w:pStyle w:val="a3"/>
        <w:rPr>
          <w:rFonts w:ascii="ＭＳ ゴシック" w:eastAsia="ＭＳ ゴシック" w:hAnsi="ＭＳ ゴシック" w:cs="ＭＳ ゴシック"/>
        </w:rPr>
      </w:pPr>
    </w:p>
    <w:p w14:paraId="1D527B4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04FA31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&lt;jaZ0205&gt;connat1000510</w:t>
      </w:r>
    </w:p>
    <w:p w14:paraId="0A2F81F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&lt;cnZ0205&gt;connat1000510</w:t>
      </w:r>
    </w:p>
    <w:p w14:paraId="5B99C2D0" w14:textId="77777777" w:rsidR="007D2483" w:rsidRPr="007D2483" w:rsidRDefault="007D2483" w:rsidP="007D2483">
      <w:pPr>
        <w:pStyle w:val="a3"/>
        <w:rPr>
          <w:rFonts w:ascii="ＭＳ ゴシック" w:eastAsia="ＭＳ ゴシック" w:hAnsi="ＭＳ ゴシック" w:cs="ＭＳ ゴシック"/>
        </w:rPr>
      </w:pPr>
    </w:p>
    <w:p w14:paraId="34D384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19CDEA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&lt;jaZ0206&gt;connat1000520</w:t>
      </w:r>
    </w:p>
    <w:p w14:paraId="6A15F09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&lt;cnZ0206&gt;connat1000520</w:t>
      </w:r>
    </w:p>
    <w:p w14:paraId="66BB1DAD" w14:textId="77777777" w:rsidR="007D2483" w:rsidRPr="007D2483" w:rsidRDefault="007D2483" w:rsidP="007D2483">
      <w:pPr>
        <w:pStyle w:val="a3"/>
        <w:rPr>
          <w:rFonts w:ascii="ＭＳ ゴシック" w:eastAsia="ＭＳ ゴシック" w:hAnsi="ＭＳ ゴシック" w:cs="ＭＳ ゴシック"/>
        </w:rPr>
      </w:pPr>
    </w:p>
    <w:p w14:paraId="336E73B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F5A866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&lt;jaZ0207&gt;connat1000530</w:t>
      </w:r>
    </w:p>
    <w:p w14:paraId="3EE3037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&lt;cnZ0207&gt;connat1000530</w:t>
      </w:r>
    </w:p>
    <w:p w14:paraId="2608FB92" w14:textId="77777777" w:rsidR="007D2483" w:rsidRPr="007D2483" w:rsidRDefault="007D2483" w:rsidP="007D2483">
      <w:pPr>
        <w:pStyle w:val="a3"/>
        <w:rPr>
          <w:rFonts w:ascii="ＭＳ ゴシック" w:eastAsia="ＭＳ ゴシック" w:hAnsi="ＭＳ ゴシック" w:cs="ＭＳ ゴシック"/>
        </w:rPr>
      </w:pPr>
    </w:p>
    <w:p w14:paraId="41A7D5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EC4B0F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&lt;jaZ0208&gt;connat1000540</w:t>
      </w:r>
    </w:p>
    <w:p w14:paraId="3AC4DAB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&lt;cnZ0208&gt;connat1000540</w:t>
      </w:r>
    </w:p>
    <w:p w14:paraId="2D07EEDC" w14:textId="77777777" w:rsidR="007D2483" w:rsidRPr="007D2483" w:rsidRDefault="007D2483" w:rsidP="007D2483">
      <w:pPr>
        <w:pStyle w:val="a3"/>
        <w:rPr>
          <w:rFonts w:ascii="ＭＳ ゴシック" w:eastAsia="ＭＳ ゴシック" w:hAnsi="ＭＳ ゴシック" w:cs="ＭＳ ゴシック"/>
        </w:rPr>
      </w:pPr>
    </w:p>
    <w:p w14:paraId="246326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0AD6EE4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&lt;jaZ0209&gt;connat1000550</w:t>
      </w:r>
    </w:p>
    <w:p w14:paraId="728045F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&lt;cnZ0209&gt;connat1000550</w:t>
      </w:r>
    </w:p>
    <w:p w14:paraId="3E097165" w14:textId="77777777" w:rsidR="007D2483" w:rsidRPr="007D2483" w:rsidRDefault="007D2483" w:rsidP="007D2483">
      <w:pPr>
        <w:pStyle w:val="a3"/>
        <w:rPr>
          <w:rFonts w:ascii="ＭＳ ゴシック" w:eastAsia="ＭＳ ゴシック" w:hAnsi="ＭＳ ゴシック" w:cs="ＭＳ ゴシック"/>
        </w:rPr>
      </w:pPr>
    </w:p>
    <w:p w14:paraId="0B5006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828BC7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&lt;jaZ0210&gt;conzin1000020</w:t>
      </w:r>
    </w:p>
    <w:p w14:paraId="6DD3605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&lt;cnZ0210&gt;conzin1000020</w:t>
      </w:r>
    </w:p>
    <w:p w14:paraId="6125045C" w14:textId="77777777" w:rsidR="007D2483" w:rsidRPr="007D2483" w:rsidRDefault="007D2483" w:rsidP="007D2483">
      <w:pPr>
        <w:pStyle w:val="a3"/>
        <w:rPr>
          <w:rFonts w:ascii="ＭＳ ゴシック" w:eastAsia="ＭＳ ゴシック" w:hAnsi="ＭＳ ゴシック" w:cs="ＭＳ ゴシック"/>
        </w:rPr>
      </w:pPr>
    </w:p>
    <w:p w14:paraId="642534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25584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&lt;jaZ0211&gt;conzin1000030</w:t>
      </w:r>
    </w:p>
    <w:p w14:paraId="25D5C50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&lt;cnZ0211&gt;conzin1000030</w:t>
      </w:r>
    </w:p>
    <w:p w14:paraId="14F59696" w14:textId="77777777" w:rsidR="007D2483" w:rsidRPr="007D2483" w:rsidRDefault="007D2483" w:rsidP="007D2483">
      <w:pPr>
        <w:pStyle w:val="a3"/>
        <w:rPr>
          <w:rFonts w:ascii="ＭＳ ゴシック" w:eastAsia="ＭＳ ゴシック" w:hAnsi="ＭＳ ゴシック" w:cs="ＭＳ ゴシック"/>
        </w:rPr>
      </w:pPr>
    </w:p>
    <w:p w14:paraId="2C9EC3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1C192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&lt;jaZ0212&gt;conzin1000040</w:t>
      </w:r>
    </w:p>
    <w:p w14:paraId="5A0BF62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&lt;cnZ0212&gt;conzin1000040</w:t>
      </w:r>
    </w:p>
    <w:p w14:paraId="17EF0751" w14:textId="77777777" w:rsidR="007D2483" w:rsidRPr="007D2483" w:rsidRDefault="007D2483" w:rsidP="007D2483">
      <w:pPr>
        <w:pStyle w:val="a3"/>
        <w:rPr>
          <w:rFonts w:ascii="ＭＳ ゴシック" w:eastAsia="ＭＳ ゴシック" w:hAnsi="ＭＳ ゴシック" w:cs="ＭＳ ゴシック"/>
        </w:rPr>
      </w:pPr>
    </w:p>
    <w:p w14:paraId="47F87D6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2EF9D2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&lt;jaZ0213&gt;connat1000560</w:t>
      </w:r>
    </w:p>
    <w:p w14:paraId="5D6BC41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&lt;cnZ0213&gt;connat1000560</w:t>
      </w:r>
    </w:p>
    <w:p w14:paraId="0A4F9788" w14:textId="77777777" w:rsidR="007D2483" w:rsidRPr="007D2483" w:rsidRDefault="007D2483" w:rsidP="007D2483">
      <w:pPr>
        <w:pStyle w:val="a3"/>
        <w:rPr>
          <w:rFonts w:ascii="ＭＳ ゴシック" w:eastAsia="ＭＳ ゴシック" w:hAnsi="ＭＳ ゴシック" w:cs="ＭＳ ゴシック"/>
        </w:rPr>
      </w:pPr>
    </w:p>
    <w:p w14:paraId="2A74ED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2D026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&lt;jaZ0214&gt;conzin1000050</w:t>
      </w:r>
    </w:p>
    <w:p w14:paraId="6662C07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&lt;cnZ0214&gt;conzin1000050</w:t>
      </w:r>
    </w:p>
    <w:p w14:paraId="757F6522" w14:textId="77777777" w:rsidR="007D2483" w:rsidRPr="007D2483" w:rsidRDefault="007D2483" w:rsidP="007D2483">
      <w:pPr>
        <w:pStyle w:val="a3"/>
        <w:rPr>
          <w:rFonts w:ascii="ＭＳ ゴシック" w:eastAsia="ＭＳ ゴシック" w:hAnsi="ＭＳ ゴシック" w:cs="ＭＳ ゴシック"/>
        </w:rPr>
      </w:pPr>
    </w:p>
    <w:p w14:paraId="3357AE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5CE6D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&lt;jaZ0215&gt;connat1000570</w:t>
      </w:r>
    </w:p>
    <w:p w14:paraId="1B3C109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&lt;cnZ0215&gt;connat1000570</w:t>
      </w:r>
    </w:p>
    <w:p w14:paraId="6A54D5F4" w14:textId="77777777" w:rsidR="007D2483" w:rsidRPr="007D2483" w:rsidRDefault="007D2483" w:rsidP="007D2483">
      <w:pPr>
        <w:pStyle w:val="a3"/>
        <w:rPr>
          <w:rFonts w:ascii="ＭＳ ゴシック" w:eastAsia="ＭＳ ゴシック" w:hAnsi="ＭＳ ゴシック" w:cs="ＭＳ ゴシック"/>
        </w:rPr>
      </w:pPr>
    </w:p>
    <w:p w14:paraId="53A0E9D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F372AF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&lt;jaZ0216&gt;5090</w:t>
      </w:r>
    </w:p>
    <w:p w14:paraId="6278A52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&lt;cnZ0216&gt;5090</w:t>
      </w:r>
    </w:p>
    <w:p w14:paraId="49652F1F" w14:textId="77777777" w:rsidR="007D2483" w:rsidRPr="007D2483" w:rsidRDefault="007D2483" w:rsidP="007D2483">
      <w:pPr>
        <w:pStyle w:val="a3"/>
        <w:rPr>
          <w:rFonts w:ascii="ＭＳ ゴシック" w:eastAsia="ＭＳ ゴシック" w:hAnsi="ＭＳ ゴシック" w:cs="ＭＳ ゴシック"/>
        </w:rPr>
      </w:pPr>
    </w:p>
    <w:p w14:paraId="49CDA38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10882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&lt;jaZ0217&gt;consam1000010</w:t>
      </w:r>
    </w:p>
    <w:p w14:paraId="6E95D5C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&lt;cnZ0217&gt;consam1000010</w:t>
      </w:r>
    </w:p>
    <w:p w14:paraId="05386582" w14:textId="77777777" w:rsidR="007D2483" w:rsidRPr="007D2483" w:rsidRDefault="007D2483" w:rsidP="007D2483">
      <w:pPr>
        <w:pStyle w:val="a3"/>
        <w:rPr>
          <w:rFonts w:ascii="ＭＳ ゴシック" w:eastAsia="ＭＳ ゴシック" w:hAnsi="ＭＳ ゴシック" w:cs="ＭＳ ゴシック"/>
        </w:rPr>
      </w:pPr>
    </w:p>
    <w:p w14:paraId="5F9AD0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5145E7E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&lt;jaZ0218&gt;conmia1000050</w:t>
      </w:r>
    </w:p>
    <w:p w14:paraId="01DF5B1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&lt;cnZ0218&gt;conmia1000050</w:t>
      </w:r>
    </w:p>
    <w:p w14:paraId="70B5918F" w14:textId="77777777" w:rsidR="007D2483" w:rsidRPr="007D2483" w:rsidRDefault="007D2483" w:rsidP="007D2483">
      <w:pPr>
        <w:pStyle w:val="a3"/>
        <w:rPr>
          <w:rFonts w:ascii="ＭＳ ゴシック" w:eastAsia="ＭＳ ゴシック" w:hAnsi="ＭＳ ゴシック" w:cs="ＭＳ ゴシック"/>
        </w:rPr>
      </w:pPr>
    </w:p>
    <w:p w14:paraId="009E1A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C7910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&lt;jaZ0219&gt;conmia1000060</w:t>
      </w:r>
    </w:p>
    <w:p w14:paraId="5B757A3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&lt;cnZ0219&gt;conmia1000060</w:t>
      </w:r>
    </w:p>
    <w:p w14:paraId="44DF0273" w14:textId="77777777" w:rsidR="007D2483" w:rsidRPr="007D2483" w:rsidRDefault="007D2483" w:rsidP="007D2483">
      <w:pPr>
        <w:pStyle w:val="a3"/>
        <w:rPr>
          <w:rFonts w:ascii="ＭＳ ゴシック" w:eastAsia="ＭＳ ゴシック" w:hAnsi="ＭＳ ゴシック" w:cs="ＭＳ ゴシック"/>
        </w:rPr>
      </w:pPr>
    </w:p>
    <w:p w14:paraId="3A6DC7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08C400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&lt;jaZ0220&gt;conmia1000070</w:t>
      </w:r>
    </w:p>
    <w:p w14:paraId="3F8189B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&lt;cnZ0220&gt;conmia1000070</w:t>
      </w:r>
    </w:p>
    <w:p w14:paraId="678DE3C9" w14:textId="77777777" w:rsidR="007D2483" w:rsidRPr="007D2483" w:rsidRDefault="007D2483" w:rsidP="007D2483">
      <w:pPr>
        <w:pStyle w:val="a3"/>
        <w:rPr>
          <w:rFonts w:ascii="ＭＳ ゴシック" w:eastAsia="ＭＳ ゴシック" w:hAnsi="ＭＳ ゴシック" w:cs="ＭＳ ゴシック"/>
        </w:rPr>
      </w:pPr>
    </w:p>
    <w:p w14:paraId="496884D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9BCF8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&lt;jaZ0221&gt;conmia1000080</w:t>
      </w:r>
    </w:p>
    <w:p w14:paraId="71919D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&lt;cnZ0221&gt;conmia1000080</w:t>
      </w:r>
    </w:p>
    <w:p w14:paraId="7A6703AB" w14:textId="77777777" w:rsidR="007D2483" w:rsidRPr="007D2483" w:rsidRDefault="007D2483" w:rsidP="007D2483">
      <w:pPr>
        <w:pStyle w:val="a3"/>
        <w:rPr>
          <w:rFonts w:ascii="ＭＳ ゴシック" w:eastAsia="ＭＳ ゴシック" w:hAnsi="ＭＳ ゴシック" w:cs="ＭＳ ゴシック"/>
        </w:rPr>
      </w:pPr>
    </w:p>
    <w:p w14:paraId="5D04B4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892418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&lt;jaZ0222&gt;conmia1000090</w:t>
      </w:r>
    </w:p>
    <w:p w14:paraId="3DE9BFD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&lt;cnZ0222&gt;conmia1000090</w:t>
      </w:r>
    </w:p>
    <w:p w14:paraId="4B71CAD0" w14:textId="77777777" w:rsidR="007D2483" w:rsidRPr="007D2483" w:rsidRDefault="007D2483" w:rsidP="007D2483">
      <w:pPr>
        <w:pStyle w:val="a3"/>
        <w:rPr>
          <w:rFonts w:ascii="ＭＳ ゴシック" w:eastAsia="ＭＳ ゴシック" w:hAnsi="ＭＳ ゴシック" w:cs="ＭＳ ゴシック"/>
        </w:rPr>
      </w:pPr>
    </w:p>
    <w:p w14:paraId="677E65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7040F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&lt;jaZ0223&gt;conmia1000100</w:t>
      </w:r>
    </w:p>
    <w:p w14:paraId="71D69C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&lt;cnZ0223&gt;conmia1000100</w:t>
      </w:r>
    </w:p>
    <w:p w14:paraId="51464349" w14:textId="77777777" w:rsidR="007D2483" w:rsidRPr="007D2483" w:rsidRDefault="007D2483" w:rsidP="007D2483">
      <w:pPr>
        <w:pStyle w:val="a3"/>
        <w:rPr>
          <w:rFonts w:ascii="ＭＳ ゴシック" w:eastAsia="ＭＳ ゴシック" w:hAnsi="ＭＳ ゴシック" w:cs="ＭＳ ゴシック"/>
        </w:rPr>
      </w:pPr>
    </w:p>
    <w:p w14:paraId="0F9033A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A19F88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&lt;jaZ0224&gt;conmia1000110</w:t>
      </w:r>
    </w:p>
    <w:p w14:paraId="416097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&lt;cnZ0224&gt;conmia1000110</w:t>
      </w:r>
    </w:p>
    <w:p w14:paraId="319E33E0" w14:textId="77777777" w:rsidR="007D2483" w:rsidRPr="007D2483" w:rsidRDefault="007D2483" w:rsidP="007D2483">
      <w:pPr>
        <w:pStyle w:val="a3"/>
        <w:rPr>
          <w:rFonts w:ascii="ＭＳ ゴシック" w:eastAsia="ＭＳ ゴシック" w:hAnsi="ＭＳ ゴシック" w:cs="ＭＳ ゴシック"/>
        </w:rPr>
      </w:pPr>
    </w:p>
    <w:p w14:paraId="1D38D4D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84A2C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&lt;jaZ0225&gt;conmai1000180</w:t>
      </w:r>
    </w:p>
    <w:p w14:paraId="40942FE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&lt;cnZ0225&gt;conmai1000180</w:t>
      </w:r>
    </w:p>
    <w:p w14:paraId="0FFF1F31" w14:textId="77777777" w:rsidR="007D2483" w:rsidRPr="007D2483" w:rsidRDefault="007D2483" w:rsidP="007D2483">
      <w:pPr>
        <w:pStyle w:val="a3"/>
        <w:rPr>
          <w:rFonts w:ascii="ＭＳ ゴシック" w:eastAsia="ＭＳ ゴシック" w:hAnsi="ＭＳ ゴシック" w:cs="ＭＳ ゴシック"/>
        </w:rPr>
      </w:pPr>
    </w:p>
    <w:p w14:paraId="495C65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8C0229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&lt;jaZ0226&gt;conmai1000190</w:t>
      </w:r>
    </w:p>
    <w:p w14:paraId="7DFC231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&lt;cnZ0226&gt;conmai1000190</w:t>
      </w:r>
    </w:p>
    <w:p w14:paraId="4CDA3B23" w14:textId="77777777" w:rsidR="007D2483" w:rsidRPr="007D2483" w:rsidRDefault="007D2483" w:rsidP="007D2483">
      <w:pPr>
        <w:pStyle w:val="a3"/>
        <w:rPr>
          <w:rFonts w:ascii="ＭＳ ゴシック" w:eastAsia="ＭＳ ゴシック" w:hAnsi="ＭＳ ゴシック" w:cs="ＭＳ ゴシック"/>
        </w:rPr>
      </w:pPr>
    </w:p>
    <w:p w14:paraId="6B1B80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191270E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&lt;jaZ0227&gt;conmai1000200</w:t>
      </w:r>
    </w:p>
    <w:p w14:paraId="7383481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&lt;cnZ0227&gt;conmai1000200</w:t>
      </w:r>
    </w:p>
    <w:p w14:paraId="0E711D81" w14:textId="77777777" w:rsidR="007D2483" w:rsidRPr="007D2483" w:rsidRDefault="007D2483" w:rsidP="007D2483">
      <w:pPr>
        <w:pStyle w:val="a3"/>
        <w:rPr>
          <w:rFonts w:ascii="ＭＳ ゴシック" w:eastAsia="ＭＳ ゴシック" w:hAnsi="ＭＳ ゴシック" w:cs="ＭＳ ゴシック"/>
        </w:rPr>
      </w:pPr>
    </w:p>
    <w:p w14:paraId="2485A99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6C8DE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&lt;jaZ0228&gt;conmai1000210</w:t>
      </w:r>
    </w:p>
    <w:p w14:paraId="5307E9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&lt;cnZ0228&gt;conmai1000210</w:t>
      </w:r>
    </w:p>
    <w:p w14:paraId="719F8BFE" w14:textId="77777777" w:rsidR="007D2483" w:rsidRPr="007D2483" w:rsidRDefault="007D2483" w:rsidP="007D2483">
      <w:pPr>
        <w:pStyle w:val="a3"/>
        <w:rPr>
          <w:rFonts w:ascii="ＭＳ ゴシック" w:eastAsia="ＭＳ ゴシック" w:hAnsi="ＭＳ ゴシック" w:cs="ＭＳ ゴシック"/>
        </w:rPr>
      </w:pPr>
    </w:p>
    <w:p w14:paraId="10CA8B4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54E144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&lt;jaZ0229&gt;conmia1000120</w:t>
      </w:r>
    </w:p>
    <w:p w14:paraId="5F6DFBA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&lt;cnZ0229&gt;conmia1000120</w:t>
      </w:r>
    </w:p>
    <w:p w14:paraId="195C3785" w14:textId="77777777" w:rsidR="007D2483" w:rsidRPr="007D2483" w:rsidRDefault="007D2483" w:rsidP="007D2483">
      <w:pPr>
        <w:pStyle w:val="a3"/>
        <w:rPr>
          <w:rFonts w:ascii="ＭＳ ゴシック" w:eastAsia="ＭＳ ゴシック" w:hAnsi="ＭＳ ゴシック" w:cs="ＭＳ ゴシック"/>
        </w:rPr>
      </w:pPr>
    </w:p>
    <w:p w14:paraId="01CABAD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96E958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&lt;jaZ0230&gt;conmia1000130</w:t>
      </w:r>
    </w:p>
    <w:p w14:paraId="026C656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&lt;cnZ0230&gt;conmia1000130</w:t>
      </w:r>
    </w:p>
    <w:p w14:paraId="137B9BE1" w14:textId="77777777" w:rsidR="007D2483" w:rsidRPr="007D2483" w:rsidRDefault="007D2483" w:rsidP="007D2483">
      <w:pPr>
        <w:pStyle w:val="a3"/>
        <w:rPr>
          <w:rFonts w:ascii="ＭＳ ゴシック" w:eastAsia="ＭＳ ゴシック" w:hAnsi="ＭＳ ゴシック" w:cs="ＭＳ ゴシック"/>
        </w:rPr>
      </w:pPr>
    </w:p>
    <w:p w14:paraId="0817D0B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4AE11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&lt;jaZ0231&gt;conmai1000220</w:t>
      </w:r>
    </w:p>
    <w:p w14:paraId="74EFEC8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&lt;cnZ0231&gt;conmai1000220</w:t>
      </w:r>
    </w:p>
    <w:p w14:paraId="3352CFF0" w14:textId="77777777" w:rsidR="007D2483" w:rsidRPr="007D2483" w:rsidRDefault="007D2483" w:rsidP="007D2483">
      <w:pPr>
        <w:pStyle w:val="a3"/>
        <w:rPr>
          <w:rFonts w:ascii="ＭＳ ゴシック" w:eastAsia="ＭＳ ゴシック" w:hAnsi="ＭＳ ゴシック" w:cs="ＭＳ ゴシック"/>
        </w:rPr>
      </w:pPr>
    </w:p>
    <w:p w14:paraId="0B0007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B314C0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&lt;jaZ0232&gt;conpwu1000010</w:t>
      </w:r>
    </w:p>
    <w:p w14:paraId="4D3DBC1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&lt;cnZ0232&gt;conpwu1000010</w:t>
      </w:r>
    </w:p>
    <w:p w14:paraId="5466D178" w14:textId="77777777" w:rsidR="007D2483" w:rsidRPr="007D2483" w:rsidRDefault="007D2483" w:rsidP="007D2483">
      <w:pPr>
        <w:pStyle w:val="a3"/>
        <w:rPr>
          <w:rFonts w:ascii="ＭＳ ゴシック" w:eastAsia="ＭＳ ゴシック" w:hAnsi="ＭＳ ゴシック" w:cs="ＭＳ ゴシック"/>
        </w:rPr>
      </w:pPr>
    </w:p>
    <w:p w14:paraId="077ECB2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6435E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&lt;jaZ0233&gt;conpwu1000020</w:t>
      </w:r>
    </w:p>
    <w:p w14:paraId="01A0245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&lt;cnZ0233&gt;conpwu1000020</w:t>
      </w:r>
    </w:p>
    <w:p w14:paraId="779F1749" w14:textId="77777777" w:rsidR="007D2483" w:rsidRPr="007D2483" w:rsidRDefault="007D2483" w:rsidP="007D2483">
      <w:pPr>
        <w:pStyle w:val="a3"/>
        <w:rPr>
          <w:rFonts w:ascii="ＭＳ ゴシック" w:eastAsia="ＭＳ ゴシック" w:hAnsi="ＭＳ ゴシック" w:cs="ＭＳ ゴシック"/>
        </w:rPr>
      </w:pPr>
    </w:p>
    <w:p w14:paraId="2D4D4B2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947D6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&lt;jaZ0234&gt;conpwu1000030</w:t>
      </w:r>
    </w:p>
    <w:p w14:paraId="23FDD2F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&lt;cnZ0234&gt;conpwu1000030</w:t>
      </w:r>
    </w:p>
    <w:p w14:paraId="5B92D9A5" w14:textId="77777777" w:rsidR="007D2483" w:rsidRPr="007D2483" w:rsidRDefault="007D2483" w:rsidP="007D2483">
      <w:pPr>
        <w:pStyle w:val="a3"/>
        <w:rPr>
          <w:rFonts w:ascii="ＭＳ ゴシック" w:eastAsia="ＭＳ ゴシック" w:hAnsi="ＭＳ ゴシック" w:cs="ＭＳ ゴシック"/>
        </w:rPr>
      </w:pPr>
    </w:p>
    <w:p w14:paraId="2BB4643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2753A3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&lt;jaZ0235&gt;conpwu1000040</w:t>
      </w:r>
    </w:p>
    <w:p w14:paraId="26473E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&lt;cnZ0235&gt;conpwu1000040</w:t>
      </w:r>
    </w:p>
    <w:p w14:paraId="16386B24" w14:textId="77777777" w:rsidR="007D2483" w:rsidRPr="007D2483" w:rsidRDefault="007D2483" w:rsidP="007D2483">
      <w:pPr>
        <w:pStyle w:val="a3"/>
        <w:rPr>
          <w:rFonts w:ascii="ＭＳ ゴシック" w:eastAsia="ＭＳ ゴシック" w:hAnsi="ＭＳ ゴシック" w:cs="ＭＳ ゴシック"/>
        </w:rPr>
      </w:pPr>
    </w:p>
    <w:p w14:paraId="0D73007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0FE5E4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&lt;jaZ0236&gt;conpwu1000050</w:t>
      </w:r>
    </w:p>
    <w:p w14:paraId="0189FA5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&lt;cnZ0236&gt;conpwu1000050</w:t>
      </w:r>
    </w:p>
    <w:p w14:paraId="25564981" w14:textId="77777777" w:rsidR="007D2483" w:rsidRPr="007D2483" w:rsidRDefault="007D2483" w:rsidP="007D2483">
      <w:pPr>
        <w:pStyle w:val="a3"/>
        <w:rPr>
          <w:rFonts w:ascii="ＭＳ ゴシック" w:eastAsia="ＭＳ ゴシック" w:hAnsi="ＭＳ ゴシック" w:cs="ＭＳ ゴシック"/>
        </w:rPr>
      </w:pPr>
    </w:p>
    <w:p w14:paraId="7A4EA88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6A490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&lt;jaZ0237&gt;conpwu1000060</w:t>
      </w:r>
    </w:p>
    <w:p w14:paraId="625523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&lt;cnZ0237&gt;conpwu1000060</w:t>
      </w:r>
    </w:p>
    <w:p w14:paraId="77497DEC" w14:textId="77777777" w:rsidR="007D2483" w:rsidRPr="007D2483" w:rsidRDefault="007D2483" w:rsidP="007D2483">
      <w:pPr>
        <w:pStyle w:val="a3"/>
        <w:rPr>
          <w:rFonts w:ascii="ＭＳ ゴシック" w:eastAsia="ＭＳ ゴシック" w:hAnsi="ＭＳ ゴシック" w:cs="ＭＳ ゴシック"/>
        </w:rPr>
      </w:pPr>
    </w:p>
    <w:p w14:paraId="5970CC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7672D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&lt;jaZ0238&gt;conpwu1000070</w:t>
      </w:r>
    </w:p>
    <w:p w14:paraId="2C3A3EE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&lt;cnZ0238&gt;conpwu1000070</w:t>
      </w:r>
    </w:p>
    <w:p w14:paraId="518AD796" w14:textId="77777777" w:rsidR="007D2483" w:rsidRPr="007D2483" w:rsidRDefault="007D2483" w:rsidP="007D2483">
      <w:pPr>
        <w:pStyle w:val="a3"/>
        <w:rPr>
          <w:rFonts w:ascii="ＭＳ ゴシック" w:eastAsia="ＭＳ ゴシック" w:hAnsi="ＭＳ ゴシック" w:cs="ＭＳ ゴシック"/>
        </w:rPr>
      </w:pPr>
    </w:p>
    <w:p w14:paraId="567D88E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8F9157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&lt;jaZ0239&gt;conpwu1000080</w:t>
      </w:r>
    </w:p>
    <w:p w14:paraId="76B8C45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&lt;cnZ0239&gt;conpwu1000080</w:t>
      </w:r>
    </w:p>
    <w:p w14:paraId="2950A568" w14:textId="77777777" w:rsidR="007D2483" w:rsidRPr="007D2483" w:rsidRDefault="007D2483" w:rsidP="007D2483">
      <w:pPr>
        <w:pStyle w:val="a3"/>
        <w:rPr>
          <w:rFonts w:ascii="ＭＳ ゴシック" w:eastAsia="ＭＳ ゴシック" w:hAnsi="ＭＳ ゴシック" w:cs="ＭＳ ゴシック"/>
        </w:rPr>
      </w:pPr>
    </w:p>
    <w:p w14:paraId="15E646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E3E71A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&lt;jaZ0240&gt;conpwu1000090</w:t>
      </w:r>
    </w:p>
    <w:p w14:paraId="7C9B561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&lt;cnZ0240&gt;conpwu1000090</w:t>
      </w:r>
    </w:p>
    <w:p w14:paraId="6E43315B" w14:textId="77777777" w:rsidR="007D2483" w:rsidRPr="007D2483" w:rsidRDefault="007D2483" w:rsidP="007D2483">
      <w:pPr>
        <w:pStyle w:val="a3"/>
        <w:rPr>
          <w:rFonts w:ascii="ＭＳ ゴシック" w:eastAsia="ＭＳ ゴシック" w:hAnsi="ＭＳ ゴシック" w:cs="ＭＳ ゴシック"/>
        </w:rPr>
      </w:pPr>
    </w:p>
    <w:p w14:paraId="22C971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5128A0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&lt;jaZ0241&gt;conpwu1000100</w:t>
      </w:r>
    </w:p>
    <w:p w14:paraId="5345A69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&lt;cnZ0241&gt;conpwu1000100</w:t>
      </w:r>
    </w:p>
    <w:p w14:paraId="3215320B" w14:textId="77777777" w:rsidR="007D2483" w:rsidRPr="007D2483" w:rsidRDefault="007D2483" w:rsidP="007D2483">
      <w:pPr>
        <w:pStyle w:val="a3"/>
        <w:rPr>
          <w:rFonts w:ascii="ＭＳ ゴシック" w:eastAsia="ＭＳ ゴシック" w:hAnsi="ＭＳ ゴシック" w:cs="ＭＳ ゴシック"/>
        </w:rPr>
      </w:pPr>
    </w:p>
    <w:p w14:paraId="722DB0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DD91C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&lt;jaZ0242&gt;conpwu1000110</w:t>
      </w:r>
    </w:p>
    <w:p w14:paraId="6D36B4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&lt;cnZ0242&gt;conpwu1000110</w:t>
      </w:r>
    </w:p>
    <w:p w14:paraId="66AD7EB2" w14:textId="77777777" w:rsidR="007D2483" w:rsidRPr="007D2483" w:rsidRDefault="007D2483" w:rsidP="007D2483">
      <w:pPr>
        <w:pStyle w:val="a3"/>
        <w:rPr>
          <w:rFonts w:ascii="ＭＳ ゴシック" w:eastAsia="ＭＳ ゴシック" w:hAnsi="ＭＳ ゴシック" w:cs="ＭＳ ゴシック"/>
        </w:rPr>
      </w:pPr>
    </w:p>
    <w:p w14:paraId="28E25A4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EAEAA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&lt;jaZ0243&gt;conest0100240</w:t>
      </w:r>
    </w:p>
    <w:p w14:paraId="5DD8F70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&lt;cnZ0243&gt;conest0100240</w:t>
      </w:r>
    </w:p>
    <w:p w14:paraId="678A276D" w14:textId="77777777" w:rsidR="007D2483" w:rsidRPr="007D2483" w:rsidRDefault="007D2483" w:rsidP="007D2483">
      <w:pPr>
        <w:pStyle w:val="a3"/>
        <w:rPr>
          <w:rFonts w:ascii="ＭＳ ゴシック" w:eastAsia="ＭＳ ゴシック" w:hAnsi="ＭＳ ゴシック" w:cs="ＭＳ ゴシック"/>
        </w:rPr>
      </w:pPr>
    </w:p>
    <w:p w14:paraId="3A1776E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1399B3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&lt;jaZ0244&gt;conest0100250</w:t>
      </w:r>
    </w:p>
    <w:p w14:paraId="0A046D4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&lt;cnZ0244&gt;conest0100250</w:t>
      </w:r>
    </w:p>
    <w:p w14:paraId="66E08CD6" w14:textId="77777777" w:rsidR="007D2483" w:rsidRPr="007D2483" w:rsidRDefault="007D2483" w:rsidP="007D2483">
      <w:pPr>
        <w:pStyle w:val="a3"/>
        <w:rPr>
          <w:rFonts w:ascii="ＭＳ ゴシック" w:eastAsia="ＭＳ ゴシック" w:hAnsi="ＭＳ ゴシック" w:cs="ＭＳ ゴシック"/>
        </w:rPr>
      </w:pPr>
    </w:p>
    <w:p w14:paraId="4F87E4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2B503F2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&lt;jaZ0245&gt;conest0100260</w:t>
      </w:r>
    </w:p>
    <w:p w14:paraId="409317E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&lt;cnZ0245&gt;conest0100260</w:t>
      </w:r>
    </w:p>
    <w:p w14:paraId="6607D75F" w14:textId="77777777" w:rsidR="007D2483" w:rsidRPr="007D2483" w:rsidRDefault="007D2483" w:rsidP="007D2483">
      <w:pPr>
        <w:pStyle w:val="a3"/>
        <w:rPr>
          <w:rFonts w:ascii="ＭＳ ゴシック" w:eastAsia="ＭＳ ゴシック" w:hAnsi="ＭＳ ゴシック" w:cs="ＭＳ ゴシック"/>
        </w:rPr>
      </w:pPr>
    </w:p>
    <w:p w14:paraId="55DE400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A4B820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&lt;jaZ0246&gt;</w:t>
      </w:r>
      <w:proofErr w:type="spellStart"/>
      <w:r w:rsidRPr="007D2483">
        <w:rPr>
          <w:rFonts w:ascii="ＭＳ ゴシック" w:eastAsia="ＭＳ ゴシック" w:hAnsi="ＭＳ ゴシック" w:cs="ＭＳ ゴシック"/>
        </w:rPr>
        <w:t>function.h</w:t>
      </w:r>
      <w:proofErr w:type="spellEnd"/>
    </w:p>
    <w:p w14:paraId="4DC7D1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&lt;cnZ0246&gt;</w:t>
      </w:r>
      <w:proofErr w:type="spellStart"/>
      <w:r w:rsidRPr="007D2483">
        <w:rPr>
          <w:rFonts w:ascii="ＭＳ ゴシック" w:eastAsia="ＭＳ ゴシック" w:hAnsi="ＭＳ ゴシック" w:cs="ＭＳ ゴシック"/>
        </w:rPr>
        <w:t>function.h</w:t>
      </w:r>
      <w:proofErr w:type="spellEnd"/>
    </w:p>
    <w:p w14:paraId="05ADEA1B" w14:textId="77777777" w:rsidR="007D2483" w:rsidRPr="007D2483" w:rsidRDefault="007D2483" w:rsidP="007D2483">
      <w:pPr>
        <w:pStyle w:val="a3"/>
        <w:rPr>
          <w:rFonts w:ascii="ＭＳ ゴシック" w:eastAsia="ＭＳ ゴシック" w:hAnsi="ＭＳ ゴシック" w:cs="ＭＳ ゴシック"/>
        </w:rPr>
      </w:pPr>
    </w:p>
    <w:p w14:paraId="7BFAB37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BC4F6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&lt;jaZ0247&gt;</w:t>
      </w:r>
      <w:proofErr w:type="spellStart"/>
      <w:r w:rsidRPr="007D2483">
        <w:rPr>
          <w:rFonts w:ascii="ＭＳ ゴシック" w:eastAsia="ＭＳ ゴシック" w:hAnsi="ＭＳ ゴシック" w:cs="ＭＳ ゴシック"/>
        </w:rPr>
        <w:t>bg</w:t>
      </w:r>
      <w:proofErr w:type="spellEnd"/>
      <w:r w:rsidRPr="007D2483">
        <w:rPr>
          <w:rFonts w:ascii="ＭＳ ゴシック" w:eastAsia="ＭＳ ゴシック" w:hAnsi="ＭＳ ゴシック" w:cs="ＭＳ ゴシック"/>
        </w:rPr>
        <w:t>_</w:t>
      </w:r>
    </w:p>
    <w:p w14:paraId="2E4418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&lt;cnZ0247&gt;</w:t>
      </w:r>
      <w:proofErr w:type="spellStart"/>
      <w:r w:rsidRPr="007D2483">
        <w:rPr>
          <w:rFonts w:ascii="ＭＳ ゴシック" w:eastAsia="ＭＳ ゴシック" w:hAnsi="ＭＳ ゴシック" w:cs="ＭＳ ゴシック"/>
        </w:rPr>
        <w:t>bg</w:t>
      </w:r>
      <w:proofErr w:type="spellEnd"/>
      <w:r w:rsidRPr="007D2483">
        <w:rPr>
          <w:rFonts w:ascii="ＭＳ ゴシック" w:eastAsia="ＭＳ ゴシック" w:hAnsi="ＭＳ ゴシック" w:cs="ＭＳ ゴシック"/>
        </w:rPr>
        <w:t>_</w:t>
      </w:r>
    </w:p>
    <w:p w14:paraId="056B2476" w14:textId="77777777" w:rsidR="007D2483" w:rsidRPr="007D2483" w:rsidRDefault="007D2483" w:rsidP="007D2483">
      <w:pPr>
        <w:pStyle w:val="a3"/>
        <w:rPr>
          <w:rFonts w:ascii="ＭＳ ゴシック" w:eastAsia="ＭＳ ゴシック" w:hAnsi="ＭＳ ゴシック" w:cs="ＭＳ ゴシック"/>
        </w:rPr>
      </w:pPr>
    </w:p>
    <w:p w14:paraId="7A62822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0290B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&lt;jaZ0248&gt;</w:t>
      </w:r>
      <w:proofErr w:type="spellStart"/>
      <w:r w:rsidRPr="007D2483">
        <w:rPr>
          <w:rFonts w:ascii="ＭＳ ゴシック" w:eastAsia="ＭＳ ゴシック" w:hAnsi="ＭＳ ゴシック" w:cs="ＭＳ ゴシック"/>
        </w:rPr>
        <w:t>bgm</w:t>
      </w:r>
      <w:proofErr w:type="spellEnd"/>
      <w:r w:rsidRPr="007D2483">
        <w:rPr>
          <w:rFonts w:ascii="ＭＳ ゴシック" w:eastAsia="ＭＳ ゴシック" w:hAnsi="ＭＳ ゴシック" w:cs="ＭＳ ゴシック"/>
        </w:rPr>
        <w:t>_</w:t>
      </w:r>
    </w:p>
    <w:p w14:paraId="319FCA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&lt;cnZ0248&gt;</w:t>
      </w:r>
      <w:proofErr w:type="spellStart"/>
      <w:r w:rsidRPr="007D2483">
        <w:rPr>
          <w:rFonts w:ascii="ＭＳ ゴシック" w:eastAsia="ＭＳ ゴシック" w:hAnsi="ＭＳ ゴシック" w:cs="ＭＳ ゴシック"/>
        </w:rPr>
        <w:t>bgm</w:t>
      </w:r>
      <w:proofErr w:type="spellEnd"/>
      <w:r w:rsidRPr="007D2483">
        <w:rPr>
          <w:rFonts w:ascii="ＭＳ ゴシック" w:eastAsia="ＭＳ ゴシック" w:hAnsi="ＭＳ ゴシック" w:cs="ＭＳ ゴシック"/>
        </w:rPr>
        <w:t>_</w:t>
      </w:r>
    </w:p>
    <w:p w14:paraId="5A2FCB5B" w14:textId="77777777" w:rsidR="007D2483" w:rsidRPr="007D2483" w:rsidRDefault="007D2483" w:rsidP="007D2483">
      <w:pPr>
        <w:pStyle w:val="a3"/>
        <w:rPr>
          <w:rFonts w:ascii="ＭＳ ゴシック" w:eastAsia="ＭＳ ゴシック" w:hAnsi="ＭＳ ゴシック" w:cs="ＭＳ ゴシック"/>
        </w:rPr>
      </w:pPr>
    </w:p>
    <w:p w14:paraId="769940D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0596FB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&lt;jaZ0249&gt;tati_000000</w:t>
      </w:r>
    </w:p>
    <w:p w14:paraId="321EAF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&lt;cnZ0249&gt;tati_000000</w:t>
      </w:r>
    </w:p>
    <w:p w14:paraId="5E35C48C" w14:textId="77777777" w:rsidR="007D2483" w:rsidRPr="007D2483" w:rsidRDefault="007D2483" w:rsidP="007D2483">
      <w:pPr>
        <w:pStyle w:val="a3"/>
        <w:rPr>
          <w:rFonts w:ascii="ＭＳ ゴシック" w:eastAsia="ＭＳ ゴシック" w:hAnsi="ＭＳ ゴシック" w:cs="ＭＳ ゴシック"/>
        </w:rPr>
      </w:pPr>
    </w:p>
    <w:p w14:paraId="4FC225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62CFAA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&lt;jaZ0250&gt;</w:t>
      </w:r>
      <w:proofErr w:type="spellStart"/>
      <w:r w:rsidRPr="007D2483">
        <w:rPr>
          <w:rFonts w:ascii="ＭＳ ゴシック" w:eastAsia="ＭＳ ゴシック" w:hAnsi="ＭＳ ゴシック" w:cs="ＭＳ ゴシック"/>
        </w:rPr>
        <w:t>effect.h</w:t>
      </w:r>
      <w:proofErr w:type="spellEnd"/>
    </w:p>
    <w:p w14:paraId="66989C1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&lt;cnZ0250&gt;</w:t>
      </w:r>
      <w:proofErr w:type="spellStart"/>
      <w:r w:rsidRPr="007D2483">
        <w:rPr>
          <w:rFonts w:ascii="ＭＳ ゴシック" w:eastAsia="ＭＳ ゴシック" w:hAnsi="ＭＳ ゴシック" w:cs="ＭＳ ゴシック"/>
        </w:rPr>
        <w:t>effect.h</w:t>
      </w:r>
      <w:proofErr w:type="spellEnd"/>
    </w:p>
    <w:p w14:paraId="07A97D92" w14:textId="77777777" w:rsidR="007D2483" w:rsidRPr="007D2483" w:rsidRDefault="007D2483" w:rsidP="007D2483">
      <w:pPr>
        <w:pStyle w:val="a3"/>
        <w:rPr>
          <w:rFonts w:ascii="ＭＳ ゴシック" w:eastAsia="ＭＳ ゴシック" w:hAnsi="ＭＳ ゴシック" w:cs="ＭＳ ゴシック"/>
        </w:rPr>
      </w:pPr>
    </w:p>
    <w:p w14:paraId="0C4301A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1A29B8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&lt;jaZ0251&gt;CL_Wk00</w:t>
      </w:r>
    </w:p>
    <w:p w14:paraId="5634CD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&lt;cnZ0251&gt;CL_Wk00</w:t>
      </w:r>
    </w:p>
    <w:p w14:paraId="42BC8A55" w14:textId="77777777" w:rsidR="007D2483" w:rsidRPr="007D2483" w:rsidRDefault="007D2483" w:rsidP="007D2483">
      <w:pPr>
        <w:pStyle w:val="a3"/>
        <w:rPr>
          <w:rFonts w:ascii="ＭＳ ゴシック" w:eastAsia="ＭＳ ゴシック" w:hAnsi="ＭＳ ゴシック" w:cs="ＭＳ ゴシック"/>
        </w:rPr>
      </w:pPr>
    </w:p>
    <w:p w14:paraId="5613B4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CF5C44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&lt;jaZ0252&gt;Wk_0000b</w:t>
      </w:r>
    </w:p>
    <w:p w14:paraId="0B779BE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&lt;cnZ0252&gt;Wk_0000b</w:t>
      </w:r>
    </w:p>
    <w:p w14:paraId="06A4CB08" w14:textId="77777777" w:rsidR="007D2483" w:rsidRPr="007D2483" w:rsidRDefault="007D2483" w:rsidP="007D2483">
      <w:pPr>
        <w:pStyle w:val="a3"/>
        <w:rPr>
          <w:rFonts w:ascii="ＭＳ ゴシック" w:eastAsia="ＭＳ ゴシック" w:hAnsi="ＭＳ ゴシック" w:cs="ＭＳ ゴシック"/>
        </w:rPr>
      </w:pPr>
    </w:p>
    <w:p w14:paraId="7B0DAA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65D68F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&lt;jaZ0253&gt;Wk_0000a</w:t>
      </w:r>
    </w:p>
    <w:p w14:paraId="5890891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&lt;cnZ0253&gt;Wk_0000a</w:t>
      </w:r>
    </w:p>
    <w:p w14:paraId="3BE854DB" w14:textId="77777777" w:rsidR="007D2483" w:rsidRPr="007D2483" w:rsidRDefault="007D2483" w:rsidP="007D2483">
      <w:pPr>
        <w:pStyle w:val="a3"/>
        <w:rPr>
          <w:rFonts w:ascii="ＭＳ ゴシック" w:eastAsia="ＭＳ ゴシック" w:hAnsi="ＭＳ ゴシック" w:cs="ＭＳ ゴシック"/>
        </w:rPr>
      </w:pPr>
    </w:p>
    <w:p w14:paraId="5B0C280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7C697A6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&lt;jaZ0254&gt;CL_Wk01</w:t>
      </w:r>
    </w:p>
    <w:p w14:paraId="758988A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&lt;cnZ0254&gt;CL_Wk01</w:t>
      </w:r>
    </w:p>
    <w:p w14:paraId="384D24CC" w14:textId="77777777" w:rsidR="007D2483" w:rsidRPr="007D2483" w:rsidRDefault="007D2483" w:rsidP="007D2483">
      <w:pPr>
        <w:pStyle w:val="a3"/>
        <w:rPr>
          <w:rFonts w:ascii="ＭＳ ゴシック" w:eastAsia="ＭＳ ゴシック" w:hAnsi="ＭＳ ゴシック" w:cs="ＭＳ ゴシック"/>
        </w:rPr>
      </w:pPr>
    </w:p>
    <w:p w14:paraId="028978C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EEA6B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&lt;jaZ0255&gt;Wk_0010b</w:t>
      </w:r>
    </w:p>
    <w:p w14:paraId="3225B42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&lt;cnZ0255&gt;Wk_0010b</w:t>
      </w:r>
    </w:p>
    <w:p w14:paraId="6B7D96E2" w14:textId="77777777" w:rsidR="007D2483" w:rsidRPr="007D2483" w:rsidRDefault="007D2483" w:rsidP="007D2483">
      <w:pPr>
        <w:pStyle w:val="a3"/>
        <w:rPr>
          <w:rFonts w:ascii="ＭＳ ゴシック" w:eastAsia="ＭＳ ゴシック" w:hAnsi="ＭＳ ゴシック" w:cs="ＭＳ ゴシック"/>
        </w:rPr>
      </w:pPr>
    </w:p>
    <w:p w14:paraId="4C123DF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2DFC2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&lt;jaZ0256&gt;Wk_0010a</w:t>
      </w:r>
    </w:p>
    <w:p w14:paraId="0D36D62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&lt;cnZ0256&gt;Wk_0010a</w:t>
      </w:r>
    </w:p>
    <w:p w14:paraId="0BC1EAF0" w14:textId="77777777" w:rsidR="007D2483" w:rsidRPr="007D2483" w:rsidRDefault="007D2483" w:rsidP="007D2483">
      <w:pPr>
        <w:pStyle w:val="a3"/>
        <w:rPr>
          <w:rFonts w:ascii="ＭＳ ゴシック" w:eastAsia="ＭＳ ゴシック" w:hAnsi="ＭＳ ゴシック" w:cs="ＭＳ ゴシック"/>
        </w:rPr>
      </w:pPr>
    </w:p>
    <w:p w14:paraId="295EB41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12F5A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&lt;jaZ0257&gt;CL_Wk02</w:t>
      </w:r>
    </w:p>
    <w:p w14:paraId="00B493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&lt;cnZ0257&gt;CL_Wk02</w:t>
      </w:r>
    </w:p>
    <w:p w14:paraId="2A8C6EFF" w14:textId="77777777" w:rsidR="007D2483" w:rsidRPr="007D2483" w:rsidRDefault="007D2483" w:rsidP="007D2483">
      <w:pPr>
        <w:pStyle w:val="a3"/>
        <w:rPr>
          <w:rFonts w:ascii="ＭＳ ゴシック" w:eastAsia="ＭＳ ゴシック" w:hAnsi="ＭＳ ゴシック" w:cs="ＭＳ ゴシック"/>
        </w:rPr>
      </w:pPr>
    </w:p>
    <w:p w14:paraId="688AF50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5E691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&lt;jaZ0258&gt;Wk_0020b</w:t>
      </w:r>
    </w:p>
    <w:p w14:paraId="696D905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&lt;cnZ0258&gt;Wk_0020b</w:t>
      </w:r>
    </w:p>
    <w:p w14:paraId="2B469AE4" w14:textId="77777777" w:rsidR="007D2483" w:rsidRPr="007D2483" w:rsidRDefault="007D2483" w:rsidP="007D2483">
      <w:pPr>
        <w:pStyle w:val="a3"/>
        <w:rPr>
          <w:rFonts w:ascii="ＭＳ ゴシック" w:eastAsia="ＭＳ ゴシック" w:hAnsi="ＭＳ ゴシック" w:cs="ＭＳ ゴシック"/>
        </w:rPr>
      </w:pPr>
    </w:p>
    <w:p w14:paraId="4EB0F56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5C2F1F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&lt;jaZ0259&gt;Wk_0020a</w:t>
      </w:r>
    </w:p>
    <w:p w14:paraId="52CA6FF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&lt;cnZ0259&gt;Wk_0020a</w:t>
      </w:r>
    </w:p>
    <w:p w14:paraId="3B37517E" w14:textId="77777777" w:rsidR="007D2483" w:rsidRPr="007D2483" w:rsidRDefault="007D2483" w:rsidP="007D2483">
      <w:pPr>
        <w:pStyle w:val="a3"/>
        <w:rPr>
          <w:rFonts w:ascii="ＭＳ ゴシック" w:eastAsia="ＭＳ ゴシック" w:hAnsi="ＭＳ ゴシック" w:cs="ＭＳ ゴシック"/>
        </w:rPr>
      </w:pPr>
    </w:p>
    <w:p w14:paraId="543E300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0C573E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&lt;jaZ0260&gt;CL_Wk03</w:t>
      </w:r>
    </w:p>
    <w:p w14:paraId="61FC4C5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&lt;cnZ0260&gt;CL_Wk03</w:t>
      </w:r>
    </w:p>
    <w:p w14:paraId="2708B2BE" w14:textId="77777777" w:rsidR="007D2483" w:rsidRPr="007D2483" w:rsidRDefault="007D2483" w:rsidP="007D2483">
      <w:pPr>
        <w:pStyle w:val="a3"/>
        <w:rPr>
          <w:rFonts w:ascii="ＭＳ ゴシック" w:eastAsia="ＭＳ ゴシック" w:hAnsi="ＭＳ ゴシック" w:cs="ＭＳ ゴシック"/>
        </w:rPr>
      </w:pPr>
    </w:p>
    <w:p w14:paraId="13BDEB6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7FCBA1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&lt;jaZ0261&gt;Wk_0030b</w:t>
      </w:r>
    </w:p>
    <w:p w14:paraId="357BDED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&lt;cnZ0261&gt;Wk_0030b</w:t>
      </w:r>
    </w:p>
    <w:p w14:paraId="6C21D4AB" w14:textId="77777777" w:rsidR="007D2483" w:rsidRPr="007D2483" w:rsidRDefault="007D2483" w:rsidP="007D2483">
      <w:pPr>
        <w:pStyle w:val="a3"/>
        <w:rPr>
          <w:rFonts w:ascii="ＭＳ ゴシック" w:eastAsia="ＭＳ ゴシック" w:hAnsi="ＭＳ ゴシック" w:cs="ＭＳ ゴシック"/>
        </w:rPr>
      </w:pPr>
    </w:p>
    <w:p w14:paraId="68E8A52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014748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&lt;jaZ0262&gt;Wk_0030a</w:t>
      </w:r>
    </w:p>
    <w:p w14:paraId="6BC8259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&lt;cnZ0262&gt;Wk_0030a</w:t>
      </w:r>
    </w:p>
    <w:p w14:paraId="78568F3B" w14:textId="77777777" w:rsidR="007D2483" w:rsidRPr="007D2483" w:rsidRDefault="007D2483" w:rsidP="007D2483">
      <w:pPr>
        <w:pStyle w:val="a3"/>
        <w:rPr>
          <w:rFonts w:ascii="ＭＳ ゴシック" w:eastAsia="ＭＳ ゴシック" w:hAnsi="ＭＳ ゴシック" w:cs="ＭＳ ゴシック"/>
        </w:rPr>
      </w:pPr>
    </w:p>
    <w:p w14:paraId="2BC1BD0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427C78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&lt;jaZ0263&gt;CL_Wk04</w:t>
      </w:r>
    </w:p>
    <w:p w14:paraId="3C2795A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&lt;cnZ0263&gt;CL_Wk04</w:t>
      </w:r>
    </w:p>
    <w:p w14:paraId="55A3EDC5" w14:textId="77777777" w:rsidR="007D2483" w:rsidRPr="007D2483" w:rsidRDefault="007D2483" w:rsidP="007D2483">
      <w:pPr>
        <w:pStyle w:val="a3"/>
        <w:rPr>
          <w:rFonts w:ascii="ＭＳ ゴシック" w:eastAsia="ＭＳ ゴシック" w:hAnsi="ＭＳ ゴシック" w:cs="ＭＳ ゴシック"/>
        </w:rPr>
      </w:pPr>
    </w:p>
    <w:p w14:paraId="0CE585D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C4B88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&lt;jaZ0264&gt;Wk_0040b</w:t>
      </w:r>
    </w:p>
    <w:p w14:paraId="58B8E8F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&lt;cnZ0264&gt;Wk_0040b</w:t>
      </w:r>
    </w:p>
    <w:p w14:paraId="48CDE9ED" w14:textId="77777777" w:rsidR="007D2483" w:rsidRPr="007D2483" w:rsidRDefault="007D2483" w:rsidP="007D2483">
      <w:pPr>
        <w:pStyle w:val="a3"/>
        <w:rPr>
          <w:rFonts w:ascii="ＭＳ ゴシック" w:eastAsia="ＭＳ ゴシック" w:hAnsi="ＭＳ ゴシック" w:cs="ＭＳ ゴシック"/>
        </w:rPr>
      </w:pPr>
    </w:p>
    <w:p w14:paraId="1E940AA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069958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&lt;jaZ0265&gt;Wk_0040a</w:t>
      </w:r>
    </w:p>
    <w:p w14:paraId="5D9AA60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&lt;cnZ0265&gt;Wk_0040a</w:t>
      </w:r>
    </w:p>
    <w:p w14:paraId="10E10F2D" w14:textId="77777777" w:rsidR="007D2483" w:rsidRPr="007D2483" w:rsidRDefault="007D2483" w:rsidP="007D2483">
      <w:pPr>
        <w:pStyle w:val="a3"/>
        <w:rPr>
          <w:rFonts w:ascii="ＭＳ ゴシック" w:eastAsia="ＭＳ ゴシック" w:hAnsi="ＭＳ ゴシック" w:cs="ＭＳ ゴシック"/>
        </w:rPr>
      </w:pPr>
    </w:p>
    <w:p w14:paraId="250FEBA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ECFD88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&lt;jaZ0266&gt;CL_Wk05</w:t>
      </w:r>
    </w:p>
    <w:p w14:paraId="36B3A19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&lt;cnZ0266&gt;CL_Wk05</w:t>
      </w:r>
    </w:p>
    <w:p w14:paraId="244B0E2D" w14:textId="77777777" w:rsidR="007D2483" w:rsidRPr="007D2483" w:rsidRDefault="007D2483" w:rsidP="007D2483">
      <w:pPr>
        <w:pStyle w:val="a3"/>
        <w:rPr>
          <w:rFonts w:ascii="ＭＳ ゴシック" w:eastAsia="ＭＳ ゴシック" w:hAnsi="ＭＳ ゴシック" w:cs="ＭＳ ゴシック"/>
        </w:rPr>
      </w:pPr>
    </w:p>
    <w:p w14:paraId="6E6B928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FE188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&lt;jaZ0267&gt;Wk_0050b</w:t>
      </w:r>
    </w:p>
    <w:p w14:paraId="7A4B1EF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&lt;cnZ0267&gt;Wk_0050b</w:t>
      </w:r>
    </w:p>
    <w:p w14:paraId="2EF06797" w14:textId="77777777" w:rsidR="007D2483" w:rsidRPr="007D2483" w:rsidRDefault="007D2483" w:rsidP="007D2483">
      <w:pPr>
        <w:pStyle w:val="a3"/>
        <w:rPr>
          <w:rFonts w:ascii="ＭＳ ゴシック" w:eastAsia="ＭＳ ゴシック" w:hAnsi="ＭＳ ゴシック" w:cs="ＭＳ ゴシック"/>
        </w:rPr>
      </w:pPr>
    </w:p>
    <w:p w14:paraId="57C2CE9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77D572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&lt;jaZ0268&gt;Wk_0050a</w:t>
      </w:r>
    </w:p>
    <w:p w14:paraId="4E85E94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&lt;cnZ0268&gt;Wk_0050a</w:t>
      </w:r>
    </w:p>
    <w:p w14:paraId="025449A1" w14:textId="77777777" w:rsidR="007D2483" w:rsidRPr="007D2483" w:rsidRDefault="007D2483" w:rsidP="007D2483">
      <w:pPr>
        <w:pStyle w:val="a3"/>
        <w:rPr>
          <w:rFonts w:ascii="ＭＳ ゴシック" w:eastAsia="ＭＳ ゴシック" w:hAnsi="ＭＳ ゴシック" w:cs="ＭＳ ゴシック"/>
        </w:rPr>
      </w:pPr>
    </w:p>
    <w:p w14:paraId="7699555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36CD3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&lt;jaZ0269&gt;CL_Wk06</w:t>
      </w:r>
    </w:p>
    <w:p w14:paraId="30FEFE2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&lt;cnZ0269&gt;CL_Wk06</w:t>
      </w:r>
    </w:p>
    <w:p w14:paraId="41683EEF" w14:textId="77777777" w:rsidR="007D2483" w:rsidRPr="007D2483" w:rsidRDefault="007D2483" w:rsidP="007D2483">
      <w:pPr>
        <w:pStyle w:val="a3"/>
        <w:rPr>
          <w:rFonts w:ascii="ＭＳ ゴシック" w:eastAsia="ＭＳ ゴシック" w:hAnsi="ＭＳ ゴシック" w:cs="ＭＳ ゴシック"/>
        </w:rPr>
      </w:pPr>
    </w:p>
    <w:p w14:paraId="574335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87512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&lt;jaZ0270&gt;Wk_0060b</w:t>
      </w:r>
    </w:p>
    <w:p w14:paraId="4E53CEC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&lt;cnZ0270&gt;Wk_0060b</w:t>
      </w:r>
    </w:p>
    <w:p w14:paraId="00319CEA" w14:textId="77777777" w:rsidR="007D2483" w:rsidRPr="007D2483" w:rsidRDefault="007D2483" w:rsidP="007D2483">
      <w:pPr>
        <w:pStyle w:val="a3"/>
        <w:rPr>
          <w:rFonts w:ascii="ＭＳ ゴシック" w:eastAsia="ＭＳ ゴシック" w:hAnsi="ＭＳ ゴシック" w:cs="ＭＳ ゴシック"/>
        </w:rPr>
      </w:pPr>
    </w:p>
    <w:p w14:paraId="0A5D7B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F68E2E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&lt;jaZ0271&gt;Wk_0060a</w:t>
      </w:r>
    </w:p>
    <w:p w14:paraId="35D6C1E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&lt;cnZ0271&gt;Wk_0060a</w:t>
      </w:r>
    </w:p>
    <w:p w14:paraId="0AD8C835" w14:textId="77777777" w:rsidR="007D2483" w:rsidRPr="007D2483" w:rsidRDefault="007D2483" w:rsidP="007D2483">
      <w:pPr>
        <w:pStyle w:val="a3"/>
        <w:rPr>
          <w:rFonts w:ascii="ＭＳ ゴシック" w:eastAsia="ＭＳ ゴシック" w:hAnsi="ＭＳ ゴシック" w:cs="ＭＳ ゴシック"/>
        </w:rPr>
      </w:pPr>
    </w:p>
    <w:p w14:paraId="3985493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495659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&lt;jaZ0272&gt;MN_No0</w:t>
      </w:r>
    </w:p>
    <w:p w14:paraId="10BB69D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&lt;cnZ0272&gt;MN_No0</w:t>
      </w:r>
    </w:p>
    <w:p w14:paraId="00D819BA" w14:textId="77777777" w:rsidR="007D2483" w:rsidRPr="007D2483" w:rsidRDefault="007D2483" w:rsidP="007D2483">
      <w:pPr>
        <w:pStyle w:val="a3"/>
        <w:rPr>
          <w:rFonts w:ascii="ＭＳ ゴシック" w:eastAsia="ＭＳ ゴシック" w:hAnsi="ＭＳ ゴシック" w:cs="ＭＳ ゴシック"/>
        </w:rPr>
      </w:pPr>
    </w:p>
    <w:p w14:paraId="7D5FA60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971098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&lt;jaZ0273&gt;CL_No0</w:t>
      </w:r>
    </w:p>
    <w:p w14:paraId="60873AD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&lt;cnZ0273&gt;CL_No0</w:t>
      </w:r>
    </w:p>
    <w:p w14:paraId="3EE9FA51" w14:textId="77777777" w:rsidR="007D2483" w:rsidRPr="007D2483" w:rsidRDefault="007D2483" w:rsidP="007D2483">
      <w:pPr>
        <w:pStyle w:val="a3"/>
        <w:rPr>
          <w:rFonts w:ascii="ＭＳ ゴシック" w:eastAsia="ＭＳ ゴシック" w:hAnsi="ＭＳ ゴシック" w:cs="ＭＳ ゴシック"/>
        </w:rPr>
      </w:pPr>
    </w:p>
    <w:p w14:paraId="3134BA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EE6D91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&lt;jaZ0274&gt;0</w:t>
      </w:r>
    </w:p>
    <w:p w14:paraId="0922537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&lt;cnZ0274&gt;0</w:t>
      </w:r>
    </w:p>
    <w:p w14:paraId="04E7EFF8" w14:textId="77777777" w:rsidR="007D2483" w:rsidRPr="007D2483" w:rsidRDefault="007D2483" w:rsidP="007D2483">
      <w:pPr>
        <w:pStyle w:val="a3"/>
        <w:rPr>
          <w:rFonts w:ascii="ＭＳ ゴシック" w:eastAsia="ＭＳ ゴシック" w:hAnsi="ＭＳ ゴシック" w:cs="ＭＳ ゴシック"/>
        </w:rPr>
      </w:pPr>
    </w:p>
    <w:p w14:paraId="50EDAF5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96DA4C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&lt;jaZ0275&gt;MN_No00</w:t>
      </w:r>
    </w:p>
    <w:p w14:paraId="0E575B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&lt;cnZ0275&gt;MN_No00</w:t>
      </w:r>
    </w:p>
    <w:p w14:paraId="4854BB35" w14:textId="77777777" w:rsidR="007D2483" w:rsidRPr="007D2483" w:rsidRDefault="007D2483" w:rsidP="007D2483">
      <w:pPr>
        <w:pStyle w:val="a3"/>
        <w:rPr>
          <w:rFonts w:ascii="ＭＳ ゴシック" w:eastAsia="ＭＳ ゴシック" w:hAnsi="ＭＳ ゴシック" w:cs="ＭＳ ゴシック"/>
        </w:rPr>
      </w:pPr>
    </w:p>
    <w:p w14:paraId="759EBD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5EB75A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&lt;jaZ0276&gt;</w:t>
      </w:r>
      <w:proofErr w:type="spellStart"/>
      <w:r w:rsidRPr="007D2483">
        <w:rPr>
          <w:rFonts w:ascii="ＭＳ ゴシック" w:eastAsia="ＭＳ ゴシック" w:hAnsi="ＭＳ ゴシック" w:cs="ＭＳ ゴシック"/>
        </w:rPr>
        <w:t>black_sprite</w:t>
      </w:r>
      <w:proofErr w:type="spellEnd"/>
    </w:p>
    <w:p w14:paraId="150DE42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&lt;cnZ0276&gt;</w:t>
      </w:r>
      <w:proofErr w:type="spellStart"/>
      <w:r w:rsidRPr="007D2483">
        <w:rPr>
          <w:rFonts w:ascii="ＭＳ ゴシック" w:eastAsia="ＭＳ ゴシック" w:hAnsi="ＭＳ ゴシック" w:cs="ＭＳ ゴシック"/>
        </w:rPr>
        <w:t>black_sprite</w:t>
      </w:r>
      <w:proofErr w:type="spellEnd"/>
    </w:p>
    <w:p w14:paraId="50F7A85A" w14:textId="77777777" w:rsidR="007D2483" w:rsidRPr="007D2483" w:rsidRDefault="007D2483" w:rsidP="007D2483">
      <w:pPr>
        <w:pStyle w:val="a3"/>
        <w:rPr>
          <w:rFonts w:ascii="ＭＳ ゴシック" w:eastAsia="ＭＳ ゴシック" w:hAnsi="ＭＳ ゴシック" w:cs="ＭＳ ゴシック"/>
        </w:rPr>
      </w:pPr>
    </w:p>
    <w:p w14:paraId="480277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1A614C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&lt;jaZ0277&gt;FRAME_CL</w:t>
      </w:r>
    </w:p>
    <w:p w14:paraId="7B776B5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&lt;cnZ0277&gt;FRAME_CL</w:t>
      </w:r>
    </w:p>
    <w:p w14:paraId="2F5E7F31" w14:textId="77777777" w:rsidR="007D2483" w:rsidRPr="007D2483" w:rsidRDefault="007D2483" w:rsidP="007D2483">
      <w:pPr>
        <w:pStyle w:val="a3"/>
        <w:rPr>
          <w:rFonts w:ascii="ＭＳ ゴシック" w:eastAsia="ＭＳ ゴシック" w:hAnsi="ＭＳ ゴシック" w:cs="ＭＳ ゴシック"/>
        </w:rPr>
      </w:pPr>
    </w:p>
    <w:p w14:paraId="57423B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2F014B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&lt;jaZ0278&gt;CLMASK_MM</w:t>
      </w:r>
    </w:p>
    <w:p w14:paraId="6F571A6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&lt;cnZ0278&gt;CLMASK_MM</w:t>
      </w:r>
    </w:p>
    <w:p w14:paraId="7B9BBEAC" w14:textId="77777777" w:rsidR="007D2483" w:rsidRPr="007D2483" w:rsidRDefault="007D2483" w:rsidP="007D2483">
      <w:pPr>
        <w:pStyle w:val="a3"/>
        <w:rPr>
          <w:rFonts w:ascii="ＭＳ ゴシック" w:eastAsia="ＭＳ ゴシック" w:hAnsi="ＭＳ ゴシック" w:cs="ＭＳ ゴシック"/>
        </w:rPr>
      </w:pPr>
    </w:p>
    <w:p w14:paraId="20EEB8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12CF05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&lt;jaZ0279&gt;CLMASK_D01</w:t>
      </w:r>
    </w:p>
    <w:p w14:paraId="340D383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&lt;cnZ0279&gt;CLMASK_D01</w:t>
      </w:r>
    </w:p>
    <w:p w14:paraId="7A332E96" w14:textId="77777777" w:rsidR="007D2483" w:rsidRPr="007D2483" w:rsidRDefault="007D2483" w:rsidP="007D2483">
      <w:pPr>
        <w:pStyle w:val="a3"/>
        <w:rPr>
          <w:rFonts w:ascii="ＭＳ ゴシック" w:eastAsia="ＭＳ ゴシック" w:hAnsi="ＭＳ ゴシック" w:cs="ＭＳ ゴシック"/>
        </w:rPr>
      </w:pPr>
    </w:p>
    <w:p w14:paraId="188F1F3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5ACBC9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&lt;jaZ0280&gt;CLMASK_D02</w:t>
      </w:r>
    </w:p>
    <w:p w14:paraId="0ECB0D1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&lt;cnZ0280&gt;CLMASK_D02</w:t>
      </w:r>
    </w:p>
    <w:p w14:paraId="1EC24CAE" w14:textId="77777777" w:rsidR="007D2483" w:rsidRPr="007D2483" w:rsidRDefault="007D2483" w:rsidP="007D2483">
      <w:pPr>
        <w:pStyle w:val="a3"/>
        <w:rPr>
          <w:rFonts w:ascii="ＭＳ ゴシック" w:eastAsia="ＭＳ ゴシック" w:hAnsi="ＭＳ ゴシック" w:cs="ＭＳ ゴシック"/>
        </w:rPr>
      </w:pPr>
    </w:p>
    <w:p w14:paraId="1F04657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06B526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&lt;jaZ0281&gt;CLMASK_WK</w:t>
      </w:r>
    </w:p>
    <w:p w14:paraId="6E9F47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&lt;cnZ0281&gt;CLMASK_WK</w:t>
      </w:r>
    </w:p>
    <w:p w14:paraId="6F74408A" w14:textId="77777777" w:rsidR="007D2483" w:rsidRPr="007D2483" w:rsidRDefault="007D2483" w:rsidP="007D2483">
      <w:pPr>
        <w:pStyle w:val="a3"/>
        <w:rPr>
          <w:rFonts w:ascii="ＭＳ ゴシック" w:eastAsia="ＭＳ ゴシック" w:hAnsi="ＭＳ ゴシック" w:cs="ＭＳ ゴシック"/>
        </w:rPr>
      </w:pPr>
    </w:p>
    <w:p w14:paraId="59DCD11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74F1D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&lt;jaZ0282&gt;MASK0</w:t>
      </w:r>
    </w:p>
    <w:p w14:paraId="0128BA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&lt;cnZ0282&gt;MASK0</w:t>
      </w:r>
    </w:p>
    <w:p w14:paraId="12974E18" w14:textId="77777777" w:rsidR="007D2483" w:rsidRPr="007D2483" w:rsidRDefault="007D2483" w:rsidP="007D2483">
      <w:pPr>
        <w:pStyle w:val="a3"/>
        <w:rPr>
          <w:rFonts w:ascii="ＭＳ ゴシック" w:eastAsia="ＭＳ ゴシック" w:hAnsi="ＭＳ ゴシック" w:cs="ＭＳ ゴシック"/>
        </w:rPr>
      </w:pPr>
    </w:p>
    <w:p w14:paraId="519BB33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D36B7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&lt;jaZ0283&gt;eve_</w:t>
      </w:r>
    </w:p>
    <w:p w14:paraId="173CF1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&lt;cnZ0283&gt;eve_</w:t>
      </w:r>
    </w:p>
    <w:p w14:paraId="180982C2" w14:textId="77777777" w:rsidR="007D2483" w:rsidRPr="007D2483" w:rsidRDefault="007D2483" w:rsidP="007D2483">
      <w:pPr>
        <w:pStyle w:val="a3"/>
        <w:rPr>
          <w:rFonts w:ascii="ＭＳ ゴシック" w:eastAsia="ＭＳ ゴシック" w:hAnsi="ＭＳ ゴシック" w:cs="ＭＳ ゴシック"/>
        </w:rPr>
      </w:pPr>
    </w:p>
    <w:p w14:paraId="3FEA1C5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34E74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&lt;jaZ0284&gt;con_</w:t>
      </w:r>
    </w:p>
    <w:p w14:paraId="43D06C0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&lt;cnZ0284&gt;con_</w:t>
      </w:r>
    </w:p>
    <w:p w14:paraId="2DCC9837" w14:textId="77777777" w:rsidR="007D2483" w:rsidRPr="007D2483" w:rsidRDefault="007D2483" w:rsidP="007D2483">
      <w:pPr>
        <w:pStyle w:val="a3"/>
        <w:rPr>
          <w:rFonts w:ascii="ＭＳ ゴシック" w:eastAsia="ＭＳ ゴシック" w:hAnsi="ＭＳ ゴシック" w:cs="ＭＳ ゴシック"/>
        </w:rPr>
      </w:pPr>
    </w:p>
    <w:p w14:paraId="1CF849C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C32276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&lt;jaZ0285&gt;mon_</w:t>
      </w:r>
    </w:p>
    <w:p w14:paraId="2B1FC1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&lt;cnZ0285&gt;mon_</w:t>
      </w:r>
    </w:p>
    <w:p w14:paraId="7C537A46" w14:textId="77777777" w:rsidR="007D2483" w:rsidRPr="007D2483" w:rsidRDefault="007D2483" w:rsidP="007D2483">
      <w:pPr>
        <w:pStyle w:val="a3"/>
        <w:rPr>
          <w:rFonts w:ascii="ＭＳ ゴシック" w:eastAsia="ＭＳ ゴシック" w:hAnsi="ＭＳ ゴシック" w:cs="ＭＳ ゴシック"/>
        </w:rPr>
      </w:pPr>
    </w:p>
    <w:p w14:paraId="2986D24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43CE72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&lt;jaZ0286&gt;EC_0010</w:t>
      </w:r>
    </w:p>
    <w:p w14:paraId="1F7C66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&lt;cnZ0286&gt;EC_0010</w:t>
      </w:r>
    </w:p>
    <w:p w14:paraId="0287A4A5" w14:textId="77777777" w:rsidR="007D2483" w:rsidRPr="007D2483" w:rsidRDefault="007D2483" w:rsidP="007D2483">
      <w:pPr>
        <w:pStyle w:val="a3"/>
        <w:rPr>
          <w:rFonts w:ascii="ＭＳ ゴシック" w:eastAsia="ＭＳ ゴシック" w:hAnsi="ＭＳ ゴシック" w:cs="ＭＳ ゴシック"/>
        </w:rPr>
      </w:pPr>
    </w:p>
    <w:p w14:paraId="28C4124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4FDFA7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&lt;jaZ0287&gt;EC_0020</w:t>
      </w:r>
    </w:p>
    <w:p w14:paraId="1E7DD14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&lt;cnZ0287&gt;EC_0020</w:t>
      </w:r>
    </w:p>
    <w:p w14:paraId="5BD2D09C" w14:textId="77777777" w:rsidR="007D2483" w:rsidRPr="007D2483" w:rsidRDefault="007D2483" w:rsidP="007D2483">
      <w:pPr>
        <w:pStyle w:val="a3"/>
        <w:rPr>
          <w:rFonts w:ascii="ＭＳ ゴシック" w:eastAsia="ＭＳ ゴシック" w:hAnsi="ＭＳ ゴシック" w:cs="ＭＳ ゴシック"/>
        </w:rPr>
      </w:pPr>
    </w:p>
    <w:p w14:paraId="4199CA8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3FAD54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&lt;jaZ0288&gt;EC_0030</w:t>
      </w:r>
    </w:p>
    <w:p w14:paraId="08D444B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&lt;cnZ0288&gt;EC_0030</w:t>
      </w:r>
    </w:p>
    <w:p w14:paraId="525D8828" w14:textId="77777777" w:rsidR="007D2483" w:rsidRPr="007D2483" w:rsidRDefault="007D2483" w:rsidP="007D2483">
      <w:pPr>
        <w:pStyle w:val="a3"/>
        <w:rPr>
          <w:rFonts w:ascii="ＭＳ ゴシック" w:eastAsia="ＭＳ ゴシック" w:hAnsi="ＭＳ ゴシック" w:cs="ＭＳ ゴシック"/>
        </w:rPr>
      </w:pPr>
    </w:p>
    <w:p w14:paraId="693D58A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17EA44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&lt;jaZ0289&gt;EC_0040</w:t>
      </w:r>
    </w:p>
    <w:p w14:paraId="22713F0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&lt;cnZ0289&gt;EC_0040</w:t>
      </w:r>
    </w:p>
    <w:p w14:paraId="6D8C3739" w14:textId="77777777" w:rsidR="007D2483" w:rsidRPr="007D2483" w:rsidRDefault="007D2483" w:rsidP="007D2483">
      <w:pPr>
        <w:pStyle w:val="a3"/>
        <w:rPr>
          <w:rFonts w:ascii="ＭＳ ゴシック" w:eastAsia="ＭＳ ゴシック" w:hAnsi="ＭＳ ゴシック" w:cs="ＭＳ ゴシック"/>
        </w:rPr>
      </w:pPr>
    </w:p>
    <w:p w14:paraId="372F88A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359B68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&lt;jaZ0290&gt;EC_0050</w:t>
      </w:r>
    </w:p>
    <w:p w14:paraId="260603C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&lt;cnZ0290&gt;EC_0050</w:t>
      </w:r>
    </w:p>
    <w:p w14:paraId="4FCB78A7" w14:textId="77777777" w:rsidR="007D2483" w:rsidRPr="007D2483" w:rsidRDefault="007D2483" w:rsidP="007D2483">
      <w:pPr>
        <w:pStyle w:val="a3"/>
        <w:rPr>
          <w:rFonts w:ascii="ＭＳ ゴシック" w:eastAsia="ＭＳ ゴシック" w:hAnsi="ＭＳ ゴシック" w:cs="ＭＳ ゴシック"/>
        </w:rPr>
      </w:pPr>
    </w:p>
    <w:p w14:paraId="4BE0819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ED7B5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&lt;jaZ0291&gt;FRAME_EC</w:t>
      </w:r>
    </w:p>
    <w:p w14:paraId="345131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&lt;cnZ0291&gt;FRAME_EC</w:t>
      </w:r>
    </w:p>
    <w:p w14:paraId="29ED0ED3" w14:textId="77777777" w:rsidR="007D2483" w:rsidRPr="007D2483" w:rsidRDefault="007D2483" w:rsidP="007D2483">
      <w:pPr>
        <w:pStyle w:val="a3"/>
        <w:rPr>
          <w:rFonts w:ascii="ＭＳ ゴシック" w:eastAsia="ＭＳ ゴシック" w:hAnsi="ＭＳ ゴシック" w:cs="ＭＳ ゴシック"/>
        </w:rPr>
      </w:pPr>
    </w:p>
    <w:p w14:paraId="065E8A3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3E970D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&lt;jaZ0292&gt;</w:t>
      </w:r>
      <w:proofErr w:type="spellStart"/>
      <w:r w:rsidRPr="007D2483">
        <w:rPr>
          <w:rFonts w:ascii="ＭＳ ゴシック" w:eastAsia="ＭＳ ゴシック" w:hAnsi="ＭＳ ゴシック" w:cs="ＭＳ ゴシック"/>
        </w:rPr>
        <w:t>white_sprite</w:t>
      </w:r>
      <w:proofErr w:type="spellEnd"/>
    </w:p>
    <w:p w14:paraId="5D99E00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&lt;cnZ0292&gt;</w:t>
      </w:r>
      <w:proofErr w:type="spellStart"/>
      <w:r w:rsidRPr="007D2483">
        <w:rPr>
          <w:rFonts w:ascii="ＭＳ ゴシック" w:eastAsia="ＭＳ ゴシック" w:hAnsi="ＭＳ ゴシック" w:cs="ＭＳ ゴシック"/>
        </w:rPr>
        <w:t>white_sprite</w:t>
      </w:r>
      <w:proofErr w:type="spellEnd"/>
    </w:p>
    <w:p w14:paraId="73349880" w14:textId="77777777" w:rsidR="007D2483" w:rsidRPr="007D2483" w:rsidRDefault="007D2483" w:rsidP="007D2483">
      <w:pPr>
        <w:pStyle w:val="a3"/>
        <w:rPr>
          <w:rFonts w:ascii="ＭＳ ゴシック" w:eastAsia="ＭＳ ゴシック" w:hAnsi="ＭＳ ゴシック" w:cs="ＭＳ ゴシック"/>
        </w:rPr>
      </w:pPr>
    </w:p>
    <w:p w14:paraId="43CB61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C69822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&lt;jaZ0293&gt;cse00000</w:t>
      </w:r>
    </w:p>
    <w:p w14:paraId="26B2497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&lt;cnZ0293&gt;cse00000</w:t>
      </w:r>
    </w:p>
    <w:p w14:paraId="20BA130F" w14:textId="77777777" w:rsidR="007D2483" w:rsidRPr="007D2483" w:rsidRDefault="007D2483" w:rsidP="007D2483">
      <w:pPr>
        <w:pStyle w:val="a3"/>
        <w:rPr>
          <w:rFonts w:ascii="ＭＳ ゴシック" w:eastAsia="ＭＳ ゴシック" w:hAnsi="ＭＳ ゴシック" w:cs="ＭＳ ゴシック"/>
        </w:rPr>
      </w:pPr>
    </w:p>
    <w:p w14:paraId="1D79E75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8ACB39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&lt;jaZ0294&gt;face_</w:t>
      </w:r>
    </w:p>
    <w:p w14:paraId="4473AB6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&lt;cnZ0294&gt;face_</w:t>
      </w:r>
    </w:p>
    <w:p w14:paraId="2482B987" w14:textId="77777777" w:rsidR="007D2483" w:rsidRPr="007D2483" w:rsidRDefault="007D2483" w:rsidP="007D2483">
      <w:pPr>
        <w:pStyle w:val="a3"/>
        <w:rPr>
          <w:rFonts w:ascii="ＭＳ ゴシック" w:eastAsia="ＭＳ ゴシック" w:hAnsi="ＭＳ ゴシック" w:cs="ＭＳ ゴシック"/>
        </w:rPr>
      </w:pPr>
    </w:p>
    <w:p w14:paraId="46142B3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ECB89A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&lt;jaZ0295&gt;bg_0000</w:t>
      </w:r>
    </w:p>
    <w:p w14:paraId="316D3C0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&lt;cnZ0295&gt;bg_0000</w:t>
      </w:r>
    </w:p>
    <w:p w14:paraId="46A51A15" w14:textId="77777777" w:rsidR="007D2483" w:rsidRPr="007D2483" w:rsidRDefault="007D2483" w:rsidP="007D2483">
      <w:pPr>
        <w:pStyle w:val="a3"/>
        <w:rPr>
          <w:rFonts w:ascii="ＭＳ ゴシック" w:eastAsia="ＭＳ ゴシック" w:hAnsi="ＭＳ ゴシック" w:cs="ＭＳ ゴシック"/>
        </w:rPr>
      </w:pPr>
    </w:p>
    <w:p w14:paraId="46E6784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2A16E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&lt;jaZ0296&gt;bg_9999</w:t>
      </w:r>
    </w:p>
    <w:p w14:paraId="5618E02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&lt;cnZ0296&gt;bg_9999</w:t>
      </w:r>
    </w:p>
    <w:p w14:paraId="135BB566" w14:textId="77777777" w:rsidR="007D2483" w:rsidRPr="007D2483" w:rsidRDefault="007D2483" w:rsidP="007D2483">
      <w:pPr>
        <w:pStyle w:val="a3"/>
        <w:rPr>
          <w:rFonts w:ascii="ＭＳ ゴシック" w:eastAsia="ＭＳ ゴシック" w:hAnsi="ＭＳ ゴシック" w:cs="ＭＳ ゴシック"/>
        </w:rPr>
      </w:pPr>
    </w:p>
    <w:p w14:paraId="404AC8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FF0E9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&lt;jaZ0297&gt;</w:t>
      </w:r>
      <w:proofErr w:type="spellStart"/>
      <w:r w:rsidRPr="007D2483">
        <w:rPr>
          <w:rFonts w:ascii="ＭＳ ゴシック" w:eastAsia="ＭＳ ゴシック" w:hAnsi="ＭＳ ゴシック" w:cs="ＭＳ ゴシック"/>
        </w:rPr>
        <w:t>hcg</w:t>
      </w:r>
      <w:proofErr w:type="spellEnd"/>
      <w:r w:rsidRPr="007D2483">
        <w:rPr>
          <w:rFonts w:ascii="ＭＳ ゴシック" w:eastAsia="ＭＳ ゴシック" w:hAnsi="ＭＳ ゴシック" w:cs="ＭＳ ゴシック"/>
        </w:rPr>
        <w:t>_</w:t>
      </w:r>
    </w:p>
    <w:p w14:paraId="283DEB0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&lt;cnZ0297&gt;</w:t>
      </w:r>
      <w:proofErr w:type="spellStart"/>
      <w:r w:rsidRPr="007D2483">
        <w:rPr>
          <w:rFonts w:ascii="ＭＳ ゴシック" w:eastAsia="ＭＳ ゴシック" w:hAnsi="ＭＳ ゴシック" w:cs="ＭＳ ゴシック"/>
        </w:rPr>
        <w:t>hcg</w:t>
      </w:r>
      <w:proofErr w:type="spellEnd"/>
      <w:r w:rsidRPr="007D2483">
        <w:rPr>
          <w:rFonts w:ascii="ＭＳ ゴシック" w:eastAsia="ＭＳ ゴシック" w:hAnsi="ＭＳ ゴシック" w:cs="ＭＳ ゴシック"/>
        </w:rPr>
        <w:t>_</w:t>
      </w:r>
    </w:p>
    <w:p w14:paraId="6A6DFC40" w14:textId="77777777" w:rsidR="007D2483" w:rsidRPr="007D2483" w:rsidRDefault="007D2483" w:rsidP="007D2483">
      <w:pPr>
        <w:pStyle w:val="a3"/>
        <w:rPr>
          <w:rFonts w:ascii="ＭＳ ゴシック" w:eastAsia="ＭＳ ゴシック" w:hAnsi="ＭＳ ゴシック" w:cs="ＭＳ ゴシック"/>
        </w:rPr>
      </w:pPr>
    </w:p>
    <w:p w14:paraId="1873108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14CAB8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&lt;jaZ0298&gt;</w:t>
      </w:r>
    </w:p>
    <w:p w14:paraId="455D609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&lt;cnZ0298&gt;</w:t>
      </w:r>
    </w:p>
    <w:p w14:paraId="2A504991" w14:textId="77777777" w:rsidR="007D2483" w:rsidRPr="007D2483" w:rsidRDefault="007D2483" w:rsidP="007D2483">
      <w:pPr>
        <w:pStyle w:val="a3"/>
        <w:rPr>
          <w:rFonts w:ascii="ＭＳ ゴシック" w:eastAsia="ＭＳ ゴシック" w:hAnsi="ＭＳ ゴシック" w:cs="ＭＳ ゴシック"/>
        </w:rPr>
      </w:pPr>
    </w:p>
    <w:p w14:paraId="6523140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0DC4D81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&lt;jaZ0299&gt;</w:t>
      </w:r>
      <w:proofErr w:type="spellStart"/>
      <w:r w:rsidRPr="007D2483">
        <w:rPr>
          <w:rFonts w:ascii="ＭＳ ゴシック" w:eastAsia="ＭＳ ゴシック" w:hAnsi="ＭＳ ゴシック" w:cs="ＭＳ ゴシック"/>
        </w:rPr>
        <w:t>tati</w:t>
      </w:r>
      <w:proofErr w:type="spellEnd"/>
      <w:r w:rsidRPr="007D2483">
        <w:rPr>
          <w:rFonts w:ascii="ＭＳ ゴシック" w:eastAsia="ＭＳ ゴシック" w:hAnsi="ＭＳ ゴシック" w:cs="ＭＳ ゴシック"/>
        </w:rPr>
        <w:t>_</w:t>
      </w:r>
    </w:p>
    <w:p w14:paraId="53A1D77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&lt;cnZ0299&gt;</w:t>
      </w:r>
      <w:proofErr w:type="spellStart"/>
      <w:r w:rsidRPr="007D2483">
        <w:rPr>
          <w:rFonts w:ascii="ＭＳ ゴシック" w:eastAsia="ＭＳ ゴシック" w:hAnsi="ＭＳ ゴシック" w:cs="ＭＳ ゴシック"/>
        </w:rPr>
        <w:t>tati</w:t>
      </w:r>
      <w:proofErr w:type="spellEnd"/>
      <w:r w:rsidRPr="007D2483">
        <w:rPr>
          <w:rFonts w:ascii="ＭＳ ゴシック" w:eastAsia="ＭＳ ゴシック" w:hAnsi="ＭＳ ゴシック" w:cs="ＭＳ ゴシック"/>
        </w:rPr>
        <w:t>_</w:t>
      </w:r>
    </w:p>
    <w:p w14:paraId="02D4FC61" w14:textId="77777777" w:rsidR="007D2483" w:rsidRPr="007D2483" w:rsidRDefault="007D2483" w:rsidP="007D2483">
      <w:pPr>
        <w:pStyle w:val="a3"/>
        <w:rPr>
          <w:rFonts w:ascii="ＭＳ ゴシック" w:eastAsia="ＭＳ ゴシック" w:hAnsi="ＭＳ ゴシック" w:cs="ＭＳ ゴシック"/>
        </w:rPr>
      </w:pPr>
    </w:p>
    <w:p w14:paraId="3FE2D58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C26700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&lt;jaZ0300&gt;</w:t>
      </w:r>
      <w:proofErr w:type="spellStart"/>
      <w:r w:rsidRPr="007D2483">
        <w:rPr>
          <w:rFonts w:ascii="ＭＳ ゴシック" w:eastAsia="ＭＳ ゴシック" w:hAnsi="ＭＳ ゴシック" w:cs="ＭＳ ゴシック"/>
        </w:rPr>
        <w:t>tati_z</w:t>
      </w:r>
      <w:proofErr w:type="spellEnd"/>
    </w:p>
    <w:p w14:paraId="69A511D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&lt;cnZ0300&gt;</w:t>
      </w:r>
      <w:proofErr w:type="spellStart"/>
      <w:r w:rsidRPr="007D2483">
        <w:rPr>
          <w:rFonts w:ascii="ＭＳ ゴシック" w:eastAsia="ＭＳ ゴシック" w:hAnsi="ＭＳ ゴシック" w:cs="ＭＳ ゴシック"/>
        </w:rPr>
        <w:t>tati_z</w:t>
      </w:r>
      <w:proofErr w:type="spellEnd"/>
    </w:p>
    <w:p w14:paraId="7CAB2A37" w14:textId="77777777" w:rsidR="007D2483" w:rsidRPr="007D2483" w:rsidRDefault="007D2483" w:rsidP="007D2483">
      <w:pPr>
        <w:pStyle w:val="a3"/>
        <w:rPr>
          <w:rFonts w:ascii="ＭＳ ゴシック" w:eastAsia="ＭＳ ゴシック" w:hAnsi="ＭＳ ゴシック" w:cs="ＭＳ ゴシック"/>
        </w:rPr>
      </w:pPr>
    </w:p>
    <w:p w14:paraId="4D7F858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03173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&lt;jaZ0301&gt;</w:t>
      </w:r>
      <w:proofErr w:type="spellStart"/>
      <w:r w:rsidRPr="007D2483">
        <w:rPr>
          <w:rFonts w:ascii="ＭＳ ゴシック" w:eastAsia="ＭＳ ゴシック" w:hAnsi="ＭＳ ゴシック" w:cs="ＭＳ ゴシック"/>
        </w:rPr>
        <w:t>tati_zz</w:t>
      </w:r>
      <w:proofErr w:type="spellEnd"/>
    </w:p>
    <w:p w14:paraId="743102C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&lt;cnZ0301&gt;</w:t>
      </w:r>
      <w:proofErr w:type="spellStart"/>
      <w:r w:rsidRPr="007D2483">
        <w:rPr>
          <w:rFonts w:ascii="ＭＳ ゴシック" w:eastAsia="ＭＳ ゴシック" w:hAnsi="ＭＳ ゴシック" w:cs="ＭＳ ゴシック"/>
        </w:rPr>
        <w:t>tati_zz</w:t>
      </w:r>
      <w:proofErr w:type="spellEnd"/>
    </w:p>
    <w:p w14:paraId="174386B3" w14:textId="77777777" w:rsidR="007D2483" w:rsidRPr="007D2483" w:rsidRDefault="007D2483" w:rsidP="007D2483">
      <w:pPr>
        <w:pStyle w:val="a3"/>
        <w:rPr>
          <w:rFonts w:ascii="ＭＳ ゴシック" w:eastAsia="ＭＳ ゴシック" w:hAnsi="ＭＳ ゴシック" w:cs="ＭＳ ゴシック"/>
        </w:rPr>
      </w:pPr>
    </w:p>
    <w:p w14:paraId="149339C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F1B417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&lt;jaZ0302&gt;a</w:t>
      </w:r>
    </w:p>
    <w:p w14:paraId="03ABF78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&lt;cnZ0302&gt;a</w:t>
      </w:r>
    </w:p>
    <w:p w14:paraId="7742F863" w14:textId="77777777" w:rsidR="007D2483" w:rsidRPr="007D2483" w:rsidRDefault="007D2483" w:rsidP="007D2483">
      <w:pPr>
        <w:pStyle w:val="a3"/>
        <w:rPr>
          <w:rFonts w:ascii="ＭＳ ゴシック" w:eastAsia="ＭＳ ゴシック" w:hAnsi="ＭＳ ゴシック" w:cs="ＭＳ ゴシック"/>
        </w:rPr>
      </w:pPr>
    </w:p>
    <w:p w14:paraId="5F3FD6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F1D01E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&lt;jaZ0303&gt;y</w:t>
      </w:r>
    </w:p>
    <w:p w14:paraId="06DF939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&lt;cnZ0303&gt;y</w:t>
      </w:r>
    </w:p>
    <w:p w14:paraId="4A2E3EC1" w14:textId="77777777" w:rsidR="007D2483" w:rsidRPr="007D2483" w:rsidRDefault="007D2483" w:rsidP="007D2483">
      <w:pPr>
        <w:pStyle w:val="a3"/>
        <w:rPr>
          <w:rFonts w:ascii="ＭＳ ゴシック" w:eastAsia="ＭＳ ゴシック" w:hAnsi="ＭＳ ゴシック" w:cs="ＭＳ ゴシック"/>
        </w:rPr>
      </w:pPr>
    </w:p>
    <w:p w14:paraId="6B2A5AB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2E6E7D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&lt;jaZ0304&gt;efs_000011</w:t>
      </w:r>
    </w:p>
    <w:p w14:paraId="7F58CF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&lt;cnZ0304&gt;efs_000011</w:t>
      </w:r>
    </w:p>
    <w:p w14:paraId="0D2FEF2F" w14:textId="77777777" w:rsidR="007D2483" w:rsidRPr="007D2483" w:rsidRDefault="007D2483" w:rsidP="007D2483">
      <w:pPr>
        <w:pStyle w:val="a3"/>
        <w:rPr>
          <w:rFonts w:ascii="ＭＳ ゴシック" w:eastAsia="ＭＳ ゴシック" w:hAnsi="ＭＳ ゴシック" w:cs="ＭＳ ゴシック"/>
        </w:rPr>
      </w:pPr>
    </w:p>
    <w:p w14:paraId="02F7A2A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127026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&lt;jaZ0305&gt;view_shadow_a01</w:t>
      </w:r>
    </w:p>
    <w:p w14:paraId="00943CA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&lt;cnZ0305&gt;view_shadow_a01</w:t>
      </w:r>
    </w:p>
    <w:p w14:paraId="51E7C096" w14:textId="77777777" w:rsidR="007D2483" w:rsidRPr="007D2483" w:rsidRDefault="007D2483" w:rsidP="007D2483">
      <w:pPr>
        <w:pStyle w:val="a3"/>
        <w:rPr>
          <w:rFonts w:ascii="ＭＳ ゴシック" w:eastAsia="ＭＳ ゴシック" w:hAnsi="ＭＳ ゴシック" w:cs="ＭＳ ゴシック"/>
        </w:rPr>
      </w:pPr>
    </w:p>
    <w:p w14:paraId="42D4263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FCBDF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&lt;jaZ0306&gt;efs_000012</w:t>
      </w:r>
    </w:p>
    <w:p w14:paraId="2B3AECB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&lt;cnZ0306&gt;efs_000012</w:t>
      </w:r>
    </w:p>
    <w:p w14:paraId="0E9732FF" w14:textId="77777777" w:rsidR="007D2483" w:rsidRPr="007D2483" w:rsidRDefault="007D2483" w:rsidP="007D2483">
      <w:pPr>
        <w:pStyle w:val="a3"/>
        <w:rPr>
          <w:rFonts w:ascii="ＭＳ ゴシック" w:eastAsia="ＭＳ ゴシック" w:hAnsi="ＭＳ ゴシック" w:cs="ＭＳ ゴシック"/>
        </w:rPr>
      </w:pPr>
    </w:p>
    <w:p w14:paraId="598C1B4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F0061C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&lt;jaZ0307&gt;view_shadow_a02</w:t>
      </w:r>
    </w:p>
    <w:p w14:paraId="7CB4762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&lt;cnZ0307&gt;view_shadow_a02</w:t>
      </w:r>
    </w:p>
    <w:p w14:paraId="32255BB5" w14:textId="77777777" w:rsidR="007D2483" w:rsidRPr="007D2483" w:rsidRDefault="007D2483" w:rsidP="007D2483">
      <w:pPr>
        <w:pStyle w:val="a3"/>
        <w:rPr>
          <w:rFonts w:ascii="ＭＳ ゴシック" w:eastAsia="ＭＳ ゴシック" w:hAnsi="ＭＳ ゴシック" w:cs="ＭＳ ゴシック"/>
        </w:rPr>
      </w:pPr>
    </w:p>
    <w:p w14:paraId="5E3C08B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402840A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&lt;jaZ0308&gt;efs_000013</w:t>
      </w:r>
    </w:p>
    <w:p w14:paraId="634457F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&lt;cnZ0308&gt;efs_000013</w:t>
      </w:r>
    </w:p>
    <w:p w14:paraId="4FF0C6F9" w14:textId="77777777" w:rsidR="007D2483" w:rsidRPr="007D2483" w:rsidRDefault="007D2483" w:rsidP="007D2483">
      <w:pPr>
        <w:pStyle w:val="a3"/>
        <w:rPr>
          <w:rFonts w:ascii="ＭＳ ゴシック" w:eastAsia="ＭＳ ゴシック" w:hAnsi="ＭＳ ゴシック" w:cs="ＭＳ ゴシック"/>
        </w:rPr>
      </w:pPr>
    </w:p>
    <w:p w14:paraId="630E298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15C0F8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&lt;jaZ0309&gt;view_shadow_a03</w:t>
      </w:r>
    </w:p>
    <w:p w14:paraId="33CCDF6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&lt;cnZ0309&gt;view_shadow_a03</w:t>
      </w:r>
    </w:p>
    <w:p w14:paraId="55A323B8" w14:textId="77777777" w:rsidR="007D2483" w:rsidRPr="007D2483" w:rsidRDefault="007D2483" w:rsidP="007D2483">
      <w:pPr>
        <w:pStyle w:val="a3"/>
        <w:rPr>
          <w:rFonts w:ascii="ＭＳ ゴシック" w:eastAsia="ＭＳ ゴシック" w:hAnsi="ＭＳ ゴシック" w:cs="ＭＳ ゴシック"/>
        </w:rPr>
      </w:pPr>
    </w:p>
    <w:p w14:paraId="6E9E379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6C85FD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&lt;jaZ0310&gt;efs_000014</w:t>
      </w:r>
    </w:p>
    <w:p w14:paraId="1011CB3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&lt;cnZ0310&gt;efs_000014</w:t>
      </w:r>
    </w:p>
    <w:p w14:paraId="15ACFBF5" w14:textId="77777777" w:rsidR="007D2483" w:rsidRPr="007D2483" w:rsidRDefault="007D2483" w:rsidP="007D2483">
      <w:pPr>
        <w:pStyle w:val="a3"/>
        <w:rPr>
          <w:rFonts w:ascii="ＭＳ ゴシック" w:eastAsia="ＭＳ ゴシック" w:hAnsi="ＭＳ ゴシック" w:cs="ＭＳ ゴシック"/>
        </w:rPr>
      </w:pPr>
    </w:p>
    <w:p w14:paraId="284AA1B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22B072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&lt;jaZ0311&gt;view_shadow_a04</w:t>
      </w:r>
    </w:p>
    <w:p w14:paraId="57BD5D6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&lt;cnZ0311&gt;view_shadow_a04</w:t>
      </w:r>
    </w:p>
    <w:p w14:paraId="16B5C94F" w14:textId="77777777" w:rsidR="007D2483" w:rsidRPr="007D2483" w:rsidRDefault="007D2483" w:rsidP="007D2483">
      <w:pPr>
        <w:pStyle w:val="a3"/>
        <w:rPr>
          <w:rFonts w:ascii="ＭＳ ゴシック" w:eastAsia="ＭＳ ゴシック" w:hAnsi="ＭＳ ゴシック" w:cs="ＭＳ ゴシック"/>
        </w:rPr>
      </w:pPr>
    </w:p>
    <w:p w14:paraId="56F8A3B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BAD1F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&lt;jaZ0312&gt;efs_000015</w:t>
      </w:r>
    </w:p>
    <w:p w14:paraId="5BA1863F"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&lt;cnZ0312&gt;efs_000015</w:t>
      </w:r>
    </w:p>
    <w:p w14:paraId="5EA80709" w14:textId="77777777" w:rsidR="007D2483" w:rsidRPr="007D2483" w:rsidRDefault="007D2483" w:rsidP="007D2483">
      <w:pPr>
        <w:pStyle w:val="a3"/>
        <w:rPr>
          <w:rFonts w:ascii="ＭＳ ゴシック" w:eastAsia="ＭＳ ゴシック" w:hAnsi="ＭＳ ゴシック" w:cs="ＭＳ ゴシック"/>
        </w:rPr>
      </w:pPr>
    </w:p>
    <w:p w14:paraId="6F22D08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5A72A0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&lt;jaZ0313&gt;view_shadow_a05</w:t>
      </w:r>
    </w:p>
    <w:p w14:paraId="19043DF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&lt;cnZ0313&gt;view_shadow_a05</w:t>
      </w:r>
    </w:p>
    <w:p w14:paraId="52C9E407" w14:textId="77777777" w:rsidR="007D2483" w:rsidRPr="007D2483" w:rsidRDefault="007D2483" w:rsidP="007D2483">
      <w:pPr>
        <w:pStyle w:val="a3"/>
        <w:rPr>
          <w:rFonts w:ascii="ＭＳ ゴシック" w:eastAsia="ＭＳ ゴシック" w:hAnsi="ＭＳ ゴシック" w:cs="ＭＳ ゴシック"/>
        </w:rPr>
      </w:pPr>
    </w:p>
    <w:p w14:paraId="263DBC5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96ECF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&lt;jaZ0314&gt;efs_000016</w:t>
      </w:r>
    </w:p>
    <w:p w14:paraId="1B2AFEF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&lt;cnZ0314&gt;efs_000016</w:t>
      </w:r>
    </w:p>
    <w:p w14:paraId="5B8494C9" w14:textId="77777777" w:rsidR="007D2483" w:rsidRPr="007D2483" w:rsidRDefault="007D2483" w:rsidP="007D2483">
      <w:pPr>
        <w:pStyle w:val="a3"/>
        <w:rPr>
          <w:rFonts w:ascii="ＭＳ ゴシック" w:eastAsia="ＭＳ ゴシック" w:hAnsi="ＭＳ ゴシック" w:cs="ＭＳ ゴシック"/>
        </w:rPr>
      </w:pPr>
    </w:p>
    <w:p w14:paraId="084CC64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46045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&lt;jaZ0315&gt;view_shadow_a11</w:t>
      </w:r>
    </w:p>
    <w:p w14:paraId="7C4F5FD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&lt;cnZ0315&gt;view_shadow_a11</w:t>
      </w:r>
    </w:p>
    <w:p w14:paraId="0C1C4573" w14:textId="77777777" w:rsidR="007D2483" w:rsidRPr="007D2483" w:rsidRDefault="007D2483" w:rsidP="007D2483">
      <w:pPr>
        <w:pStyle w:val="a3"/>
        <w:rPr>
          <w:rFonts w:ascii="ＭＳ ゴシック" w:eastAsia="ＭＳ ゴシック" w:hAnsi="ＭＳ ゴシック" w:cs="ＭＳ ゴシック"/>
        </w:rPr>
      </w:pPr>
    </w:p>
    <w:p w14:paraId="33A102F4"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42FB0AA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&lt;jaZ0316&gt;efs_000017</w:t>
      </w:r>
    </w:p>
    <w:p w14:paraId="33D3A0F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&lt;cnZ0316&gt;efs_000017</w:t>
      </w:r>
    </w:p>
    <w:p w14:paraId="58D34C2B" w14:textId="77777777" w:rsidR="007D2483" w:rsidRPr="007D2483" w:rsidRDefault="007D2483" w:rsidP="007D2483">
      <w:pPr>
        <w:pStyle w:val="a3"/>
        <w:rPr>
          <w:rFonts w:ascii="ＭＳ ゴシック" w:eastAsia="ＭＳ ゴシック" w:hAnsi="ＭＳ ゴシック" w:cs="ＭＳ ゴシック"/>
        </w:rPr>
      </w:pPr>
    </w:p>
    <w:p w14:paraId="3D1DF40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412855D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&lt;jaZ0317&gt;view_shadow_a14</w:t>
      </w:r>
    </w:p>
    <w:p w14:paraId="4370E42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&lt;cnZ0317&gt;view_shadow_a14</w:t>
      </w:r>
    </w:p>
    <w:p w14:paraId="5CED92F8" w14:textId="77777777" w:rsidR="007D2483" w:rsidRPr="007D2483" w:rsidRDefault="007D2483" w:rsidP="007D2483">
      <w:pPr>
        <w:pStyle w:val="a3"/>
        <w:rPr>
          <w:rFonts w:ascii="ＭＳ ゴシック" w:eastAsia="ＭＳ ゴシック" w:hAnsi="ＭＳ ゴシック" w:cs="ＭＳ ゴシック"/>
        </w:rPr>
      </w:pPr>
    </w:p>
    <w:p w14:paraId="212C160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355CD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&lt;jaZ0318&gt;efs_000018</w:t>
      </w:r>
    </w:p>
    <w:p w14:paraId="7DBA9CB7"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&lt;cnZ0318&gt;efs_000018</w:t>
      </w:r>
    </w:p>
    <w:p w14:paraId="7B1B0F2A" w14:textId="77777777" w:rsidR="007D2483" w:rsidRPr="007D2483" w:rsidRDefault="007D2483" w:rsidP="007D2483">
      <w:pPr>
        <w:pStyle w:val="a3"/>
        <w:rPr>
          <w:rFonts w:ascii="ＭＳ ゴシック" w:eastAsia="ＭＳ ゴシック" w:hAnsi="ＭＳ ゴシック" w:cs="ＭＳ ゴシック"/>
        </w:rPr>
      </w:pPr>
    </w:p>
    <w:p w14:paraId="5821B3A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1FF6993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&lt;jaZ0319&gt;view_shadow_a13</w:t>
      </w:r>
    </w:p>
    <w:p w14:paraId="5261852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&lt;cnZ0319&gt;view_shadow_a13</w:t>
      </w:r>
    </w:p>
    <w:p w14:paraId="023D709A" w14:textId="77777777" w:rsidR="007D2483" w:rsidRPr="007D2483" w:rsidRDefault="007D2483" w:rsidP="007D2483">
      <w:pPr>
        <w:pStyle w:val="a3"/>
        <w:rPr>
          <w:rFonts w:ascii="ＭＳ ゴシック" w:eastAsia="ＭＳ ゴシック" w:hAnsi="ＭＳ ゴシック" w:cs="ＭＳ ゴシック"/>
        </w:rPr>
      </w:pPr>
    </w:p>
    <w:p w14:paraId="0A15721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73C7251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&lt;jaZ0320&gt;efs_000019</w:t>
      </w:r>
    </w:p>
    <w:p w14:paraId="39E6C56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&lt;cnZ0320&gt;efs_000019</w:t>
      </w:r>
    </w:p>
    <w:p w14:paraId="6530CEAC" w14:textId="77777777" w:rsidR="007D2483" w:rsidRPr="007D2483" w:rsidRDefault="007D2483" w:rsidP="007D2483">
      <w:pPr>
        <w:pStyle w:val="a3"/>
        <w:rPr>
          <w:rFonts w:ascii="ＭＳ ゴシック" w:eastAsia="ＭＳ ゴシック" w:hAnsi="ＭＳ ゴシック" w:cs="ＭＳ ゴシック"/>
        </w:rPr>
      </w:pPr>
    </w:p>
    <w:p w14:paraId="1C7581C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300EC0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&lt;jaZ0321&gt;view_shadow_a12</w:t>
      </w:r>
    </w:p>
    <w:p w14:paraId="356C045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&lt;cnZ0321&gt;view_shadow_a12</w:t>
      </w:r>
    </w:p>
    <w:p w14:paraId="0BEE523F" w14:textId="77777777" w:rsidR="007D2483" w:rsidRPr="007D2483" w:rsidRDefault="007D2483" w:rsidP="007D2483">
      <w:pPr>
        <w:pStyle w:val="a3"/>
        <w:rPr>
          <w:rFonts w:ascii="ＭＳ ゴシック" w:eastAsia="ＭＳ ゴシック" w:hAnsi="ＭＳ ゴシック" w:cs="ＭＳ ゴシック"/>
        </w:rPr>
      </w:pPr>
    </w:p>
    <w:p w14:paraId="50D604EA"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3D87708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&lt;jaZ0322&gt;efs_00001a</w:t>
      </w:r>
    </w:p>
    <w:p w14:paraId="0FF4DDFC"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&lt;cnZ0322&gt;efs_00001a</w:t>
      </w:r>
    </w:p>
    <w:p w14:paraId="3FF4D873" w14:textId="77777777" w:rsidR="007D2483" w:rsidRPr="007D2483" w:rsidRDefault="007D2483" w:rsidP="007D2483">
      <w:pPr>
        <w:pStyle w:val="a3"/>
        <w:rPr>
          <w:rFonts w:ascii="ＭＳ ゴシック" w:eastAsia="ＭＳ ゴシック" w:hAnsi="ＭＳ ゴシック" w:cs="ＭＳ ゴシック"/>
        </w:rPr>
      </w:pPr>
    </w:p>
    <w:p w14:paraId="2F208DB1"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EE897F2"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&lt;jaZ0323&gt;view_name_00</w:t>
      </w:r>
    </w:p>
    <w:p w14:paraId="0C19CDD3"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&lt;cnZ0323&gt;view_name_00</w:t>
      </w:r>
    </w:p>
    <w:p w14:paraId="54F9BFE3" w14:textId="77777777" w:rsidR="007D2483" w:rsidRPr="007D2483" w:rsidRDefault="007D2483" w:rsidP="007D2483">
      <w:pPr>
        <w:pStyle w:val="a3"/>
        <w:rPr>
          <w:rFonts w:ascii="ＭＳ ゴシック" w:eastAsia="ＭＳ ゴシック" w:hAnsi="ＭＳ ゴシック" w:cs="ＭＳ ゴシック"/>
        </w:rPr>
      </w:pPr>
    </w:p>
    <w:p w14:paraId="0C43561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0E495B30"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&lt;jaZ0324&gt;efs_000000f</w:t>
      </w:r>
    </w:p>
    <w:p w14:paraId="2F3BFCD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&lt;cnZ0324&gt;efs_000000f</w:t>
      </w:r>
    </w:p>
    <w:p w14:paraId="2B5F3A4B" w14:textId="77777777" w:rsidR="007D2483" w:rsidRPr="007D2483" w:rsidRDefault="007D2483" w:rsidP="007D2483">
      <w:pPr>
        <w:pStyle w:val="a3"/>
        <w:rPr>
          <w:rFonts w:ascii="ＭＳ ゴシック" w:eastAsia="ＭＳ ゴシック" w:hAnsi="ＭＳ ゴシック" w:cs="ＭＳ ゴシック"/>
        </w:rPr>
      </w:pPr>
    </w:p>
    <w:p w14:paraId="7F4C0A9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233F174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&lt;jaZ0325&gt;efs_000000m</w:t>
      </w:r>
    </w:p>
    <w:p w14:paraId="466DB3B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&lt;cnZ0325&gt;efs_000000m</w:t>
      </w:r>
    </w:p>
    <w:p w14:paraId="7994965F" w14:textId="77777777" w:rsidR="007D2483" w:rsidRPr="007D2483" w:rsidRDefault="007D2483" w:rsidP="007D2483">
      <w:pPr>
        <w:pStyle w:val="a3"/>
        <w:rPr>
          <w:rFonts w:ascii="ＭＳ ゴシック" w:eastAsia="ＭＳ ゴシック" w:hAnsi="ＭＳ ゴシック" w:cs="ＭＳ ゴシック"/>
        </w:rPr>
      </w:pPr>
    </w:p>
    <w:p w14:paraId="5459B65E"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lastRenderedPageBreak/>
        <w:t>//OTHER</w:t>
      </w:r>
    </w:p>
    <w:p w14:paraId="10B617BB"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&lt;jaZ0326&gt;efs_000020</w:t>
      </w:r>
    </w:p>
    <w:p w14:paraId="34B923C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&lt;cnZ0326&gt;efs_000020</w:t>
      </w:r>
    </w:p>
    <w:p w14:paraId="3D9E174E" w14:textId="77777777" w:rsidR="007D2483" w:rsidRPr="007D2483" w:rsidRDefault="007D2483" w:rsidP="007D2483">
      <w:pPr>
        <w:pStyle w:val="a3"/>
        <w:rPr>
          <w:rFonts w:ascii="ＭＳ ゴシック" w:eastAsia="ＭＳ ゴシック" w:hAnsi="ＭＳ ゴシック" w:cs="ＭＳ ゴシック"/>
        </w:rPr>
      </w:pPr>
    </w:p>
    <w:p w14:paraId="74F0E3E6"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5863E338"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&lt;jaZ0327&gt;efs_000001m</w:t>
      </w:r>
    </w:p>
    <w:p w14:paraId="0B10AE2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&lt;cnZ0327&gt;efs_000001m</w:t>
      </w:r>
    </w:p>
    <w:p w14:paraId="19F569E8" w14:textId="77777777" w:rsidR="007D2483" w:rsidRPr="007D2483" w:rsidRDefault="007D2483" w:rsidP="007D2483">
      <w:pPr>
        <w:pStyle w:val="a3"/>
        <w:rPr>
          <w:rFonts w:ascii="ＭＳ ゴシック" w:eastAsia="ＭＳ ゴシック" w:hAnsi="ＭＳ ゴシック" w:cs="ＭＳ ゴシック"/>
        </w:rPr>
      </w:pPr>
    </w:p>
    <w:p w14:paraId="76ECA00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EC50A75"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&lt;jaZ0328&gt;efs_000000</w:t>
      </w:r>
    </w:p>
    <w:p w14:paraId="182F0E8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&lt;cnZ0328&gt;efs_000000</w:t>
      </w:r>
    </w:p>
    <w:p w14:paraId="604D6420" w14:textId="77777777" w:rsidR="007D2483" w:rsidRPr="007D2483" w:rsidRDefault="007D2483" w:rsidP="007D2483">
      <w:pPr>
        <w:pStyle w:val="a3"/>
        <w:rPr>
          <w:rFonts w:ascii="ＭＳ ゴシック" w:eastAsia="ＭＳ ゴシック" w:hAnsi="ＭＳ ゴシック" w:cs="ＭＳ ゴシック"/>
        </w:rPr>
      </w:pPr>
    </w:p>
    <w:p w14:paraId="14070EF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//OTHER</w:t>
      </w:r>
    </w:p>
    <w:p w14:paraId="6DD616C9"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&lt;jaZ0329&gt;efs_000010</w:t>
      </w:r>
    </w:p>
    <w:p w14:paraId="4934FCED" w14:textId="77777777" w:rsidR="007D2483" w:rsidRPr="007D2483" w:rsidRDefault="007D2483" w:rsidP="007D2483">
      <w:pPr>
        <w:pStyle w:val="a3"/>
        <w:rPr>
          <w:rFonts w:ascii="ＭＳ ゴシック" w:eastAsia="ＭＳ ゴシック" w:hAnsi="ＭＳ ゴシック" w:cs="ＭＳ ゴシック"/>
        </w:rPr>
      </w:pPr>
      <w:r w:rsidRPr="007D2483">
        <w:rPr>
          <w:rFonts w:ascii="ＭＳ ゴシック" w:eastAsia="ＭＳ ゴシック" w:hAnsi="ＭＳ ゴシック" w:cs="ＭＳ ゴシック"/>
        </w:rPr>
        <w:t>&lt;cnZ0329&gt;efs_000010</w:t>
      </w:r>
    </w:p>
    <w:p w14:paraId="10D7FD1F" w14:textId="77777777" w:rsidR="007D2483" w:rsidRDefault="007D2483" w:rsidP="007D2483">
      <w:pPr>
        <w:pStyle w:val="a3"/>
        <w:rPr>
          <w:rFonts w:ascii="ＭＳ ゴシック" w:eastAsia="ＭＳ ゴシック" w:hAnsi="ＭＳ ゴシック" w:cs="ＭＳ ゴシック"/>
        </w:rPr>
      </w:pPr>
    </w:p>
    <w:sectPr w:rsidR="007D2483" w:rsidSect="00DF65A9">
      <w:pgSz w:w="11906" w:h="16838"/>
      <w:pgMar w:top="1985" w:right="1979" w:bottom="1701" w:left="197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hh0578">
    <w15:presenceInfo w15:providerId="None" w15:userId="hhh0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5E"/>
    <w:rsid w:val="00001950"/>
    <w:rsid w:val="0000407E"/>
    <w:rsid w:val="00010D44"/>
    <w:rsid w:val="000156FE"/>
    <w:rsid w:val="00020356"/>
    <w:rsid w:val="00026066"/>
    <w:rsid w:val="00026508"/>
    <w:rsid w:val="000270FD"/>
    <w:rsid w:val="00030F59"/>
    <w:rsid w:val="000310AE"/>
    <w:rsid w:val="00034E16"/>
    <w:rsid w:val="000413C5"/>
    <w:rsid w:val="000565E9"/>
    <w:rsid w:val="000635E1"/>
    <w:rsid w:val="0007120F"/>
    <w:rsid w:val="000728A7"/>
    <w:rsid w:val="000755CD"/>
    <w:rsid w:val="00075767"/>
    <w:rsid w:val="00075E35"/>
    <w:rsid w:val="00077201"/>
    <w:rsid w:val="00085A4D"/>
    <w:rsid w:val="00086073"/>
    <w:rsid w:val="00086BC4"/>
    <w:rsid w:val="00090316"/>
    <w:rsid w:val="00095D16"/>
    <w:rsid w:val="00097573"/>
    <w:rsid w:val="000A0D77"/>
    <w:rsid w:val="000A3FF5"/>
    <w:rsid w:val="000A6150"/>
    <w:rsid w:val="000A617A"/>
    <w:rsid w:val="000B103E"/>
    <w:rsid w:val="000B586E"/>
    <w:rsid w:val="000C1C05"/>
    <w:rsid w:val="000C4D09"/>
    <w:rsid w:val="000C6F4E"/>
    <w:rsid w:val="000D44FA"/>
    <w:rsid w:val="000E11FD"/>
    <w:rsid w:val="000E21A4"/>
    <w:rsid w:val="000E222B"/>
    <w:rsid w:val="000E6E7E"/>
    <w:rsid w:val="000F139D"/>
    <w:rsid w:val="000F42DC"/>
    <w:rsid w:val="0010216F"/>
    <w:rsid w:val="00102FFD"/>
    <w:rsid w:val="00103314"/>
    <w:rsid w:val="00104E50"/>
    <w:rsid w:val="00106A43"/>
    <w:rsid w:val="00112864"/>
    <w:rsid w:val="00113767"/>
    <w:rsid w:val="00114ADB"/>
    <w:rsid w:val="00115A80"/>
    <w:rsid w:val="00116B9D"/>
    <w:rsid w:val="00121F9E"/>
    <w:rsid w:val="001334FF"/>
    <w:rsid w:val="001342AC"/>
    <w:rsid w:val="00136AEF"/>
    <w:rsid w:val="00137906"/>
    <w:rsid w:val="00142509"/>
    <w:rsid w:val="00142B64"/>
    <w:rsid w:val="001448DE"/>
    <w:rsid w:val="00145390"/>
    <w:rsid w:val="00152129"/>
    <w:rsid w:val="00152F32"/>
    <w:rsid w:val="001617F7"/>
    <w:rsid w:val="00166E24"/>
    <w:rsid w:val="00167E11"/>
    <w:rsid w:val="00170AE3"/>
    <w:rsid w:val="001734DC"/>
    <w:rsid w:val="00174C45"/>
    <w:rsid w:val="0017603D"/>
    <w:rsid w:val="00177178"/>
    <w:rsid w:val="0018747D"/>
    <w:rsid w:val="001916ED"/>
    <w:rsid w:val="001931CB"/>
    <w:rsid w:val="001935C1"/>
    <w:rsid w:val="001A0B63"/>
    <w:rsid w:val="001A17BE"/>
    <w:rsid w:val="001A3560"/>
    <w:rsid w:val="001A4979"/>
    <w:rsid w:val="001B2426"/>
    <w:rsid w:val="001B4A0A"/>
    <w:rsid w:val="001C45C1"/>
    <w:rsid w:val="001C69FB"/>
    <w:rsid w:val="001C6C9B"/>
    <w:rsid w:val="001E3770"/>
    <w:rsid w:val="001E6B68"/>
    <w:rsid w:val="001E6F27"/>
    <w:rsid w:val="001E704D"/>
    <w:rsid w:val="001F3B98"/>
    <w:rsid w:val="001F4A3F"/>
    <w:rsid w:val="001F4CA7"/>
    <w:rsid w:val="001F783A"/>
    <w:rsid w:val="00202695"/>
    <w:rsid w:val="00202B37"/>
    <w:rsid w:val="00202CA0"/>
    <w:rsid w:val="00202FBB"/>
    <w:rsid w:val="0020311B"/>
    <w:rsid w:val="002114AE"/>
    <w:rsid w:val="00215501"/>
    <w:rsid w:val="00217900"/>
    <w:rsid w:val="00221F3F"/>
    <w:rsid w:val="002332D6"/>
    <w:rsid w:val="002356E6"/>
    <w:rsid w:val="00240DB8"/>
    <w:rsid w:val="002411F7"/>
    <w:rsid w:val="00241E47"/>
    <w:rsid w:val="002422C0"/>
    <w:rsid w:val="00246091"/>
    <w:rsid w:val="00246CFF"/>
    <w:rsid w:val="00251278"/>
    <w:rsid w:val="002548C7"/>
    <w:rsid w:val="00260CB6"/>
    <w:rsid w:val="002624D4"/>
    <w:rsid w:val="002676F1"/>
    <w:rsid w:val="0028065B"/>
    <w:rsid w:val="002812B6"/>
    <w:rsid w:val="00282C54"/>
    <w:rsid w:val="002857C6"/>
    <w:rsid w:val="00291745"/>
    <w:rsid w:val="002958D9"/>
    <w:rsid w:val="00296477"/>
    <w:rsid w:val="002A149E"/>
    <w:rsid w:val="002A6DAB"/>
    <w:rsid w:val="002B12C3"/>
    <w:rsid w:val="002B2812"/>
    <w:rsid w:val="002B4A08"/>
    <w:rsid w:val="002B646C"/>
    <w:rsid w:val="002C29C0"/>
    <w:rsid w:val="002D0F48"/>
    <w:rsid w:val="002D41A3"/>
    <w:rsid w:val="002D62BC"/>
    <w:rsid w:val="002E1D6E"/>
    <w:rsid w:val="002E39B0"/>
    <w:rsid w:val="002E7A04"/>
    <w:rsid w:val="002F091E"/>
    <w:rsid w:val="002F1931"/>
    <w:rsid w:val="002F3567"/>
    <w:rsid w:val="003036BA"/>
    <w:rsid w:val="00306158"/>
    <w:rsid w:val="00315297"/>
    <w:rsid w:val="00317430"/>
    <w:rsid w:val="003177F2"/>
    <w:rsid w:val="003205A7"/>
    <w:rsid w:val="00320E26"/>
    <w:rsid w:val="00327B0A"/>
    <w:rsid w:val="00327D83"/>
    <w:rsid w:val="003309DE"/>
    <w:rsid w:val="00335B42"/>
    <w:rsid w:val="00335F20"/>
    <w:rsid w:val="00336C10"/>
    <w:rsid w:val="00337E43"/>
    <w:rsid w:val="0034452E"/>
    <w:rsid w:val="00345027"/>
    <w:rsid w:val="0035022B"/>
    <w:rsid w:val="00350CEB"/>
    <w:rsid w:val="00351B40"/>
    <w:rsid w:val="003547BD"/>
    <w:rsid w:val="00356778"/>
    <w:rsid w:val="00360661"/>
    <w:rsid w:val="00363EFD"/>
    <w:rsid w:val="003670CF"/>
    <w:rsid w:val="00372EA6"/>
    <w:rsid w:val="003749F4"/>
    <w:rsid w:val="0037633A"/>
    <w:rsid w:val="003864E0"/>
    <w:rsid w:val="003928CE"/>
    <w:rsid w:val="0039498B"/>
    <w:rsid w:val="003A0854"/>
    <w:rsid w:val="003A4B77"/>
    <w:rsid w:val="003B63BA"/>
    <w:rsid w:val="003C5422"/>
    <w:rsid w:val="003D02AC"/>
    <w:rsid w:val="003D3C7E"/>
    <w:rsid w:val="003D54CD"/>
    <w:rsid w:val="003E0C50"/>
    <w:rsid w:val="003E12F0"/>
    <w:rsid w:val="003E2A76"/>
    <w:rsid w:val="003E754F"/>
    <w:rsid w:val="003F29AC"/>
    <w:rsid w:val="003F2A8F"/>
    <w:rsid w:val="003F3C80"/>
    <w:rsid w:val="003F6AFF"/>
    <w:rsid w:val="00410D2E"/>
    <w:rsid w:val="004121BF"/>
    <w:rsid w:val="00412C7E"/>
    <w:rsid w:val="00412F73"/>
    <w:rsid w:val="00416762"/>
    <w:rsid w:val="0041733B"/>
    <w:rsid w:val="0041781C"/>
    <w:rsid w:val="00432775"/>
    <w:rsid w:val="004335CC"/>
    <w:rsid w:val="00433C75"/>
    <w:rsid w:val="00433E95"/>
    <w:rsid w:val="004424C7"/>
    <w:rsid w:val="00452C6C"/>
    <w:rsid w:val="004565CA"/>
    <w:rsid w:val="00457B37"/>
    <w:rsid w:val="0046024E"/>
    <w:rsid w:val="00471F29"/>
    <w:rsid w:val="00473823"/>
    <w:rsid w:val="004750DB"/>
    <w:rsid w:val="00475599"/>
    <w:rsid w:val="00477CC7"/>
    <w:rsid w:val="00490DFA"/>
    <w:rsid w:val="004936B0"/>
    <w:rsid w:val="00495263"/>
    <w:rsid w:val="004A149B"/>
    <w:rsid w:val="004A2394"/>
    <w:rsid w:val="004A33A1"/>
    <w:rsid w:val="004A524E"/>
    <w:rsid w:val="004A744F"/>
    <w:rsid w:val="004B03EC"/>
    <w:rsid w:val="004B26C1"/>
    <w:rsid w:val="004B4F55"/>
    <w:rsid w:val="004B511B"/>
    <w:rsid w:val="004C1F05"/>
    <w:rsid w:val="004C20B9"/>
    <w:rsid w:val="004C2540"/>
    <w:rsid w:val="004C34FF"/>
    <w:rsid w:val="004C3DE9"/>
    <w:rsid w:val="004D1C3E"/>
    <w:rsid w:val="004D507E"/>
    <w:rsid w:val="004D7274"/>
    <w:rsid w:val="004F26EA"/>
    <w:rsid w:val="005013FE"/>
    <w:rsid w:val="00501AC4"/>
    <w:rsid w:val="00501D57"/>
    <w:rsid w:val="00502031"/>
    <w:rsid w:val="00505EE8"/>
    <w:rsid w:val="005111EA"/>
    <w:rsid w:val="00513BC8"/>
    <w:rsid w:val="005142A1"/>
    <w:rsid w:val="00516472"/>
    <w:rsid w:val="00526510"/>
    <w:rsid w:val="00532037"/>
    <w:rsid w:val="0053413C"/>
    <w:rsid w:val="00534AF2"/>
    <w:rsid w:val="0053632E"/>
    <w:rsid w:val="0054456F"/>
    <w:rsid w:val="005577EB"/>
    <w:rsid w:val="00557905"/>
    <w:rsid w:val="005673D2"/>
    <w:rsid w:val="00567AAC"/>
    <w:rsid w:val="00570947"/>
    <w:rsid w:val="00571305"/>
    <w:rsid w:val="00575EBF"/>
    <w:rsid w:val="00583CC6"/>
    <w:rsid w:val="005841A7"/>
    <w:rsid w:val="005908E9"/>
    <w:rsid w:val="00590B63"/>
    <w:rsid w:val="005A0D80"/>
    <w:rsid w:val="005A2FC9"/>
    <w:rsid w:val="005A41CC"/>
    <w:rsid w:val="005A5F36"/>
    <w:rsid w:val="005B06E9"/>
    <w:rsid w:val="005B23EE"/>
    <w:rsid w:val="005B4CB1"/>
    <w:rsid w:val="005B5662"/>
    <w:rsid w:val="005C05B4"/>
    <w:rsid w:val="005C11CE"/>
    <w:rsid w:val="005C151A"/>
    <w:rsid w:val="005C4525"/>
    <w:rsid w:val="005C4992"/>
    <w:rsid w:val="005D1317"/>
    <w:rsid w:val="005D14E9"/>
    <w:rsid w:val="005D157A"/>
    <w:rsid w:val="005D304B"/>
    <w:rsid w:val="005D3DF5"/>
    <w:rsid w:val="005D5148"/>
    <w:rsid w:val="005E4DC2"/>
    <w:rsid w:val="005F3356"/>
    <w:rsid w:val="005F6803"/>
    <w:rsid w:val="005F6B61"/>
    <w:rsid w:val="00605207"/>
    <w:rsid w:val="00607B6C"/>
    <w:rsid w:val="00620A14"/>
    <w:rsid w:val="0062377D"/>
    <w:rsid w:val="00626092"/>
    <w:rsid w:val="00626CE4"/>
    <w:rsid w:val="00631CCE"/>
    <w:rsid w:val="00635A01"/>
    <w:rsid w:val="006372DB"/>
    <w:rsid w:val="006412BF"/>
    <w:rsid w:val="00642709"/>
    <w:rsid w:val="00645704"/>
    <w:rsid w:val="00652E2E"/>
    <w:rsid w:val="006539D6"/>
    <w:rsid w:val="00662290"/>
    <w:rsid w:val="0066453A"/>
    <w:rsid w:val="00665393"/>
    <w:rsid w:val="00670B04"/>
    <w:rsid w:val="00674A8D"/>
    <w:rsid w:val="00676013"/>
    <w:rsid w:val="0067687A"/>
    <w:rsid w:val="00677EA5"/>
    <w:rsid w:val="006808A1"/>
    <w:rsid w:val="00685B33"/>
    <w:rsid w:val="00692E7C"/>
    <w:rsid w:val="006946C4"/>
    <w:rsid w:val="00696087"/>
    <w:rsid w:val="00696770"/>
    <w:rsid w:val="006973B6"/>
    <w:rsid w:val="006973C0"/>
    <w:rsid w:val="006A1A27"/>
    <w:rsid w:val="006A5270"/>
    <w:rsid w:val="006A6997"/>
    <w:rsid w:val="006C0117"/>
    <w:rsid w:val="006D0C35"/>
    <w:rsid w:val="006D5AB2"/>
    <w:rsid w:val="006D60A6"/>
    <w:rsid w:val="006E2588"/>
    <w:rsid w:val="006E298B"/>
    <w:rsid w:val="006E5A72"/>
    <w:rsid w:val="006E76E1"/>
    <w:rsid w:val="006E7C34"/>
    <w:rsid w:val="006F2347"/>
    <w:rsid w:val="00700337"/>
    <w:rsid w:val="007047E2"/>
    <w:rsid w:val="00704F70"/>
    <w:rsid w:val="00714CAA"/>
    <w:rsid w:val="0072138D"/>
    <w:rsid w:val="0072429C"/>
    <w:rsid w:val="00730279"/>
    <w:rsid w:val="00731536"/>
    <w:rsid w:val="00734C26"/>
    <w:rsid w:val="00737F6E"/>
    <w:rsid w:val="00742C21"/>
    <w:rsid w:val="00744DD9"/>
    <w:rsid w:val="00751E58"/>
    <w:rsid w:val="00754B08"/>
    <w:rsid w:val="00755E1F"/>
    <w:rsid w:val="007560D3"/>
    <w:rsid w:val="0075644E"/>
    <w:rsid w:val="00760C03"/>
    <w:rsid w:val="00762B85"/>
    <w:rsid w:val="0076498A"/>
    <w:rsid w:val="007649D5"/>
    <w:rsid w:val="007662F7"/>
    <w:rsid w:val="007703EF"/>
    <w:rsid w:val="0077225B"/>
    <w:rsid w:val="00773D2A"/>
    <w:rsid w:val="00780F21"/>
    <w:rsid w:val="0078499A"/>
    <w:rsid w:val="00786801"/>
    <w:rsid w:val="00792775"/>
    <w:rsid w:val="00793631"/>
    <w:rsid w:val="0079428A"/>
    <w:rsid w:val="00795103"/>
    <w:rsid w:val="007969C7"/>
    <w:rsid w:val="007A1220"/>
    <w:rsid w:val="007A2F61"/>
    <w:rsid w:val="007A4A07"/>
    <w:rsid w:val="007A4D74"/>
    <w:rsid w:val="007B0C42"/>
    <w:rsid w:val="007B2667"/>
    <w:rsid w:val="007B2AA3"/>
    <w:rsid w:val="007B6F50"/>
    <w:rsid w:val="007C40A7"/>
    <w:rsid w:val="007C719D"/>
    <w:rsid w:val="007C7D03"/>
    <w:rsid w:val="007C7D45"/>
    <w:rsid w:val="007D2483"/>
    <w:rsid w:val="007D3B2F"/>
    <w:rsid w:val="007E0BDD"/>
    <w:rsid w:val="007E5F10"/>
    <w:rsid w:val="007E62CB"/>
    <w:rsid w:val="007E64B4"/>
    <w:rsid w:val="007F0C9E"/>
    <w:rsid w:val="007F14D8"/>
    <w:rsid w:val="007F2687"/>
    <w:rsid w:val="007F65BB"/>
    <w:rsid w:val="00800999"/>
    <w:rsid w:val="00800DF9"/>
    <w:rsid w:val="00802C50"/>
    <w:rsid w:val="008122F4"/>
    <w:rsid w:val="008223B0"/>
    <w:rsid w:val="0082528D"/>
    <w:rsid w:val="00826D88"/>
    <w:rsid w:val="008300E9"/>
    <w:rsid w:val="008308E5"/>
    <w:rsid w:val="0083192A"/>
    <w:rsid w:val="00837F00"/>
    <w:rsid w:val="00841B9C"/>
    <w:rsid w:val="00843B71"/>
    <w:rsid w:val="00844E8F"/>
    <w:rsid w:val="0084538D"/>
    <w:rsid w:val="00861FCA"/>
    <w:rsid w:val="008667B6"/>
    <w:rsid w:val="00870287"/>
    <w:rsid w:val="00870ADB"/>
    <w:rsid w:val="00870AF5"/>
    <w:rsid w:val="008759F9"/>
    <w:rsid w:val="00882D22"/>
    <w:rsid w:val="00884287"/>
    <w:rsid w:val="00884CC4"/>
    <w:rsid w:val="00890114"/>
    <w:rsid w:val="008901D5"/>
    <w:rsid w:val="00892140"/>
    <w:rsid w:val="008946AD"/>
    <w:rsid w:val="0089521B"/>
    <w:rsid w:val="008A2742"/>
    <w:rsid w:val="008A62E4"/>
    <w:rsid w:val="008B4324"/>
    <w:rsid w:val="008C008D"/>
    <w:rsid w:val="008C07D4"/>
    <w:rsid w:val="008C0B20"/>
    <w:rsid w:val="008C1ED5"/>
    <w:rsid w:val="008C25E1"/>
    <w:rsid w:val="008C2E9B"/>
    <w:rsid w:val="008C38D6"/>
    <w:rsid w:val="008C3EB7"/>
    <w:rsid w:val="008C4897"/>
    <w:rsid w:val="008C5A40"/>
    <w:rsid w:val="008D00D6"/>
    <w:rsid w:val="008D205D"/>
    <w:rsid w:val="008E78FE"/>
    <w:rsid w:val="008F1934"/>
    <w:rsid w:val="008F1E0B"/>
    <w:rsid w:val="008F544E"/>
    <w:rsid w:val="008F5C3D"/>
    <w:rsid w:val="008F778D"/>
    <w:rsid w:val="00901758"/>
    <w:rsid w:val="009053E1"/>
    <w:rsid w:val="00905ECE"/>
    <w:rsid w:val="00912C48"/>
    <w:rsid w:val="00913BA9"/>
    <w:rsid w:val="0091406F"/>
    <w:rsid w:val="0091412D"/>
    <w:rsid w:val="009158A0"/>
    <w:rsid w:val="009215E6"/>
    <w:rsid w:val="0092272E"/>
    <w:rsid w:val="00927239"/>
    <w:rsid w:val="00927E80"/>
    <w:rsid w:val="009320AF"/>
    <w:rsid w:val="00932860"/>
    <w:rsid w:val="009343CB"/>
    <w:rsid w:val="00935C62"/>
    <w:rsid w:val="0094420E"/>
    <w:rsid w:val="00951885"/>
    <w:rsid w:val="00957203"/>
    <w:rsid w:val="00957619"/>
    <w:rsid w:val="00965005"/>
    <w:rsid w:val="009678DE"/>
    <w:rsid w:val="00972C64"/>
    <w:rsid w:val="00974897"/>
    <w:rsid w:val="00976D11"/>
    <w:rsid w:val="00980EE3"/>
    <w:rsid w:val="00981903"/>
    <w:rsid w:val="0099282F"/>
    <w:rsid w:val="00994BC1"/>
    <w:rsid w:val="0099606E"/>
    <w:rsid w:val="00996A24"/>
    <w:rsid w:val="009A1C53"/>
    <w:rsid w:val="009A37B6"/>
    <w:rsid w:val="009A7DE4"/>
    <w:rsid w:val="009B0568"/>
    <w:rsid w:val="009B3ADA"/>
    <w:rsid w:val="009B6E27"/>
    <w:rsid w:val="009B7CDA"/>
    <w:rsid w:val="009C3394"/>
    <w:rsid w:val="009C3B68"/>
    <w:rsid w:val="009C7B95"/>
    <w:rsid w:val="009D039C"/>
    <w:rsid w:val="009D43DA"/>
    <w:rsid w:val="009D529D"/>
    <w:rsid w:val="009E56C0"/>
    <w:rsid w:val="009E5F0C"/>
    <w:rsid w:val="009F0EEB"/>
    <w:rsid w:val="009F1559"/>
    <w:rsid w:val="009F55B4"/>
    <w:rsid w:val="00A068C8"/>
    <w:rsid w:val="00A11546"/>
    <w:rsid w:val="00A12AF1"/>
    <w:rsid w:val="00A152DB"/>
    <w:rsid w:val="00A16F4F"/>
    <w:rsid w:val="00A17943"/>
    <w:rsid w:val="00A20D54"/>
    <w:rsid w:val="00A22D74"/>
    <w:rsid w:val="00A2411A"/>
    <w:rsid w:val="00A2557F"/>
    <w:rsid w:val="00A262B2"/>
    <w:rsid w:val="00A31948"/>
    <w:rsid w:val="00A32061"/>
    <w:rsid w:val="00A406B4"/>
    <w:rsid w:val="00A41442"/>
    <w:rsid w:val="00A416AF"/>
    <w:rsid w:val="00A554FF"/>
    <w:rsid w:val="00A66C91"/>
    <w:rsid w:val="00A678AB"/>
    <w:rsid w:val="00A71408"/>
    <w:rsid w:val="00A7487F"/>
    <w:rsid w:val="00A8048A"/>
    <w:rsid w:val="00A8242D"/>
    <w:rsid w:val="00A840EF"/>
    <w:rsid w:val="00A90259"/>
    <w:rsid w:val="00A92494"/>
    <w:rsid w:val="00A9402A"/>
    <w:rsid w:val="00AA001F"/>
    <w:rsid w:val="00AA2367"/>
    <w:rsid w:val="00AA3750"/>
    <w:rsid w:val="00AA40E8"/>
    <w:rsid w:val="00AB0BE1"/>
    <w:rsid w:val="00AC19F6"/>
    <w:rsid w:val="00AC1E3D"/>
    <w:rsid w:val="00AC393A"/>
    <w:rsid w:val="00AC3A56"/>
    <w:rsid w:val="00AC62B1"/>
    <w:rsid w:val="00AC72A6"/>
    <w:rsid w:val="00AD57EA"/>
    <w:rsid w:val="00AE0298"/>
    <w:rsid w:val="00AE40B8"/>
    <w:rsid w:val="00AF4F99"/>
    <w:rsid w:val="00AF698D"/>
    <w:rsid w:val="00AF6F1F"/>
    <w:rsid w:val="00B014F0"/>
    <w:rsid w:val="00B0201E"/>
    <w:rsid w:val="00B11C14"/>
    <w:rsid w:val="00B120D4"/>
    <w:rsid w:val="00B13105"/>
    <w:rsid w:val="00B159C0"/>
    <w:rsid w:val="00B166E6"/>
    <w:rsid w:val="00B20003"/>
    <w:rsid w:val="00B24B7B"/>
    <w:rsid w:val="00B26ECE"/>
    <w:rsid w:val="00B30E2A"/>
    <w:rsid w:val="00B427AF"/>
    <w:rsid w:val="00B450D8"/>
    <w:rsid w:val="00B50A36"/>
    <w:rsid w:val="00B50C2C"/>
    <w:rsid w:val="00B565CF"/>
    <w:rsid w:val="00B624D7"/>
    <w:rsid w:val="00B65FC7"/>
    <w:rsid w:val="00B67E47"/>
    <w:rsid w:val="00B77AE2"/>
    <w:rsid w:val="00B83C38"/>
    <w:rsid w:val="00B84354"/>
    <w:rsid w:val="00B8693C"/>
    <w:rsid w:val="00B95D51"/>
    <w:rsid w:val="00BA034D"/>
    <w:rsid w:val="00BA102A"/>
    <w:rsid w:val="00BA142A"/>
    <w:rsid w:val="00BA186C"/>
    <w:rsid w:val="00BA20B4"/>
    <w:rsid w:val="00BA3660"/>
    <w:rsid w:val="00BA426F"/>
    <w:rsid w:val="00BA49F6"/>
    <w:rsid w:val="00BA4E4E"/>
    <w:rsid w:val="00BB091B"/>
    <w:rsid w:val="00BB0A70"/>
    <w:rsid w:val="00BB7EB5"/>
    <w:rsid w:val="00BC0BE0"/>
    <w:rsid w:val="00BC1125"/>
    <w:rsid w:val="00BC52B9"/>
    <w:rsid w:val="00BC599A"/>
    <w:rsid w:val="00BC7A20"/>
    <w:rsid w:val="00BD3D6C"/>
    <w:rsid w:val="00BD4467"/>
    <w:rsid w:val="00BD687E"/>
    <w:rsid w:val="00BD714D"/>
    <w:rsid w:val="00BE0A8A"/>
    <w:rsid w:val="00BE15C1"/>
    <w:rsid w:val="00BE320D"/>
    <w:rsid w:val="00BE6901"/>
    <w:rsid w:val="00BF1B57"/>
    <w:rsid w:val="00BF677F"/>
    <w:rsid w:val="00C02CA8"/>
    <w:rsid w:val="00C034F4"/>
    <w:rsid w:val="00C0719D"/>
    <w:rsid w:val="00C12E3B"/>
    <w:rsid w:val="00C21A0E"/>
    <w:rsid w:val="00C33924"/>
    <w:rsid w:val="00C3480F"/>
    <w:rsid w:val="00C36EF7"/>
    <w:rsid w:val="00C42715"/>
    <w:rsid w:val="00C42C0E"/>
    <w:rsid w:val="00C43557"/>
    <w:rsid w:val="00C44621"/>
    <w:rsid w:val="00C53287"/>
    <w:rsid w:val="00C5459D"/>
    <w:rsid w:val="00C60883"/>
    <w:rsid w:val="00C634B6"/>
    <w:rsid w:val="00C642E1"/>
    <w:rsid w:val="00C70945"/>
    <w:rsid w:val="00C748C8"/>
    <w:rsid w:val="00C77B77"/>
    <w:rsid w:val="00C832EF"/>
    <w:rsid w:val="00C858A6"/>
    <w:rsid w:val="00C863D7"/>
    <w:rsid w:val="00C91D58"/>
    <w:rsid w:val="00C93241"/>
    <w:rsid w:val="00C95FB7"/>
    <w:rsid w:val="00C9746C"/>
    <w:rsid w:val="00CA1354"/>
    <w:rsid w:val="00CA3410"/>
    <w:rsid w:val="00CA43C1"/>
    <w:rsid w:val="00CA5DE9"/>
    <w:rsid w:val="00CB009F"/>
    <w:rsid w:val="00CB106A"/>
    <w:rsid w:val="00CB523E"/>
    <w:rsid w:val="00CB5809"/>
    <w:rsid w:val="00CC0BDC"/>
    <w:rsid w:val="00CC2812"/>
    <w:rsid w:val="00CC6CC7"/>
    <w:rsid w:val="00CD0F12"/>
    <w:rsid w:val="00CD0F57"/>
    <w:rsid w:val="00CD5F24"/>
    <w:rsid w:val="00CE1A26"/>
    <w:rsid w:val="00CE664D"/>
    <w:rsid w:val="00CF278D"/>
    <w:rsid w:val="00D0177B"/>
    <w:rsid w:val="00D070AA"/>
    <w:rsid w:val="00D12AEF"/>
    <w:rsid w:val="00D12EA7"/>
    <w:rsid w:val="00D1631A"/>
    <w:rsid w:val="00D16518"/>
    <w:rsid w:val="00D22BA6"/>
    <w:rsid w:val="00D264BC"/>
    <w:rsid w:val="00D32C5C"/>
    <w:rsid w:val="00D34718"/>
    <w:rsid w:val="00D375E8"/>
    <w:rsid w:val="00D451A3"/>
    <w:rsid w:val="00D47A3D"/>
    <w:rsid w:val="00D53F88"/>
    <w:rsid w:val="00D55440"/>
    <w:rsid w:val="00D7045E"/>
    <w:rsid w:val="00D71930"/>
    <w:rsid w:val="00D75E62"/>
    <w:rsid w:val="00D84228"/>
    <w:rsid w:val="00D8482A"/>
    <w:rsid w:val="00D84B8C"/>
    <w:rsid w:val="00D87742"/>
    <w:rsid w:val="00D94B8E"/>
    <w:rsid w:val="00D96506"/>
    <w:rsid w:val="00DA29C9"/>
    <w:rsid w:val="00DA2C82"/>
    <w:rsid w:val="00DA30B2"/>
    <w:rsid w:val="00DA45E5"/>
    <w:rsid w:val="00DA60B1"/>
    <w:rsid w:val="00DB0E77"/>
    <w:rsid w:val="00DB4276"/>
    <w:rsid w:val="00DC0AFA"/>
    <w:rsid w:val="00DC1AD4"/>
    <w:rsid w:val="00DC2C6D"/>
    <w:rsid w:val="00DC79C5"/>
    <w:rsid w:val="00DD17CC"/>
    <w:rsid w:val="00DD663F"/>
    <w:rsid w:val="00DD71EE"/>
    <w:rsid w:val="00DE2E85"/>
    <w:rsid w:val="00DE546F"/>
    <w:rsid w:val="00DF2CA1"/>
    <w:rsid w:val="00DF4C49"/>
    <w:rsid w:val="00DF65A9"/>
    <w:rsid w:val="00E040C8"/>
    <w:rsid w:val="00E04325"/>
    <w:rsid w:val="00E12969"/>
    <w:rsid w:val="00E12F33"/>
    <w:rsid w:val="00E14911"/>
    <w:rsid w:val="00E208EC"/>
    <w:rsid w:val="00E22446"/>
    <w:rsid w:val="00E2623C"/>
    <w:rsid w:val="00E3491B"/>
    <w:rsid w:val="00E45B1C"/>
    <w:rsid w:val="00E47A41"/>
    <w:rsid w:val="00E5042A"/>
    <w:rsid w:val="00E50869"/>
    <w:rsid w:val="00E51930"/>
    <w:rsid w:val="00E53060"/>
    <w:rsid w:val="00E55176"/>
    <w:rsid w:val="00E574EA"/>
    <w:rsid w:val="00E6159E"/>
    <w:rsid w:val="00E647CE"/>
    <w:rsid w:val="00E731B6"/>
    <w:rsid w:val="00E7457F"/>
    <w:rsid w:val="00E811F5"/>
    <w:rsid w:val="00E90EEB"/>
    <w:rsid w:val="00E95115"/>
    <w:rsid w:val="00E95F50"/>
    <w:rsid w:val="00EA6438"/>
    <w:rsid w:val="00EB01E5"/>
    <w:rsid w:val="00EB1866"/>
    <w:rsid w:val="00EB1C65"/>
    <w:rsid w:val="00EB5685"/>
    <w:rsid w:val="00EB6362"/>
    <w:rsid w:val="00EB7A64"/>
    <w:rsid w:val="00EC0338"/>
    <w:rsid w:val="00EC29FA"/>
    <w:rsid w:val="00EC4FD9"/>
    <w:rsid w:val="00EC54DC"/>
    <w:rsid w:val="00EC5895"/>
    <w:rsid w:val="00EC6B93"/>
    <w:rsid w:val="00EC6F41"/>
    <w:rsid w:val="00EC6FBE"/>
    <w:rsid w:val="00ED30D1"/>
    <w:rsid w:val="00ED363D"/>
    <w:rsid w:val="00ED4C6B"/>
    <w:rsid w:val="00EE18D4"/>
    <w:rsid w:val="00EE338B"/>
    <w:rsid w:val="00EE5907"/>
    <w:rsid w:val="00EE750A"/>
    <w:rsid w:val="00EF35F9"/>
    <w:rsid w:val="00EF3ADE"/>
    <w:rsid w:val="00EF67BF"/>
    <w:rsid w:val="00EF6A5C"/>
    <w:rsid w:val="00F04B49"/>
    <w:rsid w:val="00F110ED"/>
    <w:rsid w:val="00F11FC8"/>
    <w:rsid w:val="00F125B0"/>
    <w:rsid w:val="00F16FCA"/>
    <w:rsid w:val="00F27AA8"/>
    <w:rsid w:val="00F31A8C"/>
    <w:rsid w:val="00F3510E"/>
    <w:rsid w:val="00F35E7B"/>
    <w:rsid w:val="00F37F40"/>
    <w:rsid w:val="00F4634D"/>
    <w:rsid w:val="00F46D31"/>
    <w:rsid w:val="00F521EC"/>
    <w:rsid w:val="00F53F06"/>
    <w:rsid w:val="00F540A5"/>
    <w:rsid w:val="00F62765"/>
    <w:rsid w:val="00F711B7"/>
    <w:rsid w:val="00F85B33"/>
    <w:rsid w:val="00F9068F"/>
    <w:rsid w:val="00F91C4F"/>
    <w:rsid w:val="00F91FD9"/>
    <w:rsid w:val="00F93C6D"/>
    <w:rsid w:val="00F94C9C"/>
    <w:rsid w:val="00F94D14"/>
    <w:rsid w:val="00F94D9E"/>
    <w:rsid w:val="00F96413"/>
    <w:rsid w:val="00F977AA"/>
    <w:rsid w:val="00F97AB7"/>
    <w:rsid w:val="00FA5EB3"/>
    <w:rsid w:val="00FA6337"/>
    <w:rsid w:val="00FB2E7F"/>
    <w:rsid w:val="00FC0672"/>
    <w:rsid w:val="00FC09AA"/>
    <w:rsid w:val="00FC0A10"/>
    <w:rsid w:val="00FC0D37"/>
    <w:rsid w:val="00FC1081"/>
    <w:rsid w:val="00FC2313"/>
    <w:rsid w:val="00FD15BF"/>
    <w:rsid w:val="00FD4DD2"/>
    <w:rsid w:val="00FD5EB7"/>
    <w:rsid w:val="00FD6A77"/>
    <w:rsid w:val="00FD6DCE"/>
    <w:rsid w:val="00FE0B54"/>
    <w:rsid w:val="00FE6573"/>
    <w:rsid w:val="00FE6982"/>
    <w:rsid w:val="00FE731A"/>
    <w:rsid w:val="00FE7F68"/>
    <w:rsid w:val="00FF0E06"/>
    <w:rsid w:val="00FF1D2B"/>
    <w:rsid w:val="00FF3512"/>
    <w:rsid w:val="00FF4BC3"/>
    <w:rsid w:val="00F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8B4E51"/>
  <w15:chartTrackingRefBased/>
  <w15:docId w15:val="{0D24FFE9-DE04-48A5-979D-662AD48F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114C4"/>
    <w:rPr>
      <w:rFonts w:asciiTheme="minorEastAsia" w:hAnsi="Courier New" w:cs="Courier New"/>
    </w:rPr>
  </w:style>
  <w:style w:type="character" w:customStyle="1" w:styleId="a4">
    <w:name w:val="纯文本 字符"/>
    <w:basedOn w:val="a0"/>
    <w:link w:val="a3"/>
    <w:uiPriority w:val="99"/>
    <w:rsid w:val="001114C4"/>
    <w:rPr>
      <w:rFonts w:asciiTheme="minorEastAsia" w:hAnsi="Courier New" w:cs="Courier New"/>
    </w:rPr>
  </w:style>
  <w:style w:type="paragraph" w:styleId="a5">
    <w:name w:val="Balloon Text"/>
    <w:basedOn w:val="a"/>
    <w:link w:val="a6"/>
    <w:uiPriority w:val="99"/>
    <w:semiHidden/>
    <w:unhideWhenUsed/>
    <w:rsid w:val="004D1C3E"/>
    <w:rPr>
      <w:rFonts w:asciiTheme="majorHAnsi" w:eastAsiaTheme="majorEastAsia" w:hAnsiTheme="majorHAnsi" w:cstheme="majorBidi"/>
      <w:sz w:val="18"/>
      <w:szCs w:val="18"/>
    </w:rPr>
  </w:style>
  <w:style w:type="character" w:customStyle="1" w:styleId="a6">
    <w:name w:val="批注框文本 字符"/>
    <w:basedOn w:val="a0"/>
    <w:link w:val="a5"/>
    <w:uiPriority w:val="99"/>
    <w:semiHidden/>
    <w:rsid w:val="004D1C3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121</Pages>
  <Words>9043</Words>
  <Characters>51547</Characters>
  <Application>Microsoft Office Word</Application>
  <DocSecurity>0</DocSecurity>
  <Lines>429</Lines>
  <Paragraphs>120</Paragraphs>
  <ScaleCrop>false</ScaleCrop>
  <Company/>
  <LinksUpToDate>false</LinksUpToDate>
  <CharactersWithSpaces>60470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hhh0578</dc:creator>
  <cp:keywords/>
  <dc:description/>
  <cp:lastModifiedBy>hhh0578</cp:lastModifiedBy>
  <cp:revision>775</cp:revision>
  <dcterms:created xsi:type="dcterms:W3CDTF">2020-04-17T06:18:00Z</dcterms:created>
  <dcterms:modified xsi:type="dcterms:W3CDTF">2020-04-17T15:22:00Z</dcterms:modified>
</cp:coreProperties>
</file>