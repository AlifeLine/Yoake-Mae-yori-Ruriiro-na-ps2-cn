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EFFD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//NAME</w:t>
      </w:r>
    </w:p>
    <w:p w14:paraId="79E8C44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&lt;jaN0001&gt;カレン</w:t>
      </w:r>
    </w:p>
    <w:p w14:paraId="71BE98F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&lt;cnN0001&gt;カレン</w:t>
      </w:r>
    </w:p>
    <w:p w14:paraId="37FFB039" w14:textId="77777777" w:rsidR="00514AC2" w:rsidRPr="00514AC2" w:rsidRDefault="00514AC2" w:rsidP="00514AC2">
      <w:pPr>
        <w:pStyle w:val="a3"/>
        <w:rPr>
          <w:rFonts w:ascii="ＭＳ ゴシック" w:eastAsia="ＭＳ ゴシック" w:hAnsi="ＭＳ ゴシック" w:cs="ＭＳ ゴシック"/>
        </w:rPr>
      </w:pPr>
    </w:p>
    <w:p w14:paraId="671848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//NAME</w:t>
      </w:r>
    </w:p>
    <w:p w14:paraId="29AFE4B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&lt;jaN0002&gt;モーリッツ</w:t>
      </w:r>
    </w:p>
    <w:p w14:paraId="5BE5C3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&lt;cnN0002&gt;モーリッツ</w:t>
      </w:r>
    </w:p>
    <w:p w14:paraId="189762B5" w14:textId="77777777" w:rsidR="00514AC2" w:rsidRPr="00514AC2" w:rsidRDefault="00514AC2" w:rsidP="00514AC2">
      <w:pPr>
        <w:pStyle w:val="a3"/>
        <w:rPr>
          <w:rFonts w:ascii="ＭＳ ゴシック" w:eastAsia="ＭＳ ゴシック" w:hAnsi="ＭＳ ゴシック" w:cs="ＭＳ ゴシック"/>
        </w:rPr>
      </w:pPr>
    </w:p>
    <w:p w14:paraId="02B26B6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//NAME</w:t>
      </w:r>
    </w:p>
    <w:p w14:paraId="11D045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&lt;jaN0003&gt;達哉</w:t>
      </w:r>
    </w:p>
    <w:p w14:paraId="7DFBF1D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&lt;cnN0003&gt;達哉</w:t>
      </w:r>
    </w:p>
    <w:p w14:paraId="457907E4" w14:textId="77777777" w:rsidR="00514AC2" w:rsidRPr="00514AC2" w:rsidRDefault="00514AC2" w:rsidP="00514AC2">
      <w:pPr>
        <w:pStyle w:val="a3"/>
        <w:rPr>
          <w:rFonts w:ascii="ＭＳ ゴシック" w:eastAsia="ＭＳ ゴシック" w:hAnsi="ＭＳ ゴシック" w:cs="ＭＳ ゴシック"/>
        </w:rPr>
      </w:pPr>
    </w:p>
    <w:p w14:paraId="4F30806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//NAME</w:t>
      </w:r>
    </w:p>
    <w:p w14:paraId="12B9FF2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&lt;jaN0004&gt;エステル</w:t>
      </w:r>
    </w:p>
    <w:p w14:paraId="047F377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&lt;cnN0004&gt;エステル</w:t>
      </w:r>
    </w:p>
    <w:p w14:paraId="1F7EB894" w14:textId="77777777" w:rsidR="00514AC2" w:rsidRPr="00514AC2" w:rsidRDefault="00514AC2" w:rsidP="00514AC2">
      <w:pPr>
        <w:pStyle w:val="a3"/>
        <w:rPr>
          <w:rFonts w:ascii="ＭＳ ゴシック" w:eastAsia="ＭＳ ゴシック" w:hAnsi="ＭＳ ゴシック" w:cs="ＭＳ ゴシック"/>
        </w:rPr>
      </w:pPr>
    </w:p>
    <w:p w14:paraId="5B7BC70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//NAME</w:t>
      </w:r>
    </w:p>
    <w:p w14:paraId="368F396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&lt;jaN0005&gt;男性</w:t>
      </w:r>
    </w:p>
    <w:p w14:paraId="2F99E07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&lt;cnN0005&gt;男性</w:t>
      </w:r>
    </w:p>
    <w:p w14:paraId="3D43EF1F" w14:textId="77777777" w:rsidR="00514AC2" w:rsidRPr="00514AC2" w:rsidRDefault="00514AC2" w:rsidP="00514AC2">
      <w:pPr>
        <w:pStyle w:val="a3"/>
        <w:rPr>
          <w:rFonts w:ascii="ＭＳ ゴシック" w:eastAsia="ＭＳ ゴシック" w:hAnsi="ＭＳ ゴシック" w:cs="ＭＳ ゴシック"/>
        </w:rPr>
      </w:pPr>
    </w:p>
    <w:p w14:paraId="7239483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w:t>
      </w:r>
    </w:p>
    <w:p w14:paraId="1A941231" w14:textId="77777777" w:rsidR="00514AC2" w:rsidRPr="00514AC2" w:rsidRDefault="00514AC2" w:rsidP="00514AC2">
      <w:pPr>
        <w:pStyle w:val="a3"/>
        <w:rPr>
          <w:rFonts w:ascii="ＭＳ ゴシック" w:eastAsia="ＭＳ ゴシック" w:hAnsi="ＭＳ ゴシック" w:cs="ＭＳ ゴシック"/>
        </w:rPr>
      </w:pPr>
    </w:p>
    <w:p w14:paraId="3D8A9BD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【カレン】</w:t>
      </w:r>
    </w:p>
    <w:p w14:paraId="098A8B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&lt;jaT0001&gt;「それではモーリッツ様、私はこの辺で」</w:t>
      </w:r>
    </w:p>
    <w:p w14:paraId="23069300" w14:textId="4FBB00C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&lt;cnT0001&gt;「摩利茨大人，我</w:t>
      </w:r>
      <w:ins w:id="0" w:author="hhh0578" w:date="2020-04-28T17:55:00Z">
        <w:r w:rsidR="00911231">
          <w:rPr>
            <w:rFonts w:ascii="ＭＳ ゴシック" w:eastAsia="DengXian" w:hAnsi="ＭＳ ゴシック" w:cs="ＭＳ ゴシック" w:hint="eastAsia"/>
            <w:lang w:eastAsia="zh-CN"/>
          </w:rPr>
          <w:t>该走了</w:t>
        </w:r>
      </w:ins>
      <w:del w:id="1" w:author="hhh0578" w:date="2020-04-28T17:55:00Z">
        <w:r w:rsidRPr="00514AC2" w:rsidDel="00911231">
          <w:rPr>
            <w:rFonts w:ascii="ＭＳ ゴシック" w:eastAsia="ＭＳ ゴシック" w:hAnsi="ＭＳ ゴシック" w:cs="ＭＳ ゴシック" w:hint="eastAsia"/>
            <w:lang w:eastAsia="zh-CN"/>
          </w:rPr>
          <w:delText>就待到</w:delText>
        </w:r>
        <w:r w:rsidRPr="00514AC2" w:rsidDel="00911231">
          <w:rPr>
            <w:rFonts w:ascii="SimSun" w:eastAsia="SimSun" w:hAnsi="SimSun" w:cs="SimSun" w:hint="eastAsia"/>
            <w:lang w:eastAsia="zh-CN"/>
          </w:rPr>
          <w:delText>这</w:delText>
        </w:r>
        <w:r w:rsidRPr="00514AC2" w:rsidDel="00911231">
          <w:rPr>
            <w:rFonts w:ascii="ＭＳ ゴシック" w:eastAsia="ＭＳ ゴシック" w:hAnsi="ＭＳ ゴシック" w:cs="ＭＳ ゴシック" w:hint="eastAsia"/>
            <w:lang w:eastAsia="zh-CN"/>
          </w:rPr>
          <w:delText>儿了</w:delText>
        </w:r>
      </w:del>
      <w:r w:rsidRPr="00514AC2">
        <w:rPr>
          <w:rFonts w:ascii="ＭＳ ゴシック" w:eastAsia="ＭＳ ゴシック" w:hAnsi="ＭＳ ゴシック" w:cs="ＭＳ ゴシック" w:hint="eastAsia"/>
          <w:lang w:eastAsia="zh-CN"/>
        </w:rPr>
        <w:t>」</w:t>
      </w:r>
    </w:p>
    <w:p w14:paraId="4E422FD4" w14:textId="77777777" w:rsidR="00514AC2" w:rsidRPr="00514AC2" w:rsidRDefault="00514AC2" w:rsidP="00514AC2">
      <w:pPr>
        <w:pStyle w:val="a3"/>
        <w:rPr>
          <w:rFonts w:ascii="ＭＳ ゴシック" w:eastAsia="ＭＳ ゴシック" w:hAnsi="ＭＳ ゴシック" w:cs="ＭＳ ゴシック"/>
          <w:lang w:eastAsia="zh-CN"/>
        </w:rPr>
      </w:pPr>
    </w:p>
    <w:p w14:paraId="5C31C7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7CB14B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&lt;jaT0002&gt;「ありがとう、わざわざすまなかった」</w:t>
      </w:r>
    </w:p>
    <w:p w14:paraId="38AA59C6" w14:textId="171AB75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&lt;cnT0002&gt;「</w:t>
      </w:r>
      <w:del w:id="2" w:author="hhh0578" w:date="2020-04-28T17:55:00Z">
        <w:r w:rsidRPr="00514AC2" w:rsidDel="00911231">
          <w:rPr>
            <w:rFonts w:ascii="DengXian" w:eastAsia="DengXian" w:hAnsi="DengXian" w:cs="ＭＳ ゴシック" w:hint="eastAsia"/>
            <w:lang w:eastAsia="zh-CN"/>
          </w:rPr>
          <w:delText>如此</w:delText>
        </w:r>
        <w:r w:rsidRPr="00514AC2" w:rsidDel="00911231">
          <w:rPr>
            <w:rFonts w:ascii="Microsoft YaHei" w:eastAsia="Microsoft YaHei" w:hAnsi="Microsoft YaHei" w:cs="Microsoft YaHei" w:hint="eastAsia"/>
            <w:lang w:eastAsia="zh-CN"/>
          </w:rPr>
          <w:delText>劳烦</w:delText>
        </w:r>
        <w:r w:rsidRPr="00514AC2" w:rsidDel="00911231">
          <w:rPr>
            <w:rFonts w:ascii="DengXian" w:eastAsia="DengXian" w:hAnsi="DengXian" w:cs="ＭＳ ゴシック" w:hint="eastAsia"/>
            <w:lang w:eastAsia="zh-CN"/>
          </w:rPr>
          <w:delText>，非常感</w:delText>
        </w:r>
        <w:r w:rsidRPr="00514AC2" w:rsidDel="00911231">
          <w:rPr>
            <w:rFonts w:ascii="Microsoft YaHei" w:eastAsia="Microsoft YaHei" w:hAnsi="Microsoft YaHei" w:cs="Microsoft YaHei" w:hint="eastAsia"/>
            <w:lang w:eastAsia="zh-CN"/>
          </w:rPr>
          <w:delText>谢</w:delText>
        </w:r>
      </w:del>
      <w:proofErr w:type="gramStart"/>
      <w:ins w:id="3" w:author="hhh0578" w:date="2020-04-28T17:55:00Z">
        <w:r w:rsidR="00911231">
          <w:rPr>
            <w:rFonts w:ascii="Microsoft YaHei" w:eastAsia="Microsoft YaHei" w:hAnsi="Microsoft YaHei" w:cs="Microsoft YaHei" w:hint="eastAsia"/>
            <w:lang w:eastAsia="zh-CN"/>
          </w:rPr>
          <w:t>劳烦您</w:t>
        </w:r>
        <w:proofErr w:type="gramEnd"/>
        <w:r w:rsidR="00911231">
          <w:rPr>
            <w:rFonts w:ascii="Microsoft YaHei" w:eastAsia="Microsoft YaHei" w:hAnsi="Microsoft YaHei" w:cs="Microsoft YaHei" w:hint="eastAsia"/>
            <w:lang w:eastAsia="zh-CN"/>
          </w:rPr>
          <w:t>了</w:t>
        </w:r>
      </w:ins>
      <w:r w:rsidRPr="00514AC2">
        <w:rPr>
          <w:rFonts w:ascii="ＭＳ ゴシック" w:eastAsia="ＭＳ ゴシック" w:hAnsi="ＭＳ ゴシック" w:cs="ＭＳ ゴシック" w:hint="eastAsia"/>
          <w:lang w:eastAsia="zh-CN"/>
        </w:rPr>
        <w:t>」</w:t>
      </w:r>
    </w:p>
    <w:p w14:paraId="7A42C689" w14:textId="77777777" w:rsidR="00514AC2" w:rsidRPr="00514AC2" w:rsidRDefault="00514AC2" w:rsidP="00514AC2">
      <w:pPr>
        <w:pStyle w:val="a3"/>
        <w:rPr>
          <w:rFonts w:ascii="ＭＳ ゴシック" w:eastAsia="ＭＳ ゴシック" w:hAnsi="ＭＳ ゴシック" w:cs="ＭＳ ゴシック"/>
          <w:lang w:eastAsia="zh-CN"/>
        </w:rPr>
      </w:pPr>
    </w:p>
    <w:p w14:paraId="6EC76C2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【カレン】</w:t>
      </w:r>
    </w:p>
    <w:p w14:paraId="738D141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&lt;jaT0003&gt;「お力を落とされませんよう」</w:t>
      </w:r>
    </w:p>
    <w:p w14:paraId="0647D2C8" w14:textId="48232DF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&lt;cnT0003&gt;「</w:t>
      </w:r>
      <w:del w:id="4" w:author="hhh0578" w:date="2020-04-28T17:56:00Z">
        <w:r w:rsidRPr="00514AC2" w:rsidDel="00911231">
          <w:rPr>
            <w:rFonts w:ascii="DengXian" w:eastAsia="DengXian" w:hAnsi="DengXian" w:cs="ＭＳ ゴシック" w:hint="eastAsia"/>
            <w:lang w:eastAsia="zh-CN"/>
          </w:rPr>
          <w:delText>她</w:delText>
        </w:r>
        <w:r w:rsidRPr="00514AC2" w:rsidDel="00911231">
          <w:rPr>
            <w:rFonts w:ascii="Microsoft YaHei" w:eastAsia="Microsoft YaHei" w:hAnsi="Microsoft YaHei" w:cs="Microsoft YaHei" w:hint="eastAsia"/>
            <w:lang w:eastAsia="zh-CN"/>
          </w:rPr>
          <w:delText>还</w:delText>
        </w:r>
        <w:r w:rsidRPr="00514AC2" w:rsidDel="00911231">
          <w:rPr>
            <w:rFonts w:ascii="DengXian" w:eastAsia="DengXian" w:hAnsi="DengXian" w:cs="ＭＳ ゴシック" w:hint="eastAsia"/>
            <w:lang w:eastAsia="zh-CN"/>
          </w:rPr>
          <w:delText>在努力哦</w:delText>
        </w:r>
      </w:del>
      <w:ins w:id="5" w:author="hhh0578" w:date="2020-04-28T17:56:00Z">
        <w:r w:rsidR="00911231">
          <w:rPr>
            <w:rFonts w:ascii="DengXian" w:eastAsia="DengXian" w:hAnsi="DengXian" w:cs="ＭＳ ゴシック" w:hint="eastAsia"/>
            <w:lang w:eastAsia="zh-CN"/>
          </w:rPr>
          <w:t>保重</w:t>
        </w:r>
        <w:r w:rsidR="004A240C">
          <w:rPr>
            <w:rFonts w:ascii="DengXian" w:eastAsia="DengXian" w:hAnsi="DengXian" w:cs="ＭＳ ゴシック" w:hint="eastAsia"/>
            <w:lang w:eastAsia="zh-CN"/>
          </w:rPr>
          <w:t>身体</w:t>
        </w:r>
      </w:ins>
      <w:r w:rsidRPr="00514AC2">
        <w:rPr>
          <w:rFonts w:ascii="ＭＳ ゴシック" w:eastAsia="ＭＳ ゴシック" w:hAnsi="ＭＳ ゴシック" w:cs="ＭＳ ゴシック" w:hint="eastAsia"/>
          <w:lang w:eastAsia="zh-CN"/>
        </w:rPr>
        <w:t>」</w:t>
      </w:r>
    </w:p>
    <w:p w14:paraId="0C6DE6DA" w14:textId="77777777" w:rsidR="00514AC2" w:rsidRPr="00514AC2" w:rsidRDefault="00514AC2" w:rsidP="00514AC2">
      <w:pPr>
        <w:pStyle w:val="a3"/>
        <w:rPr>
          <w:rFonts w:ascii="ＭＳ ゴシック" w:eastAsia="ＭＳ ゴシック" w:hAnsi="ＭＳ ゴシック" w:cs="ＭＳ ゴシック"/>
          <w:lang w:eastAsia="zh-CN"/>
        </w:rPr>
      </w:pPr>
    </w:p>
    <w:p w14:paraId="6F3DE26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42385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&lt;jaT0004&gt;厚い扉が低い音を立てて閉まった。</w:t>
      </w:r>
    </w:p>
    <w:p w14:paraId="51D3B0F9" w14:textId="3C896FE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&lt;cnT0004&gt;厚重的</w:t>
      </w:r>
      <w:r w:rsidRPr="00514AC2">
        <w:rPr>
          <w:rFonts w:ascii="Microsoft YaHei" w:eastAsia="Microsoft YaHei" w:hAnsi="Microsoft YaHei" w:cs="Microsoft YaHei" w:hint="eastAsia"/>
          <w:lang w:eastAsia="zh-CN"/>
        </w:rPr>
        <w:t>门</w:t>
      </w:r>
      <w:del w:id="6" w:author="hhh0578" w:date="2020-04-28T17:56:00Z">
        <w:r w:rsidRPr="00514AC2" w:rsidDel="002101A2">
          <w:rPr>
            <w:rFonts w:ascii="DengXian" w:eastAsia="DengXian" w:hAnsi="DengXian" w:cs="ＭＳ ゴシック" w:hint="eastAsia"/>
            <w:lang w:eastAsia="zh-CN"/>
          </w:rPr>
          <w:delText>响起低音</w:delText>
        </w:r>
      </w:del>
      <w:ins w:id="7" w:author="hhh0578" w:date="2020-04-28T17:56:00Z">
        <w:r w:rsidR="002101A2">
          <w:rPr>
            <w:rFonts w:ascii="DengXian" w:eastAsia="DengXian" w:hAnsi="DengXian" w:cs="ＭＳ ゴシック" w:hint="eastAsia"/>
            <w:lang w:eastAsia="zh-CN"/>
          </w:rPr>
          <w:t>随着</w:t>
        </w:r>
      </w:ins>
      <w:ins w:id="8" w:author="hhh0578" w:date="2020-04-28T17:57:00Z">
        <w:r w:rsidR="002101A2">
          <w:rPr>
            <w:rFonts w:ascii="DengXian" w:eastAsia="DengXian" w:hAnsi="DengXian" w:cs="ＭＳ ゴシック" w:hint="eastAsia"/>
            <w:lang w:eastAsia="zh-CN"/>
          </w:rPr>
          <w:t>一声</w:t>
        </w:r>
        <w:r w:rsidR="002101A2">
          <w:rPr>
            <w:rFonts w:ascii="Microsoft YaHei" w:eastAsia="Microsoft YaHei" w:hAnsi="Microsoft YaHei" w:cs="Microsoft YaHei" w:hint="eastAsia"/>
            <w:lang w:eastAsia="zh-CN"/>
          </w:rPr>
          <w:t>闷响</w:t>
        </w:r>
        <w:r w:rsidR="0048138D">
          <w:rPr>
            <w:rFonts w:ascii="Microsoft YaHei" w:eastAsia="Microsoft YaHei" w:hAnsi="Microsoft YaHei" w:cs="Microsoft YaHei" w:hint="eastAsia"/>
            <w:lang w:eastAsia="zh-CN"/>
          </w:rPr>
          <w:t>合上了</w:t>
        </w:r>
      </w:ins>
      <w:del w:id="9" w:author="hhh0578" w:date="2020-04-28T17:57:00Z">
        <w:r w:rsidRPr="00514AC2" w:rsidDel="0048138D">
          <w:rPr>
            <w:rFonts w:ascii="Microsoft YaHei" w:eastAsia="Microsoft YaHei" w:hAnsi="Microsoft YaHei" w:cs="Microsoft YaHei" w:hint="eastAsia"/>
            <w:lang w:eastAsia="zh-CN"/>
          </w:rPr>
          <w:delText>紧闭</w:delText>
        </w:r>
      </w:del>
      <w:r w:rsidRPr="00514AC2">
        <w:rPr>
          <w:rFonts w:ascii="ＭＳ ゴシック" w:eastAsia="ＭＳ ゴシック" w:hAnsi="ＭＳ ゴシック" w:cs="ＭＳ ゴシック" w:hint="eastAsia"/>
          <w:lang w:eastAsia="zh-CN"/>
        </w:rPr>
        <w:t>。</w:t>
      </w:r>
    </w:p>
    <w:p w14:paraId="41392F0D" w14:textId="77777777" w:rsidR="00514AC2" w:rsidRPr="00514AC2" w:rsidRDefault="00514AC2" w:rsidP="00514AC2">
      <w:pPr>
        <w:pStyle w:val="a3"/>
        <w:rPr>
          <w:rFonts w:ascii="ＭＳ ゴシック" w:eastAsia="ＭＳ ゴシック" w:hAnsi="ＭＳ ゴシック" w:cs="ＭＳ ゴシック"/>
          <w:lang w:eastAsia="zh-CN"/>
        </w:rPr>
      </w:pPr>
    </w:p>
    <w:p w14:paraId="49CEE37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20F8E2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&lt;jaT0005&gt;「……よもやこんなことに」</w:t>
      </w:r>
    </w:p>
    <w:p w14:paraId="070CE741" w14:textId="782F3F7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&lt;cnT0005&gt;「……</w:t>
      </w:r>
      <w:del w:id="10" w:author="hhh0578" w:date="2020-04-28T17:57:00Z">
        <w:r w:rsidRPr="00514AC2" w:rsidDel="009624D3">
          <w:rPr>
            <w:rFonts w:ascii="Microsoft YaHei" w:eastAsia="Microsoft YaHei" w:hAnsi="Microsoft YaHei" w:cs="Microsoft YaHei" w:hint="eastAsia"/>
            <w:lang w:eastAsia="zh-CN"/>
          </w:rPr>
          <w:delText>沧</w:delText>
        </w:r>
        <w:r w:rsidRPr="00514AC2" w:rsidDel="009624D3">
          <w:rPr>
            <w:rFonts w:ascii="DengXian" w:eastAsia="DengXian" w:hAnsi="DengXian" w:cs="ＭＳ ゴシック" w:hint="eastAsia"/>
            <w:lang w:eastAsia="zh-CN"/>
          </w:rPr>
          <w:delText>海桑田世事无常</w:delText>
        </w:r>
      </w:del>
      <w:ins w:id="11" w:author="hhh0578" w:date="2020-04-28T17:57:00Z">
        <w:r w:rsidR="009624D3">
          <w:rPr>
            <w:rFonts w:ascii="Microsoft YaHei" w:eastAsia="Microsoft YaHei" w:hAnsi="Microsoft YaHei" w:cs="Microsoft YaHei" w:hint="eastAsia"/>
            <w:lang w:eastAsia="zh-CN"/>
          </w:rPr>
          <w:t>世事难料啊</w:t>
        </w:r>
      </w:ins>
      <w:r w:rsidRPr="00514AC2">
        <w:rPr>
          <w:rFonts w:ascii="ＭＳ ゴシック" w:eastAsia="ＭＳ ゴシック" w:hAnsi="ＭＳ ゴシック" w:cs="ＭＳ ゴシック" w:hint="eastAsia"/>
          <w:lang w:eastAsia="zh-CN"/>
        </w:rPr>
        <w:t>」</w:t>
      </w:r>
    </w:p>
    <w:p w14:paraId="151063F6" w14:textId="77777777" w:rsidR="00514AC2" w:rsidRPr="00514AC2" w:rsidRDefault="00514AC2" w:rsidP="00514AC2">
      <w:pPr>
        <w:pStyle w:val="a3"/>
        <w:rPr>
          <w:rFonts w:ascii="ＭＳ ゴシック" w:eastAsia="ＭＳ ゴシック" w:hAnsi="ＭＳ ゴシック" w:cs="ＭＳ ゴシック"/>
          <w:lang w:eastAsia="zh-CN"/>
        </w:rPr>
      </w:pPr>
    </w:p>
    <w:p w14:paraId="30D7827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6B4447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&lt;jaT0006&gt;これではあの子が不憫すぎる。</w:t>
      </w:r>
    </w:p>
    <w:p w14:paraId="5CB2E55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&lt;cnT0006&gt;那孩子也太可怜了。</w:t>
      </w:r>
    </w:p>
    <w:p w14:paraId="56151438" w14:textId="77777777" w:rsidR="00514AC2" w:rsidRPr="00514AC2" w:rsidRDefault="00514AC2" w:rsidP="00514AC2">
      <w:pPr>
        <w:pStyle w:val="a3"/>
        <w:rPr>
          <w:rFonts w:ascii="ＭＳ ゴシック" w:eastAsia="ＭＳ ゴシック" w:hAnsi="ＭＳ ゴシック" w:cs="ＭＳ ゴシック"/>
        </w:rPr>
      </w:pPr>
    </w:p>
    <w:p w14:paraId="01B58B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CB486B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&lt;jaT0007&gt;……。</w:t>
      </w:r>
    </w:p>
    <w:p w14:paraId="24A0C1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&lt;cnT0007&gt;……。</w:t>
      </w:r>
    </w:p>
    <w:p w14:paraId="46216EAA" w14:textId="77777777" w:rsidR="00514AC2" w:rsidRPr="00514AC2" w:rsidRDefault="00514AC2" w:rsidP="00514AC2">
      <w:pPr>
        <w:pStyle w:val="a3"/>
        <w:rPr>
          <w:rFonts w:ascii="ＭＳ ゴシック" w:eastAsia="ＭＳ ゴシック" w:hAnsi="ＭＳ ゴシック" w:cs="ＭＳ ゴシック"/>
        </w:rPr>
      </w:pPr>
    </w:p>
    <w:p w14:paraId="0B9F4A2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8EB635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&lt;jaT0008&gt;チリチリ</w:t>
      </w:r>
    </w:p>
    <w:p w14:paraId="794F303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&lt;cnT0008&gt;</w:t>
      </w:r>
      <w:r w:rsidRPr="00514AC2">
        <w:rPr>
          <w:rFonts w:ascii="Microsoft YaHei" w:eastAsia="Microsoft YaHei" w:hAnsi="Microsoft YaHei" w:cs="Microsoft YaHei" w:hint="eastAsia"/>
        </w:rPr>
        <w:t>噼</w:t>
      </w:r>
      <w:r w:rsidRPr="00514AC2">
        <w:rPr>
          <w:rFonts w:ascii="ＭＳ ゴシック" w:eastAsia="ＭＳ ゴシック" w:hAnsi="ＭＳ ゴシック" w:cs="ＭＳ ゴシック" w:hint="eastAsia"/>
        </w:rPr>
        <w:t>里</w:t>
      </w:r>
      <w:r w:rsidRPr="00514AC2">
        <w:rPr>
          <w:rFonts w:ascii="Microsoft YaHei" w:eastAsia="Microsoft YaHei" w:hAnsi="Microsoft YaHei" w:cs="Microsoft YaHei" w:hint="eastAsia"/>
        </w:rPr>
        <w:t>噼</w:t>
      </w:r>
      <w:r w:rsidRPr="00514AC2">
        <w:rPr>
          <w:rFonts w:ascii="ＭＳ ゴシック" w:eastAsia="ＭＳ ゴシック" w:hAnsi="ＭＳ ゴシック" w:cs="ＭＳ ゴシック" w:hint="eastAsia"/>
        </w:rPr>
        <w:t>里</w:t>
      </w:r>
    </w:p>
    <w:p w14:paraId="6DFA6501" w14:textId="77777777" w:rsidR="00514AC2" w:rsidRPr="00514AC2" w:rsidRDefault="00514AC2" w:rsidP="00514AC2">
      <w:pPr>
        <w:pStyle w:val="a3"/>
        <w:rPr>
          <w:rFonts w:ascii="ＭＳ ゴシック" w:eastAsia="ＭＳ ゴシック" w:hAnsi="ＭＳ ゴシック" w:cs="ＭＳ ゴシック"/>
        </w:rPr>
      </w:pPr>
    </w:p>
    <w:p w14:paraId="3A01D7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3AC27F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&lt;jaT0009&gt;チリチリ、チリチリ</w:t>
      </w:r>
    </w:p>
    <w:p w14:paraId="2E851308"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&lt;cnT0009&gt;</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
    <w:p w14:paraId="4237E2A9" w14:textId="77777777" w:rsidR="00514AC2" w:rsidRPr="00514AC2" w:rsidRDefault="00514AC2" w:rsidP="00514AC2">
      <w:pPr>
        <w:pStyle w:val="a3"/>
        <w:rPr>
          <w:rFonts w:ascii="ＭＳ ゴシック" w:eastAsia="ＭＳ ゴシック" w:hAnsi="ＭＳ ゴシック" w:cs="ＭＳ ゴシック"/>
          <w:lang w:eastAsia="zh-CN"/>
        </w:rPr>
      </w:pPr>
    </w:p>
    <w:p w14:paraId="74FF55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281A1C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&lt;jaT0010&gt;チリチリ、チリチリ、チリチリ</w:t>
      </w:r>
    </w:p>
    <w:p w14:paraId="4227C82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&lt;cnT0010&gt;</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roofErr w:type="gramStart"/>
      <w:r w:rsidRPr="00514AC2">
        <w:rPr>
          <w:rFonts w:ascii="Microsoft YaHei" w:eastAsia="Microsoft YaHei" w:hAnsi="Microsoft YaHei" w:cs="Microsoft YaHei" w:hint="eastAsia"/>
          <w:lang w:eastAsia="zh-CN"/>
        </w:rPr>
        <w:t>噼</w:t>
      </w:r>
      <w:proofErr w:type="gramEnd"/>
      <w:r w:rsidRPr="00514AC2">
        <w:rPr>
          <w:rFonts w:ascii="ＭＳ ゴシック" w:eastAsia="ＭＳ ゴシック" w:hAnsi="ＭＳ ゴシック" w:cs="ＭＳ ゴシック" w:hint="eastAsia"/>
          <w:lang w:eastAsia="zh-CN"/>
        </w:rPr>
        <w:t>里</w:t>
      </w:r>
    </w:p>
    <w:p w14:paraId="0B373661" w14:textId="77777777" w:rsidR="00514AC2" w:rsidRPr="00514AC2" w:rsidRDefault="00514AC2" w:rsidP="00514AC2">
      <w:pPr>
        <w:pStyle w:val="a3"/>
        <w:rPr>
          <w:rFonts w:ascii="ＭＳ ゴシック" w:eastAsia="ＭＳ ゴシック" w:hAnsi="ＭＳ ゴシック" w:cs="ＭＳ ゴシック"/>
          <w:lang w:eastAsia="zh-CN"/>
        </w:rPr>
      </w:pPr>
    </w:p>
    <w:p w14:paraId="602DCB0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7D3AB2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&lt;jaT0011&gt;ランプの油が燃える。</w:t>
      </w:r>
    </w:p>
    <w:p w14:paraId="6E5AEE6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&lt;cnT0011&gt;灯油燃</w:t>
      </w:r>
      <w:r w:rsidRPr="00514AC2">
        <w:rPr>
          <w:rFonts w:ascii="Microsoft YaHei" w:eastAsia="Microsoft YaHei" w:hAnsi="Microsoft YaHei" w:cs="Microsoft YaHei" w:hint="eastAsia"/>
        </w:rPr>
        <w:t>烧</w:t>
      </w:r>
      <w:r w:rsidRPr="00514AC2">
        <w:rPr>
          <w:rFonts w:ascii="ＭＳ ゴシック" w:eastAsia="ＭＳ ゴシック" w:hAnsi="ＭＳ ゴシック" w:cs="ＭＳ ゴシック" w:hint="eastAsia"/>
        </w:rPr>
        <w:t>着。</w:t>
      </w:r>
    </w:p>
    <w:p w14:paraId="3178FECC" w14:textId="77777777" w:rsidR="00514AC2" w:rsidRPr="00514AC2" w:rsidRDefault="00514AC2" w:rsidP="00514AC2">
      <w:pPr>
        <w:pStyle w:val="a3"/>
        <w:rPr>
          <w:rFonts w:ascii="ＭＳ ゴシック" w:eastAsia="ＭＳ ゴシック" w:hAnsi="ＭＳ ゴシック" w:cs="ＭＳ ゴシック"/>
        </w:rPr>
      </w:pPr>
    </w:p>
    <w:p w14:paraId="09D3AB0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85614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&lt;jaT0012&gt;孤児院の子供達の間では群を抜いて利発で、プライドも高かったエステル。</w:t>
      </w:r>
    </w:p>
    <w:p w14:paraId="396A9DBA" w14:textId="7A380DD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&lt;cnT0012&gt;</w:t>
      </w:r>
      <w:ins w:id="12" w:author="hhh0578" w:date="2020-04-28T17:58:00Z">
        <w:r w:rsidR="00555609">
          <w:rPr>
            <w:rFonts w:ascii="DengXian" w:eastAsia="DengXian" w:hAnsi="DengXian" w:cs="ＭＳ ゴシック" w:hint="eastAsia"/>
            <w:lang w:eastAsia="zh-CN"/>
          </w:rPr>
          <w:t>艾丝蒂尔在</w:t>
        </w:r>
      </w:ins>
      <w:r w:rsidRPr="00514AC2">
        <w:rPr>
          <w:rFonts w:ascii="ＭＳ ゴシック" w:eastAsia="ＭＳ ゴシック" w:hAnsi="ＭＳ ゴシック" w:cs="ＭＳ ゴシック"/>
          <w:lang w:eastAsia="zh-CN"/>
        </w:rPr>
        <w:t>孤儿院中出</w:t>
      </w:r>
      <w:r w:rsidRPr="00514AC2">
        <w:rPr>
          <w:rFonts w:ascii="Microsoft YaHei" w:eastAsia="Microsoft YaHei" w:hAnsi="Microsoft YaHei" w:cs="Microsoft YaHei" w:hint="eastAsia"/>
          <w:lang w:eastAsia="zh-CN"/>
        </w:rPr>
        <w:t>类</w:t>
      </w:r>
      <w:r w:rsidRPr="00514AC2">
        <w:rPr>
          <w:rFonts w:ascii="ＭＳ ゴシック" w:eastAsia="ＭＳ ゴシック" w:hAnsi="ＭＳ ゴシック" w:cs="ＭＳ ゴシック" w:hint="eastAsia"/>
          <w:lang w:eastAsia="zh-CN"/>
        </w:rPr>
        <w:t>拔萃，自尊心也极高</w:t>
      </w:r>
      <w:del w:id="13" w:author="hhh0578" w:date="2020-04-28T17:57:00Z">
        <w:r w:rsidRPr="00514AC2" w:rsidDel="00555609">
          <w:rPr>
            <w:rFonts w:ascii="ＭＳ ゴシック" w:eastAsia="ＭＳ ゴシック" w:hAnsi="ＭＳ ゴシック" w:cs="ＭＳ ゴシック" w:hint="eastAsia"/>
            <w:lang w:eastAsia="zh-CN"/>
          </w:rPr>
          <w:delText>的艾斯蒂</w:delText>
        </w:r>
        <w:r w:rsidRPr="00514AC2" w:rsidDel="00555609">
          <w:rPr>
            <w:rFonts w:ascii="Microsoft YaHei" w:eastAsia="Microsoft YaHei" w:hAnsi="Microsoft YaHei" w:cs="Microsoft YaHei" w:hint="eastAsia"/>
            <w:lang w:eastAsia="zh-CN"/>
          </w:rPr>
          <w:delText>尔</w:delText>
        </w:r>
      </w:del>
      <w:r w:rsidRPr="00514AC2">
        <w:rPr>
          <w:rFonts w:ascii="ＭＳ ゴシック" w:eastAsia="ＭＳ ゴシック" w:hAnsi="ＭＳ ゴシック" w:cs="ＭＳ ゴシック" w:hint="eastAsia"/>
          <w:lang w:eastAsia="zh-CN"/>
        </w:rPr>
        <w:t>。</w:t>
      </w:r>
    </w:p>
    <w:p w14:paraId="4A31BAB1" w14:textId="77777777" w:rsidR="00514AC2" w:rsidRPr="00514AC2" w:rsidRDefault="00514AC2" w:rsidP="00514AC2">
      <w:pPr>
        <w:pStyle w:val="a3"/>
        <w:rPr>
          <w:rFonts w:ascii="ＭＳ ゴシック" w:eastAsia="ＭＳ ゴシック" w:hAnsi="ＭＳ ゴシック" w:cs="ＭＳ ゴシック"/>
          <w:lang w:eastAsia="zh-CN"/>
        </w:rPr>
      </w:pPr>
    </w:p>
    <w:p w14:paraId="70D3F5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E701B9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&lt;jaT0013&gt;学院に１位で入学。</w:t>
      </w:r>
    </w:p>
    <w:p w14:paraId="7DDECA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&lt;cnT0013&gt;以第一名的成</w:t>
      </w:r>
      <w:r w:rsidRPr="00514AC2">
        <w:rPr>
          <w:rFonts w:ascii="Microsoft YaHei" w:eastAsia="Microsoft YaHei" w:hAnsi="Microsoft YaHei" w:cs="Microsoft YaHei" w:hint="eastAsia"/>
        </w:rPr>
        <w:t>绩进</w:t>
      </w:r>
      <w:r w:rsidRPr="00514AC2">
        <w:rPr>
          <w:rFonts w:ascii="ＭＳ ゴシック" w:eastAsia="ＭＳ ゴシック" w:hAnsi="ＭＳ ゴシック" w:cs="ＭＳ ゴシック" w:hint="eastAsia"/>
        </w:rPr>
        <w:t>入学院。</w:t>
      </w:r>
    </w:p>
    <w:p w14:paraId="671B5E27" w14:textId="77777777" w:rsidR="00514AC2" w:rsidRPr="00514AC2" w:rsidRDefault="00514AC2" w:rsidP="00514AC2">
      <w:pPr>
        <w:pStyle w:val="a3"/>
        <w:rPr>
          <w:rFonts w:ascii="ＭＳ ゴシック" w:eastAsia="ＭＳ ゴシック" w:hAnsi="ＭＳ ゴシック" w:cs="ＭＳ ゴシック"/>
        </w:rPr>
      </w:pPr>
    </w:p>
    <w:p w14:paraId="1FF7F4C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67664B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&lt;jaT0014&gt;定期試験では、常にトップクラスの成績だった。</w:t>
      </w:r>
    </w:p>
    <w:p w14:paraId="07037676" w14:textId="5640062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&lt;cnT0014&gt;艾斯蒂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在</w:t>
      </w:r>
      <w:del w:id="14" w:author="hhh0578" w:date="2020-04-28T17:58:00Z">
        <w:r w:rsidRPr="00514AC2" w:rsidDel="007C3C08">
          <w:rPr>
            <w:rFonts w:ascii="DengXian" w:eastAsia="DengXian" w:hAnsi="DengXian" w:cs="ＭＳ ゴシック" w:hint="eastAsia"/>
            <w:lang w:eastAsia="zh-CN"/>
          </w:rPr>
          <w:delText>定期考</w:delText>
        </w:r>
        <w:r w:rsidRPr="00514AC2" w:rsidDel="007C3C08">
          <w:rPr>
            <w:rFonts w:ascii="Microsoft YaHei" w:eastAsia="Microsoft YaHei" w:hAnsi="Microsoft YaHei" w:cs="Microsoft YaHei" w:hint="eastAsia"/>
            <w:lang w:eastAsia="zh-CN"/>
          </w:rPr>
          <w:delText>试</w:delText>
        </w:r>
        <w:r w:rsidRPr="00514AC2" w:rsidDel="007C3C08">
          <w:rPr>
            <w:rFonts w:ascii="DengXian" w:eastAsia="DengXian" w:hAnsi="DengXian" w:cs="ＭＳ ゴシック" w:hint="eastAsia"/>
            <w:lang w:eastAsia="zh-CN"/>
          </w:rPr>
          <w:delText>中通常都在前排</w:delText>
        </w:r>
      </w:del>
      <w:ins w:id="15" w:author="hhh0578" w:date="2020-04-28T17:59:00Z">
        <w:r w:rsidR="000C7823">
          <w:rPr>
            <w:rFonts w:ascii="DengXian" w:eastAsia="DengXian" w:hAnsi="DengXian" w:cs="ＭＳ ゴシック" w:hint="eastAsia"/>
            <w:lang w:eastAsia="zh-CN"/>
          </w:rPr>
          <w:t>定期</w:t>
        </w:r>
      </w:ins>
      <w:ins w:id="16" w:author="hhh0578" w:date="2020-04-28T17:58:00Z">
        <w:r w:rsidR="007C3C08">
          <w:rPr>
            <w:rFonts w:ascii="DengXian" w:eastAsia="DengXian" w:hAnsi="DengXian" w:cs="ＭＳ ゴシック" w:hint="eastAsia"/>
            <w:lang w:eastAsia="zh-CN"/>
          </w:rPr>
          <w:t>考试中常常名列前茅</w:t>
        </w:r>
      </w:ins>
      <w:r w:rsidRPr="00514AC2">
        <w:rPr>
          <w:rFonts w:ascii="ＭＳ ゴシック" w:eastAsia="ＭＳ ゴシック" w:hAnsi="ＭＳ ゴシック" w:cs="ＭＳ ゴシック" w:hint="eastAsia"/>
          <w:lang w:eastAsia="zh-CN"/>
        </w:rPr>
        <w:t>。</w:t>
      </w:r>
    </w:p>
    <w:p w14:paraId="2AE45181" w14:textId="77777777" w:rsidR="00514AC2" w:rsidRPr="00514AC2" w:rsidRDefault="00514AC2" w:rsidP="00514AC2">
      <w:pPr>
        <w:pStyle w:val="a3"/>
        <w:rPr>
          <w:rFonts w:ascii="ＭＳ ゴシック" w:eastAsia="ＭＳ ゴシック" w:hAnsi="ＭＳ ゴシック" w:cs="ＭＳ ゴシック"/>
          <w:lang w:eastAsia="zh-CN"/>
        </w:rPr>
      </w:pPr>
    </w:p>
    <w:p w14:paraId="1417840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530C2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&lt;jaT0015&gt;私はただ彼女の成績だけを見て、彼女の幸せな学院生活を夢想していた。</w:t>
      </w:r>
    </w:p>
    <w:p w14:paraId="1AB2FBC1" w14:textId="7EA21B6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&lt;cnT0015&gt;</w:t>
      </w:r>
      <w:del w:id="17" w:author="hhh0578" w:date="2020-04-28T17:59:00Z">
        <w:r w:rsidRPr="00514AC2" w:rsidDel="000C7823">
          <w:rPr>
            <w:rFonts w:ascii="ＭＳ ゴシック" w:eastAsia="ＭＳ ゴシック" w:hAnsi="ＭＳ ゴシック" w:cs="ＭＳ ゴシック"/>
            <w:lang w:eastAsia="zh-CN"/>
          </w:rPr>
          <w:delText>我知</w:delText>
        </w:r>
        <w:r w:rsidRPr="00514AC2" w:rsidDel="000C7823">
          <w:rPr>
            <w:rFonts w:ascii="Microsoft YaHei" w:eastAsia="Microsoft YaHei" w:hAnsi="Microsoft YaHei" w:cs="Microsoft YaHei" w:hint="eastAsia"/>
            <w:lang w:eastAsia="zh-CN"/>
          </w:rPr>
          <w:delText>晓</w:delText>
        </w:r>
        <w:r w:rsidRPr="00514AC2" w:rsidDel="000C7823">
          <w:rPr>
            <w:rFonts w:ascii="ＭＳ ゴシック" w:eastAsia="ＭＳ ゴシック" w:hAnsi="ＭＳ ゴシック" w:cs="ＭＳ ゴシック" w:hint="eastAsia"/>
            <w:lang w:eastAsia="zh-CN"/>
          </w:rPr>
          <w:delText>她的成</w:delText>
        </w:r>
        <w:r w:rsidRPr="00514AC2" w:rsidDel="000C7823">
          <w:rPr>
            <w:rFonts w:ascii="Microsoft YaHei" w:eastAsia="Microsoft YaHei" w:hAnsi="Microsoft YaHei" w:cs="Microsoft YaHei" w:hint="eastAsia"/>
            <w:lang w:eastAsia="zh-CN"/>
          </w:rPr>
          <w:delText>绩</w:delText>
        </w:r>
        <w:r w:rsidRPr="00514AC2" w:rsidDel="000C7823">
          <w:rPr>
            <w:rFonts w:ascii="ＭＳ ゴシック" w:eastAsia="ＭＳ ゴシック" w:hAnsi="ＭＳ ゴシック" w:cs="ＭＳ ゴシック" w:hint="eastAsia"/>
            <w:lang w:eastAsia="zh-CN"/>
          </w:rPr>
          <w:delText>，</w:delText>
        </w:r>
      </w:del>
      <w:ins w:id="18" w:author="hhh0578" w:date="2020-04-28T17:59:00Z">
        <w:r w:rsidR="000C7823">
          <w:rPr>
            <w:rFonts w:ascii="DengXian" w:eastAsia="DengXian" w:hAnsi="DengXian" w:cs="ＭＳ ゴシック" w:hint="eastAsia"/>
            <w:lang w:eastAsia="zh-CN"/>
          </w:rPr>
          <w:t>光看她的</w:t>
        </w:r>
        <w:r w:rsidR="000C7823">
          <w:rPr>
            <w:rFonts w:ascii="Microsoft YaHei" w:eastAsia="Microsoft YaHei" w:hAnsi="Microsoft YaHei" w:cs="Microsoft YaHei" w:hint="eastAsia"/>
            <w:lang w:eastAsia="zh-CN"/>
          </w:rPr>
          <w:t>成绩，我还幻想过</w:t>
        </w:r>
        <w:r w:rsidR="0045637A">
          <w:rPr>
            <w:rFonts w:ascii="Microsoft YaHei" w:eastAsia="Microsoft YaHei" w:hAnsi="Microsoft YaHei" w:cs="Microsoft YaHei" w:hint="eastAsia"/>
            <w:lang w:eastAsia="zh-CN"/>
          </w:rPr>
          <w:t>她会又一段幸福的学院生活</w:t>
        </w:r>
      </w:ins>
      <w:del w:id="19" w:author="hhh0578" w:date="2020-04-28T17:59:00Z">
        <w:r w:rsidRPr="00514AC2" w:rsidDel="000C7823">
          <w:rPr>
            <w:rFonts w:ascii="Microsoft YaHei" w:eastAsia="Microsoft YaHei" w:hAnsi="Microsoft YaHei" w:cs="Microsoft YaHei" w:hint="eastAsia"/>
            <w:lang w:eastAsia="zh-CN"/>
          </w:rPr>
          <w:delText>认为</w:delText>
        </w:r>
        <w:r w:rsidRPr="00514AC2" w:rsidDel="0045637A">
          <w:rPr>
            <w:rFonts w:ascii="ＭＳ ゴシック" w:eastAsia="ＭＳ ゴシック" w:hAnsi="ＭＳ ゴシック" w:cs="ＭＳ ゴシック" w:hint="eastAsia"/>
            <w:lang w:eastAsia="zh-CN"/>
          </w:rPr>
          <w:delText>她可以度</w:delText>
        </w:r>
        <w:r w:rsidRPr="00514AC2" w:rsidDel="0045637A">
          <w:rPr>
            <w:rFonts w:ascii="Microsoft YaHei" w:eastAsia="Microsoft YaHei" w:hAnsi="Microsoft YaHei" w:cs="Microsoft YaHei" w:hint="eastAsia"/>
            <w:lang w:eastAsia="zh-CN"/>
          </w:rPr>
          <w:delText>过</w:delText>
        </w:r>
        <w:r w:rsidRPr="00514AC2" w:rsidDel="0045637A">
          <w:rPr>
            <w:rFonts w:ascii="ＭＳ ゴシック" w:eastAsia="ＭＳ ゴシック" w:hAnsi="ＭＳ ゴシック" w:cs="ＭＳ ゴシック" w:hint="eastAsia"/>
            <w:lang w:eastAsia="zh-CN"/>
          </w:rPr>
          <w:delText>一个幸福的学院生活</w:delText>
        </w:r>
      </w:del>
      <w:r w:rsidRPr="00514AC2">
        <w:rPr>
          <w:rFonts w:ascii="ＭＳ ゴシック" w:eastAsia="ＭＳ ゴシック" w:hAnsi="ＭＳ ゴシック" w:cs="ＭＳ ゴシック" w:hint="eastAsia"/>
          <w:lang w:eastAsia="zh-CN"/>
        </w:rPr>
        <w:t>。</w:t>
      </w:r>
    </w:p>
    <w:p w14:paraId="5F70E60A" w14:textId="77777777" w:rsidR="00514AC2" w:rsidRPr="00514AC2" w:rsidRDefault="00514AC2" w:rsidP="00514AC2">
      <w:pPr>
        <w:pStyle w:val="a3"/>
        <w:rPr>
          <w:rFonts w:ascii="ＭＳ ゴシック" w:eastAsia="ＭＳ ゴシック" w:hAnsi="ＭＳ ゴシック" w:cs="ＭＳ ゴシック"/>
          <w:lang w:eastAsia="zh-CN"/>
        </w:rPr>
      </w:pPr>
    </w:p>
    <w:p w14:paraId="0936000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7ACB43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&lt;jaT0016&gt;だが彼女の成績の裏には、血のにじむような努力と苦痛が隠されていたのだ。</w:t>
      </w:r>
    </w:p>
    <w:p w14:paraId="378A4C04" w14:textId="0B9CBF2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&lt;cnT0016&gt;</w:t>
      </w:r>
      <w:del w:id="20" w:author="hhh0578" w:date="2020-04-28T18:00:00Z">
        <w:r w:rsidRPr="00514AC2" w:rsidDel="00B113A2">
          <w:rPr>
            <w:rFonts w:ascii="DengXian" w:eastAsia="DengXian" w:hAnsi="DengXian" w:cs="ＭＳ ゴシック" w:hint="eastAsia"/>
            <w:lang w:eastAsia="zh-CN"/>
          </w:rPr>
          <w:delText>不</w:delText>
        </w:r>
        <w:r w:rsidRPr="00514AC2" w:rsidDel="00B113A2">
          <w:rPr>
            <w:rFonts w:ascii="Microsoft YaHei" w:eastAsia="Microsoft YaHei" w:hAnsi="Microsoft YaHei" w:cs="Microsoft YaHei" w:hint="eastAsia"/>
            <w:lang w:eastAsia="zh-CN"/>
          </w:rPr>
          <w:delText>过</w:delText>
        </w:r>
        <w:r w:rsidRPr="00514AC2" w:rsidDel="00B113A2">
          <w:rPr>
            <w:rFonts w:ascii="DengXian" w:eastAsia="DengXian" w:hAnsi="DengXian" w:cs="ＭＳ ゴシック" w:hint="eastAsia"/>
            <w:lang w:eastAsia="zh-CN"/>
          </w:rPr>
          <w:delText>她的成</w:delText>
        </w:r>
        <w:r w:rsidRPr="00514AC2" w:rsidDel="00B113A2">
          <w:rPr>
            <w:rFonts w:ascii="Microsoft YaHei" w:eastAsia="Microsoft YaHei" w:hAnsi="Microsoft YaHei" w:cs="Microsoft YaHei" w:hint="eastAsia"/>
            <w:lang w:eastAsia="zh-CN"/>
          </w:rPr>
          <w:delText>绩</w:delText>
        </w:r>
        <w:r w:rsidRPr="00514AC2" w:rsidDel="00B113A2">
          <w:rPr>
            <w:rFonts w:ascii="DengXian" w:eastAsia="DengXian" w:hAnsi="DengXian" w:cs="ＭＳ ゴシック" w:hint="eastAsia"/>
            <w:lang w:eastAsia="zh-CN"/>
          </w:rPr>
          <w:delText>之中也</w:delText>
        </w:r>
        <w:r w:rsidRPr="00514AC2" w:rsidDel="00B113A2">
          <w:rPr>
            <w:rFonts w:ascii="Microsoft YaHei" w:eastAsia="Microsoft YaHei" w:hAnsi="Microsoft YaHei" w:cs="Microsoft YaHei" w:hint="eastAsia"/>
            <w:lang w:eastAsia="zh-CN"/>
          </w:rPr>
          <w:delText>隐</w:delText>
        </w:r>
        <w:r w:rsidRPr="00514AC2" w:rsidDel="00B113A2">
          <w:rPr>
            <w:rFonts w:ascii="DengXian" w:eastAsia="DengXian" w:hAnsi="DengXian" w:cs="ＭＳ ゴシック" w:hint="eastAsia"/>
            <w:lang w:eastAsia="zh-CN"/>
          </w:rPr>
          <w:delText>藏着呕心</w:delText>
        </w:r>
        <w:r w:rsidRPr="00514AC2" w:rsidDel="00B113A2">
          <w:rPr>
            <w:rFonts w:ascii="Microsoft YaHei" w:eastAsia="Microsoft YaHei" w:hAnsi="Microsoft YaHei" w:cs="Microsoft YaHei" w:hint="eastAsia"/>
            <w:lang w:eastAsia="zh-CN"/>
          </w:rPr>
          <w:delText>沥</w:delText>
        </w:r>
        <w:r w:rsidRPr="00514AC2" w:rsidDel="00B113A2">
          <w:rPr>
            <w:rFonts w:ascii="DengXian" w:eastAsia="DengXian" w:hAnsi="DengXian" w:cs="ＭＳ ゴシック" w:hint="eastAsia"/>
            <w:lang w:eastAsia="zh-CN"/>
          </w:rPr>
          <w:delText>血的</w:delText>
        </w:r>
        <w:r w:rsidRPr="00514AC2" w:rsidDel="00B113A2">
          <w:rPr>
            <w:rFonts w:ascii="Microsoft YaHei" w:eastAsia="Microsoft YaHei" w:hAnsi="Microsoft YaHei" w:cs="Microsoft YaHei" w:hint="eastAsia"/>
            <w:lang w:eastAsia="zh-CN"/>
          </w:rPr>
          <w:delText>劳</w:delText>
        </w:r>
        <w:r w:rsidRPr="00514AC2" w:rsidDel="00B113A2">
          <w:rPr>
            <w:rFonts w:ascii="DengXian" w:eastAsia="DengXian" w:hAnsi="DengXian" w:cs="ＭＳ ゴシック" w:hint="eastAsia"/>
            <w:lang w:eastAsia="zh-CN"/>
          </w:rPr>
          <w:delText>苦</w:delText>
        </w:r>
      </w:del>
      <w:ins w:id="21" w:author="hhh0578" w:date="2020-04-28T18:00:00Z">
        <w:r w:rsidR="00B113A2">
          <w:rPr>
            <w:rFonts w:ascii="DengXian" w:eastAsia="DengXian" w:hAnsi="DengXian" w:cs="ＭＳ ゴシック" w:hint="eastAsia"/>
            <w:lang w:eastAsia="zh-CN"/>
          </w:rPr>
          <w:t>可是她成绩背后，藏着的却是呕心沥血的</w:t>
        </w:r>
        <w:r w:rsidR="0066253F">
          <w:rPr>
            <w:rFonts w:ascii="DengXian" w:eastAsia="DengXian" w:hAnsi="DengXian" w:cs="ＭＳ ゴシック" w:hint="eastAsia"/>
            <w:lang w:eastAsia="zh-CN"/>
          </w:rPr>
          <w:t>劳苦与痛楚</w:t>
        </w:r>
      </w:ins>
      <w:r w:rsidRPr="00514AC2">
        <w:rPr>
          <w:rFonts w:ascii="ＭＳ ゴシック" w:eastAsia="ＭＳ ゴシック" w:hAnsi="ＭＳ ゴシック" w:cs="ＭＳ ゴシック" w:hint="eastAsia"/>
          <w:lang w:eastAsia="zh-CN"/>
        </w:rPr>
        <w:t>。</w:t>
      </w:r>
    </w:p>
    <w:p w14:paraId="4F930B8C" w14:textId="77777777" w:rsidR="00514AC2" w:rsidRPr="00514AC2" w:rsidRDefault="00514AC2" w:rsidP="00514AC2">
      <w:pPr>
        <w:pStyle w:val="a3"/>
        <w:rPr>
          <w:rFonts w:ascii="ＭＳ ゴシック" w:eastAsia="ＭＳ ゴシック" w:hAnsi="ＭＳ ゴシック" w:cs="ＭＳ ゴシック"/>
          <w:lang w:eastAsia="zh-CN"/>
        </w:rPr>
      </w:pPr>
    </w:p>
    <w:p w14:paraId="572EC86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8CA3F3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&lt;jaT0017&gt;耐えて耐えて、ようやく獲得した首席。</w:t>
      </w:r>
    </w:p>
    <w:p w14:paraId="41E875ED" w14:textId="10AEDA7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&lt;cnT0017&gt;</w:t>
      </w:r>
      <w:del w:id="22" w:author="hhh0578" w:date="2020-04-28T18:00:00Z">
        <w:r w:rsidRPr="00514AC2" w:rsidDel="009F319E">
          <w:rPr>
            <w:rFonts w:ascii="DengXian" w:eastAsia="DengXian" w:hAnsi="DengXian" w:cs="ＭＳ ゴシック" w:hint="eastAsia"/>
            <w:lang w:eastAsia="zh-CN"/>
          </w:rPr>
          <w:delText>忍耐着，忍耐着</w:delText>
        </w:r>
      </w:del>
      <w:ins w:id="23" w:author="hhh0578" w:date="2020-04-28T18:02:00Z">
        <w:r w:rsidR="001D65EA">
          <w:rPr>
            <w:rFonts w:ascii="DengXian" w:eastAsia="DengXian" w:hAnsi="DengXian" w:cs="ＭＳ ゴシック" w:hint="eastAsia"/>
            <w:lang w:eastAsia="zh-CN"/>
          </w:rPr>
          <w:t>吃尽苦头</w:t>
        </w:r>
      </w:ins>
      <w:r w:rsidRPr="00514AC2">
        <w:rPr>
          <w:rFonts w:ascii="ＭＳ ゴシック" w:eastAsia="ＭＳ ゴシック" w:hAnsi="ＭＳ ゴシック" w:cs="ＭＳ ゴシック"/>
          <w:lang w:eastAsia="zh-CN"/>
        </w:rPr>
        <w:t>，</w:t>
      </w:r>
      <w:ins w:id="24" w:author="hhh0578" w:date="2020-04-28T18:02:00Z">
        <w:r w:rsidR="00E72059">
          <w:rPr>
            <w:rFonts w:ascii="DengXian" w:eastAsia="DengXian" w:hAnsi="DengXian" w:cs="ＭＳ ゴシック" w:hint="eastAsia"/>
            <w:lang w:eastAsia="zh-CN"/>
          </w:rPr>
          <w:t>最终拿下了首席的位置</w:t>
        </w:r>
      </w:ins>
      <w:del w:id="25" w:author="hhh0578" w:date="2020-04-28T18:02:00Z">
        <w:r w:rsidRPr="00514AC2" w:rsidDel="00E72059">
          <w:rPr>
            <w:rFonts w:ascii="Microsoft YaHei" w:eastAsia="Microsoft YaHei" w:hAnsi="Microsoft YaHei" w:cs="Microsoft YaHei" w:hint="eastAsia"/>
            <w:lang w:eastAsia="zh-CN"/>
          </w:rPr>
          <w:delText>终</w:delText>
        </w:r>
        <w:r w:rsidRPr="00514AC2" w:rsidDel="00E72059">
          <w:rPr>
            <w:rFonts w:ascii="ＭＳ ゴシック" w:eastAsia="ＭＳ ゴシック" w:hAnsi="ＭＳ ゴシック" w:cs="ＭＳ ゴシック" w:hint="eastAsia"/>
            <w:lang w:eastAsia="zh-CN"/>
          </w:rPr>
          <w:delText>于</w:delText>
        </w:r>
        <w:r w:rsidRPr="00514AC2" w:rsidDel="00E72059">
          <w:rPr>
            <w:rFonts w:ascii="Microsoft YaHei" w:eastAsia="Microsoft YaHei" w:hAnsi="Microsoft YaHei" w:cs="Microsoft YaHei" w:hint="eastAsia"/>
            <w:lang w:eastAsia="zh-CN"/>
          </w:rPr>
          <w:delText>获</w:delText>
        </w:r>
        <w:r w:rsidRPr="00514AC2" w:rsidDel="00E72059">
          <w:rPr>
            <w:rFonts w:ascii="ＭＳ ゴシック" w:eastAsia="ＭＳ ゴシック" w:hAnsi="ＭＳ ゴシック" w:cs="ＭＳ ゴシック" w:hint="eastAsia"/>
            <w:lang w:eastAsia="zh-CN"/>
          </w:rPr>
          <w:delText>得了首席</w:delText>
        </w:r>
      </w:del>
      <w:r w:rsidRPr="00514AC2">
        <w:rPr>
          <w:rFonts w:ascii="ＭＳ ゴシック" w:eastAsia="ＭＳ ゴシック" w:hAnsi="ＭＳ ゴシック" w:cs="ＭＳ ゴシック" w:hint="eastAsia"/>
          <w:lang w:eastAsia="zh-CN"/>
        </w:rPr>
        <w:t>。</w:t>
      </w:r>
    </w:p>
    <w:p w14:paraId="0E00E77B" w14:textId="77777777" w:rsidR="00514AC2" w:rsidRPr="00514AC2" w:rsidRDefault="00514AC2" w:rsidP="00514AC2">
      <w:pPr>
        <w:pStyle w:val="a3"/>
        <w:rPr>
          <w:rFonts w:ascii="ＭＳ ゴシック" w:eastAsia="ＭＳ ゴシック" w:hAnsi="ＭＳ ゴシック" w:cs="ＭＳ ゴシック"/>
          <w:lang w:eastAsia="zh-CN"/>
        </w:rPr>
      </w:pPr>
    </w:p>
    <w:p w14:paraId="53BD20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985EED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&lt;jaT0018&gt;彼女の前には明るい未来しかないと確信していた。</w:t>
      </w:r>
    </w:p>
    <w:p w14:paraId="4228CD67" w14:textId="2E9B702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&lt;cnT0018&gt;</w:t>
      </w:r>
      <w:del w:id="26" w:author="hhh0578" w:date="2020-04-28T18:02:00Z">
        <w:r w:rsidRPr="00514AC2" w:rsidDel="00E72059">
          <w:rPr>
            <w:rFonts w:ascii="DengXian" w:eastAsia="DengXian" w:hAnsi="DengXian" w:cs="ＭＳ ゴシック" w:hint="eastAsia"/>
            <w:lang w:eastAsia="zh-CN"/>
          </w:rPr>
          <w:delText>无疑有一个</w:delText>
        </w:r>
        <w:r w:rsidRPr="00514AC2" w:rsidDel="00E72059">
          <w:rPr>
            <w:rFonts w:ascii="Microsoft YaHei" w:eastAsia="Microsoft YaHei" w:hAnsi="Microsoft YaHei" w:cs="Microsoft YaHei" w:hint="eastAsia"/>
            <w:lang w:eastAsia="zh-CN"/>
          </w:rPr>
          <w:delText>锦绣</w:delText>
        </w:r>
        <w:r w:rsidRPr="00514AC2" w:rsidDel="00E72059">
          <w:rPr>
            <w:rFonts w:ascii="DengXian" w:eastAsia="DengXian" w:hAnsi="DengXian" w:cs="ＭＳ ゴシック" w:hint="eastAsia"/>
            <w:lang w:eastAsia="zh-CN"/>
          </w:rPr>
          <w:delText>的前程</w:delText>
        </w:r>
      </w:del>
      <w:ins w:id="27" w:author="hhh0578" w:date="2020-04-28T18:02:00Z">
        <w:r w:rsidR="00E72059">
          <w:rPr>
            <w:rFonts w:ascii="DengXian" w:eastAsia="DengXian" w:hAnsi="DengXian" w:cs="ＭＳ ゴシック" w:hint="eastAsia"/>
            <w:lang w:eastAsia="zh-CN"/>
          </w:rPr>
          <w:t>我曾</w:t>
        </w:r>
        <w:r w:rsidR="00510E05">
          <w:rPr>
            <w:rFonts w:ascii="DengXian" w:eastAsia="DengXian" w:hAnsi="DengXian" w:cs="ＭＳ ゴシック" w:hint="eastAsia"/>
            <w:lang w:eastAsia="zh-CN"/>
          </w:rPr>
          <w:t>坚信</w:t>
        </w:r>
        <w:r w:rsidR="00E72059">
          <w:rPr>
            <w:rFonts w:ascii="DengXian" w:eastAsia="DengXian" w:hAnsi="DengXian" w:cs="ＭＳ ゴシック" w:hint="eastAsia"/>
            <w:lang w:eastAsia="zh-CN"/>
          </w:rPr>
          <w:t>她的前程似锦</w:t>
        </w:r>
      </w:ins>
      <w:r w:rsidRPr="00514AC2">
        <w:rPr>
          <w:rFonts w:ascii="ＭＳ ゴシック" w:eastAsia="ＭＳ ゴシック" w:hAnsi="ＭＳ ゴシック" w:cs="ＭＳ ゴシック" w:hint="eastAsia"/>
          <w:lang w:eastAsia="zh-CN"/>
        </w:rPr>
        <w:t>。</w:t>
      </w:r>
    </w:p>
    <w:p w14:paraId="325CC8B4" w14:textId="77777777" w:rsidR="00514AC2" w:rsidRPr="00514AC2" w:rsidRDefault="00514AC2" w:rsidP="00514AC2">
      <w:pPr>
        <w:pStyle w:val="a3"/>
        <w:rPr>
          <w:rFonts w:ascii="ＭＳ ゴシック" w:eastAsia="ＭＳ ゴシック" w:hAnsi="ＭＳ ゴシック" w:cs="ＭＳ ゴシック"/>
          <w:lang w:eastAsia="zh-CN"/>
        </w:rPr>
      </w:pPr>
    </w:p>
    <w:p w14:paraId="2C8C648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0F95F4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&lt;jaT0019&gt;彼女は、生まれながらにして親が側にいないという挫折を味わっていたのだ。</w:t>
      </w:r>
    </w:p>
    <w:p w14:paraId="19C98854"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&lt;cnT0019&gt;她从出生就</w:t>
      </w:r>
      <w:r w:rsidRPr="00514AC2">
        <w:rPr>
          <w:rFonts w:ascii="Microsoft YaHei" w:eastAsia="Microsoft YaHei" w:hAnsi="Microsoft YaHei" w:cs="Microsoft YaHei" w:hint="eastAsia"/>
          <w:lang w:eastAsia="zh-CN"/>
        </w:rPr>
        <w:t>经历</w:t>
      </w:r>
      <w:r w:rsidRPr="00514AC2">
        <w:rPr>
          <w:rFonts w:ascii="ＭＳ ゴシック" w:eastAsia="ＭＳ ゴシック" w:hAnsi="ＭＳ ゴシック" w:cs="ＭＳ ゴシック" w:hint="eastAsia"/>
          <w:lang w:eastAsia="zh-CN"/>
        </w:rPr>
        <w:t>着没有双</w:t>
      </w:r>
      <w:r w:rsidRPr="00514AC2">
        <w:rPr>
          <w:rFonts w:ascii="Microsoft YaHei" w:eastAsia="Microsoft YaHei" w:hAnsi="Microsoft YaHei" w:cs="Microsoft YaHei" w:hint="eastAsia"/>
          <w:lang w:eastAsia="zh-CN"/>
        </w:rPr>
        <w:t>亲</w:t>
      </w:r>
      <w:r w:rsidRPr="00514AC2">
        <w:rPr>
          <w:rFonts w:ascii="ＭＳ ゴシック" w:eastAsia="ＭＳ ゴシック" w:hAnsi="ＭＳ ゴシック" w:cs="ＭＳ ゴシック" w:hint="eastAsia"/>
          <w:lang w:eastAsia="zh-CN"/>
        </w:rPr>
        <w:t>的挫折。</w:t>
      </w:r>
    </w:p>
    <w:p w14:paraId="637FCE50" w14:textId="77777777" w:rsidR="00514AC2" w:rsidRPr="00514AC2" w:rsidRDefault="00514AC2" w:rsidP="00514AC2">
      <w:pPr>
        <w:pStyle w:val="a3"/>
        <w:rPr>
          <w:rFonts w:ascii="ＭＳ ゴシック" w:eastAsia="ＭＳ ゴシック" w:hAnsi="ＭＳ ゴシック" w:cs="ＭＳ ゴシック"/>
          <w:lang w:eastAsia="zh-CN"/>
        </w:rPr>
      </w:pPr>
    </w:p>
    <w:p w14:paraId="391ABE1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1FA2DF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&lt;jaT0020&gt;神もこれ以上の苦難をお与えにはならないと思っていた。</w:t>
      </w:r>
    </w:p>
    <w:p w14:paraId="05C29236" w14:textId="09F7635B"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&lt;cnT0020&gt;我</w:t>
      </w:r>
      <w:proofErr w:type="gramStart"/>
      <w:ins w:id="28" w:author="hhh0578" w:date="2020-04-28T18:03:00Z">
        <w:r w:rsidR="00F0320F">
          <w:rPr>
            <w:rFonts w:ascii="DengXian" w:eastAsia="DengXian" w:hAnsi="DengXian" w:cs="ＭＳ ゴシック" w:hint="eastAsia"/>
            <w:lang w:eastAsia="zh-CN"/>
          </w:rPr>
          <w:t>曾</w:t>
        </w:r>
      </w:ins>
      <w:r w:rsidRPr="00514AC2">
        <w:rPr>
          <w:rFonts w:ascii="ＭＳ ゴシック" w:eastAsia="ＭＳ ゴシック" w:hAnsi="ＭＳ ゴシック" w:cs="ＭＳ ゴシック"/>
          <w:lang w:eastAsia="zh-CN"/>
        </w:rPr>
        <w:t>想神也</w:t>
      </w:r>
      <w:proofErr w:type="gramEnd"/>
      <w:r w:rsidRPr="00514AC2">
        <w:rPr>
          <w:rFonts w:ascii="Microsoft YaHei" w:eastAsia="Microsoft YaHei" w:hAnsi="Microsoft YaHei" w:cs="Microsoft YaHei" w:hint="eastAsia"/>
          <w:lang w:eastAsia="zh-CN"/>
        </w:rPr>
        <w:t>应该</w:t>
      </w:r>
      <w:r w:rsidRPr="00514AC2">
        <w:rPr>
          <w:rFonts w:ascii="ＭＳ ゴシック" w:eastAsia="ＭＳ ゴシック" w:hAnsi="ＭＳ ゴシック" w:cs="ＭＳ ゴシック" w:hint="eastAsia"/>
          <w:lang w:eastAsia="zh-CN"/>
        </w:rPr>
        <w:t>不会再降下更多的苦</w:t>
      </w:r>
      <w:r w:rsidRPr="00514AC2">
        <w:rPr>
          <w:rFonts w:ascii="Microsoft YaHei" w:eastAsia="Microsoft YaHei" w:hAnsi="Microsoft YaHei" w:cs="Microsoft YaHei" w:hint="eastAsia"/>
          <w:lang w:eastAsia="zh-CN"/>
        </w:rPr>
        <w:t>难</w:t>
      </w:r>
      <w:r w:rsidRPr="00514AC2">
        <w:rPr>
          <w:rFonts w:ascii="ＭＳ ゴシック" w:eastAsia="ＭＳ ゴシック" w:hAnsi="ＭＳ ゴシック" w:cs="ＭＳ ゴシック" w:hint="eastAsia"/>
          <w:lang w:eastAsia="zh-CN"/>
        </w:rPr>
        <w:t>了吧。</w:t>
      </w:r>
    </w:p>
    <w:p w14:paraId="146FD28C" w14:textId="77777777" w:rsidR="00514AC2" w:rsidRPr="00BC4605" w:rsidRDefault="00514AC2" w:rsidP="00514AC2">
      <w:pPr>
        <w:pStyle w:val="a3"/>
        <w:rPr>
          <w:rFonts w:ascii="ＭＳ ゴシック" w:eastAsia="ＭＳ ゴシック" w:hAnsi="ＭＳ ゴシック" w:cs="ＭＳ ゴシック"/>
          <w:lang w:eastAsia="zh-CN"/>
        </w:rPr>
      </w:pPr>
    </w:p>
    <w:p w14:paraId="20ED0FC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183846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&lt;jaT0021&gt;だが現実はこうだ。</w:t>
      </w:r>
    </w:p>
    <w:p w14:paraId="6D7C7E2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&lt;cnT0021&gt;然而世事</w:t>
      </w:r>
      <w:r w:rsidRPr="00514AC2">
        <w:rPr>
          <w:rFonts w:ascii="Microsoft YaHei" w:eastAsia="Microsoft YaHei" w:hAnsi="Microsoft YaHei" w:cs="Microsoft YaHei" w:hint="eastAsia"/>
        </w:rPr>
        <w:t>难</w:t>
      </w:r>
      <w:r w:rsidRPr="00514AC2">
        <w:rPr>
          <w:rFonts w:ascii="ＭＳ ゴシック" w:eastAsia="ＭＳ ゴシック" w:hAnsi="ＭＳ ゴシック" w:cs="ＭＳ ゴシック" w:hint="eastAsia"/>
        </w:rPr>
        <w:t>料。</w:t>
      </w:r>
    </w:p>
    <w:p w14:paraId="5C0154BF" w14:textId="77777777" w:rsidR="00514AC2" w:rsidRPr="00514AC2" w:rsidRDefault="00514AC2" w:rsidP="00514AC2">
      <w:pPr>
        <w:pStyle w:val="a3"/>
        <w:rPr>
          <w:rFonts w:ascii="ＭＳ ゴシック" w:eastAsia="ＭＳ ゴシック" w:hAnsi="ＭＳ ゴシック" w:cs="ＭＳ ゴシック"/>
        </w:rPr>
      </w:pPr>
    </w:p>
    <w:p w14:paraId="3A1CF9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49BB2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&lt;jaT0022&gt;……。</w:t>
      </w:r>
    </w:p>
    <w:p w14:paraId="641082E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&lt;cnT0022&gt;……。</w:t>
      </w:r>
    </w:p>
    <w:p w14:paraId="6879D398" w14:textId="77777777" w:rsidR="00514AC2" w:rsidRPr="00514AC2" w:rsidRDefault="00514AC2" w:rsidP="00514AC2">
      <w:pPr>
        <w:pStyle w:val="a3"/>
        <w:rPr>
          <w:rFonts w:ascii="ＭＳ ゴシック" w:eastAsia="ＭＳ ゴシック" w:hAnsi="ＭＳ ゴシック" w:cs="ＭＳ ゴシック"/>
        </w:rPr>
      </w:pPr>
    </w:p>
    <w:p w14:paraId="24B7509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79BEA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&lt;jaT0023&gt;私にできることは何かないのか……。</w:t>
      </w:r>
    </w:p>
    <w:p w14:paraId="237B5B30"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&lt;cnT0023&gt;有没有我能帮到她的呢……。</w:t>
      </w:r>
    </w:p>
    <w:p w14:paraId="4E661302" w14:textId="77777777" w:rsidR="00514AC2" w:rsidRPr="00514AC2" w:rsidRDefault="00514AC2" w:rsidP="00514AC2">
      <w:pPr>
        <w:pStyle w:val="a3"/>
        <w:rPr>
          <w:rFonts w:ascii="ＭＳ ゴシック" w:eastAsia="ＭＳ ゴシック" w:hAnsi="ＭＳ ゴシック" w:cs="ＭＳ ゴシック"/>
          <w:lang w:eastAsia="zh-CN"/>
        </w:rPr>
      </w:pPr>
    </w:p>
    <w:p w14:paraId="3CF4140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AB07A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&lt;jaT0024&gt;……。</w:t>
      </w:r>
    </w:p>
    <w:p w14:paraId="5F4DD3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&lt;cnT0024&gt;……。</w:t>
      </w:r>
    </w:p>
    <w:p w14:paraId="47B0B8F2" w14:textId="77777777" w:rsidR="00514AC2" w:rsidRPr="00514AC2" w:rsidRDefault="00514AC2" w:rsidP="00514AC2">
      <w:pPr>
        <w:pStyle w:val="a3"/>
        <w:rPr>
          <w:rFonts w:ascii="ＭＳ ゴシック" w:eastAsia="ＭＳ ゴシック" w:hAnsi="ＭＳ ゴシック" w:cs="ＭＳ ゴシック"/>
        </w:rPr>
      </w:pPr>
    </w:p>
    <w:p w14:paraId="61B3F2A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F71E4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&lt;jaT0025&gt;…………。</w:t>
      </w:r>
    </w:p>
    <w:p w14:paraId="5F4808E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&lt;cnT0025&gt;…………。</w:t>
      </w:r>
    </w:p>
    <w:p w14:paraId="6989F80E" w14:textId="77777777" w:rsidR="00514AC2" w:rsidRPr="00514AC2" w:rsidRDefault="00514AC2" w:rsidP="00514AC2">
      <w:pPr>
        <w:pStyle w:val="a3"/>
        <w:rPr>
          <w:rFonts w:ascii="ＭＳ ゴシック" w:eastAsia="ＭＳ ゴシック" w:hAnsi="ＭＳ ゴシック" w:cs="ＭＳ ゴシック"/>
        </w:rPr>
      </w:pPr>
    </w:p>
    <w:p w14:paraId="6CFE1A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B3D7D8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&lt;jaT0026&gt;きつく奥歯をかみ締める。</w:t>
      </w:r>
    </w:p>
    <w:p w14:paraId="310511D6" w14:textId="2A3B9085"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&lt;cnT0026&gt;</w:t>
      </w:r>
      <w:ins w:id="29" w:author="hhh0578" w:date="2020-04-28T18:04:00Z">
        <w:r w:rsidR="006C7BBE">
          <w:rPr>
            <w:rFonts w:ascii="DengXian" w:eastAsia="DengXian" w:hAnsi="DengXian" w:cs="ＭＳ ゴシック" w:hint="eastAsia"/>
            <w:lang w:eastAsia="zh-CN"/>
          </w:rPr>
          <w:t>我</w:t>
        </w:r>
      </w:ins>
      <w:r w:rsidRPr="00514AC2">
        <w:rPr>
          <w:rFonts w:ascii="ＭＳ ゴシック" w:eastAsia="ＭＳ ゴシック" w:hAnsi="ＭＳ ゴシック" w:cs="ＭＳ ゴシック"/>
        </w:rPr>
        <w:t>咬</w:t>
      </w:r>
      <w:r w:rsidRPr="00514AC2">
        <w:rPr>
          <w:rFonts w:ascii="Microsoft YaHei" w:eastAsia="Microsoft YaHei" w:hAnsi="Microsoft YaHei" w:cs="Microsoft YaHei" w:hint="eastAsia"/>
        </w:rPr>
        <w:t>紧</w:t>
      </w:r>
      <w:r w:rsidRPr="00514AC2">
        <w:rPr>
          <w:rFonts w:ascii="ＭＳ ゴシック" w:eastAsia="ＭＳ ゴシック" w:hAnsi="ＭＳ ゴシック" w:cs="ＭＳ ゴシック" w:hint="eastAsia"/>
        </w:rPr>
        <w:t>牙关。</w:t>
      </w:r>
    </w:p>
    <w:p w14:paraId="2A8A1356" w14:textId="77777777" w:rsidR="00514AC2" w:rsidRPr="00514AC2" w:rsidRDefault="00514AC2" w:rsidP="00514AC2">
      <w:pPr>
        <w:pStyle w:val="a3"/>
        <w:rPr>
          <w:rFonts w:ascii="ＭＳ ゴシック" w:eastAsia="ＭＳ ゴシック" w:hAnsi="ＭＳ ゴシック" w:cs="ＭＳ ゴシック"/>
        </w:rPr>
      </w:pPr>
    </w:p>
    <w:p w14:paraId="0E14A6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951E68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&lt;jaT0027&gt;みしり、という感覚が伝わってきた。</w:t>
      </w:r>
    </w:p>
    <w:p w14:paraId="66053051" w14:textId="119284A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&lt;cnT0027&gt;</w:t>
      </w:r>
      <w:del w:id="30" w:author="hhh0578" w:date="2020-04-28T18:05:00Z">
        <w:r w:rsidRPr="00514AC2" w:rsidDel="006C7BBE">
          <w:rPr>
            <w:rFonts w:ascii="DengXian" w:eastAsia="DengXian" w:hAnsi="DengXian" w:cs="ＭＳ ゴシック" w:hint="eastAsia"/>
            <w:lang w:eastAsia="zh-CN"/>
          </w:rPr>
          <w:delText>一股熟悉的感</w:delText>
        </w:r>
        <w:r w:rsidRPr="00514AC2" w:rsidDel="006C7BBE">
          <w:rPr>
            <w:rFonts w:ascii="Microsoft YaHei" w:eastAsia="Microsoft YaHei" w:hAnsi="Microsoft YaHei" w:cs="Microsoft YaHei" w:hint="eastAsia"/>
            <w:lang w:eastAsia="zh-CN"/>
          </w:rPr>
          <w:delText>觉</w:delText>
        </w:r>
        <w:r w:rsidRPr="00514AC2" w:rsidDel="006C7BBE">
          <w:rPr>
            <w:rFonts w:ascii="DengXian" w:eastAsia="DengXian" w:hAnsi="DengXian" w:cs="ＭＳ ゴシック" w:hint="eastAsia"/>
            <w:lang w:eastAsia="zh-CN"/>
          </w:rPr>
          <w:delText>涌了上来</w:delText>
        </w:r>
      </w:del>
      <w:ins w:id="31" w:author="hhh0578" w:date="2020-04-28T18:05:00Z">
        <w:r w:rsidR="006C7BBE">
          <w:rPr>
            <w:rFonts w:ascii="DengXian" w:eastAsia="DengXian" w:hAnsi="DengXian" w:cs="ＭＳ ゴシック" w:hint="eastAsia"/>
            <w:lang w:eastAsia="zh-CN"/>
          </w:rPr>
          <w:t>百感交集</w:t>
        </w:r>
      </w:ins>
      <w:r w:rsidRPr="00514AC2">
        <w:rPr>
          <w:rFonts w:ascii="ＭＳ ゴシック" w:eastAsia="ＭＳ ゴシック" w:hAnsi="ＭＳ ゴシック" w:cs="ＭＳ ゴシック" w:hint="eastAsia"/>
          <w:lang w:eastAsia="zh-CN"/>
        </w:rPr>
        <w:t>。</w:t>
      </w:r>
    </w:p>
    <w:p w14:paraId="701B6F83" w14:textId="77777777" w:rsidR="00514AC2" w:rsidRPr="00514AC2" w:rsidRDefault="00514AC2" w:rsidP="00514AC2">
      <w:pPr>
        <w:pStyle w:val="a3"/>
        <w:rPr>
          <w:rFonts w:ascii="ＭＳ ゴシック" w:eastAsia="ＭＳ ゴシック" w:hAnsi="ＭＳ ゴシック" w:cs="ＭＳ ゴシック"/>
          <w:lang w:eastAsia="zh-CN"/>
        </w:rPr>
      </w:pPr>
    </w:p>
    <w:p w14:paraId="6791D77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104F3F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&lt;jaT0028&gt;賞賛を浴びる彼女の姿は、私の誇りであり贖罪の証だった。</w:t>
      </w:r>
    </w:p>
    <w:p w14:paraId="1610E404" w14:textId="5E90CAA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&lt;cnT0028&gt;受到周</w:t>
      </w:r>
      <w:r w:rsidRPr="00514AC2">
        <w:rPr>
          <w:rFonts w:ascii="Microsoft YaHei" w:eastAsia="Microsoft YaHei" w:hAnsi="Microsoft YaHei" w:cs="Microsoft YaHei" w:hint="eastAsia"/>
          <w:lang w:eastAsia="zh-CN"/>
        </w:rPr>
        <w:t>围赞赏</w:t>
      </w:r>
      <w:r w:rsidRPr="00514AC2">
        <w:rPr>
          <w:rFonts w:ascii="ＭＳ ゴシック" w:eastAsia="ＭＳ ゴシック" w:hAnsi="ＭＳ ゴシック" w:cs="ＭＳ ゴシック" w:hint="eastAsia"/>
          <w:lang w:eastAsia="zh-CN"/>
        </w:rPr>
        <w:t>的她，既是我的</w:t>
      </w:r>
      <w:r w:rsidRPr="00514AC2">
        <w:rPr>
          <w:rFonts w:ascii="Microsoft YaHei" w:eastAsia="Microsoft YaHei" w:hAnsi="Microsoft YaHei" w:cs="Microsoft YaHei" w:hint="eastAsia"/>
          <w:lang w:eastAsia="zh-CN"/>
        </w:rPr>
        <w:t>骄</w:t>
      </w:r>
      <w:r w:rsidRPr="00514AC2">
        <w:rPr>
          <w:rFonts w:ascii="ＭＳ ゴシック" w:eastAsia="ＭＳ ゴシック" w:hAnsi="ＭＳ ゴシック" w:cs="ＭＳ ゴシック" w:hint="eastAsia"/>
          <w:lang w:eastAsia="zh-CN"/>
        </w:rPr>
        <w:t>傲，也是</w:t>
      </w:r>
      <w:ins w:id="32" w:author="hhh0578" w:date="2020-04-28T18:06:00Z">
        <w:r w:rsidR="000429E1">
          <w:rPr>
            <w:rFonts w:ascii="DengXian" w:eastAsia="DengXian" w:hAnsi="DengXian" w:cs="ＭＳ ゴシック" w:hint="eastAsia"/>
            <w:lang w:eastAsia="zh-CN"/>
          </w:rPr>
          <w:t>我</w:t>
        </w:r>
      </w:ins>
      <w:r w:rsidRPr="00514AC2">
        <w:rPr>
          <w:rFonts w:ascii="Microsoft YaHei" w:eastAsia="Microsoft YaHei" w:hAnsi="Microsoft YaHei" w:cs="Microsoft YaHei" w:hint="eastAsia"/>
          <w:lang w:eastAsia="zh-CN"/>
        </w:rPr>
        <w:t>赎</w:t>
      </w:r>
      <w:r w:rsidRPr="00514AC2">
        <w:rPr>
          <w:rFonts w:ascii="ＭＳ ゴシック" w:eastAsia="ＭＳ ゴシック" w:hAnsi="ＭＳ ゴシック" w:cs="ＭＳ ゴシック" w:hint="eastAsia"/>
          <w:lang w:eastAsia="zh-CN"/>
        </w:rPr>
        <w:t>罪的</w:t>
      </w:r>
      <w:r w:rsidRPr="00514AC2">
        <w:rPr>
          <w:rFonts w:ascii="Microsoft YaHei" w:eastAsia="Microsoft YaHei" w:hAnsi="Microsoft YaHei" w:cs="Microsoft YaHei" w:hint="eastAsia"/>
          <w:lang w:eastAsia="zh-CN"/>
        </w:rPr>
        <w:t>证</w:t>
      </w:r>
      <w:r w:rsidRPr="00514AC2">
        <w:rPr>
          <w:rFonts w:ascii="ＭＳ ゴシック" w:eastAsia="ＭＳ ゴシック" w:hAnsi="ＭＳ ゴシック" w:cs="ＭＳ ゴシック" w:hint="eastAsia"/>
          <w:lang w:eastAsia="zh-CN"/>
        </w:rPr>
        <w:t>明。</w:t>
      </w:r>
    </w:p>
    <w:p w14:paraId="21081C49" w14:textId="77777777" w:rsidR="00514AC2" w:rsidRPr="00514AC2" w:rsidRDefault="00514AC2" w:rsidP="00514AC2">
      <w:pPr>
        <w:pStyle w:val="a3"/>
        <w:rPr>
          <w:rFonts w:ascii="ＭＳ ゴシック" w:eastAsia="ＭＳ ゴシック" w:hAnsi="ＭＳ ゴシック" w:cs="ＭＳ ゴシック"/>
          <w:lang w:eastAsia="zh-CN"/>
        </w:rPr>
      </w:pPr>
    </w:p>
    <w:p w14:paraId="4F31E42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80A788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&lt;jaT0029&gt;なればこそ、いかなる手段を用いても彼女を再び光の当たる場所へと連れて行かねばならない。</w:t>
      </w:r>
    </w:p>
    <w:p w14:paraId="54BE63AD" w14:textId="68D41C0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&lt;cnT0029&gt;正因如此，</w:t>
      </w:r>
      <w:del w:id="33" w:author="hhh0578" w:date="2020-04-28T18:06:00Z">
        <w:r w:rsidRPr="00514AC2" w:rsidDel="000429E1">
          <w:rPr>
            <w:rFonts w:ascii="ＭＳ ゴシック" w:eastAsia="ＭＳ ゴシック" w:hAnsi="ＭＳ ゴシック" w:cs="ＭＳ ゴシック"/>
            <w:lang w:eastAsia="zh-CN"/>
          </w:rPr>
          <w:delText>不管用怎</w:delText>
        </w:r>
        <w:r w:rsidRPr="00514AC2" w:rsidDel="000429E1">
          <w:rPr>
            <w:rFonts w:ascii="Microsoft YaHei" w:eastAsia="Microsoft YaHei" w:hAnsi="Microsoft YaHei" w:cs="Microsoft YaHei" w:hint="eastAsia"/>
            <w:lang w:eastAsia="zh-CN"/>
          </w:rPr>
          <w:delText>样</w:delText>
        </w:r>
        <w:r w:rsidRPr="00514AC2" w:rsidDel="000429E1">
          <w:rPr>
            <w:rFonts w:ascii="ＭＳ ゴシック" w:eastAsia="ＭＳ ゴシック" w:hAnsi="ＭＳ ゴシック" w:cs="ＭＳ ゴシック" w:hint="eastAsia"/>
            <w:lang w:eastAsia="zh-CN"/>
          </w:rPr>
          <w:delText>的手段，也要</w:delText>
        </w:r>
      </w:del>
      <w:ins w:id="34" w:author="hhh0578" w:date="2020-04-28T18:06:00Z">
        <w:r w:rsidR="000429E1">
          <w:rPr>
            <w:rFonts w:ascii="DengXian" w:eastAsia="DengXian" w:hAnsi="DengXian" w:cs="ＭＳ ゴシック" w:hint="eastAsia"/>
            <w:lang w:eastAsia="zh-CN"/>
          </w:rPr>
          <w:t>我必将用尽一切手段</w:t>
        </w:r>
        <w:r w:rsidR="00B26368">
          <w:rPr>
            <w:rFonts w:ascii="DengXian" w:eastAsia="DengXian" w:hAnsi="DengXian" w:cs="ＭＳ ゴシック" w:hint="eastAsia"/>
            <w:lang w:eastAsia="zh-CN"/>
          </w:rPr>
          <w:t>让她再度回到</w:t>
        </w:r>
      </w:ins>
      <w:ins w:id="35" w:author="hhh0578" w:date="2020-04-28T18:07:00Z">
        <w:r w:rsidR="007767FA">
          <w:rPr>
            <w:rFonts w:ascii="DengXian" w:eastAsia="DengXian" w:hAnsi="DengXian" w:cs="ＭＳ ゴシック" w:hint="eastAsia"/>
            <w:lang w:eastAsia="zh-CN"/>
          </w:rPr>
          <w:t>阳光</w:t>
        </w:r>
      </w:ins>
      <w:ins w:id="36" w:author="hhh0578" w:date="2020-04-28T18:06:00Z">
        <w:r w:rsidR="00B26368">
          <w:rPr>
            <w:rFonts w:ascii="DengXian" w:eastAsia="DengXian" w:hAnsi="DengXian" w:cs="ＭＳ ゴシック" w:hint="eastAsia"/>
            <w:lang w:eastAsia="zh-CN"/>
          </w:rPr>
          <w:t>之下</w:t>
        </w:r>
      </w:ins>
      <w:del w:id="37" w:author="hhh0578" w:date="2020-04-28T18:06:00Z">
        <w:r w:rsidRPr="00514AC2" w:rsidDel="00B26368">
          <w:rPr>
            <w:rFonts w:ascii="ＭＳ ゴシック" w:eastAsia="ＭＳ ゴシック" w:hAnsi="ＭＳ ゴシック" w:cs="ＭＳ ゴシック" w:hint="eastAsia"/>
            <w:lang w:eastAsia="zh-CN"/>
          </w:rPr>
          <w:delText>将她再次</w:delText>
        </w:r>
        <w:r w:rsidRPr="00514AC2" w:rsidDel="00B26368">
          <w:rPr>
            <w:rFonts w:ascii="Microsoft YaHei" w:eastAsia="Microsoft YaHei" w:hAnsi="Microsoft YaHei" w:cs="Microsoft YaHei" w:hint="eastAsia"/>
            <w:lang w:eastAsia="zh-CN"/>
          </w:rPr>
          <w:delText>带</w:delText>
        </w:r>
        <w:r w:rsidRPr="00514AC2" w:rsidDel="00B26368">
          <w:rPr>
            <w:rFonts w:ascii="ＭＳ ゴシック" w:eastAsia="ＭＳ ゴシック" w:hAnsi="ＭＳ ゴシック" w:cs="ＭＳ ゴシック" w:hint="eastAsia"/>
            <w:lang w:eastAsia="zh-CN"/>
          </w:rPr>
          <w:delText>到那</w:delText>
        </w:r>
        <w:r w:rsidRPr="00514AC2" w:rsidDel="00B26368">
          <w:rPr>
            <w:rFonts w:ascii="Microsoft YaHei" w:eastAsia="Microsoft YaHei" w:hAnsi="Microsoft YaHei" w:cs="Microsoft YaHei" w:hint="eastAsia"/>
            <w:lang w:eastAsia="zh-CN"/>
          </w:rPr>
          <w:delText>样</w:delText>
        </w:r>
        <w:r w:rsidRPr="00514AC2" w:rsidDel="00B26368">
          <w:rPr>
            <w:rFonts w:ascii="ＭＳ ゴシック" w:eastAsia="ＭＳ ゴシック" w:hAnsi="ＭＳ ゴシック" w:cs="ＭＳ ゴシック" w:hint="eastAsia"/>
            <w:lang w:eastAsia="zh-CN"/>
          </w:rPr>
          <w:delText>的</w:delText>
        </w:r>
        <w:r w:rsidRPr="00514AC2" w:rsidDel="00B26368">
          <w:rPr>
            <w:rFonts w:ascii="Microsoft YaHei" w:eastAsia="Microsoft YaHei" w:hAnsi="Microsoft YaHei" w:cs="Microsoft YaHei" w:hint="eastAsia"/>
            <w:lang w:eastAsia="zh-CN"/>
          </w:rPr>
          <w:delText>场</w:delText>
        </w:r>
        <w:r w:rsidRPr="00514AC2" w:rsidDel="00B26368">
          <w:rPr>
            <w:rFonts w:ascii="ＭＳ ゴシック" w:eastAsia="ＭＳ ゴシック" w:hAnsi="ＭＳ ゴシック" w:cs="ＭＳ ゴシック" w:hint="eastAsia"/>
            <w:lang w:eastAsia="zh-CN"/>
          </w:rPr>
          <w:delText>所中去</w:delText>
        </w:r>
      </w:del>
      <w:r w:rsidRPr="00514AC2">
        <w:rPr>
          <w:rFonts w:ascii="ＭＳ ゴシック" w:eastAsia="ＭＳ ゴシック" w:hAnsi="ＭＳ ゴシック" w:cs="ＭＳ ゴシック" w:hint="eastAsia"/>
          <w:lang w:eastAsia="zh-CN"/>
        </w:rPr>
        <w:t>。</w:t>
      </w:r>
    </w:p>
    <w:p w14:paraId="2702CA20" w14:textId="77777777" w:rsidR="00514AC2" w:rsidRPr="00026159" w:rsidRDefault="00514AC2" w:rsidP="00514AC2">
      <w:pPr>
        <w:pStyle w:val="a3"/>
        <w:rPr>
          <w:rFonts w:ascii="ＭＳ ゴシック" w:eastAsia="ＭＳ ゴシック" w:hAnsi="ＭＳ ゴシック" w:cs="ＭＳ ゴシック"/>
          <w:lang w:eastAsia="zh-CN"/>
        </w:rPr>
      </w:pPr>
    </w:p>
    <w:p w14:paraId="3111052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4FF15E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&lt;jaT0030&gt;この日は朝から朝霧家・鷹見沢家合同の海水浴だった。</w:t>
      </w:r>
    </w:p>
    <w:p w14:paraId="78F871B2" w14:textId="3021666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&lt;cnT0030&gt;</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天早上，朝</w:t>
      </w:r>
      <w:r w:rsidRPr="00514AC2">
        <w:rPr>
          <w:rFonts w:ascii="Microsoft YaHei" w:eastAsia="Microsoft YaHei" w:hAnsi="Microsoft YaHei" w:cs="Microsoft YaHei" w:hint="eastAsia"/>
          <w:lang w:eastAsia="zh-CN"/>
        </w:rPr>
        <w:t>雾</w:t>
      </w:r>
      <w:r w:rsidRPr="00514AC2">
        <w:rPr>
          <w:rFonts w:ascii="ＭＳ ゴシック" w:eastAsia="ＭＳ ゴシック" w:hAnsi="ＭＳ ゴシック" w:cs="ＭＳ ゴシック" w:hint="eastAsia"/>
          <w:lang w:eastAsia="zh-CN"/>
        </w:rPr>
        <w:t>家和</w:t>
      </w:r>
      <w:proofErr w:type="gramStart"/>
      <w:r w:rsidRPr="00514AC2">
        <w:rPr>
          <w:rFonts w:ascii="Microsoft YaHei" w:eastAsia="Microsoft YaHei" w:hAnsi="Microsoft YaHei" w:cs="Microsoft YaHei" w:hint="eastAsia"/>
          <w:lang w:eastAsia="zh-CN"/>
        </w:rPr>
        <w:t>鹰见泽</w:t>
      </w:r>
      <w:r w:rsidRPr="00514AC2">
        <w:rPr>
          <w:rFonts w:ascii="ＭＳ ゴシック" w:eastAsia="ＭＳ ゴシック" w:hAnsi="ＭＳ ゴシック" w:cs="ＭＳ ゴシック" w:hint="eastAsia"/>
          <w:lang w:eastAsia="zh-CN"/>
        </w:rPr>
        <w:t>家</w:t>
      </w:r>
      <w:proofErr w:type="gramEnd"/>
      <w:r w:rsidRPr="00514AC2">
        <w:rPr>
          <w:rFonts w:ascii="ＭＳ ゴシック" w:eastAsia="ＭＳ ゴシック" w:hAnsi="ＭＳ ゴシック" w:cs="ＭＳ ゴシック" w:hint="eastAsia"/>
          <w:lang w:eastAsia="zh-CN"/>
        </w:rPr>
        <w:t>一起</w:t>
      </w:r>
      <w:ins w:id="38" w:author="hhh0578" w:date="2020-04-28T18:07:00Z">
        <w:r w:rsidR="00026159">
          <w:rPr>
            <w:rFonts w:ascii="DengXian" w:eastAsia="DengXian" w:hAnsi="DengXian" w:cs="ＭＳ ゴシック" w:hint="eastAsia"/>
            <w:lang w:eastAsia="zh-CN"/>
          </w:rPr>
          <w:t>去了</w:t>
        </w:r>
        <w:proofErr w:type="gramStart"/>
        <w:r w:rsidR="00026159">
          <w:rPr>
            <w:rFonts w:ascii="DengXian" w:eastAsia="DengXian" w:hAnsi="DengXian" w:cs="ＭＳ ゴシック" w:hint="eastAsia"/>
            <w:lang w:eastAsia="zh-CN"/>
          </w:rPr>
          <w:t>趟</w:t>
        </w:r>
        <w:proofErr w:type="gramEnd"/>
        <w:r w:rsidR="00026159">
          <w:rPr>
            <w:rFonts w:ascii="DengXian" w:eastAsia="DengXian" w:hAnsi="DengXian" w:cs="ＭＳ ゴシック" w:hint="eastAsia"/>
            <w:lang w:eastAsia="zh-CN"/>
          </w:rPr>
          <w:t>海边</w:t>
        </w:r>
      </w:ins>
      <w:del w:id="39" w:author="hhh0578" w:date="2020-04-28T18:07:00Z">
        <w:r w:rsidRPr="00514AC2" w:rsidDel="00026159">
          <w:rPr>
            <w:rFonts w:ascii="ＭＳ ゴシック" w:eastAsia="ＭＳ ゴシック" w:hAnsi="ＭＳ ゴシック" w:cs="ＭＳ ゴシック" w:hint="eastAsia"/>
            <w:lang w:eastAsia="zh-CN"/>
          </w:rPr>
          <w:delText>参加海水浴</w:delText>
        </w:r>
      </w:del>
      <w:r w:rsidRPr="00514AC2">
        <w:rPr>
          <w:rFonts w:ascii="ＭＳ ゴシック" w:eastAsia="ＭＳ ゴシック" w:hAnsi="ＭＳ ゴシック" w:cs="ＭＳ ゴシック" w:hint="eastAsia"/>
          <w:lang w:eastAsia="zh-CN"/>
        </w:rPr>
        <w:t>。</w:t>
      </w:r>
    </w:p>
    <w:p w14:paraId="6E2EA2C9" w14:textId="77777777" w:rsidR="00514AC2" w:rsidRPr="00514AC2" w:rsidRDefault="00514AC2" w:rsidP="00514AC2">
      <w:pPr>
        <w:pStyle w:val="a3"/>
        <w:rPr>
          <w:rFonts w:ascii="ＭＳ ゴシック" w:eastAsia="ＭＳ ゴシック" w:hAnsi="ＭＳ ゴシック" w:cs="ＭＳ ゴシック"/>
          <w:lang w:eastAsia="zh-CN"/>
        </w:rPr>
      </w:pPr>
    </w:p>
    <w:p w14:paraId="0E27F33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DAADBC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&lt;jaT0031&gt;帰宅後。</w:t>
      </w:r>
    </w:p>
    <w:p w14:paraId="0EBF18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&lt;cnT0031&gt;回家后。</w:t>
      </w:r>
    </w:p>
    <w:p w14:paraId="5411FB62" w14:textId="77777777" w:rsidR="00514AC2" w:rsidRPr="00514AC2" w:rsidRDefault="00514AC2" w:rsidP="00514AC2">
      <w:pPr>
        <w:pStyle w:val="a3"/>
        <w:rPr>
          <w:rFonts w:ascii="ＭＳ ゴシック" w:eastAsia="ＭＳ ゴシック" w:hAnsi="ＭＳ ゴシック" w:cs="ＭＳ ゴシック"/>
        </w:rPr>
      </w:pPr>
    </w:p>
    <w:p w14:paraId="50E5B7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7CD79A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&lt;jaT0032&gt;日焼けで少し痛む背中を気にしながら、俺は礼拝堂へ向かう。</w:t>
      </w:r>
    </w:p>
    <w:p w14:paraId="40BFE55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lastRenderedPageBreak/>
        <w:t>&lt;cnT0032&gt;</w:t>
      </w:r>
      <w:r w:rsidRPr="00514AC2">
        <w:rPr>
          <w:rFonts w:ascii="Microsoft YaHei" w:eastAsia="Microsoft YaHei" w:hAnsi="Microsoft YaHei" w:cs="Microsoft YaHei" w:hint="eastAsia"/>
          <w:lang w:eastAsia="zh-CN"/>
        </w:rPr>
        <w:t>带</w:t>
      </w:r>
      <w:r w:rsidRPr="00514AC2">
        <w:rPr>
          <w:rFonts w:ascii="ＭＳ ゴシック" w:eastAsia="ＭＳ ゴシック" w:hAnsi="ＭＳ ゴシック" w:cs="ＭＳ ゴシック" w:hint="eastAsia"/>
          <w:lang w:eastAsia="zh-CN"/>
        </w:rPr>
        <w:t>着白天被晒得有些痛的后背，我走向礼拜堂。</w:t>
      </w:r>
    </w:p>
    <w:p w14:paraId="1CCEEC64" w14:textId="77777777" w:rsidR="00514AC2" w:rsidRPr="00514AC2" w:rsidRDefault="00514AC2" w:rsidP="00514AC2">
      <w:pPr>
        <w:pStyle w:val="a3"/>
        <w:rPr>
          <w:rFonts w:ascii="ＭＳ ゴシック" w:eastAsia="ＭＳ ゴシック" w:hAnsi="ＭＳ ゴシック" w:cs="ＭＳ ゴシック"/>
          <w:lang w:eastAsia="zh-CN"/>
        </w:rPr>
      </w:pPr>
    </w:p>
    <w:p w14:paraId="494F765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87CDD4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&lt;jaT0033&gt;昨晩思いついたプランを実行するためだ。</w:t>
      </w:r>
    </w:p>
    <w:p w14:paraId="39419A33"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&lt;cnT0033&gt;去</w:t>
      </w:r>
      <w:r w:rsidRPr="00514AC2">
        <w:rPr>
          <w:rFonts w:ascii="Microsoft YaHei" w:eastAsia="Microsoft YaHei" w:hAnsi="Microsoft YaHei" w:cs="Microsoft YaHei" w:hint="eastAsia"/>
          <w:lang w:eastAsia="zh-CN"/>
        </w:rPr>
        <w:t>实</w:t>
      </w:r>
      <w:r w:rsidRPr="00514AC2">
        <w:rPr>
          <w:rFonts w:ascii="ＭＳ ゴシック" w:eastAsia="ＭＳ ゴシック" w:hAnsi="ＭＳ ゴシック" w:cs="ＭＳ ゴシック" w:hint="eastAsia"/>
          <w:lang w:eastAsia="zh-CN"/>
        </w:rPr>
        <w:t>行昨晚想到的</w:t>
      </w:r>
      <w:r w:rsidRPr="00514AC2">
        <w:rPr>
          <w:rFonts w:ascii="Microsoft YaHei" w:eastAsia="Microsoft YaHei" w:hAnsi="Microsoft YaHei" w:cs="Microsoft YaHei" w:hint="eastAsia"/>
          <w:lang w:eastAsia="zh-CN"/>
        </w:rPr>
        <w:t>计</w:t>
      </w:r>
      <w:r w:rsidRPr="00514AC2">
        <w:rPr>
          <w:rFonts w:ascii="ＭＳ ゴシック" w:eastAsia="ＭＳ ゴシック" w:hAnsi="ＭＳ ゴシック" w:cs="ＭＳ ゴシック" w:hint="eastAsia"/>
          <w:lang w:eastAsia="zh-CN"/>
        </w:rPr>
        <w:t>划。</w:t>
      </w:r>
    </w:p>
    <w:p w14:paraId="24C57337" w14:textId="77777777" w:rsidR="00514AC2" w:rsidRPr="00514AC2" w:rsidRDefault="00514AC2" w:rsidP="00514AC2">
      <w:pPr>
        <w:pStyle w:val="a3"/>
        <w:rPr>
          <w:rFonts w:ascii="ＭＳ ゴシック" w:eastAsia="ＭＳ ゴシック" w:hAnsi="ＭＳ ゴシック" w:cs="ＭＳ ゴシック"/>
          <w:lang w:eastAsia="zh-CN"/>
        </w:rPr>
      </w:pPr>
    </w:p>
    <w:p w14:paraId="45E1D2E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364E48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&lt;jaT0034&gt;礼拝堂の正面にある窓からは、オレンジ色の明かりが漏れていた。</w:t>
      </w:r>
    </w:p>
    <w:p w14:paraId="509FC524" w14:textId="5FF5E34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&lt;cnT0034&gt;橙色的光</w:t>
      </w:r>
      <w:r w:rsidRPr="00514AC2">
        <w:rPr>
          <w:rFonts w:ascii="Microsoft YaHei" w:eastAsia="Microsoft YaHei" w:hAnsi="Microsoft YaHei" w:cs="Microsoft YaHei" w:hint="eastAsia"/>
          <w:lang w:eastAsia="zh-CN"/>
        </w:rPr>
        <w:t>辉</w:t>
      </w:r>
      <w:r w:rsidRPr="00514AC2">
        <w:rPr>
          <w:rFonts w:ascii="ＭＳ ゴシック" w:eastAsia="ＭＳ ゴシック" w:hAnsi="ＭＳ ゴシック" w:cs="ＭＳ ゴシック" w:hint="eastAsia"/>
          <w:lang w:eastAsia="zh-CN"/>
        </w:rPr>
        <w:t>从礼拜堂正面的窗中</w:t>
      </w:r>
      <w:ins w:id="40" w:author="hhh0578" w:date="2020-04-28T18:08:00Z">
        <w:r w:rsidR="003A17C2">
          <w:rPr>
            <w:rFonts w:ascii="DengXian" w:eastAsia="DengXian" w:hAnsi="DengXian" w:cs="ＭＳ ゴシック" w:hint="eastAsia"/>
            <w:lang w:eastAsia="zh-CN"/>
          </w:rPr>
          <w:t>漏出</w:t>
        </w:r>
      </w:ins>
      <w:del w:id="41" w:author="hhh0578" w:date="2020-04-28T18:08:00Z">
        <w:r w:rsidRPr="00514AC2" w:rsidDel="00E23393">
          <w:rPr>
            <w:rFonts w:ascii="Microsoft YaHei" w:eastAsia="Microsoft YaHei" w:hAnsi="Microsoft YaHei" w:cs="Microsoft YaHei" w:hint="eastAsia"/>
            <w:lang w:eastAsia="zh-CN"/>
          </w:rPr>
          <w:delText>传递</w:delText>
        </w:r>
        <w:r w:rsidRPr="00514AC2" w:rsidDel="003A17C2">
          <w:rPr>
            <w:rFonts w:ascii="ＭＳ ゴシック" w:eastAsia="ＭＳ ゴシック" w:hAnsi="ＭＳ ゴシック" w:cs="ＭＳ ゴシック" w:hint="eastAsia"/>
            <w:lang w:eastAsia="zh-CN"/>
          </w:rPr>
          <w:delText>出来</w:delText>
        </w:r>
      </w:del>
      <w:r w:rsidRPr="00514AC2">
        <w:rPr>
          <w:rFonts w:ascii="ＭＳ ゴシック" w:eastAsia="ＭＳ ゴシック" w:hAnsi="ＭＳ ゴシック" w:cs="ＭＳ ゴシック" w:hint="eastAsia"/>
          <w:lang w:eastAsia="zh-CN"/>
        </w:rPr>
        <w:t>。</w:t>
      </w:r>
    </w:p>
    <w:p w14:paraId="1C5AD577" w14:textId="77777777" w:rsidR="00514AC2" w:rsidRPr="00514AC2" w:rsidRDefault="00514AC2" w:rsidP="00514AC2">
      <w:pPr>
        <w:pStyle w:val="a3"/>
        <w:rPr>
          <w:rFonts w:ascii="ＭＳ ゴシック" w:eastAsia="ＭＳ ゴシック" w:hAnsi="ＭＳ ゴシック" w:cs="ＭＳ ゴシック"/>
          <w:lang w:eastAsia="zh-CN"/>
        </w:rPr>
      </w:pPr>
    </w:p>
    <w:p w14:paraId="63BBF27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C51E74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&lt;jaT0035&gt;ときおり揺れる明かりは電気ではなく、恐らくロウソクの明かりだろう。</w:t>
      </w:r>
    </w:p>
    <w:p w14:paraId="2D231232"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&lt;cnT0035&gt;根据有些</w:t>
      </w:r>
      <w:r w:rsidRPr="00514AC2">
        <w:rPr>
          <w:rFonts w:ascii="Microsoft YaHei" w:eastAsia="Microsoft YaHei" w:hAnsi="Microsoft YaHei" w:cs="Microsoft YaHei" w:hint="eastAsia"/>
          <w:lang w:eastAsia="zh-CN"/>
        </w:rPr>
        <w:t>摇</w:t>
      </w:r>
      <w:r w:rsidRPr="00514AC2">
        <w:rPr>
          <w:rFonts w:ascii="ＭＳ ゴシック" w:eastAsia="ＭＳ ゴシック" w:hAnsi="ＭＳ ゴシック" w:cs="ＭＳ ゴシック" w:hint="eastAsia"/>
          <w:lang w:eastAsia="zh-CN"/>
        </w:rPr>
        <w:t>曳的光可以看出，</w:t>
      </w:r>
      <w:r w:rsidRPr="00514AC2">
        <w:rPr>
          <w:rFonts w:ascii="Microsoft YaHei" w:eastAsia="Microsoft YaHei" w:hAnsi="Microsoft YaHei" w:cs="Microsoft YaHei" w:hint="eastAsia"/>
          <w:lang w:eastAsia="zh-CN"/>
        </w:rPr>
        <w:t>应该</w:t>
      </w:r>
      <w:r w:rsidRPr="00514AC2">
        <w:rPr>
          <w:rFonts w:ascii="ＭＳ ゴシック" w:eastAsia="ＭＳ ゴシック" w:hAnsi="ＭＳ ゴシック" w:cs="ＭＳ ゴシック" w:hint="eastAsia"/>
          <w:lang w:eastAsia="zh-CN"/>
        </w:rPr>
        <w:t>不是</w:t>
      </w:r>
      <w:r w:rsidRPr="00514AC2">
        <w:rPr>
          <w:rFonts w:ascii="Microsoft YaHei" w:eastAsia="Microsoft YaHei" w:hAnsi="Microsoft YaHei" w:cs="Microsoft YaHei" w:hint="eastAsia"/>
          <w:lang w:eastAsia="zh-CN"/>
        </w:rPr>
        <w:t>电</w:t>
      </w:r>
      <w:r w:rsidRPr="00514AC2">
        <w:rPr>
          <w:rFonts w:ascii="ＭＳ ゴシック" w:eastAsia="ＭＳ ゴシック" w:hAnsi="ＭＳ ゴシック" w:cs="ＭＳ ゴシック" w:hint="eastAsia"/>
          <w:lang w:eastAsia="zh-CN"/>
        </w:rPr>
        <w:t>灯而是蜡</w:t>
      </w:r>
      <w:r w:rsidRPr="00514AC2">
        <w:rPr>
          <w:rFonts w:ascii="Microsoft YaHei" w:eastAsia="Microsoft YaHei" w:hAnsi="Microsoft YaHei" w:cs="Microsoft YaHei" w:hint="eastAsia"/>
          <w:lang w:eastAsia="zh-CN"/>
        </w:rPr>
        <w:t>烛</w:t>
      </w:r>
      <w:del w:id="42" w:author="hhh0578" w:date="2020-04-28T18:08:00Z">
        <w:r w:rsidRPr="00514AC2" w:rsidDel="00D12445">
          <w:rPr>
            <w:rFonts w:ascii="ＭＳ ゴシック" w:eastAsia="ＭＳ ゴシック" w:hAnsi="ＭＳ ゴシック" w:cs="ＭＳ ゴシック" w:hint="eastAsia"/>
            <w:lang w:eastAsia="zh-CN"/>
          </w:rPr>
          <w:delText>吧</w:delText>
        </w:r>
      </w:del>
      <w:r w:rsidRPr="00514AC2">
        <w:rPr>
          <w:rFonts w:ascii="ＭＳ ゴシック" w:eastAsia="ＭＳ ゴシック" w:hAnsi="ＭＳ ゴシック" w:cs="ＭＳ ゴシック" w:hint="eastAsia"/>
          <w:lang w:eastAsia="zh-CN"/>
        </w:rPr>
        <w:t>。</w:t>
      </w:r>
    </w:p>
    <w:p w14:paraId="357DDBDC" w14:textId="77777777" w:rsidR="00514AC2" w:rsidRPr="00514AC2" w:rsidRDefault="00514AC2" w:rsidP="00514AC2">
      <w:pPr>
        <w:pStyle w:val="a3"/>
        <w:rPr>
          <w:rFonts w:ascii="ＭＳ ゴシック" w:eastAsia="ＭＳ ゴシック" w:hAnsi="ＭＳ ゴシック" w:cs="ＭＳ ゴシック"/>
          <w:lang w:eastAsia="zh-CN"/>
        </w:rPr>
      </w:pPr>
    </w:p>
    <w:p w14:paraId="38685C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6B6D1A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&lt;jaT0036&gt;「こんばんは」</w:t>
      </w:r>
    </w:p>
    <w:p w14:paraId="7E94BCF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&lt;cnT0036&gt;「晚上好」</w:t>
      </w:r>
    </w:p>
    <w:p w14:paraId="2B233C42" w14:textId="77777777" w:rsidR="00514AC2" w:rsidRPr="00514AC2" w:rsidRDefault="00514AC2" w:rsidP="00514AC2">
      <w:pPr>
        <w:pStyle w:val="a3"/>
        <w:rPr>
          <w:rFonts w:ascii="ＭＳ ゴシック" w:eastAsia="ＭＳ ゴシック" w:hAnsi="ＭＳ ゴシック" w:cs="ＭＳ ゴシック"/>
        </w:rPr>
      </w:pPr>
    </w:p>
    <w:p w14:paraId="01CB7DA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6A13D8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&lt;jaT0037&gt;入口から２０メートルほど先にある祭壇のところで人影が動いた。</w:t>
      </w:r>
    </w:p>
    <w:p w14:paraId="22C30CB0" w14:textId="188E393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&lt;cnT0037&gt;</w:t>
      </w:r>
      <w:del w:id="43" w:author="hhh0578" w:date="2020-04-28T18:09:00Z">
        <w:r w:rsidRPr="00514AC2" w:rsidDel="00542884">
          <w:rPr>
            <w:rFonts w:ascii="ＭＳ ゴシック" w:eastAsia="ＭＳ ゴシック" w:hAnsi="ＭＳ ゴシック" w:cs="ＭＳ ゴシック"/>
            <w:lang w:eastAsia="zh-CN"/>
          </w:rPr>
          <w:delText>在</w:delText>
        </w:r>
      </w:del>
      <w:r w:rsidRPr="00514AC2">
        <w:rPr>
          <w:rFonts w:ascii="ＭＳ ゴシック" w:eastAsia="ＭＳ ゴシック" w:hAnsi="ＭＳ ゴシック" w:cs="ＭＳ ゴシック"/>
          <w:lang w:eastAsia="zh-CN"/>
        </w:rPr>
        <w:t>距入口二十米的祭</w:t>
      </w:r>
      <w:r w:rsidRPr="00514AC2">
        <w:rPr>
          <w:rFonts w:ascii="Microsoft YaHei" w:eastAsia="Microsoft YaHei" w:hAnsi="Microsoft YaHei" w:cs="Microsoft YaHei" w:hint="eastAsia"/>
          <w:lang w:eastAsia="zh-CN"/>
        </w:rPr>
        <w:t>坛</w:t>
      </w:r>
      <w:ins w:id="44" w:author="hhh0578" w:date="2020-04-28T18:09:00Z">
        <w:r w:rsidR="00542884">
          <w:rPr>
            <w:rFonts w:ascii="ＭＳ ゴシック" w:eastAsia="DengXian" w:hAnsi="ＭＳ ゴシック" w:cs="ＭＳ ゴシック" w:hint="eastAsia"/>
            <w:lang w:eastAsia="zh-CN"/>
          </w:rPr>
          <w:t>处</w:t>
        </w:r>
      </w:ins>
      <w:del w:id="45" w:author="hhh0578" w:date="2020-04-28T18:09:00Z">
        <w:r w:rsidRPr="00514AC2" w:rsidDel="00542884">
          <w:rPr>
            <w:rFonts w:ascii="ＭＳ ゴシック" w:eastAsia="ＭＳ ゴシック" w:hAnsi="ＭＳ ゴシック" w:cs="ＭＳ ゴシック" w:hint="eastAsia"/>
            <w:lang w:eastAsia="zh-CN"/>
          </w:rPr>
          <w:delText>的</w:delText>
        </w:r>
      </w:del>
      <w:ins w:id="46" w:author="hhh0578" w:date="2020-04-28T18:09:00Z">
        <w:r w:rsidR="00542884">
          <w:rPr>
            <w:rFonts w:ascii="DengXian" w:eastAsia="DengXian" w:hAnsi="DengXian" w:cs="ＭＳ ゴシック" w:hint="eastAsia"/>
            <w:lang w:eastAsia="zh-CN"/>
          </w:rPr>
          <w:t>，一道人影</w:t>
        </w:r>
      </w:ins>
      <w:del w:id="47" w:author="hhh0578" w:date="2020-04-28T18:09:00Z">
        <w:r w:rsidRPr="00514AC2" w:rsidDel="00542884">
          <w:rPr>
            <w:rFonts w:ascii="ＭＳ ゴシック" w:eastAsia="ＭＳ ゴシック" w:hAnsi="ＭＳ ゴシック" w:cs="ＭＳ ゴシック" w:hint="eastAsia"/>
            <w:lang w:eastAsia="zh-CN"/>
          </w:rPr>
          <w:delText>人</w:delText>
        </w:r>
      </w:del>
      <w:r w:rsidRPr="00514AC2">
        <w:rPr>
          <w:rFonts w:ascii="ＭＳ ゴシック" w:eastAsia="ＭＳ ゴシック" w:hAnsi="ＭＳ ゴシック" w:cs="ＭＳ ゴシック" w:hint="eastAsia"/>
          <w:lang w:eastAsia="zh-CN"/>
        </w:rPr>
        <w:t>有了反</w:t>
      </w:r>
      <w:r w:rsidRPr="00514AC2">
        <w:rPr>
          <w:rFonts w:ascii="Microsoft YaHei" w:eastAsia="Microsoft YaHei" w:hAnsi="Microsoft YaHei" w:cs="Microsoft YaHei" w:hint="eastAsia"/>
          <w:lang w:eastAsia="zh-CN"/>
        </w:rPr>
        <w:t>应</w:t>
      </w:r>
      <w:r w:rsidRPr="00514AC2">
        <w:rPr>
          <w:rFonts w:ascii="ＭＳ ゴシック" w:eastAsia="ＭＳ ゴシック" w:hAnsi="ＭＳ ゴシック" w:cs="ＭＳ ゴシック" w:hint="eastAsia"/>
          <w:lang w:eastAsia="zh-CN"/>
        </w:rPr>
        <w:t>。</w:t>
      </w:r>
    </w:p>
    <w:p w14:paraId="2FCA8AD7" w14:textId="77777777" w:rsidR="00514AC2" w:rsidRPr="00514AC2" w:rsidRDefault="00514AC2" w:rsidP="00514AC2">
      <w:pPr>
        <w:pStyle w:val="a3"/>
        <w:rPr>
          <w:rFonts w:ascii="ＭＳ ゴシック" w:eastAsia="ＭＳ ゴシック" w:hAnsi="ＭＳ ゴシック" w:cs="ＭＳ ゴシック"/>
          <w:lang w:eastAsia="zh-CN"/>
        </w:rPr>
      </w:pPr>
    </w:p>
    <w:p w14:paraId="083D17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AC8AD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&lt;jaT0038&gt;エステルさんだ。</w:t>
      </w:r>
    </w:p>
    <w:p w14:paraId="6FA4E2E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&lt;cnT0038&gt;是艾斯蒂</w:t>
      </w:r>
      <w:r w:rsidRPr="00514AC2">
        <w:rPr>
          <w:rFonts w:ascii="Microsoft YaHei" w:eastAsia="Microsoft YaHei" w:hAnsi="Microsoft YaHei" w:cs="Microsoft YaHei" w:hint="eastAsia"/>
        </w:rPr>
        <w:t>尔</w:t>
      </w:r>
      <w:r w:rsidRPr="00514AC2">
        <w:rPr>
          <w:rFonts w:ascii="ＭＳ ゴシック" w:eastAsia="ＭＳ ゴシック" w:hAnsi="ＭＳ ゴシック" w:cs="ＭＳ ゴシック" w:hint="eastAsia"/>
        </w:rPr>
        <w:t>。</w:t>
      </w:r>
    </w:p>
    <w:p w14:paraId="23A0D34B" w14:textId="77777777" w:rsidR="00514AC2" w:rsidRPr="00514AC2" w:rsidRDefault="00514AC2" w:rsidP="00514AC2">
      <w:pPr>
        <w:pStyle w:val="a3"/>
        <w:rPr>
          <w:rFonts w:ascii="ＭＳ ゴシック" w:eastAsia="ＭＳ ゴシック" w:hAnsi="ＭＳ ゴシック" w:cs="ＭＳ ゴシック"/>
        </w:rPr>
      </w:pPr>
    </w:p>
    <w:p w14:paraId="6BD699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2DDA20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&lt;jaT0039&gt;「また貴方ですか」</w:t>
      </w:r>
    </w:p>
    <w:p w14:paraId="2B9CAAD9" w14:textId="25640094"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&lt;cnT0039&gt;「</w:t>
      </w:r>
      <w:ins w:id="48" w:author="hhh0578" w:date="2020-04-28T18:09:00Z">
        <w:r w:rsidR="009147D0">
          <w:rPr>
            <w:rFonts w:ascii="DengXian" w:eastAsia="DengXian" w:hAnsi="DengXian" w:cs="ＭＳ ゴシック" w:hint="eastAsia"/>
            <w:lang w:eastAsia="zh-CN"/>
          </w:rPr>
          <w:t>你</w:t>
        </w:r>
      </w:ins>
      <w:del w:id="49" w:author="hhh0578" w:date="2020-04-28T18:09:00Z">
        <w:r w:rsidRPr="00514AC2" w:rsidDel="009147D0">
          <w:rPr>
            <w:rFonts w:ascii="ＭＳ ゴシック" w:eastAsia="ＭＳ ゴシック" w:hAnsi="ＭＳ ゴシック" w:cs="ＭＳ ゴシック"/>
          </w:rPr>
          <w:delText>您</w:delText>
        </w:r>
      </w:del>
      <w:r w:rsidRPr="00514AC2">
        <w:rPr>
          <w:rFonts w:ascii="ＭＳ ゴシック" w:eastAsia="ＭＳ ゴシック" w:hAnsi="ＭＳ ゴシック" w:cs="ＭＳ ゴシック"/>
        </w:rPr>
        <w:t>又来了啊」</w:t>
      </w:r>
    </w:p>
    <w:p w14:paraId="3453204C" w14:textId="77777777" w:rsidR="00514AC2" w:rsidRPr="00514AC2" w:rsidRDefault="00514AC2" w:rsidP="00514AC2">
      <w:pPr>
        <w:pStyle w:val="a3"/>
        <w:rPr>
          <w:rFonts w:ascii="ＭＳ ゴシック" w:eastAsia="ＭＳ ゴシック" w:hAnsi="ＭＳ ゴシック" w:cs="ＭＳ ゴシック"/>
        </w:rPr>
      </w:pPr>
    </w:p>
    <w:p w14:paraId="740AD8C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w:t>
      </w:r>
    </w:p>
    <w:p w14:paraId="5F2C1E7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&lt;jaT0040&gt;憮然と言うエステルさん。</w:t>
      </w:r>
    </w:p>
    <w:p w14:paraId="3A99ADF2" w14:textId="233A640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&lt;cnT0040&gt;艾斯蒂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不高</w:t>
      </w:r>
      <w:r w:rsidRPr="00514AC2">
        <w:rPr>
          <w:rFonts w:ascii="Microsoft YaHei" w:eastAsia="Microsoft YaHei" w:hAnsi="Microsoft YaHei" w:cs="Microsoft YaHei" w:hint="eastAsia"/>
          <w:lang w:eastAsia="zh-CN"/>
        </w:rPr>
        <w:t>兴</w:t>
      </w:r>
      <w:r w:rsidRPr="00514AC2">
        <w:rPr>
          <w:rFonts w:ascii="ＭＳ ゴシック" w:eastAsia="ＭＳ ゴシック" w:hAnsi="ＭＳ ゴシック" w:cs="ＭＳ ゴシック" w:hint="eastAsia"/>
          <w:lang w:eastAsia="zh-CN"/>
        </w:rPr>
        <w:t>地</w:t>
      </w:r>
      <w:r w:rsidRPr="00514AC2">
        <w:rPr>
          <w:rFonts w:ascii="Microsoft YaHei" w:eastAsia="Microsoft YaHei" w:hAnsi="Microsoft YaHei" w:cs="Microsoft YaHei" w:hint="eastAsia"/>
          <w:lang w:eastAsia="zh-CN"/>
        </w:rPr>
        <w:t>说</w:t>
      </w:r>
      <w:ins w:id="50" w:author="hhh0578" w:date="2020-04-28T18:09:00Z">
        <w:r w:rsidR="00383087">
          <w:rPr>
            <w:rFonts w:ascii="Microsoft YaHei" w:eastAsia="Microsoft YaHei" w:hAnsi="Microsoft YaHei" w:cs="Microsoft YaHei" w:hint="eastAsia"/>
            <w:lang w:eastAsia="zh-CN"/>
          </w:rPr>
          <w:t>道</w:t>
        </w:r>
      </w:ins>
      <w:r w:rsidRPr="00514AC2">
        <w:rPr>
          <w:rFonts w:ascii="ＭＳ ゴシック" w:eastAsia="ＭＳ ゴシック" w:hAnsi="ＭＳ ゴシック" w:cs="ＭＳ ゴシック" w:hint="eastAsia"/>
          <w:lang w:eastAsia="zh-CN"/>
        </w:rPr>
        <w:t>。</w:t>
      </w:r>
    </w:p>
    <w:p w14:paraId="34B2FA47" w14:textId="77777777" w:rsidR="00514AC2" w:rsidRPr="00514AC2" w:rsidRDefault="00514AC2" w:rsidP="00514AC2">
      <w:pPr>
        <w:pStyle w:val="a3"/>
        <w:rPr>
          <w:rFonts w:ascii="ＭＳ ゴシック" w:eastAsia="ＭＳ ゴシック" w:hAnsi="ＭＳ ゴシック" w:cs="ＭＳ ゴシック"/>
          <w:lang w:eastAsia="zh-CN"/>
        </w:rPr>
      </w:pPr>
    </w:p>
    <w:p w14:paraId="513835B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47138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&lt;jaT0041&gt;「何をしているんですか」</w:t>
      </w:r>
    </w:p>
    <w:p w14:paraId="36888EE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&lt;cnT0041&gt;「在忙什么呢」</w:t>
      </w:r>
    </w:p>
    <w:p w14:paraId="2FDEF3AF" w14:textId="77777777" w:rsidR="00514AC2" w:rsidRPr="00514AC2" w:rsidRDefault="00514AC2" w:rsidP="00514AC2">
      <w:pPr>
        <w:pStyle w:val="a3"/>
        <w:rPr>
          <w:rFonts w:ascii="ＭＳ ゴシック" w:eastAsia="ＭＳ ゴシック" w:hAnsi="ＭＳ ゴシック" w:cs="ＭＳ ゴシック"/>
        </w:rPr>
      </w:pPr>
    </w:p>
    <w:p w14:paraId="17374A2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F24A23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&lt;jaT0042&gt;「明かりをつけています」</w:t>
      </w:r>
    </w:p>
    <w:p w14:paraId="7B7109D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&lt;cnT0042&gt;「在点灯」</w:t>
      </w:r>
    </w:p>
    <w:p w14:paraId="3A92D3AC" w14:textId="77777777" w:rsidR="00514AC2" w:rsidRPr="00514AC2" w:rsidRDefault="00514AC2" w:rsidP="00514AC2">
      <w:pPr>
        <w:pStyle w:val="a3"/>
        <w:rPr>
          <w:rFonts w:ascii="ＭＳ ゴシック" w:eastAsia="ＭＳ ゴシック" w:hAnsi="ＭＳ ゴシック" w:cs="ＭＳ ゴシック"/>
        </w:rPr>
      </w:pPr>
    </w:p>
    <w:p w14:paraId="2DCF363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160AA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&lt;jaT0043&gt;彼女は足元に置いたかごからロウソクらしきものを取り、一本一本燭台へと置き、火をつけていた。</w:t>
      </w:r>
    </w:p>
    <w:p w14:paraId="747284F8"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&lt;cnT0043&gt;她从放脚</w:t>
      </w:r>
      <w:r w:rsidRPr="00514AC2">
        <w:rPr>
          <w:rFonts w:ascii="Microsoft YaHei" w:eastAsia="Microsoft YaHei" w:hAnsi="Microsoft YaHei" w:cs="Microsoft YaHei" w:hint="eastAsia"/>
          <w:lang w:eastAsia="zh-CN"/>
        </w:rPr>
        <w:t>边</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笼</w:t>
      </w:r>
      <w:r w:rsidRPr="00514AC2">
        <w:rPr>
          <w:rFonts w:ascii="ＭＳ ゴシック" w:eastAsia="ＭＳ ゴシック" w:hAnsi="ＭＳ ゴシック" w:cs="ＭＳ ゴシック" w:hint="eastAsia"/>
          <w:lang w:eastAsia="zh-CN"/>
        </w:rPr>
        <w:t>子中取出蜡</w:t>
      </w:r>
      <w:r w:rsidRPr="00514AC2">
        <w:rPr>
          <w:rFonts w:ascii="Microsoft YaHei" w:eastAsia="Microsoft YaHei" w:hAnsi="Microsoft YaHei" w:cs="Microsoft YaHei" w:hint="eastAsia"/>
          <w:lang w:eastAsia="zh-CN"/>
        </w:rPr>
        <w:t>烛</w:t>
      </w:r>
      <w:r w:rsidRPr="00514AC2">
        <w:rPr>
          <w:rFonts w:ascii="ＭＳ ゴシック" w:eastAsia="ＭＳ ゴシック" w:hAnsi="ＭＳ ゴシック" w:cs="ＭＳ ゴシック" w:hint="eastAsia"/>
          <w:lang w:eastAsia="zh-CN"/>
        </w:rPr>
        <w:t>，一根根地放在</w:t>
      </w:r>
      <w:r w:rsidRPr="00514AC2">
        <w:rPr>
          <w:rFonts w:ascii="Microsoft YaHei" w:eastAsia="Microsoft YaHei" w:hAnsi="Microsoft YaHei" w:cs="Microsoft YaHei" w:hint="eastAsia"/>
          <w:lang w:eastAsia="zh-CN"/>
        </w:rPr>
        <w:t>烛</w:t>
      </w:r>
      <w:r w:rsidRPr="00514AC2">
        <w:rPr>
          <w:rFonts w:ascii="ＭＳ ゴシック" w:eastAsia="ＭＳ ゴシック" w:hAnsi="ＭＳ ゴシック" w:cs="ＭＳ ゴシック" w:hint="eastAsia"/>
          <w:lang w:eastAsia="zh-CN"/>
        </w:rPr>
        <w:t>台上，点亮。</w:t>
      </w:r>
    </w:p>
    <w:p w14:paraId="686409FD" w14:textId="77777777" w:rsidR="00514AC2" w:rsidRPr="00514AC2" w:rsidRDefault="00514AC2" w:rsidP="00514AC2">
      <w:pPr>
        <w:pStyle w:val="a3"/>
        <w:rPr>
          <w:rFonts w:ascii="ＭＳ ゴシック" w:eastAsia="ＭＳ ゴシック" w:hAnsi="ＭＳ ゴシック" w:cs="ＭＳ ゴシック"/>
          <w:lang w:eastAsia="zh-CN"/>
        </w:rPr>
      </w:pPr>
    </w:p>
    <w:p w14:paraId="60E029D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2B306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&lt;jaT0044&gt;そのたびに彼女の周りが少しずつ明るくなっていく。</w:t>
      </w:r>
    </w:p>
    <w:p w14:paraId="7903FF4B" w14:textId="4696C3B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&lt;cnT0044&gt;她的周</w:t>
      </w:r>
      <w:r w:rsidRPr="00514AC2">
        <w:rPr>
          <w:rFonts w:ascii="Microsoft YaHei" w:eastAsia="Microsoft YaHei" w:hAnsi="Microsoft YaHei" w:cs="Microsoft YaHei" w:hint="eastAsia"/>
          <w:lang w:eastAsia="zh-CN"/>
        </w:rPr>
        <w:t>边</w:t>
      </w:r>
      <w:r w:rsidRPr="00514AC2">
        <w:rPr>
          <w:rFonts w:ascii="ＭＳ ゴシック" w:eastAsia="ＭＳ ゴシック" w:hAnsi="ＭＳ ゴシック" w:cs="ＭＳ ゴシック" w:hint="eastAsia"/>
          <w:lang w:eastAsia="zh-CN"/>
        </w:rPr>
        <w:t>逐</w:t>
      </w:r>
      <w:r w:rsidRPr="00514AC2">
        <w:rPr>
          <w:rFonts w:ascii="Microsoft YaHei" w:eastAsia="Microsoft YaHei" w:hAnsi="Microsoft YaHei" w:cs="Microsoft YaHei" w:hint="eastAsia"/>
          <w:lang w:eastAsia="zh-CN"/>
        </w:rPr>
        <w:t>渐</w:t>
      </w:r>
      <w:ins w:id="51" w:author="hhh0578" w:date="2020-04-28T18:10:00Z">
        <w:r w:rsidR="00383087">
          <w:rPr>
            <w:rFonts w:ascii="ＭＳ ゴシック" w:eastAsia="DengXian" w:hAnsi="ＭＳ ゴシック" w:cs="ＭＳ ゴシック" w:hint="eastAsia"/>
            <w:lang w:eastAsia="zh-CN"/>
          </w:rPr>
          <w:t>明亮</w:t>
        </w:r>
      </w:ins>
      <w:del w:id="52" w:author="hhh0578" w:date="2020-04-28T18:10:00Z">
        <w:r w:rsidRPr="00514AC2" w:rsidDel="00383087">
          <w:rPr>
            <w:rFonts w:ascii="ＭＳ ゴシック" w:eastAsia="ＭＳ ゴシック" w:hAnsi="ＭＳ ゴシック" w:cs="ＭＳ ゴシック" w:hint="eastAsia"/>
            <w:lang w:eastAsia="zh-CN"/>
          </w:rPr>
          <w:delText>亮了起来</w:delText>
        </w:r>
      </w:del>
      <w:r w:rsidRPr="00514AC2">
        <w:rPr>
          <w:rFonts w:ascii="ＭＳ ゴシック" w:eastAsia="ＭＳ ゴシック" w:hAnsi="ＭＳ ゴシック" w:cs="ＭＳ ゴシック" w:hint="eastAsia"/>
          <w:lang w:eastAsia="zh-CN"/>
        </w:rPr>
        <w:t>。</w:t>
      </w:r>
    </w:p>
    <w:p w14:paraId="2965E0FA" w14:textId="77777777" w:rsidR="00514AC2" w:rsidRPr="00514AC2" w:rsidRDefault="00514AC2" w:rsidP="00514AC2">
      <w:pPr>
        <w:pStyle w:val="a3"/>
        <w:rPr>
          <w:rFonts w:ascii="ＭＳ ゴシック" w:eastAsia="ＭＳ ゴシック" w:hAnsi="ＭＳ ゴシック" w:cs="ＭＳ ゴシック"/>
          <w:lang w:eastAsia="zh-CN"/>
        </w:rPr>
      </w:pPr>
    </w:p>
    <w:p w14:paraId="44748CB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646532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&lt;jaT0045&gt;幻想的な礼拝堂の雰囲気と相まって、彼女の美しさが一層引き立って見えた。</w:t>
      </w:r>
    </w:p>
    <w:p w14:paraId="12F07B0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&lt;cnT0045&gt;在幻想般的礼拜堂的陪</w:t>
      </w:r>
      <w:r w:rsidRPr="00514AC2">
        <w:rPr>
          <w:rFonts w:ascii="Microsoft YaHei" w:eastAsia="Microsoft YaHei" w:hAnsi="Microsoft YaHei" w:cs="Microsoft YaHei" w:hint="eastAsia"/>
          <w:lang w:eastAsia="zh-CN"/>
        </w:rPr>
        <w:t>衬</w:t>
      </w:r>
      <w:r w:rsidRPr="00514AC2">
        <w:rPr>
          <w:rFonts w:ascii="ＭＳ ゴシック" w:eastAsia="ＭＳ ゴシック" w:hAnsi="ＭＳ ゴシック" w:cs="ＭＳ ゴシック" w:hint="eastAsia"/>
          <w:lang w:eastAsia="zh-CN"/>
        </w:rPr>
        <w:t>中，她的美貌更了上一</w:t>
      </w:r>
      <w:r w:rsidRPr="00514AC2">
        <w:rPr>
          <w:rFonts w:ascii="Microsoft YaHei" w:eastAsia="Microsoft YaHei" w:hAnsi="Microsoft YaHei" w:cs="Microsoft YaHei" w:hint="eastAsia"/>
          <w:lang w:eastAsia="zh-CN"/>
        </w:rPr>
        <w:t>层</w:t>
      </w:r>
      <w:r w:rsidRPr="00514AC2">
        <w:rPr>
          <w:rFonts w:ascii="ＭＳ ゴシック" w:eastAsia="ＭＳ ゴシック" w:hAnsi="ＭＳ ゴシック" w:cs="ＭＳ ゴシック" w:hint="eastAsia"/>
          <w:lang w:eastAsia="zh-CN"/>
        </w:rPr>
        <w:t>楼。</w:t>
      </w:r>
    </w:p>
    <w:p w14:paraId="2EAD5593" w14:textId="77777777" w:rsidR="00514AC2" w:rsidRPr="00514AC2" w:rsidRDefault="00514AC2" w:rsidP="00514AC2">
      <w:pPr>
        <w:pStyle w:val="a3"/>
        <w:rPr>
          <w:rFonts w:ascii="ＭＳ ゴシック" w:eastAsia="ＭＳ ゴシック" w:hAnsi="ＭＳ ゴシック" w:cs="ＭＳ ゴシック"/>
          <w:lang w:eastAsia="zh-CN"/>
        </w:rPr>
      </w:pPr>
    </w:p>
    <w:p w14:paraId="4AB8B68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B402A5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&lt;jaT0046&gt;「間もなく終わりますから、少し待って下さい」</w:t>
      </w:r>
    </w:p>
    <w:p w14:paraId="57A64E9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&lt;cnT0046&gt;「很快就好了，稍等一下」</w:t>
      </w:r>
    </w:p>
    <w:p w14:paraId="2222972F" w14:textId="77777777" w:rsidR="00514AC2" w:rsidRPr="00514AC2" w:rsidRDefault="00514AC2" w:rsidP="00514AC2">
      <w:pPr>
        <w:pStyle w:val="a3"/>
        <w:rPr>
          <w:rFonts w:ascii="ＭＳ ゴシック" w:eastAsia="ＭＳ ゴシック" w:hAnsi="ＭＳ ゴシック" w:cs="ＭＳ ゴシック"/>
        </w:rPr>
      </w:pPr>
    </w:p>
    <w:p w14:paraId="240E97C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EE08AF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&lt;jaT0047&gt;「分かりました」</w:t>
      </w:r>
    </w:p>
    <w:p w14:paraId="674148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&lt;cnT0047&gt;「好的」</w:t>
      </w:r>
    </w:p>
    <w:p w14:paraId="4E7BDE7D" w14:textId="77777777" w:rsidR="00514AC2" w:rsidRPr="00514AC2" w:rsidRDefault="00514AC2" w:rsidP="00514AC2">
      <w:pPr>
        <w:pStyle w:val="a3"/>
        <w:rPr>
          <w:rFonts w:ascii="ＭＳ ゴシック" w:eastAsia="ＭＳ ゴシック" w:hAnsi="ＭＳ ゴシック" w:cs="ＭＳ ゴシック"/>
        </w:rPr>
      </w:pPr>
    </w:p>
    <w:p w14:paraId="011334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8E362C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&lt;jaT0048&gt;ひやりとした木製の椅子に腰を下ろし、彼女の作業を見つめる。</w:t>
      </w:r>
    </w:p>
    <w:p w14:paraId="26519350" w14:textId="02EED8F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&lt;cnT0048&gt;</w:t>
      </w:r>
      <w:ins w:id="53" w:author="hhh0578" w:date="2020-04-28T18:10:00Z">
        <w:r w:rsidR="001B15B7">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坐上</w:t>
      </w:r>
      <w:del w:id="54" w:author="hhh0578" w:date="2020-04-28T18:10:00Z">
        <w:r w:rsidRPr="00514AC2" w:rsidDel="007D420D">
          <w:rPr>
            <w:rFonts w:ascii="DengXian" w:eastAsia="DengXian" w:hAnsi="DengXian" w:cs="ＭＳ ゴシック" w:hint="eastAsia"/>
            <w:lang w:eastAsia="zh-CN"/>
          </w:rPr>
          <w:delText>吱呀响</w:delText>
        </w:r>
      </w:del>
      <w:ins w:id="55" w:author="hhh0578" w:date="2020-04-28T18:10:00Z">
        <w:r w:rsidR="007D420D">
          <w:rPr>
            <w:rFonts w:ascii="DengXian" w:eastAsia="DengXian" w:hAnsi="DengXian" w:cs="ＭＳ ゴシック" w:hint="eastAsia"/>
            <w:lang w:eastAsia="zh-CN"/>
          </w:rPr>
          <w:t>冰凉</w:t>
        </w:r>
      </w:ins>
      <w:r w:rsidRPr="00514AC2">
        <w:rPr>
          <w:rFonts w:ascii="ＭＳ ゴシック" w:eastAsia="ＭＳ ゴシック" w:hAnsi="ＭＳ ゴシック" w:cs="ＭＳ ゴシック"/>
          <w:lang w:eastAsia="zh-CN"/>
        </w:rPr>
        <w:t>的木椅，看着她忙碌。</w:t>
      </w:r>
    </w:p>
    <w:p w14:paraId="228D1E49" w14:textId="77777777" w:rsidR="00514AC2" w:rsidRPr="00514AC2" w:rsidRDefault="00514AC2" w:rsidP="00514AC2">
      <w:pPr>
        <w:pStyle w:val="a3"/>
        <w:rPr>
          <w:rFonts w:ascii="ＭＳ ゴシック" w:eastAsia="ＭＳ ゴシック" w:hAnsi="ＭＳ ゴシック" w:cs="ＭＳ ゴシック"/>
          <w:lang w:eastAsia="zh-CN"/>
        </w:rPr>
      </w:pPr>
    </w:p>
    <w:p w14:paraId="1ACF8F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7B4246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&lt;jaT0049&gt;「ご用件を伺いましょうか」</w:t>
      </w:r>
    </w:p>
    <w:p w14:paraId="44E4B38B" w14:textId="2F15B81A"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&lt;cnT0049&gt;「</w:t>
      </w:r>
      <w:del w:id="56" w:author="hhh0578" w:date="2020-04-28T18:11:00Z">
        <w:r w:rsidRPr="00514AC2" w:rsidDel="00A16B48">
          <w:rPr>
            <w:rFonts w:ascii="Microsoft YaHei" w:eastAsia="Microsoft YaHei" w:hAnsi="Microsoft YaHei" w:cs="Microsoft YaHei" w:hint="eastAsia"/>
            <w:lang w:eastAsia="zh-CN"/>
          </w:rPr>
          <w:delText>说说</w:delText>
        </w:r>
        <w:r w:rsidRPr="00514AC2" w:rsidDel="00A16B48">
          <w:rPr>
            <w:rFonts w:ascii="DengXian" w:eastAsia="DengXian" w:hAnsi="DengXian" w:cs="ＭＳ ゴシック" w:hint="eastAsia"/>
            <w:lang w:eastAsia="zh-CN"/>
          </w:rPr>
          <w:delText>你</w:delText>
        </w:r>
        <w:r w:rsidRPr="00514AC2" w:rsidDel="00A16B48">
          <w:rPr>
            <w:rFonts w:ascii="Microsoft YaHei" w:eastAsia="Microsoft YaHei" w:hAnsi="Microsoft YaHei" w:cs="Microsoft YaHei" w:hint="eastAsia"/>
            <w:lang w:eastAsia="zh-CN"/>
          </w:rPr>
          <w:delText>为</w:delText>
        </w:r>
        <w:r w:rsidRPr="00514AC2" w:rsidDel="00A16B48">
          <w:rPr>
            <w:rFonts w:ascii="DengXian" w:eastAsia="DengXian" w:hAnsi="DengXian" w:cs="ＭＳ ゴシック" w:hint="eastAsia"/>
            <w:lang w:eastAsia="zh-CN"/>
          </w:rPr>
          <w:delText>何来</w:delText>
        </w:r>
        <w:r w:rsidRPr="00514AC2" w:rsidDel="00A16B48">
          <w:rPr>
            <w:rFonts w:ascii="Microsoft YaHei" w:eastAsia="Microsoft YaHei" w:hAnsi="Microsoft YaHei" w:cs="Microsoft YaHei" w:hint="eastAsia"/>
            <w:lang w:eastAsia="zh-CN"/>
          </w:rPr>
          <w:delText>访</w:delText>
        </w:r>
        <w:r w:rsidRPr="00514AC2" w:rsidDel="00A16B48">
          <w:rPr>
            <w:rFonts w:ascii="DengXian" w:eastAsia="DengXian" w:hAnsi="DengXian" w:cs="ＭＳ ゴシック" w:hint="eastAsia"/>
            <w:lang w:eastAsia="zh-CN"/>
          </w:rPr>
          <w:delText>吧</w:delText>
        </w:r>
      </w:del>
      <w:ins w:id="57" w:author="hhh0578" w:date="2020-04-28T18:11:00Z">
        <w:r w:rsidR="00A16B48">
          <w:rPr>
            <w:rFonts w:ascii="Microsoft YaHei" w:eastAsia="Microsoft YaHei" w:hAnsi="Microsoft YaHei" w:cs="Microsoft YaHei" w:hint="eastAsia"/>
            <w:lang w:eastAsia="zh-CN"/>
          </w:rPr>
          <w:t>来这是为了何事</w:t>
        </w:r>
      </w:ins>
      <w:r w:rsidRPr="00514AC2">
        <w:rPr>
          <w:rFonts w:ascii="ＭＳ ゴシック" w:eastAsia="ＭＳ ゴシック" w:hAnsi="ＭＳ ゴシック" w:cs="ＭＳ ゴシック" w:hint="eastAsia"/>
          <w:lang w:eastAsia="zh-CN"/>
        </w:rPr>
        <w:t>」</w:t>
      </w:r>
    </w:p>
    <w:p w14:paraId="14C8C393" w14:textId="77777777" w:rsidR="00514AC2" w:rsidRPr="00514AC2" w:rsidRDefault="00514AC2" w:rsidP="00514AC2">
      <w:pPr>
        <w:pStyle w:val="a3"/>
        <w:rPr>
          <w:rFonts w:ascii="ＭＳ ゴシック" w:eastAsia="ＭＳ ゴシック" w:hAnsi="ＭＳ ゴシック" w:cs="ＭＳ ゴシック"/>
          <w:lang w:eastAsia="zh-CN"/>
        </w:rPr>
      </w:pPr>
    </w:p>
    <w:p w14:paraId="75039D5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6B802A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&lt;jaT0050&gt;作業を終えたエステルさんが俺の前に立つ。</w:t>
      </w:r>
    </w:p>
    <w:p w14:paraId="7C497CE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&lt;cnT0050&gt;忙完的艾斯蒂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站到了我面前。</w:t>
      </w:r>
    </w:p>
    <w:p w14:paraId="2A48ABE4" w14:textId="77777777" w:rsidR="00514AC2" w:rsidRPr="00514AC2" w:rsidRDefault="00514AC2" w:rsidP="00514AC2">
      <w:pPr>
        <w:pStyle w:val="a3"/>
        <w:rPr>
          <w:rFonts w:ascii="ＭＳ ゴシック" w:eastAsia="ＭＳ ゴシック" w:hAnsi="ＭＳ ゴシック" w:cs="ＭＳ ゴシック"/>
          <w:lang w:eastAsia="zh-CN"/>
        </w:rPr>
      </w:pPr>
    </w:p>
    <w:p w14:paraId="40F70F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1294AE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&lt;jaT0051&gt;椅子に座らないのは話を長引かせるつもりがないからだろう。</w:t>
      </w:r>
    </w:p>
    <w:p w14:paraId="082C9A0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&lt;cnT0051&gt;不坐在椅子上是因</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不想</w:t>
      </w:r>
      <w:r w:rsidRPr="00514AC2">
        <w:rPr>
          <w:rFonts w:ascii="Microsoft YaHei" w:eastAsia="Microsoft YaHei" w:hAnsi="Microsoft YaHei" w:cs="Microsoft YaHei" w:hint="eastAsia"/>
          <w:lang w:eastAsia="zh-CN"/>
        </w:rPr>
        <w:t>长谈</w:t>
      </w:r>
      <w:r w:rsidRPr="00514AC2">
        <w:rPr>
          <w:rFonts w:ascii="ＭＳ ゴシック" w:eastAsia="ＭＳ ゴシック" w:hAnsi="ＭＳ ゴシック" w:cs="ＭＳ ゴシック" w:hint="eastAsia"/>
          <w:lang w:eastAsia="zh-CN"/>
        </w:rPr>
        <w:t>吧。</w:t>
      </w:r>
    </w:p>
    <w:p w14:paraId="321CD069" w14:textId="77777777" w:rsidR="00514AC2" w:rsidRPr="00514AC2" w:rsidRDefault="00514AC2" w:rsidP="00514AC2">
      <w:pPr>
        <w:pStyle w:val="a3"/>
        <w:rPr>
          <w:rFonts w:ascii="ＭＳ ゴシック" w:eastAsia="ＭＳ ゴシック" w:hAnsi="ＭＳ ゴシック" w:cs="ＭＳ ゴシック"/>
          <w:lang w:eastAsia="zh-CN"/>
        </w:rPr>
      </w:pPr>
    </w:p>
    <w:p w14:paraId="167420E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01E8F0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&lt;jaT0052&gt;……。</w:t>
      </w:r>
    </w:p>
    <w:p w14:paraId="2F614B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&lt;cnT0052&gt;……。</w:t>
      </w:r>
    </w:p>
    <w:p w14:paraId="428D8BBC" w14:textId="77777777" w:rsidR="00514AC2" w:rsidRPr="00514AC2" w:rsidRDefault="00514AC2" w:rsidP="00514AC2">
      <w:pPr>
        <w:pStyle w:val="a3"/>
        <w:rPr>
          <w:rFonts w:ascii="ＭＳ ゴシック" w:eastAsia="ＭＳ ゴシック" w:hAnsi="ＭＳ ゴシック" w:cs="ＭＳ ゴシック"/>
        </w:rPr>
      </w:pPr>
    </w:p>
    <w:p w14:paraId="4B368EB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70E50D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&lt;jaT0053&gt;気が引けるけど作戦開始だ。</w:t>
      </w:r>
    </w:p>
    <w:p w14:paraId="4B3FDE5C" w14:textId="2B0E877B"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&lt;cnT0053&gt;</w:t>
      </w:r>
      <w:r w:rsidRPr="00514AC2">
        <w:rPr>
          <w:rFonts w:ascii="Microsoft YaHei" w:eastAsia="Microsoft YaHei" w:hAnsi="Microsoft YaHei" w:cs="Microsoft YaHei" w:hint="eastAsia"/>
          <w:lang w:eastAsia="zh-CN"/>
        </w:rPr>
        <w:t>虽</w:t>
      </w:r>
      <w:r w:rsidRPr="00514AC2">
        <w:rPr>
          <w:rFonts w:ascii="ＭＳ ゴシック" w:eastAsia="ＭＳ ゴシック" w:hAnsi="ＭＳ ゴシック" w:cs="ＭＳ ゴシック" w:hint="eastAsia"/>
          <w:lang w:eastAsia="zh-CN"/>
        </w:rPr>
        <w:t>然有些</w:t>
      </w:r>
      <w:ins w:id="58" w:author="hhh0578" w:date="2020-04-28T18:12:00Z">
        <w:r w:rsidR="00C34613">
          <w:rPr>
            <w:rFonts w:ascii="DengXian" w:eastAsia="DengXian" w:hAnsi="DengXian" w:cs="ＭＳ ゴシック" w:hint="eastAsia"/>
            <w:lang w:eastAsia="zh-CN"/>
          </w:rPr>
          <w:t>内疚</w:t>
        </w:r>
      </w:ins>
      <w:del w:id="59" w:author="hhh0578" w:date="2020-04-28T18:12:00Z">
        <w:r w:rsidRPr="00514AC2" w:rsidDel="00C34613">
          <w:rPr>
            <w:rFonts w:ascii="Microsoft YaHei" w:eastAsia="Microsoft YaHei" w:hAnsi="Microsoft YaHei" w:cs="Microsoft YaHei" w:hint="eastAsia"/>
            <w:lang w:eastAsia="zh-CN"/>
          </w:rPr>
          <w:delText>难为</w:delText>
        </w:r>
        <w:r w:rsidRPr="00514AC2" w:rsidDel="00C34613">
          <w:rPr>
            <w:rFonts w:ascii="ＭＳ ゴシック" w:eastAsia="ＭＳ ゴシック" w:hAnsi="ＭＳ ゴシック" w:cs="ＭＳ ゴシック" w:hint="eastAsia"/>
            <w:lang w:eastAsia="zh-CN"/>
          </w:rPr>
          <w:delText>情</w:delText>
        </w:r>
      </w:del>
      <w:r w:rsidRPr="00514AC2">
        <w:rPr>
          <w:rFonts w:ascii="ＭＳ ゴシック" w:eastAsia="ＭＳ ゴシック" w:hAnsi="ＭＳ ゴシック" w:cs="ＭＳ ゴシック" w:hint="eastAsia"/>
          <w:lang w:eastAsia="zh-CN"/>
        </w:rPr>
        <w:t>不</w:t>
      </w:r>
      <w:r w:rsidRPr="00514AC2">
        <w:rPr>
          <w:rFonts w:ascii="Microsoft YaHei" w:eastAsia="Microsoft YaHei" w:hAnsi="Microsoft YaHei" w:cs="Microsoft YaHei" w:hint="eastAsia"/>
          <w:lang w:eastAsia="zh-CN"/>
        </w:rPr>
        <w:t>过</w:t>
      </w:r>
      <w:r w:rsidRPr="00514AC2">
        <w:rPr>
          <w:rFonts w:ascii="ＭＳ ゴシック" w:eastAsia="ＭＳ ゴシック" w:hAnsi="ＭＳ ゴシック" w:cs="ＭＳ ゴシック" w:hint="eastAsia"/>
          <w:lang w:eastAsia="zh-CN"/>
        </w:rPr>
        <w:t>作</w:t>
      </w:r>
      <w:r w:rsidRPr="00514AC2">
        <w:rPr>
          <w:rFonts w:ascii="Microsoft YaHei" w:eastAsia="Microsoft YaHei" w:hAnsi="Microsoft YaHei" w:cs="Microsoft YaHei" w:hint="eastAsia"/>
          <w:lang w:eastAsia="zh-CN"/>
        </w:rPr>
        <w:t>战</w:t>
      </w:r>
      <w:r w:rsidRPr="00514AC2">
        <w:rPr>
          <w:rFonts w:ascii="ＭＳ ゴシック" w:eastAsia="ＭＳ ゴシック" w:hAnsi="ＭＳ ゴシック" w:cs="ＭＳ ゴシック" w:hint="eastAsia"/>
          <w:lang w:eastAsia="zh-CN"/>
        </w:rPr>
        <w:t>开始。</w:t>
      </w:r>
    </w:p>
    <w:p w14:paraId="6C42473C" w14:textId="77777777" w:rsidR="00514AC2" w:rsidRPr="00514AC2" w:rsidRDefault="00514AC2" w:rsidP="00514AC2">
      <w:pPr>
        <w:pStyle w:val="a3"/>
        <w:rPr>
          <w:rFonts w:ascii="ＭＳ ゴシック" w:eastAsia="ＭＳ ゴシック" w:hAnsi="ＭＳ ゴシック" w:cs="ＭＳ ゴシック"/>
          <w:lang w:eastAsia="zh-CN"/>
        </w:rPr>
      </w:pPr>
    </w:p>
    <w:p w14:paraId="45B3C48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C865E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&lt;jaT0054&gt;「今日は困ったことがあって相談に来ました」</w:t>
      </w:r>
    </w:p>
    <w:p w14:paraId="69E46C4D" w14:textId="469632D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&lt;cnT0054&gt;「</w:t>
      </w:r>
      <w:ins w:id="60" w:author="hhh0578" w:date="2020-04-28T18:13:00Z">
        <w:r w:rsidR="007A7891">
          <w:rPr>
            <w:rFonts w:ascii="DengXian" w:eastAsia="DengXian" w:hAnsi="DengXian" w:cs="ＭＳ ゴシック" w:hint="eastAsia"/>
            <w:lang w:eastAsia="zh-CN"/>
          </w:rPr>
          <w:t>我今天是有困难前来咨询的</w:t>
        </w:r>
      </w:ins>
      <w:del w:id="61" w:author="hhh0578" w:date="2020-04-28T18:13:00Z">
        <w:r w:rsidRPr="00514AC2" w:rsidDel="007A7891">
          <w:rPr>
            <w:rFonts w:ascii="ＭＳ ゴシック" w:eastAsia="ＭＳ ゴシック" w:hAnsi="ＭＳ ゴシック" w:cs="ＭＳ ゴシック"/>
            <w:lang w:eastAsia="zh-CN"/>
          </w:rPr>
          <w:delText>今天遇到了些</w:delText>
        </w:r>
        <w:r w:rsidRPr="00514AC2" w:rsidDel="007A7891">
          <w:rPr>
            <w:rFonts w:ascii="Microsoft YaHei" w:eastAsia="Microsoft YaHei" w:hAnsi="Microsoft YaHei" w:cs="Microsoft YaHei" w:hint="eastAsia"/>
            <w:lang w:eastAsia="zh-CN"/>
          </w:rPr>
          <w:delText>问题</w:delText>
        </w:r>
        <w:r w:rsidRPr="00514AC2" w:rsidDel="007A7891">
          <w:rPr>
            <w:rFonts w:ascii="ＭＳ ゴシック" w:eastAsia="ＭＳ ゴシック" w:hAnsi="ＭＳ ゴシック" w:cs="ＭＳ ゴシック" w:hint="eastAsia"/>
            <w:lang w:eastAsia="zh-CN"/>
          </w:rPr>
          <w:delText>前来咨</w:delText>
        </w:r>
        <w:r w:rsidRPr="00514AC2" w:rsidDel="007A7891">
          <w:rPr>
            <w:rFonts w:ascii="Microsoft YaHei" w:eastAsia="Microsoft YaHei" w:hAnsi="Microsoft YaHei" w:cs="Microsoft YaHei" w:hint="eastAsia"/>
            <w:lang w:eastAsia="zh-CN"/>
          </w:rPr>
          <w:delText>询</w:delText>
        </w:r>
      </w:del>
      <w:r w:rsidRPr="00514AC2">
        <w:rPr>
          <w:rFonts w:ascii="ＭＳ ゴシック" w:eastAsia="ＭＳ ゴシック" w:hAnsi="ＭＳ ゴシック" w:cs="ＭＳ ゴシック" w:hint="eastAsia"/>
          <w:lang w:eastAsia="zh-CN"/>
        </w:rPr>
        <w:t>」</w:t>
      </w:r>
    </w:p>
    <w:p w14:paraId="7B1BC652" w14:textId="77777777" w:rsidR="00514AC2" w:rsidRPr="00514AC2" w:rsidRDefault="00514AC2" w:rsidP="00514AC2">
      <w:pPr>
        <w:pStyle w:val="a3"/>
        <w:rPr>
          <w:rFonts w:ascii="ＭＳ ゴシック" w:eastAsia="ＭＳ ゴシック" w:hAnsi="ＭＳ ゴシック" w:cs="ＭＳ ゴシック"/>
          <w:lang w:eastAsia="zh-CN"/>
        </w:rPr>
      </w:pPr>
    </w:p>
    <w:p w14:paraId="73943DC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91232F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&lt;jaT0055&gt;エステルさんがぴくりと眉を動かす。</w:t>
      </w:r>
    </w:p>
    <w:p w14:paraId="6A3AE2F5"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&lt;cnT0055&gt;艾斯蒂</w:t>
      </w:r>
      <w:r w:rsidRPr="00514AC2">
        <w:rPr>
          <w:rFonts w:ascii="Microsoft YaHei" w:eastAsia="Microsoft YaHei" w:hAnsi="Microsoft YaHei" w:cs="Microsoft YaHei" w:hint="eastAsia"/>
          <w:lang w:eastAsia="zh-CN"/>
        </w:rPr>
        <w:t>尔皱</w:t>
      </w:r>
      <w:r w:rsidRPr="00514AC2">
        <w:rPr>
          <w:rFonts w:ascii="ＭＳ ゴシック" w:eastAsia="ＭＳ ゴシック" w:hAnsi="ＭＳ ゴシック" w:cs="ＭＳ ゴシック" w:hint="eastAsia"/>
          <w:lang w:eastAsia="zh-CN"/>
        </w:rPr>
        <w:t>了</w:t>
      </w:r>
      <w:r w:rsidRPr="00514AC2">
        <w:rPr>
          <w:rFonts w:ascii="Microsoft YaHei" w:eastAsia="Microsoft YaHei" w:hAnsi="Microsoft YaHei" w:cs="Microsoft YaHei" w:hint="eastAsia"/>
          <w:lang w:eastAsia="zh-CN"/>
        </w:rPr>
        <w:t>皱</w:t>
      </w:r>
      <w:r w:rsidRPr="00514AC2">
        <w:rPr>
          <w:rFonts w:ascii="ＭＳ ゴシック" w:eastAsia="ＭＳ ゴシック" w:hAnsi="ＭＳ ゴシック" w:cs="ＭＳ ゴシック" w:hint="eastAsia"/>
          <w:lang w:eastAsia="zh-CN"/>
        </w:rPr>
        <w:t>眉。</w:t>
      </w:r>
    </w:p>
    <w:p w14:paraId="7021C30B" w14:textId="77777777" w:rsidR="00514AC2" w:rsidRPr="00514AC2" w:rsidRDefault="00514AC2" w:rsidP="00514AC2">
      <w:pPr>
        <w:pStyle w:val="a3"/>
        <w:rPr>
          <w:rFonts w:ascii="ＭＳ ゴシック" w:eastAsia="ＭＳ ゴシック" w:hAnsi="ＭＳ ゴシック" w:cs="ＭＳ ゴシック"/>
          <w:lang w:eastAsia="zh-CN"/>
        </w:rPr>
      </w:pPr>
    </w:p>
    <w:p w14:paraId="5A44685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D64C33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&lt;jaT0056&gt;「……伺いましょう」</w:t>
      </w:r>
    </w:p>
    <w:p w14:paraId="6DA2632E" w14:textId="7833B50C"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&lt;cnT0056&gt;「……</w:t>
      </w:r>
      <w:ins w:id="62" w:author="hhh0578" w:date="2020-04-28T18:13:00Z">
        <w:r w:rsidR="0053200B">
          <w:rPr>
            <w:rFonts w:ascii="DengXian" w:eastAsia="DengXian" w:hAnsi="DengXian" w:cs="Microsoft YaHei" w:hint="eastAsia"/>
            <w:lang w:eastAsia="zh-CN"/>
          </w:rPr>
          <w:t>你</w:t>
        </w:r>
        <w:r w:rsidR="0053200B">
          <w:rPr>
            <w:rFonts w:ascii="SimSun" w:eastAsia="SimSun" w:hAnsi="SimSun" w:cs="SimSun" w:hint="eastAsia"/>
            <w:lang w:eastAsia="zh-CN"/>
          </w:rPr>
          <w:t>说</w:t>
        </w:r>
      </w:ins>
      <w:del w:id="63" w:author="hhh0578" w:date="2020-04-28T18:13:00Z">
        <w:r w:rsidRPr="00514AC2" w:rsidDel="0053200B">
          <w:rPr>
            <w:rFonts w:ascii="Microsoft YaHei" w:eastAsia="Microsoft YaHei" w:hAnsi="Microsoft YaHei" w:cs="Microsoft YaHei" w:hint="eastAsia"/>
          </w:rPr>
          <w:delText>请说</w:delText>
        </w:r>
      </w:del>
      <w:r w:rsidRPr="00514AC2">
        <w:rPr>
          <w:rFonts w:ascii="ＭＳ ゴシック" w:eastAsia="ＭＳ ゴシック" w:hAnsi="ＭＳ ゴシック" w:cs="ＭＳ ゴシック" w:hint="eastAsia"/>
        </w:rPr>
        <w:t>」</w:t>
      </w:r>
    </w:p>
    <w:p w14:paraId="09C3D71F" w14:textId="77777777" w:rsidR="00514AC2" w:rsidRPr="00514AC2" w:rsidRDefault="00514AC2" w:rsidP="00514AC2">
      <w:pPr>
        <w:pStyle w:val="a3"/>
        <w:rPr>
          <w:rFonts w:ascii="ＭＳ ゴシック" w:eastAsia="ＭＳ ゴシック" w:hAnsi="ＭＳ ゴシック" w:cs="ＭＳ ゴシック"/>
        </w:rPr>
      </w:pPr>
    </w:p>
    <w:p w14:paraId="39207A0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DF6607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&lt;jaT0057&gt;そして、端整な仕草で向かいの椅子に座った。</w:t>
      </w:r>
    </w:p>
    <w:p w14:paraId="5FDFB415" w14:textId="2259FA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&lt;cnT0057&gt;接着，</w:t>
      </w:r>
      <w:ins w:id="64" w:author="hhh0578" w:date="2020-04-28T18:13:00Z">
        <w:r w:rsidR="008534FB">
          <w:rPr>
            <w:rFonts w:ascii="DengXian" w:eastAsia="DengXian" w:hAnsi="DengXian" w:cs="ＭＳ ゴシック" w:hint="eastAsia"/>
            <w:lang w:eastAsia="zh-CN"/>
          </w:rPr>
          <w:t>她</w:t>
        </w:r>
      </w:ins>
      <w:r w:rsidRPr="00514AC2">
        <w:rPr>
          <w:rFonts w:ascii="ＭＳ ゴシック" w:eastAsia="ＭＳ ゴシック" w:hAnsi="ＭＳ ゴシック" w:cs="ＭＳ ゴシック"/>
          <w:lang w:eastAsia="zh-CN"/>
        </w:rPr>
        <w:t>端庄地坐在了</w:t>
      </w:r>
      <w:ins w:id="65" w:author="hhh0578" w:date="2020-04-28T18:13:00Z">
        <w:r w:rsidR="00F4564E">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面前的椅子上。</w:t>
      </w:r>
    </w:p>
    <w:p w14:paraId="240C7753" w14:textId="77777777" w:rsidR="00514AC2" w:rsidRPr="00514AC2" w:rsidRDefault="00514AC2" w:rsidP="00514AC2">
      <w:pPr>
        <w:pStyle w:val="a3"/>
        <w:rPr>
          <w:rFonts w:ascii="ＭＳ ゴシック" w:eastAsia="ＭＳ ゴシック" w:hAnsi="ＭＳ ゴシック" w:cs="ＭＳ ゴシック"/>
          <w:lang w:eastAsia="zh-CN"/>
        </w:rPr>
      </w:pPr>
    </w:p>
    <w:p w14:paraId="0D4A81F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E69DB1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&lt;jaT0058&gt;「実は、ある方へ頼みごとをしているのですが、どうしてもＯＫしてくれないのです」</w:t>
      </w:r>
    </w:p>
    <w:p w14:paraId="3E07F2AD" w14:textId="43CD98C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&lt;cnT0058&gt;「</w:t>
      </w:r>
      <w:r w:rsidRPr="00514AC2">
        <w:rPr>
          <w:rFonts w:ascii="Microsoft YaHei" w:eastAsia="Microsoft YaHei" w:hAnsi="Microsoft YaHei" w:cs="Microsoft YaHei" w:hint="eastAsia"/>
          <w:lang w:eastAsia="zh-CN"/>
        </w:rPr>
        <w:t>实际</w:t>
      </w:r>
      <w:r w:rsidRPr="00514AC2">
        <w:rPr>
          <w:rFonts w:ascii="ＭＳ ゴシック" w:eastAsia="ＭＳ ゴシック" w:hAnsi="ＭＳ ゴシック" w:cs="ＭＳ ゴシック" w:hint="eastAsia"/>
          <w:lang w:eastAsia="zh-CN"/>
        </w:rPr>
        <w:t>上，</w:t>
      </w:r>
      <w:ins w:id="66" w:author="hhh0578" w:date="2020-04-28T18:14:00Z">
        <w:r w:rsidR="00101E86">
          <w:rPr>
            <w:rFonts w:ascii="DengXian" w:eastAsia="DengXian" w:hAnsi="DengXian" w:cs="ＭＳ ゴシック" w:hint="eastAsia"/>
            <w:lang w:eastAsia="zh-CN"/>
          </w:rPr>
          <w:t>我</w:t>
        </w:r>
        <w:r w:rsidR="00693A82">
          <w:rPr>
            <w:rFonts w:ascii="DengXian" w:eastAsia="DengXian" w:hAnsi="DengXian" w:cs="ＭＳ ゴシック" w:hint="eastAsia"/>
            <w:lang w:eastAsia="zh-CN"/>
          </w:rPr>
          <w:t>有求于人</w:t>
        </w:r>
      </w:ins>
      <w:del w:id="67" w:author="hhh0578" w:date="2020-04-28T18:14:00Z">
        <w:r w:rsidRPr="00514AC2" w:rsidDel="00101E86">
          <w:rPr>
            <w:rFonts w:ascii="ＭＳ ゴシック" w:eastAsia="ＭＳ ゴシック" w:hAnsi="ＭＳ ゴシック" w:cs="ＭＳ ゴシック" w:hint="eastAsia"/>
            <w:lang w:eastAsia="zh-CN"/>
          </w:rPr>
          <w:delText>被人拜托了一些事</w:delText>
        </w:r>
      </w:del>
      <w:r w:rsidRPr="00514AC2">
        <w:rPr>
          <w:rFonts w:ascii="ＭＳ ゴシック" w:eastAsia="ＭＳ ゴシック" w:hAnsi="ＭＳ ゴシック" w:cs="ＭＳ ゴシック" w:hint="eastAsia"/>
          <w:lang w:eastAsia="zh-CN"/>
        </w:rPr>
        <w:t>，但怎么也得不到</w:t>
      </w:r>
      <w:r w:rsidRPr="00514AC2">
        <w:rPr>
          <w:rFonts w:ascii="Microsoft YaHei" w:eastAsia="Microsoft YaHei" w:hAnsi="Microsoft YaHei" w:cs="Microsoft YaHei" w:hint="eastAsia"/>
          <w:lang w:eastAsia="zh-CN"/>
        </w:rPr>
        <w:t>对</w:t>
      </w:r>
      <w:r w:rsidRPr="00514AC2">
        <w:rPr>
          <w:rFonts w:ascii="ＭＳ ゴシック" w:eastAsia="ＭＳ ゴシック" w:hAnsi="ＭＳ ゴシック" w:cs="ＭＳ ゴシック" w:hint="eastAsia"/>
          <w:lang w:eastAsia="zh-CN"/>
        </w:rPr>
        <w:t>方同意」</w:t>
      </w:r>
    </w:p>
    <w:p w14:paraId="51F5BC86" w14:textId="77777777" w:rsidR="00514AC2" w:rsidRPr="00514AC2" w:rsidRDefault="00514AC2" w:rsidP="00514AC2">
      <w:pPr>
        <w:pStyle w:val="a3"/>
        <w:rPr>
          <w:rFonts w:ascii="ＭＳ ゴシック" w:eastAsia="ＭＳ ゴシック" w:hAnsi="ＭＳ ゴシック" w:cs="ＭＳ ゴシック"/>
          <w:lang w:eastAsia="zh-CN"/>
        </w:rPr>
      </w:pPr>
    </w:p>
    <w:p w14:paraId="5B4E4D2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5F391C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&lt;jaT0059&gt;「なるほど」</w:t>
      </w:r>
    </w:p>
    <w:p w14:paraId="4C2CAF13" w14:textId="2AAA6FE2"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&lt;cnT0059&gt;「</w:t>
      </w:r>
      <w:del w:id="68" w:author="hhh0578" w:date="2020-04-28T18:14:00Z">
        <w:r w:rsidRPr="00514AC2" w:rsidDel="00BE4351">
          <w:rPr>
            <w:rFonts w:ascii="DengXian" w:eastAsia="DengXian" w:hAnsi="DengXian" w:cs="ＭＳ ゴシック" w:hint="eastAsia"/>
            <w:lang w:eastAsia="zh-CN"/>
          </w:rPr>
          <w:delText>我明白了</w:delText>
        </w:r>
      </w:del>
      <w:ins w:id="69" w:author="hhh0578" w:date="2020-04-28T18:14:00Z">
        <w:r w:rsidR="00BE4351">
          <w:rPr>
            <w:rFonts w:ascii="DengXian" w:eastAsia="DengXian" w:hAnsi="DengXian" w:cs="ＭＳ ゴシック" w:hint="eastAsia"/>
            <w:lang w:eastAsia="zh-CN"/>
          </w:rPr>
          <w:t>是吗</w:t>
        </w:r>
      </w:ins>
      <w:r w:rsidRPr="00514AC2">
        <w:rPr>
          <w:rFonts w:ascii="ＭＳ ゴシック" w:eastAsia="ＭＳ ゴシック" w:hAnsi="ＭＳ ゴシック" w:cs="ＭＳ ゴシック"/>
        </w:rPr>
        <w:t>」</w:t>
      </w:r>
    </w:p>
    <w:p w14:paraId="69454AAF" w14:textId="77777777" w:rsidR="00514AC2" w:rsidRPr="00514AC2" w:rsidRDefault="00514AC2" w:rsidP="00514AC2">
      <w:pPr>
        <w:pStyle w:val="a3"/>
        <w:rPr>
          <w:rFonts w:ascii="ＭＳ ゴシック" w:eastAsia="ＭＳ ゴシック" w:hAnsi="ＭＳ ゴシック" w:cs="ＭＳ ゴシック"/>
        </w:rPr>
      </w:pPr>
    </w:p>
    <w:p w14:paraId="224F132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E9EE1D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&lt;jaT0060&gt;「筋の通った理由ならこちらも諦めるのですが、どうにも釈然としない理由で」</w:t>
      </w:r>
    </w:p>
    <w:p w14:paraId="404AB5B2" w14:textId="5948726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&lt;cnT0060&gt;「如果理由正当的</w:t>
      </w:r>
      <w:r w:rsidRPr="00514AC2">
        <w:rPr>
          <w:rFonts w:ascii="Microsoft YaHei" w:eastAsia="Microsoft YaHei" w:hAnsi="Microsoft YaHei" w:cs="Microsoft YaHei" w:hint="eastAsia"/>
          <w:lang w:eastAsia="zh-CN"/>
        </w:rPr>
        <w:t>话</w:t>
      </w:r>
      <w:r w:rsidRPr="00514AC2">
        <w:rPr>
          <w:rFonts w:ascii="ＭＳ ゴシック" w:eastAsia="ＭＳ ゴシック" w:hAnsi="ＭＳ ゴシック" w:cs="ＭＳ ゴシック" w:hint="eastAsia"/>
          <w:lang w:eastAsia="zh-CN"/>
        </w:rPr>
        <w:t>我</w:t>
      </w:r>
      <w:del w:id="70" w:author="hhh0578" w:date="2020-04-28T18:15:00Z">
        <w:r w:rsidRPr="00514AC2" w:rsidDel="00991609">
          <w:rPr>
            <w:rFonts w:ascii="Microsoft YaHei" w:eastAsia="Microsoft YaHei" w:hAnsi="Microsoft YaHei" w:cs="Microsoft YaHei" w:hint="eastAsia"/>
            <w:lang w:eastAsia="zh-CN"/>
          </w:rPr>
          <w:delText>们</w:delText>
        </w:r>
      </w:del>
      <w:r w:rsidRPr="00514AC2">
        <w:rPr>
          <w:rFonts w:ascii="ＭＳ ゴシック" w:eastAsia="ＭＳ ゴシック" w:hAnsi="ＭＳ ゴシック" w:cs="ＭＳ ゴシック" w:hint="eastAsia"/>
          <w:lang w:eastAsia="zh-CN"/>
        </w:rPr>
        <w:t>也就放弃了，不</w:t>
      </w:r>
      <w:r w:rsidRPr="00514AC2">
        <w:rPr>
          <w:rFonts w:ascii="Microsoft YaHei" w:eastAsia="Microsoft YaHei" w:hAnsi="Microsoft YaHei" w:cs="Microsoft YaHei" w:hint="eastAsia"/>
          <w:lang w:eastAsia="zh-CN"/>
        </w:rPr>
        <w:t>过</w:t>
      </w:r>
      <w:proofErr w:type="gramStart"/>
      <w:ins w:id="71" w:author="hhh0578" w:date="2020-04-28T18:15:00Z">
        <w:r w:rsidR="00827B88">
          <w:rPr>
            <w:rFonts w:ascii="Microsoft YaHei" w:eastAsia="Microsoft YaHei" w:hAnsi="Microsoft YaHei" w:cs="Microsoft YaHei" w:hint="eastAsia"/>
            <w:lang w:eastAsia="zh-CN"/>
          </w:rPr>
          <w:t>那理由</w:t>
        </w:r>
        <w:proofErr w:type="gramEnd"/>
        <w:r w:rsidR="00827B88">
          <w:rPr>
            <w:rFonts w:ascii="Microsoft YaHei" w:eastAsia="Microsoft YaHei" w:hAnsi="Microsoft YaHei" w:cs="Microsoft YaHei" w:hint="eastAsia"/>
            <w:lang w:eastAsia="zh-CN"/>
          </w:rPr>
          <w:t>难以服</w:t>
        </w:r>
        <w:r w:rsidR="003527F2">
          <w:rPr>
            <w:rFonts w:ascii="Microsoft YaHei" w:eastAsia="Microsoft YaHei" w:hAnsi="Microsoft YaHei" w:cs="Microsoft YaHei" w:hint="eastAsia"/>
            <w:lang w:eastAsia="zh-CN"/>
          </w:rPr>
          <w:t>人</w:t>
        </w:r>
      </w:ins>
      <w:del w:id="72" w:author="hhh0578" w:date="2020-04-28T18:15:00Z">
        <w:r w:rsidRPr="00514AC2" w:rsidDel="00827B88">
          <w:rPr>
            <w:rFonts w:ascii="ＭＳ ゴシック" w:eastAsia="ＭＳ ゴシック" w:hAnsi="ＭＳ ゴシック" w:cs="ＭＳ ゴシック" w:hint="eastAsia"/>
            <w:lang w:eastAsia="zh-CN"/>
          </w:rPr>
          <w:delText>那是无法</w:delText>
        </w:r>
        <w:r w:rsidRPr="00514AC2" w:rsidDel="00827B88">
          <w:rPr>
            <w:rFonts w:ascii="Microsoft YaHei" w:eastAsia="Microsoft YaHei" w:hAnsi="Microsoft YaHei" w:cs="Microsoft YaHei" w:hint="eastAsia"/>
            <w:lang w:eastAsia="zh-CN"/>
          </w:rPr>
          <w:delText>释</w:delText>
        </w:r>
        <w:r w:rsidRPr="00514AC2" w:rsidDel="00827B88">
          <w:rPr>
            <w:rFonts w:ascii="ＭＳ ゴシック" w:eastAsia="ＭＳ ゴシック" w:hAnsi="ＭＳ ゴシック" w:cs="ＭＳ ゴシック" w:hint="eastAsia"/>
            <w:lang w:eastAsia="zh-CN"/>
          </w:rPr>
          <w:delText>然的理由</w:delText>
        </w:r>
      </w:del>
      <w:r w:rsidRPr="00514AC2">
        <w:rPr>
          <w:rFonts w:ascii="ＭＳ ゴシック" w:eastAsia="ＭＳ ゴシック" w:hAnsi="ＭＳ ゴシック" w:cs="ＭＳ ゴシック" w:hint="eastAsia"/>
          <w:lang w:eastAsia="zh-CN"/>
        </w:rPr>
        <w:t>」</w:t>
      </w:r>
    </w:p>
    <w:p w14:paraId="0D29372C" w14:textId="77777777" w:rsidR="00514AC2" w:rsidRPr="00514AC2" w:rsidRDefault="00514AC2" w:rsidP="00514AC2">
      <w:pPr>
        <w:pStyle w:val="a3"/>
        <w:rPr>
          <w:rFonts w:ascii="ＭＳ ゴシック" w:eastAsia="ＭＳ ゴシック" w:hAnsi="ＭＳ ゴシック" w:cs="ＭＳ ゴシック"/>
          <w:lang w:eastAsia="zh-CN"/>
        </w:rPr>
      </w:pPr>
    </w:p>
    <w:p w14:paraId="01364D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B50C1F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&lt;jaT0061&gt;「……」</w:t>
      </w:r>
    </w:p>
    <w:p w14:paraId="042F1CE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&lt;cnT0061&gt;「……」</w:t>
      </w:r>
    </w:p>
    <w:p w14:paraId="1E753B14" w14:textId="77777777" w:rsidR="00514AC2" w:rsidRPr="00514AC2" w:rsidRDefault="00514AC2" w:rsidP="00514AC2">
      <w:pPr>
        <w:pStyle w:val="a3"/>
        <w:rPr>
          <w:rFonts w:ascii="ＭＳ ゴシック" w:eastAsia="ＭＳ ゴシック" w:hAnsi="ＭＳ ゴシック" w:cs="ＭＳ ゴシック"/>
        </w:rPr>
      </w:pPr>
    </w:p>
    <w:p w14:paraId="126825F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085B06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&lt;jaT0062&gt;じっとりとした目で俺を見るエステルさん。</w:t>
      </w:r>
    </w:p>
    <w:p w14:paraId="63CCAFE0"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lastRenderedPageBreak/>
        <w:t>&lt;cnT0062&gt;艾斯蒂</w:t>
      </w:r>
      <w:r w:rsidRPr="00514AC2">
        <w:rPr>
          <w:rFonts w:ascii="Microsoft YaHei" w:eastAsia="Microsoft YaHei" w:hAnsi="Microsoft YaHei" w:cs="Microsoft YaHei" w:hint="eastAsia"/>
          <w:lang w:eastAsia="zh-CN"/>
        </w:rPr>
        <w:t>尔紧盯</w:t>
      </w:r>
      <w:r w:rsidRPr="00514AC2">
        <w:rPr>
          <w:rFonts w:ascii="ＭＳ ゴシック" w:eastAsia="ＭＳ ゴシック" w:hAnsi="ＭＳ ゴシック" w:cs="ＭＳ ゴシック" w:hint="eastAsia"/>
          <w:lang w:eastAsia="zh-CN"/>
        </w:rPr>
        <w:t>着我。</w:t>
      </w:r>
    </w:p>
    <w:p w14:paraId="3E8407BB" w14:textId="77777777" w:rsidR="00514AC2" w:rsidRPr="00514AC2" w:rsidRDefault="00514AC2" w:rsidP="00514AC2">
      <w:pPr>
        <w:pStyle w:val="a3"/>
        <w:rPr>
          <w:rFonts w:ascii="ＭＳ ゴシック" w:eastAsia="ＭＳ ゴシック" w:hAnsi="ＭＳ ゴシック" w:cs="ＭＳ ゴシック"/>
          <w:lang w:eastAsia="zh-CN"/>
        </w:rPr>
      </w:pPr>
    </w:p>
    <w:p w14:paraId="6A29653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11D492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&lt;jaT0063&gt;「困ったことがあると言えば、私が見学を了承するとでも思いましたか？」</w:t>
      </w:r>
    </w:p>
    <w:p w14:paraId="6B8CF46C" w14:textId="35297D8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&lt;cnT0063&gt;「</w:t>
      </w:r>
      <w:r w:rsidRPr="00514AC2">
        <w:rPr>
          <w:rFonts w:ascii="Microsoft YaHei" w:eastAsia="Microsoft YaHei" w:hAnsi="Microsoft YaHei" w:cs="Microsoft YaHei" w:hint="eastAsia"/>
          <w:lang w:eastAsia="zh-CN"/>
        </w:rPr>
        <w:t>难</w:t>
      </w:r>
      <w:r w:rsidRPr="00514AC2">
        <w:rPr>
          <w:rFonts w:ascii="ＭＳ ゴシック" w:eastAsia="ＭＳ ゴシック" w:hAnsi="ＭＳ ゴシック" w:cs="ＭＳ ゴシック" w:hint="eastAsia"/>
          <w:lang w:eastAsia="zh-CN"/>
        </w:rPr>
        <w:t>道你</w:t>
      </w:r>
      <w:r w:rsidRPr="00514AC2">
        <w:rPr>
          <w:rFonts w:ascii="Microsoft YaHei" w:eastAsia="Microsoft YaHei" w:hAnsi="Microsoft YaHei" w:cs="Microsoft YaHei" w:hint="eastAsia"/>
          <w:lang w:eastAsia="zh-CN"/>
        </w:rPr>
        <w:t>认为</w:t>
      </w:r>
      <w:del w:id="73" w:author="hhh0578" w:date="2020-04-28T18:15:00Z">
        <w:r w:rsidRPr="00514AC2" w:rsidDel="009D300C">
          <w:rPr>
            <w:rFonts w:ascii="Microsoft YaHei" w:eastAsia="Microsoft YaHei" w:hAnsi="Microsoft YaHei" w:cs="Microsoft YaHei" w:hint="eastAsia"/>
            <w:lang w:eastAsia="zh-CN"/>
          </w:rPr>
          <w:delText>换</w:delText>
        </w:r>
        <w:r w:rsidRPr="00514AC2" w:rsidDel="009D300C">
          <w:rPr>
            <w:rFonts w:ascii="DengXian" w:eastAsia="DengXian" w:hAnsi="DengXian" w:cs="ＭＳ ゴシック" w:hint="eastAsia"/>
            <w:lang w:eastAsia="zh-CN"/>
          </w:rPr>
          <w:delText>成自己遇到了</w:delText>
        </w:r>
        <w:r w:rsidRPr="00514AC2" w:rsidDel="009D300C">
          <w:rPr>
            <w:rFonts w:ascii="Microsoft YaHei" w:eastAsia="Microsoft YaHei" w:hAnsi="Microsoft YaHei" w:cs="Microsoft YaHei" w:hint="eastAsia"/>
            <w:lang w:eastAsia="zh-CN"/>
          </w:rPr>
          <w:delText>问题</w:delText>
        </w:r>
        <w:r w:rsidRPr="00514AC2" w:rsidDel="009D300C">
          <w:rPr>
            <w:rFonts w:ascii="DengXian" w:eastAsia="DengXian" w:hAnsi="DengXian" w:cs="ＭＳ ゴシック" w:hint="eastAsia"/>
            <w:lang w:eastAsia="zh-CN"/>
          </w:rPr>
          <w:delText>的</w:delText>
        </w:r>
        <w:r w:rsidRPr="00514AC2" w:rsidDel="009D300C">
          <w:rPr>
            <w:rFonts w:ascii="Microsoft YaHei" w:eastAsia="Microsoft YaHei" w:hAnsi="Microsoft YaHei" w:cs="Microsoft YaHei" w:hint="eastAsia"/>
            <w:lang w:eastAsia="zh-CN"/>
          </w:rPr>
          <w:delText>说</w:delText>
        </w:r>
        <w:r w:rsidRPr="00514AC2" w:rsidDel="009D300C">
          <w:rPr>
            <w:rFonts w:ascii="DengXian" w:eastAsia="DengXian" w:hAnsi="DengXian" w:cs="ＭＳ ゴシック" w:hint="eastAsia"/>
            <w:lang w:eastAsia="zh-CN"/>
          </w:rPr>
          <w:delText>法</w:delText>
        </w:r>
      </w:del>
      <w:ins w:id="74" w:author="hhh0578" w:date="2020-04-28T18:15:00Z">
        <w:r w:rsidR="009D300C">
          <w:rPr>
            <w:rFonts w:ascii="Microsoft YaHei" w:eastAsia="Microsoft YaHei" w:hAnsi="Microsoft YaHei" w:cs="Microsoft YaHei" w:hint="eastAsia"/>
            <w:lang w:eastAsia="zh-CN"/>
          </w:rPr>
          <w:t>只要说这是你遇到的困难</w:t>
        </w:r>
      </w:ins>
      <w:r w:rsidRPr="00514AC2">
        <w:rPr>
          <w:rFonts w:ascii="ＭＳ ゴシック" w:eastAsia="ＭＳ ゴシック" w:hAnsi="ＭＳ ゴシック" w:cs="ＭＳ ゴシック" w:hint="eastAsia"/>
          <w:lang w:eastAsia="zh-CN"/>
        </w:rPr>
        <w:t>，就能</w:t>
      </w:r>
      <w:r w:rsidRPr="00514AC2">
        <w:rPr>
          <w:rFonts w:ascii="Microsoft YaHei" w:eastAsia="Microsoft YaHei" w:hAnsi="Microsoft YaHei" w:cs="Microsoft YaHei" w:hint="eastAsia"/>
          <w:lang w:eastAsia="zh-CN"/>
        </w:rPr>
        <w:t>让</w:t>
      </w:r>
      <w:r w:rsidRPr="00514AC2">
        <w:rPr>
          <w:rFonts w:ascii="ＭＳ ゴシック" w:eastAsia="ＭＳ ゴシック" w:hAnsi="ＭＳ ゴシック" w:cs="ＭＳ ゴシック" w:hint="eastAsia"/>
          <w:lang w:eastAsia="zh-CN"/>
        </w:rPr>
        <w:t>我同意</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次</w:t>
      </w:r>
      <w:ins w:id="75" w:author="hhh0578" w:date="2020-04-28T18:16:00Z">
        <w:r w:rsidR="0032505E">
          <w:rPr>
            <w:rFonts w:ascii="ＭＳ ゴシック" w:eastAsia="DengXian" w:hAnsi="ＭＳ ゴシック" w:cs="ＭＳ ゴシック" w:hint="eastAsia"/>
            <w:lang w:eastAsia="zh-CN"/>
          </w:rPr>
          <w:t>参观</w:t>
        </w:r>
      </w:ins>
      <w:del w:id="76" w:author="hhh0578" w:date="2020-04-28T18:16:00Z">
        <w:r w:rsidRPr="00514AC2" w:rsidDel="0032505E">
          <w:rPr>
            <w:rFonts w:ascii="Microsoft YaHei" w:eastAsia="Microsoft YaHei" w:hAnsi="Microsoft YaHei" w:cs="Microsoft YaHei" w:hint="eastAsia"/>
            <w:lang w:eastAsia="zh-CN"/>
          </w:rPr>
          <w:delText>见</w:delText>
        </w:r>
        <w:r w:rsidRPr="00514AC2" w:rsidDel="0032505E">
          <w:rPr>
            <w:rFonts w:ascii="ＭＳ ゴシック" w:eastAsia="ＭＳ ゴシック" w:hAnsi="ＭＳ ゴシック" w:cs="ＭＳ ゴシック" w:hint="eastAsia"/>
            <w:lang w:eastAsia="zh-CN"/>
          </w:rPr>
          <w:delText>学</w:delText>
        </w:r>
      </w:del>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lang w:eastAsia="zh-CN"/>
        </w:rPr>
        <w:t xml:space="preserve"> ？」</w:t>
      </w:r>
    </w:p>
    <w:p w14:paraId="1989D277" w14:textId="77777777" w:rsidR="00514AC2" w:rsidRPr="00514AC2" w:rsidRDefault="00514AC2" w:rsidP="00514AC2">
      <w:pPr>
        <w:pStyle w:val="a3"/>
        <w:rPr>
          <w:rFonts w:ascii="ＭＳ ゴシック" w:eastAsia="ＭＳ ゴシック" w:hAnsi="ＭＳ ゴシック" w:cs="ＭＳ ゴシック"/>
          <w:lang w:eastAsia="zh-CN"/>
        </w:rPr>
      </w:pPr>
    </w:p>
    <w:p w14:paraId="575BE33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B279EF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&lt;jaT0064&gt;「はい」</w:t>
      </w:r>
    </w:p>
    <w:p w14:paraId="3A0A9DE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&lt;cnT0064&gt;「是的」</w:t>
      </w:r>
    </w:p>
    <w:p w14:paraId="4459ADD2" w14:textId="77777777" w:rsidR="00514AC2" w:rsidRPr="00514AC2" w:rsidRDefault="00514AC2" w:rsidP="00514AC2">
      <w:pPr>
        <w:pStyle w:val="a3"/>
        <w:rPr>
          <w:rFonts w:ascii="ＭＳ ゴシック" w:eastAsia="ＭＳ ゴシック" w:hAnsi="ＭＳ ゴシック" w:cs="ＭＳ ゴシック"/>
        </w:rPr>
      </w:pPr>
    </w:p>
    <w:p w14:paraId="3F6E1C8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E48DB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&lt;jaT0065&gt;「浅はかにも程があります」</w:t>
      </w:r>
    </w:p>
    <w:p w14:paraId="4C281E1B" w14:textId="400D962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&lt;cnT0065&gt;「</w:t>
      </w:r>
      <w:del w:id="77" w:author="hhh0578" w:date="2020-04-28T18:16:00Z">
        <w:r w:rsidRPr="00514AC2" w:rsidDel="00454D5F">
          <w:rPr>
            <w:rFonts w:ascii="ＭＳ ゴシック" w:eastAsia="ＭＳ ゴシック" w:hAnsi="ＭＳ ゴシック" w:cs="ＭＳ ゴシック"/>
            <w:lang w:eastAsia="zh-CN"/>
          </w:rPr>
          <w:delText>浅薄</w:delText>
        </w:r>
      </w:del>
      <w:ins w:id="78" w:author="hhh0578" w:date="2020-04-28T18:16:00Z">
        <w:r w:rsidR="009F7F3D">
          <w:rPr>
            <w:rFonts w:ascii="DengXian" w:eastAsia="DengXian" w:hAnsi="DengXian" w:cs="ＭＳ ゴシック" w:hint="eastAsia"/>
            <w:lang w:eastAsia="zh-CN"/>
          </w:rPr>
          <w:t>肤浅</w:t>
        </w:r>
      </w:ins>
      <w:r w:rsidRPr="00514AC2">
        <w:rPr>
          <w:rFonts w:ascii="ＭＳ ゴシック" w:eastAsia="ＭＳ ゴシック" w:hAnsi="ＭＳ ゴシック" w:cs="ＭＳ ゴシック"/>
          <w:lang w:eastAsia="zh-CN"/>
        </w:rPr>
        <w:t>也</w:t>
      </w:r>
      <w:r w:rsidRPr="00514AC2">
        <w:rPr>
          <w:rFonts w:ascii="Microsoft YaHei" w:eastAsia="Microsoft YaHei" w:hAnsi="Microsoft YaHei" w:cs="Microsoft YaHei" w:hint="eastAsia"/>
          <w:lang w:eastAsia="zh-CN"/>
        </w:rPr>
        <w:t>该</w:t>
      </w:r>
      <w:r w:rsidRPr="00514AC2">
        <w:rPr>
          <w:rFonts w:ascii="ＭＳ ゴシック" w:eastAsia="ＭＳ ゴシック" w:hAnsi="ＭＳ ゴシック" w:cs="ＭＳ ゴシック" w:hint="eastAsia"/>
          <w:lang w:eastAsia="zh-CN"/>
        </w:rPr>
        <w:t>有个度」</w:t>
      </w:r>
    </w:p>
    <w:p w14:paraId="3A17C3DB" w14:textId="77777777" w:rsidR="00514AC2" w:rsidRPr="00514AC2" w:rsidRDefault="00514AC2" w:rsidP="00514AC2">
      <w:pPr>
        <w:pStyle w:val="a3"/>
        <w:rPr>
          <w:rFonts w:ascii="ＭＳ ゴシック" w:eastAsia="ＭＳ ゴシック" w:hAnsi="ＭＳ ゴシック" w:cs="ＭＳ ゴシック"/>
          <w:lang w:eastAsia="zh-CN"/>
        </w:rPr>
      </w:pPr>
    </w:p>
    <w:p w14:paraId="3CC17E6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61BFB9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&lt;jaT0066&gt;エステルさんが立ち上がる。</w:t>
      </w:r>
    </w:p>
    <w:p w14:paraId="5A8F50C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&lt;cnT0066&gt;艾斯蒂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站了起来。</w:t>
      </w:r>
    </w:p>
    <w:p w14:paraId="4719DCD8" w14:textId="77777777" w:rsidR="00514AC2" w:rsidRPr="00514AC2" w:rsidRDefault="00514AC2" w:rsidP="00514AC2">
      <w:pPr>
        <w:pStyle w:val="a3"/>
        <w:rPr>
          <w:rFonts w:ascii="ＭＳ ゴシック" w:eastAsia="ＭＳ ゴシック" w:hAnsi="ＭＳ ゴシック" w:cs="ＭＳ ゴシック"/>
          <w:lang w:eastAsia="zh-CN"/>
        </w:rPr>
      </w:pPr>
    </w:p>
    <w:p w14:paraId="463A376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26CBB6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&lt;jaT0067&gt;「了承してくれるとは思っていません」</w:t>
      </w:r>
    </w:p>
    <w:p w14:paraId="605DDC05" w14:textId="795C900A"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&lt;cnT0067&gt;「</w:t>
      </w:r>
      <w:ins w:id="79" w:author="hhh0578" w:date="2020-04-28T18:16:00Z">
        <w:r w:rsidR="009F7F3D">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倒不至于</w:t>
      </w:r>
      <w:r w:rsidRPr="00514AC2">
        <w:rPr>
          <w:rFonts w:ascii="Microsoft YaHei" w:eastAsia="Microsoft YaHei" w:hAnsi="Microsoft YaHei" w:cs="Microsoft YaHei" w:hint="eastAsia"/>
          <w:lang w:eastAsia="zh-CN"/>
        </w:rPr>
        <w:t>认为</w:t>
      </w:r>
      <w:r w:rsidRPr="00514AC2">
        <w:rPr>
          <w:rFonts w:ascii="ＭＳ ゴシック" w:eastAsia="ＭＳ ゴシック" w:hAnsi="ＭＳ ゴシック" w:cs="ＭＳ ゴシック" w:hint="eastAsia"/>
          <w:lang w:eastAsia="zh-CN"/>
        </w:rPr>
        <w:t>你</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就会同意」</w:t>
      </w:r>
    </w:p>
    <w:p w14:paraId="0BCE8CDA" w14:textId="77777777" w:rsidR="00514AC2" w:rsidRPr="00514AC2" w:rsidRDefault="00514AC2" w:rsidP="00514AC2">
      <w:pPr>
        <w:pStyle w:val="a3"/>
        <w:rPr>
          <w:rFonts w:ascii="ＭＳ ゴシック" w:eastAsia="ＭＳ ゴシック" w:hAnsi="ＭＳ ゴシック" w:cs="ＭＳ ゴシック"/>
          <w:lang w:eastAsia="zh-CN"/>
        </w:rPr>
      </w:pPr>
    </w:p>
    <w:p w14:paraId="0DFE434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6E683B4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&lt;jaT0068&gt;「でも、相談には乗ってくれると思ってました」</w:t>
      </w:r>
    </w:p>
    <w:p w14:paraId="2FB72B59" w14:textId="44048E5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&lt;cnT0068&gt;「不</w:t>
      </w:r>
      <w:r w:rsidRPr="00514AC2">
        <w:rPr>
          <w:rFonts w:ascii="Microsoft YaHei" w:eastAsia="Microsoft YaHei" w:hAnsi="Microsoft YaHei" w:cs="Microsoft YaHei" w:hint="eastAsia"/>
          <w:lang w:eastAsia="zh-CN"/>
        </w:rPr>
        <w:t>过</w:t>
      </w:r>
      <w:r w:rsidRPr="00514AC2">
        <w:rPr>
          <w:rFonts w:ascii="ＭＳ ゴシック" w:eastAsia="ＭＳ ゴシック" w:hAnsi="ＭＳ ゴシック" w:cs="ＭＳ ゴシック" w:hint="eastAsia"/>
          <w:lang w:eastAsia="zh-CN"/>
        </w:rPr>
        <w:t>，</w:t>
      </w:r>
      <w:ins w:id="80" w:author="hhh0578" w:date="2020-04-28T18:17:00Z">
        <w:r w:rsidR="0082737A">
          <w:rPr>
            <w:rFonts w:ascii="ＭＳ ゴシック" w:eastAsia="DengXian" w:hAnsi="ＭＳ ゴシック" w:cs="ＭＳ ゴシック" w:hint="eastAsia"/>
            <w:lang w:eastAsia="zh-CN"/>
          </w:rPr>
          <w:t>至少</w:t>
        </w:r>
        <w:r w:rsidR="006158C6">
          <w:rPr>
            <w:rFonts w:ascii="ＭＳ ゴシック" w:eastAsia="DengXian" w:hAnsi="ＭＳ ゴシック" w:cs="ＭＳ ゴシック" w:hint="eastAsia"/>
            <w:lang w:eastAsia="zh-CN"/>
          </w:rPr>
          <w:t>会</w:t>
        </w:r>
        <w:r w:rsidR="0082737A">
          <w:rPr>
            <w:rFonts w:ascii="ＭＳ ゴシック" w:eastAsia="DengXian" w:hAnsi="ＭＳ ゴシック" w:cs="ＭＳ ゴシック" w:hint="eastAsia"/>
            <w:lang w:eastAsia="zh-CN"/>
          </w:rPr>
          <w:t>帮我一把</w:t>
        </w:r>
      </w:ins>
      <w:del w:id="81" w:author="hhh0578" w:date="2020-04-28T18:16:00Z">
        <w:r w:rsidRPr="00514AC2" w:rsidDel="0082737A">
          <w:rPr>
            <w:rFonts w:ascii="ＭＳ ゴシック" w:eastAsia="ＭＳ ゴシック" w:hAnsi="ＭＳ ゴシック" w:cs="ＭＳ ゴシック" w:hint="eastAsia"/>
            <w:lang w:eastAsia="zh-CN"/>
          </w:rPr>
          <w:delText>至少会接受</w:delText>
        </w:r>
        <w:r w:rsidRPr="00514AC2" w:rsidDel="0082737A">
          <w:rPr>
            <w:rFonts w:ascii="Microsoft YaHei" w:eastAsia="Microsoft YaHei" w:hAnsi="Microsoft YaHei" w:cs="Microsoft YaHei" w:hint="eastAsia"/>
            <w:lang w:eastAsia="zh-CN"/>
          </w:rPr>
          <w:delText>这</w:delText>
        </w:r>
        <w:r w:rsidRPr="00514AC2" w:rsidDel="0082737A">
          <w:rPr>
            <w:rFonts w:ascii="ＭＳ ゴシック" w:eastAsia="ＭＳ ゴシック" w:hAnsi="ＭＳ ゴシック" w:cs="ＭＳ ゴシック" w:hint="eastAsia"/>
            <w:lang w:eastAsia="zh-CN"/>
          </w:rPr>
          <w:delText>次</w:delText>
        </w:r>
        <w:r w:rsidRPr="00514AC2" w:rsidDel="0082737A">
          <w:rPr>
            <w:rFonts w:ascii="Microsoft YaHei" w:eastAsia="Microsoft YaHei" w:hAnsi="Microsoft YaHei" w:cs="Microsoft YaHei" w:hint="eastAsia"/>
            <w:lang w:eastAsia="zh-CN"/>
          </w:rPr>
          <w:delText>谈话</w:delText>
        </w:r>
      </w:del>
      <w:r w:rsidRPr="00514AC2">
        <w:rPr>
          <w:rFonts w:ascii="ＭＳ ゴシック" w:eastAsia="ＭＳ ゴシック" w:hAnsi="ＭＳ ゴシック" w:cs="ＭＳ ゴシック" w:hint="eastAsia"/>
          <w:lang w:eastAsia="zh-CN"/>
        </w:rPr>
        <w:t>」</w:t>
      </w:r>
    </w:p>
    <w:p w14:paraId="2106C848" w14:textId="77777777" w:rsidR="00514AC2" w:rsidRPr="00514AC2" w:rsidRDefault="00514AC2" w:rsidP="00514AC2">
      <w:pPr>
        <w:pStyle w:val="a3"/>
        <w:rPr>
          <w:rFonts w:ascii="ＭＳ ゴシック" w:eastAsia="ＭＳ ゴシック" w:hAnsi="ＭＳ ゴシック" w:cs="ＭＳ ゴシック"/>
          <w:lang w:eastAsia="zh-CN"/>
        </w:rPr>
      </w:pPr>
    </w:p>
    <w:p w14:paraId="1C3E28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7A6A47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&lt;jaT0069&gt;「ご期待に沿えず申し訳ありません」</w:t>
      </w:r>
    </w:p>
    <w:p w14:paraId="6F00D4CD" w14:textId="7396D83A"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lastRenderedPageBreak/>
        <w:t>&lt;cnT0069&gt;「</w:t>
      </w:r>
      <w:del w:id="82" w:author="hhh0578" w:date="2020-04-28T18:17:00Z">
        <w:r w:rsidRPr="00514AC2" w:rsidDel="006C44B0">
          <w:rPr>
            <w:rFonts w:ascii="DengXian" w:eastAsia="DengXian" w:hAnsi="DengXian" w:cs="ＭＳ ゴシック" w:hint="eastAsia"/>
            <w:lang w:eastAsia="zh-CN"/>
          </w:rPr>
          <w:delText>无法回</w:delText>
        </w:r>
        <w:r w:rsidRPr="00514AC2" w:rsidDel="006C44B0">
          <w:rPr>
            <w:rFonts w:ascii="Microsoft YaHei" w:eastAsia="Microsoft YaHei" w:hAnsi="Microsoft YaHei" w:cs="Microsoft YaHei" w:hint="eastAsia"/>
            <w:lang w:eastAsia="zh-CN"/>
          </w:rPr>
          <w:delText>应</w:delText>
        </w:r>
        <w:r w:rsidRPr="00514AC2" w:rsidDel="006C44B0">
          <w:rPr>
            <w:rFonts w:ascii="DengXian" w:eastAsia="DengXian" w:hAnsi="DengXian" w:cs="ＭＳ ゴシック" w:hint="eastAsia"/>
            <w:lang w:eastAsia="zh-CN"/>
          </w:rPr>
          <w:delText>你的期待十分抱歉</w:delText>
        </w:r>
      </w:del>
      <w:ins w:id="83" w:author="hhh0578" w:date="2020-04-28T18:17:00Z">
        <w:r w:rsidR="006C44B0">
          <w:rPr>
            <w:rFonts w:ascii="DengXian" w:eastAsia="DengXian" w:hAnsi="DengXian" w:cs="ＭＳ ゴシック" w:hint="eastAsia"/>
            <w:lang w:eastAsia="zh-CN"/>
          </w:rPr>
          <w:t>那可真是抱歉，要让你失望了</w:t>
        </w:r>
      </w:ins>
      <w:r w:rsidRPr="00514AC2">
        <w:rPr>
          <w:rFonts w:ascii="ＭＳ ゴシック" w:eastAsia="ＭＳ ゴシック" w:hAnsi="ＭＳ ゴシック" w:cs="ＭＳ ゴシック" w:hint="eastAsia"/>
          <w:lang w:eastAsia="zh-CN"/>
        </w:rPr>
        <w:t>」</w:t>
      </w:r>
    </w:p>
    <w:p w14:paraId="0DF0BFAD" w14:textId="77777777" w:rsidR="00514AC2" w:rsidRPr="00514AC2" w:rsidRDefault="00514AC2" w:rsidP="00514AC2">
      <w:pPr>
        <w:pStyle w:val="a3"/>
        <w:rPr>
          <w:rFonts w:ascii="ＭＳ ゴシック" w:eastAsia="ＭＳ ゴシック" w:hAnsi="ＭＳ ゴシック" w:cs="ＭＳ ゴシック"/>
          <w:lang w:eastAsia="zh-CN"/>
        </w:rPr>
      </w:pPr>
    </w:p>
    <w:p w14:paraId="67F6056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43AD5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&lt;jaT0070&gt;ぴしゃりと言われる。</w:t>
      </w:r>
    </w:p>
    <w:p w14:paraId="401204FB" w14:textId="6C553C4A"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&lt;cnT0070&gt;</w:t>
      </w:r>
      <w:ins w:id="84" w:author="hhh0578" w:date="2020-04-28T18:17:00Z">
        <w:r w:rsidR="009927CC">
          <w:rPr>
            <w:rFonts w:ascii="DengXian" w:eastAsia="DengXian" w:hAnsi="DengXian" w:cs="ＭＳ ゴシック" w:hint="eastAsia"/>
            <w:lang w:eastAsia="zh-CN"/>
          </w:rPr>
          <w:t>她</w:t>
        </w:r>
        <w:r w:rsidR="009927CC">
          <w:rPr>
            <w:rFonts w:ascii="Microsoft YaHei" w:eastAsia="Microsoft YaHei" w:hAnsi="Microsoft YaHei" w:cs="Microsoft YaHei" w:hint="eastAsia"/>
            <w:lang w:eastAsia="zh-CN"/>
          </w:rPr>
          <w:t>说得</w:t>
        </w:r>
      </w:ins>
      <w:r w:rsidRPr="00514AC2">
        <w:rPr>
          <w:rFonts w:ascii="Microsoft YaHei" w:eastAsia="Microsoft YaHei" w:hAnsi="Microsoft YaHei" w:cs="Microsoft YaHei" w:hint="eastAsia"/>
        </w:rPr>
        <w:t>斩钉</w:t>
      </w:r>
      <w:r w:rsidRPr="00514AC2">
        <w:rPr>
          <w:rFonts w:ascii="ＭＳ ゴシック" w:eastAsia="ＭＳ ゴシック" w:hAnsi="ＭＳ ゴシック" w:cs="ＭＳ ゴシック" w:hint="eastAsia"/>
        </w:rPr>
        <w:t>截</w:t>
      </w:r>
      <w:r w:rsidRPr="00514AC2">
        <w:rPr>
          <w:rFonts w:ascii="Microsoft YaHei" w:eastAsia="Microsoft YaHei" w:hAnsi="Microsoft YaHei" w:cs="Microsoft YaHei" w:hint="eastAsia"/>
        </w:rPr>
        <w:t>铁</w:t>
      </w:r>
      <w:del w:id="85" w:author="hhh0578" w:date="2020-04-28T18:17:00Z">
        <w:r w:rsidRPr="00514AC2" w:rsidDel="009927CC">
          <w:rPr>
            <w:rFonts w:ascii="ＭＳ ゴシック" w:eastAsia="ＭＳ ゴシック" w:hAnsi="ＭＳ ゴシック" w:cs="ＭＳ ゴシック" w:hint="eastAsia"/>
          </w:rPr>
          <w:delText>地</w:delText>
        </w:r>
        <w:r w:rsidRPr="00514AC2" w:rsidDel="009927CC">
          <w:rPr>
            <w:rFonts w:ascii="Microsoft YaHei" w:eastAsia="Microsoft YaHei" w:hAnsi="Microsoft YaHei" w:cs="Microsoft YaHei" w:hint="eastAsia"/>
          </w:rPr>
          <w:delText>书</w:delText>
        </w:r>
      </w:del>
      <w:r w:rsidRPr="00514AC2">
        <w:rPr>
          <w:rFonts w:ascii="ＭＳ ゴシック" w:eastAsia="ＭＳ ゴシック" w:hAnsi="ＭＳ ゴシック" w:cs="ＭＳ ゴシック" w:hint="eastAsia"/>
        </w:rPr>
        <w:t>。</w:t>
      </w:r>
    </w:p>
    <w:p w14:paraId="0E55E9E7" w14:textId="77777777" w:rsidR="00514AC2" w:rsidRPr="00514AC2" w:rsidRDefault="00514AC2" w:rsidP="00514AC2">
      <w:pPr>
        <w:pStyle w:val="a3"/>
        <w:rPr>
          <w:rFonts w:ascii="ＭＳ ゴシック" w:eastAsia="ＭＳ ゴシック" w:hAnsi="ＭＳ ゴシック" w:cs="ＭＳ ゴシック"/>
        </w:rPr>
      </w:pPr>
    </w:p>
    <w:p w14:paraId="10FAF8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7274E3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&lt;jaT0071&gt;……。</w:t>
      </w:r>
    </w:p>
    <w:p w14:paraId="09F0CFA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&lt;cnT0071&gt;……。</w:t>
      </w:r>
    </w:p>
    <w:p w14:paraId="765BFA0F" w14:textId="77777777" w:rsidR="00514AC2" w:rsidRPr="00514AC2" w:rsidRDefault="00514AC2" w:rsidP="00514AC2">
      <w:pPr>
        <w:pStyle w:val="a3"/>
        <w:rPr>
          <w:rFonts w:ascii="ＭＳ ゴシック" w:eastAsia="ＭＳ ゴシック" w:hAnsi="ＭＳ ゴシック" w:cs="ＭＳ ゴシック"/>
        </w:rPr>
      </w:pPr>
    </w:p>
    <w:p w14:paraId="419505F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D12999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&lt;jaT0072&gt;エステルさんの顔をじっと見る。</w:t>
      </w:r>
    </w:p>
    <w:p w14:paraId="1D9B0CED" w14:textId="58FAFA5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&lt;cnT0072&gt;</w:t>
      </w:r>
      <w:ins w:id="86" w:author="hhh0578" w:date="2020-04-28T18:17:00Z">
        <w:r w:rsidR="0048328F">
          <w:rPr>
            <w:rFonts w:ascii="DengXian" w:eastAsia="DengXian" w:hAnsi="DengXian" w:cs="ＭＳ ゴシック" w:hint="eastAsia"/>
            <w:lang w:eastAsia="zh-CN"/>
          </w:rPr>
          <w:t>我</w:t>
        </w:r>
      </w:ins>
      <w:r w:rsidRPr="00514AC2">
        <w:rPr>
          <w:rFonts w:ascii="Microsoft YaHei" w:eastAsia="Microsoft YaHei" w:hAnsi="Microsoft YaHei" w:cs="Microsoft YaHei" w:hint="eastAsia"/>
          <w:lang w:eastAsia="zh-CN"/>
        </w:rPr>
        <w:t>盯</w:t>
      </w:r>
      <w:r w:rsidRPr="00514AC2">
        <w:rPr>
          <w:rFonts w:ascii="ＭＳ ゴシック" w:eastAsia="ＭＳ ゴシック" w:hAnsi="ＭＳ ゴシック" w:cs="ＭＳ ゴシック" w:hint="eastAsia"/>
          <w:lang w:eastAsia="zh-CN"/>
        </w:rPr>
        <w:t>着艾斯蒂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脸</w:t>
      </w:r>
      <w:r w:rsidRPr="00514AC2">
        <w:rPr>
          <w:rFonts w:ascii="ＭＳ ゴシック" w:eastAsia="ＭＳ ゴシック" w:hAnsi="ＭＳ ゴシック" w:cs="ＭＳ ゴシック" w:hint="eastAsia"/>
          <w:lang w:eastAsia="zh-CN"/>
        </w:rPr>
        <w:t>。</w:t>
      </w:r>
    </w:p>
    <w:p w14:paraId="604B961F" w14:textId="77777777" w:rsidR="00514AC2" w:rsidRPr="00514AC2" w:rsidRDefault="00514AC2" w:rsidP="00514AC2">
      <w:pPr>
        <w:pStyle w:val="a3"/>
        <w:rPr>
          <w:rFonts w:ascii="ＭＳ ゴシック" w:eastAsia="ＭＳ ゴシック" w:hAnsi="ＭＳ ゴシック" w:cs="ＭＳ ゴシック"/>
          <w:lang w:eastAsia="zh-CN"/>
        </w:rPr>
      </w:pPr>
    </w:p>
    <w:p w14:paraId="4ECAFBA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C26029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&lt;jaT0073&gt;「……なんです？」</w:t>
      </w:r>
    </w:p>
    <w:p w14:paraId="393D9C5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&lt;cnT0073&gt;「……怎么了？」</w:t>
      </w:r>
    </w:p>
    <w:p w14:paraId="0BA48942" w14:textId="77777777" w:rsidR="00514AC2" w:rsidRPr="00514AC2" w:rsidRDefault="00514AC2" w:rsidP="00514AC2">
      <w:pPr>
        <w:pStyle w:val="a3"/>
        <w:rPr>
          <w:rFonts w:ascii="ＭＳ ゴシック" w:eastAsia="ＭＳ ゴシック" w:hAnsi="ＭＳ ゴシック" w:cs="ＭＳ ゴシック"/>
        </w:rPr>
      </w:pPr>
    </w:p>
    <w:p w14:paraId="42326A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33C66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&lt;jaT0074&gt;「恨み言でも言うつもりですか？」</w:t>
      </w:r>
    </w:p>
    <w:p w14:paraId="5F429CD9" w14:textId="1978C77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&lt;cnT0074&gt;「</w:t>
      </w:r>
      <w:ins w:id="87" w:author="hhh0578" w:date="2020-04-28T18:18:00Z">
        <w:r w:rsidR="0032730C">
          <w:rPr>
            <w:rFonts w:ascii="ＭＳ ゴシック" w:eastAsia="DengXian" w:hAnsi="ＭＳ ゴシック" w:cs="ＭＳ ゴシック" w:hint="eastAsia"/>
            <w:lang w:eastAsia="zh-CN"/>
          </w:rPr>
          <w:t>有</w:t>
        </w:r>
        <w:r w:rsidR="0048328F">
          <w:rPr>
            <w:rFonts w:ascii="ＭＳ ゴシック" w:eastAsia="DengXian" w:hAnsi="ＭＳ ゴシック" w:cs="ＭＳ ゴシック" w:hint="eastAsia"/>
            <w:lang w:eastAsia="zh-CN"/>
          </w:rPr>
          <w:t>怨言</w:t>
        </w:r>
      </w:ins>
      <w:del w:id="88" w:author="hhh0578" w:date="2020-04-28T18:17:00Z">
        <w:r w:rsidRPr="00514AC2" w:rsidDel="0048328F">
          <w:rPr>
            <w:rFonts w:ascii="ＭＳ ゴシック" w:eastAsia="ＭＳ ゴシック" w:hAnsi="ＭＳ ゴシック" w:cs="ＭＳ ゴシック"/>
            <w:lang w:eastAsia="zh-CN"/>
          </w:rPr>
          <w:delText>有抱怨的</w:delText>
        </w:r>
        <w:r w:rsidRPr="00514AC2" w:rsidDel="0048328F">
          <w:rPr>
            <w:rFonts w:ascii="Microsoft YaHei" w:eastAsia="Microsoft YaHei" w:hAnsi="Microsoft YaHei" w:cs="Microsoft YaHei" w:hint="eastAsia"/>
            <w:lang w:eastAsia="zh-CN"/>
          </w:rPr>
          <w:delText>话吗</w:delText>
        </w:r>
      </w:del>
      <w:r w:rsidRPr="00514AC2">
        <w:rPr>
          <w:rFonts w:ascii="ＭＳ ゴシック" w:eastAsia="ＭＳ ゴシック" w:hAnsi="ＭＳ ゴシック" w:cs="ＭＳ ゴシック" w:hint="eastAsia"/>
          <w:lang w:eastAsia="zh-CN"/>
        </w:rPr>
        <w:t>？」</w:t>
      </w:r>
    </w:p>
    <w:p w14:paraId="19882101" w14:textId="77777777" w:rsidR="00514AC2" w:rsidRPr="00514AC2" w:rsidRDefault="00514AC2" w:rsidP="00514AC2">
      <w:pPr>
        <w:pStyle w:val="a3"/>
        <w:rPr>
          <w:rFonts w:ascii="ＭＳ ゴシック" w:eastAsia="ＭＳ ゴシック" w:hAnsi="ＭＳ ゴシック" w:cs="ＭＳ ゴシック"/>
          <w:lang w:eastAsia="zh-CN"/>
        </w:rPr>
      </w:pPr>
    </w:p>
    <w:p w14:paraId="1666D39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1D12D5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&lt;jaT0075&gt;「いえ」</w:t>
      </w:r>
    </w:p>
    <w:p w14:paraId="50C52D6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&lt;cnT0075&gt;「哪里」</w:t>
      </w:r>
    </w:p>
    <w:p w14:paraId="376AED15" w14:textId="77777777" w:rsidR="00514AC2" w:rsidRPr="00514AC2" w:rsidRDefault="00514AC2" w:rsidP="00514AC2">
      <w:pPr>
        <w:pStyle w:val="a3"/>
        <w:rPr>
          <w:rFonts w:ascii="ＭＳ ゴシック" w:eastAsia="ＭＳ ゴシック" w:hAnsi="ＭＳ ゴシック" w:cs="ＭＳ ゴシック"/>
        </w:rPr>
      </w:pPr>
    </w:p>
    <w:p w14:paraId="1C161F5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7BDF95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&lt;jaT0076&gt;「ただ、失望しました」</w:t>
      </w:r>
    </w:p>
    <w:p w14:paraId="6E146908" w14:textId="6ED1C168"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&lt;cnT0076&gt;「只是，</w:t>
      </w:r>
      <w:ins w:id="89" w:author="hhh0578" w:date="2020-04-28T18:18:00Z">
        <w:r w:rsidR="00E37BFA">
          <w:rPr>
            <w:rFonts w:ascii="DengXian" w:eastAsia="DengXian" w:hAnsi="DengXian" w:cs="ＭＳ ゴシック" w:hint="eastAsia"/>
            <w:lang w:eastAsia="zh-CN"/>
          </w:rPr>
          <w:t>感到</w:t>
        </w:r>
      </w:ins>
      <w:r w:rsidRPr="00514AC2">
        <w:rPr>
          <w:rFonts w:ascii="ＭＳ ゴシック" w:eastAsia="ＭＳ ゴシック" w:hAnsi="ＭＳ ゴシック" w:cs="ＭＳ ゴシック"/>
        </w:rPr>
        <w:t>失望</w:t>
      </w:r>
      <w:del w:id="90" w:author="hhh0578" w:date="2020-04-28T18:18:00Z">
        <w:r w:rsidRPr="00514AC2" w:rsidDel="00E37BFA">
          <w:rPr>
            <w:rFonts w:ascii="ＭＳ ゴシック" w:eastAsia="ＭＳ ゴシック" w:hAnsi="ＭＳ ゴシック" w:cs="ＭＳ ゴシック"/>
          </w:rPr>
          <w:delText>了</w:delText>
        </w:r>
      </w:del>
      <w:r w:rsidRPr="00514AC2">
        <w:rPr>
          <w:rFonts w:ascii="ＭＳ ゴシック" w:eastAsia="ＭＳ ゴシック" w:hAnsi="ＭＳ ゴシック" w:cs="ＭＳ ゴシック"/>
        </w:rPr>
        <w:t>」</w:t>
      </w:r>
    </w:p>
    <w:p w14:paraId="200E489A" w14:textId="77777777" w:rsidR="00514AC2" w:rsidRPr="00514AC2" w:rsidRDefault="00514AC2" w:rsidP="00514AC2">
      <w:pPr>
        <w:pStyle w:val="a3"/>
        <w:rPr>
          <w:rFonts w:ascii="ＭＳ ゴシック" w:eastAsia="ＭＳ ゴシック" w:hAnsi="ＭＳ ゴシック" w:cs="ＭＳ ゴシック"/>
        </w:rPr>
      </w:pPr>
    </w:p>
    <w:p w14:paraId="5F03F69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618C77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&lt;jaT0077&gt;「どういうことです？」</w:t>
      </w:r>
    </w:p>
    <w:p w14:paraId="6FA9FA2C"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lastRenderedPageBreak/>
        <w:t>&lt;cnT0077&gt;「</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是什么意思？」</w:t>
      </w:r>
    </w:p>
    <w:p w14:paraId="66EF5C2C" w14:textId="77777777" w:rsidR="00514AC2" w:rsidRPr="00514AC2" w:rsidRDefault="00514AC2" w:rsidP="00514AC2">
      <w:pPr>
        <w:pStyle w:val="a3"/>
        <w:rPr>
          <w:rFonts w:ascii="ＭＳ ゴシック" w:eastAsia="ＭＳ ゴシック" w:hAnsi="ＭＳ ゴシック" w:cs="ＭＳ ゴシック"/>
          <w:lang w:eastAsia="zh-CN"/>
        </w:rPr>
      </w:pPr>
    </w:p>
    <w:p w14:paraId="07AFFD4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595030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&lt;jaT0078&gt;プライドが傷ついたのか、語調がきつくなっている。</w:t>
      </w:r>
    </w:p>
    <w:p w14:paraId="40A1389F" w14:textId="62125BF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&lt;cnT0078&gt;</w:t>
      </w:r>
      <w:del w:id="91" w:author="hhh0578" w:date="2020-04-28T18:18:00Z">
        <w:r w:rsidRPr="00514AC2" w:rsidDel="001215A0">
          <w:rPr>
            <w:rFonts w:ascii="ＭＳ ゴシック" w:eastAsia="ＭＳ ゴシック" w:hAnsi="ＭＳ ゴシック" w:cs="ＭＳ ゴシック"/>
            <w:lang w:eastAsia="zh-CN"/>
          </w:rPr>
          <w:delText>是</w:delText>
        </w:r>
        <w:r w:rsidRPr="00514AC2" w:rsidDel="001215A0">
          <w:rPr>
            <w:rFonts w:ascii="Microsoft YaHei" w:eastAsia="Microsoft YaHei" w:hAnsi="Microsoft YaHei" w:cs="Microsoft YaHei" w:hint="eastAsia"/>
            <w:lang w:eastAsia="zh-CN"/>
          </w:rPr>
          <w:delText>伤</w:delText>
        </w:r>
        <w:r w:rsidRPr="00514AC2" w:rsidDel="001215A0">
          <w:rPr>
            <w:rFonts w:ascii="ＭＳ ゴシック" w:eastAsia="ＭＳ ゴシック" w:hAnsi="ＭＳ ゴシック" w:cs="ＭＳ ゴシック" w:hint="eastAsia"/>
            <w:lang w:eastAsia="zh-CN"/>
          </w:rPr>
          <w:delText>到她的</w:delText>
        </w:r>
      </w:del>
      <w:ins w:id="92" w:author="hhh0578" w:date="2020-04-28T18:18:00Z">
        <w:r w:rsidR="001215A0">
          <w:rPr>
            <w:rFonts w:ascii="DengXian" w:eastAsia="DengXian" w:hAnsi="DengXian" w:cs="ＭＳ ゴシック" w:hint="eastAsia"/>
            <w:lang w:eastAsia="zh-CN"/>
          </w:rPr>
          <w:t>她似是伤到了</w:t>
        </w:r>
      </w:ins>
      <w:r w:rsidRPr="00514AC2">
        <w:rPr>
          <w:rFonts w:ascii="ＭＳ ゴシック" w:eastAsia="ＭＳ ゴシック" w:hAnsi="ＭＳ ゴシック" w:cs="ＭＳ ゴシック" w:hint="eastAsia"/>
          <w:lang w:eastAsia="zh-CN"/>
        </w:rPr>
        <w:t>自尊</w:t>
      </w:r>
      <w:del w:id="93" w:author="hhh0578" w:date="2020-04-28T18:18:00Z">
        <w:r w:rsidRPr="00514AC2" w:rsidDel="001215A0">
          <w:rPr>
            <w:rFonts w:ascii="ＭＳ ゴシック" w:eastAsia="ＭＳ ゴシック" w:hAnsi="ＭＳ ゴシック" w:cs="ＭＳ ゴシック" w:hint="eastAsia"/>
            <w:lang w:eastAsia="zh-CN"/>
          </w:rPr>
          <w:delText>了</w:delText>
        </w:r>
        <w:r w:rsidRPr="00514AC2" w:rsidDel="001215A0">
          <w:rPr>
            <w:rFonts w:ascii="Microsoft YaHei" w:eastAsia="Microsoft YaHei" w:hAnsi="Microsoft YaHei" w:cs="Microsoft YaHei" w:hint="eastAsia"/>
            <w:lang w:eastAsia="zh-CN"/>
          </w:rPr>
          <w:delText>吗</w:delText>
        </w:r>
      </w:del>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语调</w:t>
      </w:r>
      <w:r w:rsidRPr="00514AC2">
        <w:rPr>
          <w:rFonts w:ascii="ＭＳ ゴシック" w:eastAsia="ＭＳ ゴシック" w:hAnsi="ＭＳ ゴシック" w:cs="ＭＳ ゴシック" w:hint="eastAsia"/>
          <w:lang w:eastAsia="zh-CN"/>
        </w:rPr>
        <w:t>尖</w:t>
      </w:r>
      <w:r w:rsidRPr="00514AC2">
        <w:rPr>
          <w:rFonts w:ascii="Microsoft YaHei" w:eastAsia="Microsoft YaHei" w:hAnsi="Microsoft YaHei" w:cs="Microsoft YaHei" w:hint="eastAsia"/>
          <w:lang w:eastAsia="zh-CN"/>
        </w:rPr>
        <w:t>锐</w:t>
      </w:r>
      <w:r w:rsidRPr="00514AC2">
        <w:rPr>
          <w:rFonts w:ascii="ＭＳ ゴシック" w:eastAsia="ＭＳ ゴシック" w:hAnsi="ＭＳ ゴシック" w:cs="ＭＳ ゴシック" w:hint="eastAsia"/>
          <w:lang w:eastAsia="zh-CN"/>
        </w:rPr>
        <w:t>起来。</w:t>
      </w:r>
    </w:p>
    <w:p w14:paraId="0405FDE3" w14:textId="77777777" w:rsidR="00514AC2" w:rsidRPr="00514AC2" w:rsidRDefault="00514AC2" w:rsidP="00514AC2">
      <w:pPr>
        <w:pStyle w:val="a3"/>
        <w:rPr>
          <w:rFonts w:ascii="ＭＳ ゴシック" w:eastAsia="ＭＳ ゴシック" w:hAnsi="ＭＳ ゴシック" w:cs="ＭＳ ゴシック"/>
          <w:lang w:eastAsia="zh-CN"/>
        </w:rPr>
      </w:pPr>
    </w:p>
    <w:p w14:paraId="74E9A3E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2430A0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&lt;jaT0079&gt;「……」</w:t>
      </w:r>
    </w:p>
    <w:p w14:paraId="20E562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&lt;cnT0079&gt;「……」</w:t>
      </w:r>
    </w:p>
    <w:p w14:paraId="1B0EF029" w14:textId="77777777" w:rsidR="00514AC2" w:rsidRPr="00514AC2" w:rsidRDefault="00514AC2" w:rsidP="00514AC2">
      <w:pPr>
        <w:pStyle w:val="a3"/>
        <w:rPr>
          <w:rFonts w:ascii="ＭＳ ゴシック" w:eastAsia="ＭＳ ゴシック" w:hAnsi="ＭＳ ゴシック" w:cs="ＭＳ ゴシック"/>
        </w:rPr>
      </w:pPr>
    </w:p>
    <w:p w14:paraId="272024F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73804C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&lt;jaT0080&gt;「答えて下さい」</w:t>
      </w:r>
    </w:p>
    <w:p w14:paraId="5B1C44B2" w14:textId="0BB3D08E"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&lt;cnT0080&gt;「</w:t>
      </w:r>
      <w:del w:id="94" w:author="hhh0578" w:date="2020-04-28T18:18:00Z">
        <w:r w:rsidRPr="00514AC2" w:rsidDel="008216B7">
          <w:rPr>
            <w:rFonts w:ascii="Microsoft YaHei" w:eastAsia="Microsoft YaHei" w:hAnsi="Microsoft YaHei" w:cs="Microsoft YaHei" w:hint="eastAsia"/>
            <w:lang w:eastAsia="zh-CN"/>
          </w:rPr>
          <w:delText>请</w:delText>
        </w:r>
        <w:r w:rsidRPr="00514AC2" w:rsidDel="008216B7">
          <w:rPr>
            <w:rFonts w:ascii="DengXian" w:eastAsia="DengXian" w:hAnsi="DengXian" w:cs="ＭＳ ゴシック" w:hint="eastAsia"/>
            <w:lang w:eastAsia="zh-CN"/>
          </w:rPr>
          <w:delText>回答</w:delText>
        </w:r>
      </w:del>
      <w:ins w:id="95" w:author="hhh0578" w:date="2020-04-28T18:18:00Z">
        <w:r w:rsidR="008216B7">
          <w:rPr>
            <w:rFonts w:ascii="Microsoft YaHei" w:eastAsia="Microsoft YaHei" w:hAnsi="Microsoft YaHei" w:cs="Microsoft YaHei" w:hint="eastAsia"/>
            <w:lang w:eastAsia="zh-CN"/>
          </w:rPr>
          <w:t>回答我</w:t>
        </w:r>
      </w:ins>
      <w:r w:rsidRPr="00514AC2">
        <w:rPr>
          <w:rFonts w:ascii="ＭＳ ゴシック" w:eastAsia="ＭＳ ゴシック" w:hAnsi="ＭＳ ゴシック" w:cs="ＭＳ ゴシック" w:hint="eastAsia"/>
        </w:rPr>
        <w:t>」</w:t>
      </w:r>
    </w:p>
    <w:p w14:paraId="66844AE9" w14:textId="77777777" w:rsidR="00514AC2" w:rsidRPr="00514AC2" w:rsidRDefault="00514AC2" w:rsidP="00514AC2">
      <w:pPr>
        <w:pStyle w:val="a3"/>
        <w:rPr>
          <w:rFonts w:ascii="ＭＳ ゴシック" w:eastAsia="ＭＳ ゴシック" w:hAnsi="ＭＳ ゴシック" w:cs="ＭＳ ゴシック"/>
        </w:rPr>
      </w:pPr>
    </w:p>
    <w:p w14:paraId="7C3ABC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4534F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&lt;jaT0081&gt;「あなたは嘘をついた」</w:t>
      </w:r>
    </w:p>
    <w:p w14:paraId="3B12C487" w14:textId="22EACED8"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&lt;cnT0081&gt;「</w:t>
      </w:r>
      <w:del w:id="96" w:author="hhh0578" w:date="2020-04-28T18:18:00Z">
        <w:r w:rsidRPr="00514AC2" w:rsidDel="008A7F47">
          <w:rPr>
            <w:rFonts w:ascii="DengXian" w:eastAsia="DengXian" w:hAnsi="DengXian" w:cs="ＭＳ ゴシック" w:hint="eastAsia"/>
            <w:lang w:eastAsia="zh-CN"/>
          </w:rPr>
          <w:delText>你在</w:delText>
        </w:r>
        <w:r w:rsidRPr="00514AC2" w:rsidDel="008A7F47">
          <w:rPr>
            <w:rFonts w:ascii="Microsoft YaHei" w:eastAsia="Microsoft YaHei" w:hAnsi="Microsoft YaHei" w:cs="Microsoft YaHei" w:hint="eastAsia"/>
            <w:lang w:eastAsia="zh-CN"/>
          </w:rPr>
          <w:delText>说谎</w:delText>
        </w:r>
      </w:del>
      <w:ins w:id="97" w:author="hhh0578" w:date="2020-04-28T18:18:00Z">
        <w:r w:rsidR="008A7F47">
          <w:rPr>
            <w:rFonts w:ascii="DengXian" w:eastAsia="DengXian" w:hAnsi="DengXian" w:cs="ＭＳ ゴシック" w:hint="eastAsia"/>
            <w:lang w:eastAsia="zh-CN"/>
          </w:rPr>
          <w:t>你</w:t>
        </w:r>
        <w:r w:rsidR="008A7F47">
          <w:rPr>
            <w:rFonts w:ascii="Microsoft YaHei" w:eastAsia="Microsoft YaHei" w:hAnsi="Microsoft YaHei" w:cs="Microsoft YaHei" w:hint="eastAsia"/>
            <w:lang w:eastAsia="zh-CN"/>
          </w:rPr>
          <w:t>说了谎</w:t>
        </w:r>
      </w:ins>
      <w:r w:rsidRPr="00514AC2">
        <w:rPr>
          <w:rFonts w:ascii="ＭＳ ゴシック" w:eastAsia="ＭＳ ゴシック" w:hAnsi="ＭＳ ゴシック" w:cs="ＭＳ ゴシック" w:hint="eastAsia"/>
        </w:rPr>
        <w:t>」</w:t>
      </w:r>
    </w:p>
    <w:p w14:paraId="5A0A36E6" w14:textId="77777777" w:rsidR="00514AC2" w:rsidRPr="00514AC2" w:rsidRDefault="00514AC2" w:rsidP="00514AC2">
      <w:pPr>
        <w:pStyle w:val="a3"/>
        <w:rPr>
          <w:rFonts w:ascii="ＭＳ ゴシック" w:eastAsia="ＭＳ ゴシック" w:hAnsi="ＭＳ ゴシック" w:cs="ＭＳ ゴシック"/>
        </w:rPr>
      </w:pPr>
    </w:p>
    <w:p w14:paraId="54E8F6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8515A9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&lt;jaT0082&gt;エステルさんの表情に驚きが走る。</w:t>
      </w:r>
    </w:p>
    <w:p w14:paraId="340C075A"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&lt;cnT0082&gt;艾斯蒂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的表情</w:t>
      </w:r>
      <w:r w:rsidRPr="00514AC2">
        <w:rPr>
          <w:rFonts w:ascii="Microsoft YaHei" w:eastAsia="Microsoft YaHei" w:hAnsi="Microsoft YaHei" w:cs="Microsoft YaHei" w:hint="eastAsia"/>
          <w:lang w:eastAsia="zh-CN"/>
        </w:rPr>
        <w:t>显</w:t>
      </w:r>
      <w:r w:rsidRPr="00514AC2">
        <w:rPr>
          <w:rFonts w:ascii="ＭＳ ゴシック" w:eastAsia="ＭＳ ゴシック" w:hAnsi="ＭＳ ゴシック" w:cs="ＭＳ ゴシック" w:hint="eastAsia"/>
          <w:lang w:eastAsia="zh-CN"/>
        </w:rPr>
        <w:t>露惊</w:t>
      </w:r>
      <w:r w:rsidRPr="00514AC2">
        <w:rPr>
          <w:rFonts w:ascii="Microsoft YaHei" w:eastAsia="Microsoft YaHei" w:hAnsi="Microsoft YaHei" w:cs="Microsoft YaHei" w:hint="eastAsia"/>
          <w:lang w:eastAsia="zh-CN"/>
        </w:rPr>
        <w:t>讶</w:t>
      </w:r>
      <w:r w:rsidRPr="00514AC2">
        <w:rPr>
          <w:rFonts w:ascii="ＭＳ ゴシック" w:eastAsia="ＭＳ ゴシック" w:hAnsi="ＭＳ ゴシック" w:cs="ＭＳ ゴシック" w:hint="eastAsia"/>
          <w:lang w:eastAsia="zh-CN"/>
        </w:rPr>
        <w:t>之色。</w:t>
      </w:r>
    </w:p>
    <w:p w14:paraId="4C82D4A5" w14:textId="77777777" w:rsidR="00514AC2" w:rsidRPr="00514AC2" w:rsidRDefault="00514AC2" w:rsidP="00514AC2">
      <w:pPr>
        <w:pStyle w:val="a3"/>
        <w:rPr>
          <w:rFonts w:ascii="ＭＳ ゴシック" w:eastAsia="ＭＳ ゴシック" w:hAnsi="ＭＳ ゴシック" w:cs="ＭＳ ゴシック"/>
          <w:lang w:eastAsia="zh-CN"/>
        </w:rPr>
      </w:pPr>
    </w:p>
    <w:p w14:paraId="5224ACA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6401A13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&lt;jaT0083&gt;「月の聖職者は嘘をつくものなのですか？」</w:t>
      </w:r>
    </w:p>
    <w:p w14:paraId="2D93C867" w14:textId="0DF3E0E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&lt;cnT0083&gt;「月球的圣</w:t>
      </w:r>
      <w:r w:rsidRPr="00514AC2">
        <w:rPr>
          <w:rFonts w:ascii="Microsoft YaHei" w:eastAsia="Microsoft YaHei" w:hAnsi="Microsoft YaHei" w:cs="Microsoft YaHei" w:hint="eastAsia"/>
          <w:lang w:eastAsia="zh-CN"/>
        </w:rPr>
        <w:t>职</w:t>
      </w:r>
      <w:r w:rsidRPr="00514AC2">
        <w:rPr>
          <w:rFonts w:ascii="ＭＳ ゴシック" w:eastAsia="ＭＳ ゴシック" w:hAnsi="ＭＳ ゴシック" w:cs="ＭＳ ゴシック" w:hint="eastAsia"/>
          <w:lang w:eastAsia="zh-CN"/>
        </w:rPr>
        <w:t>者</w:t>
      </w:r>
      <w:ins w:id="98" w:author="hhh0578" w:date="2020-04-28T18:19:00Z">
        <w:r w:rsidR="005A71F9">
          <w:rPr>
            <w:rFonts w:ascii="DengXian" w:eastAsia="DengXian" w:hAnsi="DengXian" w:cs="ＭＳ ゴシック" w:hint="eastAsia"/>
            <w:lang w:eastAsia="zh-CN"/>
          </w:rPr>
          <w:t>都</w:t>
        </w:r>
        <w:r w:rsidR="008A77FF">
          <w:rPr>
            <w:rFonts w:ascii="DengXian" w:eastAsia="DengXian" w:hAnsi="DengXian" w:cs="ＭＳ ゴシック" w:hint="eastAsia"/>
            <w:lang w:eastAsia="zh-CN"/>
          </w:rPr>
          <w:t>是</w:t>
        </w:r>
        <w:r w:rsidR="008A77FF">
          <w:rPr>
            <w:rFonts w:ascii="Microsoft YaHei" w:eastAsia="Microsoft YaHei" w:hAnsi="Microsoft YaHei" w:cs="Microsoft YaHei" w:hint="eastAsia"/>
            <w:lang w:eastAsia="zh-CN"/>
          </w:rPr>
          <w:t>说一套做一套的吗</w:t>
        </w:r>
      </w:ins>
      <w:del w:id="99" w:author="hhh0578" w:date="2020-04-28T18:19:00Z">
        <w:r w:rsidRPr="00514AC2" w:rsidDel="008A77FF">
          <w:rPr>
            <w:rFonts w:ascii="DengXian" w:eastAsia="DengXian" w:hAnsi="DengXian" w:cs="ＭＳ ゴシック" w:hint="eastAsia"/>
            <w:lang w:eastAsia="zh-CN"/>
          </w:rPr>
          <w:delText>也会</w:delText>
        </w:r>
        <w:r w:rsidRPr="00514AC2" w:rsidDel="008A77FF">
          <w:rPr>
            <w:rFonts w:ascii="Microsoft YaHei" w:eastAsia="Microsoft YaHei" w:hAnsi="Microsoft YaHei" w:cs="Microsoft YaHei" w:hint="eastAsia"/>
            <w:lang w:eastAsia="zh-CN"/>
          </w:rPr>
          <w:delText>说谎吗</w:delText>
        </w:r>
      </w:del>
      <w:r w:rsidRPr="00514AC2">
        <w:rPr>
          <w:rFonts w:ascii="ＭＳ ゴシック" w:eastAsia="ＭＳ ゴシック" w:hAnsi="ＭＳ ゴシック" w:cs="ＭＳ ゴシック" w:hint="eastAsia"/>
          <w:lang w:eastAsia="zh-CN"/>
        </w:rPr>
        <w:t>？」</w:t>
      </w:r>
    </w:p>
    <w:p w14:paraId="197BDB15" w14:textId="77777777" w:rsidR="00514AC2" w:rsidRPr="00514AC2" w:rsidRDefault="00514AC2" w:rsidP="00514AC2">
      <w:pPr>
        <w:pStyle w:val="a3"/>
        <w:rPr>
          <w:rFonts w:ascii="ＭＳ ゴシック" w:eastAsia="ＭＳ ゴシック" w:hAnsi="ＭＳ ゴシック" w:cs="ＭＳ ゴシック"/>
          <w:lang w:eastAsia="zh-CN"/>
        </w:rPr>
      </w:pPr>
    </w:p>
    <w:p w14:paraId="3F9068E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216440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&lt;jaT0084&gt;「な、何を突然、教団を侮辱する気ですか？」</w:t>
      </w:r>
    </w:p>
    <w:p w14:paraId="4B3DC5DF" w14:textId="66043D2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&lt;cnT0084&gt;「</w:t>
      </w:r>
      <w:del w:id="100" w:author="hhh0578" w:date="2020-04-28T18:19:00Z">
        <w:r w:rsidRPr="00514AC2" w:rsidDel="00DB34CE">
          <w:rPr>
            <w:rFonts w:ascii="ＭＳ ゴシック" w:eastAsia="ＭＳ ゴシック" w:hAnsi="ＭＳ ゴシック" w:cs="ＭＳ ゴシック"/>
            <w:lang w:eastAsia="zh-CN"/>
          </w:rPr>
          <w:delText>突然之</w:delText>
        </w:r>
        <w:r w:rsidRPr="00514AC2" w:rsidDel="00DB34CE">
          <w:rPr>
            <w:rFonts w:ascii="Microsoft YaHei" w:eastAsia="Microsoft YaHei" w:hAnsi="Microsoft YaHei" w:cs="Microsoft YaHei" w:hint="eastAsia"/>
            <w:lang w:eastAsia="zh-CN"/>
          </w:rPr>
          <w:delText>间说这</w:delText>
        </w:r>
        <w:r w:rsidRPr="00514AC2" w:rsidDel="00DB34CE">
          <w:rPr>
            <w:rFonts w:ascii="ＭＳ ゴシック" w:eastAsia="ＭＳ ゴシック" w:hAnsi="ＭＳ ゴシック" w:cs="ＭＳ ゴシック" w:hint="eastAsia"/>
            <w:lang w:eastAsia="zh-CN"/>
          </w:rPr>
          <w:delText>个，</w:delText>
        </w:r>
      </w:del>
      <w:ins w:id="101" w:author="hhh0578" w:date="2020-04-28T18:19:00Z">
        <w:r w:rsidR="00DB34CE">
          <w:rPr>
            <w:rFonts w:ascii="DengXian" w:eastAsia="DengXian" w:hAnsi="DengXian" w:cs="ＭＳ ゴシック" w:hint="eastAsia"/>
            <w:lang w:eastAsia="zh-CN"/>
          </w:rPr>
          <w:t>突然</w:t>
        </w:r>
        <w:r w:rsidR="00DB34CE">
          <w:rPr>
            <w:rFonts w:ascii="Microsoft YaHei" w:eastAsia="Microsoft YaHei" w:hAnsi="Microsoft YaHei" w:cs="Microsoft YaHei" w:hint="eastAsia"/>
            <w:lang w:eastAsia="zh-CN"/>
          </w:rPr>
          <w:t>说什么呢你，你</w:t>
        </w:r>
      </w:ins>
      <w:r w:rsidRPr="00514AC2">
        <w:rPr>
          <w:rFonts w:ascii="ＭＳ ゴシック" w:eastAsia="ＭＳ ゴシック" w:hAnsi="ＭＳ ゴシック" w:cs="ＭＳ ゴシック" w:hint="eastAsia"/>
          <w:lang w:eastAsia="zh-CN"/>
        </w:rPr>
        <w:t>是想侮辱</w:t>
      </w:r>
      <w:r w:rsidRPr="00514AC2">
        <w:rPr>
          <w:rFonts w:ascii="ＭＳ ゴシック" w:eastAsia="ＭＳ ゴシック" w:hAnsi="ＭＳ ゴシック" w:cs="ＭＳ ゴシック"/>
          <w:lang w:eastAsia="zh-CN"/>
        </w:rPr>
        <w:t>教</w:t>
      </w:r>
      <w:r w:rsidRPr="00514AC2">
        <w:rPr>
          <w:rFonts w:ascii="Microsoft YaHei" w:eastAsia="Microsoft YaHei" w:hAnsi="Microsoft YaHei" w:cs="Microsoft YaHei" w:hint="eastAsia"/>
          <w:lang w:eastAsia="zh-CN"/>
        </w:rPr>
        <w:t>团吗</w:t>
      </w:r>
      <w:r w:rsidRPr="00514AC2">
        <w:rPr>
          <w:rFonts w:ascii="ＭＳ ゴシック" w:eastAsia="ＭＳ ゴシック" w:hAnsi="ＭＳ ゴシック" w:cs="ＭＳ ゴシック" w:hint="eastAsia"/>
          <w:lang w:eastAsia="zh-CN"/>
        </w:rPr>
        <w:t>？」</w:t>
      </w:r>
    </w:p>
    <w:p w14:paraId="1BDCCE5C" w14:textId="77777777" w:rsidR="00514AC2" w:rsidRPr="00514AC2" w:rsidRDefault="00514AC2" w:rsidP="00514AC2">
      <w:pPr>
        <w:pStyle w:val="a3"/>
        <w:rPr>
          <w:rFonts w:ascii="ＭＳ ゴシック" w:eastAsia="ＭＳ ゴシック" w:hAnsi="ＭＳ ゴシック" w:cs="ＭＳ ゴシック"/>
          <w:lang w:eastAsia="zh-CN"/>
        </w:rPr>
      </w:pPr>
    </w:p>
    <w:p w14:paraId="00E56AC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C3F09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&lt;jaT0085&gt;「エステルさん、初めて会ったときのことを覚えていますか」</w:t>
      </w:r>
    </w:p>
    <w:p w14:paraId="196E6496" w14:textId="6313536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&lt;cnT0085&gt;「艾斯蒂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还记</w:t>
      </w:r>
      <w:r w:rsidRPr="00514AC2">
        <w:rPr>
          <w:rFonts w:ascii="ＭＳ ゴシック" w:eastAsia="ＭＳ ゴシック" w:hAnsi="ＭＳ ゴシック" w:cs="ＭＳ ゴシック" w:hint="eastAsia"/>
          <w:lang w:eastAsia="zh-CN"/>
        </w:rPr>
        <w:t>得</w:t>
      </w:r>
      <w:ins w:id="102" w:author="hhh0578" w:date="2020-04-28T18:19:00Z">
        <w:r w:rsidR="00620633">
          <w:rPr>
            <w:rFonts w:ascii="DengXian" w:eastAsia="DengXian" w:hAnsi="DengXian" w:cs="ＭＳ ゴシック" w:hint="eastAsia"/>
            <w:lang w:eastAsia="zh-CN"/>
          </w:rPr>
          <w:t>我们</w:t>
        </w:r>
      </w:ins>
      <w:r w:rsidRPr="00514AC2">
        <w:rPr>
          <w:rFonts w:ascii="ＭＳ ゴシック" w:eastAsia="ＭＳ ゴシック" w:hAnsi="ＭＳ ゴシック" w:cs="ＭＳ ゴシック" w:hint="eastAsia"/>
          <w:lang w:eastAsia="zh-CN"/>
        </w:rPr>
        <w:t>第一次</w:t>
      </w:r>
      <w:r w:rsidRPr="00514AC2">
        <w:rPr>
          <w:rFonts w:ascii="Microsoft YaHei" w:eastAsia="Microsoft YaHei" w:hAnsi="Microsoft YaHei" w:cs="Microsoft YaHei" w:hint="eastAsia"/>
          <w:lang w:eastAsia="zh-CN"/>
        </w:rPr>
        <w:t>见</w:t>
      </w:r>
      <w:r w:rsidRPr="00514AC2">
        <w:rPr>
          <w:rFonts w:ascii="ＭＳ ゴシック" w:eastAsia="ＭＳ ゴシック" w:hAnsi="ＭＳ ゴシック" w:cs="ＭＳ ゴシック" w:hint="eastAsia"/>
          <w:lang w:eastAsia="zh-CN"/>
        </w:rPr>
        <w:t>面</w:t>
      </w:r>
      <w:ins w:id="103" w:author="hhh0578" w:date="2020-04-28T18:20:00Z">
        <w:r w:rsidR="00620633">
          <w:rPr>
            <w:rFonts w:ascii="DengXian" w:eastAsia="DengXian" w:hAnsi="DengXian" w:cs="ＭＳ ゴシック" w:hint="eastAsia"/>
            <w:lang w:eastAsia="zh-CN"/>
          </w:rPr>
          <w:t>的</w:t>
        </w:r>
        <w:r w:rsidR="00047471">
          <w:rPr>
            <w:rFonts w:ascii="DengXian" w:eastAsia="DengXian" w:hAnsi="DengXian" w:cs="ＭＳ ゴシック" w:hint="eastAsia"/>
            <w:lang w:eastAsia="zh-CN"/>
          </w:rPr>
          <w:t>时候</w:t>
        </w:r>
      </w:ins>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3B158650" w14:textId="77777777" w:rsidR="00514AC2" w:rsidRPr="00514AC2" w:rsidRDefault="00514AC2" w:rsidP="00514AC2">
      <w:pPr>
        <w:pStyle w:val="a3"/>
        <w:rPr>
          <w:rFonts w:ascii="ＭＳ ゴシック" w:eastAsia="ＭＳ ゴシック" w:hAnsi="ＭＳ ゴシック" w:cs="ＭＳ ゴシック"/>
          <w:lang w:eastAsia="zh-CN"/>
        </w:rPr>
      </w:pPr>
    </w:p>
    <w:p w14:paraId="43CE91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6A7AE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&lt;jaT0086&gt;「覚えていますが、それが何か」</w:t>
      </w:r>
    </w:p>
    <w:p w14:paraId="49D4B134" w14:textId="52B7F65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&lt;cnT0086&gt;「</w:t>
      </w:r>
      <w:ins w:id="104" w:author="hhh0578" w:date="2020-04-28T18:20:00Z">
        <w:r w:rsidR="00BF3B97">
          <w:rPr>
            <w:rFonts w:ascii="ＭＳ ゴシック" w:eastAsia="DengXian" w:hAnsi="ＭＳ ゴシック" w:cs="ＭＳ ゴシック" w:hint="eastAsia"/>
            <w:lang w:eastAsia="zh-CN"/>
          </w:rPr>
          <w:t>记得，那又怎么样</w:t>
        </w:r>
      </w:ins>
      <w:del w:id="105" w:author="hhh0578" w:date="2020-04-28T18:20:00Z">
        <w:r w:rsidRPr="00514AC2" w:rsidDel="00BF3B97">
          <w:rPr>
            <w:rFonts w:ascii="ＭＳ ゴシック" w:eastAsia="ＭＳ ゴシック" w:hAnsi="ＭＳ ゴシック" w:cs="ＭＳ ゴシック"/>
            <w:lang w:eastAsia="zh-CN"/>
          </w:rPr>
          <w:delText>有印象，有什么</w:delText>
        </w:r>
        <w:r w:rsidRPr="00514AC2" w:rsidDel="00BF3B97">
          <w:rPr>
            <w:rFonts w:ascii="Microsoft YaHei" w:eastAsia="Microsoft YaHei" w:hAnsi="Microsoft YaHei" w:cs="Microsoft YaHei" w:hint="eastAsia"/>
            <w:lang w:eastAsia="zh-CN"/>
          </w:rPr>
          <w:delText>问题</w:delText>
        </w:r>
      </w:del>
      <w:r w:rsidRPr="00514AC2">
        <w:rPr>
          <w:rFonts w:ascii="ＭＳ ゴシック" w:eastAsia="ＭＳ ゴシック" w:hAnsi="ＭＳ ゴシック" w:cs="ＭＳ ゴシック" w:hint="eastAsia"/>
          <w:lang w:eastAsia="zh-CN"/>
        </w:rPr>
        <w:t>」</w:t>
      </w:r>
    </w:p>
    <w:p w14:paraId="7F9EFD91" w14:textId="77777777" w:rsidR="00514AC2" w:rsidRPr="00514AC2" w:rsidRDefault="00514AC2" w:rsidP="00514AC2">
      <w:pPr>
        <w:pStyle w:val="a3"/>
        <w:rPr>
          <w:rFonts w:ascii="ＭＳ ゴシック" w:eastAsia="ＭＳ ゴシック" w:hAnsi="ＭＳ ゴシック" w:cs="ＭＳ ゴシック"/>
          <w:lang w:eastAsia="zh-CN"/>
        </w:rPr>
      </w:pPr>
    </w:p>
    <w:p w14:paraId="1172902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311C26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&lt;jaT0087&gt;「『何かお困りのことがありましたら、いつでもお立ち寄り下さい』って言ったじゃないですか？」</w:t>
      </w:r>
    </w:p>
    <w:p w14:paraId="0B5C8C4B" w14:textId="5829E18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&lt;cnT0087&gt;「</w:t>
      </w:r>
      <w:ins w:id="106" w:author="hhh0578" w:date="2020-04-28T18:20:00Z">
        <w:r w:rsidR="00467958">
          <w:rPr>
            <w:rFonts w:ascii="DengXian" w:eastAsia="DengXian" w:hAnsi="DengXian" w:cs="ＭＳ ゴシック" w:hint="eastAsia"/>
            <w:lang w:eastAsia="zh-CN"/>
          </w:rPr>
          <w:t>你</w:t>
        </w:r>
        <w:r w:rsidR="00467958">
          <w:rPr>
            <w:rFonts w:ascii="Microsoft YaHei" w:eastAsia="Microsoft YaHei" w:hAnsi="Microsoft YaHei" w:cs="Microsoft YaHei" w:hint="eastAsia"/>
            <w:lang w:eastAsia="zh-CN"/>
          </w:rPr>
          <w:t>说过，</w:t>
        </w:r>
      </w:ins>
      <w:r w:rsidRPr="00514AC2">
        <w:rPr>
          <w:rFonts w:ascii="ＭＳ ゴシック" w:eastAsia="ＭＳ ゴシック" w:hAnsi="ＭＳ ゴシック" w:cs="ＭＳ ゴシック"/>
          <w:lang w:eastAsia="zh-CN"/>
        </w:rPr>
        <w:t>『如果遇到什么困</w:t>
      </w:r>
      <w:r w:rsidRPr="00514AC2">
        <w:rPr>
          <w:rFonts w:ascii="Microsoft YaHei" w:eastAsia="Microsoft YaHei" w:hAnsi="Microsoft YaHei" w:cs="Microsoft YaHei" w:hint="eastAsia"/>
          <w:lang w:eastAsia="zh-CN"/>
        </w:rPr>
        <w:t>难</w:t>
      </w:r>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欢</w:t>
      </w:r>
      <w:r w:rsidRPr="00514AC2">
        <w:rPr>
          <w:rFonts w:ascii="ＭＳ ゴシック" w:eastAsia="ＭＳ ゴシック" w:hAnsi="ＭＳ ゴシック" w:cs="ＭＳ ゴシック" w:hint="eastAsia"/>
          <w:lang w:eastAsia="zh-CN"/>
        </w:rPr>
        <w:t>迎前来</w:t>
      </w:r>
      <w:r w:rsidRPr="00514AC2">
        <w:rPr>
          <w:rFonts w:ascii="Microsoft YaHei" w:eastAsia="Microsoft YaHei" w:hAnsi="Microsoft YaHei" w:cs="Microsoft YaHei" w:hint="eastAsia"/>
          <w:lang w:eastAsia="zh-CN"/>
        </w:rPr>
        <w:t>寻</w:t>
      </w:r>
      <w:r w:rsidRPr="00514AC2">
        <w:rPr>
          <w:rFonts w:ascii="ＭＳ ゴシック" w:eastAsia="ＭＳ ゴシック" w:hAnsi="ＭＳ ゴシック" w:cs="ＭＳ ゴシック" w:hint="eastAsia"/>
          <w:lang w:eastAsia="zh-CN"/>
        </w:rPr>
        <w:t>求帮助』</w:t>
      </w:r>
      <w:ins w:id="107" w:author="hhh0578" w:date="2020-04-28T18:20:00Z">
        <w:r w:rsidR="00467958">
          <w:rPr>
            <w:rFonts w:ascii="DengXian" w:eastAsia="DengXian" w:hAnsi="DengXian" w:cs="ＭＳ ゴシック" w:hint="eastAsia"/>
            <w:lang w:eastAsia="zh-CN"/>
          </w:rPr>
          <w:t>吧？</w:t>
        </w:r>
      </w:ins>
      <w:del w:id="108" w:author="hhh0578" w:date="2020-04-28T18:20:00Z">
        <w:r w:rsidRPr="00514AC2" w:rsidDel="00467958">
          <w:rPr>
            <w:rFonts w:ascii="ＭＳ ゴシック" w:eastAsia="ＭＳ ゴシック" w:hAnsi="ＭＳ ゴシック" w:cs="ＭＳ ゴシック" w:hint="eastAsia"/>
            <w:lang w:eastAsia="zh-CN"/>
          </w:rPr>
          <w:delText>你不是</w:delText>
        </w:r>
        <w:r w:rsidRPr="00514AC2" w:rsidDel="00467958">
          <w:rPr>
            <w:rFonts w:ascii="Microsoft YaHei" w:eastAsia="Microsoft YaHei" w:hAnsi="Microsoft YaHei" w:cs="Microsoft YaHei" w:hint="eastAsia"/>
            <w:lang w:eastAsia="zh-CN"/>
          </w:rPr>
          <w:delText>说过</w:delText>
        </w:r>
      </w:del>
      <w:r w:rsidRPr="00514AC2">
        <w:rPr>
          <w:rFonts w:ascii="ＭＳ ゴシック" w:eastAsia="ＭＳ ゴシック" w:hAnsi="ＭＳ ゴシック" w:cs="ＭＳ ゴシック" w:hint="eastAsia"/>
          <w:lang w:eastAsia="zh-CN"/>
        </w:rPr>
        <w:t>」</w:t>
      </w:r>
    </w:p>
    <w:p w14:paraId="787ED1D0" w14:textId="77777777" w:rsidR="00514AC2" w:rsidRPr="00514AC2" w:rsidRDefault="00514AC2" w:rsidP="00514AC2">
      <w:pPr>
        <w:pStyle w:val="a3"/>
        <w:rPr>
          <w:rFonts w:ascii="ＭＳ ゴシック" w:eastAsia="ＭＳ ゴシック" w:hAnsi="ＭＳ ゴシック" w:cs="ＭＳ ゴシック"/>
          <w:lang w:eastAsia="zh-CN"/>
        </w:rPr>
      </w:pPr>
    </w:p>
    <w:p w14:paraId="34441E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442FFD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&lt;jaT0088&gt;「残念ですけど、嘘だったみたいですね」</w:t>
      </w:r>
    </w:p>
    <w:p w14:paraId="095DD0BF" w14:textId="3175AA9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&lt;cnT0088&gt;「</w:t>
      </w:r>
      <w:del w:id="109" w:author="hhh0578" w:date="2020-04-28T18:20:00Z">
        <w:r w:rsidRPr="00514AC2" w:rsidDel="00467958">
          <w:rPr>
            <w:rFonts w:ascii="DengXian" w:eastAsia="DengXian" w:hAnsi="DengXian" w:cs="ＭＳ ゴシック" w:hint="eastAsia"/>
            <w:lang w:eastAsia="zh-CN"/>
          </w:rPr>
          <w:delText>很</w:delText>
        </w:r>
        <w:r w:rsidRPr="00514AC2" w:rsidDel="00467958">
          <w:rPr>
            <w:rFonts w:ascii="Microsoft YaHei" w:eastAsia="Microsoft YaHei" w:hAnsi="Microsoft YaHei" w:cs="Microsoft YaHei" w:hint="eastAsia"/>
            <w:lang w:eastAsia="zh-CN"/>
          </w:rPr>
          <w:delText>遗</w:delText>
        </w:r>
        <w:r w:rsidRPr="00514AC2" w:rsidDel="00467958">
          <w:rPr>
            <w:rFonts w:ascii="DengXian" w:eastAsia="DengXian" w:hAnsi="DengXian" w:cs="ＭＳ ゴシック" w:hint="eastAsia"/>
            <w:lang w:eastAsia="zh-CN"/>
          </w:rPr>
          <w:delText>憾</w:delText>
        </w:r>
      </w:del>
      <w:ins w:id="110" w:author="hhh0578" w:date="2020-04-28T18:20:00Z">
        <w:r w:rsidR="00467958">
          <w:rPr>
            <w:rFonts w:ascii="DengXian" w:eastAsia="DengXian" w:hAnsi="DengXian" w:cs="ＭＳ ゴシック" w:hint="eastAsia"/>
            <w:lang w:eastAsia="zh-CN"/>
          </w:rPr>
          <w:t>我很难受</w:t>
        </w:r>
      </w:ins>
      <w:r w:rsidRPr="00514AC2">
        <w:rPr>
          <w:rFonts w:ascii="ＭＳ ゴシック" w:eastAsia="ＭＳ ゴシック" w:hAnsi="ＭＳ ゴシック" w:cs="ＭＳ ゴシック" w:hint="eastAsia"/>
          <w:lang w:eastAsia="zh-CN"/>
        </w:rPr>
        <w:t>，看来</w:t>
      </w:r>
      <w:ins w:id="111" w:author="hhh0578" w:date="2020-04-28T18:20:00Z">
        <w:r w:rsidR="00CB35AE">
          <w:rPr>
            <w:rFonts w:ascii="DengXian" w:eastAsia="DengXian" w:hAnsi="DengXian" w:cs="ＭＳ ゴシック" w:hint="eastAsia"/>
            <w:lang w:eastAsia="zh-CN"/>
          </w:rPr>
          <w:t>那</w:t>
        </w:r>
        <w:r w:rsidR="001452D4">
          <w:rPr>
            <w:rFonts w:ascii="ＭＳ ゴシック" w:eastAsia="DengXian" w:hAnsi="ＭＳ ゴシック" w:cs="ＭＳ ゴシック" w:hint="eastAsia"/>
            <w:lang w:eastAsia="zh-CN"/>
          </w:rPr>
          <w:t>是骗人的</w:t>
        </w:r>
      </w:ins>
      <w:del w:id="112" w:author="hhh0578" w:date="2020-04-28T18:20:00Z">
        <w:r w:rsidRPr="00514AC2" w:rsidDel="001452D4">
          <w:rPr>
            <w:rFonts w:ascii="ＭＳ ゴシック" w:eastAsia="ＭＳ ゴシック" w:hAnsi="ＭＳ ゴシック" w:cs="ＭＳ ゴシック" w:hint="eastAsia"/>
            <w:lang w:eastAsia="zh-CN"/>
          </w:rPr>
          <w:delText>只是在</w:delText>
        </w:r>
        <w:r w:rsidRPr="00514AC2" w:rsidDel="001452D4">
          <w:rPr>
            <w:rFonts w:ascii="Microsoft YaHei" w:eastAsia="Microsoft YaHei" w:hAnsi="Microsoft YaHei" w:cs="Microsoft YaHei" w:hint="eastAsia"/>
            <w:lang w:eastAsia="zh-CN"/>
          </w:rPr>
          <w:delText>骗</w:delText>
        </w:r>
        <w:r w:rsidRPr="00514AC2" w:rsidDel="001452D4">
          <w:rPr>
            <w:rFonts w:ascii="ＭＳ ゴシック" w:eastAsia="ＭＳ ゴシック" w:hAnsi="ＭＳ ゴシック" w:cs="ＭＳ ゴシック" w:hint="eastAsia"/>
            <w:lang w:eastAsia="zh-CN"/>
          </w:rPr>
          <w:delText>人</w:delText>
        </w:r>
        <w:r w:rsidRPr="00514AC2" w:rsidDel="001452D4">
          <w:rPr>
            <w:rFonts w:ascii="Microsoft YaHei" w:eastAsia="Microsoft YaHei" w:hAnsi="Microsoft YaHei" w:cs="Microsoft YaHei" w:hint="eastAsia"/>
            <w:lang w:eastAsia="zh-CN"/>
          </w:rPr>
          <w:delText>罢</w:delText>
        </w:r>
        <w:r w:rsidRPr="00514AC2" w:rsidDel="001452D4">
          <w:rPr>
            <w:rFonts w:ascii="ＭＳ ゴシック" w:eastAsia="ＭＳ ゴシック" w:hAnsi="ＭＳ ゴシック" w:cs="ＭＳ ゴシック" w:hint="eastAsia"/>
            <w:lang w:eastAsia="zh-CN"/>
          </w:rPr>
          <w:delText>了</w:delText>
        </w:r>
      </w:del>
      <w:r w:rsidRPr="00514AC2">
        <w:rPr>
          <w:rFonts w:ascii="ＭＳ ゴシック" w:eastAsia="ＭＳ ゴシック" w:hAnsi="ＭＳ ゴシック" w:cs="ＭＳ ゴシック" w:hint="eastAsia"/>
          <w:lang w:eastAsia="zh-CN"/>
        </w:rPr>
        <w:t>」</w:t>
      </w:r>
    </w:p>
    <w:p w14:paraId="6F1DE99A" w14:textId="77777777" w:rsidR="00514AC2" w:rsidRPr="00514AC2" w:rsidRDefault="00514AC2" w:rsidP="00514AC2">
      <w:pPr>
        <w:pStyle w:val="a3"/>
        <w:rPr>
          <w:rFonts w:ascii="ＭＳ ゴシック" w:eastAsia="ＭＳ ゴシック" w:hAnsi="ＭＳ ゴシック" w:cs="ＭＳ ゴシック"/>
          <w:lang w:eastAsia="zh-CN"/>
        </w:rPr>
      </w:pPr>
    </w:p>
    <w:p w14:paraId="6997BE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D6D0F8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&lt;jaT0089&gt;「っ……」</w:t>
      </w:r>
    </w:p>
    <w:p w14:paraId="5BFA842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&lt;cnT0089&gt;「唔……」</w:t>
      </w:r>
    </w:p>
    <w:p w14:paraId="34AD277C" w14:textId="77777777" w:rsidR="00514AC2" w:rsidRPr="00514AC2" w:rsidRDefault="00514AC2" w:rsidP="00514AC2">
      <w:pPr>
        <w:pStyle w:val="a3"/>
        <w:rPr>
          <w:rFonts w:ascii="ＭＳ ゴシック" w:eastAsia="ＭＳ ゴシック" w:hAnsi="ＭＳ ゴシック" w:cs="ＭＳ ゴシック"/>
        </w:rPr>
      </w:pPr>
    </w:p>
    <w:p w14:paraId="71D08CE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8BB21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&lt;jaT0090&gt;言葉に詰まるエステルさん。</w:t>
      </w:r>
    </w:p>
    <w:p w14:paraId="6E016818" w14:textId="26FA91E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&lt;cnT0090&gt;艾斯蒂</w:t>
      </w:r>
      <w:r w:rsidRPr="00514AC2">
        <w:rPr>
          <w:rFonts w:ascii="Microsoft YaHei" w:eastAsia="Microsoft YaHei" w:hAnsi="Microsoft YaHei" w:cs="Microsoft YaHei" w:hint="eastAsia"/>
          <w:lang w:eastAsia="zh-CN"/>
        </w:rPr>
        <w:t>尔</w:t>
      </w:r>
      <w:del w:id="113" w:author="hhh0578" w:date="2020-04-28T18:20:00Z">
        <w:r w:rsidRPr="00514AC2" w:rsidDel="009073FF">
          <w:rPr>
            <w:rFonts w:ascii="DengXian" w:eastAsia="DengXian" w:hAnsi="DengXian" w:cs="ＭＳ ゴシック" w:hint="eastAsia"/>
            <w:lang w:eastAsia="zh-CN"/>
          </w:rPr>
          <w:delText>无言以</w:delText>
        </w:r>
        <w:r w:rsidRPr="00514AC2" w:rsidDel="009073FF">
          <w:rPr>
            <w:rFonts w:ascii="Microsoft YaHei" w:eastAsia="Microsoft YaHei" w:hAnsi="Microsoft YaHei" w:cs="Microsoft YaHei" w:hint="eastAsia"/>
            <w:lang w:eastAsia="zh-CN"/>
          </w:rPr>
          <w:delText>对</w:delText>
        </w:r>
      </w:del>
      <w:ins w:id="114" w:author="hhh0578" w:date="2020-04-28T18:20:00Z">
        <w:r w:rsidR="009073FF">
          <w:rPr>
            <w:rFonts w:ascii="Microsoft YaHei" w:eastAsia="Microsoft YaHei" w:hAnsi="Microsoft YaHei" w:cs="Microsoft YaHei" w:hint="eastAsia"/>
            <w:lang w:eastAsia="zh-CN"/>
          </w:rPr>
          <w:t>说不出话了</w:t>
        </w:r>
      </w:ins>
      <w:r w:rsidRPr="00514AC2">
        <w:rPr>
          <w:rFonts w:ascii="ＭＳ ゴシック" w:eastAsia="ＭＳ ゴシック" w:hAnsi="ＭＳ ゴシック" w:cs="ＭＳ ゴシック" w:hint="eastAsia"/>
          <w:lang w:eastAsia="zh-CN"/>
        </w:rPr>
        <w:t>。</w:t>
      </w:r>
    </w:p>
    <w:p w14:paraId="470341D3" w14:textId="77777777" w:rsidR="00514AC2" w:rsidRPr="00514AC2" w:rsidRDefault="00514AC2" w:rsidP="00514AC2">
      <w:pPr>
        <w:pStyle w:val="a3"/>
        <w:rPr>
          <w:rFonts w:ascii="ＭＳ ゴシック" w:eastAsia="ＭＳ ゴシック" w:hAnsi="ＭＳ ゴシック" w:cs="ＭＳ ゴシック"/>
          <w:lang w:eastAsia="zh-CN"/>
        </w:rPr>
      </w:pPr>
    </w:p>
    <w:p w14:paraId="6301251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DF8398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&lt;jaT0091&gt;「あのときは貴方が地球人だとは知りませんでした」</w:t>
      </w:r>
    </w:p>
    <w:p w14:paraId="76C47C0F" w14:textId="057E102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&lt;cnT0091&gt;「那个</w:t>
      </w:r>
      <w:r w:rsidRPr="00514AC2">
        <w:rPr>
          <w:rFonts w:ascii="Microsoft YaHei" w:eastAsia="Microsoft YaHei" w:hAnsi="Microsoft YaHei" w:cs="Microsoft YaHei" w:hint="eastAsia"/>
          <w:lang w:eastAsia="zh-CN"/>
        </w:rPr>
        <w:t>时</w:t>
      </w:r>
      <w:r w:rsidRPr="00514AC2">
        <w:rPr>
          <w:rFonts w:ascii="ＭＳ ゴシック" w:eastAsia="ＭＳ ゴシック" w:hAnsi="ＭＳ ゴシック" w:cs="ＭＳ ゴシック" w:hint="eastAsia"/>
          <w:lang w:eastAsia="zh-CN"/>
        </w:rPr>
        <w:t>候</w:t>
      </w:r>
      <w:ins w:id="115" w:author="hhh0578" w:date="2020-04-28T18:21:00Z">
        <w:r w:rsidR="00AE2981">
          <w:rPr>
            <w:rFonts w:ascii="DengXian" w:eastAsia="DengXian" w:hAnsi="DengXian" w:cs="ＭＳ ゴシック" w:hint="eastAsia"/>
            <w:lang w:eastAsia="zh-CN"/>
          </w:rPr>
          <w:t>我</w:t>
        </w:r>
      </w:ins>
      <w:r w:rsidRPr="00514AC2">
        <w:rPr>
          <w:rFonts w:ascii="Microsoft YaHei" w:eastAsia="Microsoft YaHei" w:hAnsi="Microsoft YaHei" w:cs="Microsoft YaHei" w:hint="eastAsia"/>
          <w:lang w:eastAsia="zh-CN"/>
        </w:rPr>
        <w:t>还</w:t>
      </w:r>
      <w:r w:rsidRPr="00514AC2">
        <w:rPr>
          <w:rFonts w:ascii="ＭＳ ゴシック" w:eastAsia="ＭＳ ゴシック" w:hAnsi="ＭＳ ゴシック" w:cs="ＭＳ ゴシック" w:hint="eastAsia"/>
          <w:lang w:eastAsia="zh-CN"/>
        </w:rPr>
        <w:t>不知道你是地球人」</w:t>
      </w:r>
    </w:p>
    <w:p w14:paraId="6AD8413C" w14:textId="77777777" w:rsidR="00514AC2" w:rsidRPr="00514AC2" w:rsidRDefault="00514AC2" w:rsidP="00514AC2">
      <w:pPr>
        <w:pStyle w:val="a3"/>
        <w:rPr>
          <w:rFonts w:ascii="ＭＳ ゴシック" w:eastAsia="ＭＳ ゴシック" w:hAnsi="ＭＳ ゴシック" w:cs="ＭＳ ゴシック"/>
          <w:lang w:eastAsia="zh-CN"/>
        </w:rPr>
      </w:pPr>
    </w:p>
    <w:p w14:paraId="054B89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 【達哉】</w:t>
      </w:r>
    </w:p>
    <w:p w14:paraId="3DDFBF4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&lt;jaT0092&gt;「月の聖職者は相手をよく確かめもせず、口約束をする程度のものだということですね」</w:t>
      </w:r>
    </w:p>
    <w:p w14:paraId="4BB9818C" w14:textId="2AF130A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&lt;cnT0092&gt;「也就是</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月球的圣</w:t>
      </w:r>
      <w:r w:rsidRPr="00514AC2">
        <w:rPr>
          <w:rFonts w:ascii="Microsoft YaHei" w:eastAsia="Microsoft YaHei" w:hAnsi="Microsoft YaHei" w:cs="Microsoft YaHei" w:hint="eastAsia"/>
          <w:lang w:eastAsia="zh-CN"/>
        </w:rPr>
        <w:t>职</w:t>
      </w:r>
      <w:r w:rsidRPr="00514AC2">
        <w:rPr>
          <w:rFonts w:ascii="ＭＳ ゴシック" w:eastAsia="ＭＳ ゴシック" w:hAnsi="ＭＳ ゴシック" w:cs="ＭＳ ゴシック" w:hint="eastAsia"/>
          <w:lang w:eastAsia="zh-CN"/>
        </w:rPr>
        <w:t>者</w:t>
      </w:r>
      <w:ins w:id="116" w:author="hhh0578" w:date="2020-04-28T18:21:00Z">
        <w:r w:rsidR="00AE2981">
          <w:rPr>
            <w:rFonts w:ascii="DengXian" w:eastAsia="DengXian" w:hAnsi="DengXian" w:cs="ＭＳ ゴシック" w:hint="eastAsia"/>
            <w:lang w:eastAsia="zh-CN"/>
          </w:rPr>
          <w:t>会在不清楚</w:t>
        </w:r>
        <w:r w:rsidR="00AE2981">
          <w:rPr>
            <w:rFonts w:ascii="Microsoft YaHei" w:eastAsia="Microsoft YaHei" w:hAnsi="Microsoft YaHei" w:cs="Microsoft YaHei" w:hint="eastAsia"/>
            <w:lang w:eastAsia="zh-CN"/>
          </w:rPr>
          <w:t>对方身份的情况下，就随口</w:t>
        </w:r>
      </w:ins>
      <w:ins w:id="117" w:author="hhh0578" w:date="2020-04-28T18:22:00Z">
        <w:r w:rsidR="00DB49FA">
          <w:rPr>
            <w:rFonts w:ascii="Microsoft YaHei" w:eastAsia="Microsoft YaHei" w:hAnsi="Microsoft YaHei" w:cs="Microsoft YaHei" w:hint="eastAsia"/>
            <w:lang w:eastAsia="zh-CN"/>
          </w:rPr>
          <w:t>许下承诺</w:t>
        </w:r>
      </w:ins>
      <w:del w:id="118" w:author="hhh0578" w:date="2020-04-28T18:21:00Z">
        <w:r w:rsidRPr="00514AC2" w:rsidDel="00AE2981">
          <w:rPr>
            <w:rFonts w:ascii="DengXian" w:eastAsia="DengXian" w:hAnsi="DengXian" w:cs="ＭＳ ゴシック" w:hint="eastAsia"/>
            <w:lang w:eastAsia="zh-CN"/>
          </w:rPr>
          <w:delText>不确定</w:delText>
        </w:r>
        <w:r w:rsidRPr="00514AC2" w:rsidDel="00AE2981">
          <w:rPr>
            <w:rFonts w:ascii="Microsoft YaHei" w:eastAsia="Microsoft YaHei" w:hAnsi="Microsoft YaHei" w:cs="Microsoft YaHei" w:hint="eastAsia"/>
            <w:lang w:eastAsia="zh-CN"/>
          </w:rPr>
          <w:delText>对</w:delText>
        </w:r>
        <w:r w:rsidRPr="00514AC2" w:rsidDel="00AE2981">
          <w:rPr>
            <w:rFonts w:ascii="DengXian" w:eastAsia="DengXian" w:hAnsi="DengXian" w:cs="ＭＳ ゴシック" w:hint="eastAsia"/>
            <w:lang w:eastAsia="zh-CN"/>
          </w:rPr>
          <w:delText>方身份，就随意作下口</w:delText>
        </w:r>
        <w:r w:rsidRPr="00514AC2" w:rsidDel="00AE2981">
          <w:rPr>
            <w:rFonts w:ascii="Microsoft YaHei" w:eastAsia="Microsoft YaHei" w:hAnsi="Microsoft YaHei" w:cs="Microsoft YaHei" w:hint="eastAsia"/>
            <w:lang w:eastAsia="zh-CN"/>
          </w:rPr>
          <w:delText>头约</w:delText>
        </w:r>
        <w:r w:rsidRPr="00514AC2" w:rsidDel="00AE2981">
          <w:rPr>
            <w:rFonts w:ascii="DengXian" w:eastAsia="DengXian" w:hAnsi="DengXian" w:cs="ＭＳ ゴシック" w:hint="eastAsia"/>
            <w:lang w:eastAsia="zh-CN"/>
          </w:rPr>
          <w:delText>定呢</w:delText>
        </w:r>
      </w:del>
      <w:r w:rsidRPr="00514AC2">
        <w:rPr>
          <w:rFonts w:ascii="ＭＳ ゴシック" w:eastAsia="ＭＳ ゴシック" w:hAnsi="ＭＳ ゴシック" w:cs="ＭＳ ゴシック" w:hint="eastAsia"/>
          <w:lang w:eastAsia="zh-CN"/>
        </w:rPr>
        <w:t>」</w:t>
      </w:r>
    </w:p>
    <w:p w14:paraId="26ABBCA4" w14:textId="77777777" w:rsidR="00514AC2" w:rsidRPr="00514AC2" w:rsidRDefault="00514AC2" w:rsidP="00514AC2">
      <w:pPr>
        <w:pStyle w:val="a3"/>
        <w:rPr>
          <w:rFonts w:ascii="ＭＳ ゴシック" w:eastAsia="ＭＳ ゴシック" w:hAnsi="ＭＳ ゴシック" w:cs="ＭＳ ゴシック"/>
          <w:lang w:eastAsia="zh-CN"/>
        </w:rPr>
      </w:pPr>
    </w:p>
    <w:p w14:paraId="25709ED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C899D7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&lt;jaT0093&gt;「違います」</w:t>
      </w:r>
    </w:p>
    <w:p w14:paraId="766A49B2" w14:textId="32EAC14E"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&lt;cnT0093&gt;「不</w:t>
      </w:r>
      <w:ins w:id="119" w:author="hhh0578" w:date="2020-04-28T18:22:00Z">
        <w:r w:rsidR="00BB3598">
          <w:rPr>
            <w:rFonts w:ascii="DengXian" w:eastAsia="DengXian" w:hAnsi="DengXian" w:cs="ＭＳ ゴシック" w:hint="eastAsia"/>
            <w:lang w:eastAsia="zh-CN"/>
          </w:rPr>
          <w:t>是</w:t>
        </w:r>
      </w:ins>
      <w:del w:id="120" w:author="hhh0578" w:date="2020-04-28T18:22:00Z">
        <w:r w:rsidRPr="00514AC2" w:rsidDel="00BB3598">
          <w:rPr>
            <w:rFonts w:ascii="ＭＳ ゴシック" w:eastAsia="ＭＳ ゴシック" w:hAnsi="ＭＳ ゴシック" w:cs="ＭＳ ゴシック"/>
          </w:rPr>
          <w:delText>会</w:delText>
        </w:r>
      </w:del>
      <w:r w:rsidRPr="00514AC2">
        <w:rPr>
          <w:rFonts w:ascii="ＭＳ ゴシック" w:eastAsia="ＭＳ ゴシック" w:hAnsi="ＭＳ ゴシック" w:cs="ＭＳ ゴシック"/>
        </w:rPr>
        <w:t>」</w:t>
      </w:r>
    </w:p>
    <w:p w14:paraId="669A3ADB" w14:textId="77777777" w:rsidR="00514AC2" w:rsidRPr="00514AC2" w:rsidRDefault="00514AC2" w:rsidP="00514AC2">
      <w:pPr>
        <w:pStyle w:val="a3"/>
        <w:rPr>
          <w:rFonts w:ascii="ＭＳ ゴシック" w:eastAsia="ＭＳ ゴシック" w:hAnsi="ＭＳ ゴシック" w:cs="ＭＳ ゴシック"/>
        </w:rPr>
      </w:pPr>
    </w:p>
    <w:p w14:paraId="45D0D3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75D1C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&lt;jaT0094&gt;「私が口約束をしたことは謝ります」</w:t>
      </w:r>
    </w:p>
    <w:p w14:paraId="4A2BA729" w14:textId="59CA025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&lt;cnT0094&gt;「</w:t>
      </w:r>
      <w:del w:id="121" w:author="hhh0578" w:date="2020-04-28T18:22:00Z">
        <w:r w:rsidRPr="00514AC2" w:rsidDel="00A42C47">
          <w:rPr>
            <w:rFonts w:ascii="DengXian" w:eastAsia="DengXian" w:hAnsi="DengXian" w:cs="ＭＳ ゴシック" w:hint="eastAsia"/>
            <w:lang w:eastAsia="zh-CN"/>
          </w:rPr>
          <w:delText>我</w:delText>
        </w:r>
        <w:r w:rsidRPr="00514AC2" w:rsidDel="00A42C47">
          <w:rPr>
            <w:rFonts w:ascii="Microsoft YaHei" w:eastAsia="Microsoft YaHei" w:hAnsi="Microsoft YaHei" w:cs="Microsoft YaHei" w:hint="eastAsia"/>
            <w:lang w:eastAsia="zh-CN"/>
          </w:rPr>
          <w:delText>对</w:delText>
        </w:r>
        <w:r w:rsidRPr="00514AC2" w:rsidDel="00A42C47">
          <w:rPr>
            <w:rFonts w:ascii="DengXian" w:eastAsia="DengXian" w:hAnsi="DengXian" w:cs="ＭＳ ゴシック" w:hint="eastAsia"/>
            <w:lang w:eastAsia="zh-CN"/>
          </w:rPr>
          <w:delText>口</w:delText>
        </w:r>
        <w:r w:rsidRPr="00514AC2" w:rsidDel="00A42C47">
          <w:rPr>
            <w:rFonts w:ascii="Microsoft YaHei" w:eastAsia="Microsoft YaHei" w:hAnsi="Microsoft YaHei" w:cs="Microsoft YaHei" w:hint="eastAsia"/>
            <w:lang w:eastAsia="zh-CN"/>
          </w:rPr>
          <w:delText>头约</w:delText>
        </w:r>
        <w:r w:rsidRPr="00514AC2" w:rsidDel="00A42C47">
          <w:rPr>
            <w:rFonts w:ascii="DengXian" w:eastAsia="DengXian" w:hAnsi="DengXian" w:cs="ＭＳ ゴシック" w:hint="eastAsia"/>
            <w:lang w:eastAsia="zh-CN"/>
          </w:rPr>
          <w:delText>定一事表示歉意</w:delText>
        </w:r>
      </w:del>
      <w:ins w:id="122" w:author="hhh0578" w:date="2020-04-28T18:22:00Z">
        <w:r w:rsidR="00A42C47">
          <w:rPr>
            <w:rFonts w:ascii="DengXian" w:eastAsia="DengXian" w:hAnsi="DengXian" w:cs="ＭＳ ゴシック" w:hint="eastAsia"/>
            <w:lang w:eastAsia="zh-CN"/>
          </w:rPr>
          <w:t>承诺的事情我道歉</w:t>
        </w:r>
      </w:ins>
      <w:r w:rsidRPr="00514AC2">
        <w:rPr>
          <w:rFonts w:ascii="ＭＳ ゴシック" w:eastAsia="ＭＳ ゴシック" w:hAnsi="ＭＳ ゴシック" w:cs="ＭＳ ゴシック" w:hint="eastAsia"/>
          <w:lang w:eastAsia="zh-CN"/>
        </w:rPr>
        <w:t>」</w:t>
      </w:r>
    </w:p>
    <w:p w14:paraId="07B89B80" w14:textId="77777777" w:rsidR="00514AC2" w:rsidRPr="00514AC2" w:rsidRDefault="00514AC2" w:rsidP="00514AC2">
      <w:pPr>
        <w:pStyle w:val="a3"/>
        <w:rPr>
          <w:rFonts w:ascii="ＭＳ ゴシック" w:eastAsia="ＭＳ ゴシック" w:hAnsi="ＭＳ ゴシック" w:cs="ＭＳ ゴシック"/>
          <w:lang w:eastAsia="zh-CN"/>
        </w:rPr>
      </w:pPr>
    </w:p>
    <w:p w14:paraId="50323B8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223064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&lt;jaT0095&gt;「では、相談に乗ってもらえるのですか？」</w:t>
      </w:r>
    </w:p>
    <w:p w14:paraId="04B3E5C0" w14:textId="4EBF9AB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&lt;cnT0095&gt;「那么，能</w:t>
      </w:r>
      <w:ins w:id="123" w:author="hhh0578" w:date="2020-04-28T18:23:00Z">
        <w:r w:rsidR="00276097">
          <w:rPr>
            <w:rFonts w:ascii="DengXian" w:eastAsia="DengXian" w:hAnsi="DengXian" w:cs="ＭＳ ゴシック" w:hint="eastAsia"/>
            <w:lang w:eastAsia="zh-CN"/>
          </w:rPr>
          <w:t>帮我</w:t>
        </w:r>
        <w:r w:rsidR="00E210E1">
          <w:rPr>
            <w:rFonts w:ascii="DengXian" w:eastAsia="DengXian" w:hAnsi="DengXian" w:cs="ＭＳ ゴシック" w:hint="eastAsia"/>
            <w:lang w:eastAsia="zh-CN"/>
          </w:rPr>
          <w:t>了</w:t>
        </w:r>
        <w:r w:rsidR="00276097">
          <w:rPr>
            <w:rFonts w:ascii="Microsoft YaHei" w:eastAsia="Microsoft YaHei" w:hAnsi="Microsoft YaHei" w:cs="Microsoft YaHei" w:hint="eastAsia"/>
            <w:lang w:eastAsia="zh-CN"/>
          </w:rPr>
          <w:t>吗</w:t>
        </w:r>
      </w:ins>
      <w:del w:id="124" w:author="hhh0578" w:date="2020-04-28T18:23:00Z">
        <w:r w:rsidRPr="00514AC2" w:rsidDel="00276097">
          <w:rPr>
            <w:rFonts w:ascii="DengXian" w:eastAsia="DengXian" w:hAnsi="DengXian" w:cs="ＭＳ ゴシック" w:hint="eastAsia"/>
            <w:lang w:eastAsia="zh-CN"/>
          </w:rPr>
          <w:delText>接受</w:delText>
        </w:r>
        <w:r w:rsidRPr="00514AC2" w:rsidDel="00276097">
          <w:rPr>
            <w:rFonts w:ascii="Microsoft YaHei" w:eastAsia="Microsoft YaHei" w:hAnsi="Microsoft YaHei" w:cs="Microsoft YaHei" w:hint="eastAsia"/>
            <w:lang w:eastAsia="zh-CN"/>
          </w:rPr>
          <w:delText>谈话</w:delText>
        </w:r>
        <w:r w:rsidRPr="00514AC2" w:rsidDel="00276097">
          <w:rPr>
            <w:rFonts w:ascii="DengXian" w:eastAsia="DengXian" w:hAnsi="DengXian" w:cs="ＭＳ ゴシック" w:hint="eastAsia"/>
            <w:lang w:eastAsia="zh-CN"/>
          </w:rPr>
          <w:delText>了</w:delText>
        </w:r>
        <w:r w:rsidRPr="00514AC2" w:rsidDel="00276097">
          <w:rPr>
            <w:rFonts w:ascii="Microsoft YaHei" w:eastAsia="Microsoft YaHei" w:hAnsi="Microsoft YaHei" w:cs="Microsoft YaHei" w:hint="eastAsia"/>
            <w:lang w:eastAsia="zh-CN"/>
          </w:rPr>
          <w:delText>吗</w:delText>
        </w:r>
      </w:del>
      <w:r w:rsidRPr="00514AC2">
        <w:rPr>
          <w:rFonts w:ascii="ＭＳ ゴシック" w:eastAsia="ＭＳ ゴシック" w:hAnsi="ＭＳ ゴシック" w:cs="ＭＳ ゴシック" w:hint="eastAsia"/>
          <w:lang w:eastAsia="zh-CN"/>
        </w:rPr>
        <w:t>？」</w:t>
      </w:r>
    </w:p>
    <w:p w14:paraId="0481AD14" w14:textId="77777777" w:rsidR="00514AC2" w:rsidRPr="00514AC2" w:rsidRDefault="00514AC2" w:rsidP="00514AC2">
      <w:pPr>
        <w:pStyle w:val="a3"/>
        <w:rPr>
          <w:rFonts w:ascii="ＭＳ ゴシック" w:eastAsia="ＭＳ ゴシック" w:hAnsi="ＭＳ ゴシック" w:cs="ＭＳ ゴシック"/>
          <w:lang w:eastAsia="zh-CN"/>
        </w:rPr>
      </w:pPr>
    </w:p>
    <w:p w14:paraId="7DD97FD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C09BE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&lt;jaT0096&gt;「無理です、当礼拝堂では地球人の相談は受け付けていません」</w:t>
      </w:r>
    </w:p>
    <w:p w14:paraId="3CD4C683" w14:textId="67FE3E2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&lt;cnT0096&gt;「</w:t>
      </w:r>
      <w:ins w:id="125" w:author="hhh0578" w:date="2020-04-28T18:23:00Z">
        <w:r w:rsidR="00E66B72">
          <w:rPr>
            <w:rFonts w:ascii="Microsoft YaHei" w:eastAsia="Microsoft YaHei" w:hAnsi="Microsoft YaHei" w:cs="Microsoft YaHei" w:hint="eastAsia"/>
            <w:lang w:eastAsia="zh-CN"/>
          </w:rPr>
          <w:t>这</w:t>
        </w:r>
      </w:ins>
      <w:r w:rsidRPr="00514AC2">
        <w:rPr>
          <w:rFonts w:ascii="ＭＳ ゴシック" w:eastAsia="ＭＳ ゴシック" w:hAnsi="ＭＳ ゴシック" w:cs="ＭＳ ゴシック"/>
          <w:lang w:eastAsia="zh-CN"/>
        </w:rPr>
        <w:t>不行，</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个礼拜堂</w:t>
      </w:r>
      <w:del w:id="126" w:author="hhh0578" w:date="2020-04-28T18:23:00Z">
        <w:r w:rsidRPr="00514AC2" w:rsidDel="0070290D">
          <w:rPr>
            <w:rFonts w:ascii="Microsoft YaHei" w:eastAsia="Microsoft YaHei" w:hAnsi="Microsoft YaHei" w:cs="Microsoft YaHei" w:hint="eastAsia"/>
            <w:lang w:eastAsia="zh-CN"/>
          </w:rPr>
          <w:delText>暂</w:delText>
        </w:r>
      </w:del>
      <w:r w:rsidRPr="00514AC2">
        <w:rPr>
          <w:rFonts w:ascii="ＭＳ ゴシック" w:eastAsia="ＭＳ ゴシック" w:hAnsi="ＭＳ ゴシック" w:cs="ＭＳ ゴシック" w:hint="eastAsia"/>
          <w:lang w:eastAsia="zh-CN"/>
        </w:rPr>
        <w:t>不接受地球人的</w:t>
      </w:r>
      <w:ins w:id="127" w:author="hhh0578" w:date="2020-04-28T18:23:00Z">
        <w:r w:rsidR="004354AE">
          <w:rPr>
            <w:rFonts w:ascii="DengXian" w:eastAsia="DengXian" w:hAnsi="DengXian" w:cs="ＭＳ ゴシック" w:hint="eastAsia"/>
            <w:lang w:eastAsia="zh-CN"/>
          </w:rPr>
          <w:t>求助</w:t>
        </w:r>
      </w:ins>
      <w:del w:id="128" w:author="hhh0578" w:date="2020-04-28T18:23:00Z">
        <w:r w:rsidRPr="00514AC2" w:rsidDel="004354AE">
          <w:rPr>
            <w:rFonts w:ascii="ＭＳ ゴシック" w:eastAsia="ＭＳ ゴシック" w:hAnsi="ＭＳ ゴシック" w:cs="ＭＳ ゴシック" w:hint="eastAsia"/>
            <w:lang w:eastAsia="zh-CN"/>
          </w:rPr>
          <w:delText>相</w:delText>
        </w:r>
        <w:r w:rsidRPr="00514AC2" w:rsidDel="004354AE">
          <w:rPr>
            <w:rFonts w:ascii="Microsoft YaHei" w:eastAsia="Microsoft YaHei" w:hAnsi="Microsoft YaHei" w:cs="Microsoft YaHei" w:hint="eastAsia"/>
            <w:lang w:eastAsia="zh-CN"/>
          </w:rPr>
          <w:delText>谈</w:delText>
        </w:r>
      </w:del>
      <w:r w:rsidRPr="00514AC2">
        <w:rPr>
          <w:rFonts w:ascii="ＭＳ ゴシック" w:eastAsia="ＭＳ ゴシック" w:hAnsi="ＭＳ ゴシック" w:cs="ＭＳ ゴシック" w:hint="eastAsia"/>
          <w:lang w:eastAsia="zh-CN"/>
        </w:rPr>
        <w:t>」</w:t>
      </w:r>
    </w:p>
    <w:p w14:paraId="49D075F1" w14:textId="77777777" w:rsidR="00514AC2" w:rsidRPr="00514AC2" w:rsidRDefault="00514AC2" w:rsidP="00514AC2">
      <w:pPr>
        <w:pStyle w:val="a3"/>
        <w:rPr>
          <w:rFonts w:ascii="ＭＳ ゴシック" w:eastAsia="ＭＳ ゴシック" w:hAnsi="ＭＳ ゴシック" w:cs="ＭＳ ゴシック"/>
          <w:lang w:eastAsia="zh-CN"/>
        </w:rPr>
      </w:pPr>
    </w:p>
    <w:p w14:paraId="5D497D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674E9DF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&lt;jaT0097&gt;「初耳だね、それは」</w:t>
      </w:r>
    </w:p>
    <w:p w14:paraId="4E0F8C9C" w14:textId="62AA64B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&lt;cnT0097&gt;「</w:t>
      </w:r>
      <w:del w:id="129" w:author="hhh0578" w:date="2020-04-28T18:23:00Z">
        <w:r w:rsidRPr="00514AC2" w:rsidDel="00541DF8">
          <w:rPr>
            <w:rFonts w:ascii="DengXian" w:eastAsia="DengXian" w:hAnsi="DengXian" w:cs="ＭＳ ゴシック" w:hint="eastAsia"/>
            <w:lang w:eastAsia="zh-CN"/>
          </w:rPr>
          <w:delText>第一次听</w:delText>
        </w:r>
        <w:r w:rsidRPr="00514AC2" w:rsidDel="00541DF8">
          <w:rPr>
            <w:rFonts w:ascii="Microsoft YaHei" w:eastAsia="Microsoft YaHei" w:hAnsi="Microsoft YaHei" w:cs="Microsoft YaHei" w:hint="eastAsia"/>
            <w:lang w:eastAsia="zh-CN"/>
          </w:rPr>
          <w:delText>说</w:delText>
        </w:r>
        <w:r w:rsidRPr="00514AC2" w:rsidDel="00541DF8">
          <w:rPr>
            <w:rFonts w:ascii="DengXian" w:eastAsia="DengXian" w:hAnsi="DengXian" w:cs="ＭＳ ゴシック" w:hint="eastAsia"/>
            <w:lang w:eastAsia="zh-CN"/>
          </w:rPr>
          <w:delText>呢，</w:delText>
        </w:r>
        <w:r w:rsidRPr="00514AC2" w:rsidDel="00541DF8">
          <w:rPr>
            <w:rFonts w:ascii="Microsoft YaHei" w:eastAsia="Microsoft YaHei" w:hAnsi="Microsoft YaHei" w:cs="Microsoft YaHei" w:hint="eastAsia"/>
            <w:lang w:eastAsia="zh-CN"/>
          </w:rPr>
          <w:delText>这</w:delText>
        </w:r>
        <w:r w:rsidRPr="00514AC2" w:rsidDel="00541DF8">
          <w:rPr>
            <w:rFonts w:ascii="DengXian" w:eastAsia="DengXian" w:hAnsi="DengXian" w:cs="ＭＳ ゴシック" w:hint="eastAsia"/>
            <w:lang w:eastAsia="zh-CN"/>
          </w:rPr>
          <w:delText>事</w:delText>
        </w:r>
      </w:del>
      <w:ins w:id="130" w:author="hhh0578" w:date="2020-04-28T18:24:00Z">
        <w:r w:rsidR="0098628B">
          <w:rPr>
            <w:rFonts w:ascii="DengXian" w:eastAsia="DengXian" w:hAnsi="DengXian" w:cs="ＭＳ ゴシック" w:hint="eastAsia"/>
            <w:lang w:eastAsia="zh-CN"/>
          </w:rPr>
          <w:t>我怎么不知道这事</w:t>
        </w:r>
      </w:ins>
      <w:r w:rsidRPr="00514AC2">
        <w:rPr>
          <w:rFonts w:ascii="ＭＳ ゴシック" w:eastAsia="ＭＳ ゴシック" w:hAnsi="ＭＳ ゴシック" w:cs="ＭＳ ゴシック" w:hint="eastAsia"/>
          <w:lang w:eastAsia="zh-CN"/>
        </w:rPr>
        <w:t>」</w:t>
      </w:r>
    </w:p>
    <w:p w14:paraId="45922220" w14:textId="77777777" w:rsidR="00514AC2" w:rsidRPr="00514AC2" w:rsidRDefault="00514AC2" w:rsidP="00514AC2">
      <w:pPr>
        <w:pStyle w:val="a3"/>
        <w:rPr>
          <w:rFonts w:ascii="ＭＳ ゴシック" w:eastAsia="ＭＳ ゴシック" w:hAnsi="ＭＳ ゴシック" w:cs="ＭＳ ゴシック"/>
          <w:lang w:eastAsia="zh-CN"/>
        </w:rPr>
      </w:pPr>
    </w:p>
    <w:p w14:paraId="1233FD3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F860DC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&lt;jaT0098&gt;エステルさんが振り返る。</w:t>
      </w:r>
    </w:p>
    <w:p w14:paraId="04CB9397"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&lt;cnT0098&gt;艾斯蒂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回</w:t>
      </w:r>
      <w:r w:rsidRPr="00514AC2">
        <w:rPr>
          <w:rFonts w:ascii="Microsoft YaHei" w:eastAsia="Microsoft YaHei" w:hAnsi="Microsoft YaHei" w:cs="Microsoft YaHei" w:hint="eastAsia"/>
          <w:lang w:eastAsia="zh-CN"/>
        </w:rPr>
        <w:t>过头</w:t>
      </w:r>
      <w:r w:rsidRPr="00514AC2">
        <w:rPr>
          <w:rFonts w:ascii="ＭＳ ゴシック" w:eastAsia="ＭＳ ゴシック" w:hAnsi="ＭＳ ゴシック" w:cs="ＭＳ ゴシック" w:hint="eastAsia"/>
          <w:lang w:eastAsia="zh-CN"/>
        </w:rPr>
        <w:t>。</w:t>
      </w:r>
    </w:p>
    <w:p w14:paraId="10E9CAEB" w14:textId="77777777" w:rsidR="00514AC2" w:rsidRPr="00514AC2" w:rsidRDefault="00514AC2" w:rsidP="00514AC2">
      <w:pPr>
        <w:pStyle w:val="a3"/>
        <w:rPr>
          <w:rFonts w:ascii="ＭＳ ゴシック" w:eastAsia="ＭＳ ゴシック" w:hAnsi="ＭＳ ゴシック" w:cs="ＭＳ ゴシック"/>
          <w:lang w:eastAsia="zh-CN"/>
        </w:rPr>
      </w:pPr>
    </w:p>
    <w:p w14:paraId="741A62A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3476CD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&lt;jaT0099&gt;「モーリッツ様っ」</w:t>
      </w:r>
    </w:p>
    <w:p w14:paraId="562876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&lt;cnT0099&gt;「摩利茨大人」</w:t>
      </w:r>
    </w:p>
    <w:p w14:paraId="69574EB6" w14:textId="77777777" w:rsidR="00514AC2" w:rsidRPr="00514AC2" w:rsidRDefault="00514AC2" w:rsidP="00514AC2">
      <w:pPr>
        <w:pStyle w:val="a3"/>
        <w:rPr>
          <w:rFonts w:ascii="ＭＳ ゴシック" w:eastAsia="ＭＳ ゴシック" w:hAnsi="ＭＳ ゴシック" w:cs="ＭＳ ゴシック"/>
        </w:rPr>
      </w:pPr>
    </w:p>
    <w:p w14:paraId="5573952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E2CD3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&lt;jaT0100&gt;気づかないうちに、モーリッツさんが礼拝堂に入ってきていた。</w:t>
      </w:r>
    </w:p>
    <w:p w14:paraId="28C91DC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&lt;cnT0100&gt;不知不</w:t>
      </w:r>
      <w:r w:rsidRPr="00514AC2">
        <w:rPr>
          <w:rFonts w:ascii="Microsoft YaHei" w:eastAsia="Microsoft YaHei" w:hAnsi="Microsoft YaHei" w:cs="Microsoft YaHei" w:hint="eastAsia"/>
          <w:lang w:eastAsia="zh-CN"/>
        </w:rPr>
        <w:t>觉间</w:t>
      </w:r>
      <w:r w:rsidRPr="00514AC2">
        <w:rPr>
          <w:rFonts w:ascii="ＭＳ ゴシック" w:eastAsia="ＭＳ ゴシック" w:hAnsi="ＭＳ ゴシック" w:cs="ＭＳ ゴシック" w:hint="eastAsia"/>
          <w:lang w:eastAsia="zh-CN"/>
        </w:rPr>
        <w:t>，摩利茨先生已</w:t>
      </w:r>
      <w:r w:rsidRPr="00514AC2">
        <w:rPr>
          <w:rFonts w:ascii="Microsoft YaHei" w:eastAsia="Microsoft YaHei" w:hAnsi="Microsoft YaHei" w:cs="Microsoft YaHei" w:hint="eastAsia"/>
          <w:lang w:eastAsia="zh-CN"/>
        </w:rPr>
        <w:t>经</w:t>
      </w:r>
      <w:r w:rsidRPr="00514AC2">
        <w:rPr>
          <w:rFonts w:ascii="ＭＳ ゴシック" w:eastAsia="ＭＳ ゴシック" w:hAnsi="ＭＳ ゴシック" w:cs="ＭＳ ゴシック" w:hint="eastAsia"/>
          <w:lang w:eastAsia="zh-CN"/>
        </w:rPr>
        <w:t>走</w:t>
      </w:r>
      <w:r w:rsidRPr="00514AC2">
        <w:rPr>
          <w:rFonts w:ascii="Microsoft YaHei" w:eastAsia="Microsoft YaHei" w:hAnsi="Microsoft YaHei" w:cs="Microsoft YaHei" w:hint="eastAsia"/>
          <w:lang w:eastAsia="zh-CN"/>
        </w:rPr>
        <w:t>进</w:t>
      </w:r>
      <w:r w:rsidRPr="00514AC2">
        <w:rPr>
          <w:rFonts w:ascii="ＭＳ ゴシック" w:eastAsia="ＭＳ ゴシック" w:hAnsi="ＭＳ ゴシック" w:cs="ＭＳ ゴシック" w:hint="eastAsia"/>
          <w:lang w:eastAsia="zh-CN"/>
        </w:rPr>
        <w:t>了礼拜堂。</w:t>
      </w:r>
    </w:p>
    <w:p w14:paraId="468745BC" w14:textId="77777777" w:rsidR="00514AC2" w:rsidRPr="00514AC2" w:rsidRDefault="00514AC2" w:rsidP="00514AC2">
      <w:pPr>
        <w:pStyle w:val="a3"/>
        <w:rPr>
          <w:rFonts w:ascii="ＭＳ ゴシック" w:eastAsia="ＭＳ ゴシック" w:hAnsi="ＭＳ ゴシック" w:cs="ＭＳ ゴシック"/>
          <w:lang w:eastAsia="zh-CN"/>
        </w:rPr>
      </w:pPr>
    </w:p>
    <w:p w14:paraId="4E8B283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4B92CDE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&lt;jaT0101&gt;「いつからこの礼拝堂は月人専用になったのだ？」</w:t>
      </w:r>
    </w:p>
    <w:p w14:paraId="59F1DD6D" w14:textId="167EE95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&lt;cnT0101&gt;「什么</w:t>
      </w:r>
      <w:r w:rsidRPr="00514AC2">
        <w:rPr>
          <w:rFonts w:ascii="Microsoft YaHei" w:eastAsia="Microsoft YaHei" w:hAnsi="Microsoft YaHei" w:cs="Microsoft YaHei" w:hint="eastAsia"/>
          <w:lang w:eastAsia="zh-CN"/>
        </w:rPr>
        <w:t>时</w:t>
      </w:r>
      <w:r w:rsidRPr="00514AC2">
        <w:rPr>
          <w:rFonts w:ascii="ＭＳ ゴシック" w:eastAsia="ＭＳ ゴシック" w:hAnsi="ＭＳ ゴシック" w:cs="ＭＳ ゴシック" w:hint="eastAsia"/>
          <w:lang w:eastAsia="zh-CN"/>
        </w:rPr>
        <w:t>候</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个礼拜堂</w:t>
      </w:r>
      <w:r w:rsidRPr="00514AC2">
        <w:rPr>
          <w:rFonts w:ascii="Microsoft YaHei" w:eastAsia="Microsoft YaHei" w:hAnsi="Microsoft YaHei" w:cs="Microsoft YaHei" w:hint="eastAsia"/>
          <w:lang w:eastAsia="zh-CN"/>
        </w:rPr>
        <w:t>变</w:t>
      </w:r>
      <w:r w:rsidRPr="00514AC2">
        <w:rPr>
          <w:rFonts w:ascii="ＭＳ ゴシック" w:eastAsia="ＭＳ ゴシック" w:hAnsi="ＭＳ ゴシック" w:cs="ＭＳ ゴシック" w:hint="eastAsia"/>
          <w:lang w:eastAsia="zh-CN"/>
        </w:rPr>
        <w:t>成月人</w:t>
      </w:r>
      <w:r w:rsidRPr="00514AC2">
        <w:rPr>
          <w:rFonts w:ascii="Microsoft YaHei" w:eastAsia="Microsoft YaHei" w:hAnsi="Microsoft YaHei" w:cs="Microsoft YaHei" w:hint="eastAsia"/>
          <w:lang w:eastAsia="zh-CN"/>
        </w:rPr>
        <w:t>专</w:t>
      </w:r>
      <w:r w:rsidRPr="00514AC2">
        <w:rPr>
          <w:rFonts w:ascii="ＭＳ ゴシック" w:eastAsia="ＭＳ ゴシック" w:hAnsi="ＭＳ ゴシック" w:cs="ＭＳ ゴシック" w:hint="eastAsia"/>
          <w:lang w:eastAsia="zh-CN"/>
        </w:rPr>
        <w:t>用</w:t>
      </w:r>
      <w:ins w:id="131" w:author="hhh0578" w:date="2020-04-28T18:24:00Z">
        <w:r w:rsidR="00323590">
          <w:rPr>
            <w:rFonts w:ascii="DengXian" w:eastAsia="DengXian" w:hAnsi="DengXian" w:cs="ＭＳ ゴシック" w:hint="eastAsia"/>
            <w:lang w:eastAsia="zh-CN"/>
          </w:rPr>
          <w:t>的</w:t>
        </w:r>
      </w:ins>
      <w:r w:rsidRPr="00514AC2">
        <w:rPr>
          <w:rFonts w:ascii="ＭＳ ゴシック" w:eastAsia="ＭＳ ゴシック" w:hAnsi="ＭＳ ゴシック" w:cs="ＭＳ ゴシック" w:hint="eastAsia"/>
          <w:lang w:eastAsia="zh-CN"/>
        </w:rPr>
        <w:t>了</w:t>
      </w:r>
      <w:del w:id="132" w:author="hhh0578" w:date="2020-04-28T18:24:00Z">
        <w:r w:rsidRPr="00514AC2" w:rsidDel="00323590">
          <w:rPr>
            <w:rFonts w:ascii="ＭＳ ゴシック" w:eastAsia="ＭＳ ゴシック" w:hAnsi="ＭＳ ゴシック" w:cs="ＭＳ ゴシック" w:hint="eastAsia"/>
            <w:lang w:eastAsia="zh-CN"/>
          </w:rPr>
          <w:delText>呢</w:delText>
        </w:r>
      </w:del>
      <w:r w:rsidRPr="00514AC2">
        <w:rPr>
          <w:rFonts w:ascii="ＭＳ ゴシック" w:eastAsia="ＭＳ ゴシック" w:hAnsi="ＭＳ ゴシック" w:cs="ＭＳ ゴシック" w:hint="eastAsia"/>
          <w:lang w:eastAsia="zh-CN"/>
        </w:rPr>
        <w:t>？」</w:t>
      </w:r>
    </w:p>
    <w:p w14:paraId="2EC87584" w14:textId="77777777" w:rsidR="00514AC2" w:rsidRPr="00514AC2" w:rsidRDefault="00514AC2" w:rsidP="00514AC2">
      <w:pPr>
        <w:pStyle w:val="a3"/>
        <w:rPr>
          <w:rFonts w:ascii="ＭＳ ゴシック" w:eastAsia="ＭＳ ゴシック" w:hAnsi="ＭＳ ゴシック" w:cs="ＭＳ ゴシック"/>
          <w:lang w:eastAsia="zh-CN"/>
        </w:rPr>
      </w:pPr>
    </w:p>
    <w:p w14:paraId="5B51176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0FBAB1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&lt;jaT0102&gt;「そもそも礼拝堂、いえ静寂の月光自体が月人のものです」</w:t>
      </w:r>
    </w:p>
    <w:p w14:paraId="61DEDDE1" w14:textId="20BA76E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&lt;cnT0102&gt;「</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到底礼拜堂，</w:t>
      </w:r>
      <w:ins w:id="133" w:author="hhh0578" w:date="2020-04-28T18:24:00Z">
        <w:r w:rsidR="00F605BD">
          <w:rPr>
            <w:rFonts w:ascii="Microsoft YaHei" w:eastAsia="Microsoft YaHei" w:hAnsi="Microsoft YaHei" w:cs="Microsoft YaHei" w:hint="eastAsia"/>
            <w:lang w:eastAsia="zh-CN"/>
          </w:rPr>
          <w:t>不，</w:t>
        </w:r>
      </w:ins>
      <w:r w:rsidRPr="00514AC2">
        <w:rPr>
          <w:rFonts w:ascii="ＭＳ ゴシック" w:eastAsia="ＭＳ ゴシック" w:hAnsi="ＭＳ ゴシック" w:cs="ＭＳ ゴシック" w:hint="eastAsia"/>
          <w:lang w:eastAsia="zh-CN"/>
        </w:rPr>
        <w:t>静寂的月光本身就是月人的</w:t>
      </w:r>
      <w:del w:id="134" w:author="hhh0578" w:date="2020-04-28T18:24:00Z">
        <w:r w:rsidRPr="00514AC2" w:rsidDel="00807C86">
          <w:rPr>
            <w:rFonts w:ascii="Microsoft YaHei" w:eastAsia="Microsoft YaHei" w:hAnsi="Microsoft YaHei" w:cs="Microsoft YaHei" w:hint="eastAsia"/>
            <w:lang w:eastAsia="zh-CN"/>
          </w:rPr>
          <w:delText>专</w:delText>
        </w:r>
        <w:r w:rsidRPr="00514AC2" w:rsidDel="00807C86">
          <w:rPr>
            <w:rFonts w:ascii="ＭＳ ゴシック" w:eastAsia="ＭＳ ゴシック" w:hAnsi="ＭＳ ゴシック" w:cs="ＭＳ ゴシック" w:hint="eastAsia"/>
            <w:lang w:eastAsia="zh-CN"/>
          </w:rPr>
          <w:delText>有</w:delText>
        </w:r>
      </w:del>
      <w:r w:rsidRPr="00514AC2">
        <w:rPr>
          <w:rFonts w:ascii="ＭＳ ゴシック" w:eastAsia="ＭＳ ゴシック" w:hAnsi="ＭＳ ゴシック" w:cs="ＭＳ ゴシック" w:hint="eastAsia"/>
          <w:lang w:eastAsia="zh-CN"/>
        </w:rPr>
        <w:t>」</w:t>
      </w:r>
    </w:p>
    <w:p w14:paraId="3DF2E2BF" w14:textId="77777777" w:rsidR="00514AC2" w:rsidRPr="00514AC2" w:rsidRDefault="00514AC2" w:rsidP="00514AC2">
      <w:pPr>
        <w:pStyle w:val="a3"/>
        <w:rPr>
          <w:rFonts w:ascii="ＭＳ ゴシック" w:eastAsia="ＭＳ ゴシック" w:hAnsi="ＭＳ ゴシック" w:cs="ＭＳ ゴシック"/>
          <w:lang w:eastAsia="zh-CN"/>
        </w:rPr>
      </w:pPr>
    </w:p>
    <w:p w14:paraId="29F1835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3148852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&lt;jaT0103&gt;「だから、それは誰が決めたのかね。そのようなことは教義にはないぞ」</w:t>
      </w:r>
    </w:p>
    <w:p w14:paraId="46294698" w14:textId="1FFDF58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&lt;cnT0103&gt;「</w:t>
      </w:r>
      <w:ins w:id="135" w:author="hhh0578" w:date="2020-04-28T18:25:00Z">
        <w:r w:rsidR="00D032FE">
          <w:rPr>
            <w:rFonts w:ascii="Microsoft YaHei" w:eastAsia="Microsoft YaHei" w:hAnsi="Microsoft YaHei" w:cs="Microsoft YaHei" w:hint="eastAsia"/>
            <w:lang w:eastAsia="zh-CN"/>
          </w:rPr>
          <w:t>这又是谁规定的</w:t>
        </w:r>
      </w:ins>
      <w:del w:id="136" w:author="hhh0578" w:date="2020-04-28T18:25:00Z">
        <w:r w:rsidRPr="00514AC2" w:rsidDel="00D032FE">
          <w:rPr>
            <w:rFonts w:ascii="ＭＳ ゴシック" w:eastAsia="ＭＳ ゴシック" w:hAnsi="ＭＳ ゴシック" w:cs="ＭＳ ゴシック"/>
            <w:lang w:eastAsia="zh-CN"/>
          </w:rPr>
          <w:delText>所以</w:delText>
        </w:r>
        <w:r w:rsidRPr="00514AC2" w:rsidDel="00D032FE">
          <w:rPr>
            <w:rFonts w:ascii="Microsoft YaHei" w:eastAsia="Microsoft YaHei" w:hAnsi="Microsoft YaHei" w:cs="Microsoft YaHei" w:hint="eastAsia"/>
            <w:lang w:eastAsia="zh-CN"/>
          </w:rPr>
          <w:delText>说这</w:delText>
        </w:r>
        <w:r w:rsidRPr="00514AC2" w:rsidDel="00D032FE">
          <w:rPr>
            <w:rFonts w:ascii="ＭＳ ゴシック" w:eastAsia="ＭＳ ゴシック" w:hAnsi="ＭＳ ゴシック" w:cs="ＭＳ ゴシック" w:hint="eastAsia"/>
            <w:lang w:eastAsia="zh-CN"/>
          </w:rPr>
          <w:delText>是</w:delText>
        </w:r>
        <w:r w:rsidRPr="00514AC2" w:rsidDel="00D032FE">
          <w:rPr>
            <w:rFonts w:ascii="Microsoft YaHei" w:eastAsia="Microsoft YaHei" w:hAnsi="Microsoft YaHei" w:cs="Microsoft YaHei" w:hint="eastAsia"/>
            <w:lang w:eastAsia="zh-CN"/>
          </w:rPr>
          <w:delText>谁</w:delText>
        </w:r>
        <w:r w:rsidRPr="00514AC2" w:rsidDel="00835380">
          <w:rPr>
            <w:rFonts w:ascii="DengXian" w:eastAsia="DengXian" w:hAnsi="DengXian" w:cs="ＭＳ ゴシック" w:hint="eastAsia"/>
            <w:lang w:eastAsia="zh-CN"/>
          </w:rPr>
          <w:delText>决定</w:delText>
        </w:r>
        <w:r w:rsidRPr="00514AC2" w:rsidDel="00D032FE">
          <w:rPr>
            <w:rFonts w:ascii="ＭＳ ゴシック" w:eastAsia="ＭＳ ゴシック" w:hAnsi="ＭＳ ゴシック" w:cs="ＭＳ ゴシック" w:hint="eastAsia"/>
            <w:lang w:eastAsia="zh-CN"/>
          </w:rPr>
          <w:delText>的</w:delText>
        </w:r>
        <w:r w:rsidRPr="00514AC2" w:rsidDel="00835380">
          <w:rPr>
            <w:rFonts w:ascii="ＭＳ ゴシック" w:eastAsia="ＭＳ ゴシック" w:hAnsi="ＭＳ ゴシック" w:cs="ＭＳ ゴシック" w:hint="eastAsia"/>
            <w:lang w:eastAsia="zh-CN"/>
          </w:rPr>
          <w:delText>呢</w:delText>
        </w:r>
      </w:del>
      <w:r w:rsidRPr="00514AC2">
        <w:rPr>
          <w:rFonts w:ascii="ＭＳ ゴシック" w:eastAsia="ＭＳ ゴシック" w:hAnsi="ＭＳ ゴシック" w:cs="ＭＳ ゴシック" w:hint="eastAsia"/>
          <w:lang w:eastAsia="zh-CN"/>
        </w:rPr>
        <w:t>？教</w:t>
      </w:r>
      <w:r w:rsidRPr="00514AC2">
        <w:rPr>
          <w:rFonts w:ascii="Microsoft YaHei" w:eastAsia="Microsoft YaHei" w:hAnsi="Microsoft YaHei" w:cs="Microsoft YaHei" w:hint="eastAsia"/>
          <w:lang w:eastAsia="zh-CN"/>
        </w:rPr>
        <w:t>义</w:t>
      </w:r>
      <w:r w:rsidRPr="00514AC2">
        <w:rPr>
          <w:rFonts w:ascii="ＭＳ ゴシック" w:eastAsia="ＭＳ ゴシック" w:hAnsi="ＭＳ ゴシック" w:cs="ＭＳ ゴシック" w:hint="eastAsia"/>
          <w:lang w:eastAsia="zh-CN"/>
        </w:rPr>
        <w:t>里可没有</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些」</w:t>
      </w:r>
    </w:p>
    <w:p w14:paraId="388600BF" w14:textId="77777777" w:rsidR="00514AC2" w:rsidRPr="00514AC2" w:rsidRDefault="00514AC2" w:rsidP="00514AC2">
      <w:pPr>
        <w:pStyle w:val="a3"/>
        <w:rPr>
          <w:rFonts w:ascii="ＭＳ ゴシック" w:eastAsia="ＭＳ ゴシック" w:hAnsi="ＭＳ ゴシック" w:cs="ＭＳ ゴシック"/>
          <w:lang w:eastAsia="zh-CN"/>
        </w:rPr>
      </w:pPr>
    </w:p>
    <w:p w14:paraId="07D77CD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0DC718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&lt;jaT0104&gt;「現に、信者は月人だけではないですか」</w:t>
      </w:r>
    </w:p>
    <w:p w14:paraId="53FC682A"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&lt;cnT0104&gt;「</w:t>
      </w:r>
      <w:r w:rsidRPr="00514AC2">
        <w:rPr>
          <w:rFonts w:ascii="Microsoft YaHei" w:eastAsia="Microsoft YaHei" w:hAnsi="Microsoft YaHei" w:cs="Microsoft YaHei" w:hint="eastAsia"/>
          <w:lang w:eastAsia="zh-CN"/>
        </w:rPr>
        <w:t>现</w:t>
      </w:r>
      <w:r w:rsidRPr="00514AC2">
        <w:rPr>
          <w:rFonts w:ascii="ＭＳ ゴシック" w:eastAsia="ＭＳ ゴシック" w:hAnsi="ＭＳ ゴシック" w:cs="ＭＳ ゴシック" w:hint="eastAsia"/>
          <w:lang w:eastAsia="zh-CN"/>
        </w:rPr>
        <w:t>状不就是信徒只有月人</w:t>
      </w:r>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1534F38B" w14:textId="77777777" w:rsidR="00514AC2" w:rsidRPr="00514AC2" w:rsidRDefault="00514AC2" w:rsidP="00514AC2">
      <w:pPr>
        <w:pStyle w:val="a3"/>
        <w:rPr>
          <w:rFonts w:ascii="ＭＳ ゴシック" w:eastAsia="ＭＳ ゴシック" w:hAnsi="ＭＳ ゴシック" w:cs="ＭＳ ゴシック"/>
          <w:lang w:eastAsia="zh-CN"/>
        </w:rPr>
      </w:pPr>
    </w:p>
    <w:p w14:paraId="2B6FDEA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7DBCBD1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&lt;jaT0105&gt;「それは、たまたま月に月人しかいないからだろう？」</w:t>
      </w:r>
    </w:p>
    <w:p w14:paraId="4CAF5687"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&lt;cnT0105&gt;「</w:t>
      </w:r>
      <w:r w:rsidRPr="00514AC2">
        <w:rPr>
          <w:rFonts w:ascii="Microsoft YaHei" w:eastAsia="Microsoft YaHei" w:hAnsi="Microsoft YaHei" w:cs="Microsoft YaHei" w:hint="eastAsia"/>
          <w:lang w:eastAsia="zh-CN"/>
        </w:rPr>
        <w:t>这难</w:t>
      </w:r>
      <w:r w:rsidRPr="00514AC2">
        <w:rPr>
          <w:rFonts w:ascii="ＭＳ ゴシック" w:eastAsia="ＭＳ ゴシック" w:hAnsi="ＭＳ ゴシック" w:cs="ＭＳ ゴシック" w:hint="eastAsia"/>
          <w:lang w:eastAsia="zh-CN"/>
        </w:rPr>
        <w:t>道不是因</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月球</w:t>
      </w:r>
      <w:del w:id="137" w:author="hhh0578" w:date="2020-04-28T18:25:00Z">
        <w:r w:rsidRPr="00514AC2" w:rsidDel="00D91DEE">
          <w:rPr>
            <w:rFonts w:ascii="ＭＳ ゴシック" w:eastAsia="ＭＳ ゴシック" w:hAnsi="ＭＳ ゴシック" w:cs="ＭＳ ゴシック" w:hint="eastAsia"/>
            <w:lang w:eastAsia="zh-CN"/>
          </w:rPr>
          <w:delText>恰好</w:delText>
        </w:r>
      </w:del>
      <w:r w:rsidRPr="00514AC2">
        <w:rPr>
          <w:rFonts w:ascii="ＭＳ ゴシック" w:eastAsia="ＭＳ ゴシック" w:hAnsi="ＭＳ ゴシック" w:cs="ＭＳ ゴシック" w:hint="eastAsia"/>
          <w:lang w:eastAsia="zh-CN"/>
        </w:rPr>
        <w:t>只有月人</w:t>
      </w:r>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7D9748FD" w14:textId="77777777" w:rsidR="00514AC2" w:rsidRPr="00514AC2" w:rsidRDefault="00514AC2" w:rsidP="00514AC2">
      <w:pPr>
        <w:pStyle w:val="a3"/>
        <w:rPr>
          <w:rFonts w:ascii="ＭＳ ゴシック" w:eastAsia="ＭＳ ゴシック" w:hAnsi="ＭＳ ゴシック" w:cs="ＭＳ ゴシック"/>
          <w:lang w:eastAsia="zh-CN"/>
        </w:rPr>
      </w:pPr>
    </w:p>
    <w:p w14:paraId="2FD80AD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0E24E0E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&lt;jaT0106&gt;「ここは地球だ。誰が門を叩こうと受け入れるのが筋ではないかね」</w:t>
      </w:r>
    </w:p>
    <w:p w14:paraId="37D4CEFE" w14:textId="03DF235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&lt;cnT0106&gt;「</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里是地球。</w:t>
      </w:r>
      <w:ins w:id="138" w:author="hhh0578" w:date="2020-04-28T18:26:00Z">
        <w:r w:rsidR="0079498B">
          <w:rPr>
            <w:rFonts w:ascii="DengXian" w:eastAsia="DengXian" w:hAnsi="DengXian" w:cs="ＭＳ ゴシック" w:hint="eastAsia"/>
            <w:lang w:eastAsia="zh-CN"/>
          </w:rPr>
          <w:t>既然有人来登门求助，就应当伸出援手不是吗</w:t>
        </w:r>
      </w:ins>
      <w:del w:id="139" w:author="hhh0578" w:date="2020-04-28T18:26:00Z">
        <w:r w:rsidRPr="00514AC2" w:rsidDel="0079498B">
          <w:rPr>
            <w:rFonts w:ascii="ＭＳ ゴシック" w:eastAsia="ＭＳ ゴシック" w:hAnsi="ＭＳ ゴシック" w:cs="ＭＳ ゴシック" w:hint="eastAsia"/>
            <w:lang w:eastAsia="zh-CN"/>
          </w:rPr>
          <w:delText>无</w:delText>
        </w:r>
        <w:r w:rsidRPr="00514AC2" w:rsidDel="0079498B">
          <w:rPr>
            <w:rFonts w:ascii="Microsoft YaHei" w:eastAsia="Microsoft YaHei" w:hAnsi="Microsoft YaHei" w:cs="Microsoft YaHei" w:hint="eastAsia"/>
            <w:lang w:eastAsia="zh-CN"/>
          </w:rPr>
          <w:delText>论谁</w:delText>
        </w:r>
        <w:r w:rsidRPr="00514AC2" w:rsidDel="0079498B">
          <w:rPr>
            <w:rFonts w:ascii="ＭＳ ゴシック" w:eastAsia="ＭＳ ゴシック" w:hAnsi="ＭＳ ゴシック" w:cs="ＭＳ ゴシック" w:hint="eastAsia"/>
            <w:lang w:eastAsia="zh-CN"/>
          </w:rPr>
          <w:delText>登</w:delText>
        </w:r>
        <w:r w:rsidRPr="00514AC2" w:rsidDel="0079498B">
          <w:rPr>
            <w:rFonts w:ascii="Microsoft YaHei" w:eastAsia="Microsoft YaHei" w:hAnsi="Microsoft YaHei" w:cs="Microsoft YaHei" w:hint="eastAsia"/>
            <w:lang w:eastAsia="zh-CN"/>
          </w:rPr>
          <w:delText>门</w:delText>
        </w:r>
        <w:r w:rsidRPr="00514AC2" w:rsidDel="0079498B">
          <w:rPr>
            <w:rFonts w:ascii="ＭＳ ゴシック" w:eastAsia="ＭＳ ゴシック" w:hAnsi="ＭＳ ゴシック" w:cs="ＭＳ ゴシック" w:hint="eastAsia"/>
            <w:lang w:eastAsia="zh-CN"/>
          </w:rPr>
          <w:delText>拜</w:delText>
        </w:r>
        <w:r w:rsidRPr="00514AC2" w:rsidDel="0079498B">
          <w:rPr>
            <w:rFonts w:ascii="Microsoft YaHei" w:eastAsia="Microsoft YaHei" w:hAnsi="Microsoft YaHei" w:cs="Microsoft YaHei" w:hint="eastAsia"/>
            <w:lang w:eastAsia="zh-CN"/>
          </w:rPr>
          <w:delText>访</w:delText>
        </w:r>
        <w:r w:rsidRPr="00514AC2" w:rsidDel="0079498B">
          <w:rPr>
            <w:rFonts w:ascii="ＭＳ ゴシック" w:eastAsia="ＭＳ ゴシック" w:hAnsi="ＭＳ ゴシック" w:cs="ＭＳ ゴシック" w:hint="eastAsia"/>
            <w:lang w:eastAsia="zh-CN"/>
          </w:rPr>
          <w:delText>，</w:delText>
        </w:r>
        <w:r w:rsidRPr="00514AC2" w:rsidDel="0079498B">
          <w:rPr>
            <w:rFonts w:ascii="Microsoft YaHei" w:eastAsia="Microsoft YaHei" w:hAnsi="Microsoft YaHei" w:cs="Microsoft YaHei" w:hint="eastAsia"/>
            <w:lang w:eastAsia="zh-CN"/>
          </w:rPr>
          <w:delText>让</w:delText>
        </w:r>
        <w:r w:rsidRPr="00514AC2" w:rsidDel="0079498B">
          <w:rPr>
            <w:rFonts w:ascii="ＭＳ ゴシック" w:eastAsia="ＭＳ ゴシック" w:hAnsi="ＭＳ ゴシック" w:cs="ＭＳ ゴシック" w:hint="eastAsia"/>
            <w:lang w:eastAsia="zh-CN"/>
          </w:rPr>
          <w:delText>其入内不才是正确的做法</w:delText>
        </w:r>
        <w:r w:rsidRPr="00514AC2" w:rsidDel="0079498B">
          <w:rPr>
            <w:rFonts w:ascii="Microsoft YaHei" w:eastAsia="Microsoft YaHei" w:hAnsi="Microsoft YaHei" w:cs="Microsoft YaHei" w:hint="eastAsia"/>
            <w:lang w:eastAsia="zh-CN"/>
          </w:rPr>
          <w:delText>吗</w:delText>
        </w:r>
      </w:del>
      <w:r w:rsidRPr="00514AC2">
        <w:rPr>
          <w:rFonts w:ascii="ＭＳ ゴシック" w:eastAsia="ＭＳ ゴシック" w:hAnsi="ＭＳ ゴシック" w:cs="ＭＳ ゴシック" w:hint="eastAsia"/>
          <w:lang w:eastAsia="zh-CN"/>
        </w:rPr>
        <w:t>？」</w:t>
      </w:r>
    </w:p>
    <w:p w14:paraId="7A15AE47" w14:textId="77777777" w:rsidR="00514AC2" w:rsidRPr="00514AC2" w:rsidRDefault="00514AC2" w:rsidP="00514AC2">
      <w:pPr>
        <w:pStyle w:val="a3"/>
        <w:rPr>
          <w:rFonts w:ascii="ＭＳ ゴシック" w:eastAsia="ＭＳ ゴシック" w:hAnsi="ＭＳ ゴシック" w:cs="ＭＳ ゴシック"/>
          <w:lang w:eastAsia="zh-CN"/>
        </w:rPr>
      </w:pPr>
    </w:p>
    <w:p w14:paraId="2CCBC8F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0EA5A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&lt;jaT0107&gt;「……それは」</w:t>
      </w:r>
    </w:p>
    <w:p w14:paraId="59A513E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&lt;cnT0107&gt;「……</w:t>
      </w:r>
      <w:r w:rsidRPr="00514AC2">
        <w:rPr>
          <w:rFonts w:ascii="Microsoft YaHei" w:eastAsia="Microsoft YaHei" w:hAnsi="Microsoft YaHei" w:cs="Microsoft YaHei" w:hint="eastAsia"/>
        </w:rPr>
        <w:t>这</w:t>
      </w:r>
      <w:r w:rsidRPr="00514AC2">
        <w:rPr>
          <w:rFonts w:ascii="ＭＳ ゴシック" w:eastAsia="ＭＳ ゴシック" w:hAnsi="ＭＳ ゴシック" w:cs="ＭＳ ゴシック" w:hint="eastAsia"/>
        </w:rPr>
        <w:t>」</w:t>
      </w:r>
    </w:p>
    <w:p w14:paraId="2CF9978E" w14:textId="77777777" w:rsidR="00514AC2" w:rsidRPr="00514AC2" w:rsidRDefault="00514AC2" w:rsidP="00514AC2">
      <w:pPr>
        <w:pStyle w:val="a3"/>
        <w:rPr>
          <w:rFonts w:ascii="ＭＳ ゴシック" w:eastAsia="ＭＳ ゴシック" w:hAnsi="ＭＳ ゴシック" w:cs="ＭＳ ゴシック"/>
        </w:rPr>
      </w:pPr>
    </w:p>
    <w:p w14:paraId="7E37E8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41D0B6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&lt;jaT0108&gt;「それとも、我々の教えは月人にしか理解できないほど高邁で、かつ地球人を受け入れられないほど底が浅いものだと？」</w:t>
      </w:r>
    </w:p>
    <w:p w14:paraId="7EEF1F28" w14:textId="358B67E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&lt;cnT0108&gt;「</w:t>
      </w:r>
      <w:r w:rsidRPr="00514AC2">
        <w:rPr>
          <w:rFonts w:ascii="Microsoft YaHei" w:eastAsia="Microsoft YaHei" w:hAnsi="Microsoft YaHei" w:cs="Microsoft YaHei" w:hint="eastAsia"/>
          <w:lang w:eastAsia="zh-CN"/>
        </w:rPr>
        <w:t>还</w:t>
      </w:r>
      <w:r w:rsidRPr="00514AC2">
        <w:rPr>
          <w:rFonts w:ascii="ＭＳ ゴシック" w:eastAsia="ＭＳ ゴシック" w:hAnsi="ＭＳ ゴシック" w:cs="ＭＳ ゴシック" w:hint="eastAsia"/>
          <w:lang w:eastAsia="zh-CN"/>
        </w:rPr>
        <w:t>是</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，我等教</w:t>
      </w:r>
      <w:r w:rsidRPr="00514AC2">
        <w:rPr>
          <w:rFonts w:ascii="Microsoft YaHei" w:eastAsia="Microsoft YaHei" w:hAnsi="Microsoft YaHei" w:cs="Microsoft YaHei" w:hint="eastAsia"/>
          <w:lang w:eastAsia="zh-CN"/>
        </w:rPr>
        <w:t>诲</w:t>
      </w:r>
      <w:r w:rsidRPr="00514AC2">
        <w:rPr>
          <w:rFonts w:ascii="ＭＳ ゴシック" w:eastAsia="ＭＳ ゴシック" w:hAnsi="ＭＳ ゴシック" w:cs="ＭＳ ゴシック" w:hint="eastAsia"/>
          <w:lang w:eastAsia="zh-CN"/>
        </w:rPr>
        <w:t>之高深，以至于</w:t>
      </w:r>
      <w:ins w:id="140" w:author="hhh0578" w:date="2020-04-28T18:27:00Z">
        <w:r w:rsidR="00994FA5">
          <w:rPr>
            <w:rFonts w:ascii="DengXian" w:eastAsia="DengXian" w:hAnsi="DengXian" w:cs="ＭＳ ゴシック" w:hint="eastAsia"/>
            <w:lang w:eastAsia="zh-CN"/>
          </w:rPr>
          <w:t>只有</w:t>
        </w:r>
      </w:ins>
      <w:r w:rsidRPr="00514AC2">
        <w:rPr>
          <w:rFonts w:ascii="ＭＳ ゴシック" w:eastAsia="ＭＳ ゴシック" w:hAnsi="ＭＳ ゴシック" w:cs="ＭＳ ゴシック" w:hint="eastAsia"/>
          <w:lang w:eastAsia="zh-CN"/>
        </w:rPr>
        <w:t>月人</w:t>
      </w:r>
      <w:del w:id="141" w:author="hhh0578" w:date="2020-04-28T18:27:00Z">
        <w:r w:rsidRPr="00514AC2" w:rsidDel="00994FA5">
          <w:rPr>
            <w:rFonts w:ascii="DengXian" w:eastAsia="DengXian" w:hAnsi="DengXian" w:cs="ＭＳ ゴシック" w:hint="eastAsia"/>
            <w:lang w:eastAsia="zh-CN"/>
          </w:rPr>
          <w:delText>以外无法</w:delText>
        </w:r>
      </w:del>
      <w:ins w:id="142" w:author="hhh0578" w:date="2020-04-28T18:27:00Z">
        <w:r w:rsidR="00994FA5">
          <w:rPr>
            <w:rFonts w:ascii="DengXian" w:eastAsia="DengXian" w:hAnsi="DengXian" w:cs="ＭＳ ゴシック" w:hint="eastAsia"/>
            <w:lang w:eastAsia="zh-CN"/>
          </w:rPr>
          <w:t>能够</w:t>
        </w:r>
      </w:ins>
      <w:r w:rsidRPr="00514AC2">
        <w:rPr>
          <w:rFonts w:ascii="ＭＳ ゴシック" w:eastAsia="ＭＳ ゴシック" w:hAnsi="ＭＳ ゴシック" w:cs="ＭＳ ゴシック" w:hint="eastAsia"/>
          <w:lang w:eastAsia="zh-CN"/>
        </w:rPr>
        <w:t>理解，</w:t>
      </w:r>
      <w:del w:id="143" w:author="hhh0578" w:date="2020-04-28T18:27:00Z">
        <w:r w:rsidRPr="00514AC2" w:rsidDel="00994FA5">
          <w:rPr>
            <w:rFonts w:ascii="ＭＳ ゴシック" w:eastAsia="ＭＳ ゴシック" w:hAnsi="ＭＳ ゴシック" w:cs="ＭＳ ゴシック" w:hint="eastAsia"/>
            <w:lang w:eastAsia="zh-CN"/>
          </w:rPr>
          <w:delText>而且</w:delText>
        </w:r>
      </w:del>
      <w:ins w:id="144" w:author="hhh0578" w:date="2020-04-28T18:27:00Z">
        <w:r w:rsidR="00994FA5">
          <w:rPr>
            <w:rFonts w:ascii="DengXian" w:eastAsia="DengXian" w:hAnsi="DengXian" w:cs="ＭＳ ゴシック" w:hint="eastAsia"/>
            <w:lang w:eastAsia="zh-CN"/>
          </w:rPr>
          <w:t>器量之</w:t>
        </w:r>
      </w:ins>
      <w:r w:rsidRPr="00514AC2">
        <w:rPr>
          <w:rFonts w:ascii="ＭＳ ゴシック" w:eastAsia="ＭＳ ゴシック" w:hAnsi="ＭＳ ゴシック" w:cs="ＭＳ ゴシック" w:hint="eastAsia"/>
          <w:lang w:eastAsia="zh-CN"/>
        </w:rPr>
        <w:t>肤浅</w:t>
      </w:r>
      <w:ins w:id="145" w:author="hhh0578" w:date="2020-04-28T18:27:00Z">
        <w:r w:rsidR="00994FA5">
          <w:rPr>
            <w:rFonts w:ascii="DengXian" w:eastAsia="DengXian" w:hAnsi="DengXian" w:cs="ＭＳ ゴシック" w:hint="eastAsia"/>
            <w:lang w:eastAsia="zh-CN"/>
          </w:rPr>
          <w:t>，</w:t>
        </w:r>
      </w:ins>
      <w:del w:id="146" w:author="hhh0578" w:date="2020-04-28T18:27:00Z">
        <w:r w:rsidRPr="00514AC2" w:rsidDel="00994FA5">
          <w:rPr>
            <w:rFonts w:ascii="DengXian" w:eastAsia="DengXian" w:hAnsi="DengXian" w:cs="ＭＳ ゴシック" w:hint="eastAsia"/>
            <w:lang w:eastAsia="zh-CN"/>
          </w:rPr>
          <w:delText>到无法接</w:delText>
        </w:r>
        <w:r w:rsidRPr="00514AC2" w:rsidDel="00994FA5">
          <w:rPr>
            <w:rFonts w:ascii="Microsoft YaHei" w:eastAsia="Microsoft YaHei" w:hAnsi="Microsoft YaHei" w:cs="Microsoft YaHei" w:hint="eastAsia"/>
            <w:lang w:eastAsia="zh-CN"/>
          </w:rPr>
          <w:delText>纳</w:delText>
        </w:r>
        <w:r w:rsidRPr="00514AC2" w:rsidDel="00994FA5">
          <w:rPr>
            <w:rFonts w:ascii="DengXian" w:eastAsia="DengXian" w:hAnsi="DengXian" w:cs="ＭＳ ゴシック" w:hint="eastAsia"/>
            <w:lang w:eastAsia="zh-CN"/>
          </w:rPr>
          <w:delText>地球人</w:delText>
        </w:r>
        <w:r w:rsidRPr="00514AC2" w:rsidDel="00994FA5">
          <w:rPr>
            <w:rFonts w:ascii="Microsoft YaHei" w:eastAsia="Microsoft YaHei" w:hAnsi="Microsoft YaHei" w:cs="Microsoft YaHei" w:hint="eastAsia"/>
            <w:lang w:eastAsia="zh-CN"/>
          </w:rPr>
          <w:delText>吗</w:delText>
        </w:r>
      </w:del>
      <w:ins w:id="147" w:author="hhh0578" w:date="2020-04-28T18:27:00Z">
        <w:r w:rsidR="00994FA5">
          <w:rPr>
            <w:rFonts w:ascii="DengXian" w:eastAsia="DengXian" w:hAnsi="DengXian" w:cs="ＭＳ ゴシック" w:hint="eastAsia"/>
            <w:lang w:eastAsia="zh-CN"/>
          </w:rPr>
          <w:t>甚至容纳不下地球人</w:t>
        </w:r>
        <w:r w:rsidR="00994FA5">
          <w:rPr>
            <w:rFonts w:ascii="Microsoft YaHei" w:eastAsia="Microsoft YaHei" w:hAnsi="Microsoft YaHei" w:cs="Microsoft YaHei" w:hint="eastAsia"/>
            <w:lang w:eastAsia="zh-CN"/>
          </w:rPr>
          <w:t>吗</w:t>
        </w:r>
      </w:ins>
      <w:r w:rsidRPr="00514AC2">
        <w:rPr>
          <w:rFonts w:ascii="ＭＳ ゴシック" w:eastAsia="ＭＳ ゴシック" w:hAnsi="ＭＳ ゴシック" w:cs="ＭＳ ゴシック" w:hint="eastAsia"/>
          <w:lang w:eastAsia="zh-CN"/>
        </w:rPr>
        <w:t>？」</w:t>
      </w:r>
    </w:p>
    <w:p w14:paraId="368B4AA7" w14:textId="77777777" w:rsidR="00514AC2" w:rsidRPr="00514AC2" w:rsidRDefault="00514AC2" w:rsidP="00514AC2">
      <w:pPr>
        <w:pStyle w:val="a3"/>
        <w:rPr>
          <w:rFonts w:ascii="ＭＳ ゴシック" w:eastAsia="ＭＳ ゴシック" w:hAnsi="ＭＳ ゴシック" w:cs="ＭＳ ゴシック"/>
          <w:lang w:eastAsia="zh-CN"/>
        </w:rPr>
      </w:pPr>
    </w:p>
    <w:p w14:paraId="18BBAB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2B7EE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&lt;jaT0109&gt;「……」</w:t>
      </w:r>
    </w:p>
    <w:p w14:paraId="153A802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&lt;cnT0109&gt;「……」</w:t>
      </w:r>
    </w:p>
    <w:p w14:paraId="00545A94" w14:textId="77777777" w:rsidR="00514AC2" w:rsidRPr="00514AC2" w:rsidRDefault="00514AC2" w:rsidP="00514AC2">
      <w:pPr>
        <w:pStyle w:val="a3"/>
        <w:rPr>
          <w:rFonts w:ascii="ＭＳ ゴシック" w:eastAsia="ＭＳ ゴシック" w:hAnsi="ＭＳ ゴシック" w:cs="ＭＳ ゴシック"/>
        </w:rPr>
      </w:pPr>
    </w:p>
    <w:p w14:paraId="3F23888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13975B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&lt;jaT0110&gt;エステルさんは、ぎゅっと唇をかみ締めた。</w:t>
      </w:r>
    </w:p>
    <w:p w14:paraId="2464D694" w14:textId="2192033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&lt;cnT0110&gt;艾斯蒂</w:t>
      </w:r>
      <w:r w:rsidRPr="00514AC2">
        <w:rPr>
          <w:rFonts w:ascii="Microsoft YaHei" w:eastAsia="Microsoft YaHei" w:hAnsi="Microsoft YaHei" w:cs="Microsoft YaHei" w:hint="eastAsia"/>
          <w:lang w:eastAsia="zh-CN"/>
        </w:rPr>
        <w:t>尔</w:t>
      </w:r>
      <w:del w:id="148" w:author="hhh0578" w:date="2020-04-28T18:27:00Z">
        <w:r w:rsidRPr="00514AC2" w:rsidDel="000E1B0F">
          <w:rPr>
            <w:rFonts w:ascii="Microsoft YaHei" w:eastAsia="Microsoft YaHei" w:hAnsi="Microsoft YaHei" w:cs="Microsoft YaHei" w:hint="eastAsia"/>
            <w:lang w:eastAsia="zh-CN"/>
          </w:rPr>
          <w:delText>闭</w:delText>
        </w:r>
        <w:r w:rsidRPr="00514AC2" w:rsidDel="000E1B0F">
          <w:rPr>
            <w:rFonts w:ascii="DengXian" w:eastAsia="DengXian" w:hAnsi="DengXian" w:cs="ＭＳ ゴシック" w:hint="eastAsia"/>
            <w:lang w:eastAsia="zh-CN"/>
          </w:rPr>
          <w:delText>上了嘴</w:delText>
        </w:r>
      </w:del>
      <w:ins w:id="149" w:author="hhh0578" w:date="2020-04-28T18:28:00Z">
        <w:r w:rsidR="005A20D9">
          <w:rPr>
            <w:rFonts w:ascii="Microsoft YaHei" w:eastAsia="Microsoft YaHei" w:hAnsi="Microsoft YaHei" w:cs="Microsoft YaHei" w:hint="eastAsia"/>
            <w:lang w:eastAsia="zh-CN"/>
          </w:rPr>
          <w:t>双唇紧闭</w:t>
        </w:r>
      </w:ins>
      <w:r w:rsidRPr="00514AC2">
        <w:rPr>
          <w:rFonts w:ascii="ＭＳ ゴシック" w:eastAsia="ＭＳ ゴシック" w:hAnsi="ＭＳ ゴシック" w:cs="ＭＳ ゴシック" w:hint="eastAsia"/>
          <w:lang w:eastAsia="zh-CN"/>
        </w:rPr>
        <w:t>。</w:t>
      </w:r>
    </w:p>
    <w:p w14:paraId="4B88A5FC" w14:textId="77777777" w:rsidR="00514AC2" w:rsidRPr="00514AC2" w:rsidRDefault="00514AC2" w:rsidP="00514AC2">
      <w:pPr>
        <w:pStyle w:val="a3"/>
        <w:rPr>
          <w:rFonts w:ascii="ＭＳ ゴシック" w:eastAsia="ＭＳ ゴシック" w:hAnsi="ＭＳ ゴシック" w:cs="ＭＳ ゴシック"/>
          <w:lang w:eastAsia="zh-CN"/>
        </w:rPr>
      </w:pPr>
    </w:p>
    <w:p w14:paraId="5454938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4BAD94B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&lt;jaT0111&gt;「お前は友人を見捨てるのかエステル？」</w:t>
      </w:r>
    </w:p>
    <w:p w14:paraId="5D2EFA0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&lt;cnT0111&gt;「你要弃朋友于不</w:t>
      </w:r>
      <w:r w:rsidRPr="00514AC2">
        <w:rPr>
          <w:rFonts w:ascii="Microsoft YaHei" w:eastAsia="Microsoft YaHei" w:hAnsi="Microsoft YaHei" w:cs="Microsoft YaHei" w:hint="eastAsia"/>
          <w:lang w:eastAsia="zh-CN"/>
        </w:rPr>
        <w:t>顾吗</w:t>
      </w:r>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w:t>
      </w:r>
    </w:p>
    <w:p w14:paraId="6E3BF986" w14:textId="77777777" w:rsidR="00514AC2" w:rsidRPr="00514AC2" w:rsidRDefault="00514AC2" w:rsidP="00514AC2">
      <w:pPr>
        <w:pStyle w:val="a3"/>
        <w:rPr>
          <w:rFonts w:ascii="ＭＳ ゴシック" w:eastAsia="ＭＳ ゴシック" w:hAnsi="ＭＳ ゴシック" w:cs="ＭＳ ゴシック"/>
          <w:lang w:eastAsia="zh-CN"/>
        </w:rPr>
      </w:pPr>
    </w:p>
    <w:p w14:paraId="0DE06EF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60E833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&lt;jaT0112&gt;友人なのか？</w:t>
      </w:r>
    </w:p>
    <w:p w14:paraId="25CC2A93" w14:textId="3CC52F19"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&lt;cnT0112&gt;</w:t>
      </w:r>
      <w:ins w:id="150" w:author="hhh0578" w:date="2020-04-28T18:28:00Z">
        <w:r w:rsidR="00115451">
          <w:rPr>
            <w:rFonts w:ascii="DengXian" w:eastAsia="DengXian" w:hAnsi="DengXian" w:cs="Microsoft YaHei" w:hint="eastAsia"/>
            <w:lang w:eastAsia="zh-CN"/>
          </w:rPr>
          <w:t>我</w:t>
        </w:r>
      </w:ins>
      <w:del w:id="151" w:author="hhh0578" w:date="2020-04-28T18:28:00Z">
        <w:r w:rsidRPr="00514AC2" w:rsidDel="00115451">
          <w:rPr>
            <w:rFonts w:ascii="ＭＳ ゴシック" w:eastAsia="ＭＳ ゴシック" w:hAnsi="ＭＳ ゴシック" w:cs="ＭＳ ゴシック"/>
          </w:rPr>
          <w:delText>是朋友</w:delText>
        </w:r>
        <w:r w:rsidRPr="00514AC2" w:rsidDel="00115451">
          <w:rPr>
            <w:rFonts w:ascii="Microsoft YaHei" w:eastAsia="Microsoft YaHei" w:hAnsi="Microsoft YaHei" w:cs="Microsoft YaHei" w:hint="eastAsia"/>
          </w:rPr>
          <w:delText>吗</w:delText>
        </w:r>
      </w:del>
      <w:r w:rsidRPr="00514AC2">
        <w:rPr>
          <w:rFonts w:ascii="ＭＳ ゴシック" w:eastAsia="ＭＳ ゴシック" w:hAnsi="ＭＳ ゴシック" w:cs="ＭＳ ゴシック" w:hint="eastAsia"/>
        </w:rPr>
        <w:t>？</w:t>
      </w:r>
    </w:p>
    <w:p w14:paraId="248A045F" w14:textId="77777777" w:rsidR="00514AC2" w:rsidRPr="00514AC2" w:rsidRDefault="00514AC2" w:rsidP="00514AC2">
      <w:pPr>
        <w:pStyle w:val="a3"/>
        <w:rPr>
          <w:rFonts w:ascii="ＭＳ ゴシック" w:eastAsia="ＭＳ ゴシック" w:hAnsi="ＭＳ ゴシック" w:cs="ＭＳ ゴシック"/>
        </w:rPr>
      </w:pPr>
    </w:p>
    <w:p w14:paraId="5DD688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A3E939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&lt;jaT0113&gt;俺がエステルさんの？</w:t>
      </w:r>
    </w:p>
    <w:p w14:paraId="1DB14846" w14:textId="10E3C200"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&lt;cnT0113&gt;</w:t>
      </w:r>
      <w:del w:id="152" w:author="hhh0578" w:date="2020-04-28T18:28:00Z">
        <w:r w:rsidRPr="00514AC2" w:rsidDel="00115451">
          <w:rPr>
            <w:rFonts w:ascii="ＭＳ ゴシック" w:eastAsia="ＭＳ ゴシック" w:hAnsi="ＭＳ ゴシック" w:cs="ＭＳ ゴシック"/>
          </w:rPr>
          <w:delText>我和</w:delText>
        </w:r>
      </w:del>
      <w:ins w:id="153" w:author="hhh0578" w:date="2020-04-28T18:28:00Z">
        <w:r w:rsidR="00115451">
          <w:rPr>
            <w:rFonts w:ascii="DengXian" w:eastAsia="DengXian" w:hAnsi="DengXian" w:cs="ＭＳ ゴシック" w:hint="eastAsia"/>
            <w:lang w:eastAsia="zh-CN"/>
          </w:rPr>
          <w:t>是</w:t>
        </w:r>
      </w:ins>
      <w:r w:rsidRPr="00514AC2">
        <w:rPr>
          <w:rFonts w:ascii="ＭＳ ゴシック" w:eastAsia="ＭＳ ゴシック" w:hAnsi="ＭＳ ゴシック" w:cs="ＭＳ ゴシック"/>
        </w:rPr>
        <w:t>艾斯蒂</w:t>
      </w:r>
      <w:r w:rsidRPr="00514AC2">
        <w:rPr>
          <w:rFonts w:ascii="Microsoft YaHei" w:eastAsia="Microsoft YaHei" w:hAnsi="Microsoft YaHei" w:cs="Microsoft YaHei" w:hint="eastAsia"/>
        </w:rPr>
        <w:t>尔</w:t>
      </w:r>
      <w:ins w:id="154" w:author="hhh0578" w:date="2020-04-28T18:28:00Z">
        <w:r w:rsidR="00115451">
          <w:rPr>
            <w:rFonts w:ascii="Microsoft YaHei" w:eastAsia="Microsoft YaHei" w:hAnsi="Microsoft YaHei" w:cs="Microsoft YaHei" w:hint="eastAsia"/>
            <w:lang w:eastAsia="zh-CN"/>
          </w:rPr>
          <w:t>的朋友</w:t>
        </w:r>
      </w:ins>
      <w:r w:rsidRPr="00514AC2">
        <w:rPr>
          <w:rFonts w:ascii="ＭＳ ゴシック" w:eastAsia="ＭＳ ゴシック" w:hAnsi="ＭＳ ゴシック" w:cs="ＭＳ ゴシック" w:hint="eastAsia"/>
        </w:rPr>
        <w:t>？</w:t>
      </w:r>
    </w:p>
    <w:p w14:paraId="352E6A4A" w14:textId="77777777" w:rsidR="00514AC2" w:rsidRPr="00514AC2" w:rsidRDefault="00514AC2" w:rsidP="00514AC2">
      <w:pPr>
        <w:pStyle w:val="a3"/>
        <w:rPr>
          <w:rFonts w:ascii="ＭＳ ゴシック" w:eastAsia="ＭＳ ゴシック" w:hAnsi="ＭＳ ゴシック" w:cs="ＭＳ ゴシック"/>
        </w:rPr>
      </w:pPr>
    </w:p>
    <w:p w14:paraId="50B06FF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1BC399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&lt;jaT0114&gt;「お前が司祭であるにしろないにしろ、そもそも人に嘘をつくのは良くない」</w:t>
      </w:r>
    </w:p>
    <w:p w14:paraId="39EAE72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&lt;cnT0114&gt;「先不管你是否身</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司祭，首先作</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人</w:t>
      </w:r>
      <w:r w:rsidRPr="00514AC2">
        <w:rPr>
          <w:rFonts w:ascii="Microsoft YaHei" w:eastAsia="Microsoft YaHei" w:hAnsi="Microsoft YaHei" w:cs="Microsoft YaHei" w:hint="eastAsia"/>
          <w:lang w:eastAsia="zh-CN"/>
        </w:rPr>
        <w:t>说谎</w:t>
      </w:r>
      <w:r w:rsidRPr="00514AC2">
        <w:rPr>
          <w:rFonts w:ascii="ＭＳ ゴシック" w:eastAsia="ＭＳ ゴシック" w:hAnsi="ＭＳ ゴシック" w:cs="ＭＳ ゴシック" w:hint="eastAsia"/>
          <w:lang w:eastAsia="zh-CN"/>
        </w:rPr>
        <w:t>就是不</w:t>
      </w:r>
      <w:r w:rsidRPr="00514AC2">
        <w:rPr>
          <w:rFonts w:ascii="Microsoft YaHei" w:eastAsia="Microsoft YaHei" w:hAnsi="Microsoft YaHei" w:cs="Microsoft YaHei" w:hint="eastAsia"/>
          <w:lang w:eastAsia="zh-CN"/>
        </w:rPr>
        <w:t>对</w:t>
      </w:r>
      <w:r w:rsidRPr="00514AC2">
        <w:rPr>
          <w:rFonts w:ascii="ＭＳ ゴシック" w:eastAsia="ＭＳ ゴシック" w:hAnsi="ＭＳ ゴシック" w:cs="ＭＳ ゴシック" w:hint="eastAsia"/>
          <w:lang w:eastAsia="zh-CN"/>
        </w:rPr>
        <w:t>的」</w:t>
      </w:r>
    </w:p>
    <w:p w14:paraId="03B369B7" w14:textId="77777777" w:rsidR="00514AC2" w:rsidRPr="00514AC2" w:rsidRDefault="00514AC2" w:rsidP="00514AC2">
      <w:pPr>
        <w:pStyle w:val="a3"/>
        <w:rPr>
          <w:rFonts w:ascii="ＭＳ ゴシック" w:eastAsia="ＭＳ ゴシック" w:hAnsi="ＭＳ ゴシック" w:cs="ＭＳ ゴシック"/>
          <w:lang w:eastAsia="zh-CN"/>
        </w:rPr>
      </w:pPr>
    </w:p>
    <w:p w14:paraId="14EB461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0EC5AB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&lt;jaT0115&gt;さすがにいたたまれなくなってきた。</w:t>
      </w:r>
    </w:p>
    <w:p w14:paraId="2661C699" w14:textId="4F14F46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&lt;cnT0115&gt;</w:t>
      </w:r>
      <w:del w:id="155" w:author="hhh0578" w:date="2020-04-28T18:29:00Z">
        <w:r w:rsidRPr="00514AC2" w:rsidDel="00EB6145">
          <w:rPr>
            <w:rFonts w:ascii="Microsoft YaHei" w:eastAsia="Microsoft YaHei" w:hAnsi="Microsoft YaHei" w:cs="Microsoft YaHei" w:hint="eastAsia"/>
            <w:lang w:eastAsia="zh-CN"/>
          </w:rPr>
          <w:delText>这</w:delText>
        </w:r>
        <w:r w:rsidRPr="00514AC2" w:rsidDel="00EB6145">
          <w:rPr>
            <w:rFonts w:ascii="DengXian" w:eastAsia="DengXian" w:hAnsi="DengXian" w:cs="ＭＳ ゴシック" w:hint="eastAsia"/>
            <w:lang w:eastAsia="zh-CN"/>
          </w:rPr>
          <w:delText>情况</w:delText>
        </w:r>
        <w:r w:rsidRPr="00514AC2" w:rsidDel="00EB6145">
          <w:rPr>
            <w:rFonts w:ascii="Microsoft YaHei" w:eastAsia="Microsoft YaHei" w:hAnsi="Microsoft YaHei" w:cs="Microsoft YaHei" w:hint="eastAsia"/>
            <w:lang w:eastAsia="zh-CN"/>
          </w:rPr>
          <w:delText>实</w:delText>
        </w:r>
        <w:r w:rsidRPr="00514AC2" w:rsidDel="00EB6145">
          <w:rPr>
            <w:rFonts w:ascii="DengXian" w:eastAsia="DengXian" w:hAnsi="DengXian" w:cs="ＭＳ ゴシック" w:hint="eastAsia"/>
            <w:lang w:eastAsia="zh-CN"/>
          </w:rPr>
          <w:delText>在有点待不下去</w:delText>
        </w:r>
      </w:del>
      <w:ins w:id="156" w:author="hhh0578" w:date="2020-04-28T18:29:00Z">
        <w:r w:rsidR="00EB6145">
          <w:rPr>
            <w:rFonts w:ascii="Microsoft YaHei" w:eastAsia="Microsoft YaHei" w:hAnsi="Microsoft YaHei" w:cs="Microsoft YaHei" w:hint="eastAsia"/>
            <w:lang w:eastAsia="zh-CN"/>
          </w:rPr>
          <w:t>我良心开始过不去了</w:t>
        </w:r>
      </w:ins>
      <w:r w:rsidRPr="00514AC2">
        <w:rPr>
          <w:rFonts w:ascii="ＭＳ ゴシック" w:eastAsia="ＭＳ ゴシック" w:hAnsi="ＭＳ ゴシック" w:cs="ＭＳ ゴシック" w:hint="eastAsia"/>
          <w:lang w:eastAsia="zh-CN"/>
        </w:rPr>
        <w:t>。</w:t>
      </w:r>
    </w:p>
    <w:p w14:paraId="100CAF6E" w14:textId="77777777" w:rsidR="00514AC2" w:rsidRPr="00514AC2" w:rsidRDefault="00514AC2" w:rsidP="00514AC2">
      <w:pPr>
        <w:pStyle w:val="a3"/>
        <w:rPr>
          <w:rFonts w:ascii="ＭＳ ゴシック" w:eastAsia="ＭＳ ゴシック" w:hAnsi="ＭＳ ゴシック" w:cs="ＭＳ ゴシック"/>
          <w:lang w:eastAsia="zh-CN"/>
        </w:rPr>
      </w:pPr>
    </w:p>
    <w:p w14:paraId="51B2CC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352A36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&lt;jaT0116&gt;「モーリッツさん、もう」</w:t>
      </w:r>
    </w:p>
    <w:p w14:paraId="2454167D" w14:textId="74800732"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&lt;cnT0116&gt;「摩利茨先生，差不多</w:t>
      </w:r>
      <w:ins w:id="157" w:author="hhh0578" w:date="2020-04-28T18:29:00Z">
        <w:r w:rsidR="005567A9">
          <w:rPr>
            <w:rFonts w:ascii="DengXian" w:eastAsia="DengXian" w:hAnsi="DengXian" w:cs="ＭＳ ゴシック" w:hint="eastAsia"/>
            <w:lang w:eastAsia="zh-CN"/>
          </w:rPr>
          <w:t>就行了</w:t>
        </w:r>
      </w:ins>
      <w:r w:rsidRPr="00514AC2">
        <w:rPr>
          <w:rFonts w:ascii="ＭＳ ゴシック" w:eastAsia="ＭＳ ゴシック" w:hAnsi="ＭＳ ゴシック" w:cs="ＭＳ ゴシック"/>
        </w:rPr>
        <w:t>……」</w:t>
      </w:r>
    </w:p>
    <w:p w14:paraId="48EF925A" w14:textId="77777777" w:rsidR="00514AC2" w:rsidRPr="00514AC2" w:rsidRDefault="00514AC2" w:rsidP="00514AC2">
      <w:pPr>
        <w:pStyle w:val="a3"/>
        <w:rPr>
          <w:rFonts w:ascii="ＭＳ ゴシック" w:eastAsia="ＭＳ ゴシック" w:hAnsi="ＭＳ ゴシック" w:cs="ＭＳ ゴシック"/>
        </w:rPr>
      </w:pPr>
    </w:p>
    <w:p w14:paraId="29CE51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6B18736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&lt;jaT0117&gt;「そんな子に育てた覚えはないぞ」</w:t>
      </w:r>
    </w:p>
    <w:p w14:paraId="2411596B" w14:textId="4671E9E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&lt;cnT0117&gt;「我可不</w:t>
      </w:r>
      <w:r w:rsidRPr="00514AC2">
        <w:rPr>
          <w:rFonts w:ascii="Microsoft YaHei" w:eastAsia="Microsoft YaHei" w:hAnsi="Microsoft YaHei" w:cs="Microsoft YaHei" w:hint="eastAsia"/>
          <w:lang w:eastAsia="zh-CN"/>
        </w:rPr>
        <w:t>记</w:t>
      </w:r>
      <w:r w:rsidRPr="00514AC2">
        <w:rPr>
          <w:rFonts w:ascii="ＭＳ ゴシック" w:eastAsia="ＭＳ ゴシック" w:hAnsi="ＭＳ ゴシック" w:cs="ＭＳ ゴシック" w:hint="eastAsia"/>
          <w:lang w:eastAsia="zh-CN"/>
        </w:rPr>
        <w:t>得</w:t>
      </w:r>
      <w:ins w:id="158" w:author="hhh0578" w:date="2020-04-28T18:29:00Z">
        <w:r w:rsidR="00404B37">
          <w:rPr>
            <w:rFonts w:ascii="DengXian" w:eastAsia="DengXian" w:hAnsi="DengXian" w:cs="ＭＳ ゴシック" w:hint="eastAsia"/>
            <w:lang w:eastAsia="zh-CN"/>
          </w:rPr>
          <w:t>有</w:t>
        </w:r>
      </w:ins>
      <w:r w:rsidRPr="00514AC2">
        <w:rPr>
          <w:rFonts w:ascii="ＭＳ ゴシック" w:eastAsia="ＭＳ ゴシック" w:hAnsi="ＭＳ ゴシック" w:cs="ＭＳ ゴシック" w:hint="eastAsia"/>
          <w:lang w:eastAsia="zh-CN"/>
        </w:rPr>
        <w:t>把</w:t>
      </w:r>
      <w:ins w:id="159" w:author="hhh0578" w:date="2020-04-28T18:29:00Z">
        <w:r w:rsidR="00404B37">
          <w:rPr>
            <w:rFonts w:ascii="DengXian" w:eastAsia="DengXian" w:hAnsi="DengXian" w:cs="ＭＳ ゴシック" w:hint="eastAsia"/>
            <w:lang w:eastAsia="zh-CN"/>
          </w:rPr>
          <w:t>你</w:t>
        </w:r>
      </w:ins>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孩子教育成</w:t>
      </w:r>
      <w:r w:rsidRPr="00514AC2">
        <w:rPr>
          <w:rFonts w:ascii="Microsoft YaHei" w:eastAsia="Microsoft YaHei" w:hAnsi="Microsoft YaHei" w:cs="Microsoft YaHei" w:hint="eastAsia"/>
          <w:lang w:eastAsia="zh-CN"/>
        </w:rPr>
        <w:t>这样</w:t>
      </w:r>
      <w:r w:rsidRPr="00514AC2">
        <w:rPr>
          <w:rFonts w:ascii="ＭＳ ゴシック" w:eastAsia="ＭＳ ゴシック" w:hAnsi="ＭＳ ゴシック" w:cs="ＭＳ ゴシック" w:hint="eastAsia"/>
          <w:lang w:eastAsia="zh-CN"/>
        </w:rPr>
        <w:t>」</w:t>
      </w:r>
    </w:p>
    <w:p w14:paraId="48A02D85" w14:textId="77777777" w:rsidR="00514AC2" w:rsidRPr="00514AC2" w:rsidRDefault="00514AC2" w:rsidP="00514AC2">
      <w:pPr>
        <w:pStyle w:val="a3"/>
        <w:rPr>
          <w:rFonts w:ascii="ＭＳ ゴシック" w:eastAsia="ＭＳ ゴシック" w:hAnsi="ＭＳ ゴシック" w:cs="ＭＳ ゴシック"/>
          <w:lang w:eastAsia="zh-CN"/>
        </w:rPr>
      </w:pPr>
    </w:p>
    <w:p w14:paraId="43FF24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E2367A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&lt;jaT0118&gt;「……分かりました」</w:t>
      </w:r>
    </w:p>
    <w:p w14:paraId="1F4BE69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&lt;cnT0118&gt;「……明白了」</w:t>
      </w:r>
    </w:p>
    <w:p w14:paraId="3DD99A1A" w14:textId="77777777" w:rsidR="00514AC2" w:rsidRPr="00514AC2" w:rsidRDefault="00514AC2" w:rsidP="00514AC2">
      <w:pPr>
        <w:pStyle w:val="a3"/>
        <w:rPr>
          <w:rFonts w:ascii="ＭＳ ゴシック" w:eastAsia="ＭＳ ゴシック" w:hAnsi="ＭＳ ゴシック" w:cs="ＭＳ ゴシック"/>
        </w:rPr>
      </w:pPr>
    </w:p>
    <w:p w14:paraId="5FF9A53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0744440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&lt;jaT0119&gt;「聞こえない」</w:t>
      </w:r>
    </w:p>
    <w:p w14:paraId="60F20B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&lt;cnT0119&gt;「听不</w:t>
      </w:r>
      <w:r w:rsidRPr="00514AC2">
        <w:rPr>
          <w:rFonts w:ascii="Microsoft YaHei" w:eastAsia="Microsoft YaHei" w:hAnsi="Microsoft YaHei" w:cs="Microsoft YaHei" w:hint="eastAsia"/>
        </w:rPr>
        <w:t>见</w:t>
      </w:r>
      <w:r w:rsidRPr="00514AC2">
        <w:rPr>
          <w:rFonts w:ascii="ＭＳ ゴシック" w:eastAsia="ＭＳ ゴシック" w:hAnsi="ＭＳ ゴシック" w:cs="ＭＳ ゴシック" w:hint="eastAsia"/>
        </w:rPr>
        <w:t>」</w:t>
      </w:r>
    </w:p>
    <w:p w14:paraId="40BB4961" w14:textId="77777777" w:rsidR="00514AC2" w:rsidRPr="00514AC2" w:rsidRDefault="00514AC2" w:rsidP="00514AC2">
      <w:pPr>
        <w:pStyle w:val="a3"/>
        <w:rPr>
          <w:rFonts w:ascii="ＭＳ ゴシック" w:eastAsia="ＭＳ ゴシック" w:hAnsi="ＭＳ ゴシック" w:cs="ＭＳ ゴシック"/>
        </w:rPr>
      </w:pPr>
    </w:p>
    <w:p w14:paraId="6BFAF7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6049DA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&lt;jaT0120&gt;「分かりました」</w:t>
      </w:r>
    </w:p>
    <w:p w14:paraId="4A20CF9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&lt;cnT0120&gt;「我明白了」</w:t>
      </w:r>
    </w:p>
    <w:p w14:paraId="67C85EA5" w14:textId="77777777" w:rsidR="00514AC2" w:rsidRPr="00514AC2" w:rsidRDefault="00514AC2" w:rsidP="00514AC2">
      <w:pPr>
        <w:pStyle w:val="a3"/>
        <w:rPr>
          <w:rFonts w:ascii="ＭＳ ゴシック" w:eastAsia="ＭＳ ゴシック" w:hAnsi="ＭＳ ゴシック" w:cs="ＭＳ ゴシック"/>
        </w:rPr>
      </w:pPr>
    </w:p>
    <w:p w14:paraId="0CE3BFC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840F4F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&lt;jaT0121&gt;「相談には乗ります」</w:t>
      </w:r>
    </w:p>
    <w:p w14:paraId="0F032A29" w14:textId="60F948EF"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&lt;cnT0121&gt;「</w:t>
      </w:r>
      <w:del w:id="160" w:author="hhh0578" w:date="2020-04-28T18:29:00Z">
        <w:r w:rsidRPr="00514AC2" w:rsidDel="005C3B3E">
          <w:rPr>
            <w:rFonts w:ascii="DengXian" w:eastAsia="DengXian" w:hAnsi="DengXian" w:cs="ＭＳ ゴシック" w:hint="eastAsia"/>
            <w:lang w:eastAsia="zh-CN"/>
          </w:rPr>
          <w:delText>接受</w:delText>
        </w:r>
        <w:r w:rsidRPr="00514AC2" w:rsidDel="005C3B3E">
          <w:rPr>
            <w:rFonts w:ascii="Microsoft YaHei" w:eastAsia="Microsoft YaHei" w:hAnsi="Microsoft YaHei" w:cs="Microsoft YaHei" w:hint="eastAsia"/>
            <w:lang w:eastAsia="zh-CN"/>
          </w:rPr>
          <w:delText>谈话</w:delText>
        </w:r>
      </w:del>
      <w:ins w:id="161" w:author="hhh0578" w:date="2020-04-28T18:29:00Z">
        <w:r w:rsidR="005C3B3E">
          <w:rPr>
            <w:rFonts w:ascii="DengXian" w:eastAsia="DengXian" w:hAnsi="DengXian" w:cs="ＭＳ ゴシック" w:hint="eastAsia"/>
            <w:lang w:eastAsia="zh-CN"/>
          </w:rPr>
          <w:t>可以</w:t>
        </w:r>
      </w:ins>
      <w:ins w:id="162" w:author="hhh0578" w:date="2020-04-28T18:30:00Z">
        <w:r w:rsidR="0049691D">
          <w:rPr>
            <w:rFonts w:ascii="DengXian" w:eastAsia="DengXian" w:hAnsi="DengXian" w:cs="ＭＳ ゴシック" w:hint="eastAsia"/>
            <w:lang w:eastAsia="zh-CN"/>
          </w:rPr>
          <w:t>谈谈</w:t>
        </w:r>
      </w:ins>
      <w:r w:rsidRPr="00514AC2">
        <w:rPr>
          <w:rFonts w:ascii="ＭＳ ゴシック" w:eastAsia="ＭＳ ゴシック" w:hAnsi="ＭＳ ゴシック" w:cs="ＭＳ ゴシック" w:hint="eastAsia"/>
        </w:rPr>
        <w:t>」</w:t>
      </w:r>
    </w:p>
    <w:p w14:paraId="07752CBB" w14:textId="77777777" w:rsidR="00514AC2" w:rsidRPr="00514AC2" w:rsidRDefault="00514AC2" w:rsidP="00514AC2">
      <w:pPr>
        <w:pStyle w:val="a3"/>
        <w:rPr>
          <w:rFonts w:ascii="ＭＳ ゴシック" w:eastAsia="ＭＳ ゴシック" w:hAnsi="ＭＳ ゴシック" w:cs="ＭＳ ゴシック"/>
        </w:rPr>
      </w:pPr>
    </w:p>
    <w:p w14:paraId="3541C0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3682BBA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&lt;jaT0122&gt;「相談には乗るが、解決するとは言っていないなどと言うつもりはないだろうな？」</w:t>
      </w:r>
    </w:p>
    <w:p w14:paraId="5066B922" w14:textId="0F48C7B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&lt;cnT0122&gt;「</w:t>
      </w:r>
      <w:del w:id="163" w:author="hhh0578" w:date="2020-04-28T18:30:00Z">
        <w:r w:rsidRPr="00514AC2" w:rsidDel="007B3163">
          <w:rPr>
            <w:rFonts w:ascii="DengXian" w:eastAsia="DengXian" w:hAnsi="DengXian" w:cs="ＭＳ ゴシック" w:hint="eastAsia"/>
            <w:lang w:eastAsia="zh-CN"/>
          </w:rPr>
          <w:delText>不会是想</w:delText>
        </w:r>
        <w:r w:rsidRPr="00514AC2" w:rsidDel="007B3163">
          <w:rPr>
            <w:rFonts w:ascii="Microsoft YaHei" w:eastAsia="Microsoft YaHei" w:hAnsi="Microsoft YaHei" w:cs="Microsoft YaHei" w:hint="eastAsia"/>
            <w:lang w:eastAsia="zh-CN"/>
          </w:rPr>
          <w:delText>说</w:delText>
        </w:r>
        <w:r w:rsidRPr="00514AC2" w:rsidDel="007B3163">
          <w:rPr>
            <w:rFonts w:ascii="DengXian" w:eastAsia="DengXian" w:hAnsi="DengXian" w:cs="ＭＳ ゴシック" w:hint="eastAsia"/>
            <w:lang w:eastAsia="zh-CN"/>
          </w:rPr>
          <w:delText>只是接受了</w:delText>
        </w:r>
        <w:r w:rsidRPr="00514AC2" w:rsidDel="007B3163">
          <w:rPr>
            <w:rFonts w:ascii="Microsoft YaHei" w:eastAsia="Microsoft YaHei" w:hAnsi="Microsoft YaHei" w:cs="Microsoft YaHei" w:hint="eastAsia"/>
            <w:lang w:eastAsia="zh-CN"/>
          </w:rPr>
          <w:delText>谈话</w:delText>
        </w:r>
      </w:del>
      <w:ins w:id="164" w:author="hhh0578" w:date="2020-04-28T18:30:00Z">
        <w:r w:rsidR="007B3163">
          <w:rPr>
            <w:rFonts w:ascii="DengXian" w:eastAsia="DengXian" w:hAnsi="DengXian" w:cs="ＭＳ ゴシック" w:hint="eastAsia"/>
            <w:lang w:eastAsia="zh-CN"/>
          </w:rPr>
          <w:t>总不会说只是</w:t>
        </w:r>
        <w:r w:rsidR="00740E01">
          <w:rPr>
            <w:rFonts w:ascii="DengXian" w:eastAsia="DengXian" w:hAnsi="DengXian" w:cs="ＭＳ ゴシック" w:hint="eastAsia"/>
            <w:lang w:eastAsia="zh-CN"/>
          </w:rPr>
          <w:t>谈谈</w:t>
        </w:r>
      </w:ins>
      <w:r w:rsidRPr="00514AC2">
        <w:rPr>
          <w:rFonts w:ascii="ＭＳ ゴシック" w:eastAsia="ＭＳ ゴシック" w:hAnsi="ＭＳ ゴシック" w:cs="ＭＳ ゴシック" w:hint="eastAsia"/>
          <w:lang w:eastAsia="zh-CN"/>
        </w:rPr>
        <w:t>，</w:t>
      </w:r>
      <w:ins w:id="165" w:author="hhh0578" w:date="2020-04-28T18:30:00Z">
        <w:r w:rsidR="00740E01">
          <w:rPr>
            <w:rFonts w:ascii="DengXian" w:eastAsia="DengXian" w:hAnsi="DengXian" w:cs="ＭＳ ゴシック" w:hint="eastAsia"/>
            <w:lang w:eastAsia="zh-CN"/>
          </w:rPr>
          <w:t>而不帮忙吧</w:t>
        </w:r>
      </w:ins>
      <w:del w:id="166" w:author="hhh0578" w:date="2020-04-28T18:30:00Z">
        <w:r w:rsidRPr="00514AC2" w:rsidDel="007B3163">
          <w:rPr>
            <w:rFonts w:ascii="ＭＳ ゴシック" w:eastAsia="ＭＳ ゴシック" w:hAnsi="ＭＳ ゴシック" w:cs="ＭＳ ゴシック" w:hint="eastAsia"/>
            <w:lang w:eastAsia="zh-CN"/>
          </w:rPr>
          <w:delText>解不解决</w:delText>
        </w:r>
        <w:r w:rsidRPr="00514AC2" w:rsidDel="007B3163">
          <w:rPr>
            <w:rFonts w:ascii="Microsoft YaHei" w:eastAsia="Microsoft YaHei" w:hAnsi="Microsoft YaHei" w:cs="Microsoft YaHei" w:hint="eastAsia"/>
            <w:lang w:eastAsia="zh-CN"/>
          </w:rPr>
          <w:delText>问题</w:delText>
        </w:r>
        <w:r w:rsidRPr="00514AC2" w:rsidDel="007B3163">
          <w:rPr>
            <w:rFonts w:ascii="ＭＳ ゴシック" w:eastAsia="ＭＳ ゴシック" w:hAnsi="ＭＳ ゴシック" w:cs="ＭＳ ゴシック" w:hint="eastAsia"/>
            <w:lang w:eastAsia="zh-CN"/>
          </w:rPr>
          <w:delText>另</w:delText>
        </w:r>
        <w:r w:rsidRPr="00514AC2" w:rsidDel="007B3163">
          <w:rPr>
            <w:rFonts w:ascii="Microsoft YaHei" w:eastAsia="Microsoft YaHei" w:hAnsi="Microsoft YaHei" w:cs="Microsoft YaHei" w:hint="eastAsia"/>
            <w:lang w:eastAsia="zh-CN"/>
          </w:rPr>
          <w:delText>说</w:delText>
        </w:r>
        <w:r w:rsidRPr="00514AC2" w:rsidDel="007B3163">
          <w:rPr>
            <w:rFonts w:ascii="ＭＳ ゴシック" w:eastAsia="ＭＳ ゴシック" w:hAnsi="ＭＳ ゴシック" w:cs="ＭＳ ゴシック" w:hint="eastAsia"/>
            <w:lang w:eastAsia="zh-CN"/>
          </w:rPr>
          <w:delText>吧</w:delText>
        </w:r>
      </w:del>
      <w:r w:rsidRPr="00514AC2">
        <w:rPr>
          <w:rFonts w:ascii="ＭＳ ゴシック" w:eastAsia="ＭＳ ゴシック" w:hAnsi="ＭＳ ゴシック" w:cs="ＭＳ ゴシック" w:hint="eastAsia"/>
          <w:lang w:eastAsia="zh-CN"/>
        </w:rPr>
        <w:t>？」</w:t>
      </w:r>
    </w:p>
    <w:p w14:paraId="0FD92CAA" w14:textId="77777777" w:rsidR="00514AC2" w:rsidRPr="00514AC2" w:rsidRDefault="00514AC2" w:rsidP="00514AC2">
      <w:pPr>
        <w:pStyle w:val="a3"/>
        <w:rPr>
          <w:rFonts w:ascii="ＭＳ ゴシック" w:eastAsia="ＭＳ ゴシック" w:hAnsi="ＭＳ ゴシック" w:cs="ＭＳ ゴシック"/>
          <w:lang w:eastAsia="zh-CN"/>
        </w:rPr>
      </w:pPr>
    </w:p>
    <w:p w14:paraId="19932B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DE6B15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&lt;jaT0123&gt;「く……」</w:t>
      </w:r>
    </w:p>
    <w:p w14:paraId="562F265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&lt;cnT0123&gt;「咕……」</w:t>
      </w:r>
    </w:p>
    <w:p w14:paraId="69DF6EA3" w14:textId="77777777" w:rsidR="00514AC2" w:rsidRPr="00514AC2" w:rsidRDefault="00514AC2" w:rsidP="00514AC2">
      <w:pPr>
        <w:pStyle w:val="a3"/>
        <w:rPr>
          <w:rFonts w:ascii="ＭＳ ゴシック" w:eastAsia="ＭＳ ゴシック" w:hAnsi="ＭＳ ゴシック" w:cs="ＭＳ ゴシック"/>
        </w:rPr>
      </w:pPr>
    </w:p>
    <w:p w14:paraId="3BA44D8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93F774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&lt;jaT0124&gt;「も、もちろんです」</w:t>
      </w:r>
    </w:p>
    <w:p w14:paraId="02D0D2D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&lt;cnT0124&gt;「当，当然不会」</w:t>
      </w:r>
    </w:p>
    <w:p w14:paraId="2034497C" w14:textId="77777777" w:rsidR="00514AC2" w:rsidRPr="00514AC2" w:rsidRDefault="00514AC2" w:rsidP="00514AC2">
      <w:pPr>
        <w:pStyle w:val="a3"/>
        <w:rPr>
          <w:rFonts w:ascii="ＭＳ ゴシック" w:eastAsia="ＭＳ ゴシック" w:hAnsi="ＭＳ ゴシック" w:cs="ＭＳ ゴシック"/>
          <w:lang w:eastAsia="zh-CN"/>
        </w:rPr>
      </w:pPr>
    </w:p>
    <w:p w14:paraId="10F3DE5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6A4596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&lt;jaT0125&gt;うなだれるエステルさん。</w:t>
      </w:r>
    </w:p>
    <w:p w14:paraId="1A05F8E5" w14:textId="56665E0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&lt;cnT0125&gt;艾斯蒂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完全</w:t>
      </w:r>
      <w:del w:id="167" w:author="hhh0578" w:date="2020-04-28T18:31:00Z">
        <w:r w:rsidRPr="00514AC2" w:rsidDel="00AB5DC0">
          <w:rPr>
            <w:rFonts w:ascii="DengXian" w:eastAsia="DengXian" w:hAnsi="DengXian" w:cs="ＭＳ ゴシック" w:hint="eastAsia"/>
            <w:lang w:eastAsia="zh-CN"/>
          </w:rPr>
          <w:delText>失去气</w:delText>
        </w:r>
        <w:r w:rsidRPr="00514AC2" w:rsidDel="00AB5DC0">
          <w:rPr>
            <w:rFonts w:ascii="Microsoft YaHei" w:eastAsia="Microsoft YaHei" w:hAnsi="Microsoft YaHei" w:cs="Microsoft YaHei" w:hint="eastAsia"/>
            <w:lang w:eastAsia="zh-CN"/>
          </w:rPr>
          <w:delText>势</w:delText>
        </w:r>
      </w:del>
      <w:ins w:id="168" w:author="hhh0578" w:date="2020-04-28T18:31:00Z">
        <w:r w:rsidR="00AB5DC0">
          <w:rPr>
            <w:rFonts w:ascii="DengXian" w:eastAsia="DengXian" w:hAnsi="DengXian" w:cs="ＭＳ ゴシック" w:hint="eastAsia"/>
            <w:lang w:eastAsia="zh-CN"/>
          </w:rPr>
          <w:t>焉了</w:t>
        </w:r>
      </w:ins>
      <w:r w:rsidRPr="00514AC2">
        <w:rPr>
          <w:rFonts w:ascii="ＭＳ ゴシック" w:eastAsia="ＭＳ ゴシック" w:hAnsi="ＭＳ ゴシック" w:cs="ＭＳ ゴシック" w:hint="eastAsia"/>
          <w:lang w:eastAsia="zh-CN"/>
        </w:rPr>
        <w:t>。</w:t>
      </w:r>
    </w:p>
    <w:p w14:paraId="722A1911" w14:textId="77777777" w:rsidR="00514AC2" w:rsidRPr="00514AC2" w:rsidRDefault="00514AC2" w:rsidP="00514AC2">
      <w:pPr>
        <w:pStyle w:val="a3"/>
        <w:rPr>
          <w:rFonts w:ascii="ＭＳ ゴシック" w:eastAsia="ＭＳ ゴシック" w:hAnsi="ＭＳ ゴシック" w:cs="ＭＳ ゴシック"/>
          <w:lang w:eastAsia="zh-CN"/>
        </w:rPr>
      </w:pPr>
    </w:p>
    <w:p w14:paraId="5410A40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1D70738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&lt;jaT0126&gt;「よろしい」</w:t>
      </w:r>
    </w:p>
    <w:p w14:paraId="7E0D18F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&lt;cnT0126&gt;「</w:t>
      </w:r>
      <w:r w:rsidRPr="00514AC2">
        <w:rPr>
          <w:rFonts w:ascii="Microsoft YaHei" w:eastAsia="Microsoft YaHei" w:hAnsi="Microsoft YaHei" w:cs="Microsoft YaHei" w:hint="eastAsia"/>
        </w:rPr>
        <w:t>这</w:t>
      </w:r>
      <w:r w:rsidRPr="00514AC2">
        <w:rPr>
          <w:rFonts w:ascii="ＭＳ ゴシック" w:eastAsia="ＭＳ ゴシック" w:hAnsi="ＭＳ ゴシック" w:cs="ＭＳ ゴシック" w:hint="eastAsia"/>
        </w:rPr>
        <w:t>就好」</w:t>
      </w:r>
    </w:p>
    <w:p w14:paraId="5782F55F" w14:textId="77777777" w:rsidR="00514AC2" w:rsidRPr="00514AC2" w:rsidRDefault="00514AC2" w:rsidP="00514AC2">
      <w:pPr>
        <w:pStyle w:val="a3"/>
        <w:rPr>
          <w:rFonts w:ascii="ＭＳ ゴシック" w:eastAsia="ＭＳ ゴシック" w:hAnsi="ＭＳ ゴシック" w:cs="ＭＳ ゴシック"/>
        </w:rPr>
      </w:pPr>
    </w:p>
    <w:p w14:paraId="560C284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2B724C2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&lt;jaT0127&gt;「朝霧さん」</w:t>
      </w:r>
    </w:p>
    <w:p w14:paraId="5ADFCFD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&lt;cnT0127&gt;「朝</w:t>
      </w:r>
      <w:r w:rsidRPr="00514AC2">
        <w:rPr>
          <w:rFonts w:ascii="Microsoft YaHei" w:eastAsia="Microsoft YaHei" w:hAnsi="Microsoft YaHei" w:cs="Microsoft YaHei" w:hint="eastAsia"/>
        </w:rPr>
        <w:t>雾</w:t>
      </w:r>
      <w:r w:rsidRPr="00514AC2">
        <w:rPr>
          <w:rFonts w:ascii="ＭＳ ゴシック" w:eastAsia="ＭＳ ゴシック" w:hAnsi="ＭＳ ゴシック" w:cs="ＭＳ ゴシック" w:hint="eastAsia"/>
        </w:rPr>
        <w:t>先生」</w:t>
      </w:r>
    </w:p>
    <w:p w14:paraId="5734CE2F" w14:textId="77777777" w:rsidR="00514AC2" w:rsidRPr="00514AC2" w:rsidRDefault="00514AC2" w:rsidP="00514AC2">
      <w:pPr>
        <w:pStyle w:val="a3"/>
        <w:rPr>
          <w:rFonts w:ascii="ＭＳ ゴシック" w:eastAsia="ＭＳ ゴシック" w:hAnsi="ＭＳ ゴシック" w:cs="ＭＳ ゴシック"/>
        </w:rPr>
      </w:pPr>
    </w:p>
    <w:p w14:paraId="1FD6B69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B26BC2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&lt;jaT0128&gt;「はい」</w:t>
      </w:r>
    </w:p>
    <w:p w14:paraId="680E12F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&lt;cnT0128&gt;「在」</w:t>
      </w:r>
    </w:p>
    <w:p w14:paraId="7EF98668" w14:textId="77777777" w:rsidR="00514AC2" w:rsidRPr="00514AC2" w:rsidRDefault="00514AC2" w:rsidP="00514AC2">
      <w:pPr>
        <w:pStyle w:val="a3"/>
        <w:rPr>
          <w:rFonts w:ascii="ＭＳ ゴシック" w:eastAsia="ＭＳ ゴシック" w:hAnsi="ＭＳ ゴシック" w:cs="ＭＳ ゴシック"/>
        </w:rPr>
      </w:pPr>
    </w:p>
    <w:p w14:paraId="45A6425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164BAF2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&lt;jaT0129&gt;「なかなか悪いことを考えますな」</w:t>
      </w:r>
    </w:p>
    <w:p w14:paraId="708AC002" w14:textId="1B3EEF2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&lt;cnT0129&gt;「</w:t>
      </w:r>
      <w:del w:id="169" w:author="hhh0578" w:date="2020-04-28T18:32:00Z">
        <w:r w:rsidRPr="00514AC2" w:rsidDel="005F7B40">
          <w:rPr>
            <w:rFonts w:ascii="DengXian" w:eastAsia="DengXian" w:hAnsi="DengXian" w:cs="ＭＳ ゴシック" w:hint="eastAsia"/>
            <w:lang w:eastAsia="zh-CN"/>
          </w:rPr>
          <w:delText>不要想些不好的事</w:delText>
        </w:r>
      </w:del>
      <w:ins w:id="170" w:author="hhh0578" w:date="2020-04-28T18:32:00Z">
        <w:r w:rsidR="005F7B40">
          <w:rPr>
            <w:rFonts w:ascii="DengXian" w:eastAsia="DengXian" w:hAnsi="DengXian" w:cs="ＭＳ ゴシック" w:hint="eastAsia"/>
            <w:lang w:eastAsia="zh-CN"/>
          </w:rPr>
          <w:t>你</w:t>
        </w:r>
        <w:r w:rsidR="005F7B40">
          <w:rPr>
            <w:rFonts w:ascii="Microsoft YaHei" w:eastAsia="Microsoft YaHei" w:hAnsi="Microsoft YaHei" w:cs="Microsoft YaHei" w:hint="eastAsia"/>
            <w:lang w:eastAsia="zh-CN"/>
          </w:rPr>
          <w:t>这办法</w:t>
        </w:r>
        <w:proofErr w:type="gramStart"/>
        <w:r w:rsidR="005F7B40">
          <w:rPr>
            <w:rFonts w:ascii="Microsoft YaHei" w:eastAsia="Microsoft YaHei" w:hAnsi="Microsoft YaHei" w:cs="Microsoft YaHei" w:hint="eastAsia"/>
            <w:lang w:eastAsia="zh-CN"/>
          </w:rPr>
          <w:t>真够坏的</w:t>
        </w:r>
      </w:ins>
      <w:proofErr w:type="gramEnd"/>
      <w:r w:rsidRPr="00514AC2">
        <w:rPr>
          <w:rFonts w:ascii="ＭＳ ゴシック" w:eastAsia="ＭＳ ゴシック" w:hAnsi="ＭＳ ゴシック" w:cs="ＭＳ ゴシック"/>
          <w:lang w:eastAsia="zh-CN"/>
        </w:rPr>
        <w:t>」</w:t>
      </w:r>
    </w:p>
    <w:p w14:paraId="15F4F4F4" w14:textId="77777777" w:rsidR="00514AC2" w:rsidRPr="00514AC2" w:rsidRDefault="00514AC2" w:rsidP="00514AC2">
      <w:pPr>
        <w:pStyle w:val="a3"/>
        <w:rPr>
          <w:rFonts w:ascii="ＭＳ ゴシック" w:eastAsia="ＭＳ ゴシック" w:hAnsi="ＭＳ ゴシック" w:cs="ＭＳ ゴシック"/>
          <w:lang w:eastAsia="zh-CN"/>
        </w:rPr>
      </w:pPr>
    </w:p>
    <w:p w14:paraId="7166019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157EC9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&lt;jaT0130&gt;「あ、いや……すみません」</w:t>
      </w:r>
    </w:p>
    <w:p w14:paraId="551C9567"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&lt;cnT0130&gt;「啊，那个……</w:t>
      </w:r>
      <w:r w:rsidRPr="00514AC2">
        <w:rPr>
          <w:rFonts w:ascii="Microsoft YaHei" w:eastAsia="Microsoft YaHei" w:hAnsi="Microsoft YaHei" w:cs="Microsoft YaHei" w:hint="eastAsia"/>
          <w:lang w:eastAsia="zh-CN"/>
        </w:rPr>
        <w:t>对</w:t>
      </w:r>
      <w:r w:rsidRPr="00514AC2">
        <w:rPr>
          <w:rFonts w:ascii="ＭＳ ゴシック" w:eastAsia="ＭＳ ゴシック" w:hAnsi="ＭＳ ゴシック" w:cs="ＭＳ ゴシック" w:hint="eastAsia"/>
          <w:lang w:eastAsia="zh-CN"/>
        </w:rPr>
        <w:t>不起」</w:t>
      </w:r>
    </w:p>
    <w:p w14:paraId="449C78F1" w14:textId="77777777" w:rsidR="00514AC2" w:rsidRPr="00514AC2" w:rsidRDefault="00514AC2" w:rsidP="00514AC2">
      <w:pPr>
        <w:pStyle w:val="a3"/>
        <w:rPr>
          <w:rFonts w:ascii="ＭＳ ゴシック" w:eastAsia="ＭＳ ゴシック" w:hAnsi="ＭＳ ゴシック" w:cs="ＭＳ ゴシック"/>
          <w:lang w:eastAsia="zh-CN"/>
        </w:rPr>
      </w:pPr>
    </w:p>
    <w:p w14:paraId="41D89E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2E3DC7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&lt;jaT0131&gt;「ははは、いいのですよ」</w:t>
      </w:r>
    </w:p>
    <w:p w14:paraId="131246A2" w14:textId="1BC4118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&lt;cnT0131&gt;「哈哈</w:t>
      </w:r>
      <w:proofErr w:type="gramStart"/>
      <w:r w:rsidRPr="00514AC2">
        <w:rPr>
          <w:rFonts w:ascii="ＭＳ ゴシック" w:eastAsia="ＭＳ ゴシック" w:hAnsi="ＭＳ ゴシック" w:cs="ＭＳ ゴシック"/>
          <w:lang w:eastAsia="zh-CN"/>
        </w:rPr>
        <w:t>哈</w:t>
      </w:r>
      <w:proofErr w:type="gramEnd"/>
      <w:r w:rsidRPr="00514AC2">
        <w:rPr>
          <w:rFonts w:ascii="ＭＳ ゴシック" w:eastAsia="ＭＳ ゴシック" w:hAnsi="ＭＳ ゴシック" w:cs="ＭＳ ゴシック"/>
          <w:lang w:eastAsia="zh-CN"/>
        </w:rPr>
        <w:t>，</w:t>
      </w:r>
      <w:del w:id="171" w:author="hhh0578" w:date="2020-04-28T18:32:00Z">
        <w:r w:rsidRPr="00514AC2" w:rsidDel="00EE1BB6">
          <w:rPr>
            <w:rFonts w:ascii="Microsoft YaHei" w:eastAsia="Microsoft YaHei" w:hAnsi="Microsoft YaHei" w:cs="Microsoft YaHei" w:hint="eastAsia"/>
            <w:lang w:eastAsia="zh-CN"/>
          </w:rPr>
          <w:delText>这样</w:delText>
        </w:r>
        <w:r w:rsidRPr="00514AC2" w:rsidDel="00EE1BB6">
          <w:rPr>
            <w:rFonts w:ascii="DengXian" w:eastAsia="DengXian" w:hAnsi="DengXian" w:cs="ＭＳ ゴシック" w:hint="eastAsia"/>
            <w:lang w:eastAsia="zh-CN"/>
          </w:rPr>
          <w:delText>也</w:delText>
        </w:r>
        <w:r w:rsidRPr="00514AC2" w:rsidDel="00EE1BB6">
          <w:rPr>
            <w:rFonts w:ascii="Microsoft YaHei" w:eastAsia="Microsoft YaHei" w:hAnsi="Microsoft YaHei" w:cs="Microsoft YaHei" w:hint="eastAsia"/>
            <w:lang w:eastAsia="zh-CN"/>
          </w:rPr>
          <w:delText>罢</w:delText>
        </w:r>
      </w:del>
      <w:ins w:id="172" w:author="hhh0578" w:date="2020-04-28T18:32:00Z">
        <w:r w:rsidR="00EE1BB6">
          <w:rPr>
            <w:rFonts w:ascii="Microsoft YaHei" w:eastAsia="Microsoft YaHei" w:hAnsi="Microsoft YaHei" w:cs="Microsoft YaHei" w:hint="eastAsia"/>
            <w:lang w:eastAsia="zh-CN"/>
          </w:rPr>
          <w:t>这样也好</w:t>
        </w:r>
      </w:ins>
      <w:r w:rsidRPr="00514AC2">
        <w:rPr>
          <w:rFonts w:ascii="ＭＳ ゴシック" w:eastAsia="ＭＳ ゴシック" w:hAnsi="ＭＳ ゴシック" w:cs="ＭＳ ゴシック" w:hint="eastAsia"/>
          <w:lang w:eastAsia="zh-CN"/>
        </w:rPr>
        <w:t>」</w:t>
      </w:r>
    </w:p>
    <w:p w14:paraId="3F2C80E7" w14:textId="77777777" w:rsidR="00514AC2" w:rsidRPr="00514AC2" w:rsidRDefault="00514AC2" w:rsidP="00514AC2">
      <w:pPr>
        <w:pStyle w:val="a3"/>
        <w:rPr>
          <w:rFonts w:ascii="ＭＳ ゴシック" w:eastAsia="ＭＳ ゴシック" w:hAnsi="ＭＳ ゴシック" w:cs="ＭＳ ゴシック"/>
          <w:lang w:eastAsia="zh-CN"/>
        </w:rPr>
      </w:pPr>
    </w:p>
    <w:p w14:paraId="295A05C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7D9C26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&lt;jaT0132&gt;「聞くところによると、ご学友が当礼拝堂を見学されたいとのこと」</w:t>
      </w:r>
    </w:p>
    <w:p w14:paraId="6A8FA7BF" w14:textId="4DD3F7F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&lt;cnT0132&gt;「就我</w:t>
      </w:r>
      <w:ins w:id="173" w:author="hhh0578" w:date="2020-04-28T18:32:00Z">
        <w:r w:rsidR="008333F5">
          <w:rPr>
            <w:rFonts w:ascii="DengXian" w:eastAsia="DengXian" w:hAnsi="DengXian" w:cs="ＭＳ ゴシック" w:hint="eastAsia"/>
            <w:lang w:eastAsia="zh-CN"/>
          </w:rPr>
          <w:t>所闻</w:t>
        </w:r>
      </w:ins>
      <w:del w:id="174" w:author="hhh0578" w:date="2020-04-28T18:32:00Z">
        <w:r w:rsidRPr="00514AC2" w:rsidDel="008333F5">
          <w:rPr>
            <w:rFonts w:ascii="DengXian" w:eastAsia="DengXian" w:hAnsi="DengXian" w:cs="ＭＳ ゴシック" w:hint="eastAsia"/>
            <w:lang w:eastAsia="zh-CN"/>
          </w:rPr>
          <w:delText>听</w:delText>
        </w:r>
        <w:r w:rsidRPr="00514AC2" w:rsidDel="008333F5">
          <w:rPr>
            <w:rFonts w:ascii="Microsoft YaHei" w:eastAsia="Microsoft YaHei" w:hAnsi="Microsoft YaHei" w:cs="Microsoft YaHei" w:hint="eastAsia"/>
            <w:lang w:eastAsia="zh-CN"/>
          </w:rPr>
          <w:delText>见</w:delText>
        </w:r>
        <w:r w:rsidRPr="00514AC2" w:rsidDel="008333F5">
          <w:rPr>
            <w:rFonts w:ascii="DengXian" w:eastAsia="DengXian" w:hAnsi="DengXian" w:cs="ＭＳ ゴシック" w:hint="eastAsia"/>
            <w:lang w:eastAsia="zh-CN"/>
          </w:rPr>
          <w:delText>的</w:delText>
        </w:r>
      </w:del>
      <w:r w:rsidRPr="00514AC2">
        <w:rPr>
          <w:rFonts w:ascii="ＭＳ ゴシック" w:eastAsia="ＭＳ ゴシック" w:hAnsi="ＭＳ ゴシック" w:cs="ＭＳ ゴシック" w:hint="eastAsia"/>
          <w:lang w:eastAsia="zh-CN"/>
        </w:rPr>
        <w:t>，是想</w:t>
      </w:r>
      <w:r w:rsidRPr="00514AC2">
        <w:rPr>
          <w:rFonts w:ascii="Microsoft YaHei" w:eastAsia="Microsoft YaHei" w:hAnsi="Microsoft YaHei" w:cs="Microsoft YaHei" w:hint="eastAsia"/>
          <w:lang w:eastAsia="zh-CN"/>
        </w:rPr>
        <w:t>让让</w:t>
      </w:r>
      <w:r w:rsidRPr="00514AC2">
        <w:rPr>
          <w:rFonts w:ascii="ＭＳ ゴシック" w:eastAsia="ＭＳ ゴシック" w:hAnsi="ＭＳ ゴシック" w:cs="ＭＳ ゴシック" w:hint="eastAsia"/>
          <w:lang w:eastAsia="zh-CN"/>
        </w:rPr>
        <w:t>同学到礼拜堂</w:t>
      </w:r>
      <w:r w:rsidRPr="00514AC2">
        <w:rPr>
          <w:rFonts w:ascii="ＭＳ ゴシック" w:eastAsia="ＭＳ ゴシック" w:hAnsi="ＭＳ ゴシック" w:cs="ＭＳ ゴシック"/>
          <w:lang w:eastAsia="zh-CN"/>
        </w:rPr>
        <w:t>参</w:t>
      </w:r>
      <w:r w:rsidRPr="00514AC2">
        <w:rPr>
          <w:rFonts w:ascii="Microsoft YaHei" w:eastAsia="Microsoft YaHei" w:hAnsi="Microsoft YaHei" w:cs="Microsoft YaHei" w:hint="eastAsia"/>
          <w:lang w:eastAsia="zh-CN"/>
        </w:rPr>
        <w:t>观</w:t>
      </w:r>
      <w:r w:rsidRPr="00514AC2">
        <w:rPr>
          <w:rFonts w:ascii="ＭＳ ゴシック" w:eastAsia="ＭＳ ゴシック" w:hAnsi="ＭＳ ゴシック" w:cs="ＭＳ ゴシック" w:hint="eastAsia"/>
          <w:lang w:eastAsia="zh-CN"/>
        </w:rPr>
        <w:t>学</w:t>
      </w:r>
      <w:r w:rsidRPr="00514AC2">
        <w:rPr>
          <w:rFonts w:ascii="Microsoft YaHei" w:eastAsia="Microsoft YaHei" w:hAnsi="Microsoft YaHei" w:cs="Microsoft YaHei" w:hint="eastAsia"/>
          <w:lang w:eastAsia="zh-CN"/>
        </w:rPr>
        <w:t>习</w:t>
      </w:r>
      <w:r w:rsidRPr="00514AC2">
        <w:rPr>
          <w:rFonts w:ascii="ＭＳ ゴシック" w:eastAsia="ＭＳ ゴシック" w:hAnsi="ＭＳ ゴシック" w:cs="ＭＳ ゴシック" w:hint="eastAsia"/>
          <w:lang w:eastAsia="zh-CN"/>
        </w:rPr>
        <w:t>吧？」</w:t>
      </w:r>
    </w:p>
    <w:p w14:paraId="2423384F" w14:textId="77777777" w:rsidR="00514AC2" w:rsidRPr="00514AC2" w:rsidRDefault="00514AC2" w:rsidP="00514AC2">
      <w:pPr>
        <w:pStyle w:val="a3"/>
        <w:rPr>
          <w:rFonts w:ascii="ＭＳ ゴシック" w:eastAsia="ＭＳ ゴシック" w:hAnsi="ＭＳ ゴシック" w:cs="ＭＳ ゴシック"/>
          <w:lang w:eastAsia="zh-CN"/>
        </w:rPr>
      </w:pPr>
    </w:p>
    <w:p w14:paraId="7633F4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227AB1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&lt;jaT0133&gt;「そうです」</w:t>
      </w:r>
    </w:p>
    <w:p w14:paraId="06DC372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&lt;cnT0133&gt;「是的」</w:t>
      </w:r>
    </w:p>
    <w:p w14:paraId="493C8ED0" w14:textId="77777777" w:rsidR="00514AC2" w:rsidRPr="00514AC2" w:rsidRDefault="00514AC2" w:rsidP="00514AC2">
      <w:pPr>
        <w:pStyle w:val="a3"/>
        <w:rPr>
          <w:rFonts w:ascii="ＭＳ ゴシック" w:eastAsia="ＭＳ ゴシック" w:hAnsi="ＭＳ ゴシック" w:cs="ＭＳ ゴシック"/>
        </w:rPr>
      </w:pPr>
    </w:p>
    <w:p w14:paraId="333F8B8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27D82B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&lt;jaT0134&gt;「見るだけで良いのですか？」</w:t>
      </w:r>
    </w:p>
    <w:p w14:paraId="2B09EAE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&lt;cnT0134&gt;「只是看看就</w:t>
      </w:r>
      <w:r w:rsidRPr="00514AC2">
        <w:rPr>
          <w:rFonts w:ascii="Microsoft YaHei" w:eastAsia="Microsoft YaHei" w:hAnsi="Microsoft YaHei" w:cs="Microsoft YaHei" w:hint="eastAsia"/>
          <w:lang w:eastAsia="zh-CN"/>
        </w:rPr>
        <w:t>够</w:t>
      </w:r>
      <w:r w:rsidRPr="00514AC2">
        <w:rPr>
          <w:rFonts w:ascii="ＭＳ ゴシック" w:eastAsia="ＭＳ ゴシック" w:hAnsi="ＭＳ ゴシック" w:cs="ＭＳ ゴシック" w:hint="eastAsia"/>
          <w:lang w:eastAsia="zh-CN"/>
        </w:rPr>
        <w:t>了</w:t>
      </w:r>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368651A0" w14:textId="77777777" w:rsidR="00514AC2" w:rsidRPr="00514AC2" w:rsidRDefault="00514AC2" w:rsidP="00514AC2">
      <w:pPr>
        <w:pStyle w:val="a3"/>
        <w:rPr>
          <w:rFonts w:ascii="ＭＳ ゴシック" w:eastAsia="ＭＳ ゴシック" w:hAnsi="ＭＳ ゴシック" w:cs="ＭＳ ゴシック"/>
          <w:lang w:eastAsia="zh-CN"/>
        </w:rPr>
      </w:pPr>
    </w:p>
    <w:p w14:paraId="59F644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 【達哉】</w:t>
      </w:r>
    </w:p>
    <w:p w14:paraId="57B10F3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&lt;jaT0135&gt;「？？」</w:t>
      </w:r>
    </w:p>
    <w:p w14:paraId="3EA0C4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&lt;cnT0135&gt;「？？」</w:t>
      </w:r>
    </w:p>
    <w:p w14:paraId="38A18228" w14:textId="77777777" w:rsidR="00514AC2" w:rsidRPr="00514AC2" w:rsidRDefault="00514AC2" w:rsidP="00514AC2">
      <w:pPr>
        <w:pStyle w:val="a3"/>
        <w:rPr>
          <w:rFonts w:ascii="ＭＳ ゴシック" w:eastAsia="ＭＳ ゴシック" w:hAnsi="ＭＳ ゴシック" w:cs="ＭＳ ゴシック"/>
        </w:rPr>
      </w:pPr>
    </w:p>
    <w:p w14:paraId="270B1B1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701A092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&lt;jaT0136&gt;「エステル」</w:t>
      </w:r>
    </w:p>
    <w:p w14:paraId="31DF17C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&lt;cnT0136&gt;「艾斯蒂</w:t>
      </w:r>
      <w:r w:rsidRPr="00514AC2">
        <w:rPr>
          <w:rFonts w:ascii="Microsoft YaHei" w:eastAsia="Microsoft YaHei" w:hAnsi="Microsoft YaHei" w:cs="Microsoft YaHei" w:hint="eastAsia"/>
        </w:rPr>
        <w:t>尔</w:t>
      </w:r>
      <w:r w:rsidRPr="00514AC2">
        <w:rPr>
          <w:rFonts w:ascii="ＭＳ ゴシック" w:eastAsia="ＭＳ ゴシック" w:hAnsi="ＭＳ ゴシック" w:cs="ＭＳ ゴシック" w:hint="eastAsia"/>
        </w:rPr>
        <w:t>」</w:t>
      </w:r>
    </w:p>
    <w:p w14:paraId="56A0270D" w14:textId="77777777" w:rsidR="00514AC2" w:rsidRPr="00514AC2" w:rsidRDefault="00514AC2" w:rsidP="00514AC2">
      <w:pPr>
        <w:pStyle w:val="a3"/>
        <w:rPr>
          <w:rFonts w:ascii="ＭＳ ゴシック" w:eastAsia="ＭＳ ゴシック" w:hAnsi="ＭＳ ゴシック" w:cs="ＭＳ ゴシック"/>
        </w:rPr>
      </w:pPr>
    </w:p>
    <w:p w14:paraId="5906FDE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C4875F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&lt;jaT0137&gt;「はい」</w:t>
      </w:r>
    </w:p>
    <w:p w14:paraId="02E365A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&lt;cnT0137&gt;「在」</w:t>
      </w:r>
    </w:p>
    <w:p w14:paraId="68BF32CC" w14:textId="77777777" w:rsidR="00514AC2" w:rsidRPr="00514AC2" w:rsidRDefault="00514AC2" w:rsidP="00514AC2">
      <w:pPr>
        <w:pStyle w:val="a3"/>
        <w:rPr>
          <w:rFonts w:ascii="ＭＳ ゴシック" w:eastAsia="ＭＳ ゴシック" w:hAnsi="ＭＳ ゴシック" w:cs="ＭＳ ゴシック"/>
        </w:rPr>
      </w:pPr>
    </w:p>
    <w:p w14:paraId="0A0C9D5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20FE072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&lt;jaT0138&gt;「朝霧さんのご学友がいらしたら、月や教団のことを教えて差し上げなさい」</w:t>
      </w:r>
    </w:p>
    <w:p w14:paraId="4C651B24" w14:textId="71CD41D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&lt;cnT0138&gt;「朝</w:t>
      </w:r>
      <w:r w:rsidRPr="00514AC2">
        <w:rPr>
          <w:rFonts w:ascii="Microsoft YaHei" w:eastAsia="Microsoft YaHei" w:hAnsi="Microsoft YaHei" w:cs="Microsoft YaHei" w:hint="eastAsia"/>
          <w:lang w:eastAsia="zh-CN"/>
        </w:rPr>
        <w:t>雾</w:t>
      </w:r>
      <w:r w:rsidRPr="00514AC2">
        <w:rPr>
          <w:rFonts w:ascii="ＭＳ ゴシック" w:eastAsia="ＭＳ ゴシック" w:hAnsi="ＭＳ ゴシック" w:cs="ＭＳ ゴシック" w:hint="eastAsia"/>
          <w:lang w:eastAsia="zh-CN"/>
        </w:rPr>
        <w:t>先生的同学来的</w:t>
      </w:r>
      <w:r w:rsidRPr="00514AC2">
        <w:rPr>
          <w:rFonts w:ascii="Microsoft YaHei" w:eastAsia="Microsoft YaHei" w:hAnsi="Microsoft YaHei" w:cs="Microsoft YaHei" w:hint="eastAsia"/>
          <w:lang w:eastAsia="zh-CN"/>
        </w:rPr>
        <w:t>时</w:t>
      </w:r>
      <w:r w:rsidRPr="00514AC2">
        <w:rPr>
          <w:rFonts w:ascii="ＭＳ ゴシック" w:eastAsia="ＭＳ ゴシック" w:hAnsi="ＭＳ ゴシック" w:cs="ＭＳ ゴシック" w:hint="eastAsia"/>
          <w:lang w:eastAsia="zh-CN"/>
        </w:rPr>
        <w:t>候，</w:t>
      </w:r>
      <w:ins w:id="175" w:author="hhh0578" w:date="2020-04-28T18:33:00Z">
        <w:r w:rsidR="00F61F4B">
          <w:rPr>
            <w:rFonts w:ascii="DengXian" w:eastAsia="DengXian" w:hAnsi="DengXian" w:cs="ＭＳ ゴシック" w:hint="eastAsia"/>
            <w:lang w:eastAsia="zh-CN"/>
          </w:rPr>
          <w:t>也</w:t>
        </w:r>
      </w:ins>
      <w:r w:rsidRPr="00514AC2">
        <w:rPr>
          <w:rFonts w:ascii="ＭＳ ゴシック" w:eastAsia="ＭＳ ゴシック" w:hAnsi="ＭＳ ゴシック" w:cs="ＭＳ ゴシック" w:hint="eastAsia"/>
          <w:lang w:eastAsia="zh-CN"/>
        </w:rPr>
        <w:t>教授他</w:t>
      </w:r>
      <w:r w:rsidRPr="00514AC2">
        <w:rPr>
          <w:rFonts w:ascii="Microsoft YaHei" w:eastAsia="Microsoft YaHei" w:hAnsi="Microsoft YaHei" w:cs="Microsoft YaHei" w:hint="eastAsia"/>
          <w:lang w:eastAsia="zh-CN"/>
        </w:rPr>
        <w:t>们</w:t>
      </w:r>
      <w:r w:rsidRPr="00514AC2">
        <w:rPr>
          <w:rFonts w:ascii="ＭＳ ゴシック" w:eastAsia="ＭＳ ゴシック" w:hAnsi="ＭＳ ゴシック" w:cs="ＭＳ ゴシック" w:hint="eastAsia"/>
          <w:lang w:eastAsia="zh-CN"/>
        </w:rPr>
        <w:t>月球和教</w:t>
      </w:r>
      <w:r w:rsidRPr="00514AC2">
        <w:rPr>
          <w:rFonts w:ascii="Microsoft YaHei" w:eastAsia="Microsoft YaHei" w:hAnsi="Microsoft YaHei" w:cs="Microsoft YaHei" w:hint="eastAsia"/>
          <w:lang w:eastAsia="zh-CN"/>
        </w:rPr>
        <w:t>团</w:t>
      </w:r>
      <w:r w:rsidRPr="00514AC2">
        <w:rPr>
          <w:rFonts w:ascii="ＭＳ ゴシック" w:eastAsia="ＭＳ ゴシック" w:hAnsi="ＭＳ ゴシック" w:cs="ＭＳ ゴシック" w:hint="eastAsia"/>
          <w:lang w:eastAsia="zh-CN"/>
        </w:rPr>
        <w:t>的事吧」</w:t>
      </w:r>
    </w:p>
    <w:p w14:paraId="5DCF01DA" w14:textId="77777777" w:rsidR="00514AC2" w:rsidRPr="00514AC2" w:rsidRDefault="00514AC2" w:rsidP="00514AC2">
      <w:pPr>
        <w:pStyle w:val="a3"/>
        <w:rPr>
          <w:rFonts w:ascii="ＭＳ ゴシック" w:eastAsia="ＭＳ ゴシック" w:hAnsi="ＭＳ ゴシック" w:cs="ＭＳ ゴシック"/>
          <w:lang w:eastAsia="zh-CN"/>
        </w:rPr>
      </w:pPr>
    </w:p>
    <w:p w14:paraId="6986F6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9B960F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&lt;jaT0139&gt;「私が……ですか？」</w:t>
      </w:r>
    </w:p>
    <w:p w14:paraId="57CAA88B"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&lt;cnT0139&gt;「我来……</w:t>
      </w:r>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14B0C639" w14:textId="77777777" w:rsidR="00514AC2" w:rsidRPr="00514AC2" w:rsidRDefault="00514AC2" w:rsidP="00514AC2">
      <w:pPr>
        <w:pStyle w:val="a3"/>
        <w:rPr>
          <w:rFonts w:ascii="ＭＳ ゴシック" w:eastAsia="ＭＳ ゴシック" w:hAnsi="ＭＳ ゴシック" w:cs="ＭＳ ゴシック"/>
          <w:lang w:eastAsia="zh-CN"/>
        </w:rPr>
      </w:pPr>
    </w:p>
    <w:p w14:paraId="5CB137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15AAE5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&lt;jaT0140&gt;「そうだ」</w:t>
      </w:r>
    </w:p>
    <w:p w14:paraId="582866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&lt;cnT0140&gt;「没</w:t>
      </w:r>
      <w:r w:rsidRPr="00514AC2">
        <w:rPr>
          <w:rFonts w:ascii="Microsoft YaHei" w:eastAsia="Microsoft YaHei" w:hAnsi="Microsoft YaHei" w:cs="Microsoft YaHei" w:hint="eastAsia"/>
        </w:rPr>
        <w:t>错</w:t>
      </w:r>
      <w:r w:rsidRPr="00514AC2">
        <w:rPr>
          <w:rFonts w:ascii="ＭＳ ゴシック" w:eastAsia="ＭＳ ゴシック" w:hAnsi="ＭＳ ゴシック" w:cs="ＭＳ ゴシック" w:hint="eastAsia"/>
        </w:rPr>
        <w:t>」</w:t>
      </w:r>
    </w:p>
    <w:p w14:paraId="20E81F23" w14:textId="77777777" w:rsidR="00514AC2" w:rsidRPr="00514AC2" w:rsidRDefault="00514AC2" w:rsidP="00514AC2">
      <w:pPr>
        <w:pStyle w:val="a3"/>
        <w:rPr>
          <w:rFonts w:ascii="ＭＳ ゴシック" w:eastAsia="ＭＳ ゴシック" w:hAnsi="ＭＳ ゴシック" w:cs="ＭＳ ゴシック"/>
        </w:rPr>
      </w:pPr>
    </w:p>
    <w:p w14:paraId="03FF52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7517D76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&lt;jaT0141&gt;「当日のことは全てお前に任せる。神の教えを広める良い機会だろう」</w:t>
      </w:r>
    </w:p>
    <w:p w14:paraId="2EAEE029"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&lt;cnT0141&gt;「当天的事全都交</w:t>
      </w:r>
      <w:r w:rsidRPr="00514AC2">
        <w:rPr>
          <w:rFonts w:ascii="Microsoft YaHei" w:eastAsia="Microsoft YaHei" w:hAnsi="Microsoft YaHei" w:cs="Microsoft YaHei" w:hint="eastAsia"/>
          <w:lang w:eastAsia="zh-CN"/>
        </w:rPr>
        <w:t>给</w:t>
      </w:r>
      <w:r w:rsidRPr="00514AC2">
        <w:rPr>
          <w:rFonts w:ascii="ＭＳ ゴシック" w:eastAsia="ＭＳ ゴシック" w:hAnsi="ＭＳ ゴシック" w:cs="ＭＳ ゴシック" w:hint="eastAsia"/>
          <w:lang w:eastAsia="zh-CN"/>
        </w:rPr>
        <w:t>你，</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可是</w:t>
      </w:r>
      <w:r w:rsidRPr="00514AC2">
        <w:rPr>
          <w:rFonts w:ascii="Microsoft YaHei" w:eastAsia="Microsoft YaHei" w:hAnsi="Microsoft YaHei" w:cs="Microsoft YaHei" w:hint="eastAsia"/>
          <w:lang w:eastAsia="zh-CN"/>
        </w:rPr>
        <w:t>传</w:t>
      </w:r>
      <w:r w:rsidRPr="00514AC2">
        <w:rPr>
          <w:rFonts w:ascii="ＭＳ ゴシック" w:eastAsia="ＭＳ ゴシック" w:hAnsi="ＭＳ ゴシック" w:cs="ＭＳ ゴシック" w:hint="eastAsia"/>
          <w:lang w:eastAsia="zh-CN"/>
        </w:rPr>
        <w:t>达神的教</w:t>
      </w:r>
      <w:r w:rsidRPr="00514AC2">
        <w:rPr>
          <w:rFonts w:ascii="Microsoft YaHei" w:eastAsia="Microsoft YaHei" w:hAnsi="Microsoft YaHei" w:cs="Microsoft YaHei" w:hint="eastAsia"/>
          <w:lang w:eastAsia="zh-CN"/>
        </w:rPr>
        <w:t>诲</w:t>
      </w:r>
      <w:r w:rsidRPr="00514AC2">
        <w:rPr>
          <w:rFonts w:ascii="ＭＳ ゴシック" w:eastAsia="ＭＳ ゴシック" w:hAnsi="ＭＳ ゴシック" w:cs="ＭＳ ゴシック" w:hint="eastAsia"/>
          <w:lang w:eastAsia="zh-CN"/>
        </w:rPr>
        <w:t>的好机会」</w:t>
      </w:r>
    </w:p>
    <w:p w14:paraId="05DA4DA7" w14:textId="77777777" w:rsidR="00514AC2" w:rsidRPr="00514AC2" w:rsidRDefault="00514AC2" w:rsidP="00514AC2">
      <w:pPr>
        <w:pStyle w:val="a3"/>
        <w:rPr>
          <w:rFonts w:ascii="ＭＳ ゴシック" w:eastAsia="ＭＳ ゴシック" w:hAnsi="ＭＳ ゴシック" w:cs="ＭＳ ゴシック"/>
          <w:lang w:eastAsia="zh-CN"/>
        </w:rPr>
      </w:pPr>
    </w:p>
    <w:p w14:paraId="22E1C17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9C76B6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&lt;jaT0142&gt;「しかし……」</w:t>
      </w:r>
    </w:p>
    <w:p w14:paraId="027087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&lt;cnT0142&gt;「但是……」</w:t>
      </w:r>
    </w:p>
    <w:p w14:paraId="31F97A0D" w14:textId="77777777" w:rsidR="00514AC2" w:rsidRPr="00514AC2" w:rsidRDefault="00514AC2" w:rsidP="00514AC2">
      <w:pPr>
        <w:pStyle w:val="a3"/>
        <w:rPr>
          <w:rFonts w:ascii="ＭＳ ゴシック" w:eastAsia="ＭＳ ゴシック" w:hAnsi="ＭＳ ゴシック" w:cs="ＭＳ ゴシック"/>
        </w:rPr>
      </w:pPr>
    </w:p>
    <w:p w14:paraId="4ACC226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144FFC6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&lt;jaT0143&gt;「エステル、お前は何のために聖職者になったのだ？」</w:t>
      </w:r>
    </w:p>
    <w:p w14:paraId="5B926CA8"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&lt;cnT0143&gt;「艾斯蒂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，你是</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了什么</w:t>
      </w:r>
      <w:del w:id="176" w:author="hhh0578" w:date="2020-04-28T18:33:00Z">
        <w:r w:rsidRPr="00514AC2" w:rsidDel="00633D49">
          <w:rPr>
            <w:rFonts w:ascii="ＭＳ ゴシック" w:eastAsia="ＭＳ ゴシック" w:hAnsi="ＭＳ ゴシック" w:cs="ＭＳ ゴシック" w:hint="eastAsia"/>
            <w:lang w:eastAsia="zh-CN"/>
          </w:rPr>
          <w:delText>才</w:delText>
        </w:r>
      </w:del>
      <w:r w:rsidRPr="00514AC2">
        <w:rPr>
          <w:rFonts w:ascii="ＭＳ ゴシック" w:eastAsia="ＭＳ ゴシック" w:hAnsi="ＭＳ ゴシック" w:cs="ＭＳ ゴシック" w:hint="eastAsia"/>
          <w:lang w:eastAsia="zh-CN"/>
        </w:rPr>
        <w:t>当</w:t>
      </w:r>
      <w:del w:id="177" w:author="hhh0578" w:date="2020-04-28T18:33:00Z">
        <w:r w:rsidRPr="00514AC2" w:rsidDel="00633D49">
          <w:rPr>
            <w:rFonts w:ascii="ＭＳ ゴシック" w:eastAsia="ＭＳ ゴシック" w:hAnsi="ＭＳ ゴシック" w:cs="ＭＳ ゴシック" w:hint="eastAsia"/>
            <w:lang w:eastAsia="zh-CN"/>
          </w:rPr>
          <w:delText>了</w:delText>
        </w:r>
      </w:del>
      <w:r w:rsidRPr="00514AC2">
        <w:rPr>
          <w:rFonts w:ascii="ＭＳ ゴシック" w:eastAsia="ＭＳ ゴシック" w:hAnsi="ＭＳ ゴシック" w:cs="ＭＳ ゴシック" w:hint="eastAsia"/>
          <w:lang w:eastAsia="zh-CN"/>
        </w:rPr>
        <w:t>圣</w:t>
      </w:r>
      <w:r w:rsidRPr="00514AC2">
        <w:rPr>
          <w:rFonts w:ascii="Microsoft YaHei" w:eastAsia="Microsoft YaHei" w:hAnsi="Microsoft YaHei" w:cs="Microsoft YaHei" w:hint="eastAsia"/>
          <w:lang w:eastAsia="zh-CN"/>
        </w:rPr>
        <w:t>职</w:t>
      </w:r>
      <w:r w:rsidRPr="00514AC2">
        <w:rPr>
          <w:rFonts w:ascii="ＭＳ ゴシック" w:eastAsia="ＭＳ ゴシック" w:hAnsi="ＭＳ ゴシック" w:cs="ＭＳ ゴシック" w:hint="eastAsia"/>
          <w:lang w:eastAsia="zh-CN"/>
        </w:rPr>
        <w:t>者？」</w:t>
      </w:r>
    </w:p>
    <w:p w14:paraId="1B5F4B31" w14:textId="77777777" w:rsidR="00514AC2" w:rsidRPr="00514AC2" w:rsidRDefault="00514AC2" w:rsidP="00514AC2">
      <w:pPr>
        <w:pStyle w:val="a3"/>
        <w:rPr>
          <w:rFonts w:ascii="ＭＳ ゴシック" w:eastAsia="ＭＳ ゴシック" w:hAnsi="ＭＳ ゴシック" w:cs="ＭＳ ゴシック"/>
          <w:lang w:eastAsia="zh-CN"/>
        </w:rPr>
      </w:pPr>
    </w:p>
    <w:p w14:paraId="31D4485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7E79AD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&lt;jaT0144&gt;「え？」</w:t>
      </w:r>
    </w:p>
    <w:p w14:paraId="4B2B887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&lt;cnT0144&gt;「</w:t>
      </w:r>
      <w:r w:rsidRPr="00514AC2">
        <w:rPr>
          <w:rFonts w:ascii="Microsoft YaHei" w:eastAsia="Microsoft YaHei" w:hAnsi="Microsoft YaHei" w:cs="Microsoft YaHei" w:hint="eastAsia"/>
        </w:rPr>
        <w:t>诶</w:t>
      </w:r>
      <w:r w:rsidRPr="00514AC2">
        <w:rPr>
          <w:rFonts w:ascii="ＭＳ ゴシック" w:eastAsia="ＭＳ ゴシック" w:hAnsi="ＭＳ ゴシック" w:cs="ＭＳ ゴシック" w:hint="eastAsia"/>
        </w:rPr>
        <w:t>？」</w:t>
      </w:r>
    </w:p>
    <w:p w14:paraId="601F01B7" w14:textId="77777777" w:rsidR="00514AC2" w:rsidRPr="00514AC2" w:rsidRDefault="00514AC2" w:rsidP="00514AC2">
      <w:pPr>
        <w:pStyle w:val="a3"/>
        <w:rPr>
          <w:rFonts w:ascii="ＭＳ ゴシック" w:eastAsia="ＭＳ ゴシック" w:hAnsi="ＭＳ ゴシック" w:cs="ＭＳ ゴシック"/>
        </w:rPr>
      </w:pPr>
    </w:p>
    <w:p w14:paraId="2091A41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E50112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&lt;jaT0145&gt;時間が止まったようにエステルさんが硬直する。</w:t>
      </w:r>
    </w:p>
    <w:p w14:paraId="30AF752A" w14:textId="52BCF2E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&lt;cnT0145&gt;如同</w:t>
      </w:r>
      <w:r w:rsidRPr="00514AC2">
        <w:rPr>
          <w:rFonts w:ascii="Microsoft YaHei" w:eastAsia="Microsoft YaHei" w:hAnsi="Microsoft YaHei" w:cs="Microsoft YaHei" w:hint="eastAsia"/>
          <w:lang w:eastAsia="zh-CN"/>
        </w:rPr>
        <w:t>时间</w:t>
      </w:r>
      <w:r w:rsidRPr="00514AC2">
        <w:rPr>
          <w:rFonts w:ascii="ＭＳ ゴシック" w:eastAsia="ＭＳ ゴシック" w:hAnsi="ＭＳ ゴシック" w:cs="ＭＳ ゴシック" w:hint="eastAsia"/>
          <w:lang w:eastAsia="zh-CN"/>
        </w:rPr>
        <w:t>停止了一</w:t>
      </w:r>
      <w:r w:rsidRPr="00514AC2">
        <w:rPr>
          <w:rFonts w:ascii="Microsoft YaHei" w:eastAsia="Microsoft YaHei" w:hAnsi="Microsoft YaHei" w:cs="Microsoft YaHei" w:hint="eastAsia"/>
          <w:lang w:eastAsia="zh-CN"/>
        </w:rPr>
        <w:t>样</w:t>
      </w:r>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僵</w:t>
      </w:r>
      <w:ins w:id="178" w:author="hhh0578" w:date="2020-04-28T18:33:00Z">
        <w:r w:rsidR="00DC6806">
          <w:rPr>
            <w:rFonts w:ascii="ＭＳ ゴシック" w:eastAsia="DengXian" w:hAnsi="ＭＳ ゴシック" w:cs="ＭＳ ゴシック" w:hint="eastAsia"/>
            <w:lang w:eastAsia="zh-CN"/>
          </w:rPr>
          <w:t>住</w:t>
        </w:r>
      </w:ins>
      <w:del w:id="179" w:author="hhh0578" w:date="2020-04-28T18:33:00Z">
        <w:r w:rsidRPr="00514AC2" w:rsidDel="00DC6806">
          <w:rPr>
            <w:rFonts w:ascii="ＭＳ ゴシック" w:eastAsia="ＭＳ ゴシック" w:hAnsi="ＭＳ ゴシック" w:cs="ＭＳ ゴシック" w:hint="eastAsia"/>
            <w:lang w:eastAsia="zh-CN"/>
          </w:rPr>
          <w:delText>硬</w:delText>
        </w:r>
      </w:del>
      <w:r w:rsidRPr="00514AC2">
        <w:rPr>
          <w:rFonts w:ascii="ＭＳ ゴシック" w:eastAsia="ＭＳ ゴシック" w:hAnsi="ＭＳ ゴシック" w:cs="ＭＳ ゴシック" w:hint="eastAsia"/>
          <w:lang w:eastAsia="zh-CN"/>
        </w:rPr>
        <w:t>了。</w:t>
      </w:r>
    </w:p>
    <w:p w14:paraId="562E9E3A" w14:textId="77777777" w:rsidR="00514AC2" w:rsidRPr="00514AC2" w:rsidRDefault="00514AC2" w:rsidP="00514AC2">
      <w:pPr>
        <w:pStyle w:val="a3"/>
        <w:rPr>
          <w:rFonts w:ascii="ＭＳ ゴシック" w:eastAsia="ＭＳ ゴシック" w:hAnsi="ＭＳ ゴシック" w:cs="ＭＳ ゴシック"/>
          <w:lang w:eastAsia="zh-CN"/>
        </w:rPr>
      </w:pPr>
    </w:p>
    <w:p w14:paraId="55790C5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FDAFCF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&lt;jaT0146&gt;モーリッツさんはエステルさんの反応を予期していたように、彼女を見て穏やかに笑った。</w:t>
      </w:r>
    </w:p>
    <w:p w14:paraId="2F281CCD" w14:textId="370680AA"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&lt;cnT0146&gt;摩利茨先生</w:t>
      </w:r>
      <w:ins w:id="180" w:author="hhh0578" w:date="2020-04-28T18:33:00Z">
        <w:r w:rsidR="006F04C6">
          <w:rPr>
            <w:rFonts w:ascii="ＭＳ ゴシック" w:eastAsia="DengXian" w:hAnsi="ＭＳ ゴシック" w:cs="ＭＳ ゴシック" w:hint="eastAsia"/>
            <w:lang w:eastAsia="zh-CN"/>
          </w:rPr>
          <w:t>像是早已知道</w:t>
        </w:r>
      </w:ins>
      <w:del w:id="181" w:author="hhh0578" w:date="2020-04-28T18:33:00Z">
        <w:r w:rsidRPr="00514AC2" w:rsidDel="006F04C6">
          <w:rPr>
            <w:rFonts w:ascii="ＭＳ ゴシック" w:eastAsia="ＭＳ ゴシック" w:hAnsi="ＭＳ ゴシック" w:cs="ＭＳ ゴシック"/>
            <w:lang w:eastAsia="zh-CN"/>
          </w:rPr>
          <w:delText>就像</w:delText>
        </w:r>
        <w:r w:rsidRPr="00514AC2" w:rsidDel="006F04C6">
          <w:rPr>
            <w:rFonts w:ascii="Microsoft YaHei" w:eastAsia="Microsoft YaHei" w:hAnsi="Microsoft YaHei" w:cs="Microsoft YaHei" w:hint="eastAsia"/>
            <w:lang w:eastAsia="zh-CN"/>
          </w:rPr>
          <w:delText>预见</w:delText>
        </w:r>
        <w:r w:rsidRPr="00514AC2" w:rsidDel="006F04C6">
          <w:rPr>
            <w:rFonts w:ascii="ＭＳ ゴシック" w:eastAsia="ＭＳ ゴシック" w:hAnsi="ＭＳ ゴシック" w:cs="ＭＳ ゴシック" w:hint="eastAsia"/>
            <w:lang w:eastAsia="zh-CN"/>
          </w:rPr>
          <w:delText>到</w:delText>
        </w:r>
      </w:del>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的反</w:t>
      </w:r>
      <w:r w:rsidRPr="00514AC2">
        <w:rPr>
          <w:rFonts w:ascii="Microsoft YaHei" w:eastAsia="Microsoft YaHei" w:hAnsi="Microsoft YaHei" w:cs="Microsoft YaHei" w:hint="eastAsia"/>
          <w:lang w:eastAsia="zh-CN"/>
        </w:rPr>
        <w:t>应</w:t>
      </w:r>
      <w:r w:rsidRPr="00514AC2">
        <w:rPr>
          <w:rFonts w:ascii="ＭＳ ゴシック" w:eastAsia="ＭＳ ゴシック" w:hAnsi="ＭＳ ゴシック" w:cs="ＭＳ ゴシック" w:hint="eastAsia"/>
          <w:lang w:eastAsia="zh-CN"/>
        </w:rPr>
        <w:t>，看着她</w:t>
      </w:r>
      <w:ins w:id="182" w:author="hhh0578" w:date="2020-04-28T18:34:00Z">
        <w:r w:rsidR="006F5987">
          <w:rPr>
            <w:rFonts w:ascii="DengXian" w:eastAsia="DengXian" w:hAnsi="DengXian" w:cs="ＭＳ ゴシック" w:hint="eastAsia"/>
            <w:lang w:eastAsia="zh-CN"/>
          </w:rPr>
          <w:t>慈祥一笑</w:t>
        </w:r>
      </w:ins>
      <w:del w:id="183" w:author="hhh0578" w:date="2020-04-28T18:34:00Z">
        <w:r w:rsidRPr="00514AC2" w:rsidDel="006F5987">
          <w:rPr>
            <w:rFonts w:ascii="ＭＳ ゴシック" w:eastAsia="ＭＳ ゴシック" w:hAnsi="ＭＳ ゴシック" w:cs="ＭＳ ゴシック" w:hint="eastAsia"/>
            <w:lang w:eastAsia="zh-CN"/>
          </w:rPr>
          <w:delText>平</w:delText>
        </w:r>
        <w:r w:rsidRPr="00514AC2" w:rsidDel="006F5987">
          <w:rPr>
            <w:rFonts w:ascii="Microsoft YaHei" w:eastAsia="Microsoft YaHei" w:hAnsi="Microsoft YaHei" w:cs="Microsoft YaHei" w:hint="eastAsia"/>
            <w:lang w:eastAsia="zh-CN"/>
          </w:rPr>
          <w:delText>稳</w:delText>
        </w:r>
        <w:r w:rsidRPr="00514AC2" w:rsidDel="006F5987">
          <w:rPr>
            <w:rFonts w:ascii="ＭＳ ゴシック" w:eastAsia="ＭＳ ゴシック" w:hAnsi="ＭＳ ゴシック" w:cs="ＭＳ ゴシック" w:hint="eastAsia"/>
            <w:lang w:eastAsia="zh-CN"/>
          </w:rPr>
          <w:delText>地笑了</w:delText>
        </w:r>
      </w:del>
      <w:r w:rsidRPr="00514AC2">
        <w:rPr>
          <w:rFonts w:ascii="ＭＳ ゴシック" w:eastAsia="ＭＳ ゴシック" w:hAnsi="ＭＳ ゴシック" w:cs="ＭＳ ゴシック" w:hint="eastAsia"/>
          <w:lang w:eastAsia="zh-CN"/>
        </w:rPr>
        <w:t>。</w:t>
      </w:r>
    </w:p>
    <w:p w14:paraId="30E5A25D" w14:textId="77777777" w:rsidR="00514AC2" w:rsidRPr="00514AC2" w:rsidRDefault="00514AC2" w:rsidP="00514AC2">
      <w:pPr>
        <w:pStyle w:val="a3"/>
        <w:rPr>
          <w:rFonts w:ascii="ＭＳ ゴシック" w:eastAsia="ＭＳ ゴシック" w:hAnsi="ＭＳ ゴシック" w:cs="ＭＳ ゴシック"/>
          <w:lang w:eastAsia="zh-CN"/>
        </w:rPr>
      </w:pPr>
    </w:p>
    <w:p w14:paraId="7492A4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38CFC07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&lt;jaT0147&gt;「そろそろ考えなくてはならないよ……少し遅いぐらいだがね」</w:t>
      </w:r>
    </w:p>
    <w:p w14:paraId="15179789" w14:textId="6C6D9F3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&lt;cnT0147&gt;「</w:t>
      </w:r>
      <w:ins w:id="184" w:author="hhh0578" w:date="2020-04-28T18:34:00Z">
        <w:r w:rsidR="0099252D">
          <w:rPr>
            <w:rFonts w:ascii="DengXian" w:eastAsia="DengXian" w:hAnsi="DengXian" w:cs="ＭＳ ゴシック" w:hint="eastAsia"/>
            <w:lang w:eastAsia="zh-CN"/>
          </w:rPr>
          <w:t>你</w:t>
        </w:r>
      </w:ins>
      <w:r w:rsidRPr="00514AC2">
        <w:rPr>
          <w:rFonts w:ascii="ＭＳ ゴシック" w:eastAsia="ＭＳ ゴシック" w:hAnsi="ＭＳ ゴシック" w:cs="ＭＳ ゴシック"/>
          <w:lang w:eastAsia="zh-CN"/>
        </w:rPr>
        <w:t>差不多也</w:t>
      </w:r>
      <w:r w:rsidRPr="00514AC2">
        <w:rPr>
          <w:rFonts w:ascii="Microsoft YaHei" w:eastAsia="Microsoft YaHei" w:hAnsi="Microsoft YaHei" w:cs="Microsoft YaHei" w:hint="eastAsia"/>
          <w:lang w:eastAsia="zh-CN"/>
        </w:rPr>
        <w:t>该</w:t>
      </w:r>
      <w:r w:rsidRPr="00514AC2">
        <w:rPr>
          <w:rFonts w:ascii="ＭＳ ゴシック" w:eastAsia="ＭＳ ゴシック" w:hAnsi="ＭＳ ゴシック" w:cs="ＭＳ ゴシック" w:hint="eastAsia"/>
          <w:lang w:eastAsia="zh-CN"/>
        </w:rPr>
        <w:t>考</w:t>
      </w:r>
      <w:r w:rsidRPr="00514AC2">
        <w:rPr>
          <w:rFonts w:ascii="Microsoft YaHei" w:eastAsia="Microsoft YaHei" w:hAnsi="Microsoft YaHei" w:cs="Microsoft YaHei" w:hint="eastAsia"/>
          <w:lang w:eastAsia="zh-CN"/>
        </w:rPr>
        <w:t>虑</w:t>
      </w:r>
      <w:r w:rsidRPr="00514AC2">
        <w:rPr>
          <w:rFonts w:ascii="ＭＳ ゴシック" w:eastAsia="ＭＳ ゴシック" w:hAnsi="ＭＳ ゴシック" w:cs="ＭＳ ゴシック" w:hint="eastAsia"/>
          <w:lang w:eastAsia="zh-CN"/>
        </w:rPr>
        <w:t>一下了</w:t>
      </w:r>
      <w:r w:rsidRPr="00514AC2">
        <w:rPr>
          <w:rFonts w:ascii="ＭＳ ゴシック" w:eastAsia="ＭＳ ゴシック" w:hAnsi="ＭＳ ゴシック" w:cs="ＭＳ ゴシック"/>
          <w:lang w:eastAsia="zh-CN"/>
        </w:rPr>
        <w:t>……</w:t>
      </w:r>
      <w:r w:rsidRPr="00514AC2">
        <w:rPr>
          <w:rFonts w:ascii="Microsoft YaHei" w:eastAsia="Microsoft YaHei" w:hAnsi="Microsoft YaHei" w:cs="Microsoft YaHei" w:hint="eastAsia"/>
          <w:lang w:eastAsia="zh-CN"/>
        </w:rPr>
        <w:t>虽</w:t>
      </w:r>
      <w:r w:rsidRPr="00514AC2">
        <w:rPr>
          <w:rFonts w:ascii="ＭＳ ゴシック" w:eastAsia="ＭＳ ゴシック" w:hAnsi="ＭＳ ゴシック" w:cs="ＭＳ ゴシック" w:hint="eastAsia"/>
          <w:lang w:eastAsia="zh-CN"/>
        </w:rPr>
        <w:t>然</w:t>
      </w:r>
      <w:r w:rsidRPr="00514AC2">
        <w:rPr>
          <w:rFonts w:ascii="Microsoft YaHei" w:eastAsia="Microsoft YaHei" w:hAnsi="Microsoft YaHei" w:cs="Microsoft YaHei" w:hint="eastAsia"/>
          <w:lang w:eastAsia="zh-CN"/>
        </w:rPr>
        <w:t>现</w:t>
      </w:r>
      <w:r w:rsidRPr="00514AC2">
        <w:rPr>
          <w:rFonts w:ascii="ＭＳ ゴシック" w:eastAsia="ＭＳ ゴシック" w:hAnsi="ＭＳ ゴシック" w:cs="ＭＳ ゴシック" w:hint="eastAsia"/>
          <w:lang w:eastAsia="zh-CN"/>
        </w:rPr>
        <w:t>在</w:t>
      </w:r>
      <w:del w:id="185" w:author="hhh0578" w:date="2020-04-28T18:35:00Z">
        <w:r w:rsidRPr="00514AC2" w:rsidDel="00AB6BFC">
          <w:rPr>
            <w:rFonts w:ascii="ＭＳ ゴシック" w:eastAsia="ＭＳ ゴシック" w:hAnsi="ＭＳ ゴシック" w:cs="ＭＳ ゴシック" w:hint="eastAsia"/>
            <w:lang w:eastAsia="zh-CN"/>
          </w:rPr>
          <w:delText>在</w:delText>
        </w:r>
        <w:r w:rsidRPr="00514AC2" w:rsidDel="009860EF">
          <w:rPr>
            <w:rFonts w:ascii="ＭＳ ゴシック" w:eastAsia="ＭＳ ゴシック" w:hAnsi="ＭＳ ゴシック" w:cs="ＭＳ ゴシック" w:hint="eastAsia"/>
            <w:lang w:eastAsia="zh-CN"/>
          </w:rPr>
          <w:delText>也</w:delText>
        </w:r>
      </w:del>
      <w:ins w:id="186" w:author="hhh0578" w:date="2020-04-28T18:35:00Z">
        <w:r w:rsidR="009860EF">
          <w:rPr>
            <w:rFonts w:ascii="DengXian" w:eastAsia="DengXian" w:hAnsi="DengXian" w:cs="ＭＳ ゴシック" w:hint="eastAsia"/>
            <w:lang w:eastAsia="zh-CN"/>
          </w:rPr>
          <w:t>已经</w:t>
        </w:r>
      </w:ins>
      <w:r w:rsidRPr="00514AC2">
        <w:rPr>
          <w:rFonts w:ascii="ＭＳ ゴシック" w:eastAsia="ＭＳ ゴシック" w:hAnsi="ＭＳ ゴシック" w:cs="ＭＳ ゴシック" w:hint="eastAsia"/>
          <w:lang w:eastAsia="zh-CN"/>
        </w:rPr>
        <w:t>有些晚了」</w:t>
      </w:r>
    </w:p>
    <w:p w14:paraId="451D1160" w14:textId="77777777" w:rsidR="00514AC2" w:rsidRPr="00514AC2" w:rsidRDefault="00514AC2" w:rsidP="00514AC2">
      <w:pPr>
        <w:pStyle w:val="a3"/>
        <w:rPr>
          <w:rFonts w:ascii="ＭＳ ゴシック" w:eastAsia="ＭＳ ゴシック" w:hAnsi="ＭＳ ゴシック" w:cs="ＭＳ ゴシック"/>
          <w:lang w:eastAsia="zh-CN"/>
        </w:rPr>
      </w:pPr>
    </w:p>
    <w:p w14:paraId="073068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737A47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&lt;jaT0148&gt;「……」</w:t>
      </w:r>
    </w:p>
    <w:p w14:paraId="5CAC85A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&lt;cnT0148&gt;「……」</w:t>
      </w:r>
    </w:p>
    <w:p w14:paraId="61902225" w14:textId="77777777" w:rsidR="00514AC2" w:rsidRPr="00514AC2" w:rsidRDefault="00514AC2" w:rsidP="00514AC2">
      <w:pPr>
        <w:pStyle w:val="a3"/>
        <w:rPr>
          <w:rFonts w:ascii="ＭＳ ゴシック" w:eastAsia="ＭＳ ゴシック" w:hAnsi="ＭＳ ゴシック" w:cs="ＭＳ ゴシック"/>
        </w:rPr>
      </w:pPr>
    </w:p>
    <w:p w14:paraId="717AD46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10339A5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&lt;jaT0149&gt;「二人で協力して仲良くな」</w:t>
      </w:r>
    </w:p>
    <w:p w14:paraId="26B58993" w14:textId="17F2219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&lt;cnT0149&gt;「</w:t>
      </w:r>
      <w:ins w:id="187" w:author="hhh0578" w:date="2020-04-28T18:35:00Z">
        <w:r w:rsidR="00803E4A">
          <w:rPr>
            <w:rFonts w:ascii="DengXian" w:eastAsia="DengXian" w:hAnsi="DengXian" w:cs="ＭＳ ゴシック" w:hint="eastAsia"/>
            <w:lang w:eastAsia="zh-CN"/>
          </w:rPr>
          <w:t>你们</w:t>
        </w:r>
      </w:ins>
      <w:r w:rsidRPr="00514AC2">
        <w:rPr>
          <w:rFonts w:ascii="ＭＳ ゴシック" w:eastAsia="ＭＳ ゴシック" w:hAnsi="ＭＳ ゴシック" w:cs="ＭＳ ゴシック"/>
          <w:lang w:eastAsia="zh-CN"/>
        </w:rPr>
        <w:t>二人</w:t>
      </w:r>
      <w:r w:rsidRPr="00514AC2">
        <w:rPr>
          <w:rFonts w:ascii="Microsoft YaHei" w:eastAsia="Microsoft YaHei" w:hAnsi="Microsoft YaHei" w:cs="Microsoft YaHei" w:hint="eastAsia"/>
          <w:lang w:eastAsia="zh-CN"/>
        </w:rPr>
        <w:t>协</w:t>
      </w:r>
      <w:r w:rsidRPr="00514AC2">
        <w:rPr>
          <w:rFonts w:ascii="ＭＳ ゴシック" w:eastAsia="ＭＳ ゴシック" w:hAnsi="ＭＳ ゴシック" w:cs="ＭＳ ゴシック" w:hint="eastAsia"/>
          <w:lang w:eastAsia="zh-CN"/>
        </w:rPr>
        <w:t>力一起加油吧」</w:t>
      </w:r>
    </w:p>
    <w:p w14:paraId="1D6B9130" w14:textId="77777777" w:rsidR="00514AC2" w:rsidRPr="00514AC2" w:rsidRDefault="00514AC2" w:rsidP="00514AC2">
      <w:pPr>
        <w:pStyle w:val="a3"/>
        <w:rPr>
          <w:rFonts w:ascii="ＭＳ ゴシック" w:eastAsia="ＭＳ ゴシック" w:hAnsi="ＭＳ ゴシック" w:cs="ＭＳ ゴシック"/>
          <w:lang w:eastAsia="zh-CN"/>
        </w:rPr>
      </w:pPr>
    </w:p>
    <w:p w14:paraId="42ADAE8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C0D9E4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&lt;jaT0150&gt;モーリッツさんは俺たちを見て笑う。</w:t>
      </w:r>
    </w:p>
    <w:p w14:paraId="517DE1D5"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&lt;cnT0150&gt;摩利茨先生笑</w:t>
      </w:r>
      <w:del w:id="188" w:author="hhh0578" w:date="2020-04-28T18:35:00Z">
        <w:r w:rsidRPr="00514AC2" w:rsidDel="00663A20">
          <w:rPr>
            <w:rFonts w:ascii="ＭＳ ゴシック" w:eastAsia="ＭＳ ゴシック" w:hAnsi="ＭＳ ゴシック" w:cs="ＭＳ ゴシック"/>
            <w:lang w:eastAsia="zh-CN"/>
          </w:rPr>
          <w:delText>着</w:delText>
        </w:r>
      </w:del>
      <w:r w:rsidRPr="00514AC2">
        <w:rPr>
          <w:rFonts w:ascii="ＭＳ ゴシック" w:eastAsia="ＭＳ ゴシック" w:hAnsi="ＭＳ ゴシック" w:cs="ＭＳ ゴシック"/>
          <w:lang w:eastAsia="zh-CN"/>
        </w:rPr>
        <w:t>看着我</w:t>
      </w:r>
      <w:r w:rsidRPr="00514AC2">
        <w:rPr>
          <w:rFonts w:ascii="Microsoft YaHei" w:eastAsia="Microsoft YaHei" w:hAnsi="Microsoft YaHei" w:cs="Microsoft YaHei" w:hint="eastAsia"/>
          <w:lang w:eastAsia="zh-CN"/>
        </w:rPr>
        <w:t>们</w:t>
      </w:r>
      <w:r w:rsidRPr="00514AC2">
        <w:rPr>
          <w:rFonts w:ascii="ＭＳ ゴシック" w:eastAsia="ＭＳ ゴシック" w:hAnsi="ＭＳ ゴシック" w:cs="ＭＳ ゴシック" w:hint="eastAsia"/>
          <w:lang w:eastAsia="zh-CN"/>
        </w:rPr>
        <w:t>。</w:t>
      </w:r>
    </w:p>
    <w:p w14:paraId="654D92A0" w14:textId="77777777" w:rsidR="00514AC2" w:rsidRPr="00514AC2" w:rsidRDefault="00514AC2" w:rsidP="00514AC2">
      <w:pPr>
        <w:pStyle w:val="a3"/>
        <w:rPr>
          <w:rFonts w:ascii="ＭＳ ゴシック" w:eastAsia="ＭＳ ゴシック" w:hAnsi="ＭＳ ゴシック" w:cs="ＭＳ ゴシック"/>
          <w:lang w:eastAsia="zh-CN"/>
        </w:rPr>
      </w:pPr>
    </w:p>
    <w:p w14:paraId="6BFEF3B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2ED7B8E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&lt;jaT0151&gt;「では、私はこれで」</w:t>
      </w:r>
    </w:p>
    <w:p w14:paraId="24DD231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&lt;cnT0151&gt;「那么我先走了」</w:t>
      </w:r>
    </w:p>
    <w:p w14:paraId="5298643A" w14:textId="77777777" w:rsidR="00514AC2" w:rsidRPr="00514AC2" w:rsidRDefault="00514AC2" w:rsidP="00514AC2">
      <w:pPr>
        <w:pStyle w:val="a3"/>
        <w:rPr>
          <w:rFonts w:ascii="ＭＳ ゴシック" w:eastAsia="ＭＳ ゴシック" w:hAnsi="ＭＳ ゴシック" w:cs="ＭＳ ゴシック"/>
        </w:rPr>
      </w:pPr>
    </w:p>
    <w:p w14:paraId="3B49DF5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C0AA1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&lt;jaT0152&gt;「ありがとうございました」</w:t>
      </w:r>
    </w:p>
    <w:p w14:paraId="5EE4122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&lt;cnT0152&gt;「非常感</w:t>
      </w:r>
      <w:r w:rsidRPr="00514AC2">
        <w:rPr>
          <w:rFonts w:ascii="Microsoft YaHei" w:eastAsia="Microsoft YaHei" w:hAnsi="Microsoft YaHei" w:cs="Microsoft YaHei" w:hint="eastAsia"/>
        </w:rPr>
        <w:t>谢</w:t>
      </w:r>
      <w:r w:rsidRPr="00514AC2">
        <w:rPr>
          <w:rFonts w:ascii="ＭＳ ゴシック" w:eastAsia="ＭＳ ゴシック" w:hAnsi="ＭＳ ゴシック" w:cs="ＭＳ ゴシック" w:hint="eastAsia"/>
        </w:rPr>
        <w:t>」</w:t>
      </w:r>
    </w:p>
    <w:p w14:paraId="6E997F5D" w14:textId="77777777" w:rsidR="00514AC2" w:rsidRPr="00514AC2" w:rsidRDefault="00514AC2" w:rsidP="00514AC2">
      <w:pPr>
        <w:pStyle w:val="a3"/>
        <w:rPr>
          <w:rFonts w:ascii="ＭＳ ゴシック" w:eastAsia="ＭＳ ゴシック" w:hAnsi="ＭＳ ゴシック" w:cs="ＭＳ ゴシック"/>
        </w:rPr>
      </w:pPr>
    </w:p>
    <w:p w14:paraId="11B816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5E3600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&lt;jaT0153&gt;「いえいえ」</w:t>
      </w:r>
    </w:p>
    <w:p w14:paraId="58B37DC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&lt;cnT0153&gt;「不用</w:t>
      </w:r>
      <w:r w:rsidRPr="00514AC2">
        <w:rPr>
          <w:rFonts w:ascii="Microsoft YaHei" w:eastAsia="Microsoft YaHei" w:hAnsi="Microsoft YaHei" w:cs="Microsoft YaHei" w:hint="eastAsia"/>
        </w:rPr>
        <w:t>谢</w:t>
      </w:r>
      <w:r w:rsidRPr="00514AC2">
        <w:rPr>
          <w:rFonts w:ascii="ＭＳ ゴシック" w:eastAsia="ＭＳ ゴシック" w:hAnsi="ＭＳ ゴシック" w:cs="ＭＳ ゴシック" w:hint="eastAsia"/>
        </w:rPr>
        <w:t>」</w:t>
      </w:r>
    </w:p>
    <w:p w14:paraId="78EDD4F2" w14:textId="77777777" w:rsidR="00514AC2" w:rsidRPr="00514AC2" w:rsidRDefault="00514AC2" w:rsidP="00514AC2">
      <w:pPr>
        <w:pStyle w:val="a3"/>
        <w:rPr>
          <w:rFonts w:ascii="ＭＳ ゴシック" w:eastAsia="ＭＳ ゴシック" w:hAnsi="ＭＳ ゴシック" w:cs="ＭＳ ゴシック"/>
        </w:rPr>
      </w:pPr>
    </w:p>
    <w:p w14:paraId="570F3FF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【モーリッツ】</w:t>
      </w:r>
    </w:p>
    <w:p w14:paraId="7F1526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&lt;jaT0154&gt;「それからエステルは、朝霧さんにお茶を入れて差し上げなさい」</w:t>
      </w:r>
    </w:p>
    <w:p w14:paraId="697EFC16"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&lt;cnT0154&gt;「</w:t>
      </w:r>
      <w:r w:rsidRPr="00514AC2">
        <w:rPr>
          <w:rFonts w:ascii="Microsoft YaHei" w:eastAsia="Microsoft YaHei" w:hAnsi="Microsoft YaHei" w:cs="Microsoft YaHei" w:hint="eastAsia"/>
          <w:lang w:eastAsia="zh-CN"/>
        </w:rPr>
        <w:t>还</w:t>
      </w:r>
      <w:r w:rsidRPr="00514AC2">
        <w:rPr>
          <w:rFonts w:ascii="ＭＳ ゴシック" w:eastAsia="ＭＳ ゴシック" w:hAnsi="ＭＳ ゴシック" w:cs="ＭＳ ゴシック" w:hint="eastAsia"/>
          <w:lang w:eastAsia="zh-CN"/>
        </w:rPr>
        <w:t>有，艾斯蒂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给</w:t>
      </w:r>
      <w:r w:rsidRPr="00514AC2">
        <w:rPr>
          <w:rFonts w:ascii="ＭＳ ゴシック" w:eastAsia="ＭＳ ゴシック" w:hAnsi="ＭＳ ゴシック" w:cs="ＭＳ ゴシック" w:hint="eastAsia"/>
          <w:lang w:eastAsia="zh-CN"/>
        </w:rPr>
        <w:t>朝</w:t>
      </w:r>
      <w:r w:rsidRPr="00514AC2">
        <w:rPr>
          <w:rFonts w:ascii="Microsoft YaHei" w:eastAsia="Microsoft YaHei" w:hAnsi="Microsoft YaHei" w:cs="Microsoft YaHei" w:hint="eastAsia"/>
          <w:lang w:eastAsia="zh-CN"/>
        </w:rPr>
        <w:t>雾</w:t>
      </w:r>
      <w:r w:rsidRPr="00514AC2">
        <w:rPr>
          <w:rFonts w:ascii="ＭＳ ゴシック" w:eastAsia="ＭＳ ゴシック" w:hAnsi="ＭＳ ゴシック" w:cs="ＭＳ ゴシック" w:hint="eastAsia"/>
          <w:lang w:eastAsia="zh-CN"/>
        </w:rPr>
        <w:t>先生倒杯茶」</w:t>
      </w:r>
    </w:p>
    <w:p w14:paraId="4799C204" w14:textId="77777777" w:rsidR="00514AC2" w:rsidRPr="00514AC2" w:rsidRDefault="00514AC2" w:rsidP="00514AC2">
      <w:pPr>
        <w:pStyle w:val="a3"/>
        <w:rPr>
          <w:rFonts w:ascii="ＭＳ ゴシック" w:eastAsia="ＭＳ ゴシック" w:hAnsi="ＭＳ ゴシック" w:cs="ＭＳ ゴシック"/>
          <w:lang w:eastAsia="zh-CN"/>
        </w:rPr>
      </w:pPr>
    </w:p>
    <w:p w14:paraId="70B4EE1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81FC67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&lt;jaT0155&gt;「……はい」</w:t>
      </w:r>
    </w:p>
    <w:p w14:paraId="260EC8A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&lt;cnT0155&gt;「……好的」</w:t>
      </w:r>
    </w:p>
    <w:p w14:paraId="2033C82B" w14:textId="77777777" w:rsidR="00514AC2" w:rsidRPr="00514AC2" w:rsidRDefault="00514AC2" w:rsidP="00514AC2">
      <w:pPr>
        <w:pStyle w:val="a3"/>
        <w:rPr>
          <w:rFonts w:ascii="ＭＳ ゴシック" w:eastAsia="ＭＳ ゴシック" w:hAnsi="ＭＳ ゴシック" w:cs="ＭＳ ゴシック"/>
        </w:rPr>
      </w:pPr>
    </w:p>
    <w:p w14:paraId="7D92E0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6C9E79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&lt;jaT0156&gt;エステルさんが力なく立ち上がる。</w:t>
      </w:r>
    </w:p>
    <w:p w14:paraId="0AC73DCB"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&lt;cnT0156&gt;艾斯蒂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有气没力地站起来。</w:t>
      </w:r>
    </w:p>
    <w:p w14:paraId="189A3A5D" w14:textId="77777777" w:rsidR="00514AC2" w:rsidRPr="00514AC2" w:rsidRDefault="00514AC2" w:rsidP="00514AC2">
      <w:pPr>
        <w:pStyle w:val="a3"/>
        <w:rPr>
          <w:rFonts w:ascii="ＭＳ ゴシック" w:eastAsia="ＭＳ ゴシック" w:hAnsi="ＭＳ ゴシック" w:cs="ＭＳ ゴシック"/>
          <w:lang w:eastAsia="zh-CN"/>
        </w:rPr>
      </w:pPr>
    </w:p>
    <w:p w14:paraId="6FBDBC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CEDD0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&lt;jaT0157&gt;「何のために聖職者になったのか？」という問いが、ずいぶん堪えているら</w:t>
      </w:r>
      <w:r w:rsidRPr="00514AC2">
        <w:rPr>
          <w:rFonts w:ascii="ＭＳ ゴシック" w:eastAsia="ＭＳ ゴシック" w:hAnsi="ＭＳ ゴシック" w:cs="ＭＳ ゴシック"/>
        </w:rPr>
        <w:lastRenderedPageBreak/>
        <w:t>しい。</w:t>
      </w:r>
    </w:p>
    <w:p w14:paraId="2A723734" w14:textId="5832B01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&lt;cnT0157&gt;「</w:t>
      </w:r>
      <w:del w:id="189" w:author="hhh0578" w:date="2020-04-28T18:36:00Z">
        <w:r w:rsidRPr="00514AC2" w:rsidDel="0041318A">
          <w:rPr>
            <w:rFonts w:ascii="ＭＳ ゴシック" w:eastAsia="ＭＳ ゴシック" w:hAnsi="ＭＳ ゴシック" w:cs="ＭＳ ゴシック"/>
            <w:lang w:eastAsia="zh-CN"/>
          </w:rPr>
          <w:delText>是</w:delText>
        </w:r>
      </w:del>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了什么</w:t>
      </w:r>
      <w:del w:id="190" w:author="hhh0578" w:date="2020-04-28T18:36:00Z">
        <w:r w:rsidRPr="00514AC2" w:rsidDel="0041318A">
          <w:rPr>
            <w:rFonts w:ascii="ＭＳ ゴシック" w:eastAsia="ＭＳ ゴシック" w:hAnsi="ＭＳ ゴシック" w:cs="ＭＳ ゴシック" w:hint="eastAsia"/>
            <w:lang w:eastAsia="zh-CN"/>
          </w:rPr>
          <w:delText>才</w:delText>
        </w:r>
      </w:del>
      <w:r w:rsidRPr="00514AC2">
        <w:rPr>
          <w:rFonts w:ascii="ＭＳ ゴシック" w:eastAsia="ＭＳ ゴシック" w:hAnsi="ＭＳ ゴシック" w:cs="ＭＳ ゴシック" w:hint="eastAsia"/>
          <w:lang w:eastAsia="zh-CN"/>
        </w:rPr>
        <w:t>当</w:t>
      </w:r>
      <w:del w:id="191" w:author="hhh0578" w:date="2020-04-28T18:36:00Z">
        <w:r w:rsidRPr="00514AC2" w:rsidDel="0041318A">
          <w:rPr>
            <w:rFonts w:ascii="ＭＳ ゴシック" w:eastAsia="ＭＳ ゴシック" w:hAnsi="ＭＳ ゴシック" w:cs="ＭＳ ゴシック" w:hint="eastAsia"/>
            <w:lang w:eastAsia="zh-CN"/>
          </w:rPr>
          <w:delText>了</w:delText>
        </w:r>
      </w:del>
      <w:r w:rsidRPr="00514AC2">
        <w:rPr>
          <w:rFonts w:ascii="ＭＳ ゴシック" w:eastAsia="ＭＳ ゴシック" w:hAnsi="ＭＳ ゴシック" w:cs="ＭＳ ゴシック" w:hint="eastAsia"/>
          <w:lang w:eastAsia="zh-CN"/>
        </w:rPr>
        <w:t>圣</w:t>
      </w:r>
      <w:r w:rsidRPr="00514AC2">
        <w:rPr>
          <w:rFonts w:ascii="Microsoft YaHei" w:eastAsia="Microsoft YaHei" w:hAnsi="Microsoft YaHei" w:cs="Microsoft YaHei" w:hint="eastAsia"/>
          <w:lang w:eastAsia="zh-CN"/>
        </w:rPr>
        <w:t>职</w:t>
      </w:r>
      <w:r w:rsidRPr="00514AC2">
        <w:rPr>
          <w:rFonts w:ascii="ＭＳ ゴシック" w:eastAsia="ＭＳ ゴシック" w:hAnsi="ＭＳ ゴシック" w:cs="ＭＳ ゴシック" w:hint="eastAsia"/>
          <w:lang w:eastAsia="zh-CN"/>
        </w:rPr>
        <w:t>者？」</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个疑</w:t>
      </w:r>
      <w:r w:rsidRPr="00514AC2">
        <w:rPr>
          <w:rFonts w:ascii="Microsoft YaHei" w:eastAsia="Microsoft YaHei" w:hAnsi="Microsoft YaHei" w:cs="Microsoft YaHei" w:hint="eastAsia"/>
          <w:lang w:eastAsia="zh-CN"/>
        </w:rPr>
        <w:t>问</w:t>
      </w:r>
      <w:r w:rsidRPr="00514AC2">
        <w:rPr>
          <w:rFonts w:ascii="ＭＳ ゴシック" w:eastAsia="ＭＳ ゴシック" w:hAnsi="ＭＳ ゴシック" w:cs="ＭＳ ゴシック" w:hint="eastAsia"/>
          <w:lang w:eastAsia="zh-CN"/>
        </w:rPr>
        <w:t>，似乎</w:t>
      </w:r>
      <w:ins w:id="192" w:author="hhh0578" w:date="2020-04-28T18:36:00Z">
        <w:r w:rsidR="00A47C5B">
          <w:rPr>
            <w:rFonts w:ascii="Microsoft YaHei" w:eastAsia="Microsoft YaHei" w:hAnsi="Microsoft YaHei" w:cs="Microsoft YaHei" w:hint="eastAsia"/>
            <w:lang w:eastAsia="zh-CN"/>
          </w:rPr>
          <w:t>给她</w:t>
        </w:r>
      </w:ins>
      <w:r w:rsidRPr="00514AC2">
        <w:rPr>
          <w:rFonts w:ascii="ＭＳ ゴシック" w:eastAsia="ＭＳ ゴシック" w:hAnsi="ＭＳ ゴシック" w:cs="ＭＳ ゴシック" w:hint="eastAsia"/>
          <w:lang w:eastAsia="zh-CN"/>
        </w:rPr>
        <w:t>造成了不小的冲</w:t>
      </w:r>
      <w:r w:rsidRPr="00514AC2">
        <w:rPr>
          <w:rFonts w:ascii="Microsoft YaHei" w:eastAsia="Microsoft YaHei" w:hAnsi="Microsoft YaHei" w:cs="Microsoft YaHei" w:hint="eastAsia"/>
          <w:lang w:eastAsia="zh-CN"/>
        </w:rPr>
        <w:t>击</w:t>
      </w:r>
      <w:r w:rsidRPr="00514AC2">
        <w:rPr>
          <w:rFonts w:ascii="ＭＳ ゴシック" w:eastAsia="ＭＳ ゴシック" w:hAnsi="ＭＳ ゴシック" w:cs="ＭＳ ゴシック" w:hint="eastAsia"/>
          <w:lang w:eastAsia="zh-CN"/>
        </w:rPr>
        <w:t>。</w:t>
      </w:r>
    </w:p>
    <w:p w14:paraId="7ABC90F7" w14:textId="77777777" w:rsidR="00514AC2" w:rsidRPr="00514AC2" w:rsidRDefault="00514AC2" w:rsidP="00514AC2">
      <w:pPr>
        <w:pStyle w:val="a3"/>
        <w:rPr>
          <w:rFonts w:ascii="ＭＳ ゴシック" w:eastAsia="ＭＳ ゴシック" w:hAnsi="ＭＳ ゴシック" w:cs="ＭＳ ゴシック"/>
          <w:lang w:eastAsia="zh-CN"/>
        </w:rPr>
      </w:pPr>
    </w:p>
    <w:p w14:paraId="2F1254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D30894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&lt;jaT0158&gt;実際エステルさんは何のために聖職者になったのだろう？</w:t>
      </w:r>
    </w:p>
    <w:p w14:paraId="7A109A2D" w14:textId="69FEB01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&lt;cnT0158&gt;</w:t>
      </w:r>
      <w:del w:id="193" w:author="hhh0578" w:date="2020-04-28T18:36:00Z">
        <w:r w:rsidRPr="00514AC2" w:rsidDel="001D3291">
          <w:rPr>
            <w:rFonts w:ascii="Microsoft YaHei" w:eastAsia="Microsoft YaHei" w:hAnsi="Microsoft YaHei" w:cs="Microsoft YaHei" w:hint="eastAsia"/>
            <w:lang w:eastAsia="zh-CN"/>
          </w:rPr>
          <w:delText>实际</w:delText>
        </w:r>
        <w:r w:rsidRPr="00514AC2" w:rsidDel="001D3291">
          <w:rPr>
            <w:rFonts w:ascii="ＭＳ ゴシック" w:eastAsia="ＭＳ ゴシック" w:hAnsi="ＭＳ ゴシック" w:cs="ＭＳ ゴシック" w:hint="eastAsia"/>
            <w:lang w:eastAsia="zh-CN"/>
          </w:rPr>
          <w:delText>上</w:delText>
        </w:r>
      </w:del>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ins w:id="194" w:author="hhh0578" w:date="2020-04-28T18:36:00Z">
        <w:r w:rsidR="001D3291">
          <w:rPr>
            <w:rFonts w:ascii="Microsoft YaHei" w:eastAsia="Microsoft YaHei" w:hAnsi="Microsoft YaHei" w:cs="Microsoft YaHei" w:hint="eastAsia"/>
            <w:lang w:eastAsia="zh-CN"/>
          </w:rPr>
          <w:t>到底</w:t>
        </w:r>
      </w:ins>
      <w:r w:rsidRPr="00514AC2">
        <w:rPr>
          <w:rFonts w:ascii="ＭＳ ゴシック" w:eastAsia="ＭＳ ゴシック" w:hAnsi="ＭＳ ゴシック" w:cs="ＭＳ ゴシック" w:hint="eastAsia"/>
          <w:lang w:eastAsia="zh-CN"/>
        </w:rPr>
        <w:t>是</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何</w:t>
      </w:r>
      <w:r w:rsidRPr="00514AC2">
        <w:rPr>
          <w:rFonts w:ascii="Microsoft YaHei" w:eastAsia="Microsoft YaHei" w:hAnsi="Microsoft YaHei" w:cs="Microsoft YaHei" w:hint="eastAsia"/>
          <w:lang w:eastAsia="zh-CN"/>
        </w:rPr>
        <w:t>选择</w:t>
      </w:r>
      <w:r w:rsidRPr="00514AC2">
        <w:rPr>
          <w:rFonts w:ascii="ＭＳ ゴシック" w:eastAsia="ＭＳ ゴシック" w:hAnsi="ＭＳ ゴシック" w:cs="ＭＳ ゴシック" w:hint="eastAsia"/>
          <w:lang w:eastAsia="zh-CN"/>
        </w:rPr>
        <w:t>了圣</w:t>
      </w:r>
      <w:r w:rsidRPr="00514AC2">
        <w:rPr>
          <w:rFonts w:ascii="Microsoft YaHei" w:eastAsia="Microsoft YaHei" w:hAnsi="Microsoft YaHei" w:cs="Microsoft YaHei" w:hint="eastAsia"/>
          <w:lang w:eastAsia="zh-CN"/>
        </w:rPr>
        <w:t>职</w:t>
      </w:r>
      <w:r w:rsidRPr="00514AC2">
        <w:rPr>
          <w:rFonts w:ascii="ＭＳ ゴシック" w:eastAsia="ＭＳ ゴシック" w:hAnsi="ＭＳ ゴシック" w:cs="ＭＳ ゴシック" w:hint="eastAsia"/>
          <w:lang w:eastAsia="zh-CN"/>
        </w:rPr>
        <w:t>者呢？</w:t>
      </w:r>
    </w:p>
    <w:p w14:paraId="69F7A190" w14:textId="77777777" w:rsidR="00514AC2" w:rsidRPr="00514AC2" w:rsidRDefault="00514AC2" w:rsidP="00514AC2">
      <w:pPr>
        <w:pStyle w:val="a3"/>
        <w:rPr>
          <w:rFonts w:ascii="ＭＳ ゴシック" w:eastAsia="ＭＳ ゴシック" w:hAnsi="ＭＳ ゴシック" w:cs="ＭＳ ゴシック"/>
          <w:lang w:eastAsia="zh-CN"/>
        </w:rPr>
      </w:pPr>
    </w:p>
    <w:p w14:paraId="5BFDFCD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9D96A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&lt;jaT0159&gt;やがて、二人が礼拝堂から出て行った。</w:t>
      </w:r>
    </w:p>
    <w:p w14:paraId="64D097B1" w14:textId="1ECD249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&lt;cnT0159&gt;</w:t>
      </w:r>
      <w:del w:id="195" w:author="hhh0578" w:date="2020-04-28T18:36:00Z">
        <w:r w:rsidRPr="00514AC2" w:rsidDel="005A5165">
          <w:rPr>
            <w:rFonts w:ascii="ＭＳ ゴシック" w:eastAsia="ＭＳ ゴシック" w:hAnsi="ＭＳ ゴシック" w:cs="ＭＳ ゴシック"/>
            <w:lang w:eastAsia="zh-CN"/>
          </w:rPr>
          <w:delText>二人很快</w:delText>
        </w:r>
        <w:r w:rsidRPr="00514AC2" w:rsidDel="008C7829">
          <w:rPr>
            <w:rFonts w:ascii="ＭＳ ゴシック" w:eastAsia="ＭＳ ゴシック" w:hAnsi="ＭＳ ゴシック" w:cs="ＭＳ ゴシック"/>
            <w:lang w:eastAsia="zh-CN"/>
          </w:rPr>
          <w:delText>走出</w:delText>
        </w:r>
      </w:del>
      <w:ins w:id="196" w:author="hhh0578" w:date="2020-04-28T18:36:00Z">
        <w:r w:rsidR="008C7829">
          <w:rPr>
            <w:rFonts w:ascii="DengXian" w:eastAsia="DengXian" w:hAnsi="DengXian" w:cs="ＭＳ ゴシック" w:hint="eastAsia"/>
            <w:lang w:eastAsia="zh-CN"/>
          </w:rPr>
          <w:t>她们两人离开</w:t>
        </w:r>
      </w:ins>
      <w:r w:rsidRPr="00514AC2">
        <w:rPr>
          <w:rFonts w:ascii="ＭＳ ゴシック" w:eastAsia="ＭＳ ゴシック" w:hAnsi="ＭＳ ゴシック" w:cs="ＭＳ ゴシック"/>
          <w:lang w:eastAsia="zh-CN"/>
        </w:rPr>
        <w:t>了礼拜堂。</w:t>
      </w:r>
    </w:p>
    <w:p w14:paraId="31583B37" w14:textId="77777777" w:rsidR="00514AC2" w:rsidRPr="00514AC2" w:rsidRDefault="00514AC2" w:rsidP="00514AC2">
      <w:pPr>
        <w:pStyle w:val="a3"/>
        <w:rPr>
          <w:rFonts w:ascii="ＭＳ ゴシック" w:eastAsia="ＭＳ ゴシック" w:hAnsi="ＭＳ ゴシック" w:cs="ＭＳ ゴシック"/>
          <w:lang w:eastAsia="zh-CN"/>
        </w:rPr>
      </w:pPr>
    </w:p>
    <w:p w14:paraId="20E4859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9E6FA0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&lt;jaT0160&gt;……。</w:t>
      </w:r>
    </w:p>
    <w:p w14:paraId="2D12D3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&lt;cnT0160&gt;……。</w:t>
      </w:r>
    </w:p>
    <w:p w14:paraId="4648EA88" w14:textId="77777777" w:rsidR="00514AC2" w:rsidRPr="00514AC2" w:rsidRDefault="00514AC2" w:rsidP="00514AC2">
      <w:pPr>
        <w:pStyle w:val="a3"/>
        <w:rPr>
          <w:rFonts w:ascii="ＭＳ ゴシック" w:eastAsia="ＭＳ ゴシック" w:hAnsi="ＭＳ ゴシック" w:cs="ＭＳ ゴシック"/>
        </w:rPr>
      </w:pPr>
    </w:p>
    <w:p w14:paraId="765A481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08D38C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&lt;jaT0161&gt;モーリッツさんのお陰でなんとかうまくいった。</w:t>
      </w:r>
    </w:p>
    <w:p w14:paraId="44C9208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&lt;cnT0161&gt;多</w:t>
      </w:r>
      <w:r w:rsidRPr="00514AC2">
        <w:rPr>
          <w:rFonts w:ascii="Microsoft YaHei" w:eastAsia="Microsoft YaHei" w:hAnsi="Microsoft YaHei" w:cs="Microsoft YaHei" w:hint="eastAsia"/>
          <w:lang w:eastAsia="zh-CN"/>
        </w:rPr>
        <w:t>亏</w:t>
      </w:r>
      <w:r w:rsidRPr="00514AC2">
        <w:rPr>
          <w:rFonts w:ascii="ＭＳ ゴシック" w:eastAsia="ＭＳ ゴシック" w:hAnsi="ＭＳ ゴシック" w:cs="ＭＳ ゴシック" w:hint="eastAsia"/>
          <w:lang w:eastAsia="zh-CN"/>
        </w:rPr>
        <w:t>摩利茨先生的助攻，</w:t>
      </w:r>
      <w:r w:rsidRPr="00514AC2">
        <w:rPr>
          <w:rFonts w:ascii="Microsoft YaHei" w:eastAsia="Microsoft YaHei" w:hAnsi="Microsoft YaHei" w:cs="Microsoft YaHei" w:hint="eastAsia"/>
          <w:lang w:eastAsia="zh-CN"/>
        </w:rPr>
        <w:t>计</w:t>
      </w:r>
      <w:r w:rsidRPr="00514AC2">
        <w:rPr>
          <w:rFonts w:ascii="ＭＳ ゴシック" w:eastAsia="ＭＳ ゴシック" w:hAnsi="ＭＳ ゴシック" w:cs="ＭＳ ゴシック" w:hint="eastAsia"/>
          <w:lang w:eastAsia="zh-CN"/>
        </w:rPr>
        <w:t>划成功。</w:t>
      </w:r>
    </w:p>
    <w:p w14:paraId="72F2F31A" w14:textId="77777777" w:rsidR="00514AC2" w:rsidRPr="00514AC2" w:rsidRDefault="00514AC2" w:rsidP="00514AC2">
      <w:pPr>
        <w:pStyle w:val="a3"/>
        <w:rPr>
          <w:rFonts w:ascii="ＭＳ ゴシック" w:eastAsia="ＭＳ ゴシック" w:hAnsi="ＭＳ ゴシック" w:cs="ＭＳ ゴシック"/>
          <w:lang w:eastAsia="zh-CN"/>
        </w:rPr>
      </w:pPr>
    </w:p>
    <w:p w14:paraId="6D6519F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AA2EE5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&lt;jaT0162&gt;うまくいったんだけど……</w:t>
      </w:r>
    </w:p>
    <w:p w14:paraId="379DEA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&lt;cnT0162&gt;成功是成功了……</w:t>
      </w:r>
    </w:p>
    <w:p w14:paraId="40307C01" w14:textId="77777777" w:rsidR="00514AC2" w:rsidRPr="00514AC2" w:rsidRDefault="00514AC2" w:rsidP="00514AC2">
      <w:pPr>
        <w:pStyle w:val="a3"/>
        <w:rPr>
          <w:rFonts w:ascii="ＭＳ ゴシック" w:eastAsia="ＭＳ ゴシック" w:hAnsi="ＭＳ ゴシック" w:cs="ＭＳ ゴシック"/>
        </w:rPr>
      </w:pPr>
    </w:p>
    <w:p w14:paraId="1F121B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4BB1D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&lt;jaT0163&gt;なんか引っかかる。</w:t>
      </w:r>
    </w:p>
    <w:p w14:paraId="6977BB2D" w14:textId="11751684"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&lt;cnT0163&gt;</w:t>
      </w:r>
      <w:ins w:id="197" w:author="hhh0578" w:date="2020-04-28T18:37:00Z">
        <w:r w:rsidR="00110881">
          <w:rPr>
            <w:rFonts w:ascii="DengXian" w:eastAsia="DengXian" w:hAnsi="DengXian" w:cs="ＭＳ ゴシック" w:hint="eastAsia"/>
            <w:lang w:eastAsia="zh-CN"/>
          </w:rPr>
          <w:t>我也</w:t>
        </w:r>
      </w:ins>
      <w:r w:rsidRPr="00514AC2">
        <w:rPr>
          <w:rFonts w:ascii="ＭＳ ゴシック" w:eastAsia="ＭＳ ゴシック" w:hAnsi="ＭＳ ゴシック" w:cs="ＭＳ ゴシック"/>
        </w:rPr>
        <w:t>有些在意。</w:t>
      </w:r>
    </w:p>
    <w:p w14:paraId="3154A263" w14:textId="77777777" w:rsidR="00514AC2" w:rsidRPr="00514AC2" w:rsidRDefault="00514AC2" w:rsidP="00514AC2">
      <w:pPr>
        <w:pStyle w:val="a3"/>
        <w:rPr>
          <w:rFonts w:ascii="ＭＳ ゴシック" w:eastAsia="ＭＳ ゴシック" w:hAnsi="ＭＳ ゴシック" w:cs="ＭＳ ゴシック"/>
        </w:rPr>
      </w:pPr>
    </w:p>
    <w:p w14:paraId="16E67F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3A947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&lt;jaT0164&gt;どうしてモーリッツさんはこんなに協力的なんだろう。</w:t>
      </w:r>
    </w:p>
    <w:p w14:paraId="30371925" w14:textId="1FC6BE28"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&lt;cnT0164&gt;</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什么摩利茨先生会</w:t>
      </w:r>
      <w:ins w:id="198" w:author="hhh0578" w:date="2020-04-28T18:37:00Z">
        <w:r w:rsidR="006D67EB">
          <w:rPr>
            <w:rFonts w:ascii="DengXian" w:eastAsia="DengXian" w:hAnsi="DengXian" w:cs="ＭＳ ゴシック" w:hint="eastAsia"/>
            <w:lang w:eastAsia="zh-CN"/>
          </w:rPr>
          <w:t>这么帮我</w:t>
        </w:r>
      </w:ins>
      <w:del w:id="199" w:author="hhh0578" w:date="2020-04-28T18:37:00Z">
        <w:r w:rsidRPr="00514AC2" w:rsidDel="006D67EB">
          <w:rPr>
            <w:rFonts w:ascii="ＭＳ ゴシック" w:eastAsia="ＭＳ ゴシック" w:hAnsi="ＭＳ ゴシック" w:cs="ＭＳ ゴシック" w:hint="eastAsia"/>
            <w:lang w:eastAsia="zh-CN"/>
          </w:rPr>
          <w:delText>帮到</w:delText>
        </w:r>
        <w:r w:rsidRPr="00514AC2" w:rsidDel="006D67EB">
          <w:rPr>
            <w:rFonts w:ascii="Microsoft YaHei" w:eastAsia="Microsoft YaHei" w:hAnsi="Microsoft YaHei" w:cs="Microsoft YaHei" w:hint="eastAsia"/>
            <w:lang w:eastAsia="zh-CN"/>
          </w:rPr>
          <w:delText>这</w:delText>
        </w:r>
        <w:r w:rsidRPr="00514AC2" w:rsidDel="006D67EB">
          <w:rPr>
            <w:rFonts w:ascii="ＭＳ ゴシック" w:eastAsia="ＭＳ ゴシック" w:hAnsi="ＭＳ ゴシック" w:cs="ＭＳ ゴシック" w:hint="eastAsia"/>
            <w:lang w:eastAsia="zh-CN"/>
          </w:rPr>
          <w:delText>个地步呢</w:delText>
        </w:r>
      </w:del>
      <w:r w:rsidRPr="00514AC2">
        <w:rPr>
          <w:rFonts w:ascii="ＭＳ ゴシック" w:eastAsia="ＭＳ ゴシック" w:hAnsi="ＭＳ ゴシック" w:cs="ＭＳ ゴシック" w:hint="eastAsia"/>
          <w:lang w:eastAsia="zh-CN"/>
        </w:rPr>
        <w:t>。</w:t>
      </w:r>
    </w:p>
    <w:p w14:paraId="4CCC5FD5" w14:textId="77777777" w:rsidR="00514AC2" w:rsidRPr="00514AC2" w:rsidRDefault="00514AC2" w:rsidP="00514AC2">
      <w:pPr>
        <w:pStyle w:val="a3"/>
        <w:rPr>
          <w:rFonts w:ascii="ＭＳ ゴシック" w:eastAsia="ＭＳ ゴシック" w:hAnsi="ＭＳ ゴシック" w:cs="ＭＳ ゴシック"/>
          <w:lang w:eastAsia="zh-CN"/>
        </w:rPr>
      </w:pPr>
    </w:p>
    <w:p w14:paraId="57853B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D47B40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&lt;jaT0165&gt;俺には、エステルさんに見学を認めさせたかったように見えた。</w:t>
      </w:r>
    </w:p>
    <w:p w14:paraId="32D1476E" w14:textId="2F98E18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&lt;cnT0165&gt;在我看来，摩利茨先生</w:t>
      </w:r>
      <w:ins w:id="200" w:author="hhh0578" w:date="2020-04-28T18:37:00Z">
        <w:r w:rsidR="00FB51EF">
          <w:rPr>
            <w:rFonts w:ascii="DengXian" w:eastAsia="DengXian" w:hAnsi="DengXian" w:cs="ＭＳ ゴシック" w:hint="eastAsia"/>
            <w:lang w:eastAsia="zh-CN"/>
          </w:rPr>
          <w:t>完全</w:t>
        </w:r>
      </w:ins>
      <w:r w:rsidRPr="00514AC2">
        <w:rPr>
          <w:rFonts w:ascii="ＭＳ ゴシック" w:eastAsia="ＭＳ ゴシック" w:hAnsi="ＭＳ ゴシック" w:cs="ＭＳ ゴシック"/>
          <w:lang w:eastAsia="zh-CN"/>
        </w:rPr>
        <w:t>是想</w:t>
      </w:r>
      <w:r w:rsidRPr="00514AC2">
        <w:rPr>
          <w:rFonts w:ascii="Microsoft YaHei" w:eastAsia="Microsoft YaHei" w:hAnsi="Microsoft YaHei" w:cs="Microsoft YaHei" w:hint="eastAsia"/>
          <w:lang w:eastAsia="zh-CN"/>
        </w:rPr>
        <w:t>让</w:t>
      </w:r>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同意礼拜堂</w:t>
      </w:r>
      <w:ins w:id="201" w:author="hhh0578" w:date="2020-04-28T18:37:00Z">
        <w:r w:rsidR="00A562EA">
          <w:rPr>
            <w:rFonts w:ascii="ＭＳ ゴシック" w:eastAsia="DengXian" w:hAnsi="ＭＳ ゴシック" w:cs="ＭＳ ゴシック" w:hint="eastAsia"/>
            <w:lang w:eastAsia="zh-CN"/>
          </w:rPr>
          <w:t>参观</w:t>
        </w:r>
      </w:ins>
      <w:del w:id="202" w:author="hhh0578" w:date="2020-04-28T18:37:00Z">
        <w:r w:rsidRPr="00514AC2" w:rsidDel="00A562EA">
          <w:rPr>
            <w:rFonts w:ascii="Microsoft YaHei" w:eastAsia="Microsoft YaHei" w:hAnsi="Microsoft YaHei" w:cs="Microsoft YaHei" w:hint="eastAsia"/>
            <w:lang w:eastAsia="zh-CN"/>
          </w:rPr>
          <w:delText>见</w:delText>
        </w:r>
        <w:r w:rsidRPr="00514AC2" w:rsidDel="00A562EA">
          <w:rPr>
            <w:rFonts w:ascii="ＭＳ ゴシック" w:eastAsia="ＭＳ ゴシック" w:hAnsi="ＭＳ ゴシック" w:cs="ＭＳ ゴシック" w:hint="eastAsia"/>
            <w:lang w:eastAsia="zh-CN"/>
          </w:rPr>
          <w:delText>学</w:delText>
        </w:r>
      </w:del>
      <w:r w:rsidRPr="00514AC2">
        <w:rPr>
          <w:rFonts w:ascii="ＭＳ ゴシック" w:eastAsia="ＭＳ ゴシック" w:hAnsi="ＭＳ ゴシック" w:cs="ＭＳ ゴシック" w:hint="eastAsia"/>
          <w:lang w:eastAsia="zh-CN"/>
        </w:rPr>
        <w:t>。</w:t>
      </w:r>
    </w:p>
    <w:p w14:paraId="21AE223A" w14:textId="77777777" w:rsidR="00514AC2" w:rsidRPr="00514AC2" w:rsidRDefault="00514AC2" w:rsidP="00514AC2">
      <w:pPr>
        <w:pStyle w:val="a3"/>
        <w:rPr>
          <w:rFonts w:ascii="ＭＳ ゴシック" w:eastAsia="ＭＳ ゴシック" w:hAnsi="ＭＳ ゴシック" w:cs="ＭＳ ゴシック"/>
          <w:lang w:eastAsia="zh-CN"/>
        </w:rPr>
      </w:pPr>
    </w:p>
    <w:p w14:paraId="3063C7B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EF082C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&lt;jaT0166&gt;おまけに、月や教団について教えることも命じている。</w:t>
      </w:r>
    </w:p>
    <w:p w14:paraId="6BD4FB74" w14:textId="268A867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&lt;cnT0166&gt;</w:t>
      </w:r>
      <w:del w:id="203" w:author="hhh0578" w:date="2020-04-28T18:37:00Z">
        <w:r w:rsidRPr="00514AC2" w:rsidDel="007A160D">
          <w:rPr>
            <w:rFonts w:ascii="Microsoft YaHei" w:eastAsia="Microsoft YaHei" w:hAnsi="Microsoft YaHei" w:cs="Microsoft YaHei" w:hint="eastAsia"/>
            <w:lang w:eastAsia="zh-CN"/>
          </w:rPr>
          <w:delText>顺带</w:delText>
        </w:r>
        <w:r w:rsidRPr="00514AC2" w:rsidDel="007A160D">
          <w:rPr>
            <w:rFonts w:ascii="DengXian" w:eastAsia="DengXian" w:hAnsi="DengXian" w:cs="ＭＳ ゴシック" w:hint="eastAsia"/>
            <w:lang w:eastAsia="zh-CN"/>
          </w:rPr>
          <w:delText>命令</w:delText>
        </w:r>
      </w:del>
      <w:ins w:id="204" w:author="hhh0578" w:date="2020-04-28T18:37:00Z">
        <w:r w:rsidR="007A160D">
          <w:rPr>
            <w:rFonts w:ascii="Microsoft YaHei" w:eastAsia="Microsoft YaHei" w:hAnsi="Microsoft YaHei" w:cs="Microsoft YaHei" w:hint="eastAsia"/>
            <w:lang w:eastAsia="zh-CN"/>
          </w:rPr>
          <w:t>甚至命</w:t>
        </w:r>
      </w:ins>
      <w:r w:rsidRPr="00514AC2">
        <w:rPr>
          <w:rFonts w:ascii="ＭＳ ゴシック" w:eastAsia="ＭＳ ゴシック" w:hAnsi="ＭＳ ゴシック" w:cs="ＭＳ ゴシック" w:hint="eastAsia"/>
          <w:lang w:eastAsia="zh-CN"/>
        </w:rPr>
        <w:t>她教授月球和教</w:t>
      </w:r>
      <w:r w:rsidRPr="00514AC2">
        <w:rPr>
          <w:rFonts w:ascii="Microsoft YaHei" w:eastAsia="Microsoft YaHei" w:hAnsi="Microsoft YaHei" w:cs="Microsoft YaHei" w:hint="eastAsia"/>
          <w:lang w:eastAsia="zh-CN"/>
        </w:rPr>
        <w:t>团</w:t>
      </w:r>
      <w:r w:rsidRPr="00514AC2">
        <w:rPr>
          <w:rFonts w:ascii="ＭＳ ゴシック" w:eastAsia="ＭＳ ゴシック" w:hAnsi="ＭＳ ゴシック" w:cs="ＭＳ ゴシック" w:hint="eastAsia"/>
          <w:lang w:eastAsia="zh-CN"/>
        </w:rPr>
        <w:t>的事。</w:t>
      </w:r>
    </w:p>
    <w:p w14:paraId="64BF8D25" w14:textId="77777777" w:rsidR="00514AC2" w:rsidRPr="00514AC2" w:rsidRDefault="00514AC2" w:rsidP="00514AC2">
      <w:pPr>
        <w:pStyle w:val="a3"/>
        <w:rPr>
          <w:rFonts w:ascii="ＭＳ ゴシック" w:eastAsia="ＭＳ ゴシック" w:hAnsi="ＭＳ ゴシック" w:cs="ＭＳ ゴシック"/>
          <w:lang w:eastAsia="zh-CN"/>
        </w:rPr>
      </w:pPr>
    </w:p>
    <w:p w14:paraId="2396B5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7CF58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&lt;jaT0167&gt;エステルさんの為を思っての親心なのだろうか。</w:t>
      </w:r>
    </w:p>
    <w:p w14:paraId="1894B0DB" w14:textId="7182671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&lt;cnT0167&gt;</w:t>
      </w:r>
      <w:ins w:id="205" w:author="hhh0578" w:date="2020-04-28T18:37:00Z">
        <w:r w:rsidR="00764AF5">
          <w:rPr>
            <w:rFonts w:ascii="Microsoft YaHei" w:eastAsia="Microsoft YaHei" w:hAnsi="Microsoft YaHei" w:cs="Microsoft YaHei" w:hint="eastAsia"/>
            <w:lang w:eastAsia="zh-CN"/>
          </w:rPr>
          <w:t>这</w:t>
        </w:r>
      </w:ins>
      <w:r w:rsidRPr="00514AC2">
        <w:rPr>
          <w:rFonts w:ascii="ＭＳ ゴシック" w:eastAsia="ＭＳ ゴシック" w:hAnsi="ＭＳ ゴシック" w:cs="ＭＳ ゴシック"/>
          <w:lang w:eastAsia="zh-CN"/>
        </w:rPr>
        <w:t>是</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着想的父母心</w:t>
      </w:r>
      <w:ins w:id="206" w:author="hhh0578" w:date="2020-04-28T18:38:00Z">
        <w:r w:rsidR="00E356EB">
          <w:rPr>
            <w:rFonts w:ascii="ＭＳ ゴシック" w:eastAsia="DengXian" w:hAnsi="ＭＳ ゴシック" w:cs="ＭＳ ゴシック" w:hint="eastAsia"/>
            <w:lang w:eastAsia="zh-CN"/>
          </w:rPr>
          <w:t>吗</w:t>
        </w:r>
      </w:ins>
      <w:del w:id="207" w:author="hhh0578" w:date="2020-04-28T18:38:00Z">
        <w:r w:rsidRPr="00514AC2" w:rsidDel="00E356EB">
          <w:rPr>
            <w:rFonts w:ascii="ＭＳ ゴシック" w:eastAsia="ＭＳ ゴシック" w:hAnsi="ＭＳ ゴシック" w:cs="ＭＳ ゴシック" w:hint="eastAsia"/>
            <w:lang w:eastAsia="zh-CN"/>
          </w:rPr>
          <w:delText>吧</w:delText>
        </w:r>
      </w:del>
      <w:r w:rsidRPr="00514AC2">
        <w:rPr>
          <w:rFonts w:ascii="ＭＳ ゴシック" w:eastAsia="ＭＳ ゴシック" w:hAnsi="ＭＳ ゴシック" w:cs="ＭＳ ゴシック" w:hint="eastAsia"/>
          <w:lang w:eastAsia="zh-CN"/>
        </w:rPr>
        <w:t>。</w:t>
      </w:r>
    </w:p>
    <w:p w14:paraId="1B519315" w14:textId="77777777" w:rsidR="00514AC2" w:rsidRPr="00514AC2" w:rsidRDefault="00514AC2" w:rsidP="00514AC2">
      <w:pPr>
        <w:pStyle w:val="a3"/>
        <w:rPr>
          <w:rFonts w:ascii="ＭＳ ゴシック" w:eastAsia="ＭＳ ゴシック" w:hAnsi="ＭＳ ゴシック" w:cs="ＭＳ ゴシック"/>
          <w:lang w:eastAsia="zh-CN"/>
        </w:rPr>
      </w:pPr>
    </w:p>
    <w:p w14:paraId="2384581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733F41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&lt;jaT0168&gt;がちゃ</w:t>
      </w:r>
    </w:p>
    <w:p w14:paraId="0F282E1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&lt;cnT0168&gt;嘎啦</w:t>
      </w:r>
    </w:p>
    <w:p w14:paraId="137CD504" w14:textId="77777777" w:rsidR="00514AC2" w:rsidRPr="00514AC2" w:rsidRDefault="00514AC2" w:rsidP="00514AC2">
      <w:pPr>
        <w:pStyle w:val="a3"/>
        <w:rPr>
          <w:rFonts w:ascii="ＭＳ ゴシック" w:eastAsia="ＭＳ ゴシック" w:hAnsi="ＭＳ ゴシック" w:cs="ＭＳ ゴシック"/>
        </w:rPr>
      </w:pPr>
    </w:p>
    <w:p w14:paraId="3704B7D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B0CC41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&lt;jaT0169&gt;しばらくして、エステルさんが戻ってきた。</w:t>
      </w:r>
    </w:p>
    <w:p w14:paraId="43CA6C4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&lt;cnT0169&gt;不久，艾斯蒂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回来了。</w:t>
      </w:r>
    </w:p>
    <w:p w14:paraId="47A9EC03" w14:textId="77777777" w:rsidR="00514AC2" w:rsidRPr="00514AC2" w:rsidRDefault="00514AC2" w:rsidP="00514AC2">
      <w:pPr>
        <w:pStyle w:val="a3"/>
        <w:rPr>
          <w:rFonts w:ascii="ＭＳ ゴシック" w:eastAsia="ＭＳ ゴシック" w:hAnsi="ＭＳ ゴシック" w:cs="ＭＳ ゴシック"/>
          <w:lang w:eastAsia="zh-CN"/>
        </w:rPr>
      </w:pPr>
    </w:p>
    <w:p w14:paraId="5CD01CB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6EA41F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&lt;jaT0170&gt;「お茶です」</w:t>
      </w:r>
    </w:p>
    <w:p w14:paraId="53F278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&lt;cnT0170&gt;「</w:t>
      </w:r>
      <w:r w:rsidRPr="00514AC2">
        <w:rPr>
          <w:rFonts w:ascii="Microsoft YaHei" w:eastAsia="Microsoft YaHei" w:hAnsi="Microsoft YaHei" w:cs="Microsoft YaHei" w:hint="eastAsia"/>
        </w:rPr>
        <w:t>请</w:t>
      </w:r>
      <w:r w:rsidRPr="00514AC2">
        <w:rPr>
          <w:rFonts w:ascii="ＭＳ ゴシック" w:eastAsia="ＭＳ ゴシック" w:hAnsi="ＭＳ ゴシック" w:cs="ＭＳ ゴシック" w:hint="eastAsia"/>
        </w:rPr>
        <w:t>用茶」</w:t>
      </w:r>
    </w:p>
    <w:p w14:paraId="18140DC8" w14:textId="77777777" w:rsidR="00514AC2" w:rsidRPr="00514AC2" w:rsidRDefault="00514AC2" w:rsidP="00514AC2">
      <w:pPr>
        <w:pStyle w:val="a3"/>
        <w:rPr>
          <w:rFonts w:ascii="ＭＳ ゴシック" w:eastAsia="ＭＳ ゴシック" w:hAnsi="ＭＳ ゴシック" w:cs="ＭＳ ゴシック"/>
        </w:rPr>
      </w:pPr>
    </w:p>
    <w:p w14:paraId="5461746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9BC00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&lt;jaT0171&gt;テーブルも出さず、がちゃり、と椅子に置かれる。</w:t>
      </w:r>
    </w:p>
    <w:p w14:paraId="7C717043" w14:textId="175389D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&lt;cnT0171&gt;</w:t>
      </w:r>
      <w:del w:id="208" w:author="hhh0578" w:date="2020-04-28T18:38:00Z">
        <w:r w:rsidRPr="00514AC2" w:rsidDel="00A964BE">
          <w:rPr>
            <w:rFonts w:ascii="DengXian" w:eastAsia="DengXian" w:hAnsi="DengXian" w:cs="ＭＳ ゴシック" w:hint="eastAsia"/>
            <w:lang w:eastAsia="zh-CN"/>
          </w:rPr>
          <w:delText>没有</w:delText>
        </w:r>
        <w:r w:rsidRPr="00514AC2" w:rsidDel="00A964BE">
          <w:rPr>
            <w:rFonts w:ascii="Microsoft YaHei" w:eastAsia="Microsoft YaHei" w:hAnsi="Microsoft YaHei" w:cs="Microsoft YaHei" w:hint="eastAsia"/>
            <w:lang w:eastAsia="zh-CN"/>
          </w:rPr>
          <w:delText>递</w:delText>
        </w:r>
        <w:r w:rsidRPr="00514AC2" w:rsidDel="00A964BE">
          <w:rPr>
            <w:rFonts w:ascii="DengXian" w:eastAsia="DengXian" w:hAnsi="DengXian" w:cs="ＭＳ ゴシック" w:hint="eastAsia"/>
            <w:lang w:eastAsia="zh-CN"/>
          </w:rPr>
          <w:delText>出茶杯，</w:delText>
        </w:r>
        <w:r w:rsidRPr="00514AC2" w:rsidDel="00A964BE">
          <w:rPr>
            <w:rFonts w:ascii="Microsoft YaHei" w:eastAsia="Microsoft YaHei" w:hAnsi="Microsoft YaHei" w:cs="Microsoft YaHei" w:hint="eastAsia"/>
            <w:lang w:eastAsia="zh-CN"/>
          </w:rPr>
          <w:delText>嗙</w:delText>
        </w:r>
        <w:r w:rsidRPr="00514AC2" w:rsidDel="00A964BE">
          <w:rPr>
            <w:rFonts w:ascii="DengXian" w:eastAsia="DengXian" w:hAnsi="DengXian" w:cs="ＭＳ ゴシック" w:hint="eastAsia"/>
            <w:lang w:eastAsia="zh-CN"/>
          </w:rPr>
          <w:delText>当一声放在椅子旁</w:delText>
        </w:r>
        <w:r w:rsidRPr="00514AC2" w:rsidDel="00A964BE">
          <w:rPr>
            <w:rFonts w:ascii="Microsoft YaHei" w:eastAsia="Microsoft YaHei" w:hAnsi="Microsoft YaHei" w:cs="Microsoft YaHei" w:hint="eastAsia"/>
            <w:lang w:eastAsia="zh-CN"/>
          </w:rPr>
          <w:delText>边</w:delText>
        </w:r>
      </w:del>
      <w:ins w:id="209" w:author="hhh0578" w:date="2020-04-28T18:38:00Z">
        <w:r w:rsidR="00BC61BC">
          <w:rPr>
            <w:rFonts w:ascii="Microsoft YaHei" w:eastAsia="Microsoft YaHei" w:hAnsi="Microsoft YaHei" w:cs="Microsoft YaHei" w:hint="eastAsia"/>
            <w:lang w:eastAsia="zh-CN"/>
          </w:rPr>
          <w:t>她</w:t>
        </w:r>
        <w:r w:rsidR="00A964BE">
          <w:rPr>
            <w:rFonts w:ascii="Microsoft YaHei" w:eastAsia="Microsoft YaHei" w:hAnsi="Microsoft YaHei" w:cs="Microsoft YaHei" w:hint="eastAsia"/>
            <w:lang w:eastAsia="zh-CN"/>
          </w:rPr>
          <w:t>连桌子都</w:t>
        </w:r>
        <w:r w:rsidR="008D4E70">
          <w:rPr>
            <w:rFonts w:ascii="Microsoft YaHei" w:eastAsia="Microsoft YaHei" w:hAnsi="Microsoft YaHei" w:cs="Microsoft YaHei" w:hint="eastAsia"/>
            <w:lang w:eastAsia="zh-CN"/>
          </w:rPr>
          <w:t>没</w:t>
        </w:r>
      </w:ins>
      <w:ins w:id="210" w:author="hhh0578" w:date="2020-04-28T18:39:00Z">
        <w:r w:rsidR="00586534">
          <w:rPr>
            <w:rFonts w:ascii="Microsoft YaHei" w:eastAsia="Microsoft YaHei" w:hAnsi="Microsoft YaHei" w:cs="Microsoft YaHei" w:hint="eastAsia"/>
            <w:lang w:eastAsia="zh-CN"/>
          </w:rPr>
          <w:t>抬</w:t>
        </w:r>
      </w:ins>
      <w:ins w:id="211" w:author="hhh0578" w:date="2020-04-28T18:38:00Z">
        <w:r w:rsidR="00A964BE">
          <w:rPr>
            <w:rFonts w:ascii="Microsoft YaHei" w:eastAsia="Microsoft YaHei" w:hAnsi="Microsoft YaHei" w:cs="Microsoft YaHei" w:hint="eastAsia"/>
            <w:lang w:eastAsia="zh-CN"/>
          </w:rPr>
          <w:t>出来，直接把茶杯敲在了椅子上</w:t>
        </w:r>
      </w:ins>
      <w:r w:rsidRPr="00514AC2">
        <w:rPr>
          <w:rFonts w:ascii="ＭＳ ゴシック" w:eastAsia="ＭＳ ゴシック" w:hAnsi="ＭＳ ゴシック" w:cs="ＭＳ ゴシック" w:hint="eastAsia"/>
          <w:lang w:eastAsia="zh-CN"/>
        </w:rPr>
        <w:t>。</w:t>
      </w:r>
    </w:p>
    <w:p w14:paraId="26ECAEA1" w14:textId="77777777" w:rsidR="00514AC2" w:rsidRPr="00514AC2" w:rsidRDefault="00514AC2" w:rsidP="00514AC2">
      <w:pPr>
        <w:pStyle w:val="a3"/>
        <w:rPr>
          <w:rFonts w:ascii="ＭＳ ゴシック" w:eastAsia="ＭＳ ゴシック" w:hAnsi="ＭＳ ゴシック" w:cs="ＭＳ ゴシック"/>
          <w:lang w:eastAsia="zh-CN"/>
        </w:rPr>
      </w:pPr>
    </w:p>
    <w:p w14:paraId="60F42C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264DE6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&lt;jaT0172&gt;どさり、と少し乱暴にエステルさんは座った。</w:t>
      </w:r>
    </w:p>
    <w:p w14:paraId="42B4A813" w14:textId="34C9524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&lt;cnT0172&gt;</w:t>
      </w:r>
      <w:r w:rsidRPr="00514AC2">
        <w:rPr>
          <w:rFonts w:ascii="Microsoft YaHei" w:eastAsia="Microsoft YaHei" w:hAnsi="Microsoft YaHei" w:cs="Microsoft YaHei" w:hint="eastAsia"/>
          <w:lang w:eastAsia="zh-CN"/>
        </w:rPr>
        <w:t>咚</w:t>
      </w:r>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有些</w:t>
      </w:r>
      <w:ins w:id="212" w:author="hhh0578" w:date="2020-04-28T18:39:00Z">
        <w:r w:rsidR="00837DEA">
          <w:rPr>
            <w:rFonts w:ascii="ＭＳ ゴシック" w:eastAsia="DengXian" w:hAnsi="ＭＳ ゴシック" w:cs="ＭＳ ゴシック" w:hint="eastAsia"/>
            <w:lang w:eastAsia="zh-CN"/>
          </w:rPr>
          <w:t>暴躁</w:t>
        </w:r>
      </w:ins>
      <w:del w:id="213" w:author="hhh0578" w:date="2020-04-28T18:39:00Z">
        <w:r w:rsidRPr="00514AC2" w:rsidDel="00837DEA">
          <w:rPr>
            <w:rFonts w:ascii="ＭＳ ゴシック" w:eastAsia="ＭＳ ゴシック" w:hAnsi="ＭＳ ゴシック" w:cs="ＭＳ ゴシック" w:hint="eastAsia"/>
            <w:lang w:eastAsia="zh-CN"/>
          </w:rPr>
          <w:delText>粗暴</w:delText>
        </w:r>
      </w:del>
      <w:r w:rsidRPr="00514AC2">
        <w:rPr>
          <w:rFonts w:ascii="ＭＳ ゴシック" w:eastAsia="ＭＳ ゴシック" w:hAnsi="ＭＳ ゴシック" w:cs="ＭＳ ゴシック" w:hint="eastAsia"/>
          <w:lang w:eastAsia="zh-CN"/>
        </w:rPr>
        <w:t>地坐下</w:t>
      </w:r>
      <w:ins w:id="214" w:author="hhh0578" w:date="2020-04-28T18:39:00Z">
        <w:r w:rsidR="00D34CA6">
          <w:rPr>
            <w:rFonts w:ascii="ＭＳ ゴシック" w:eastAsia="DengXian" w:hAnsi="ＭＳ ゴシック" w:cs="ＭＳ ゴシック" w:hint="eastAsia"/>
            <w:lang w:eastAsia="zh-CN"/>
          </w:rPr>
          <w:t>了</w:t>
        </w:r>
      </w:ins>
      <w:del w:id="215" w:author="hhh0578" w:date="2020-04-28T18:39:00Z">
        <w:r w:rsidRPr="00514AC2" w:rsidDel="00D34CA6">
          <w:rPr>
            <w:rFonts w:ascii="ＭＳ ゴシック" w:eastAsia="ＭＳ ゴシック" w:hAnsi="ＭＳ ゴシック" w:cs="ＭＳ ゴシック" w:hint="eastAsia"/>
            <w:lang w:eastAsia="zh-CN"/>
          </w:rPr>
          <w:delText>来</w:delText>
        </w:r>
      </w:del>
      <w:r w:rsidRPr="00514AC2">
        <w:rPr>
          <w:rFonts w:ascii="ＭＳ ゴシック" w:eastAsia="ＭＳ ゴシック" w:hAnsi="ＭＳ ゴシック" w:cs="ＭＳ ゴシック" w:hint="eastAsia"/>
          <w:lang w:eastAsia="zh-CN"/>
        </w:rPr>
        <w:t>。</w:t>
      </w:r>
    </w:p>
    <w:p w14:paraId="27A0C383" w14:textId="77777777" w:rsidR="00514AC2" w:rsidRPr="00514AC2" w:rsidRDefault="00514AC2" w:rsidP="00514AC2">
      <w:pPr>
        <w:pStyle w:val="a3"/>
        <w:rPr>
          <w:rFonts w:ascii="ＭＳ ゴシック" w:eastAsia="ＭＳ ゴシック" w:hAnsi="ＭＳ ゴシック" w:cs="ＭＳ ゴシック"/>
          <w:lang w:eastAsia="zh-CN"/>
        </w:rPr>
      </w:pPr>
    </w:p>
    <w:p w14:paraId="5D792D9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CD5D7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&lt;jaT0173&gt;やっぱり怒ってらっしゃるのでしょうか？</w:t>
      </w:r>
    </w:p>
    <w:p w14:paraId="02AFF90A" w14:textId="6AAE914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&lt;cnT0173&gt;果然</w:t>
      </w:r>
      <w:r w:rsidRPr="00514AC2">
        <w:rPr>
          <w:rFonts w:ascii="Microsoft YaHei" w:eastAsia="Microsoft YaHei" w:hAnsi="Microsoft YaHei" w:cs="Microsoft YaHei" w:hint="eastAsia"/>
          <w:lang w:eastAsia="zh-CN"/>
        </w:rPr>
        <w:t>还</w:t>
      </w:r>
      <w:r w:rsidRPr="00514AC2">
        <w:rPr>
          <w:rFonts w:ascii="ＭＳ ゴシック" w:eastAsia="ＭＳ ゴシック" w:hAnsi="ＭＳ ゴシック" w:cs="ＭＳ ゴシック" w:hint="eastAsia"/>
          <w:lang w:eastAsia="zh-CN"/>
        </w:rPr>
        <w:t>是</w:t>
      </w:r>
      <w:ins w:id="216" w:author="hhh0578" w:date="2020-04-28T18:39:00Z">
        <w:r w:rsidR="008578A2">
          <w:rPr>
            <w:rFonts w:ascii="Microsoft YaHei" w:eastAsia="Microsoft YaHei" w:hAnsi="Microsoft YaHei" w:cs="Microsoft YaHei" w:hint="eastAsia"/>
            <w:lang w:eastAsia="zh-CN"/>
          </w:rPr>
          <w:t>惹</w:t>
        </w:r>
      </w:ins>
      <w:del w:id="217" w:author="hhh0578" w:date="2020-04-28T18:39:00Z">
        <w:r w:rsidRPr="00514AC2" w:rsidDel="008578A2">
          <w:rPr>
            <w:rFonts w:ascii="Microsoft YaHei" w:eastAsia="Microsoft YaHei" w:hAnsi="Microsoft YaHei" w:cs="Microsoft YaHei" w:hint="eastAsia"/>
            <w:lang w:eastAsia="zh-CN"/>
          </w:rPr>
          <w:delText>让</w:delText>
        </w:r>
      </w:del>
      <w:r w:rsidRPr="00514AC2">
        <w:rPr>
          <w:rFonts w:ascii="ＭＳ ゴシック" w:eastAsia="ＭＳ ゴシック" w:hAnsi="ＭＳ ゴシック" w:cs="ＭＳ ゴシック" w:hint="eastAsia"/>
          <w:lang w:eastAsia="zh-CN"/>
        </w:rPr>
        <w:t>她生气了</w:t>
      </w:r>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33F1A3FD" w14:textId="77777777" w:rsidR="00514AC2" w:rsidRPr="00514AC2" w:rsidRDefault="00514AC2" w:rsidP="00514AC2">
      <w:pPr>
        <w:pStyle w:val="a3"/>
        <w:rPr>
          <w:rFonts w:ascii="ＭＳ ゴシック" w:eastAsia="ＭＳ ゴシック" w:hAnsi="ＭＳ ゴシック" w:cs="ＭＳ ゴシック"/>
          <w:lang w:eastAsia="zh-CN"/>
        </w:rPr>
      </w:pPr>
    </w:p>
    <w:p w14:paraId="582CF2F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F718D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&lt;jaT0174&gt;「言葉尻を捉えてやりこめるなんて卑怯なことをするのですね」</w:t>
      </w:r>
    </w:p>
    <w:p w14:paraId="525CA14B" w14:textId="3D107BB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&lt;cnT0174&gt;「</w:t>
      </w:r>
      <w:ins w:id="218" w:author="hhh0578" w:date="2020-04-28T18:40:00Z">
        <w:r w:rsidR="00EF1A49">
          <w:rPr>
            <w:rFonts w:ascii="DengXian" w:eastAsia="DengXian" w:hAnsi="DengXian" w:cs="ＭＳ ゴシック" w:hint="eastAsia"/>
            <w:lang w:eastAsia="zh-CN"/>
          </w:rPr>
          <w:t>揪着一句话</w:t>
        </w:r>
      </w:ins>
      <w:ins w:id="219" w:author="hhh0578" w:date="2020-04-28T18:39:00Z">
        <w:r w:rsidR="00155F8C">
          <w:rPr>
            <w:rFonts w:ascii="DengXian" w:eastAsia="DengXian" w:hAnsi="DengXian" w:cs="ＭＳ ゴシック" w:hint="eastAsia"/>
            <w:lang w:eastAsia="zh-CN"/>
          </w:rPr>
          <w:t>鸡蛋里挑骨头</w:t>
        </w:r>
      </w:ins>
      <w:ins w:id="220" w:author="hhh0578" w:date="2020-04-28T18:40:00Z">
        <w:r w:rsidR="00C80C68">
          <w:rPr>
            <w:rFonts w:ascii="DengXian" w:eastAsia="DengXian" w:hAnsi="DengXian" w:cs="ＭＳ ゴシック" w:hint="eastAsia"/>
            <w:lang w:eastAsia="zh-CN"/>
          </w:rPr>
          <w:t>，</w:t>
        </w:r>
      </w:ins>
      <w:del w:id="221" w:author="hhh0578" w:date="2020-04-28T18:39:00Z">
        <w:r w:rsidRPr="00514AC2" w:rsidDel="00155F8C">
          <w:rPr>
            <w:rFonts w:ascii="ＭＳ ゴシック" w:eastAsia="ＭＳ ゴシック" w:hAnsi="ＭＳ ゴシック" w:cs="ＭＳ ゴシック"/>
            <w:lang w:eastAsia="zh-CN"/>
          </w:rPr>
          <w:delText>挑</w:delText>
        </w:r>
        <w:r w:rsidRPr="00514AC2" w:rsidDel="00155F8C">
          <w:rPr>
            <w:rFonts w:ascii="Microsoft YaHei" w:eastAsia="Microsoft YaHei" w:hAnsi="Microsoft YaHei" w:cs="Microsoft YaHei" w:hint="eastAsia"/>
            <w:lang w:eastAsia="zh-CN"/>
          </w:rPr>
          <w:delText>对话</w:delText>
        </w:r>
        <w:r w:rsidRPr="00514AC2" w:rsidDel="00155F8C">
          <w:rPr>
            <w:rFonts w:ascii="ＭＳ ゴシック" w:eastAsia="ＭＳ ゴシック" w:hAnsi="ＭＳ ゴシック" w:cs="ＭＳ ゴシック" w:hint="eastAsia"/>
            <w:lang w:eastAsia="zh-CN"/>
          </w:rPr>
          <w:delText>的毛病揪着不放，</w:delText>
        </w:r>
        <w:r w:rsidRPr="00514AC2" w:rsidDel="004D3606">
          <w:rPr>
            <w:rFonts w:ascii="DengXian" w:eastAsia="DengXian" w:hAnsi="DengXian" w:cs="ＭＳ ゴシック" w:hint="eastAsia"/>
            <w:lang w:eastAsia="zh-CN"/>
          </w:rPr>
          <w:delText>真是卑劣的做法</w:delText>
        </w:r>
      </w:del>
      <w:ins w:id="222" w:author="hhh0578" w:date="2020-04-28T18:39:00Z">
        <w:r w:rsidR="004D3606">
          <w:rPr>
            <w:rFonts w:ascii="DengXian" w:eastAsia="DengXian" w:hAnsi="DengXian" w:cs="ＭＳ ゴシック" w:hint="eastAsia"/>
            <w:lang w:eastAsia="zh-CN"/>
          </w:rPr>
          <w:t>有够卑鄙的</w:t>
        </w:r>
      </w:ins>
      <w:r w:rsidRPr="00514AC2">
        <w:rPr>
          <w:rFonts w:ascii="ＭＳ ゴシック" w:eastAsia="ＭＳ ゴシック" w:hAnsi="ＭＳ ゴシック" w:cs="ＭＳ ゴシック" w:hint="eastAsia"/>
          <w:lang w:eastAsia="zh-CN"/>
        </w:rPr>
        <w:t>」</w:t>
      </w:r>
    </w:p>
    <w:p w14:paraId="46A488B2" w14:textId="77777777" w:rsidR="00514AC2" w:rsidRPr="00514AC2" w:rsidRDefault="00514AC2" w:rsidP="00514AC2">
      <w:pPr>
        <w:pStyle w:val="a3"/>
        <w:rPr>
          <w:rFonts w:ascii="ＭＳ ゴシック" w:eastAsia="ＭＳ ゴシック" w:hAnsi="ＭＳ ゴシック" w:cs="ＭＳ ゴシック"/>
          <w:lang w:eastAsia="zh-CN"/>
        </w:rPr>
      </w:pPr>
    </w:p>
    <w:p w14:paraId="311CF55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EFC30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&lt;jaT0175&gt;「すみません」</w:t>
      </w:r>
    </w:p>
    <w:p w14:paraId="6BE7B13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&lt;cnT0175&gt;「抱歉」</w:t>
      </w:r>
    </w:p>
    <w:p w14:paraId="32862E93" w14:textId="77777777" w:rsidR="00514AC2" w:rsidRPr="00514AC2" w:rsidRDefault="00514AC2" w:rsidP="00514AC2">
      <w:pPr>
        <w:pStyle w:val="a3"/>
        <w:rPr>
          <w:rFonts w:ascii="ＭＳ ゴシック" w:eastAsia="ＭＳ ゴシック" w:hAnsi="ＭＳ ゴシック" w:cs="ＭＳ ゴシック"/>
        </w:rPr>
      </w:pPr>
    </w:p>
    <w:p w14:paraId="60B57B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D5626C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&lt;jaT0176&gt;これは責められても仕方がない。</w:t>
      </w:r>
    </w:p>
    <w:p w14:paraId="5D1ADACA"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&lt;cnT0176&gt;被</w:t>
      </w:r>
      <w:r w:rsidRPr="00514AC2">
        <w:rPr>
          <w:rFonts w:ascii="Microsoft YaHei" w:eastAsia="Microsoft YaHei" w:hAnsi="Microsoft YaHei" w:cs="Microsoft YaHei" w:hint="eastAsia"/>
          <w:lang w:eastAsia="zh-CN"/>
        </w:rPr>
        <w:t>责</w:t>
      </w:r>
      <w:r w:rsidRPr="00514AC2">
        <w:rPr>
          <w:rFonts w:ascii="ＭＳ ゴシック" w:eastAsia="ＭＳ ゴシック" w:hAnsi="ＭＳ ゴシック" w:cs="ＭＳ ゴシック" w:hint="eastAsia"/>
          <w:lang w:eastAsia="zh-CN"/>
        </w:rPr>
        <w:t>怪也没</w:t>
      </w:r>
      <w:r w:rsidRPr="00514AC2">
        <w:rPr>
          <w:rFonts w:ascii="Microsoft YaHei" w:eastAsia="Microsoft YaHei" w:hAnsi="Microsoft YaHei" w:cs="Microsoft YaHei" w:hint="eastAsia"/>
          <w:lang w:eastAsia="zh-CN"/>
        </w:rPr>
        <w:t>办</w:t>
      </w:r>
      <w:r w:rsidRPr="00514AC2">
        <w:rPr>
          <w:rFonts w:ascii="ＭＳ ゴシック" w:eastAsia="ＭＳ ゴシック" w:hAnsi="ＭＳ ゴシック" w:cs="ＭＳ ゴシック" w:hint="eastAsia"/>
          <w:lang w:eastAsia="zh-CN"/>
        </w:rPr>
        <w:t>法。</w:t>
      </w:r>
    </w:p>
    <w:p w14:paraId="6A485531" w14:textId="77777777" w:rsidR="00514AC2" w:rsidRPr="00514AC2" w:rsidRDefault="00514AC2" w:rsidP="00514AC2">
      <w:pPr>
        <w:pStyle w:val="a3"/>
        <w:rPr>
          <w:rFonts w:ascii="ＭＳ ゴシック" w:eastAsia="ＭＳ ゴシック" w:hAnsi="ＭＳ ゴシック" w:cs="ＭＳ ゴシック"/>
          <w:lang w:eastAsia="zh-CN"/>
        </w:rPr>
      </w:pPr>
    </w:p>
    <w:p w14:paraId="73F9228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7AE53D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&lt;jaT0177&gt;現に、俺がやったのはそういうことだ。</w:t>
      </w:r>
    </w:p>
    <w:p w14:paraId="35D2F49C" w14:textId="35FC3FB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&lt;cnT0177&gt;</w:t>
      </w:r>
      <w:del w:id="223" w:author="hhh0578" w:date="2020-04-28T18:40:00Z">
        <w:r w:rsidRPr="00514AC2" w:rsidDel="003B5058">
          <w:rPr>
            <w:rFonts w:ascii="DengXian" w:eastAsia="DengXian" w:hAnsi="DengXian" w:cs="ＭＳ ゴシック" w:hint="eastAsia"/>
            <w:lang w:eastAsia="zh-CN"/>
          </w:rPr>
          <w:delText>我确</w:delText>
        </w:r>
        <w:r w:rsidRPr="00514AC2" w:rsidDel="003B5058">
          <w:rPr>
            <w:rFonts w:ascii="Microsoft YaHei" w:eastAsia="Microsoft YaHei" w:hAnsi="Microsoft YaHei" w:cs="Microsoft YaHei" w:hint="eastAsia"/>
            <w:lang w:eastAsia="zh-CN"/>
          </w:rPr>
          <w:delText>实这</w:delText>
        </w:r>
        <w:r w:rsidRPr="00514AC2" w:rsidDel="003B5058">
          <w:rPr>
            <w:rFonts w:ascii="DengXian" w:eastAsia="DengXian" w:hAnsi="DengXian" w:cs="ＭＳ ゴシック" w:hint="eastAsia"/>
            <w:lang w:eastAsia="zh-CN"/>
          </w:rPr>
          <w:delText>么做了</w:delText>
        </w:r>
      </w:del>
      <w:ins w:id="224" w:author="hhh0578" w:date="2020-04-28T18:40:00Z">
        <w:r w:rsidR="003B5058">
          <w:rPr>
            <w:rFonts w:ascii="DengXian" w:eastAsia="DengXian" w:hAnsi="DengXian" w:cs="ＭＳ ゴシック" w:hint="eastAsia"/>
            <w:lang w:eastAsia="zh-CN"/>
          </w:rPr>
          <w:t>我的确是</w:t>
        </w:r>
        <w:r w:rsidR="003B5058">
          <w:rPr>
            <w:rFonts w:ascii="Microsoft YaHei" w:eastAsia="Microsoft YaHei" w:hAnsi="Microsoft YaHei" w:cs="Microsoft YaHei" w:hint="eastAsia"/>
            <w:lang w:eastAsia="zh-CN"/>
          </w:rPr>
          <w:t>这么做的</w:t>
        </w:r>
      </w:ins>
      <w:r w:rsidRPr="00514AC2">
        <w:rPr>
          <w:rFonts w:ascii="ＭＳ ゴシック" w:eastAsia="ＭＳ ゴシック" w:hAnsi="ＭＳ ゴシック" w:cs="ＭＳ ゴシック" w:hint="eastAsia"/>
          <w:lang w:eastAsia="zh-CN"/>
        </w:rPr>
        <w:t>。</w:t>
      </w:r>
    </w:p>
    <w:p w14:paraId="78FEE387" w14:textId="77777777" w:rsidR="00514AC2" w:rsidRPr="00514AC2" w:rsidRDefault="00514AC2" w:rsidP="00514AC2">
      <w:pPr>
        <w:pStyle w:val="a3"/>
        <w:rPr>
          <w:rFonts w:ascii="ＭＳ ゴシック" w:eastAsia="ＭＳ ゴシック" w:hAnsi="ＭＳ ゴシック" w:cs="ＭＳ ゴシック"/>
          <w:lang w:eastAsia="zh-CN"/>
        </w:rPr>
      </w:pPr>
    </w:p>
    <w:p w14:paraId="656BB09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F62AF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&lt;jaT0178&gt;「まったく……」</w:t>
      </w:r>
    </w:p>
    <w:p w14:paraId="37F2C99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&lt;cnT0178&gt;「真是的……」</w:t>
      </w:r>
    </w:p>
    <w:p w14:paraId="782D7442" w14:textId="77777777" w:rsidR="00514AC2" w:rsidRPr="00514AC2" w:rsidRDefault="00514AC2" w:rsidP="00514AC2">
      <w:pPr>
        <w:pStyle w:val="a3"/>
        <w:rPr>
          <w:rFonts w:ascii="ＭＳ ゴシック" w:eastAsia="ＭＳ ゴシック" w:hAnsi="ＭＳ ゴシック" w:cs="ＭＳ ゴシック"/>
        </w:rPr>
      </w:pPr>
    </w:p>
    <w:p w14:paraId="02D1FB3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C9F54E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&lt;jaT0179&gt;エステルさんは、そうぼやいてから紅茶に口をつけた。</w:t>
      </w:r>
    </w:p>
    <w:p w14:paraId="17891FA7" w14:textId="01EED66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&lt;cnT0179&gt;艾斯蒂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埋怨</w:t>
      </w:r>
      <w:ins w:id="225" w:author="hhh0578" w:date="2020-04-28T18:40:00Z">
        <w:r w:rsidR="00D70E21">
          <w:rPr>
            <w:rFonts w:ascii="DengXian" w:eastAsia="DengXian" w:hAnsi="DengXian" w:cs="ＭＳ ゴシック" w:hint="eastAsia"/>
            <w:lang w:eastAsia="zh-CN"/>
          </w:rPr>
          <w:t>完</w:t>
        </w:r>
      </w:ins>
      <w:r w:rsidRPr="00514AC2">
        <w:rPr>
          <w:rFonts w:ascii="ＭＳ ゴシック" w:eastAsia="ＭＳ ゴシック" w:hAnsi="ＭＳ ゴシック" w:cs="ＭＳ ゴシック" w:hint="eastAsia"/>
          <w:lang w:eastAsia="zh-CN"/>
        </w:rPr>
        <w:t>之后喝起</w:t>
      </w:r>
      <w:r w:rsidRPr="00514AC2">
        <w:rPr>
          <w:rFonts w:ascii="Microsoft YaHei" w:eastAsia="Microsoft YaHei" w:hAnsi="Microsoft YaHei" w:cs="Microsoft YaHei" w:hint="eastAsia"/>
          <w:lang w:eastAsia="zh-CN"/>
        </w:rPr>
        <w:t>红</w:t>
      </w:r>
      <w:r w:rsidRPr="00514AC2">
        <w:rPr>
          <w:rFonts w:ascii="ＭＳ ゴシック" w:eastAsia="ＭＳ ゴシック" w:hAnsi="ＭＳ ゴシック" w:cs="ＭＳ ゴシック" w:hint="eastAsia"/>
          <w:lang w:eastAsia="zh-CN"/>
        </w:rPr>
        <w:t>茶。</w:t>
      </w:r>
    </w:p>
    <w:p w14:paraId="02900C35" w14:textId="77777777" w:rsidR="00514AC2" w:rsidRPr="00514AC2" w:rsidRDefault="00514AC2" w:rsidP="00514AC2">
      <w:pPr>
        <w:pStyle w:val="a3"/>
        <w:rPr>
          <w:rFonts w:ascii="ＭＳ ゴシック" w:eastAsia="ＭＳ ゴシック" w:hAnsi="ＭＳ ゴシック" w:cs="ＭＳ ゴシック"/>
          <w:lang w:eastAsia="zh-CN"/>
        </w:rPr>
      </w:pPr>
    </w:p>
    <w:p w14:paraId="6B310C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3AAC3F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&lt;jaT0180&gt;俺もエステルさんが入れてくれた紅茶を飲む。</w:t>
      </w:r>
    </w:p>
    <w:p w14:paraId="592C2528"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&lt;cnT0180&gt;我也开始品</w:t>
      </w:r>
      <w:r w:rsidRPr="00514AC2">
        <w:rPr>
          <w:rFonts w:ascii="Microsoft YaHei" w:eastAsia="Microsoft YaHei" w:hAnsi="Microsoft YaHei" w:cs="Microsoft YaHei" w:hint="eastAsia"/>
          <w:lang w:eastAsia="zh-CN"/>
        </w:rPr>
        <w:t>尝</w:t>
      </w:r>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冲泡的</w:t>
      </w:r>
      <w:r w:rsidRPr="00514AC2">
        <w:rPr>
          <w:rFonts w:ascii="Microsoft YaHei" w:eastAsia="Microsoft YaHei" w:hAnsi="Microsoft YaHei" w:cs="Microsoft YaHei" w:hint="eastAsia"/>
          <w:lang w:eastAsia="zh-CN"/>
        </w:rPr>
        <w:t>红</w:t>
      </w:r>
      <w:r w:rsidRPr="00514AC2">
        <w:rPr>
          <w:rFonts w:ascii="ＭＳ ゴシック" w:eastAsia="ＭＳ ゴシック" w:hAnsi="ＭＳ ゴシック" w:cs="ＭＳ ゴシック" w:hint="eastAsia"/>
          <w:lang w:eastAsia="zh-CN"/>
        </w:rPr>
        <w:t>茶。</w:t>
      </w:r>
    </w:p>
    <w:p w14:paraId="0D9A4E3E" w14:textId="77777777" w:rsidR="00514AC2" w:rsidRPr="00514AC2" w:rsidRDefault="00514AC2" w:rsidP="00514AC2">
      <w:pPr>
        <w:pStyle w:val="a3"/>
        <w:rPr>
          <w:rFonts w:ascii="ＭＳ ゴシック" w:eastAsia="ＭＳ ゴシック" w:hAnsi="ＭＳ ゴシック" w:cs="ＭＳ ゴシック"/>
          <w:lang w:eastAsia="zh-CN"/>
        </w:rPr>
      </w:pPr>
    </w:p>
    <w:p w14:paraId="73B86AC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4E52E5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&lt;jaT0181&gt;モーリッツさんが淹れてくれた紅茶よりも美味しい気がした。</w:t>
      </w:r>
    </w:p>
    <w:p w14:paraId="67303FC9"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&lt;cnT0181&gt;感</w:t>
      </w:r>
      <w:r w:rsidRPr="00514AC2">
        <w:rPr>
          <w:rFonts w:ascii="Microsoft YaHei" w:eastAsia="Microsoft YaHei" w:hAnsi="Microsoft YaHei" w:cs="Microsoft YaHei" w:hint="eastAsia"/>
          <w:lang w:eastAsia="zh-CN"/>
        </w:rPr>
        <w:t>觉</w:t>
      </w:r>
      <w:r w:rsidRPr="00514AC2">
        <w:rPr>
          <w:rFonts w:ascii="ＭＳ ゴシック" w:eastAsia="ＭＳ ゴシック" w:hAnsi="ＭＳ ゴシック" w:cs="ＭＳ ゴシック" w:hint="eastAsia"/>
          <w:lang w:eastAsia="zh-CN"/>
        </w:rPr>
        <w:t>比摩利茨先生泡的好喝些。</w:t>
      </w:r>
    </w:p>
    <w:p w14:paraId="410BDCFC" w14:textId="77777777" w:rsidR="00514AC2" w:rsidRPr="00514AC2" w:rsidRDefault="00514AC2" w:rsidP="00514AC2">
      <w:pPr>
        <w:pStyle w:val="a3"/>
        <w:rPr>
          <w:rFonts w:ascii="ＭＳ ゴシック" w:eastAsia="ＭＳ ゴシック" w:hAnsi="ＭＳ ゴシック" w:cs="ＭＳ ゴシック"/>
          <w:lang w:eastAsia="zh-CN"/>
        </w:rPr>
      </w:pPr>
    </w:p>
    <w:p w14:paraId="7F2976A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4B9CCF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&lt;jaT0182&gt;「美味しいですね」</w:t>
      </w:r>
    </w:p>
    <w:p w14:paraId="16F919F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&lt;cnT0182&gt;「真好喝」</w:t>
      </w:r>
    </w:p>
    <w:p w14:paraId="6D64EFEA" w14:textId="77777777" w:rsidR="00514AC2" w:rsidRPr="00514AC2" w:rsidRDefault="00514AC2" w:rsidP="00514AC2">
      <w:pPr>
        <w:pStyle w:val="a3"/>
        <w:rPr>
          <w:rFonts w:ascii="ＭＳ ゴシック" w:eastAsia="ＭＳ ゴシック" w:hAnsi="ＭＳ ゴシック" w:cs="ＭＳ ゴシック"/>
        </w:rPr>
      </w:pPr>
    </w:p>
    <w:p w14:paraId="5454DB2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667ED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&lt;jaT0183&gt;「ありがとうございます」</w:t>
      </w:r>
    </w:p>
    <w:p w14:paraId="6BFF4C3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&lt;cnT0183&gt;「</w:t>
      </w:r>
      <w:r w:rsidRPr="00514AC2">
        <w:rPr>
          <w:rFonts w:ascii="Microsoft YaHei" w:eastAsia="Microsoft YaHei" w:hAnsi="Microsoft YaHei" w:cs="Microsoft YaHei" w:hint="eastAsia"/>
        </w:rPr>
        <w:t>谢谢</w:t>
      </w:r>
      <w:r w:rsidRPr="00514AC2">
        <w:rPr>
          <w:rFonts w:ascii="ＭＳ ゴシック" w:eastAsia="ＭＳ ゴシック" w:hAnsi="ＭＳ ゴシック" w:cs="ＭＳ ゴシック" w:hint="eastAsia"/>
        </w:rPr>
        <w:t>」</w:t>
      </w:r>
    </w:p>
    <w:p w14:paraId="3C1CCBE7" w14:textId="77777777" w:rsidR="00514AC2" w:rsidRPr="00514AC2" w:rsidRDefault="00514AC2" w:rsidP="00514AC2">
      <w:pPr>
        <w:pStyle w:val="a3"/>
        <w:rPr>
          <w:rFonts w:ascii="ＭＳ ゴシック" w:eastAsia="ＭＳ ゴシック" w:hAnsi="ＭＳ ゴシック" w:cs="ＭＳ ゴシック"/>
        </w:rPr>
      </w:pPr>
    </w:p>
    <w:p w14:paraId="37C72D9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F2DD1E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&lt;jaT0184&gt;棒読みだった。</w:t>
      </w:r>
    </w:p>
    <w:p w14:paraId="4BDB4E88" w14:textId="51AC11BB"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&lt;cnT0184&gt;</w:t>
      </w:r>
      <w:del w:id="226" w:author="hhh0578" w:date="2020-04-28T18:41:00Z">
        <w:r w:rsidRPr="00514AC2" w:rsidDel="00034878">
          <w:rPr>
            <w:rFonts w:ascii="DengXian" w:eastAsia="DengXian" w:hAnsi="DengXian" w:cs="ＭＳ ゴシック" w:hint="eastAsia"/>
            <w:lang w:eastAsia="zh-CN"/>
          </w:rPr>
          <w:delText>像是棒</w:delText>
        </w:r>
        <w:r w:rsidRPr="00514AC2" w:rsidDel="00034878">
          <w:rPr>
            <w:rFonts w:ascii="Microsoft YaHei" w:eastAsia="Microsoft YaHei" w:hAnsi="Microsoft YaHei" w:cs="Microsoft YaHei" w:hint="eastAsia"/>
            <w:lang w:eastAsia="zh-CN"/>
          </w:rPr>
          <w:delText>读</w:delText>
        </w:r>
      </w:del>
      <w:ins w:id="227" w:author="hhh0578" w:date="2020-04-28T18:41:00Z">
        <w:r w:rsidR="00034878">
          <w:rPr>
            <w:rFonts w:ascii="DengXian" w:eastAsia="DengXian" w:hAnsi="DengXian" w:cs="ＭＳ ゴシック" w:hint="eastAsia"/>
            <w:lang w:eastAsia="zh-CN"/>
          </w:rPr>
          <w:t>毫无感情</w:t>
        </w:r>
      </w:ins>
      <w:r w:rsidRPr="00514AC2">
        <w:rPr>
          <w:rFonts w:ascii="ＭＳ ゴシック" w:eastAsia="ＭＳ ゴシック" w:hAnsi="ＭＳ ゴシック" w:cs="ＭＳ ゴシック" w:hint="eastAsia"/>
        </w:rPr>
        <w:t>。</w:t>
      </w:r>
    </w:p>
    <w:p w14:paraId="3760A4BA" w14:textId="77777777" w:rsidR="00514AC2" w:rsidRPr="00514AC2" w:rsidRDefault="00514AC2" w:rsidP="00514AC2">
      <w:pPr>
        <w:pStyle w:val="a3"/>
        <w:rPr>
          <w:rFonts w:ascii="ＭＳ ゴシック" w:eastAsia="ＭＳ ゴシック" w:hAnsi="ＭＳ ゴシック" w:cs="ＭＳ ゴシック"/>
        </w:rPr>
      </w:pPr>
    </w:p>
    <w:p w14:paraId="119C4DF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466A5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&lt;jaT0185&gt;「紅茶、好きなんですか？」</w:t>
      </w:r>
    </w:p>
    <w:p w14:paraId="60F7BE8C" w14:textId="2AC6D6CA"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&lt;cnT0185&gt;「</w:t>
      </w:r>
      <w:ins w:id="228" w:author="hhh0578" w:date="2020-04-28T18:41:00Z">
        <w:r w:rsidR="00BD57B4">
          <w:rPr>
            <w:rFonts w:ascii="DengXian" w:eastAsia="DengXian" w:hAnsi="DengXian" w:cs="ＭＳ ゴシック" w:hint="eastAsia"/>
            <w:lang w:eastAsia="zh-CN"/>
          </w:rPr>
          <w:t>你</w:t>
        </w:r>
      </w:ins>
      <w:r w:rsidRPr="00514AC2">
        <w:rPr>
          <w:rFonts w:ascii="ＭＳ ゴシック" w:eastAsia="ＭＳ ゴシック" w:hAnsi="ＭＳ ゴシック" w:cs="ＭＳ ゴシック"/>
          <w:lang w:eastAsia="zh-CN"/>
        </w:rPr>
        <w:t>喜</w:t>
      </w:r>
      <w:r w:rsidRPr="00514AC2">
        <w:rPr>
          <w:rFonts w:ascii="Microsoft YaHei" w:eastAsia="Microsoft YaHei" w:hAnsi="Microsoft YaHei" w:cs="Microsoft YaHei" w:hint="eastAsia"/>
          <w:lang w:eastAsia="zh-CN"/>
        </w:rPr>
        <w:t>欢</w:t>
      </w:r>
      <w:r w:rsidRPr="00514AC2">
        <w:rPr>
          <w:rFonts w:ascii="ＭＳ ゴシック" w:eastAsia="ＭＳ ゴシック" w:hAnsi="ＭＳ ゴシック" w:cs="ＭＳ ゴシック" w:hint="eastAsia"/>
          <w:lang w:eastAsia="zh-CN"/>
        </w:rPr>
        <w:t>喝</w:t>
      </w:r>
      <w:r w:rsidRPr="00514AC2">
        <w:rPr>
          <w:rFonts w:ascii="Microsoft YaHei" w:eastAsia="Microsoft YaHei" w:hAnsi="Microsoft YaHei" w:cs="Microsoft YaHei" w:hint="eastAsia"/>
          <w:lang w:eastAsia="zh-CN"/>
        </w:rPr>
        <w:t>红</w:t>
      </w:r>
      <w:r w:rsidRPr="00514AC2">
        <w:rPr>
          <w:rFonts w:ascii="ＭＳ ゴシック" w:eastAsia="ＭＳ ゴシック" w:hAnsi="ＭＳ ゴシック" w:cs="ＭＳ ゴシック" w:hint="eastAsia"/>
          <w:lang w:eastAsia="zh-CN"/>
        </w:rPr>
        <w:t>茶</w:t>
      </w:r>
      <w:del w:id="229" w:author="hhh0578" w:date="2020-04-28T18:41:00Z">
        <w:r w:rsidRPr="00514AC2" w:rsidDel="008D55B6">
          <w:rPr>
            <w:rFonts w:ascii="Microsoft YaHei" w:eastAsia="Microsoft YaHei" w:hAnsi="Microsoft YaHei" w:cs="Microsoft YaHei" w:hint="eastAsia"/>
            <w:lang w:eastAsia="zh-CN"/>
          </w:rPr>
          <w:delText>吗</w:delText>
        </w:r>
      </w:del>
      <w:r w:rsidRPr="00514AC2">
        <w:rPr>
          <w:rFonts w:ascii="ＭＳ ゴシック" w:eastAsia="ＭＳ ゴシック" w:hAnsi="ＭＳ ゴシック" w:cs="ＭＳ ゴシック" w:hint="eastAsia"/>
          <w:lang w:eastAsia="zh-CN"/>
        </w:rPr>
        <w:t>？」</w:t>
      </w:r>
    </w:p>
    <w:p w14:paraId="1B55F813" w14:textId="77777777" w:rsidR="00514AC2" w:rsidRPr="00514AC2" w:rsidRDefault="00514AC2" w:rsidP="00514AC2">
      <w:pPr>
        <w:pStyle w:val="a3"/>
        <w:rPr>
          <w:rFonts w:ascii="ＭＳ ゴシック" w:eastAsia="ＭＳ ゴシック" w:hAnsi="ＭＳ ゴシック" w:cs="ＭＳ ゴシック"/>
          <w:lang w:eastAsia="zh-CN"/>
        </w:rPr>
      </w:pPr>
    </w:p>
    <w:p w14:paraId="4C1AA40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5128F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&lt;jaT0186&gt;「好きですけど、それが何か？」</w:t>
      </w:r>
    </w:p>
    <w:p w14:paraId="241A289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&lt;cnT0186&gt;「是的，怎么了？」</w:t>
      </w:r>
    </w:p>
    <w:p w14:paraId="1A93A87C" w14:textId="77777777" w:rsidR="00514AC2" w:rsidRPr="00514AC2" w:rsidRDefault="00514AC2" w:rsidP="00514AC2">
      <w:pPr>
        <w:pStyle w:val="a3"/>
        <w:rPr>
          <w:rFonts w:ascii="ＭＳ ゴシック" w:eastAsia="ＭＳ ゴシック" w:hAnsi="ＭＳ ゴシック" w:cs="ＭＳ ゴシック"/>
        </w:rPr>
      </w:pPr>
    </w:p>
    <w:p w14:paraId="2DB354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3AC104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&lt;jaT0187&gt;じろりと睨まれた。</w:t>
      </w:r>
    </w:p>
    <w:p w14:paraId="0AF924F3" w14:textId="0C9140DA"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&lt;cnT0187&gt;</w:t>
      </w:r>
      <w:ins w:id="230" w:author="hhh0578" w:date="2020-04-28T18:41:00Z">
        <w:r w:rsidR="0074185B">
          <w:rPr>
            <w:rFonts w:ascii="DengXian" w:eastAsia="DengXian" w:hAnsi="DengXian" w:cs="ＭＳ ゴシック" w:hint="eastAsia"/>
            <w:lang w:eastAsia="zh-CN"/>
          </w:rPr>
          <w:t>她</w:t>
        </w:r>
      </w:ins>
      <w:del w:id="231" w:author="hhh0578" w:date="2020-04-28T18:41:00Z">
        <w:r w:rsidRPr="00514AC2" w:rsidDel="0074185B">
          <w:rPr>
            <w:rFonts w:ascii="Microsoft YaHei" w:eastAsia="Microsoft YaHei" w:hAnsi="Microsoft YaHei" w:cs="Microsoft YaHei" w:hint="eastAsia"/>
            <w:lang w:eastAsia="zh-CN"/>
          </w:rPr>
          <w:delText>紧盯</w:delText>
        </w:r>
        <w:r w:rsidRPr="00514AC2" w:rsidDel="0074185B">
          <w:rPr>
            <w:rFonts w:ascii="DengXian" w:eastAsia="DengXian" w:hAnsi="DengXian" w:cs="ＭＳ ゴシック" w:hint="eastAsia"/>
            <w:lang w:eastAsia="zh-CN"/>
          </w:rPr>
          <w:delText>着我</w:delText>
        </w:r>
      </w:del>
      <w:ins w:id="232" w:author="hhh0578" w:date="2020-04-28T18:41:00Z">
        <w:r w:rsidR="0074185B">
          <w:rPr>
            <w:rFonts w:ascii="Microsoft YaHei" w:eastAsia="Microsoft YaHei" w:hAnsi="Microsoft YaHei" w:cs="Microsoft YaHei" w:hint="eastAsia"/>
            <w:lang w:eastAsia="zh-CN"/>
          </w:rPr>
          <w:t>瞪了我一眼</w:t>
        </w:r>
      </w:ins>
      <w:r w:rsidRPr="00514AC2">
        <w:rPr>
          <w:rFonts w:ascii="ＭＳ ゴシック" w:eastAsia="ＭＳ ゴシック" w:hAnsi="ＭＳ ゴシック" w:cs="ＭＳ ゴシック" w:hint="eastAsia"/>
        </w:rPr>
        <w:t>。</w:t>
      </w:r>
    </w:p>
    <w:p w14:paraId="130B37C0" w14:textId="77777777" w:rsidR="00514AC2" w:rsidRPr="00514AC2" w:rsidRDefault="00514AC2" w:rsidP="00514AC2">
      <w:pPr>
        <w:pStyle w:val="a3"/>
        <w:rPr>
          <w:rFonts w:ascii="ＭＳ ゴシック" w:eastAsia="ＭＳ ゴシック" w:hAnsi="ＭＳ ゴシック" w:cs="ＭＳ ゴシック"/>
        </w:rPr>
      </w:pPr>
    </w:p>
    <w:p w14:paraId="3066807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675A31A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&lt;jaT0188&gt;「あ、いえ……」</w:t>
      </w:r>
    </w:p>
    <w:p w14:paraId="0A300C9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&lt;cnT0188&gt;「啊，没什么……」</w:t>
      </w:r>
    </w:p>
    <w:p w14:paraId="705FE1C8" w14:textId="77777777" w:rsidR="00514AC2" w:rsidRPr="00514AC2" w:rsidRDefault="00514AC2" w:rsidP="00514AC2">
      <w:pPr>
        <w:pStyle w:val="a3"/>
        <w:rPr>
          <w:rFonts w:ascii="ＭＳ ゴシック" w:eastAsia="ＭＳ ゴシック" w:hAnsi="ＭＳ ゴシック" w:cs="ＭＳ ゴシック"/>
        </w:rPr>
      </w:pPr>
    </w:p>
    <w:p w14:paraId="2965A93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C18C09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&lt;jaT0189&gt;……。</w:t>
      </w:r>
    </w:p>
    <w:p w14:paraId="1CA19AD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&lt;cnT0189&gt;……。</w:t>
      </w:r>
    </w:p>
    <w:p w14:paraId="7EBD8A68" w14:textId="77777777" w:rsidR="00514AC2" w:rsidRPr="00514AC2" w:rsidRDefault="00514AC2" w:rsidP="00514AC2">
      <w:pPr>
        <w:pStyle w:val="a3"/>
        <w:rPr>
          <w:rFonts w:ascii="ＭＳ ゴシック" w:eastAsia="ＭＳ ゴシック" w:hAnsi="ＭＳ ゴシック" w:cs="ＭＳ ゴシック"/>
        </w:rPr>
      </w:pPr>
    </w:p>
    <w:p w14:paraId="4873BE5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B5A653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&lt;jaT0190&gt;…………。</w:t>
      </w:r>
    </w:p>
    <w:p w14:paraId="75EA367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&lt;cnT0190&gt;…………。</w:t>
      </w:r>
    </w:p>
    <w:p w14:paraId="353754C2" w14:textId="77777777" w:rsidR="00514AC2" w:rsidRPr="00514AC2" w:rsidRDefault="00514AC2" w:rsidP="00514AC2">
      <w:pPr>
        <w:pStyle w:val="a3"/>
        <w:rPr>
          <w:rFonts w:ascii="ＭＳ ゴシック" w:eastAsia="ＭＳ ゴシック" w:hAnsi="ＭＳ ゴシック" w:cs="ＭＳ ゴシック"/>
        </w:rPr>
      </w:pPr>
    </w:p>
    <w:p w14:paraId="26BB69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ED9703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&lt;jaT0191&gt;「……ともかく」</w:t>
      </w:r>
    </w:p>
    <w:p w14:paraId="76B2F6D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&lt;cnT0191&gt;「……</w:t>
      </w:r>
      <w:r w:rsidRPr="00514AC2">
        <w:rPr>
          <w:rFonts w:ascii="Microsoft YaHei" w:eastAsia="Microsoft YaHei" w:hAnsi="Microsoft YaHei" w:cs="Microsoft YaHei" w:hint="eastAsia"/>
        </w:rPr>
        <w:t>总</w:t>
      </w:r>
      <w:r w:rsidRPr="00514AC2">
        <w:rPr>
          <w:rFonts w:ascii="ＭＳ ゴシック" w:eastAsia="ＭＳ ゴシック" w:hAnsi="ＭＳ ゴシック" w:cs="ＭＳ ゴシック" w:hint="eastAsia"/>
        </w:rPr>
        <w:t>之」</w:t>
      </w:r>
    </w:p>
    <w:p w14:paraId="4AB5C3D2" w14:textId="77777777" w:rsidR="00514AC2" w:rsidRPr="00514AC2" w:rsidRDefault="00514AC2" w:rsidP="00514AC2">
      <w:pPr>
        <w:pStyle w:val="a3"/>
        <w:rPr>
          <w:rFonts w:ascii="ＭＳ ゴシック" w:eastAsia="ＭＳ ゴシック" w:hAnsi="ＭＳ ゴシック" w:cs="ＭＳ ゴシック"/>
        </w:rPr>
      </w:pPr>
    </w:p>
    <w:p w14:paraId="3A261E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35B3BC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&lt;jaT0192&gt;何も話さずにいると、エステルさんが口を開いた。</w:t>
      </w:r>
    </w:p>
    <w:p w14:paraId="3E11FCF7"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&lt;cnT0192&gt;冷</w:t>
      </w:r>
      <w:r w:rsidRPr="00514AC2">
        <w:rPr>
          <w:rFonts w:ascii="Microsoft YaHei" w:eastAsia="Microsoft YaHei" w:hAnsi="Microsoft YaHei" w:cs="Microsoft YaHei" w:hint="eastAsia"/>
          <w:lang w:eastAsia="zh-CN"/>
        </w:rPr>
        <w:t>场</w:t>
      </w:r>
      <w:r w:rsidRPr="00514AC2">
        <w:rPr>
          <w:rFonts w:ascii="ＭＳ ゴシック" w:eastAsia="ＭＳ ゴシック" w:hAnsi="ＭＳ ゴシック" w:cs="ＭＳ ゴシック" w:hint="eastAsia"/>
          <w:lang w:eastAsia="zh-CN"/>
        </w:rPr>
        <w:t>一段</w:t>
      </w:r>
      <w:r w:rsidRPr="00514AC2">
        <w:rPr>
          <w:rFonts w:ascii="Microsoft YaHei" w:eastAsia="Microsoft YaHei" w:hAnsi="Microsoft YaHei" w:cs="Microsoft YaHei" w:hint="eastAsia"/>
          <w:lang w:eastAsia="zh-CN"/>
        </w:rPr>
        <w:t>时间</w:t>
      </w:r>
      <w:r w:rsidRPr="00514AC2">
        <w:rPr>
          <w:rFonts w:ascii="ＭＳ ゴシック" w:eastAsia="ＭＳ ゴシック" w:hAnsi="ＭＳ ゴシック" w:cs="ＭＳ ゴシック" w:hint="eastAsia"/>
          <w:lang w:eastAsia="zh-CN"/>
        </w:rPr>
        <w:t>后，艾斯蒂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开口了。</w:t>
      </w:r>
    </w:p>
    <w:p w14:paraId="5322733C" w14:textId="77777777" w:rsidR="00514AC2" w:rsidRPr="00514AC2" w:rsidRDefault="00514AC2" w:rsidP="00514AC2">
      <w:pPr>
        <w:pStyle w:val="a3"/>
        <w:rPr>
          <w:rFonts w:ascii="ＭＳ ゴシック" w:eastAsia="ＭＳ ゴシック" w:hAnsi="ＭＳ ゴシック" w:cs="ＭＳ ゴシック"/>
          <w:lang w:eastAsia="zh-CN"/>
        </w:rPr>
      </w:pPr>
    </w:p>
    <w:p w14:paraId="6BABA70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333966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&lt;jaT0193&gt;「決まってしまったことは仕方がありません」</w:t>
      </w:r>
    </w:p>
    <w:p w14:paraId="5D1DC5C2" w14:textId="22FF0F4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&lt;cnT0193&gt;「既然</w:t>
      </w:r>
      <w:ins w:id="233" w:author="hhh0578" w:date="2020-04-28T18:42:00Z">
        <w:r w:rsidR="000C095B">
          <w:rPr>
            <w:rFonts w:ascii="DengXian" w:eastAsia="DengXian" w:hAnsi="DengXian" w:cs="ＭＳ ゴシック" w:hint="eastAsia"/>
            <w:lang w:eastAsia="zh-CN"/>
          </w:rPr>
          <w:t>已经</w:t>
        </w:r>
      </w:ins>
      <w:r w:rsidRPr="00514AC2">
        <w:rPr>
          <w:rFonts w:ascii="ＭＳ ゴシック" w:eastAsia="ＭＳ ゴシック" w:hAnsi="ＭＳ ゴシック" w:cs="ＭＳ ゴシック"/>
          <w:lang w:eastAsia="zh-CN"/>
        </w:rPr>
        <w:t>决定了</w:t>
      </w:r>
      <w:ins w:id="234" w:author="hhh0578" w:date="2020-04-28T18:42:00Z">
        <w:r w:rsidR="00C807D6">
          <w:rPr>
            <w:rFonts w:ascii="ＭＳ ゴシック" w:eastAsia="DengXian" w:hAnsi="ＭＳ ゴシック" w:cs="ＭＳ ゴシック" w:hint="eastAsia"/>
            <w:lang w:eastAsia="zh-CN"/>
          </w:rPr>
          <w:t>就</w:t>
        </w:r>
      </w:ins>
      <w:del w:id="235" w:author="hhh0578" w:date="2020-04-28T18:42:00Z">
        <w:r w:rsidRPr="00514AC2" w:rsidDel="00C807D6">
          <w:rPr>
            <w:rFonts w:ascii="ＭＳ ゴシック" w:eastAsia="ＭＳ ゴシック" w:hAnsi="ＭＳ ゴシック" w:cs="ＭＳ ゴシック"/>
            <w:lang w:eastAsia="zh-CN"/>
          </w:rPr>
          <w:delText>也</w:delText>
        </w:r>
      </w:del>
      <w:r w:rsidRPr="00514AC2">
        <w:rPr>
          <w:rFonts w:ascii="ＭＳ ゴシック" w:eastAsia="ＭＳ ゴシック" w:hAnsi="ＭＳ ゴシック" w:cs="ＭＳ ゴシック"/>
          <w:lang w:eastAsia="zh-CN"/>
        </w:rPr>
        <w:t>没</w:t>
      </w:r>
      <w:r w:rsidRPr="00514AC2">
        <w:rPr>
          <w:rFonts w:ascii="Microsoft YaHei" w:eastAsia="Microsoft YaHei" w:hAnsi="Microsoft YaHei" w:cs="Microsoft YaHei" w:hint="eastAsia"/>
          <w:lang w:eastAsia="zh-CN"/>
        </w:rPr>
        <w:t>办</w:t>
      </w:r>
      <w:r w:rsidRPr="00514AC2">
        <w:rPr>
          <w:rFonts w:ascii="ＭＳ ゴシック" w:eastAsia="ＭＳ ゴシック" w:hAnsi="ＭＳ ゴシック" w:cs="ＭＳ ゴシック" w:hint="eastAsia"/>
          <w:lang w:eastAsia="zh-CN"/>
        </w:rPr>
        <w:t>法</w:t>
      </w:r>
      <w:ins w:id="236" w:author="hhh0578" w:date="2020-04-28T18:42:00Z">
        <w:r w:rsidR="00C807D6">
          <w:rPr>
            <w:rFonts w:ascii="DengXian" w:eastAsia="DengXian" w:hAnsi="DengXian" w:cs="ＭＳ ゴシック" w:hint="eastAsia"/>
            <w:lang w:eastAsia="zh-CN"/>
          </w:rPr>
          <w:t>了</w:t>
        </w:r>
      </w:ins>
      <w:r w:rsidRPr="00514AC2">
        <w:rPr>
          <w:rFonts w:ascii="ＭＳ ゴシック" w:eastAsia="ＭＳ ゴシック" w:hAnsi="ＭＳ ゴシック" w:cs="ＭＳ ゴシック" w:hint="eastAsia"/>
          <w:lang w:eastAsia="zh-CN"/>
        </w:rPr>
        <w:t>」</w:t>
      </w:r>
    </w:p>
    <w:p w14:paraId="5A38833C" w14:textId="77777777" w:rsidR="00514AC2" w:rsidRPr="00514AC2" w:rsidRDefault="00514AC2" w:rsidP="00514AC2">
      <w:pPr>
        <w:pStyle w:val="a3"/>
        <w:rPr>
          <w:rFonts w:ascii="ＭＳ ゴシック" w:eastAsia="ＭＳ ゴシック" w:hAnsi="ＭＳ ゴシック" w:cs="ＭＳ ゴシック"/>
          <w:lang w:eastAsia="zh-CN"/>
        </w:rPr>
      </w:pPr>
    </w:p>
    <w:p w14:paraId="450F73E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CDD6BD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&lt;jaT0194&gt;「……？」</w:t>
      </w:r>
    </w:p>
    <w:p w14:paraId="557EB63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&lt;cnT0194&gt;「……？」</w:t>
      </w:r>
    </w:p>
    <w:p w14:paraId="7920AB0D" w14:textId="77777777" w:rsidR="00514AC2" w:rsidRPr="00514AC2" w:rsidRDefault="00514AC2" w:rsidP="00514AC2">
      <w:pPr>
        <w:pStyle w:val="a3"/>
        <w:rPr>
          <w:rFonts w:ascii="ＭＳ ゴシック" w:eastAsia="ＭＳ ゴシック" w:hAnsi="ＭＳ ゴシック" w:cs="ＭＳ ゴシック"/>
        </w:rPr>
      </w:pPr>
    </w:p>
    <w:p w14:paraId="754EFA7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1EBCB6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&lt;jaT0195&gt;「協力しましょう」</w:t>
      </w:r>
    </w:p>
    <w:p w14:paraId="7DE6E0FE" w14:textId="4C9EFBF4"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&lt;cnT0195&gt;「</w:t>
      </w:r>
      <w:del w:id="237" w:author="hhh0578" w:date="2020-04-28T18:42:00Z">
        <w:r w:rsidRPr="00514AC2" w:rsidDel="008C536F">
          <w:rPr>
            <w:rFonts w:ascii="DengXian" w:eastAsia="DengXian" w:hAnsi="DengXian" w:cs="ＭＳ ゴシック" w:hint="eastAsia"/>
            <w:lang w:eastAsia="zh-CN"/>
          </w:rPr>
          <w:delText>一起加油吧</w:delText>
        </w:r>
      </w:del>
      <w:ins w:id="238" w:author="hhh0578" w:date="2020-04-28T18:42:00Z">
        <w:r w:rsidR="008C536F">
          <w:rPr>
            <w:rFonts w:ascii="DengXian" w:eastAsia="DengXian" w:hAnsi="DengXian" w:cs="ＭＳ ゴシック" w:hint="eastAsia"/>
            <w:lang w:eastAsia="zh-CN"/>
          </w:rPr>
          <w:t>我帮你</w:t>
        </w:r>
      </w:ins>
      <w:r w:rsidRPr="00514AC2">
        <w:rPr>
          <w:rFonts w:ascii="ＭＳ ゴシック" w:eastAsia="ＭＳ ゴシック" w:hAnsi="ＭＳ ゴシック" w:cs="ＭＳ ゴシック"/>
        </w:rPr>
        <w:t>」</w:t>
      </w:r>
    </w:p>
    <w:p w14:paraId="1D52617E" w14:textId="77777777" w:rsidR="00514AC2" w:rsidRPr="00514AC2" w:rsidRDefault="00514AC2" w:rsidP="00514AC2">
      <w:pPr>
        <w:pStyle w:val="a3"/>
        <w:rPr>
          <w:rFonts w:ascii="ＭＳ ゴシック" w:eastAsia="ＭＳ ゴシック" w:hAnsi="ＭＳ ゴシック" w:cs="ＭＳ ゴシック"/>
        </w:rPr>
      </w:pPr>
    </w:p>
    <w:p w14:paraId="7C72E3E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E9F146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&lt;jaT0196&gt;エステルさんはさっぱりと言った。</w:t>
      </w:r>
    </w:p>
    <w:p w14:paraId="17DE7F7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&lt;cnT0196&gt;</w:t>
      </w:r>
      <w:r w:rsidRPr="00514AC2">
        <w:rPr>
          <w:rFonts w:ascii="Microsoft YaHei" w:eastAsia="Microsoft YaHei" w:hAnsi="Microsoft YaHei" w:cs="Microsoft YaHei" w:hint="eastAsia"/>
        </w:rPr>
        <w:t>话语简单</w:t>
      </w:r>
      <w:r w:rsidRPr="00514AC2">
        <w:rPr>
          <w:rFonts w:ascii="ＭＳ ゴシック" w:eastAsia="ＭＳ ゴシック" w:hAnsi="ＭＳ ゴシック" w:cs="ＭＳ ゴシック" w:hint="eastAsia"/>
        </w:rPr>
        <w:t>明了。</w:t>
      </w:r>
    </w:p>
    <w:p w14:paraId="4DCD0672" w14:textId="77777777" w:rsidR="00514AC2" w:rsidRPr="00514AC2" w:rsidRDefault="00514AC2" w:rsidP="00514AC2">
      <w:pPr>
        <w:pStyle w:val="a3"/>
        <w:rPr>
          <w:rFonts w:ascii="ＭＳ ゴシック" w:eastAsia="ＭＳ ゴシック" w:hAnsi="ＭＳ ゴシック" w:cs="ＭＳ ゴシック"/>
        </w:rPr>
      </w:pPr>
    </w:p>
    <w:p w14:paraId="4D7D13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26DE89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&lt;jaT0197&gt;「エステルさん……」</w:t>
      </w:r>
    </w:p>
    <w:p w14:paraId="5D8063A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&lt;cnT0197&gt;「艾斯蒂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lang w:eastAsia="zh-CN"/>
        </w:rPr>
        <w:t>……」</w:t>
      </w:r>
    </w:p>
    <w:p w14:paraId="217D1C53" w14:textId="77777777" w:rsidR="00514AC2" w:rsidRPr="00514AC2" w:rsidRDefault="00514AC2" w:rsidP="00514AC2">
      <w:pPr>
        <w:pStyle w:val="a3"/>
        <w:rPr>
          <w:rFonts w:ascii="ＭＳ ゴシック" w:eastAsia="ＭＳ ゴシック" w:hAnsi="ＭＳ ゴシック" w:cs="ＭＳ ゴシック"/>
          <w:lang w:eastAsia="zh-CN"/>
        </w:rPr>
      </w:pPr>
    </w:p>
    <w:p w14:paraId="57B4574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C84D7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&lt;jaT0198&gt;「ありがとうございます」</w:t>
      </w:r>
    </w:p>
    <w:p w14:paraId="4F5E20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&lt;cnT0198&gt;「非常感</w:t>
      </w:r>
      <w:r w:rsidRPr="00514AC2">
        <w:rPr>
          <w:rFonts w:ascii="Microsoft YaHei" w:eastAsia="Microsoft YaHei" w:hAnsi="Microsoft YaHei" w:cs="Microsoft YaHei" w:hint="eastAsia"/>
        </w:rPr>
        <w:t>谢</w:t>
      </w:r>
      <w:r w:rsidRPr="00514AC2">
        <w:rPr>
          <w:rFonts w:ascii="ＭＳ ゴシック" w:eastAsia="ＭＳ ゴシック" w:hAnsi="ＭＳ ゴシック" w:cs="ＭＳ ゴシック" w:hint="eastAsia"/>
        </w:rPr>
        <w:t>」</w:t>
      </w:r>
    </w:p>
    <w:p w14:paraId="6903866D" w14:textId="77777777" w:rsidR="00514AC2" w:rsidRPr="00514AC2" w:rsidRDefault="00514AC2" w:rsidP="00514AC2">
      <w:pPr>
        <w:pStyle w:val="a3"/>
        <w:rPr>
          <w:rFonts w:ascii="ＭＳ ゴシック" w:eastAsia="ＭＳ ゴシック" w:hAnsi="ＭＳ ゴシック" w:cs="ＭＳ ゴシック"/>
        </w:rPr>
      </w:pPr>
    </w:p>
    <w:p w14:paraId="4748E7C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2F0918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&lt;jaT0199&gt;「パートナーが貴方なのは不本意ですけど」</w:t>
      </w:r>
    </w:p>
    <w:p w14:paraId="720B2EB8" w14:textId="143A57D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&lt;cnT0199&gt;「</w:t>
      </w:r>
      <w:r w:rsidRPr="00514AC2">
        <w:rPr>
          <w:rFonts w:ascii="Microsoft YaHei" w:eastAsia="Microsoft YaHei" w:hAnsi="Microsoft YaHei" w:cs="Microsoft YaHei" w:hint="eastAsia"/>
          <w:lang w:eastAsia="zh-CN"/>
        </w:rPr>
        <w:t>虽</w:t>
      </w:r>
      <w:r w:rsidRPr="00514AC2">
        <w:rPr>
          <w:rFonts w:ascii="ＭＳ ゴシック" w:eastAsia="ＭＳ ゴシック" w:hAnsi="ＭＳ ゴシック" w:cs="ＭＳ ゴシック" w:hint="eastAsia"/>
          <w:lang w:eastAsia="zh-CN"/>
        </w:rPr>
        <w:t>然</w:t>
      </w:r>
      <w:ins w:id="239" w:author="hhh0578" w:date="2020-04-28T18:42:00Z">
        <w:r w:rsidR="00705D1E">
          <w:rPr>
            <w:rFonts w:ascii="DengXian" w:eastAsia="DengXian" w:hAnsi="DengXian" w:cs="ＭＳ ゴシック" w:hint="eastAsia"/>
            <w:lang w:eastAsia="zh-CN"/>
          </w:rPr>
          <w:t>搭档是你让我很不愉快</w:t>
        </w:r>
      </w:ins>
      <w:del w:id="240" w:author="hhh0578" w:date="2020-04-28T18:42:00Z">
        <w:r w:rsidRPr="00514AC2" w:rsidDel="00705D1E">
          <w:rPr>
            <w:rFonts w:ascii="ＭＳ ゴシック" w:eastAsia="ＭＳ ゴシック" w:hAnsi="ＭＳ ゴシック" w:cs="ＭＳ ゴシック" w:hint="eastAsia"/>
            <w:lang w:eastAsia="zh-CN"/>
          </w:rPr>
          <w:delText>和你搭档非我本意</w:delText>
        </w:r>
      </w:del>
      <w:r w:rsidRPr="00514AC2">
        <w:rPr>
          <w:rFonts w:ascii="ＭＳ ゴシック" w:eastAsia="ＭＳ ゴシック" w:hAnsi="ＭＳ ゴシック" w:cs="ＭＳ ゴシック" w:hint="eastAsia"/>
          <w:lang w:eastAsia="zh-CN"/>
        </w:rPr>
        <w:t>」</w:t>
      </w:r>
    </w:p>
    <w:p w14:paraId="320C4AC5" w14:textId="77777777" w:rsidR="00514AC2" w:rsidRPr="00514AC2" w:rsidRDefault="00514AC2" w:rsidP="00514AC2">
      <w:pPr>
        <w:pStyle w:val="a3"/>
        <w:rPr>
          <w:rFonts w:ascii="ＭＳ ゴシック" w:eastAsia="ＭＳ ゴシック" w:hAnsi="ＭＳ ゴシック" w:cs="ＭＳ ゴシック"/>
          <w:lang w:eastAsia="zh-CN"/>
        </w:rPr>
      </w:pPr>
    </w:p>
    <w:p w14:paraId="1C9D40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7B5068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&lt;jaT0200&gt;相変わらずだった。</w:t>
      </w:r>
    </w:p>
    <w:p w14:paraId="56C8114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&lt;cnT0200&gt;</w:t>
      </w:r>
      <w:r w:rsidRPr="00514AC2">
        <w:rPr>
          <w:rFonts w:ascii="Microsoft YaHei" w:eastAsia="Microsoft YaHei" w:hAnsi="Microsoft YaHei" w:cs="Microsoft YaHei" w:hint="eastAsia"/>
        </w:rPr>
        <w:t>还</w:t>
      </w:r>
      <w:r w:rsidRPr="00514AC2">
        <w:rPr>
          <w:rFonts w:ascii="ＭＳ ゴシック" w:eastAsia="ＭＳ ゴシック" w:hAnsi="ＭＳ ゴシック" w:cs="ＭＳ ゴシック" w:hint="eastAsia"/>
        </w:rPr>
        <w:t>是老</w:t>
      </w:r>
      <w:r w:rsidRPr="00514AC2">
        <w:rPr>
          <w:rFonts w:ascii="Microsoft YaHei" w:eastAsia="Microsoft YaHei" w:hAnsi="Microsoft YaHei" w:cs="Microsoft YaHei" w:hint="eastAsia"/>
        </w:rPr>
        <w:t>样</w:t>
      </w:r>
      <w:r w:rsidRPr="00514AC2">
        <w:rPr>
          <w:rFonts w:ascii="ＭＳ ゴシック" w:eastAsia="ＭＳ ゴシック" w:hAnsi="ＭＳ ゴシック" w:cs="ＭＳ ゴシック" w:hint="eastAsia"/>
        </w:rPr>
        <w:t>子。</w:t>
      </w:r>
    </w:p>
    <w:p w14:paraId="544BBF63" w14:textId="77777777" w:rsidR="00514AC2" w:rsidRPr="00514AC2" w:rsidRDefault="00514AC2" w:rsidP="00514AC2">
      <w:pPr>
        <w:pStyle w:val="a3"/>
        <w:rPr>
          <w:rFonts w:ascii="ＭＳ ゴシック" w:eastAsia="ＭＳ ゴシック" w:hAnsi="ＭＳ ゴシック" w:cs="ＭＳ ゴシック"/>
        </w:rPr>
      </w:pPr>
    </w:p>
    <w:p w14:paraId="78FA16B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D45B3C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&lt;jaT0201&gt;でも、「地球人なのが不本意だ」と言われるよりは幾分マシな気がする。</w:t>
      </w:r>
    </w:p>
    <w:p w14:paraId="660EE914" w14:textId="126E1D5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&lt;cnT0201&gt;不</w:t>
      </w:r>
      <w:r w:rsidRPr="00514AC2">
        <w:rPr>
          <w:rFonts w:ascii="Microsoft YaHei" w:eastAsia="Microsoft YaHei" w:hAnsi="Microsoft YaHei" w:cs="Microsoft YaHei" w:hint="eastAsia"/>
          <w:lang w:eastAsia="zh-CN"/>
        </w:rPr>
        <w:t>过</w:t>
      </w:r>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总</w:t>
      </w:r>
      <w:r w:rsidRPr="00514AC2">
        <w:rPr>
          <w:rFonts w:ascii="ＭＳ ゴシック" w:eastAsia="ＭＳ ゴシック" w:hAnsi="ＭＳ ゴシック" w:cs="ＭＳ ゴシック" w:hint="eastAsia"/>
          <w:lang w:eastAsia="zh-CN"/>
        </w:rPr>
        <w:t>比「</w:t>
      </w:r>
      <w:del w:id="241" w:author="hhh0578" w:date="2020-04-28T18:42:00Z">
        <w:r w:rsidRPr="00514AC2" w:rsidDel="003F5268">
          <w:rPr>
            <w:rFonts w:ascii="DengXian" w:eastAsia="DengXian" w:hAnsi="DengXian" w:cs="ＭＳ ゴシック" w:hint="eastAsia"/>
            <w:lang w:eastAsia="zh-CN"/>
          </w:rPr>
          <w:delText>和地球人搭档非我本意</w:delText>
        </w:r>
      </w:del>
      <w:ins w:id="242" w:author="hhh0578" w:date="2020-04-28T18:43:00Z">
        <w:r w:rsidR="00384F6B">
          <w:rPr>
            <w:rFonts w:ascii="DengXian" w:eastAsia="DengXian" w:hAnsi="DengXian" w:cs="ＭＳ ゴシック" w:hint="eastAsia"/>
            <w:lang w:eastAsia="zh-CN"/>
          </w:rPr>
          <w:t>对</w:t>
        </w:r>
        <w:r w:rsidR="003F5268">
          <w:rPr>
            <w:rFonts w:ascii="DengXian" w:eastAsia="DengXian" w:hAnsi="DengXian" w:cs="ＭＳ ゴシック" w:hint="eastAsia"/>
            <w:lang w:eastAsia="zh-CN"/>
          </w:rPr>
          <w:t>搭档是地球人感到不愉快</w:t>
        </w:r>
      </w:ins>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种好多了。</w:t>
      </w:r>
    </w:p>
    <w:p w14:paraId="651093E8" w14:textId="77777777" w:rsidR="00514AC2" w:rsidRPr="00514AC2" w:rsidRDefault="00514AC2" w:rsidP="00514AC2">
      <w:pPr>
        <w:pStyle w:val="a3"/>
        <w:rPr>
          <w:rFonts w:ascii="ＭＳ ゴシック" w:eastAsia="ＭＳ ゴシック" w:hAnsi="ＭＳ ゴシック" w:cs="ＭＳ ゴシック"/>
          <w:lang w:eastAsia="zh-CN"/>
        </w:rPr>
      </w:pPr>
    </w:p>
    <w:p w14:paraId="48071DD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410DD4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&lt;jaT0202&gt;「忙しいのに、こんなことまでお願いして申し訳ないです」</w:t>
      </w:r>
    </w:p>
    <w:p w14:paraId="2604F522"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&lt;cnT0202&gt;「繁忙之中</w:t>
      </w:r>
      <w:r w:rsidRPr="00514AC2">
        <w:rPr>
          <w:rFonts w:ascii="Microsoft YaHei" w:eastAsia="Microsoft YaHei" w:hAnsi="Microsoft YaHei" w:cs="Microsoft YaHei" w:hint="eastAsia"/>
          <w:lang w:eastAsia="zh-CN"/>
        </w:rPr>
        <w:t>还给</w:t>
      </w:r>
      <w:r w:rsidRPr="00514AC2">
        <w:rPr>
          <w:rFonts w:ascii="ＭＳ ゴシック" w:eastAsia="ＭＳ ゴシック" w:hAnsi="ＭＳ ゴシック" w:cs="ＭＳ ゴシック" w:hint="eastAsia"/>
          <w:lang w:eastAsia="zh-CN"/>
        </w:rPr>
        <w:t>你添乱真是不好意思」</w:t>
      </w:r>
    </w:p>
    <w:p w14:paraId="273CF01F" w14:textId="77777777" w:rsidR="00514AC2" w:rsidRPr="00514AC2" w:rsidRDefault="00514AC2" w:rsidP="00514AC2">
      <w:pPr>
        <w:pStyle w:val="a3"/>
        <w:rPr>
          <w:rFonts w:ascii="ＭＳ ゴシック" w:eastAsia="ＭＳ ゴシック" w:hAnsi="ＭＳ ゴシック" w:cs="ＭＳ ゴシック"/>
          <w:lang w:eastAsia="zh-CN"/>
        </w:rPr>
      </w:pPr>
    </w:p>
    <w:p w14:paraId="67D495C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182B5D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&lt;jaT0203&gt;「では取り消しますか？」</w:t>
      </w:r>
    </w:p>
    <w:p w14:paraId="6E866B3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&lt;cnT0203&gt;「那么取消如何？」</w:t>
      </w:r>
    </w:p>
    <w:p w14:paraId="35CD1293" w14:textId="77777777" w:rsidR="00514AC2" w:rsidRPr="00514AC2" w:rsidRDefault="00514AC2" w:rsidP="00514AC2">
      <w:pPr>
        <w:pStyle w:val="a3"/>
        <w:rPr>
          <w:rFonts w:ascii="ＭＳ ゴシック" w:eastAsia="ＭＳ ゴシック" w:hAnsi="ＭＳ ゴシック" w:cs="ＭＳ ゴシック"/>
        </w:rPr>
      </w:pPr>
    </w:p>
    <w:p w14:paraId="174E5E5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486917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&lt;jaT0204&gt;「いえ、それは困ります」</w:t>
      </w:r>
    </w:p>
    <w:p w14:paraId="2986615C" w14:textId="2217D6B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&lt;cnT0204&gt;「不，</w:t>
      </w:r>
      <w:del w:id="243" w:author="hhh0578" w:date="2020-04-28T18:43:00Z">
        <w:r w:rsidRPr="00514AC2" w:rsidDel="00C862D6">
          <w:rPr>
            <w:rFonts w:ascii="Microsoft YaHei" w:eastAsia="Microsoft YaHei" w:hAnsi="Microsoft YaHei" w:cs="Microsoft YaHei" w:hint="eastAsia"/>
            <w:lang w:eastAsia="zh-CN"/>
          </w:rPr>
          <w:delText>这</w:delText>
        </w:r>
        <w:r w:rsidRPr="00514AC2" w:rsidDel="00C862D6">
          <w:rPr>
            <w:rFonts w:ascii="DengXian" w:eastAsia="DengXian" w:hAnsi="DengXian" w:cs="ＭＳ ゴシック" w:hint="eastAsia"/>
            <w:lang w:eastAsia="zh-CN"/>
          </w:rPr>
          <w:delText>我就</w:delText>
        </w:r>
        <w:r w:rsidRPr="00514AC2" w:rsidDel="00C862D6">
          <w:rPr>
            <w:rFonts w:ascii="Microsoft YaHei" w:eastAsia="Microsoft YaHei" w:hAnsi="Microsoft YaHei" w:cs="Microsoft YaHei" w:hint="eastAsia"/>
            <w:lang w:eastAsia="zh-CN"/>
          </w:rPr>
          <w:delText>难办</w:delText>
        </w:r>
        <w:r w:rsidRPr="00514AC2" w:rsidDel="00C862D6">
          <w:rPr>
            <w:rFonts w:ascii="DengXian" w:eastAsia="DengXian" w:hAnsi="DengXian" w:cs="ＭＳ ゴシック" w:hint="eastAsia"/>
            <w:lang w:eastAsia="zh-CN"/>
          </w:rPr>
          <w:delText>了</w:delText>
        </w:r>
      </w:del>
      <w:proofErr w:type="gramStart"/>
      <w:ins w:id="244" w:author="hhh0578" w:date="2020-04-28T18:43:00Z">
        <w:r w:rsidR="00C862D6">
          <w:rPr>
            <w:rFonts w:ascii="Microsoft YaHei" w:eastAsia="Microsoft YaHei" w:hAnsi="Microsoft YaHei" w:cs="Microsoft YaHei" w:hint="eastAsia"/>
            <w:lang w:eastAsia="zh-CN"/>
          </w:rPr>
          <w:t>这恕难从命</w:t>
        </w:r>
      </w:ins>
      <w:proofErr w:type="gramEnd"/>
      <w:r w:rsidRPr="00514AC2">
        <w:rPr>
          <w:rFonts w:ascii="ＭＳ ゴシック" w:eastAsia="ＭＳ ゴシック" w:hAnsi="ＭＳ ゴシック" w:cs="ＭＳ ゴシック" w:hint="eastAsia"/>
          <w:lang w:eastAsia="zh-CN"/>
        </w:rPr>
        <w:t>」</w:t>
      </w:r>
    </w:p>
    <w:p w14:paraId="2351E0F0" w14:textId="77777777" w:rsidR="00514AC2" w:rsidRPr="00514AC2" w:rsidRDefault="00514AC2" w:rsidP="00514AC2">
      <w:pPr>
        <w:pStyle w:val="a3"/>
        <w:rPr>
          <w:rFonts w:ascii="ＭＳ ゴシック" w:eastAsia="ＭＳ ゴシック" w:hAnsi="ＭＳ ゴシック" w:cs="ＭＳ ゴシック"/>
          <w:lang w:eastAsia="zh-CN"/>
        </w:rPr>
      </w:pPr>
    </w:p>
    <w:p w14:paraId="172F1A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525D1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&lt;jaT0205&gt;「でしたら謝る必要はありません」</w:t>
      </w:r>
    </w:p>
    <w:p w14:paraId="16E2C6B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&lt;cnT0205&gt;「那就没必要道歉」</w:t>
      </w:r>
    </w:p>
    <w:p w14:paraId="14EEECB9" w14:textId="77777777" w:rsidR="00514AC2" w:rsidRPr="00514AC2" w:rsidRDefault="00514AC2" w:rsidP="00514AC2">
      <w:pPr>
        <w:pStyle w:val="a3"/>
        <w:rPr>
          <w:rFonts w:ascii="ＭＳ ゴシック" w:eastAsia="ＭＳ ゴシック" w:hAnsi="ＭＳ ゴシック" w:cs="ＭＳ ゴシック"/>
          <w:lang w:eastAsia="zh-CN"/>
        </w:rPr>
      </w:pPr>
    </w:p>
    <w:p w14:paraId="2CFC213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F92202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&lt;jaT0206&gt;「私が協力すると言っているのですから」</w:t>
      </w:r>
    </w:p>
    <w:p w14:paraId="03E95437"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&lt;cnT0206&gt;「我都</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了会帮忙的」</w:t>
      </w:r>
    </w:p>
    <w:p w14:paraId="29506ABE" w14:textId="77777777" w:rsidR="00514AC2" w:rsidRPr="00514AC2" w:rsidRDefault="00514AC2" w:rsidP="00514AC2">
      <w:pPr>
        <w:pStyle w:val="a3"/>
        <w:rPr>
          <w:rFonts w:ascii="ＭＳ ゴシック" w:eastAsia="ＭＳ ゴシック" w:hAnsi="ＭＳ ゴシック" w:cs="ＭＳ ゴシック"/>
          <w:lang w:eastAsia="zh-CN"/>
        </w:rPr>
      </w:pPr>
    </w:p>
    <w:p w14:paraId="0D1BCD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EAE005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&lt;jaT0207&gt;「では……お願いします」</w:t>
      </w:r>
    </w:p>
    <w:p w14:paraId="745121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&lt;cnT0207&gt;「那就……拜托了」</w:t>
      </w:r>
    </w:p>
    <w:p w14:paraId="678DF886" w14:textId="77777777" w:rsidR="00514AC2" w:rsidRPr="00514AC2" w:rsidRDefault="00514AC2" w:rsidP="00514AC2">
      <w:pPr>
        <w:pStyle w:val="a3"/>
        <w:rPr>
          <w:rFonts w:ascii="ＭＳ ゴシック" w:eastAsia="ＭＳ ゴシック" w:hAnsi="ＭＳ ゴシック" w:cs="ＭＳ ゴシック"/>
        </w:rPr>
      </w:pPr>
    </w:p>
    <w:p w14:paraId="4C841EA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398845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&lt;jaT0208&gt;「承りました」</w:t>
      </w:r>
    </w:p>
    <w:p w14:paraId="0D1A0D19" w14:textId="0693A30A"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&lt;cnT0208&gt;「</w:t>
      </w:r>
      <w:del w:id="245" w:author="hhh0578" w:date="2020-04-28T18:44:00Z">
        <w:r w:rsidRPr="00514AC2" w:rsidDel="003968EF">
          <w:rPr>
            <w:rFonts w:ascii="DengXian" w:eastAsia="DengXian" w:hAnsi="DengXian" w:cs="ＭＳ ゴシック" w:hint="eastAsia"/>
            <w:lang w:eastAsia="zh-CN"/>
          </w:rPr>
          <w:delText>交</w:delText>
        </w:r>
        <w:r w:rsidRPr="00514AC2" w:rsidDel="003968EF">
          <w:rPr>
            <w:rFonts w:ascii="Microsoft YaHei" w:eastAsia="Microsoft YaHei" w:hAnsi="Microsoft YaHei" w:cs="Microsoft YaHei" w:hint="eastAsia"/>
            <w:lang w:eastAsia="zh-CN"/>
          </w:rPr>
          <w:delText>给</w:delText>
        </w:r>
        <w:r w:rsidRPr="00514AC2" w:rsidDel="003968EF">
          <w:rPr>
            <w:rFonts w:ascii="DengXian" w:eastAsia="DengXian" w:hAnsi="DengXian" w:cs="ＭＳ ゴシック" w:hint="eastAsia"/>
            <w:lang w:eastAsia="zh-CN"/>
          </w:rPr>
          <w:delText>我吧</w:delText>
        </w:r>
      </w:del>
      <w:ins w:id="246" w:author="hhh0578" w:date="2020-04-28T18:44:00Z">
        <w:r w:rsidR="003968EF">
          <w:rPr>
            <w:rFonts w:ascii="DengXian" w:eastAsia="DengXian" w:hAnsi="DengXian" w:cs="ＭＳ ゴシック" w:hint="eastAsia"/>
            <w:lang w:eastAsia="zh-CN"/>
          </w:rPr>
          <w:t>好的</w:t>
        </w:r>
      </w:ins>
      <w:r w:rsidRPr="00514AC2">
        <w:rPr>
          <w:rFonts w:ascii="ＭＳ ゴシック" w:eastAsia="ＭＳ ゴシック" w:hAnsi="ＭＳ ゴシック" w:cs="ＭＳ ゴシック" w:hint="eastAsia"/>
        </w:rPr>
        <w:t>」</w:t>
      </w:r>
    </w:p>
    <w:p w14:paraId="3B75257D" w14:textId="77777777" w:rsidR="00514AC2" w:rsidRPr="00514AC2" w:rsidRDefault="00514AC2" w:rsidP="00514AC2">
      <w:pPr>
        <w:pStyle w:val="a3"/>
        <w:rPr>
          <w:rFonts w:ascii="ＭＳ ゴシック" w:eastAsia="ＭＳ ゴシック" w:hAnsi="ＭＳ ゴシック" w:cs="ＭＳ ゴシック"/>
        </w:rPr>
      </w:pPr>
    </w:p>
    <w:p w14:paraId="182C091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C65D20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&lt;jaT0209&gt;そう言って、エステルさんは再び紅茶に口をつけた。</w:t>
      </w:r>
    </w:p>
    <w:p w14:paraId="19366CF9"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&lt;cnT0209&gt;</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完，艾斯蒂</w:t>
      </w:r>
      <w:r w:rsidRPr="00514AC2">
        <w:rPr>
          <w:rFonts w:ascii="Microsoft YaHei" w:eastAsia="Microsoft YaHei" w:hAnsi="Microsoft YaHei" w:cs="Microsoft YaHei" w:hint="eastAsia"/>
          <w:lang w:eastAsia="zh-CN"/>
        </w:rPr>
        <w:t>尔继续</w:t>
      </w:r>
      <w:r w:rsidRPr="00514AC2">
        <w:rPr>
          <w:rFonts w:ascii="ＭＳ ゴシック" w:eastAsia="ＭＳ ゴシック" w:hAnsi="ＭＳ ゴシック" w:cs="ＭＳ ゴシック" w:hint="eastAsia"/>
          <w:lang w:eastAsia="zh-CN"/>
        </w:rPr>
        <w:t>喝着</w:t>
      </w:r>
      <w:r w:rsidRPr="00514AC2">
        <w:rPr>
          <w:rFonts w:ascii="Microsoft YaHei" w:eastAsia="Microsoft YaHei" w:hAnsi="Microsoft YaHei" w:cs="Microsoft YaHei" w:hint="eastAsia"/>
          <w:lang w:eastAsia="zh-CN"/>
        </w:rPr>
        <w:t>红</w:t>
      </w:r>
      <w:r w:rsidRPr="00514AC2">
        <w:rPr>
          <w:rFonts w:ascii="ＭＳ ゴシック" w:eastAsia="ＭＳ ゴシック" w:hAnsi="ＭＳ ゴシック" w:cs="ＭＳ ゴシック" w:hint="eastAsia"/>
          <w:lang w:eastAsia="zh-CN"/>
        </w:rPr>
        <w:t>茶。</w:t>
      </w:r>
    </w:p>
    <w:p w14:paraId="57FF42A1" w14:textId="77777777" w:rsidR="00514AC2" w:rsidRPr="00514AC2" w:rsidRDefault="00514AC2" w:rsidP="00514AC2">
      <w:pPr>
        <w:pStyle w:val="a3"/>
        <w:rPr>
          <w:rFonts w:ascii="ＭＳ ゴシック" w:eastAsia="ＭＳ ゴシック" w:hAnsi="ＭＳ ゴシック" w:cs="ＭＳ ゴシック"/>
          <w:lang w:eastAsia="zh-CN"/>
        </w:rPr>
      </w:pPr>
    </w:p>
    <w:p w14:paraId="76AC00D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FA9169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&lt;jaT0210&gt;「そう言えば……」</w:t>
      </w:r>
    </w:p>
    <w:p w14:paraId="54D47A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&lt;cnT0210&gt;「</w:t>
      </w:r>
      <w:r w:rsidRPr="00514AC2">
        <w:rPr>
          <w:rFonts w:ascii="Microsoft YaHei" w:eastAsia="Microsoft YaHei" w:hAnsi="Microsoft YaHei" w:cs="Microsoft YaHei" w:hint="eastAsia"/>
        </w:rPr>
        <w:t>说</w:t>
      </w:r>
      <w:r w:rsidRPr="00514AC2">
        <w:rPr>
          <w:rFonts w:ascii="ＭＳ ゴシック" w:eastAsia="ＭＳ ゴシック" w:hAnsi="ＭＳ ゴシック" w:cs="ＭＳ ゴシック" w:hint="eastAsia"/>
        </w:rPr>
        <w:t>起来</w:t>
      </w:r>
      <w:r w:rsidRPr="00514AC2">
        <w:rPr>
          <w:rFonts w:ascii="ＭＳ ゴシック" w:eastAsia="ＭＳ ゴシック" w:hAnsi="ＭＳ ゴシック" w:cs="ＭＳ ゴシック"/>
        </w:rPr>
        <w:t>……」</w:t>
      </w:r>
    </w:p>
    <w:p w14:paraId="7671D2F8" w14:textId="77777777" w:rsidR="00514AC2" w:rsidRPr="00514AC2" w:rsidRDefault="00514AC2" w:rsidP="00514AC2">
      <w:pPr>
        <w:pStyle w:val="a3"/>
        <w:rPr>
          <w:rFonts w:ascii="ＭＳ ゴシック" w:eastAsia="ＭＳ ゴシック" w:hAnsi="ＭＳ ゴシック" w:cs="ＭＳ ゴシック"/>
        </w:rPr>
      </w:pPr>
    </w:p>
    <w:p w14:paraId="07B77B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2514CC6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&lt;jaT0211&gt;「はい」</w:t>
      </w:r>
    </w:p>
    <w:p w14:paraId="29F3357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&lt;cnT0211&gt;「怎么了」</w:t>
      </w:r>
    </w:p>
    <w:p w14:paraId="72579F40" w14:textId="77777777" w:rsidR="00514AC2" w:rsidRPr="00514AC2" w:rsidRDefault="00514AC2" w:rsidP="00514AC2">
      <w:pPr>
        <w:pStyle w:val="a3"/>
        <w:rPr>
          <w:rFonts w:ascii="ＭＳ ゴシック" w:eastAsia="ＭＳ ゴシック" w:hAnsi="ＭＳ ゴシック" w:cs="ＭＳ ゴシック"/>
        </w:rPr>
      </w:pPr>
    </w:p>
    <w:p w14:paraId="268545D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1D569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&lt;jaT0212&gt;「以前、貴方は自分の家庭環境が普通ではないと言っていましたね」</w:t>
      </w:r>
    </w:p>
    <w:p w14:paraId="53387605"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&lt;cnT0212&gt;「以前你</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了你的家庭情况也不普通，是吧」</w:t>
      </w:r>
    </w:p>
    <w:p w14:paraId="3814781B" w14:textId="77777777" w:rsidR="00514AC2" w:rsidRPr="00514AC2" w:rsidRDefault="00514AC2" w:rsidP="00514AC2">
      <w:pPr>
        <w:pStyle w:val="a3"/>
        <w:rPr>
          <w:rFonts w:ascii="ＭＳ ゴシック" w:eastAsia="ＭＳ ゴシック" w:hAnsi="ＭＳ ゴシック" w:cs="ＭＳ ゴシック"/>
          <w:lang w:eastAsia="zh-CN"/>
        </w:rPr>
      </w:pPr>
    </w:p>
    <w:p w14:paraId="045078E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E3C032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&lt;jaT0213&gt;買い物のときにそんなことを言った気もする。</w:t>
      </w:r>
    </w:p>
    <w:p w14:paraId="7F50B318" w14:textId="0F3E9AC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&lt;cnT0213&gt;</w:t>
      </w:r>
      <w:del w:id="247" w:author="hhh0578" w:date="2020-04-28T18:44:00Z">
        <w:r w:rsidRPr="00514AC2" w:rsidDel="00D40A93">
          <w:rPr>
            <w:rFonts w:ascii="DengXian" w:eastAsia="DengXian" w:hAnsi="DengXian" w:cs="ＭＳ ゴシック" w:hint="eastAsia"/>
            <w:lang w:eastAsia="zh-CN"/>
          </w:rPr>
          <w:delText>似乎在</w:delText>
        </w:r>
        <w:r w:rsidRPr="00514AC2" w:rsidDel="00D40A93">
          <w:rPr>
            <w:rFonts w:ascii="Microsoft YaHei" w:eastAsia="Microsoft YaHei" w:hAnsi="Microsoft YaHei" w:cs="Microsoft YaHei" w:hint="eastAsia"/>
            <w:lang w:eastAsia="zh-CN"/>
          </w:rPr>
          <w:delText>买东</w:delText>
        </w:r>
        <w:r w:rsidRPr="00514AC2" w:rsidDel="00D40A93">
          <w:rPr>
            <w:rFonts w:ascii="DengXian" w:eastAsia="DengXian" w:hAnsi="DengXian" w:cs="ＭＳ ゴシック" w:hint="eastAsia"/>
            <w:lang w:eastAsia="zh-CN"/>
          </w:rPr>
          <w:delText>西的</w:delText>
        </w:r>
        <w:r w:rsidRPr="00514AC2" w:rsidDel="00D40A93">
          <w:rPr>
            <w:rFonts w:ascii="Microsoft YaHei" w:eastAsia="Microsoft YaHei" w:hAnsi="Microsoft YaHei" w:cs="Microsoft YaHei" w:hint="eastAsia"/>
            <w:lang w:eastAsia="zh-CN"/>
          </w:rPr>
          <w:delText>时</w:delText>
        </w:r>
        <w:r w:rsidRPr="00514AC2" w:rsidDel="00D40A93">
          <w:rPr>
            <w:rFonts w:ascii="DengXian" w:eastAsia="DengXian" w:hAnsi="DengXian" w:cs="ＭＳ ゴシック" w:hint="eastAsia"/>
            <w:lang w:eastAsia="zh-CN"/>
          </w:rPr>
          <w:delText>候</w:delText>
        </w:r>
        <w:r w:rsidRPr="00514AC2" w:rsidDel="00D40A93">
          <w:rPr>
            <w:rFonts w:ascii="Microsoft YaHei" w:eastAsia="Microsoft YaHei" w:hAnsi="Microsoft YaHei" w:cs="Microsoft YaHei" w:hint="eastAsia"/>
            <w:lang w:eastAsia="zh-CN"/>
          </w:rPr>
          <w:delText>说</w:delText>
        </w:r>
        <w:r w:rsidRPr="00514AC2" w:rsidDel="00D40A93">
          <w:rPr>
            <w:rFonts w:ascii="DengXian" w:eastAsia="DengXian" w:hAnsi="DengXian" w:cs="ＭＳ ゴシック" w:hint="eastAsia"/>
            <w:lang w:eastAsia="zh-CN"/>
          </w:rPr>
          <w:delText>了那</w:delText>
        </w:r>
        <w:r w:rsidRPr="00514AC2" w:rsidDel="00D40A93">
          <w:rPr>
            <w:rFonts w:ascii="Microsoft YaHei" w:eastAsia="Microsoft YaHei" w:hAnsi="Microsoft YaHei" w:cs="Microsoft YaHei" w:hint="eastAsia"/>
            <w:lang w:eastAsia="zh-CN"/>
          </w:rPr>
          <w:delText>样</w:delText>
        </w:r>
        <w:r w:rsidRPr="00514AC2" w:rsidDel="00D40A93">
          <w:rPr>
            <w:rFonts w:ascii="DengXian" w:eastAsia="DengXian" w:hAnsi="DengXian" w:cs="ＭＳ ゴシック" w:hint="eastAsia"/>
            <w:lang w:eastAsia="zh-CN"/>
          </w:rPr>
          <w:delText>的</w:delText>
        </w:r>
        <w:r w:rsidRPr="00514AC2" w:rsidDel="00D40A93">
          <w:rPr>
            <w:rFonts w:ascii="Microsoft YaHei" w:eastAsia="Microsoft YaHei" w:hAnsi="Microsoft YaHei" w:cs="Microsoft YaHei" w:hint="eastAsia"/>
            <w:lang w:eastAsia="zh-CN"/>
          </w:rPr>
          <w:delText>话</w:delText>
        </w:r>
      </w:del>
      <w:ins w:id="248" w:author="hhh0578" w:date="2020-04-28T18:44:00Z">
        <w:r w:rsidR="00D40A93">
          <w:rPr>
            <w:rFonts w:ascii="DengXian" w:eastAsia="DengXian" w:hAnsi="DengXian" w:cs="ＭＳ ゴシック" w:hint="eastAsia"/>
            <w:lang w:eastAsia="zh-CN"/>
          </w:rPr>
          <w:t>我似乎在</w:t>
        </w:r>
        <w:r w:rsidR="00E224BF">
          <w:rPr>
            <w:rFonts w:ascii="DengXian" w:eastAsia="DengXian" w:hAnsi="DengXian" w:cs="ＭＳ ゴシック" w:hint="eastAsia"/>
            <w:lang w:eastAsia="zh-CN"/>
          </w:rPr>
          <w:t>一起</w:t>
        </w:r>
        <w:r w:rsidR="00D40A93">
          <w:rPr>
            <w:rFonts w:ascii="Microsoft YaHei" w:eastAsia="Microsoft YaHei" w:hAnsi="Microsoft YaHei" w:cs="Microsoft YaHei" w:hint="eastAsia"/>
            <w:lang w:eastAsia="zh-CN"/>
          </w:rPr>
          <w:t>买东西的时候提到过</w:t>
        </w:r>
      </w:ins>
      <w:r w:rsidRPr="00514AC2">
        <w:rPr>
          <w:rFonts w:ascii="ＭＳ ゴシック" w:eastAsia="ＭＳ ゴシック" w:hAnsi="ＭＳ ゴシック" w:cs="ＭＳ ゴシック" w:hint="eastAsia"/>
          <w:lang w:eastAsia="zh-CN"/>
        </w:rPr>
        <w:t>。</w:t>
      </w:r>
    </w:p>
    <w:p w14:paraId="55F3A311" w14:textId="77777777" w:rsidR="00514AC2" w:rsidRPr="00514AC2" w:rsidRDefault="00514AC2" w:rsidP="00514AC2">
      <w:pPr>
        <w:pStyle w:val="a3"/>
        <w:rPr>
          <w:rFonts w:ascii="ＭＳ ゴシック" w:eastAsia="ＭＳ ゴシック" w:hAnsi="ＭＳ ゴシック" w:cs="ＭＳ ゴシック"/>
          <w:lang w:eastAsia="zh-CN"/>
        </w:rPr>
      </w:pPr>
    </w:p>
    <w:p w14:paraId="7EC3AD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3D2987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&lt;jaT0214&gt;「ええ、よく覚えていますね」</w:t>
      </w:r>
    </w:p>
    <w:p w14:paraId="312F4D9E" w14:textId="322DEB5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&lt;cnT0214&gt;「是的，</w:t>
      </w:r>
      <w:ins w:id="249" w:author="hhh0578" w:date="2020-04-28T18:44:00Z">
        <w:r w:rsidR="007A2474">
          <w:rPr>
            <w:rFonts w:ascii="DengXian" w:eastAsia="DengXian" w:hAnsi="DengXian" w:cs="ＭＳ ゴシック" w:hint="eastAsia"/>
            <w:lang w:eastAsia="zh-CN"/>
          </w:rPr>
          <w:t>你</w:t>
        </w:r>
      </w:ins>
      <w:r w:rsidRPr="00514AC2">
        <w:rPr>
          <w:rFonts w:ascii="ＭＳ ゴシック" w:eastAsia="ＭＳ ゴシック" w:hAnsi="ＭＳ ゴシック" w:cs="ＭＳ ゴシック"/>
          <w:lang w:eastAsia="zh-CN"/>
        </w:rPr>
        <w:t>居然</w:t>
      </w:r>
      <w:r w:rsidRPr="00514AC2">
        <w:rPr>
          <w:rFonts w:ascii="Microsoft YaHei" w:eastAsia="Microsoft YaHei" w:hAnsi="Microsoft YaHei" w:cs="Microsoft YaHei" w:hint="eastAsia"/>
          <w:lang w:eastAsia="zh-CN"/>
        </w:rPr>
        <w:t>记</w:t>
      </w:r>
      <w:r w:rsidRPr="00514AC2">
        <w:rPr>
          <w:rFonts w:ascii="ＭＳ ゴシック" w:eastAsia="ＭＳ ゴシック" w:hAnsi="ＭＳ ゴシック" w:cs="ＭＳ ゴシック" w:hint="eastAsia"/>
          <w:lang w:eastAsia="zh-CN"/>
        </w:rPr>
        <w:t>得</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么清楚」</w:t>
      </w:r>
    </w:p>
    <w:p w14:paraId="7EC17811" w14:textId="77777777" w:rsidR="00514AC2" w:rsidRPr="00514AC2" w:rsidRDefault="00514AC2" w:rsidP="00514AC2">
      <w:pPr>
        <w:pStyle w:val="a3"/>
        <w:rPr>
          <w:rFonts w:ascii="ＭＳ ゴシック" w:eastAsia="ＭＳ ゴシック" w:hAnsi="ＭＳ ゴシック" w:cs="ＭＳ ゴシック"/>
          <w:lang w:eastAsia="zh-CN"/>
        </w:rPr>
      </w:pPr>
    </w:p>
    <w:p w14:paraId="5F2823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1F72FC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&lt;jaT0215&gt;「たまたまです」</w:t>
      </w:r>
    </w:p>
    <w:p w14:paraId="22F01E9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&lt;cnT0215&gt;「碰巧而已」</w:t>
      </w:r>
    </w:p>
    <w:p w14:paraId="70D1422B" w14:textId="77777777" w:rsidR="00514AC2" w:rsidRPr="00514AC2" w:rsidRDefault="00514AC2" w:rsidP="00514AC2">
      <w:pPr>
        <w:pStyle w:val="a3"/>
        <w:rPr>
          <w:rFonts w:ascii="ＭＳ ゴシック" w:eastAsia="ＭＳ ゴシック" w:hAnsi="ＭＳ ゴシック" w:cs="ＭＳ ゴシック"/>
        </w:rPr>
      </w:pPr>
    </w:p>
    <w:p w14:paraId="26E44CE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F6624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&lt;jaT0216&gt;ぷいっと顔を背けるエステルさん。</w:t>
      </w:r>
    </w:p>
    <w:p w14:paraId="2CA1E771" w14:textId="383C5E8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&lt;cnT0216&gt;艾斯蒂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不高</w:t>
      </w:r>
      <w:r w:rsidRPr="00514AC2">
        <w:rPr>
          <w:rFonts w:ascii="Microsoft YaHei" w:eastAsia="Microsoft YaHei" w:hAnsi="Microsoft YaHei" w:cs="Microsoft YaHei" w:hint="eastAsia"/>
          <w:lang w:eastAsia="zh-CN"/>
        </w:rPr>
        <w:t>兴</w:t>
      </w:r>
      <w:r w:rsidRPr="00514AC2">
        <w:rPr>
          <w:rFonts w:ascii="ＭＳ ゴシック" w:eastAsia="ＭＳ ゴシック" w:hAnsi="ＭＳ ゴシック" w:cs="ＭＳ ゴシック" w:hint="eastAsia"/>
          <w:lang w:eastAsia="zh-CN"/>
        </w:rPr>
        <w:t>地背</w:t>
      </w:r>
      <w:r w:rsidRPr="00514AC2">
        <w:rPr>
          <w:rFonts w:ascii="Microsoft YaHei" w:eastAsia="Microsoft YaHei" w:hAnsi="Microsoft YaHei" w:cs="Microsoft YaHei" w:hint="eastAsia"/>
          <w:lang w:eastAsia="zh-CN"/>
        </w:rPr>
        <w:t>过</w:t>
      </w:r>
      <w:ins w:id="250" w:author="hhh0578" w:date="2020-04-28T18:44:00Z">
        <w:r w:rsidR="00B9212D">
          <w:rPr>
            <w:rFonts w:ascii="ＭＳ ゴシック" w:eastAsia="DengXian" w:hAnsi="ＭＳ ゴシック" w:cs="ＭＳ ゴシック" w:hint="eastAsia"/>
            <w:lang w:eastAsia="zh-CN"/>
          </w:rPr>
          <w:t>脸</w:t>
        </w:r>
      </w:ins>
      <w:del w:id="251" w:author="hhh0578" w:date="2020-04-28T18:44:00Z">
        <w:r w:rsidRPr="00514AC2" w:rsidDel="00B9212D">
          <w:rPr>
            <w:rFonts w:ascii="ＭＳ ゴシック" w:eastAsia="ＭＳ ゴシック" w:hAnsi="ＭＳ ゴシック" w:cs="ＭＳ ゴシック" w:hint="eastAsia"/>
            <w:lang w:eastAsia="zh-CN"/>
          </w:rPr>
          <w:delText>身</w:delText>
        </w:r>
      </w:del>
      <w:r w:rsidRPr="00514AC2">
        <w:rPr>
          <w:rFonts w:ascii="ＭＳ ゴシック" w:eastAsia="ＭＳ ゴシック" w:hAnsi="ＭＳ ゴシック" w:cs="ＭＳ ゴシック" w:hint="eastAsia"/>
          <w:lang w:eastAsia="zh-CN"/>
        </w:rPr>
        <w:t>去。</w:t>
      </w:r>
    </w:p>
    <w:p w14:paraId="5A389EC2" w14:textId="77777777" w:rsidR="00514AC2" w:rsidRPr="00514AC2" w:rsidRDefault="00514AC2" w:rsidP="00514AC2">
      <w:pPr>
        <w:pStyle w:val="a3"/>
        <w:rPr>
          <w:rFonts w:ascii="ＭＳ ゴシック" w:eastAsia="ＭＳ ゴシック" w:hAnsi="ＭＳ ゴシック" w:cs="ＭＳ ゴシック"/>
          <w:lang w:eastAsia="zh-CN"/>
        </w:rPr>
      </w:pPr>
    </w:p>
    <w:p w14:paraId="492F67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AB479B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&lt;jaT0217&gt;「知りたいなら教えますが」</w:t>
      </w:r>
    </w:p>
    <w:p w14:paraId="38AE85E0" w14:textId="16F38ED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&lt;cnT0217&gt;「有</w:t>
      </w:r>
      <w:r w:rsidRPr="00514AC2">
        <w:rPr>
          <w:rFonts w:ascii="Microsoft YaHei" w:eastAsia="Microsoft YaHei" w:hAnsi="Microsoft YaHei" w:cs="Microsoft YaHei" w:hint="eastAsia"/>
          <w:lang w:eastAsia="zh-CN"/>
        </w:rPr>
        <w:t>兴</w:t>
      </w:r>
      <w:r w:rsidRPr="00514AC2">
        <w:rPr>
          <w:rFonts w:ascii="ＭＳ ゴシック" w:eastAsia="ＭＳ ゴシック" w:hAnsi="ＭＳ ゴシック" w:cs="ＭＳ ゴシック" w:hint="eastAsia"/>
          <w:lang w:eastAsia="zh-CN"/>
        </w:rPr>
        <w:t>趣的</w:t>
      </w:r>
      <w:r w:rsidRPr="00514AC2">
        <w:rPr>
          <w:rFonts w:ascii="Microsoft YaHei" w:eastAsia="Microsoft YaHei" w:hAnsi="Microsoft YaHei" w:cs="Microsoft YaHei" w:hint="eastAsia"/>
          <w:lang w:eastAsia="zh-CN"/>
        </w:rPr>
        <w:t>话</w:t>
      </w:r>
      <w:r w:rsidRPr="00514AC2">
        <w:rPr>
          <w:rFonts w:ascii="ＭＳ ゴシック" w:eastAsia="ＭＳ ゴシック" w:hAnsi="ＭＳ ゴシック" w:cs="ＭＳ ゴシック" w:hint="eastAsia"/>
          <w:lang w:eastAsia="zh-CN"/>
        </w:rPr>
        <w:t>我</w:t>
      </w:r>
      <w:ins w:id="252" w:author="hhh0578" w:date="2020-04-28T18:44:00Z">
        <w:r w:rsidR="00C16EAE">
          <w:rPr>
            <w:rFonts w:ascii="ＭＳ ゴシック" w:eastAsia="DengXian" w:hAnsi="ＭＳ ゴシック" w:cs="ＭＳ ゴシック" w:hint="eastAsia"/>
            <w:lang w:eastAsia="zh-CN"/>
          </w:rPr>
          <w:t>可以</w:t>
        </w:r>
      </w:ins>
      <w:del w:id="253" w:author="hhh0578" w:date="2020-04-28T18:44:00Z">
        <w:r w:rsidRPr="00514AC2" w:rsidDel="00C16EAE">
          <w:rPr>
            <w:rFonts w:ascii="ＭＳ ゴシック" w:eastAsia="ＭＳ ゴシック" w:hAnsi="ＭＳ ゴシック" w:cs="ＭＳ ゴシック" w:hint="eastAsia"/>
            <w:lang w:eastAsia="zh-CN"/>
          </w:rPr>
          <w:delText>就</w:delText>
        </w:r>
      </w:del>
      <w:r w:rsidRPr="00514AC2">
        <w:rPr>
          <w:rFonts w:ascii="ＭＳ ゴシック" w:eastAsia="ＭＳ ゴシック" w:hAnsi="ＭＳ ゴシック" w:cs="ＭＳ ゴシック" w:hint="eastAsia"/>
          <w:lang w:eastAsia="zh-CN"/>
        </w:rPr>
        <w:t>告</w:t>
      </w:r>
      <w:r w:rsidRPr="00514AC2">
        <w:rPr>
          <w:rFonts w:ascii="Microsoft YaHei" w:eastAsia="Microsoft YaHei" w:hAnsi="Microsoft YaHei" w:cs="Microsoft YaHei" w:hint="eastAsia"/>
          <w:lang w:eastAsia="zh-CN"/>
        </w:rPr>
        <w:t>诉</w:t>
      </w:r>
      <w:r w:rsidRPr="00514AC2">
        <w:rPr>
          <w:rFonts w:ascii="ＭＳ ゴシック" w:eastAsia="ＭＳ ゴシック" w:hAnsi="ＭＳ ゴシック" w:cs="ＭＳ ゴシック" w:hint="eastAsia"/>
          <w:lang w:eastAsia="zh-CN"/>
        </w:rPr>
        <w:t>你」</w:t>
      </w:r>
    </w:p>
    <w:p w14:paraId="1A52A9C9" w14:textId="77777777" w:rsidR="00514AC2" w:rsidRPr="00514AC2" w:rsidRDefault="00514AC2" w:rsidP="00514AC2">
      <w:pPr>
        <w:pStyle w:val="a3"/>
        <w:rPr>
          <w:rFonts w:ascii="ＭＳ ゴシック" w:eastAsia="ＭＳ ゴシック" w:hAnsi="ＭＳ ゴシック" w:cs="ＭＳ ゴシック"/>
          <w:lang w:eastAsia="zh-CN"/>
        </w:rPr>
      </w:pPr>
    </w:p>
    <w:p w14:paraId="70483B7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E1E2DF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&lt;jaT0218&gt;「別に知りたいわけではありません。貴方が話したいなら」</w:t>
      </w:r>
    </w:p>
    <w:p w14:paraId="06D5CED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rPr>
        <w:lastRenderedPageBreak/>
        <w:t>&lt;cnT0218&gt;「没</w:t>
      </w:r>
      <w:r w:rsidRPr="00514AC2">
        <w:rPr>
          <w:rFonts w:ascii="Microsoft YaHei" w:eastAsia="Microsoft YaHei" w:hAnsi="Microsoft YaHei" w:cs="Microsoft YaHei" w:hint="eastAsia"/>
        </w:rPr>
        <w:t>兴</w:t>
      </w:r>
      <w:r w:rsidRPr="00514AC2">
        <w:rPr>
          <w:rFonts w:ascii="ＭＳ ゴシック" w:eastAsia="ＭＳ ゴシック" w:hAnsi="ＭＳ ゴシック" w:cs="ＭＳ ゴシック" w:hint="eastAsia"/>
        </w:rPr>
        <w:t>趣。</w:t>
      </w:r>
      <w:r w:rsidRPr="00514AC2">
        <w:rPr>
          <w:rFonts w:ascii="ＭＳ ゴシック" w:eastAsia="ＭＳ ゴシック" w:hAnsi="ＭＳ ゴシック" w:cs="ＭＳ ゴシック" w:hint="eastAsia"/>
          <w:lang w:eastAsia="zh-CN"/>
        </w:rPr>
        <w:t>不</w:t>
      </w:r>
      <w:r w:rsidRPr="00514AC2">
        <w:rPr>
          <w:rFonts w:ascii="Microsoft YaHei" w:eastAsia="Microsoft YaHei" w:hAnsi="Microsoft YaHei" w:cs="Microsoft YaHei" w:hint="eastAsia"/>
          <w:lang w:eastAsia="zh-CN"/>
        </w:rPr>
        <w:t>过</w:t>
      </w:r>
      <w:r w:rsidRPr="00514AC2">
        <w:rPr>
          <w:rFonts w:ascii="ＭＳ ゴシック" w:eastAsia="ＭＳ ゴシック" w:hAnsi="ＭＳ ゴシック" w:cs="ＭＳ ゴシック" w:hint="eastAsia"/>
          <w:lang w:eastAsia="zh-CN"/>
        </w:rPr>
        <w:t>你要</w:t>
      </w:r>
      <w:r w:rsidRPr="00514AC2">
        <w:rPr>
          <w:rFonts w:ascii="Microsoft YaHei" w:eastAsia="Microsoft YaHei" w:hAnsi="Microsoft YaHei" w:cs="Microsoft YaHei" w:hint="eastAsia"/>
          <w:lang w:eastAsia="zh-CN"/>
        </w:rPr>
        <w:t>说</w:t>
      </w:r>
      <w:del w:id="254" w:author="hhh0578" w:date="2020-04-28T18:45:00Z">
        <w:r w:rsidRPr="00514AC2" w:rsidDel="00507795">
          <w:rPr>
            <w:rFonts w:ascii="ＭＳ ゴシック" w:eastAsia="ＭＳ ゴシック" w:hAnsi="ＭＳ ゴシック" w:cs="ＭＳ ゴシック" w:hint="eastAsia"/>
            <w:lang w:eastAsia="zh-CN"/>
          </w:rPr>
          <w:delText>的</w:delText>
        </w:r>
        <w:r w:rsidRPr="00514AC2" w:rsidDel="00507795">
          <w:rPr>
            <w:rFonts w:ascii="Microsoft YaHei" w:eastAsia="Microsoft YaHei" w:hAnsi="Microsoft YaHei" w:cs="Microsoft YaHei" w:hint="eastAsia"/>
            <w:lang w:eastAsia="zh-CN"/>
          </w:rPr>
          <w:delText>话</w:delText>
        </w:r>
      </w:del>
      <w:r w:rsidRPr="00514AC2">
        <w:rPr>
          <w:rFonts w:ascii="ＭＳ ゴシック" w:eastAsia="ＭＳ ゴシック" w:hAnsi="ＭＳ ゴシック" w:cs="ＭＳ ゴシック" w:hint="eastAsia"/>
          <w:lang w:eastAsia="zh-CN"/>
        </w:rPr>
        <w:t>可以听</w:t>
      </w:r>
      <w:del w:id="255" w:author="hhh0578" w:date="2020-04-28T18:45:00Z">
        <w:r w:rsidRPr="00514AC2" w:rsidDel="00507795">
          <w:rPr>
            <w:rFonts w:ascii="ＭＳ ゴシック" w:eastAsia="ＭＳ ゴシック" w:hAnsi="ＭＳ ゴシック" w:cs="ＭＳ ゴシック"/>
            <w:lang w:eastAsia="zh-CN"/>
          </w:rPr>
          <w:delText>听</w:delText>
        </w:r>
      </w:del>
      <w:r w:rsidRPr="00514AC2">
        <w:rPr>
          <w:rFonts w:ascii="ＭＳ ゴシック" w:eastAsia="ＭＳ ゴシック" w:hAnsi="ＭＳ ゴシック" w:cs="ＭＳ ゴシック"/>
          <w:lang w:eastAsia="zh-CN"/>
        </w:rPr>
        <w:t>」</w:t>
      </w:r>
    </w:p>
    <w:p w14:paraId="536E03B2" w14:textId="77777777" w:rsidR="00514AC2" w:rsidRPr="00514AC2" w:rsidRDefault="00514AC2" w:rsidP="00514AC2">
      <w:pPr>
        <w:pStyle w:val="a3"/>
        <w:rPr>
          <w:rFonts w:ascii="ＭＳ ゴシック" w:eastAsia="ＭＳ ゴシック" w:hAnsi="ＭＳ ゴシック" w:cs="ＭＳ ゴシック"/>
          <w:lang w:eastAsia="zh-CN"/>
        </w:rPr>
      </w:pPr>
    </w:p>
    <w:p w14:paraId="3E90B6D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0C2C3D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&lt;jaT0219&gt;素直じゃないな。</w:t>
      </w:r>
    </w:p>
    <w:p w14:paraId="5ADF4334" w14:textId="35FF094C"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&lt;cnT0219&gt;</w:t>
      </w:r>
      <w:del w:id="256" w:author="hhh0578" w:date="2020-04-28T18:45:00Z">
        <w:r w:rsidRPr="00514AC2" w:rsidDel="003A2D4A">
          <w:rPr>
            <w:rFonts w:ascii="ＭＳ ゴシック" w:eastAsia="ＭＳ ゴシック" w:hAnsi="ＭＳ ゴシック" w:cs="ＭＳ ゴシック"/>
          </w:rPr>
          <w:delText>一点都</w:delText>
        </w:r>
      </w:del>
      <w:ins w:id="257" w:author="hhh0578" w:date="2020-04-28T18:45:00Z">
        <w:r w:rsidR="003A2D4A">
          <w:rPr>
            <w:rFonts w:ascii="DengXian" w:eastAsia="DengXian" w:hAnsi="DengXian" w:cs="ＭＳ ゴシック" w:hint="eastAsia"/>
            <w:lang w:eastAsia="zh-CN"/>
          </w:rPr>
          <w:t>真</w:t>
        </w:r>
      </w:ins>
      <w:r w:rsidRPr="00514AC2">
        <w:rPr>
          <w:rFonts w:ascii="ＭＳ ゴシック" w:eastAsia="ＭＳ ゴシック" w:hAnsi="ＭＳ ゴシック" w:cs="ＭＳ ゴシック"/>
        </w:rPr>
        <w:t>不坦率。</w:t>
      </w:r>
    </w:p>
    <w:p w14:paraId="4221FBA8" w14:textId="77777777" w:rsidR="00514AC2" w:rsidRPr="00514AC2" w:rsidRDefault="00514AC2" w:rsidP="00514AC2">
      <w:pPr>
        <w:pStyle w:val="a3"/>
        <w:rPr>
          <w:rFonts w:ascii="ＭＳ ゴシック" w:eastAsia="ＭＳ ゴシック" w:hAnsi="ＭＳ ゴシック" w:cs="ＭＳ ゴシック"/>
        </w:rPr>
      </w:pPr>
    </w:p>
    <w:p w14:paraId="2CC026B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629AD7C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&lt;jaT0220&gt;「じゃあ聞いてもらいます」</w:t>
      </w:r>
    </w:p>
    <w:p w14:paraId="6955EE0C"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&lt;cnT0220&gt;「那就</w:t>
      </w:r>
      <w:r w:rsidRPr="00514AC2">
        <w:rPr>
          <w:rFonts w:ascii="Microsoft YaHei" w:eastAsia="Microsoft YaHei" w:hAnsi="Microsoft YaHei" w:cs="Microsoft YaHei" w:hint="eastAsia"/>
          <w:lang w:eastAsia="zh-CN"/>
        </w:rPr>
        <w:t>请</w:t>
      </w:r>
      <w:r w:rsidRPr="00514AC2">
        <w:rPr>
          <w:rFonts w:ascii="ＭＳ ゴシック" w:eastAsia="ＭＳ ゴシック" w:hAnsi="ＭＳ ゴシック" w:cs="ＭＳ ゴシック" w:hint="eastAsia"/>
          <w:lang w:eastAsia="zh-CN"/>
        </w:rPr>
        <w:t>你</w:t>
      </w:r>
      <w:r w:rsidRPr="00514AC2">
        <w:rPr>
          <w:rFonts w:ascii="Microsoft YaHei" w:eastAsia="Microsoft YaHei" w:hAnsi="Microsoft YaHei" w:cs="Microsoft YaHei" w:hint="eastAsia"/>
          <w:lang w:eastAsia="zh-CN"/>
        </w:rPr>
        <w:t>劳</w:t>
      </w:r>
      <w:r w:rsidRPr="00514AC2">
        <w:rPr>
          <w:rFonts w:ascii="ＭＳ ゴシック" w:eastAsia="ＭＳ ゴシック" w:hAnsi="ＭＳ ゴシック" w:cs="ＭＳ ゴシック" w:hint="eastAsia"/>
          <w:lang w:eastAsia="zh-CN"/>
        </w:rPr>
        <w:t>神一听」</w:t>
      </w:r>
    </w:p>
    <w:p w14:paraId="209A3800" w14:textId="77777777" w:rsidR="00514AC2" w:rsidRPr="00514AC2" w:rsidRDefault="00514AC2" w:rsidP="00514AC2">
      <w:pPr>
        <w:pStyle w:val="a3"/>
        <w:rPr>
          <w:rFonts w:ascii="ＭＳ ゴシック" w:eastAsia="ＭＳ ゴシック" w:hAnsi="ＭＳ ゴシック" w:cs="ＭＳ ゴシック"/>
          <w:lang w:eastAsia="zh-CN"/>
        </w:rPr>
      </w:pPr>
    </w:p>
    <w:p w14:paraId="5763123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EBECD5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&lt;jaT0221&gt;「どうぞ」</w:t>
      </w:r>
    </w:p>
    <w:p w14:paraId="48D8DBD3" w14:textId="038D99F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&lt;cnT0221&gt;「</w:t>
      </w:r>
      <w:ins w:id="258" w:author="hhh0578" w:date="2020-04-28T18:45:00Z">
        <w:r w:rsidR="000E49E1">
          <w:rPr>
            <w:rFonts w:ascii="SimSun" w:eastAsia="SimSun" w:hAnsi="SimSun" w:cs="SimSun" w:hint="eastAsia"/>
            <w:lang w:eastAsia="zh-CN"/>
          </w:rPr>
          <w:t>说吧</w:t>
        </w:r>
      </w:ins>
      <w:del w:id="259" w:author="hhh0578" w:date="2020-04-28T18:45:00Z">
        <w:r w:rsidRPr="00514AC2" w:rsidDel="000E49E1">
          <w:rPr>
            <w:rFonts w:ascii="Microsoft YaHei" w:eastAsia="Microsoft YaHei" w:hAnsi="Microsoft YaHei" w:cs="Microsoft YaHei" w:hint="eastAsia"/>
          </w:rPr>
          <w:delText>请说</w:delText>
        </w:r>
      </w:del>
      <w:r w:rsidRPr="00514AC2">
        <w:rPr>
          <w:rFonts w:ascii="ＭＳ ゴシック" w:eastAsia="ＭＳ ゴシック" w:hAnsi="ＭＳ ゴシック" w:cs="ＭＳ ゴシック" w:hint="eastAsia"/>
        </w:rPr>
        <w:t>」</w:t>
      </w:r>
    </w:p>
    <w:p w14:paraId="4275F73B" w14:textId="77777777" w:rsidR="00514AC2" w:rsidRPr="00514AC2" w:rsidRDefault="00514AC2" w:rsidP="00514AC2">
      <w:pPr>
        <w:pStyle w:val="a3"/>
        <w:rPr>
          <w:rFonts w:ascii="ＭＳ ゴシック" w:eastAsia="ＭＳ ゴシック" w:hAnsi="ＭＳ ゴシック" w:cs="ＭＳ ゴシック"/>
        </w:rPr>
      </w:pPr>
    </w:p>
    <w:p w14:paraId="429A7A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B5AB28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&lt;jaT0222&gt;俺は自分の家庭環境をかいつまんで説明する。</w:t>
      </w:r>
    </w:p>
    <w:p w14:paraId="217FD510"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&lt;cnT0222&gt;我大概</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明了一下自己的家庭</w:t>
      </w:r>
      <w:r w:rsidRPr="00514AC2">
        <w:rPr>
          <w:rFonts w:ascii="Microsoft YaHei" w:eastAsia="Microsoft YaHei" w:hAnsi="Microsoft YaHei" w:cs="Microsoft YaHei" w:hint="eastAsia"/>
          <w:lang w:eastAsia="zh-CN"/>
        </w:rPr>
        <w:t>环</w:t>
      </w:r>
      <w:r w:rsidRPr="00514AC2">
        <w:rPr>
          <w:rFonts w:ascii="ＭＳ ゴシック" w:eastAsia="ＭＳ ゴシック" w:hAnsi="ＭＳ ゴシック" w:cs="ＭＳ ゴシック" w:hint="eastAsia"/>
          <w:lang w:eastAsia="zh-CN"/>
        </w:rPr>
        <w:t>境。</w:t>
      </w:r>
    </w:p>
    <w:p w14:paraId="401D8F7E" w14:textId="77777777" w:rsidR="00514AC2" w:rsidRPr="00514AC2" w:rsidRDefault="00514AC2" w:rsidP="00514AC2">
      <w:pPr>
        <w:pStyle w:val="a3"/>
        <w:rPr>
          <w:rFonts w:ascii="ＭＳ ゴシック" w:eastAsia="ＭＳ ゴシック" w:hAnsi="ＭＳ ゴシック" w:cs="ＭＳ ゴシック"/>
          <w:lang w:eastAsia="zh-CN"/>
        </w:rPr>
      </w:pPr>
    </w:p>
    <w:p w14:paraId="4916B5F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74F42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&lt;jaT0223&gt;両親のこと、</w:t>
      </w:r>
    </w:p>
    <w:p w14:paraId="06A5186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&lt;cnT0223&gt;双</w:t>
      </w:r>
      <w:r w:rsidRPr="00514AC2">
        <w:rPr>
          <w:rFonts w:ascii="Microsoft YaHei" w:eastAsia="Microsoft YaHei" w:hAnsi="Microsoft YaHei" w:cs="Microsoft YaHei" w:hint="eastAsia"/>
        </w:rPr>
        <w:t>亲</w:t>
      </w:r>
      <w:del w:id="260" w:author="hhh0578" w:date="2020-04-28T18:46:00Z">
        <w:r w:rsidRPr="00514AC2" w:rsidDel="00EE08EB">
          <w:rPr>
            <w:rFonts w:ascii="ＭＳ ゴシック" w:eastAsia="ＭＳ ゴシック" w:hAnsi="ＭＳ ゴシック" w:cs="ＭＳ ゴシック" w:hint="eastAsia"/>
          </w:rPr>
          <w:delText>的事</w:delText>
        </w:r>
      </w:del>
      <w:r w:rsidRPr="00514AC2">
        <w:rPr>
          <w:rFonts w:ascii="ＭＳ ゴシック" w:eastAsia="ＭＳ ゴシック" w:hAnsi="ＭＳ ゴシック" w:cs="ＭＳ ゴシック" w:hint="eastAsia"/>
        </w:rPr>
        <w:t>、</w:t>
      </w:r>
    </w:p>
    <w:p w14:paraId="06A7008B" w14:textId="77777777" w:rsidR="00514AC2" w:rsidRPr="00514AC2" w:rsidRDefault="00514AC2" w:rsidP="00514AC2">
      <w:pPr>
        <w:pStyle w:val="a3"/>
        <w:rPr>
          <w:rFonts w:ascii="ＭＳ ゴシック" w:eastAsia="ＭＳ ゴシック" w:hAnsi="ＭＳ ゴシック" w:cs="ＭＳ ゴシック"/>
        </w:rPr>
      </w:pPr>
    </w:p>
    <w:p w14:paraId="4FCC7A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272852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&lt;jaT0224&gt;姉さんのこと。</w:t>
      </w:r>
    </w:p>
    <w:p w14:paraId="2E6C34B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&lt;cnT0224&gt;</w:t>
      </w:r>
      <w:del w:id="261" w:author="hhh0578" w:date="2020-04-28T18:46:00Z">
        <w:r w:rsidRPr="00514AC2" w:rsidDel="00EE08EB">
          <w:rPr>
            <w:rFonts w:ascii="ＭＳ ゴシック" w:eastAsia="ＭＳ ゴシック" w:hAnsi="ＭＳ ゴシック" w:cs="ＭＳ ゴシック"/>
          </w:rPr>
          <w:delText>和</w:delText>
        </w:r>
      </w:del>
      <w:r w:rsidRPr="00514AC2">
        <w:rPr>
          <w:rFonts w:ascii="ＭＳ ゴシック" w:eastAsia="ＭＳ ゴシック" w:hAnsi="ＭＳ ゴシック" w:cs="ＭＳ ゴシック"/>
        </w:rPr>
        <w:t>姐姐</w:t>
      </w:r>
      <w:del w:id="262" w:author="hhh0578" w:date="2020-04-28T18:46:00Z">
        <w:r w:rsidRPr="00514AC2" w:rsidDel="00EE08EB">
          <w:rPr>
            <w:rFonts w:ascii="ＭＳ ゴシック" w:eastAsia="ＭＳ ゴシック" w:hAnsi="ＭＳ ゴシック" w:cs="ＭＳ ゴシック"/>
          </w:rPr>
          <w:delText>的事</w:delText>
        </w:r>
      </w:del>
      <w:r w:rsidRPr="00514AC2">
        <w:rPr>
          <w:rFonts w:ascii="ＭＳ ゴシック" w:eastAsia="ＭＳ ゴシック" w:hAnsi="ＭＳ ゴシック" w:cs="ＭＳ ゴシック"/>
        </w:rPr>
        <w:t>。</w:t>
      </w:r>
    </w:p>
    <w:p w14:paraId="082F25D4" w14:textId="77777777" w:rsidR="00514AC2" w:rsidRPr="00514AC2" w:rsidRDefault="00514AC2" w:rsidP="00514AC2">
      <w:pPr>
        <w:pStyle w:val="a3"/>
        <w:rPr>
          <w:rFonts w:ascii="ＭＳ ゴシック" w:eastAsia="ＭＳ ゴシック" w:hAnsi="ＭＳ ゴシック" w:cs="ＭＳ ゴシック"/>
        </w:rPr>
      </w:pPr>
    </w:p>
    <w:p w14:paraId="13CAE5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9C87FD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&lt;jaT0225&gt;エステルさんは、興味がなさそうな顔をしながら真っ直ぐ前を向いていた。</w:t>
      </w:r>
    </w:p>
    <w:p w14:paraId="4BDC5309" w14:textId="521C9E58"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&lt;cnT0225&gt;艾斯蒂</w:t>
      </w:r>
      <w:r w:rsidRPr="00514AC2">
        <w:rPr>
          <w:rFonts w:ascii="Microsoft YaHei" w:eastAsia="Microsoft YaHei" w:hAnsi="Microsoft YaHei" w:cs="Microsoft YaHei" w:hint="eastAsia"/>
          <w:lang w:eastAsia="zh-CN"/>
        </w:rPr>
        <w:t>尔</w:t>
      </w:r>
      <w:del w:id="263" w:author="hhh0578" w:date="2020-04-28T18:46:00Z">
        <w:r w:rsidRPr="00514AC2" w:rsidDel="000A795E">
          <w:rPr>
            <w:rFonts w:ascii="Microsoft YaHei" w:eastAsia="Microsoft YaHei" w:hAnsi="Microsoft YaHei" w:cs="Microsoft YaHei" w:hint="eastAsia"/>
            <w:lang w:eastAsia="zh-CN"/>
          </w:rPr>
          <w:delText>饶</w:delText>
        </w:r>
        <w:r w:rsidRPr="00514AC2" w:rsidDel="000A795E">
          <w:rPr>
            <w:rFonts w:ascii="DengXian" w:eastAsia="DengXian" w:hAnsi="DengXian" w:cs="ＭＳ ゴシック" w:hint="eastAsia"/>
            <w:lang w:eastAsia="zh-CN"/>
          </w:rPr>
          <w:delText>有</w:delText>
        </w:r>
        <w:r w:rsidRPr="00514AC2" w:rsidDel="000A795E">
          <w:rPr>
            <w:rFonts w:ascii="Microsoft YaHei" w:eastAsia="Microsoft YaHei" w:hAnsi="Microsoft YaHei" w:cs="Microsoft YaHei" w:hint="eastAsia"/>
            <w:lang w:eastAsia="zh-CN"/>
          </w:rPr>
          <w:delText>兴</w:delText>
        </w:r>
        <w:r w:rsidRPr="00514AC2" w:rsidDel="000A795E">
          <w:rPr>
            <w:rFonts w:ascii="DengXian" w:eastAsia="DengXian" w:hAnsi="DengXian" w:cs="ＭＳ ゴシック" w:hint="eastAsia"/>
            <w:lang w:eastAsia="zh-CN"/>
          </w:rPr>
          <w:delText>趣地面</w:delText>
        </w:r>
        <w:r w:rsidRPr="00514AC2" w:rsidDel="000A795E">
          <w:rPr>
            <w:rFonts w:ascii="Microsoft YaHei" w:eastAsia="Microsoft YaHei" w:hAnsi="Microsoft YaHei" w:cs="Microsoft YaHei" w:hint="eastAsia"/>
            <w:lang w:eastAsia="zh-CN"/>
          </w:rPr>
          <w:delText>对</w:delText>
        </w:r>
        <w:r w:rsidRPr="00514AC2" w:rsidDel="000A795E">
          <w:rPr>
            <w:rFonts w:ascii="DengXian" w:eastAsia="DengXian" w:hAnsi="DengXian" w:cs="ＭＳ ゴシック" w:hint="eastAsia"/>
            <w:lang w:eastAsia="zh-CN"/>
          </w:rPr>
          <w:delText>着我</w:delText>
        </w:r>
      </w:del>
      <w:ins w:id="264" w:author="hhh0578" w:date="2020-04-28T18:46:00Z">
        <w:r w:rsidR="000A795E">
          <w:rPr>
            <w:rFonts w:ascii="Microsoft YaHei" w:eastAsia="Microsoft YaHei" w:hAnsi="Microsoft YaHei" w:cs="Microsoft YaHei" w:hint="eastAsia"/>
            <w:lang w:eastAsia="zh-CN"/>
          </w:rPr>
          <w:t>目不斜视，一脸无趣</w:t>
        </w:r>
      </w:ins>
      <w:r w:rsidRPr="00514AC2">
        <w:rPr>
          <w:rFonts w:ascii="ＭＳ ゴシック" w:eastAsia="ＭＳ ゴシック" w:hAnsi="ＭＳ ゴシック" w:cs="ＭＳ ゴシック" w:hint="eastAsia"/>
          <w:lang w:eastAsia="zh-CN"/>
        </w:rPr>
        <w:t>。</w:t>
      </w:r>
    </w:p>
    <w:p w14:paraId="5E6A5F80" w14:textId="77777777" w:rsidR="00514AC2" w:rsidRPr="00514AC2" w:rsidRDefault="00514AC2" w:rsidP="00514AC2">
      <w:pPr>
        <w:pStyle w:val="a3"/>
        <w:rPr>
          <w:rFonts w:ascii="ＭＳ ゴシック" w:eastAsia="ＭＳ ゴシック" w:hAnsi="ＭＳ ゴシック" w:cs="ＭＳ ゴシック"/>
          <w:lang w:eastAsia="zh-CN"/>
        </w:rPr>
      </w:pPr>
    </w:p>
    <w:p w14:paraId="31DEAC8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w:t>
      </w:r>
    </w:p>
    <w:p w14:paraId="468DC0F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&lt;jaT0226&gt;長々とした俺の説明の後、エステルさんは</w:t>
      </w:r>
    </w:p>
    <w:p w14:paraId="47316CBF" w14:textId="004ADD4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&lt;cnT0226&gt;</w:t>
      </w:r>
      <w:ins w:id="265" w:author="hhh0578" w:date="2020-04-28T18:46:00Z">
        <w:r w:rsidR="00DA429F">
          <w:rPr>
            <w:rFonts w:ascii="DengXian" w:eastAsia="DengXian" w:hAnsi="DengXian" w:cs="ＭＳ ゴシック" w:hint="eastAsia"/>
            <w:lang w:eastAsia="zh-CN"/>
          </w:rPr>
          <w:t>在我</w:t>
        </w:r>
      </w:ins>
      <w:r w:rsidRPr="00514AC2">
        <w:rPr>
          <w:rFonts w:ascii="Microsoft YaHei" w:eastAsia="Microsoft YaHei" w:hAnsi="Microsoft YaHei" w:cs="Microsoft YaHei" w:hint="eastAsia"/>
          <w:lang w:eastAsia="zh-CN"/>
        </w:rPr>
        <w:t>长时间</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明</w:t>
      </w:r>
      <w:r w:rsidRPr="00514AC2">
        <w:rPr>
          <w:rFonts w:ascii="Microsoft YaHei" w:eastAsia="Microsoft YaHei" w:hAnsi="Microsoft YaHei" w:cs="Microsoft YaHei" w:hint="eastAsia"/>
          <w:lang w:eastAsia="zh-CN"/>
        </w:rPr>
        <w:t>结</w:t>
      </w:r>
      <w:r w:rsidRPr="00514AC2">
        <w:rPr>
          <w:rFonts w:ascii="ＭＳ ゴシック" w:eastAsia="ＭＳ ゴシック" w:hAnsi="ＭＳ ゴシック" w:cs="ＭＳ ゴシック" w:hint="eastAsia"/>
          <w:lang w:eastAsia="zh-CN"/>
        </w:rPr>
        <w:t>束后</w:t>
      </w:r>
    </w:p>
    <w:p w14:paraId="4E25B620" w14:textId="77777777" w:rsidR="00514AC2" w:rsidRPr="00514AC2" w:rsidRDefault="00514AC2" w:rsidP="00514AC2">
      <w:pPr>
        <w:pStyle w:val="a3"/>
        <w:rPr>
          <w:rFonts w:ascii="ＭＳ ゴシック" w:eastAsia="ＭＳ ゴシック" w:hAnsi="ＭＳ ゴシック" w:cs="ＭＳ ゴシック"/>
          <w:lang w:eastAsia="zh-CN"/>
        </w:rPr>
      </w:pPr>
    </w:p>
    <w:p w14:paraId="17C8C23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BCEA01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&lt;jaT0227&gt;「そうですか」</w:t>
      </w:r>
    </w:p>
    <w:p w14:paraId="10E0D82B" w14:textId="57EF52FC"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&lt;cnT0227&gt;「</w:t>
      </w:r>
      <w:ins w:id="266" w:author="hhh0578" w:date="2020-04-28T18:46:00Z">
        <w:r w:rsidR="00FA607D">
          <w:rPr>
            <w:rFonts w:ascii="DengXian" w:eastAsia="DengXian" w:hAnsi="DengXian" w:cs="ＭＳ ゴシック" w:hint="eastAsia"/>
            <w:lang w:eastAsia="zh-CN"/>
          </w:rPr>
          <w:t>是吗</w:t>
        </w:r>
      </w:ins>
      <w:del w:id="267" w:author="hhh0578" w:date="2020-04-28T18:46:00Z">
        <w:r w:rsidRPr="00514AC2" w:rsidDel="00FA607D">
          <w:rPr>
            <w:rFonts w:ascii="ＭＳ ゴシック" w:eastAsia="ＭＳ ゴシック" w:hAnsi="ＭＳ ゴシック" w:cs="ＭＳ ゴシック"/>
          </w:rPr>
          <w:delText>是</w:delText>
        </w:r>
        <w:r w:rsidRPr="00514AC2" w:rsidDel="00FA607D">
          <w:rPr>
            <w:rFonts w:ascii="Microsoft YaHei" w:eastAsia="Microsoft YaHei" w:hAnsi="Microsoft YaHei" w:cs="Microsoft YaHei" w:hint="eastAsia"/>
          </w:rPr>
          <w:delText>这样</w:delText>
        </w:r>
        <w:r w:rsidRPr="00514AC2" w:rsidDel="00FA607D">
          <w:rPr>
            <w:rFonts w:ascii="ＭＳ ゴシック" w:eastAsia="ＭＳ ゴシック" w:hAnsi="ＭＳ ゴシック" w:cs="ＭＳ ゴシック" w:hint="eastAsia"/>
          </w:rPr>
          <w:delText>啊</w:delText>
        </w:r>
      </w:del>
      <w:r w:rsidRPr="00514AC2">
        <w:rPr>
          <w:rFonts w:ascii="ＭＳ ゴシック" w:eastAsia="ＭＳ ゴシック" w:hAnsi="ＭＳ ゴシック" w:cs="ＭＳ ゴシック" w:hint="eastAsia"/>
        </w:rPr>
        <w:t>」</w:t>
      </w:r>
    </w:p>
    <w:p w14:paraId="1CD1B17B" w14:textId="77777777" w:rsidR="00514AC2" w:rsidRPr="00514AC2" w:rsidRDefault="00514AC2" w:rsidP="00514AC2">
      <w:pPr>
        <w:pStyle w:val="a3"/>
        <w:rPr>
          <w:rFonts w:ascii="ＭＳ ゴシック" w:eastAsia="ＭＳ ゴシック" w:hAnsi="ＭＳ ゴシック" w:cs="ＭＳ ゴシック"/>
        </w:rPr>
      </w:pPr>
    </w:p>
    <w:p w14:paraId="3392769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4DBDC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&lt;jaT0228&gt;とだけ言った。</w:t>
      </w:r>
    </w:p>
    <w:p w14:paraId="51B10C3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&lt;cnT0228&gt;艾斯蒂</w:t>
      </w:r>
      <w:r w:rsidRPr="00514AC2">
        <w:rPr>
          <w:rFonts w:ascii="Microsoft YaHei" w:eastAsia="Microsoft YaHei" w:hAnsi="Microsoft YaHei" w:cs="Microsoft YaHei" w:hint="eastAsia"/>
        </w:rPr>
        <w:t>尔</w:t>
      </w:r>
      <w:r w:rsidRPr="00514AC2">
        <w:rPr>
          <w:rFonts w:ascii="ＭＳ ゴシック" w:eastAsia="ＭＳ ゴシック" w:hAnsi="ＭＳ ゴシック" w:cs="ＭＳ ゴシック" w:hint="eastAsia"/>
        </w:rPr>
        <w:t>只</w:t>
      </w:r>
      <w:r w:rsidRPr="00514AC2">
        <w:rPr>
          <w:rFonts w:ascii="Microsoft YaHei" w:eastAsia="Microsoft YaHei" w:hAnsi="Microsoft YaHei" w:cs="Microsoft YaHei" w:hint="eastAsia"/>
        </w:rPr>
        <w:t>说</w:t>
      </w:r>
      <w:r w:rsidRPr="00514AC2">
        <w:rPr>
          <w:rFonts w:ascii="ＭＳ ゴシック" w:eastAsia="ＭＳ ゴシック" w:hAnsi="ＭＳ ゴシック" w:cs="ＭＳ ゴシック" w:hint="eastAsia"/>
        </w:rPr>
        <w:t>了</w:t>
      </w:r>
      <w:r w:rsidRPr="00514AC2">
        <w:rPr>
          <w:rFonts w:ascii="Microsoft YaHei" w:eastAsia="Microsoft YaHei" w:hAnsi="Microsoft YaHei" w:cs="Microsoft YaHei" w:hint="eastAsia"/>
        </w:rPr>
        <w:t>这</w:t>
      </w:r>
      <w:r w:rsidRPr="00514AC2">
        <w:rPr>
          <w:rFonts w:ascii="ＭＳ ゴシック" w:eastAsia="ＭＳ ゴシック" w:hAnsi="ＭＳ ゴシック" w:cs="ＭＳ ゴシック" w:hint="eastAsia"/>
        </w:rPr>
        <w:t>句</w:t>
      </w:r>
      <w:r w:rsidRPr="00514AC2">
        <w:rPr>
          <w:rFonts w:ascii="Microsoft YaHei" w:eastAsia="Microsoft YaHei" w:hAnsi="Microsoft YaHei" w:cs="Microsoft YaHei" w:hint="eastAsia"/>
        </w:rPr>
        <w:t>话</w:t>
      </w:r>
      <w:r w:rsidRPr="00514AC2">
        <w:rPr>
          <w:rFonts w:ascii="ＭＳ ゴシック" w:eastAsia="ＭＳ ゴシック" w:hAnsi="ＭＳ ゴシック" w:cs="ＭＳ ゴシック" w:hint="eastAsia"/>
        </w:rPr>
        <w:t>。</w:t>
      </w:r>
    </w:p>
    <w:p w14:paraId="102F737A" w14:textId="77777777" w:rsidR="00514AC2" w:rsidRPr="00514AC2" w:rsidRDefault="00514AC2" w:rsidP="00514AC2">
      <w:pPr>
        <w:pStyle w:val="a3"/>
        <w:rPr>
          <w:rFonts w:ascii="ＭＳ ゴシック" w:eastAsia="ＭＳ ゴシック" w:hAnsi="ＭＳ ゴシック" w:cs="ＭＳ ゴシック"/>
        </w:rPr>
      </w:pPr>
    </w:p>
    <w:p w14:paraId="076DD7B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BF8D9B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&lt;jaT0229&gt;同情でも励ましでもなかった。</w:t>
      </w:r>
    </w:p>
    <w:p w14:paraId="34C482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&lt;cnT0229&gt;既不同情也不安慰。</w:t>
      </w:r>
    </w:p>
    <w:p w14:paraId="71D0D227" w14:textId="77777777" w:rsidR="00514AC2" w:rsidRPr="00514AC2" w:rsidRDefault="00514AC2" w:rsidP="00514AC2">
      <w:pPr>
        <w:pStyle w:val="a3"/>
        <w:rPr>
          <w:rFonts w:ascii="ＭＳ ゴシック" w:eastAsia="ＭＳ ゴシック" w:hAnsi="ＭＳ ゴシック" w:cs="ＭＳ ゴシック"/>
        </w:rPr>
      </w:pPr>
    </w:p>
    <w:p w14:paraId="731B233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32206E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&lt;jaT0230&gt;そんな彼女の言葉を俺は嬉しく感じた。</w:t>
      </w:r>
    </w:p>
    <w:p w14:paraId="7B6FF913" w14:textId="5F0BB6E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&lt;cnT0230&gt;</w:t>
      </w:r>
      <w:r w:rsidRPr="00514AC2">
        <w:rPr>
          <w:rFonts w:ascii="Microsoft YaHei" w:eastAsia="Microsoft YaHei" w:hAnsi="Microsoft YaHei" w:cs="Microsoft YaHei" w:hint="eastAsia"/>
          <w:lang w:eastAsia="zh-CN"/>
        </w:rPr>
        <w:t>对</w:t>
      </w:r>
      <w:r w:rsidRPr="00514AC2">
        <w:rPr>
          <w:rFonts w:ascii="ＭＳ ゴシック" w:eastAsia="ＭＳ ゴシック" w:hAnsi="ＭＳ ゴシック" w:cs="ＭＳ ゴシック" w:hint="eastAsia"/>
          <w:lang w:eastAsia="zh-CN"/>
        </w:rPr>
        <w:t>此我感到</w:t>
      </w:r>
      <w:ins w:id="268" w:author="hhh0578" w:date="2020-04-28T18:46:00Z">
        <w:r w:rsidR="00AC515D">
          <w:rPr>
            <w:rFonts w:ascii="DengXian" w:eastAsia="DengXian" w:hAnsi="DengXian" w:cs="ＭＳ ゴシック" w:hint="eastAsia"/>
            <w:lang w:eastAsia="zh-CN"/>
          </w:rPr>
          <w:t>很</w:t>
        </w:r>
      </w:ins>
      <w:r w:rsidRPr="00514AC2">
        <w:rPr>
          <w:rFonts w:ascii="ＭＳ ゴシック" w:eastAsia="ＭＳ ゴシック" w:hAnsi="ＭＳ ゴシック" w:cs="ＭＳ ゴシック" w:hint="eastAsia"/>
          <w:lang w:eastAsia="zh-CN"/>
        </w:rPr>
        <w:t>高</w:t>
      </w:r>
      <w:r w:rsidRPr="00514AC2">
        <w:rPr>
          <w:rFonts w:ascii="Microsoft YaHei" w:eastAsia="Microsoft YaHei" w:hAnsi="Microsoft YaHei" w:cs="Microsoft YaHei" w:hint="eastAsia"/>
          <w:lang w:eastAsia="zh-CN"/>
        </w:rPr>
        <w:t>兴</w:t>
      </w:r>
      <w:r w:rsidRPr="00514AC2">
        <w:rPr>
          <w:rFonts w:ascii="ＭＳ ゴシック" w:eastAsia="ＭＳ ゴシック" w:hAnsi="ＭＳ ゴシック" w:cs="ＭＳ ゴシック" w:hint="eastAsia"/>
          <w:lang w:eastAsia="zh-CN"/>
        </w:rPr>
        <w:t>。</w:t>
      </w:r>
    </w:p>
    <w:p w14:paraId="11B3456B" w14:textId="77777777" w:rsidR="00514AC2" w:rsidRPr="00514AC2" w:rsidRDefault="00514AC2" w:rsidP="00514AC2">
      <w:pPr>
        <w:pStyle w:val="a3"/>
        <w:rPr>
          <w:rFonts w:ascii="ＭＳ ゴシック" w:eastAsia="ＭＳ ゴシック" w:hAnsi="ＭＳ ゴシック" w:cs="ＭＳ ゴシック"/>
          <w:lang w:eastAsia="zh-CN"/>
        </w:rPr>
      </w:pPr>
    </w:p>
    <w:p w14:paraId="257AC2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186B3A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&lt;jaT0231&gt;そもそも同情されたり励まされたりしたいわけではない。</w:t>
      </w:r>
    </w:p>
    <w:p w14:paraId="57A5EC7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&lt;cnT0231&gt;我告</w:t>
      </w:r>
      <w:r w:rsidRPr="00514AC2">
        <w:rPr>
          <w:rFonts w:ascii="Microsoft YaHei" w:eastAsia="Microsoft YaHei" w:hAnsi="Microsoft YaHei" w:cs="Microsoft YaHei" w:hint="eastAsia"/>
          <w:lang w:eastAsia="zh-CN"/>
        </w:rPr>
        <w:t>诉</w:t>
      </w:r>
      <w:r w:rsidRPr="00514AC2">
        <w:rPr>
          <w:rFonts w:ascii="ＭＳ ゴシック" w:eastAsia="ＭＳ ゴシック" w:hAnsi="ＭＳ ゴシック" w:cs="ＭＳ ゴシック" w:hint="eastAsia"/>
          <w:lang w:eastAsia="zh-CN"/>
        </w:rPr>
        <w:t>她</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些也不是</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了博取同情或者安慰。</w:t>
      </w:r>
    </w:p>
    <w:p w14:paraId="136EA938" w14:textId="77777777" w:rsidR="00514AC2" w:rsidRPr="00514AC2" w:rsidRDefault="00514AC2" w:rsidP="00514AC2">
      <w:pPr>
        <w:pStyle w:val="a3"/>
        <w:rPr>
          <w:rFonts w:ascii="ＭＳ ゴシック" w:eastAsia="ＭＳ ゴシック" w:hAnsi="ＭＳ ゴシック" w:cs="ＭＳ ゴシック"/>
          <w:lang w:eastAsia="zh-CN"/>
        </w:rPr>
      </w:pPr>
    </w:p>
    <w:p w14:paraId="175E7E1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F1833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&lt;jaT0232&gt;話すことで楽になりたいわけでもない。</w:t>
      </w:r>
    </w:p>
    <w:p w14:paraId="7E869FE5"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&lt;cnT0232&gt;也不是想找人</w:t>
      </w:r>
      <w:r w:rsidRPr="00514AC2">
        <w:rPr>
          <w:rFonts w:ascii="Microsoft YaHei" w:eastAsia="Microsoft YaHei" w:hAnsi="Microsoft YaHei" w:cs="Microsoft YaHei" w:hint="eastAsia"/>
          <w:lang w:eastAsia="zh-CN"/>
        </w:rPr>
        <w:t>倾诉</w:t>
      </w:r>
      <w:r w:rsidRPr="00514AC2">
        <w:rPr>
          <w:rFonts w:ascii="ＭＳ ゴシック" w:eastAsia="ＭＳ ゴシック" w:hAnsi="ＭＳ ゴシック" w:cs="ＭＳ ゴシック" w:hint="eastAsia"/>
          <w:lang w:eastAsia="zh-CN"/>
        </w:rPr>
        <w:t>。</w:t>
      </w:r>
    </w:p>
    <w:p w14:paraId="0DB10F27" w14:textId="77777777" w:rsidR="00514AC2" w:rsidRPr="00514AC2" w:rsidRDefault="00514AC2" w:rsidP="00514AC2">
      <w:pPr>
        <w:pStyle w:val="a3"/>
        <w:rPr>
          <w:rFonts w:ascii="ＭＳ ゴシック" w:eastAsia="ＭＳ ゴシック" w:hAnsi="ＭＳ ゴシック" w:cs="ＭＳ ゴシック"/>
          <w:lang w:eastAsia="zh-CN"/>
        </w:rPr>
      </w:pPr>
    </w:p>
    <w:p w14:paraId="5C9F01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B090CB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&lt;jaT0233&gt;「エステルさんも、ずっと孤児院で生活されていたんですよね？」</w:t>
      </w:r>
    </w:p>
    <w:p w14:paraId="05390546" w14:textId="782F7D7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lastRenderedPageBreak/>
        <w:t>&lt;cnT0233&gt;「艾斯蒂</w:t>
      </w:r>
      <w:r w:rsidRPr="00514AC2">
        <w:rPr>
          <w:rFonts w:ascii="Microsoft YaHei" w:eastAsia="Microsoft YaHei" w:hAnsi="Microsoft YaHei" w:cs="Microsoft YaHei" w:hint="eastAsia"/>
          <w:lang w:eastAsia="zh-CN"/>
        </w:rPr>
        <w:t>尔</w:t>
      </w:r>
      <w:ins w:id="269" w:author="hhh0578" w:date="2020-04-28T18:47:00Z">
        <w:r w:rsidR="0024059C">
          <w:rPr>
            <w:rFonts w:ascii="Microsoft YaHei" w:eastAsia="Microsoft YaHei" w:hAnsi="Microsoft YaHei" w:cs="Microsoft YaHei" w:hint="eastAsia"/>
            <w:lang w:eastAsia="zh-CN"/>
          </w:rPr>
          <w:t>，你</w:t>
        </w:r>
      </w:ins>
      <w:r w:rsidRPr="00514AC2">
        <w:rPr>
          <w:rFonts w:ascii="ＭＳ ゴシック" w:eastAsia="ＭＳ ゴシック" w:hAnsi="ＭＳ ゴシック" w:cs="ＭＳ ゴシック" w:hint="eastAsia"/>
          <w:lang w:eastAsia="zh-CN"/>
        </w:rPr>
        <w:t>是一直在孤儿院生活吧？」</w:t>
      </w:r>
    </w:p>
    <w:p w14:paraId="778C0486" w14:textId="77777777" w:rsidR="00514AC2" w:rsidRPr="00514AC2" w:rsidRDefault="00514AC2" w:rsidP="00514AC2">
      <w:pPr>
        <w:pStyle w:val="a3"/>
        <w:rPr>
          <w:rFonts w:ascii="ＭＳ ゴシック" w:eastAsia="ＭＳ ゴシック" w:hAnsi="ＭＳ ゴシック" w:cs="ＭＳ ゴシック"/>
          <w:lang w:eastAsia="zh-CN"/>
        </w:rPr>
      </w:pPr>
    </w:p>
    <w:p w14:paraId="51968E6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7E2CE4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&lt;jaT0234&gt;「え？」</w:t>
      </w:r>
    </w:p>
    <w:p w14:paraId="73105C1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&lt;cnT0234&gt;「</w:t>
      </w:r>
      <w:r w:rsidRPr="00514AC2">
        <w:rPr>
          <w:rFonts w:ascii="Microsoft YaHei" w:eastAsia="Microsoft YaHei" w:hAnsi="Microsoft YaHei" w:cs="Microsoft YaHei" w:hint="eastAsia"/>
        </w:rPr>
        <w:t>诶</w:t>
      </w:r>
      <w:r w:rsidRPr="00514AC2">
        <w:rPr>
          <w:rFonts w:ascii="ＭＳ ゴシック" w:eastAsia="ＭＳ ゴシック" w:hAnsi="ＭＳ ゴシック" w:cs="ＭＳ ゴシック" w:hint="eastAsia"/>
        </w:rPr>
        <w:t>？」</w:t>
      </w:r>
    </w:p>
    <w:p w14:paraId="55AA10E9" w14:textId="77777777" w:rsidR="00514AC2" w:rsidRPr="00514AC2" w:rsidRDefault="00514AC2" w:rsidP="00514AC2">
      <w:pPr>
        <w:pStyle w:val="a3"/>
        <w:rPr>
          <w:rFonts w:ascii="ＭＳ ゴシック" w:eastAsia="ＭＳ ゴシック" w:hAnsi="ＭＳ ゴシック" w:cs="ＭＳ ゴシック"/>
        </w:rPr>
      </w:pPr>
    </w:p>
    <w:p w14:paraId="78578EC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20DB48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&lt;jaT0235&gt;エステルさんが俺を見る。</w:t>
      </w:r>
    </w:p>
    <w:p w14:paraId="72D43EB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&lt;cnT0235&gt;艾斯蒂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看着我。</w:t>
      </w:r>
    </w:p>
    <w:p w14:paraId="5375F25A" w14:textId="77777777" w:rsidR="00514AC2" w:rsidRPr="00514AC2" w:rsidRDefault="00514AC2" w:rsidP="00514AC2">
      <w:pPr>
        <w:pStyle w:val="a3"/>
        <w:rPr>
          <w:rFonts w:ascii="ＭＳ ゴシック" w:eastAsia="ＭＳ ゴシック" w:hAnsi="ＭＳ ゴシック" w:cs="ＭＳ ゴシック"/>
          <w:lang w:eastAsia="zh-CN"/>
        </w:rPr>
      </w:pPr>
    </w:p>
    <w:p w14:paraId="6EDF4FD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805FF1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&lt;jaT0236&gt;「……あ」</w:t>
      </w:r>
    </w:p>
    <w:p w14:paraId="6916BF4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&lt;cnT0236&gt;「……啊」</w:t>
      </w:r>
    </w:p>
    <w:p w14:paraId="28B52F62" w14:textId="77777777" w:rsidR="00514AC2" w:rsidRPr="00514AC2" w:rsidRDefault="00514AC2" w:rsidP="00514AC2">
      <w:pPr>
        <w:pStyle w:val="a3"/>
        <w:rPr>
          <w:rFonts w:ascii="ＭＳ ゴシック" w:eastAsia="ＭＳ ゴシック" w:hAnsi="ＭＳ ゴシック" w:cs="ＭＳ ゴシック"/>
        </w:rPr>
      </w:pPr>
    </w:p>
    <w:p w14:paraId="49E7909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3A3412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&lt;jaT0237&gt;「誰から聞いたのですか？」</w:t>
      </w:r>
    </w:p>
    <w:p w14:paraId="390773D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&lt;cnT0237&gt;「</w:t>
      </w:r>
      <w:r w:rsidRPr="00514AC2">
        <w:rPr>
          <w:rFonts w:ascii="Microsoft YaHei" w:eastAsia="Microsoft YaHei" w:hAnsi="Microsoft YaHei" w:cs="Microsoft YaHei" w:hint="eastAsia"/>
          <w:lang w:eastAsia="zh-CN"/>
        </w:rPr>
        <w:t>谁</w:t>
      </w:r>
      <w:r w:rsidRPr="00514AC2">
        <w:rPr>
          <w:rFonts w:ascii="ＭＳ ゴシック" w:eastAsia="ＭＳ ゴシック" w:hAnsi="ＭＳ ゴシック" w:cs="ＭＳ ゴシック" w:hint="eastAsia"/>
          <w:lang w:eastAsia="zh-CN"/>
        </w:rPr>
        <w:t>告</w:t>
      </w:r>
      <w:r w:rsidRPr="00514AC2">
        <w:rPr>
          <w:rFonts w:ascii="Microsoft YaHei" w:eastAsia="Microsoft YaHei" w:hAnsi="Microsoft YaHei" w:cs="Microsoft YaHei" w:hint="eastAsia"/>
          <w:lang w:eastAsia="zh-CN"/>
        </w:rPr>
        <w:t>诉</w:t>
      </w:r>
      <w:r w:rsidRPr="00514AC2">
        <w:rPr>
          <w:rFonts w:ascii="ＭＳ ゴシック" w:eastAsia="ＭＳ ゴシック" w:hAnsi="ＭＳ ゴシック" w:cs="ＭＳ ゴシック" w:hint="eastAsia"/>
          <w:lang w:eastAsia="zh-CN"/>
        </w:rPr>
        <w:t>你的？」</w:t>
      </w:r>
    </w:p>
    <w:p w14:paraId="6DF511C5" w14:textId="77777777" w:rsidR="00514AC2" w:rsidRPr="00514AC2" w:rsidRDefault="00514AC2" w:rsidP="00514AC2">
      <w:pPr>
        <w:pStyle w:val="a3"/>
        <w:rPr>
          <w:rFonts w:ascii="ＭＳ ゴシック" w:eastAsia="ＭＳ ゴシック" w:hAnsi="ＭＳ ゴシック" w:cs="ＭＳ ゴシック"/>
          <w:lang w:eastAsia="zh-CN"/>
        </w:rPr>
      </w:pPr>
    </w:p>
    <w:p w14:paraId="6DB791A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65B7A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&lt;jaT0238&gt;そういえば、この話はエステルさんから聞いたものじゃなかった。</w:t>
      </w:r>
    </w:p>
    <w:p w14:paraId="6E7666D2" w14:textId="36737D9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&lt;cnT0238&gt;</w:t>
      </w:r>
      <w:ins w:id="270" w:author="hhh0578" w:date="2020-04-28T18:47:00Z">
        <w:r w:rsidR="00BB068A">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突然想起从来没和艾斯蒂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聊</w:t>
      </w:r>
      <w:r w:rsidRPr="00514AC2">
        <w:rPr>
          <w:rFonts w:ascii="Microsoft YaHei" w:eastAsia="Microsoft YaHei" w:hAnsi="Microsoft YaHei" w:cs="Microsoft YaHei" w:hint="eastAsia"/>
          <w:lang w:eastAsia="zh-CN"/>
        </w:rPr>
        <w:t>过这</w:t>
      </w:r>
      <w:r w:rsidRPr="00514AC2">
        <w:rPr>
          <w:rFonts w:ascii="ＭＳ ゴシック" w:eastAsia="ＭＳ ゴシック" w:hAnsi="ＭＳ ゴシック" w:cs="ＭＳ ゴシック" w:hint="eastAsia"/>
          <w:lang w:eastAsia="zh-CN"/>
        </w:rPr>
        <w:t>些。</w:t>
      </w:r>
    </w:p>
    <w:p w14:paraId="4F537196" w14:textId="77777777" w:rsidR="00514AC2" w:rsidRPr="00514AC2" w:rsidRDefault="00514AC2" w:rsidP="00514AC2">
      <w:pPr>
        <w:pStyle w:val="a3"/>
        <w:rPr>
          <w:rFonts w:ascii="ＭＳ ゴシック" w:eastAsia="ＭＳ ゴシック" w:hAnsi="ＭＳ ゴシック" w:cs="ＭＳ ゴシック"/>
          <w:lang w:eastAsia="zh-CN"/>
        </w:rPr>
      </w:pPr>
    </w:p>
    <w:p w14:paraId="4F39658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67F8C4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&lt;jaT0239&gt;「ええと……モーリッツさんとカレンさんからです」</w:t>
      </w:r>
    </w:p>
    <w:p w14:paraId="4D8FE37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&lt;cnT0239&gt;「是……从摩利茨先生和卡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小姐那里听</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的」</w:t>
      </w:r>
    </w:p>
    <w:p w14:paraId="2417159E" w14:textId="77777777" w:rsidR="00514AC2" w:rsidRPr="00514AC2" w:rsidRDefault="00514AC2" w:rsidP="00514AC2">
      <w:pPr>
        <w:pStyle w:val="a3"/>
        <w:rPr>
          <w:rFonts w:ascii="ＭＳ ゴシック" w:eastAsia="ＭＳ ゴシック" w:hAnsi="ＭＳ ゴシック" w:cs="ＭＳ ゴシック"/>
          <w:lang w:eastAsia="zh-CN"/>
        </w:rPr>
      </w:pPr>
    </w:p>
    <w:p w14:paraId="24A514C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C1A1F7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&lt;jaT0240&gt;「そうですか……」</w:t>
      </w:r>
    </w:p>
    <w:p w14:paraId="4135A23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&lt;cnT0240&gt;「是</w:t>
      </w:r>
      <w:r w:rsidRPr="00514AC2">
        <w:rPr>
          <w:rFonts w:ascii="Microsoft YaHei" w:eastAsia="Microsoft YaHei" w:hAnsi="Microsoft YaHei" w:cs="Microsoft YaHei" w:hint="eastAsia"/>
        </w:rPr>
        <w:t>吗</w:t>
      </w:r>
      <w:r w:rsidRPr="00514AC2">
        <w:rPr>
          <w:rFonts w:ascii="ＭＳ ゴシック" w:eastAsia="ＭＳ ゴシック" w:hAnsi="ＭＳ ゴシック" w:cs="ＭＳ ゴシック"/>
        </w:rPr>
        <w:t>……」</w:t>
      </w:r>
    </w:p>
    <w:p w14:paraId="419C3826" w14:textId="77777777" w:rsidR="00514AC2" w:rsidRPr="00514AC2" w:rsidRDefault="00514AC2" w:rsidP="00514AC2">
      <w:pPr>
        <w:pStyle w:val="a3"/>
        <w:rPr>
          <w:rFonts w:ascii="ＭＳ ゴシック" w:eastAsia="ＭＳ ゴシック" w:hAnsi="ＭＳ ゴシック" w:cs="ＭＳ ゴシック"/>
        </w:rPr>
      </w:pPr>
    </w:p>
    <w:p w14:paraId="2122D76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0AF77B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&lt;jaT0241&gt;少し考える仕草をする。</w:t>
      </w:r>
    </w:p>
    <w:p w14:paraId="768FAE3E"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&lt;cnT0241&gt;艾斯蒂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稍微思考了一下。</w:t>
      </w:r>
    </w:p>
    <w:p w14:paraId="011C84C7" w14:textId="77777777" w:rsidR="00514AC2" w:rsidRPr="00514AC2" w:rsidRDefault="00514AC2" w:rsidP="00514AC2">
      <w:pPr>
        <w:pStyle w:val="a3"/>
        <w:rPr>
          <w:rFonts w:ascii="ＭＳ ゴシック" w:eastAsia="ＭＳ ゴシック" w:hAnsi="ＭＳ ゴシック" w:cs="ＭＳ ゴシック"/>
          <w:lang w:eastAsia="zh-CN"/>
        </w:rPr>
      </w:pPr>
    </w:p>
    <w:p w14:paraId="3E1E6A5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FE226E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&lt;jaT0242&gt;「そういうことでしたら、私が隠す意味はないですね」</w:t>
      </w:r>
    </w:p>
    <w:p w14:paraId="11FA6F8A" w14:textId="7E1F855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&lt;cnT0242&gt;「</w:t>
      </w:r>
      <w:del w:id="271" w:author="hhh0578" w:date="2020-04-28T18:47:00Z">
        <w:r w:rsidRPr="00514AC2" w:rsidDel="00882E60">
          <w:rPr>
            <w:rFonts w:ascii="DengXian" w:eastAsia="DengXian" w:hAnsi="DengXian" w:cs="ＭＳ ゴシック" w:hint="eastAsia"/>
            <w:lang w:eastAsia="zh-CN"/>
          </w:rPr>
          <w:delText>事已至此</w:delText>
        </w:r>
      </w:del>
      <w:ins w:id="272" w:author="hhh0578" w:date="2020-04-28T18:47:00Z">
        <w:r w:rsidR="00882E60">
          <w:rPr>
            <w:rFonts w:ascii="DengXian" w:eastAsia="DengXian" w:hAnsi="DengXian" w:cs="ＭＳ ゴシック" w:hint="eastAsia"/>
            <w:lang w:eastAsia="zh-CN"/>
          </w:rPr>
          <w:t>那</w:t>
        </w:r>
      </w:ins>
      <w:r w:rsidRPr="00514AC2">
        <w:rPr>
          <w:rFonts w:ascii="ＭＳ ゴシック" w:eastAsia="ＭＳ ゴシック" w:hAnsi="ＭＳ ゴシック" w:cs="ＭＳ ゴシック"/>
          <w:lang w:eastAsia="zh-CN"/>
        </w:rPr>
        <w:t>我也没必要</w:t>
      </w:r>
      <w:r w:rsidRPr="00514AC2">
        <w:rPr>
          <w:rFonts w:ascii="Microsoft YaHei" w:eastAsia="Microsoft YaHei" w:hAnsi="Microsoft YaHei" w:cs="Microsoft YaHei" w:hint="eastAsia"/>
          <w:lang w:eastAsia="zh-CN"/>
        </w:rPr>
        <w:t>隐瞒</w:t>
      </w:r>
      <w:r w:rsidRPr="00514AC2">
        <w:rPr>
          <w:rFonts w:ascii="ＭＳ ゴシック" w:eastAsia="ＭＳ ゴシック" w:hAnsi="ＭＳ ゴシック" w:cs="ＭＳ ゴシック" w:hint="eastAsia"/>
          <w:lang w:eastAsia="zh-CN"/>
        </w:rPr>
        <w:t>了」</w:t>
      </w:r>
    </w:p>
    <w:p w14:paraId="4F95C6E4" w14:textId="77777777" w:rsidR="00514AC2" w:rsidRPr="00514AC2" w:rsidRDefault="00514AC2" w:rsidP="00514AC2">
      <w:pPr>
        <w:pStyle w:val="a3"/>
        <w:rPr>
          <w:rFonts w:ascii="ＭＳ ゴシック" w:eastAsia="ＭＳ ゴシック" w:hAnsi="ＭＳ ゴシック" w:cs="ＭＳ ゴシック"/>
          <w:lang w:eastAsia="zh-CN"/>
        </w:rPr>
      </w:pPr>
    </w:p>
    <w:p w14:paraId="3FFBF6C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03774A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&lt;jaT0243&gt;エステルさんの表情が穏やかなものに変わった。</w:t>
      </w:r>
    </w:p>
    <w:p w14:paraId="2A841420"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&lt;cnT0243&gt;艾斯蒂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的表情柔和起来。</w:t>
      </w:r>
    </w:p>
    <w:p w14:paraId="2804CC18" w14:textId="77777777" w:rsidR="00514AC2" w:rsidRPr="00514AC2" w:rsidRDefault="00514AC2" w:rsidP="00514AC2">
      <w:pPr>
        <w:pStyle w:val="a3"/>
        <w:rPr>
          <w:rFonts w:ascii="ＭＳ ゴシック" w:eastAsia="ＭＳ ゴシック" w:hAnsi="ＭＳ ゴシック" w:cs="ＭＳ ゴシック"/>
          <w:lang w:eastAsia="zh-CN"/>
        </w:rPr>
      </w:pPr>
    </w:p>
    <w:p w14:paraId="5B167E9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903912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&lt;jaT0244&gt;「私は、生まれてすぐ孤児院の門前に捨てられたようです」</w:t>
      </w:r>
    </w:p>
    <w:p w14:paraId="68E4F370" w14:textId="6EAACC58"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&lt;cnT0244&gt;「我</w:t>
      </w:r>
      <w:r w:rsidRPr="00514AC2">
        <w:rPr>
          <w:rFonts w:ascii="Microsoft YaHei" w:eastAsia="Microsoft YaHei" w:hAnsi="Microsoft YaHei" w:cs="Microsoft YaHei" w:hint="eastAsia"/>
          <w:lang w:eastAsia="zh-CN"/>
        </w:rPr>
        <w:t>刚</w:t>
      </w:r>
      <w:r w:rsidRPr="00514AC2">
        <w:rPr>
          <w:rFonts w:ascii="ＭＳ ゴシック" w:eastAsia="ＭＳ ゴシック" w:hAnsi="ＭＳ ゴシック" w:cs="ＭＳ ゴシック" w:hint="eastAsia"/>
          <w:lang w:eastAsia="zh-CN"/>
        </w:rPr>
        <w:t>出生就被</w:t>
      </w:r>
      <w:ins w:id="273" w:author="hhh0578" w:date="2020-04-28T18:47:00Z">
        <w:r w:rsidR="00A75B00">
          <w:rPr>
            <w:rFonts w:ascii="ＭＳ ゴシック" w:eastAsia="DengXian" w:hAnsi="ＭＳ ゴシック" w:cs="ＭＳ ゴシック" w:hint="eastAsia"/>
            <w:lang w:eastAsia="zh-CN"/>
          </w:rPr>
          <w:t>抛弃</w:t>
        </w:r>
      </w:ins>
      <w:del w:id="274" w:author="hhh0578" w:date="2020-04-28T18:47:00Z">
        <w:r w:rsidRPr="00514AC2" w:rsidDel="00A75B00">
          <w:rPr>
            <w:rFonts w:ascii="ＭＳ ゴシック" w:eastAsia="ＭＳ ゴシック" w:hAnsi="ＭＳ ゴシック" w:cs="ＭＳ ゴシック" w:hint="eastAsia"/>
            <w:lang w:eastAsia="zh-CN"/>
          </w:rPr>
          <w:delText>舍弃</w:delText>
        </w:r>
      </w:del>
      <w:r w:rsidRPr="00514AC2">
        <w:rPr>
          <w:rFonts w:ascii="ＭＳ ゴシック" w:eastAsia="ＭＳ ゴシック" w:hAnsi="ＭＳ ゴシック" w:cs="ＭＳ ゴシック" w:hint="eastAsia"/>
          <w:lang w:eastAsia="zh-CN"/>
        </w:rPr>
        <w:t>在孤儿院</w:t>
      </w:r>
      <w:r w:rsidRPr="00514AC2">
        <w:rPr>
          <w:rFonts w:ascii="Microsoft YaHei" w:eastAsia="Microsoft YaHei" w:hAnsi="Microsoft YaHei" w:cs="Microsoft YaHei" w:hint="eastAsia"/>
          <w:lang w:eastAsia="zh-CN"/>
        </w:rPr>
        <w:t>门</w:t>
      </w:r>
      <w:r w:rsidRPr="00514AC2">
        <w:rPr>
          <w:rFonts w:ascii="ＭＳ ゴシック" w:eastAsia="ＭＳ ゴシック" w:hAnsi="ＭＳ ゴシック" w:cs="ＭＳ ゴシック" w:hint="eastAsia"/>
          <w:lang w:eastAsia="zh-CN"/>
        </w:rPr>
        <w:t>口」</w:t>
      </w:r>
    </w:p>
    <w:p w14:paraId="325C0134" w14:textId="77777777" w:rsidR="00514AC2" w:rsidRPr="00514AC2" w:rsidRDefault="00514AC2" w:rsidP="00514AC2">
      <w:pPr>
        <w:pStyle w:val="a3"/>
        <w:rPr>
          <w:rFonts w:ascii="ＭＳ ゴシック" w:eastAsia="ＭＳ ゴシック" w:hAnsi="ＭＳ ゴシック" w:cs="ＭＳ ゴシック"/>
          <w:lang w:eastAsia="zh-CN"/>
        </w:rPr>
      </w:pPr>
    </w:p>
    <w:p w14:paraId="0EA708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90B48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&lt;jaT0245&gt;「そこにいらっしゃったのがモーリッツ様で、私の親代わりになってくれました」</w:t>
      </w:r>
    </w:p>
    <w:p w14:paraId="00E2435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&lt;cnT0245&gt;「在那里的摩利茨大人代替我的双</w:t>
      </w:r>
      <w:r w:rsidRPr="00514AC2">
        <w:rPr>
          <w:rFonts w:ascii="Microsoft YaHei" w:eastAsia="Microsoft YaHei" w:hAnsi="Microsoft YaHei" w:cs="Microsoft YaHei" w:hint="eastAsia"/>
          <w:lang w:eastAsia="zh-CN"/>
        </w:rPr>
        <w:t>亲</w:t>
      </w:r>
      <w:r w:rsidRPr="00514AC2">
        <w:rPr>
          <w:rFonts w:ascii="ＭＳ ゴシック" w:eastAsia="ＭＳ ゴシック" w:hAnsi="ＭＳ ゴシック" w:cs="ＭＳ ゴシック" w:hint="eastAsia"/>
          <w:lang w:eastAsia="zh-CN"/>
        </w:rPr>
        <w:t>接</w:t>
      </w:r>
      <w:r w:rsidRPr="00514AC2">
        <w:rPr>
          <w:rFonts w:ascii="Microsoft YaHei" w:eastAsia="Microsoft YaHei" w:hAnsi="Microsoft YaHei" w:cs="Microsoft YaHei" w:hint="eastAsia"/>
          <w:lang w:eastAsia="zh-CN"/>
        </w:rPr>
        <w:t>纳</w:t>
      </w:r>
      <w:r w:rsidRPr="00514AC2">
        <w:rPr>
          <w:rFonts w:ascii="ＭＳ ゴシック" w:eastAsia="ＭＳ ゴシック" w:hAnsi="ＭＳ ゴシック" w:cs="ＭＳ ゴシック" w:hint="eastAsia"/>
          <w:lang w:eastAsia="zh-CN"/>
        </w:rPr>
        <w:t>了我」</w:t>
      </w:r>
    </w:p>
    <w:p w14:paraId="033D1F85" w14:textId="77777777" w:rsidR="00514AC2" w:rsidRPr="00514AC2" w:rsidRDefault="00514AC2" w:rsidP="00514AC2">
      <w:pPr>
        <w:pStyle w:val="a3"/>
        <w:rPr>
          <w:rFonts w:ascii="ＭＳ ゴシック" w:eastAsia="ＭＳ ゴシック" w:hAnsi="ＭＳ ゴシック" w:cs="ＭＳ ゴシック"/>
          <w:lang w:eastAsia="zh-CN"/>
        </w:rPr>
      </w:pPr>
    </w:p>
    <w:p w14:paraId="5AEEE16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94AC2B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&lt;jaT0246&gt;「カレンさんも同じ孤児院で育ったと言ってました」</w:t>
      </w:r>
    </w:p>
    <w:p w14:paraId="641D975D" w14:textId="02E10F0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&lt;cnT0246&gt;「听</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小姐也</w:t>
      </w:r>
      <w:ins w:id="275" w:author="hhh0578" w:date="2020-04-28T18:48:00Z">
        <w:r w:rsidR="00847EC4">
          <w:rPr>
            <w:rFonts w:ascii="ＭＳ ゴシック" w:eastAsia="DengXian" w:hAnsi="ＭＳ ゴシック" w:cs="ＭＳ ゴシック" w:hint="eastAsia"/>
            <w:lang w:eastAsia="zh-CN"/>
          </w:rPr>
          <w:t>在</w:t>
        </w:r>
      </w:ins>
      <w:del w:id="276" w:author="hhh0578" w:date="2020-04-28T18:48:00Z">
        <w:r w:rsidRPr="00514AC2" w:rsidDel="00847EC4">
          <w:rPr>
            <w:rFonts w:ascii="ＭＳ ゴシック" w:eastAsia="ＭＳ ゴシック" w:hAnsi="ＭＳ ゴシック" w:cs="ＭＳ ゴシック" w:hint="eastAsia"/>
            <w:lang w:eastAsia="zh-CN"/>
          </w:rPr>
          <w:delText>是再</w:delText>
        </w:r>
      </w:del>
      <w:r w:rsidRPr="00514AC2">
        <w:rPr>
          <w:rFonts w:ascii="ＭＳ ゴシック" w:eastAsia="ＭＳ ゴシック" w:hAnsi="ＭＳ ゴシック" w:cs="ＭＳ ゴシック" w:hint="eastAsia"/>
          <w:lang w:eastAsia="zh-CN"/>
        </w:rPr>
        <w:t>同一个孤儿院」</w:t>
      </w:r>
    </w:p>
    <w:p w14:paraId="5E44A84B" w14:textId="77777777" w:rsidR="00514AC2" w:rsidRPr="00514AC2" w:rsidRDefault="00514AC2" w:rsidP="00514AC2">
      <w:pPr>
        <w:pStyle w:val="a3"/>
        <w:rPr>
          <w:rFonts w:ascii="ＭＳ ゴシック" w:eastAsia="ＭＳ ゴシック" w:hAnsi="ＭＳ ゴシック" w:cs="ＭＳ ゴシック"/>
          <w:lang w:eastAsia="zh-CN"/>
        </w:rPr>
      </w:pPr>
    </w:p>
    <w:p w14:paraId="0AF9397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61E332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&lt;jaT0247&gt;「はい。もっとも、カレン様は私が幼い頃に王宮に入りましたから、一緒にいた時期のことは覚えていません」</w:t>
      </w:r>
    </w:p>
    <w:p w14:paraId="1F9CCCAA" w14:textId="119C866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&lt;cnT0247&gt;「是的。</w:t>
      </w:r>
      <w:del w:id="277" w:author="hhh0578" w:date="2020-04-28T18:48:00Z">
        <w:r w:rsidRPr="00514AC2" w:rsidDel="0090013D">
          <w:rPr>
            <w:rFonts w:ascii="ＭＳ ゴシック" w:eastAsia="ＭＳ ゴシック" w:hAnsi="ＭＳ ゴシック" w:cs="ＭＳ ゴシック"/>
            <w:lang w:eastAsia="zh-CN"/>
          </w:rPr>
          <w:delText>事</w:delText>
        </w:r>
        <w:r w:rsidRPr="00514AC2" w:rsidDel="0090013D">
          <w:rPr>
            <w:rFonts w:ascii="Microsoft YaHei" w:eastAsia="Microsoft YaHei" w:hAnsi="Microsoft YaHei" w:cs="Microsoft YaHei" w:hint="eastAsia"/>
            <w:lang w:eastAsia="zh-CN"/>
          </w:rPr>
          <w:delText>实</w:delText>
        </w:r>
        <w:r w:rsidRPr="00514AC2" w:rsidDel="0090013D">
          <w:rPr>
            <w:rFonts w:ascii="ＭＳ ゴシック" w:eastAsia="ＭＳ ゴシック" w:hAnsi="ＭＳ ゴシック" w:cs="ＭＳ ゴシック" w:hint="eastAsia"/>
            <w:lang w:eastAsia="zh-CN"/>
          </w:rPr>
          <w:delText>上</w:delText>
        </w:r>
      </w:del>
      <w:ins w:id="278" w:author="hhh0578" w:date="2020-04-28T18:48:00Z">
        <w:r w:rsidR="0090013D">
          <w:rPr>
            <w:rFonts w:ascii="DengXian" w:eastAsia="DengXian" w:hAnsi="DengXian" w:cs="ＭＳ ゴシック" w:hint="eastAsia"/>
            <w:lang w:eastAsia="zh-CN"/>
          </w:rPr>
          <w:t>不过</w:t>
        </w:r>
      </w:ins>
      <w:r w:rsidRPr="00514AC2">
        <w:rPr>
          <w:rFonts w:ascii="ＭＳ ゴシック" w:eastAsia="ＭＳ ゴシック" w:hAnsi="ＭＳ ゴシック" w:cs="ＭＳ ゴシック" w:hint="eastAsia"/>
          <w:lang w:eastAsia="zh-CN"/>
        </w:rPr>
        <w:t>，卡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大人在我很小的</w:t>
      </w:r>
      <w:r w:rsidRPr="00514AC2">
        <w:rPr>
          <w:rFonts w:ascii="Microsoft YaHei" w:eastAsia="Microsoft YaHei" w:hAnsi="Microsoft YaHei" w:cs="Microsoft YaHei" w:hint="eastAsia"/>
          <w:lang w:eastAsia="zh-CN"/>
        </w:rPr>
        <w:t>时</w:t>
      </w:r>
      <w:r w:rsidRPr="00514AC2">
        <w:rPr>
          <w:rFonts w:ascii="ＭＳ ゴシック" w:eastAsia="ＭＳ ゴシック" w:hAnsi="ＭＳ ゴシック" w:cs="ＭＳ ゴシック" w:hint="eastAsia"/>
          <w:lang w:eastAsia="zh-CN"/>
        </w:rPr>
        <w:t>候就</w:t>
      </w:r>
      <w:r w:rsidRPr="00514AC2">
        <w:rPr>
          <w:rFonts w:ascii="Microsoft YaHei" w:eastAsia="Microsoft YaHei" w:hAnsi="Microsoft YaHei" w:cs="Microsoft YaHei" w:hint="eastAsia"/>
          <w:lang w:eastAsia="zh-CN"/>
        </w:rPr>
        <w:t>进</w:t>
      </w:r>
      <w:r w:rsidRPr="00514AC2">
        <w:rPr>
          <w:rFonts w:ascii="ＭＳ ゴシック" w:eastAsia="ＭＳ ゴシック" w:hAnsi="ＭＳ ゴシック" w:cs="ＭＳ ゴシック" w:hint="eastAsia"/>
          <w:lang w:eastAsia="zh-CN"/>
        </w:rPr>
        <w:t>王</w:t>
      </w:r>
      <w:r w:rsidRPr="00514AC2">
        <w:rPr>
          <w:rFonts w:ascii="Microsoft YaHei" w:eastAsia="Microsoft YaHei" w:hAnsi="Microsoft YaHei" w:cs="Microsoft YaHei" w:hint="eastAsia"/>
          <w:lang w:eastAsia="zh-CN"/>
        </w:rPr>
        <w:t>宫</w:t>
      </w:r>
      <w:r w:rsidRPr="00514AC2">
        <w:rPr>
          <w:rFonts w:ascii="ＭＳ ゴシック" w:eastAsia="ＭＳ ゴシック" w:hAnsi="ＭＳ ゴシック" w:cs="ＭＳ ゴシック" w:hint="eastAsia"/>
          <w:lang w:eastAsia="zh-CN"/>
        </w:rPr>
        <w:t>了，</w:t>
      </w:r>
      <w:del w:id="279" w:author="hhh0578" w:date="2020-04-28T18:48:00Z">
        <w:r w:rsidRPr="00514AC2" w:rsidDel="003F71D0">
          <w:rPr>
            <w:rFonts w:ascii="DengXian" w:eastAsia="DengXian" w:hAnsi="DengXian" w:cs="ＭＳ ゴシック" w:hint="eastAsia"/>
            <w:lang w:eastAsia="zh-CN"/>
          </w:rPr>
          <w:delText>没什么一起在孤</w:delText>
        </w:r>
        <w:r w:rsidRPr="00514AC2" w:rsidDel="003F71D0">
          <w:rPr>
            <w:rFonts w:ascii="DengXian" w:eastAsia="DengXian" w:hAnsi="DengXian" w:cs="ＭＳ ゴシック" w:hint="eastAsia"/>
            <w:lang w:eastAsia="zh-CN"/>
          </w:rPr>
          <w:lastRenderedPageBreak/>
          <w:delText>儿院的印象</w:delText>
        </w:r>
      </w:del>
      <w:ins w:id="280" w:author="hhh0578" w:date="2020-04-28T18:48:00Z">
        <w:r w:rsidR="003F71D0">
          <w:rPr>
            <w:rFonts w:ascii="DengXian" w:eastAsia="DengXian" w:hAnsi="DengXian" w:cs="ＭＳ ゴシック" w:hint="eastAsia"/>
            <w:lang w:eastAsia="zh-CN"/>
          </w:rPr>
          <w:t>我没有和她一起的记忆</w:t>
        </w:r>
      </w:ins>
      <w:r w:rsidRPr="00514AC2">
        <w:rPr>
          <w:rFonts w:ascii="ＭＳ ゴシック" w:eastAsia="ＭＳ ゴシック" w:hAnsi="ＭＳ ゴシック" w:cs="ＭＳ ゴシック" w:hint="eastAsia"/>
          <w:lang w:eastAsia="zh-CN"/>
        </w:rPr>
        <w:t>」</w:t>
      </w:r>
    </w:p>
    <w:p w14:paraId="5D644E67" w14:textId="77777777" w:rsidR="00514AC2" w:rsidRPr="00514AC2" w:rsidRDefault="00514AC2" w:rsidP="00514AC2">
      <w:pPr>
        <w:pStyle w:val="a3"/>
        <w:rPr>
          <w:rFonts w:ascii="ＭＳ ゴシック" w:eastAsia="ＭＳ ゴシック" w:hAnsi="ＭＳ ゴシック" w:cs="ＭＳ ゴシック"/>
          <w:lang w:eastAsia="zh-CN"/>
        </w:rPr>
      </w:pPr>
    </w:p>
    <w:p w14:paraId="6C20AB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C61E37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&lt;jaT0248&gt;「王宮に？」</w:t>
      </w:r>
    </w:p>
    <w:p w14:paraId="125F27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&lt;cnT0248&gt;「王</w:t>
      </w:r>
      <w:r w:rsidRPr="00514AC2">
        <w:rPr>
          <w:rFonts w:ascii="Microsoft YaHei" w:eastAsia="Microsoft YaHei" w:hAnsi="Microsoft YaHei" w:cs="Microsoft YaHei" w:hint="eastAsia"/>
        </w:rPr>
        <w:t>宫</w:t>
      </w:r>
      <w:r w:rsidRPr="00514AC2">
        <w:rPr>
          <w:rFonts w:ascii="ＭＳ ゴシック" w:eastAsia="ＭＳ ゴシック" w:hAnsi="ＭＳ ゴシック" w:cs="ＭＳ ゴシック" w:hint="eastAsia"/>
        </w:rPr>
        <w:t>？」</w:t>
      </w:r>
    </w:p>
    <w:p w14:paraId="678B08E2" w14:textId="77777777" w:rsidR="00514AC2" w:rsidRPr="00514AC2" w:rsidRDefault="00514AC2" w:rsidP="00514AC2">
      <w:pPr>
        <w:pStyle w:val="a3"/>
        <w:rPr>
          <w:rFonts w:ascii="ＭＳ ゴシック" w:eastAsia="ＭＳ ゴシック" w:hAnsi="ＭＳ ゴシック" w:cs="ＭＳ ゴシック"/>
        </w:rPr>
      </w:pPr>
    </w:p>
    <w:p w14:paraId="5BE0AD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57B5A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&lt;jaT0249&gt;「偶然お立ち寄りになったセフィリア女王が、カレン様をいたくお気に召したようです」</w:t>
      </w:r>
    </w:p>
    <w:p w14:paraId="783EFDC2" w14:textId="33B0AE1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&lt;cnT0249&gt;「</w:t>
      </w:r>
      <w:ins w:id="281" w:author="hhh0578" w:date="2020-04-28T18:49:00Z">
        <w:r w:rsidR="005D603B">
          <w:rPr>
            <w:rFonts w:ascii="DengXian" w:eastAsia="DengXian" w:hAnsi="DengXian" w:cs="ＭＳ ゴシック" w:hint="eastAsia"/>
            <w:lang w:eastAsia="zh-CN"/>
          </w:rPr>
          <w:t>据说是</w:t>
        </w:r>
      </w:ins>
      <w:r w:rsidRPr="00514AC2">
        <w:rPr>
          <w:rFonts w:ascii="ＭＳ ゴシック" w:eastAsia="ＭＳ ゴシック" w:hAnsi="ＭＳ ゴシック" w:cs="ＭＳ ゴシック"/>
          <w:lang w:eastAsia="zh-CN"/>
        </w:rPr>
        <w:t>偶然拜</w:t>
      </w:r>
      <w:r w:rsidRPr="00514AC2">
        <w:rPr>
          <w:rFonts w:ascii="Microsoft YaHei" w:eastAsia="Microsoft YaHei" w:hAnsi="Microsoft YaHei" w:cs="Microsoft YaHei" w:hint="eastAsia"/>
          <w:lang w:eastAsia="zh-CN"/>
        </w:rPr>
        <w:t>访</w:t>
      </w:r>
      <w:r w:rsidRPr="00514AC2">
        <w:rPr>
          <w:rFonts w:ascii="ＭＳ ゴシック" w:eastAsia="ＭＳ ゴシック" w:hAnsi="ＭＳ ゴシック" w:cs="ＭＳ ゴシック" w:hint="eastAsia"/>
          <w:lang w:eastAsia="zh-CN"/>
        </w:rPr>
        <w:t>孤儿院的索菲</w:t>
      </w:r>
      <w:r w:rsidRPr="00514AC2">
        <w:rPr>
          <w:rFonts w:ascii="Microsoft YaHei" w:eastAsia="Microsoft YaHei" w:hAnsi="Microsoft YaHei" w:cs="Microsoft YaHei" w:hint="eastAsia"/>
          <w:lang w:eastAsia="zh-CN"/>
        </w:rPr>
        <w:t>亚</w:t>
      </w:r>
      <w:r w:rsidRPr="00514AC2">
        <w:rPr>
          <w:rFonts w:ascii="ＭＳ ゴシック" w:eastAsia="ＭＳ ゴシック" w:hAnsi="ＭＳ ゴシック" w:cs="ＭＳ ゴシック" w:hint="eastAsia"/>
          <w:lang w:eastAsia="zh-CN"/>
        </w:rPr>
        <w:t>女王非常中意卡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大人」</w:t>
      </w:r>
    </w:p>
    <w:p w14:paraId="2399E906" w14:textId="77777777" w:rsidR="00514AC2" w:rsidRPr="00514AC2" w:rsidRDefault="00514AC2" w:rsidP="00514AC2">
      <w:pPr>
        <w:pStyle w:val="a3"/>
        <w:rPr>
          <w:rFonts w:ascii="ＭＳ ゴシック" w:eastAsia="ＭＳ ゴシック" w:hAnsi="ＭＳ ゴシック" w:cs="ＭＳ ゴシック"/>
          <w:lang w:eastAsia="zh-CN"/>
        </w:rPr>
      </w:pPr>
    </w:p>
    <w:p w14:paraId="628D543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2E55F7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&lt;jaT0250&gt;「数日後には、迎えの車が来たとか」</w:t>
      </w:r>
    </w:p>
    <w:p w14:paraId="148BE74B"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&lt;cnT0250&gt;「几天后就派</w:t>
      </w:r>
      <w:r w:rsidRPr="00514AC2">
        <w:rPr>
          <w:rFonts w:ascii="Microsoft YaHei" w:eastAsia="Microsoft YaHei" w:hAnsi="Microsoft YaHei" w:cs="Microsoft YaHei" w:hint="eastAsia"/>
          <w:lang w:eastAsia="zh-CN"/>
        </w:rPr>
        <w:t>车</w:t>
      </w:r>
      <w:r w:rsidRPr="00514AC2">
        <w:rPr>
          <w:rFonts w:ascii="ＭＳ ゴシック" w:eastAsia="ＭＳ ゴシック" w:hAnsi="ＭＳ ゴシック" w:cs="ＭＳ ゴシック" w:hint="eastAsia"/>
          <w:lang w:eastAsia="zh-CN"/>
        </w:rPr>
        <w:t>来接她了」</w:t>
      </w:r>
    </w:p>
    <w:p w14:paraId="5634EF47" w14:textId="77777777" w:rsidR="00514AC2" w:rsidRPr="00514AC2" w:rsidRDefault="00514AC2" w:rsidP="00514AC2">
      <w:pPr>
        <w:pStyle w:val="a3"/>
        <w:rPr>
          <w:rFonts w:ascii="ＭＳ ゴシック" w:eastAsia="ＭＳ ゴシック" w:hAnsi="ＭＳ ゴシック" w:cs="ＭＳ ゴシック"/>
          <w:lang w:eastAsia="zh-CN"/>
        </w:rPr>
      </w:pPr>
    </w:p>
    <w:p w14:paraId="47CC582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55D9B9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&lt;jaT0251&gt;「そんなことがあったんですか」</w:t>
      </w:r>
    </w:p>
    <w:p w14:paraId="7326D3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&lt;cnT0251&gt;「原来是</w:t>
      </w:r>
      <w:r w:rsidRPr="00514AC2">
        <w:rPr>
          <w:rFonts w:ascii="Microsoft YaHei" w:eastAsia="Microsoft YaHei" w:hAnsi="Microsoft YaHei" w:cs="Microsoft YaHei" w:hint="eastAsia"/>
        </w:rPr>
        <w:t>这样</w:t>
      </w:r>
      <w:r w:rsidRPr="00514AC2">
        <w:rPr>
          <w:rFonts w:ascii="ＭＳ ゴシック" w:eastAsia="ＭＳ ゴシック" w:hAnsi="ＭＳ ゴシック" w:cs="ＭＳ ゴシック" w:hint="eastAsia"/>
        </w:rPr>
        <w:t>」</w:t>
      </w:r>
    </w:p>
    <w:p w14:paraId="337EB30B" w14:textId="77777777" w:rsidR="00514AC2" w:rsidRPr="00514AC2" w:rsidRDefault="00514AC2" w:rsidP="00514AC2">
      <w:pPr>
        <w:pStyle w:val="a3"/>
        <w:rPr>
          <w:rFonts w:ascii="ＭＳ ゴシック" w:eastAsia="ＭＳ ゴシック" w:hAnsi="ＭＳ ゴシック" w:cs="ＭＳ ゴシック"/>
        </w:rPr>
      </w:pPr>
    </w:p>
    <w:p w14:paraId="1EA771D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8C7B5A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&lt;jaT0252&gt;初めて聞く話だった。</w:t>
      </w:r>
    </w:p>
    <w:p w14:paraId="408F9783" w14:textId="46955DA2"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&lt;cnT0252&gt;</w:t>
      </w:r>
      <w:ins w:id="282" w:author="hhh0578" w:date="2020-04-28T18:49:00Z">
        <w:r w:rsidR="0070484D">
          <w:rPr>
            <w:rFonts w:ascii="DengXian" w:eastAsia="DengXian" w:hAnsi="DengXian" w:cs="Microsoft YaHei" w:hint="eastAsia"/>
            <w:lang w:eastAsia="zh-CN"/>
          </w:rPr>
          <w:t>之前都不知道</w:t>
        </w:r>
      </w:ins>
      <w:del w:id="283" w:author="hhh0578" w:date="2020-04-28T18:49:00Z">
        <w:r w:rsidRPr="00514AC2" w:rsidDel="001F3876">
          <w:rPr>
            <w:rFonts w:ascii="ＭＳ ゴシック" w:eastAsia="ＭＳ ゴシック" w:hAnsi="ＭＳ ゴシック" w:cs="ＭＳ ゴシック"/>
          </w:rPr>
          <w:delText>第一次听</w:delText>
        </w:r>
        <w:r w:rsidRPr="00514AC2" w:rsidDel="001F3876">
          <w:rPr>
            <w:rFonts w:ascii="Microsoft YaHei" w:eastAsia="Microsoft YaHei" w:hAnsi="Microsoft YaHei" w:cs="Microsoft YaHei" w:hint="eastAsia"/>
          </w:rPr>
          <w:delText>说</w:delText>
        </w:r>
      </w:del>
      <w:r w:rsidRPr="00514AC2">
        <w:rPr>
          <w:rFonts w:ascii="ＭＳ ゴシック" w:eastAsia="ＭＳ ゴシック" w:hAnsi="ＭＳ ゴシック" w:cs="ＭＳ ゴシック" w:hint="eastAsia"/>
        </w:rPr>
        <w:t>。</w:t>
      </w:r>
    </w:p>
    <w:p w14:paraId="5FB45501" w14:textId="77777777" w:rsidR="00514AC2" w:rsidRPr="00514AC2" w:rsidRDefault="00514AC2" w:rsidP="00514AC2">
      <w:pPr>
        <w:pStyle w:val="a3"/>
        <w:rPr>
          <w:rFonts w:ascii="ＭＳ ゴシック" w:eastAsia="ＭＳ ゴシック" w:hAnsi="ＭＳ ゴシック" w:cs="ＭＳ ゴシック"/>
        </w:rPr>
      </w:pPr>
    </w:p>
    <w:p w14:paraId="242DEE1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113C3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&lt;jaT0253&gt;「カレンさんは、それからずっと王宮で仕事を？」</w:t>
      </w:r>
    </w:p>
    <w:p w14:paraId="3E38E7E5" w14:textId="54048CD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&lt;cnT0253&gt;「卡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w:t>
      </w:r>
      <w:ins w:id="284" w:author="hhh0578" w:date="2020-04-28T18:49:00Z">
        <w:r w:rsidR="00E64F5C">
          <w:rPr>
            <w:rFonts w:ascii="DengXian" w:eastAsia="DengXian" w:hAnsi="DengXian" w:cs="ＭＳ ゴシック" w:hint="eastAsia"/>
            <w:lang w:eastAsia="zh-CN"/>
          </w:rPr>
          <w:t>那</w:t>
        </w:r>
      </w:ins>
      <w:r w:rsidRPr="00514AC2">
        <w:rPr>
          <w:rFonts w:ascii="ＭＳ ゴシック" w:eastAsia="ＭＳ ゴシック" w:hAnsi="ＭＳ ゴシック" w:cs="ＭＳ ゴシック" w:hint="eastAsia"/>
          <w:lang w:eastAsia="zh-CN"/>
        </w:rPr>
        <w:t>之后一直在王</w:t>
      </w:r>
      <w:r w:rsidRPr="00514AC2">
        <w:rPr>
          <w:rFonts w:ascii="Microsoft YaHei" w:eastAsia="Microsoft YaHei" w:hAnsi="Microsoft YaHei" w:cs="Microsoft YaHei" w:hint="eastAsia"/>
          <w:lang w:eastAsia="zh-CN"/>
        </w:rPr>
        <w:t>宫</w:t>
      </w:r>
      <w:r w:rsidRPr="00514AC2">
        <w:rPr>
          <w:rFonts w:ascii="ＭＳ ゴシック" w:eastAsia="ＭＳ ゴシック" w:hAnsi="ＭＳ ゴシック" w:cs="ＭＳ ゴシック" w:hint="eastAsia"/>
          <w:lang w:eastAsia="zh-CN"/>
        </w:rPr>
        <w:t>工作？」</w:t>
      </w:r>
    </w:p>
    <w:p w14:paraId="2825247E" w14:textId="77777777" w:rsidR="00514AC2" w:rsidRPr="00514AC2" w:rsidRDefault="00514AC2" w:rsidP="00514AC2">
      <w:pPr>
        <w:pStyle w:val="a3"/>
        <w:rPr>
          <w:rFonts w:ascii="ＭＳ ゴシック" w:eastAsia="ＭＳ ゴシック" w:hAnsi="ＭＳ ゴシック" w:cs="ＭＳ ゴシック"/>
          <w:lang w:eastAsia="zh-CN"/>
        </w:rPr>
      </w:pPr>
    </w:p>
    <w:p w14:paraId="33F5C99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744960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&lt;jaT0254&gt;「詳しいことは分かりませんが、ずっとセフィリア様のお側にいらっしゃったようですね」</w:t>
      </w:r>
    </w:p>
    <w:p w14:paraId="1D3D60E5" w14:textId="17ECA06B"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lastRenderedPageBreak/>
        <w:t>&lt;cnT0254&gt;「</w:t>
      </w:r>
      <w:r w:rsidRPr="00514AC2">
        <w:rPr>
          <w:rFonts w:ascii="Microsoft YaHei" w:eastAsia="Microsoft YaHei" w:hAnsi="Microsoft YaHei" w:cs="Microsoft YaHei" w:hint="eastAsia"/>
          <w:lang w:eastAsia="zh-CN"/>
        </w:rPr>
        <w:t>详</w:t>
      </w:r>
      <w:r w:rsidRPr="00514AC2">
        <w:rPr>
          <w:rFonts w:ascii="ＭＳ ゴシック" w:eastAsia="ＭＳ ゴシック" w:hAnsi="ＭＳ ゴシック" w:cs="ＭＳ ゴシック" w:hint="eastAsia"/>
          <w:lang w:eastAsia="zh-CN"/>
        </w:rPr>
        <w:t>情我不清楚，不</w:t>
      </w:r>
      <w:r w:rsidRPr="00514AC2">
        <w:rPr>
          <w:rFonts w:ascii="Microsoft YaHei" w:eastAsia="Microsoft YaHei" w:hAnsi="Microsoft YaHei" w:cs="Microsoft YaHei" w:hint="eastAsia"/>
          <w:lang w:eastAsia="zh-CN"/>
        </w:rPr>
        <w:t>过</w:t>
      </w:r>
      <w:r w:rsidRPr="00514AC2">
        <w:rPr>
          <w:rFonts w:ascii="ＭＳ ゴシック" w:eastAsia="ＭＳ ゴシック" w:hAnsi="ＭＳ ゴシック" w:cs="ＭＳ ゴシック" w:hint="eastAsia"/>
          <w:lang w:eastAsia="zh-CN"/>
        </w:rPr>
        <w:t>好像一直在</w:t>
      </w:r>
      <w:del w:id="285" w:author="hhh0578" w:date="2020-04-28T18:49:00Z">
        <w:r w:rsidRPr="00514AC2" w:rsidDel="00E71433">
          <w:rPr>
            <w:rFonts w:ascii="Microsoft YaHei" w:eastAsia="Microsoft YaHei" w:hAnsi="Microsoft YaHei" w:cs="Microsoft YaHei" w:hint="eastAsia"/>
            <w:lang w:eastAsia="zh-CN"/>
          </w:rPr>
          <w:delText>为</w:delText>
        </w:r>
      </w:del>
      <w:r w:rsidRPr="00514AC2">
        <w:rPr>
          <w:rFonts w:ascii="ＭＳ ゴシック" w:eastAsia="ＭＳ ゴシック" w:hAnsi="ＭＳ ゴシック" w:cs="ＭＳ ゴシック" w:hint="eastAsia"/>
          <w:lang w:eastAsia="zh-CN"/>
        </w:rPr>
        <w:t>索菲</w:t>
      </w:r>
      <w:r w:rsidRPr="00514AC2">
        <w:rPr>
          <w:rFonts w:ascii="Microsoft YaHei" w:eastAsia="Microsoft YaHei" w:hAnsi="Microsoft YaHei" w:cs="Microsoft YaHei" w:hint="eastAsia"/>
          <w:lang w:eastAsia="zh-CN"/>
        </w:rPr>
        <w:t>亚</w:t>
      </w:r>
      <w:r w:rsidRPr="00514AC2">
        <w:rPr>
          <w:rFonts w:ascii="ＭＳ ゴシック" w:eastAsia="ＭＳ ゴシック" w:hAnsi="ＭＳ ゴシック" w:cs="ＭＳ ゴシック" w:hint="eastAsia"/>
          <w:lang w:eastAsia="zh-CN"/>
        </w:rPr>
        <w:t>大人</w:t>
      </w:r>
      <w:ins w:id="286" w:author="hhh0578" w:date="2020-04-28T18:49:00Z">
        <w:r w:rsidR="00E71433">
          <w:rPr>
            <w:rFonts w:ascii="ＭＳ ゴシック" w:eastAsia="DengXian" w:hAnsi="ＭＳ ゴシック" w:cs="ＭＳ ゴシック" w:hint="eastAsia"/>
            <w:lang w:eastAsia="zh-CN"/>
          </w:rPr>
          <w:t>左右</w:t>
        </w:r>
      </w:ins>
      <w:del w:id="287" w:author="hhh0578" w:date="2020-04-28T18:49:00Z">
        <w:r w:rsidRPr="00514AC2" w:rsidDel="00E71433">
          <w:rPr>
            <w:rFonts w:ascii="ＭＳ ゴシック" w:eastAsia="ＭＳ ゴシック" w:hAnsi="ＭＳ ゴシック" w:cs="ＭＳ ゴシック" w:hint="eastAsia"/>
            <w:lang w:eastAsia="zh-CN"/>
          </w:rPr>
          <w:delText>工作</w:delText>
        </w:r>
      </w:del>
      <w:r w:rsidRPr="00514AC2">
        <w:rPr>
          <w:rFonts w:ascii="ＭＳ ゴシック" w:eastAsia="ＭＳ ゴシック" w:hAnsi="ＭＳ ゴシック" w:cs="ＭＳ ゴシック" w:hint="eastAsia"/>
          <w:lang w:eastAsia="zh-CN"/>
        </w:rPr>
        <w:t>」</w:t>
      </w:r>
    </w:p>
    <w:p w14:paraId="56BAE185" w14:textId="77777777" w:rsidR="00514AC2" w:rsidRPr="00514AC2" w:rsidRDefault="00514AC2" w:rsidP="00514AC2">
      <w:pPr>
        <w:pStyle w:val="a3"/>
        <w:rPr>
          <w:rFonts w:ascii="ＭＳ ゴシック" w:eastAsia="ＭＳ ゴシック" w:hAnsi="ＭＳ ゴシック" w:cs="ＭＳ ゴシック"/>
          <w:lang w:eastAsia="zh-CN"/>
        </w:rPr>
      </w:pPr>
    </w:p>
    <w:p w14:paraId="5A6A8B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46BF6B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&lt;jaT0255&gt;あの若さでホームステイの責任者なんていう大役を任されているのも納得できる。</w:t>
      </w:r>
    </w:p>
    <w:p w14:paraId="7CE5226C" w14:textId="37063D7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&lt;cnT0255&gt;</w:t>
      </w:r>
      <w:ins w:id="288" w:author="hhh0578" w:date="2020-04-28T18:49:00Z">
        <w:r w:rsidR="004773F9">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大概能明白</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什么卡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小姐年</w:t>
      </w:r>
      <w:r w:rsidRPr="00514AC2">
        <w:rPr>
          <w:rFonts w:ascii="Microsoft YaHei" w:eastAsia="Microsoft YaHei" w:hAnsi="Microsoft YaHei" w:cs="Microsoft YaHei" w:hint="eastAsia"/>
          <w:lang w:eastAsia="zh-CN"/>
        </w:rPr>
        <w:t>纪轻轻</w:t>
      </w:r>
      <w:r w:rsidRPr="00514AC2">
        <w:rPr>
          <w:rFonts w:ascii="ＭＳ ゴシック" w:eastAsia="ＭＳ ゴシック" w:hAnsi="ＭＳ ゴシック" w:cs="ＭＳ ゴシック" w:hint="eastAsia"/>
          <w:lang w:eastAsia="zh-CN"/>
        </w:rPr>
        <w:t>就</w:t>
      </w:r>
      <w:r w:rsidRPr="00514AC2">
        <w:rPr>
          <w:rFonts w:ascii="Microsoft YaHei" w:eastAsia="Microsoft YaHei" w:hAnsi="Microsoft YaHei" w:cs="Microsoft YaHei" w:hint="eastAsia"/>
          <w:lang w:eastAsia="zh-CN"/>
        </w:rPr>
        <w:t>负责</w:t>
      </w:r>
      <w:r w:rsidRPr="00514AC2">
        <w:rPr>
          <w:rFonts w:ascii="ＭＳ ゴシック" w:eastAsia="ＭＳ ゴシック" w:hAnsi="ＭＳ ゴシック" w:cs="ＭＳ ゴシック" w:hint="eastAsia"/>
          <w:lang w:eastAsia="zh-CN"/>
        </w:rPr>
        <w:t>菲</w:t>
      </w:r>
      <w:proofErr w:type="gramStart"/>
      <w:r w:rsidRPr="00514AC2">
        <w:rPr>
          <w:rFonts w:ascii="ＭＳ ゴシック" w:eastAsia="ＭＳ ゴシック" w:hAnsi="ＭＳ ゴシック" w:cs="ＭＳ ゴシック" w:hint="eastAsia"/>
          <w:lang w:eastAsia="zh-CN"/>
        </w:rPr>
        <w:t>娜</w:t>
      </w:r>
      <w:proofErr w:type="gramEnd"/>
      <w:r w:rsidRPr="00514AC2">
        <w:rPr>
          <w:rFonts w:ascii="ＭＳ ゴシック" w:eastAsia="ＭＳ ゴシック" w:hAnsi="ＭＳ ゴシック" w:cs="ＭＳ ゴシック" w:hint="eastAsia"/>
          <w:lang w:eastAsia="zh-CN"/>
        </w:rPr>
        <w:t>的地球寄宿生活</w:t>
      </w:r>
      <w:r w:rsidRPr="00514AC2">
        <w:rPr>
          <w:rFonts w:ascii="Microsoft YaHei" w:eastAsia="Microsoft YaHei" w:hAnsi="Microsoft YaHei" w:cs="Microsoft YaHei" w:hint="eastAsia"/>
          <w:lang w:eastAsia="zh-CN"/>
        </w:rPr>
        <w:t>这样</w:t>
      </w:r>
      <w:r w:rsidRPr="00514AC2">
        <w:rPr>
          <w:rFonts w:ascii="ＭＳ ゴシック" w:eastAsia="ＭＳ ゴシック" w:hAnsi="ＭＳ ゴシック" w:cs="ＭＳ ゴシック" w:hint="eastAsia"/>
          <w:lang w:eastAsia="zh-CN"/>
        </w:rPr>
        <w:t>重大的任</w:t>
      </w:r>
      <w:r w:rsidRPr="00514AC2">
        <w:rPr>
          <w:rFonts w:ascii="Microsoft YaHei" w:eastAsia="Microsoft YaHei" w:hAnsi="Microsoft YaHei" w:cs="Microsoft YaHei" w:hint="eastAsia"/>
          <w:lang w:eastAsia="zh-CN"/>
        </w:rPr>
        <w:t>务</w:t>
      </w:r>
      <w:r w:rsidRPr="00514AC2">
        <w:rPr>
          <w:rFonts w:ascii="ＭＳ ゴシック" w:eastAsia="ＭＳ ゴシック" w:hAnsi="ＭＳ ゴシック" w:cs="ＭＳ ゴシック" w:hint="eastAsia"/>
          <w:lang w:eastAsia="zh-CN"/>
        </w:rPr>
        <w:t>了。</w:t>
      </w:r>
    </w:p>
    <w:p w14:paraId="7D6675CD" w14:textId="77777777" w:rsidR="00514AC2" w:rsidRPr="00514AC2" w:rsidRDefault="00514AC2" w:rsidP="00514AC2">
      <w:pPr>
        <w:pStyle w:val="a3"/>
        <w:rPr>
          <w:rFonts w:ascii="ＭＳ ゴシック" w:eastAsia="ＭＳ ゴシック" w:hAnsi="ＭＳ ゴシック" w:cs="ＭＳ ゴシック"/>
          <w:lang w:eastAsia="zh-CN"/>
        </w:rPr>
      </w:pPr>
    </w:p>
    <w:p w14:paraId="5EC241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D50A66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&lt;jaT0256&gt;「カレン様は、今でも毎月孤児院に本やお菓子をお送り下さいます」</w:t>
      </w:r>
    </w:p>
    <w:p w14:paraId="7A0C9F6C"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&lt;cnT0256&gt;「卡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大人</w:t>
      </w:r>
      <w:r w:rsidRPr="00514AC2">
        <w:rPr>
          <w:rFonts w:ascii="Microsoft YaHei" w:eastAsia="Microsoft YaHei" w:hAnsi="Microsoft YaHei" w:cs="Microsoft YaHei" w:hint="eastAsia"/>
          <w:lang w:eastAsia="zh-CN"/>
        </w:rPr>
        <w:t>现</w:t>
      </w:r>
      <w:r w:rsidRPr="00514AC2">
        <w:rPr>
          <w:rFonts w:ascii="ＭＳ ゴシック" w:eastAsia="ＭＳ ゴシック" w:hAnsi="ＭＳ ゴシック" w:cs="ＭＳ ゴシック" w:hint="eastAsia"/>
          <w:lang w:eastAsia="zh-CN"/>
        </w:rPr>
        <w:t>在也在</w:t>
      </w:r>
      <w:r w:rsidRPr="00514AC2">
        <w:rPr>
          <w:rFonts w:ascii="Microsoft YaHei" w:eastAsia="Microsoft YaHei" w:hAnsi="Microsoft YaHei" w:cs="Microsoft YaHei" w:hint="eastAsia"/>
          <w:lang w:eastAsia="zh-CN"/>
        </w:rPr>
        <w:t>坚</w:t>
      </w:r>
      <w:r w:rsidRPr="00514AC2">
        <w:rPr>
          <w:rFonts w:ascii="ＭＳ ゴシック" w:eastAsia="ＭＳ ゴシック" w:hAnsi="ＭＳ ゴシック" w:cs="ＭＳ ゴシック" w:hint="eastAsia"/>
          <w:lang w:eastAsia="zh-CN"/>
        </w:rPr>
        <w:t>持每个月</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孤儿院捐</w:t>
      </w:r>
      <w:r w:rsidRPr="00514AC2">
        <w:rPr>
          <w:rFonts w:ascii="Microsoft YaHei" w:eastAsia="Microsoft YaHei" w:hAnsi="Microsoft YaHei" w:cs="Microsoft YaHei" w:hint="eastAsia"/>
          <w:lang w:eastAsia="zh-CN"/>
        </w:rPr>
        <w:t>赠书</w:t>
      </w:r>
      <w:r w:rsidRPr="00514AC2">
        <w:rPr>
          <w:rFonts w:ascii="ＭＳ ゴシック" w:eastAsia="ＭＳ ゴシック" w:hAnsi="ＭＳ ゴシック" w:cs="ＭＳ ゴシック" w:hint="eastAsia"/>
          <w:lang w:eastAsia="zh-CN"/>
        </w:rPr>
        <w:t>本和点心」</w:t>
      </w:r>
    </w:p>
    <w:p w14:paraId="514CE28D" w14:textId="77777777" w:rsidR="00514AC2" w:rsidRPr="00514AC2" w:rsidRDefault="00514AC2" w:rsidP="00514AC2">
      <w:pPr>
        <w:pStyle w:val="a3"/>
        <w:rPr>
          <w:rFonts w:ascii="ＭＳ ゴシック" w:eastAsia="ＭＳ ゴシック" w:hAnsi="ＭＳ ゴシック" w:cs="ＭＳ ゴシック"/>
          <w:lang w:eastAsia="zh-CN"/>
        </w:rPr>
      </w:pPr>
    </w:p>
    <w:p w14:paraId="0D9C1F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97EC5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&lt;jaT0257&gt;「高いお立場に立たれても、私たちのことを思って下さっているのです」</w:t>
      </w:r>
    </w:p>
    <w:p w14:paraId="4F7976B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&lt;cnT0257&gt;「哪怕身居高位也不曾忘</w:t>
      </w:r>
      <w:r w:rsidRPr="00514AC2">
        <w:rPr>
          <w:rFonts w:ascii="Microsoft YaHei" w:eastAsia="Microsoft YaHei" w:hAnsi="Microsoft YaHei" w:cs="Microsoft YaHei" w:hint="eastAsia"/>
          <w:lang w:eastAsia="zh-CN"/>
        </w:rPr>
        <w:t>记</w:t>
      </w:r>
      <w:r w:rsidRPr="00514AC2">
        <w:rPr>
          <w:rFonts w:ascii="ＭＳ ゴシック" w:eastAsia="ＭＳ ゴシック" w:hAnsi="ＭＳ ゴシック" w:cs="ＭＳ ゴシック" w:hint="eastAsia"/>
          <w:lang w:eastAsia="zh-CN"/>
        </w:rPr>
        <w:t>我</w:t>
      </w:r>
      <w:r w:rsidRPr="00514AC2">
        <w:rPr>
          <w:rFonts w:ascii="Microsoft YaHei" w:eastAsia="Microsoft YaHei" w:hAnsi="Microsoft YaHei" w:cs="Microsoft YaHei" w:hint="eastAsia"/>
          <w:lang w:eastAsia="zh-CN"/>
        </w:rPr>
        <w:t>们</w:t>
      </w:r>
      <w:r w:rsidRPr="00514AC2">
        <w:rPr>
          <w:rFonts w:ascii="ＭＳ ゴシック" w:eastAsia="ＭＳ ゴシック" w:hAnsi="ＭＳ ゴシック" w:cs="ＭＳ ゴシック" w:hint="eastAsia"/>
          <w:lang w:eastAsia="zh-CN"/>
        </w:rPr>
        <w:t>」</w:t>
      </w:r>
    </w:p>
    <w:p w14:paraId="01CB421D" w14:textId="77777777" w:rsidR="00514AC2" w:rsidRPr="00514AC2" w:rsidRDefault="00514AC2" w:rsidP="00514AC2">
      <w:pPr>
        <w:pStyle w:val="a3"/>
        <w:rPr>
          <w:rFonts w:ascii="ＭＳ ゴシック" w:eastAsia="ＭＳ ゴシック" w:hAnsi="ＭＳ ゴシック" w:cs="ＭＳ ゴシック"/>
          <w:lang w:eastAsia="zh-CN"/>
        </w:rPr>
      </w:pPr>
    </w:p>
    <w:p w14:paraId="6DB415E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0B8D75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&lt;jaT0258&gt;そう話すエステルさんの表情は、今まで見たこともないほど輝いていた。</w:t>
      </w:r>
    </w:p>
    <w:p w14:paraId="3E2A4421" w14:textId="6598588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&lt;cnT0258&gt;</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出</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句</w:t>
      </w:r>
      <w:r w:rsidRPr="00514AC2">
        <w:rPr>
          <w:rFonts w:ascii="Microsoft YaHei" w:eastAsia="Microsoft YaHei" w:hAnsi="Microsoft YaHei" w:cs="Microsoft YaHei" w:hint="eastAsia"/>
          <w:lang w:eastAsia="zh-CN"/>
        </w:rPr>
        <w:t>话</w:t>
      </w:r>
      <w:r w:rsidRPr="00514AC2">
        <w:rPr>
          <w:rFonts w:ascii="ＭＳ ゴシック" w:eastAsia="ＭＳ ゴシック" w:hAnsi="ＭＳ ゴシック" w:cs="ＭＳ ゴシック" w:hint="eastAsia"/>
          <w:lang w:eastAsia="zh-CN"/>
        </w:rPr>
        <w:t>的艾斯蒂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眼中</w:t>
      </w:r>
      <w:del w:id="289" w:author="hhh0578" w:date="2020-04-28T18:50:00Z">
        <w:r w:rsidRPr="00514AC2" w:rsidDel="009746AB">
          <w:rPr>
            <w:rFonts w:ascii="ＭＳ ゴシック" w:eastAsia="ＭＳ ゴシック" w:hAnsi="ＭＳ ゴシック" w:cs="ＭＳ ゴシック" w:hint="eastAsia"/>
            <w:lang w:eastAsia="zh-CN"/>
          </w:rPr>
          <w:delText>包含着</w:delText>
        </w:r>
      </w:del>
      <w:ins w:id="290" w:author="hhh0578" w:date="2020-04-28T18:50:00Z">
        <w:r w:rsidR="009746AB">
          <w:rPr>
            <w:rFonts w:ascii="Microsoft YaHei" w:eastAsia="Microsoft YaHei" w:hAnsi="Microsoft YaHei" w:cs="Microsoft YaHei" w:hint="eastAsia"/>
            <w:lang w:eastAsia="zh-CN"/>
          </w:rPr>
          <w:t>带着</w:t>
        </w:r>
        <w:r w:rsidR="009733B8">
          <w:rPr>
            <w:rFonts w:ascii="DengXian" w:eastAsia="DengXian" w:hAnsi="DengXian" w:cs="ＭＳ ゴシック" w:hint="eastAsia"/>
            <w:lang w:eastAsia="zh-CN"/>
          </w:rPr>
          <w:t>之前</w:t>
        </w:r>
        <w:r w:rsidR="00696D69">
          <w:rPr>
            <w:rFonts w:ascii="DengXian" w:eastAsia="DengXian" w:hAnsi="DengXian" w:cs="ＭＳ ゴシック" w:hint="eastAsia"/>
            <w:lang w:eastAsia="zh-CN"/>
          </w:rPr>
          <w:t>未</w:t>
        </w:r>
        <w:r w:rsidR="00696D69">
          <w:rPr>
            <w:rFonts w:ascii="Microsoft YaHei" w:eastAsia="Microsoft YaHei" w:hAnsi="Microsoft YaHei" w:cs="Microsoft YaHei" w:hint="eastAsia"/>
            <w:lang w:eastAsia="zh-CN"/>
          </w:rPr>
          <w:t>见过的</w:t>
        </w:r>
      </w:ins>
      <w:ins w:id="291" w:author="hhh0578" w:date="2020-04-28T18:51:00Z">
        <w:r w:rsidR="00F63388">
          <w:rPr>
            <w:rFonts w:ascii="Microsoft YaHei" w:eastAsia="Microsoft YaHei" w:hAnsi="Microsoft YaHei" w:cs="Microsoft YaHei" w:hint="eastAsia"/>
            <w:lang w:eastAsia="zh-CN"/>
          </w:rPr>
          <w:t>情感</w:t>
        </w:r>
      </w:ins>
      <w:r w:rsidRPr="00514AC2">
        <w:rPr>
          <w:rFonts w:ascii="ＭＳ ゴシック" w:eastAsia="ＭＳ ゴシック" w:hAnsi="ＭＳ ゴシック" w:cs="ＭＳ ゴシック" w:hint="eastAsia"/>
          <w:lang w:eastAsia="zh-CN"/>
        </w:rPr>
        <w:t>光</w:t>
      </w:r>
      <w:r w:rsidRPr="00514AC2">
        <w:rPr>
          <w:rFonts w:ascii="Microsoft YaHei" w:eastAsia="Microsoft YaHei" w:hAnsi="Microsoft YaHei" w:cs="Microsoft YaHei" w:hint="eastAsia"/>
          <w:lang w:eastAsia="zh-CN"/>
        </w:rPr>
        <w:t>辉</w:t>
      </w:r>
      <w:r w:rsidRPr="00514AC2">
        <w:rPr>
          <w:rFonts w:ascii="ＭＳ ゴシック" w:eastAsia="ＭＳ ゴシック" w:hAnsi="ＭＳ ゴシック" w:cs="ＭＳ ゴシック" w:hint="eastAsia"/>
          <w:lang w:eastAsia="zh-CN"/>
        </w:rPr>
        <w:t>。</w:t>
      </w:r>
    </w:p>
    <w:p w14:paraId="768474CF" w14:textId="77777777" w:rsidR="00514AC2" w:rsidRPr="00514AC2" w:rsidRDefault="00514AC2" w:rsidP="00514AC2">
      <w:pPr>
        <w:pStyle w:val="a3"/>
        <w:rPr>
          <w:rFonts w:ascii="ＭＳ ゴシック" w:eastAsia="ＭＳ ゴシック" w:hAnsi="ＭＳ ゴシック" w:cs="ＭＳ ゴシック"/>
          <w:lang w:eastAsia="zh-CN"/>
        </w:rPr>
      </w:pPr>
    </w:p>
    <w:p w14:paraId="52822CB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66F9A07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&lt;jaT0259&gt;「すごい方なんですね」</w:t>
      </w:r>
    </w:p>
    <w:p w14:paraId="118E2CC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&lt;cnT0259&gt;「真是</w:t>
      </w:r>
      <w:r w:rsidRPr="00514AC2">
        <w:rPr>
          <w:rFonts w:ascii="Microsoft YaHei" w:eastAsia="Microsoft YaHei" w:hAnsi="Microsoft YaHei" w:cs="Microsoft YaHei" w:hint="eastAsia"/>
          <w:lang w:eastAsia="zh-CN"/>
        </w:rPr>
        <w:t>伟</w:t>
      </w:r>
      <w:r w:rsidRPr="00514AC2">
        <w:rPr>
          <w:rFonts w:ascii="ＭＳ ゴシック" w:eastAsia="ＭＳ ゴシック" w:hAnsi="ＭＳ ゴシック" w:cs="ＭＳ ゴシック" w:hint="eastAsia"/>
          <w:lang w:eastAsia="zh-CN"/>
        </w:rPr>
        <w:t>大的人」</w:t>
      </w:r>
    </w:p>
    <w:p w14:paraId="1659B56D" w14:textId="77777777" w:rsidR="00514AC2" w:rsidRPr="00514AC2" w:rsidRDefault="00514AC2" w:rsidP="00514AC2">
      <w:pPr>
        <w:pStyle w:val="a3"/>
        <w:rPr>
          <w:rFonts w:ascii="ＭＳ ゴシック" w:eastAsia="ＭＳ ゴシック" w:hAnsi="ＭＳ ゴシック" w:cs="ＭＳ ゴシック"/>
          <w:lang w:eastAsia="zh-CN"/>
        </w:rPr>
      </w:pPr>
    </w:p>
    <w:p w14:paraId="0A91E13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97A449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&lt;jaT0260&gt;「理想の方です」</w:t>
      </w:r>
    </w:p>
    <w:p w14:paraId="02A70D03" w14:textId="03BAA2F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&lt;cnT0260&gt;「</w:t>
      </w:r>
      <w:del w:id="292" w:author="hhh0578" w:date="2020-04-28T18:51:00Z">
        <w:r w:rsidRPr="00514AC2" w:rsidDel="00CB5264">
          <w:rPr>
            <w:rFonts w:ascii="DengXian" w:eastAsia="DengXian" w:hAnsi="DengXian" w:cs="ＭＳ ゴシック" w:hint="eastAsia"/>
            <w:lang w:eastAsia="zh-CN"/>
          </w:rPr>
          <w:delText>非常</w:delText>
        </w:r>
        <w:r w:rsidRPr="00514AC2" w:rsidDel="00CB5264">
          <w:rPr>
            <w:rFonts w:ascii="Microsoft YaHei" w:eastAsia="Microsoft YaHei" w:hAnsi="Microsoft YaHei" w:cs="Microsoft YaHei" w:hint="eastAsia"/>
            <w:lang w:eastAsia="zh-CN"/>
          </w:rPr>
          <w:delText>让</w:delText>
        </w:r>
        <w:r w:rsidRPr="00514AC2" w:rsidDel="00CB5264">
          <w:rPr>
            <w:rFonts w:ascii="DengXian" w:eastAsia="DengXian" w:hAnsi="DengXian" w:cs="ＭＳ ゴシック" w:hint="eastAsia"/>
            <w:lang w:eastAsia="zh-CN"/>
          </w:rPr>
          <w:delText>人憧憬</w:delText>
        </w:r>
      </w:del>
      <w:ins w:id="293" w:author="hhh0578" w:date="2020-04-28T18:51:00Z">
        <w:r w:rsidR="00CB5264">
          <w:rPr>
            <w:rFonts w:ascii="DengXian" w:eastAsia="DengXian" w:hAnsi="DengXian" w:cs="ＭＳ ゴシック" w:hint="eastAsia"/>
            <w:lang w:eastAsia="zh-CN"/>
          </w:rPr>
          <w:t>是我的理想</w:t>
        </w:r>
      </w:ins>
      <w:r w:rsidRPr="00514AC2">
        <w:rPr>
          <w:rFonts w:ascii="ＭＳ ゴシック" w:eastAsia="ＭＳ ゴシック" w:hAnsi="ＭＳ ゴシック" w:cs="ＭＳ ゴシック" w:hint="eastAsia"/>
          <w:lang w:eastAsia="zh-CN"/>
        </w:rPr>
        <w:t>」</w:t>
      </w:r>
    </w:p>
    <w:p w14:paraId="5DAAD4A0" w14:textId="77777777" w:rsidR="00514AC2" w:rsidRPr="00514AC2" w:rsidRDefault="00514AC2" w:rsidP="00514AC2">
      <w:pPr>
        <w:pStyle w:val="a3"/>
        <w:rPr>
          <w:rFonts w:ascii="ＭＳ ゴシック" w:eastAsia="ＭＳ ゴシック" w:hAnsi="ＭＳ ゴシック" w:cs="ＭＳ ゴシック"/>
          <w:lang w:eastAsia="zh-CN"/>
        </w:rPr>
      </w:pPr>
    </w:p>
    <w:p w14:paraId="7DABE23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 【エステル】</w:t>
      </w:r>
    </w:p>
    <w:p w14:paraId="4612D5B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&lt;jaT0261&gt;「生まれなどハンデにならないことを証明されているのですから」</w:t>
      </w:r>
    </w:p>
    <w:p w14:paraId="5B9C9C46" w14:textId="2AE298D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&lt;cnT0261&gt;「</w:t>
      </w:r>
      <w:ins w:id="294" w:author="hhh0578" w:date="2020-04-28T18:51:00Z">
        <w:r w:rsidR="00685A06">
          <w:rPr>
            <w:rFonts w:ascii="DengXian" w:eastAsia="DengXian" w:hAnsi="DengXian" w:cs="ＭＳ ゴシック" w:hint="eastAsia"/>
            <w:lang w:eastAsia="zh-CN"/>
          </w:rPr>
          <w:t>因为她</w:t>
        </w:r>
        <w:r w:rsidR="00685A06">
          <w:rPr>
            <w:rFonts w:ascii="Microsoft YaHei" w:eastAsia="Microsoft YaHei" w:hAnsi="Microsoft YaHei" w:cs="Microsoft YaHei" w:hint="eastAsia"/>
            <w:lang w:eastAsia="zh-CN"/>
          </w:rPr>
          <w:t>证明了出身不会影响成就</w:t>
        </w:r>
      </w:ins>
      <w:del w:id="295" w:author="hhh0578" w:date="2020-04-28T18:51:00Z">
        <w:r w:rsidRPr="00514AC2" w:rsidDel="00685A06">
          <w:rPr>
            <w:rFonts w:ascii="ＭＳ ゴシック" w:eastAsia="ＭＳ ゴシック" w:hAnsi="ＭＳ ゴシック" w:cs="ＭＳ ゴシック"/>
            <w:lang w:eastAsia="zh-CN"/>
          </w:rPr>
          <w:delText>是出身不好也不会成</w:delText>
        </w:r>
        <w:r w:rsidRPr="00514AC2" w:rsidDel="00685A06">
          <w:rPr>
            <w:rFonts w:ascii="Microsoft YaHei" w:eastAsia="Microsoft YaHei" w:hAnsi="Microsoft YaHei" w:cs="Microsoft YaHei" w:hint="eastAsia"/>
            <w:lang w:eastAsia="zh-CN"/>
          </w:rPr>
          <w:delText>为</w:delText>
        </w:r>
        <w:r w:rsidRPr="00514AC2" w:rsidDel="00685A06">
          <w:rPr>
            <w:rFonts w:ascii="ＭＳ ゴシック" w:eastAsia="ＭＳ ゴシック" w:hAnsi="ＭＳ ゴシック" w:cs="ＭＳ ゴシック" w:hint="eastAsia"/>
            <w:lang w:eastAsia="zh-CN"/>
          </w:rPr>
          <w:delText>人生的阻碍的代表</w:delText>
        </w:r>
      </w:del>
      <w:r w:rsidRPr="00514AC2">
        <w:rPr>
          <w:rFonts w:ascii="ＭＳ ゴシック" w:eastAsia="ＭＳ ゴシック" w:hAnsi="ＭＳ ゴシック" w:cs="ＭＳ ゴシック" w:hint="eastAsia"/>
          <w:lang w:eastAsia="zh-CN"/>
        </w:rPr>
        <w:t>」</w:t>
      </w:r>
    </w:p>
    <w:p w14:paraId="22241361" w14:textId="77777777" w:rsidR="00514AC2" w:rsidRPr="00514AC2" w:rsidRDefault="00514AC2" w:rsidP="00514AC2">
      <w:pPr>
        <w:pStyle w:val="a3"/>
        <w:rPr>
          <w:rFonts w:ascii="ＭＳ ゴシック" w:eastAsia="ＭＳ ゴシック" w:hAnsi="ＭＳ ゴシック" w:cs="ＭＳ ゴシック"/>
          <w:lang w:eastAsia="zh-CN"/>
        </w:rPr>
      </w:pPr>
    </w:p>
    <w:p w14:paraId="5D0843E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2122FD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&lt;jaT0262&gt;「なるほど」</w:t>
      </w:r>
    </w:p>
    <w:p w14:paraId="56658F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&lt;cnT0262&gt;「原来如此」</w:t>
      </w:r>
    </w:p>
    <w:p w14:paraId="11409D5E" w14:textId="77777777" w:rsidR="00514AC2" w:rsidRPr="00514AC2" w:rsidRDefault="00514AC2" w:rsidP="00514AC2">
      <w:pPr>
        <w:pStyle w:val="a3"/>
        <w:rPr>
          <w:rFonts w:ascii="ＭＳ ゴシック" w:eastAsia="ＭＳ ゴシック" w:hAnsi="ＭＳ ゴシック" w:cs="ＭＳ ゴシック"/>
        </w:rPr>
      </w:pPr>
    </w:p>
    <w:p w14:paraId="76E1D8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145CB3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&lt;jaT0263&gt;孤児院で育ったということで、彼女がどれだけ苦しんだのか俺には分からない。</w:t>
      </w:r>
    </w:p>
    <w:p w14:paraId="7D90F788"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&lt;cnT0263&gt;我不知道她因</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孤儿院的出身遇到</w:t>
      </w:r>
      <w:r w:rsidRPr="00514AC2">
        <w:rPr>
          <w:rFonts w:ascii="Microsoft YaHei" w:eastAsia="Microsoft YaHei" w:hAnsi="Microsoft YaHei" w:cs="Microsoft YaHei" w:hint="eastAsia"/>
          <w:lang w:eastAsia="zh-CN"/>
        </w:rPr>
        <w:t>过</w:t>
      </w:r>
      <w:r w:rsidRPr="00514AC2">
        <w:rPr>
          <w:rFonts w:ascii="ＭＳ ゴシック" w:eastAsia="ＭＳ ゴシック" w:hAnsi="ＭＳ ゴシック" w:cs="ＭＳ ゴシック" w:hint="eastAsia"/>
          <w:lang w:eastAsia="zh-CN"/>
        </w:rPr>
        <w:t>多少非</w:t>
      </w:r>
      <w:r w:rsidRPr="00514AC2">
        <w:rPr>
          <w:rFonts w:ascii="Microsoft YaHei" w:eastAsia="Microsoft YaHei" w:hAnsi="Microsoft YaHei" w:cs="Microsoft YaHei" w:hint="eastAsia"/>
          <w:lang w:eastAsia="zh-CN"/>
        </w:rPr>
        <w:t>难</w:t>
      </w:r>
      <w:r w:rsidRPr="00514AC2">
        <w:rPr>
          <w:rFonts w:ascii="ＭＳ ゴシック" w:eastAsia="ＭＳ ゴシック" w:hAnsi="ＭＳ ゴシック" w:cs="ＭＳ ゴシック" w:hint="eastAsia"/>
          <w:lang w:eastAsia="zh-CN"/>
        </w:rPr>
        <w:t>。</w:t>
      </w:r>
    </w:p>
    <w:p w14:paraId="3D75095A" w14:textId="77777777" w:rsidR="00514AC2" w:rsidRPr="00514AC2" w:rsidRDefault="00514AC2" w:rsidP="00514AC2">
      <w:pPr>
        <w:pStyle w:val="a3"/>
        <w:rPr>
          <w:rFonts w:ascii="ＭＳ ゴシック" w:eastAsia="ＭＳ ゴシック" w:hAnsi="ＭＳ ゴシック" w:cs="ＭＳ ゴシック"/>
          <w:lang w:eastAsia="zh-CN"/>
        </w:rPr>
      </w:pPr>
    </w:p>
    <w:p w14:paraId="4DF49F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CA0A13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&lt;jaT0264&gt;カレンさんのような人が先を歩いてくれていることは、きっと彼女にとって大きな救いなのだろう。</w:t>
      </w:r>
    </w:p>
    <w:p w14:paraId="7954FA50" w14:textId="370CF68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&lt;cnT0264&gt;有卡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小姐那</w:t>
      </w:r>
      <w:r w:rsidRPr="00514AC2">
        <w:rPr>
          <w:rFonts w:ascii="Microsoft YaHei" w:eastAsia="Microsoft YaHei" w:hAnsi="Microsoft YaHei" w:cs="Microsoft YaHei" w:hint="eastAsia"/>
          <w:lang w:eastAsia="zh-CN"/>
        </w:rPr>
        <w:t>样</w:t>
      </w:r>
      <w:r w:rsidRPr="00514AC2">
        <w:rPr>
          <w:rFonts w:ascii="ＭＳ ゴシック" w:eastAsia="ＭＳ ゴシック" w:hAnsi="ＭＳ ゴシック" w:cs="ＭＳ ゴシック" w:hint="eastAsia"/>
          <w:lang w:eastAsia="zh-CN"/>
        </w:rPr>
        <w:t>的</w:t>
      </w:r>
      <w:ins w:id="296" w:author="hhh0578" w:date="2020-04-28T18:52:00Z">
        <w:r w:rsidR="00937623">
          <w:rPr>
            <w:rFonts w:ascii="ＭＳ ゴシック" w:eastAsia="DengXian" w:hAnsi="ＭＳ ゴシック" w:cs="ＭＳ ゴシック" w:hint="eastAsia"/>
            <w:lang w:eastAsia="zh-CN"/>
          </w:rPr>
          <w:t>先驱</w:t>
        </w:r>
      </w:ins>
      <w:del w:id="297" w:author="hhh0578" w:date="2020-04-28T18:52:00Z">
        <w:r w:rsidRPr="00514AC2" w:rsidDel="00937623">
          <w:rPr>
            <w:rFonts w:ascii="ＭＳ ゴシック" w:eastAsia="ＭＳ ゴシック" w:hAnsi="ＭＳ ゴシック" w:cs="ＭＳ ゴシック" w:hint="eastAsia"/>
            <w:lang w:eastAsia="zh-CN"/>
          </w:rPr>
          <w:delText>先人</w:delText>
        </w:r>
      </w:del>
      <w:r w:rsidRPr="00514AC2">
        <w:rPr>
          <w:rFonts w:ascii="ＭＳ ゴシック" w:eastAsia="ＭＳ ゴシック" w:hAnsi="ＭＳ ゴシック" w:cs="ＭＳ ゴシック" w:hint="eastAsia"/>
          <w:lang w:eastAsia="zh-CN"/>
        </w:rPr>
        <w:t>在，</w:t>
      </w:r>
      <w:r w:rsidRPr="00514AC2">
        <w:rPr>
          <w:rFonts w:ascii="Microsoft YaHei" w:eastAsia="Microsoft YaHei" w:hAnsi="Microsoft YaHei" w:cs="Microsoft YaHei" w:hint="eastAsia"/>
          <w:lang w:eastAsia="zh-CN"/>
        </w:rPr>
        <w:t>对</w:t>
      </w:r>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一定是莫大的拯救。</w:t>
      </w:r>
    </w:p>
    <w:p w14:paraId="4C13D8A1" w14:textId="77777777" w:rsidR="00514AC2" w:rsidRPr="00514AC2" w:rsidRDefault="00514AC2" w:rsidP="00514AC2">
      <w:pPr>
        <w:pStyle w:val="a3"/>
        <w:rPr>
          <w:rFonts w:ascii="ＭＳ ゴシック" w:eastAsia="ＭＳ ゴシック" w:hAnsi="ＭＳ ゴシック" w:cs="ＭＳ ゴシック"/>
          <w:lang w:eastAsia="zh-CN"/>
        </w:rPr>
      </w:pPr>
    </w:p>
    <w:p w14:paraId="306A85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185319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&lt;jaT0265&gt;「生まれなどは関係ありません」</w:t>
      </w:r>
    </w:p>
    <w:p w14:paraId="6DCC9146"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&lt;cnT0265&gt;「和出身没有关系」</w:t>
      </w:r>
    </w:p>
    <w:p w14:paraId="5BEE0A56" w14:textId="77777777" w:rsidR="00514AC2" w:rsidRPr="00514AC2" w:rsidRDefault="00514AC2" w:rsidP="00514AC2">
      <w:pPr>
        <w:pStyle w:val="a3"/>
        <w:rPr>
          <w:rFonts w:ascii="ＭＳ ゴシック" w:eastAsia="ＭＳ ゴシック" w:hAnsi="ＭＳ ゴシック" w:cs="ＭＳ ゴシック"/>
          <w:lang w:eastAsia="zh-CN"/>
        </w:rPr>
      </w:pPr>
    </w:p>
    <w:p w14:paraId="560F7DC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B5A054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&lt;jaT0266&gt;「今までどれだけの努力をしてきたかが、その人の人生を決めるのです」</w:t>
      </w:r>
    </w:p>
    <w:p w14:paraId="37894C89"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&lt;cnT0266&gt;「迄今</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止的努力才能决定一个人的人生」</w:t>
      </w:r>
    </w:p>
    <w:p w14:paraId="2949F225" w14:textId="77777777" w:rsidR="00514AC2" w:rsidRPr="00514AC2" w:rsidRDefault="00514AC2" w:rsidP="00514AC2">
      <w:pPr>
        <w:pStyle w:val="a3"/>
        <w:rPr>
          <w:rFonts w:ascii="ＭＳ ゴシック" w:eastAsia="ＭＳ ゴシック" w:hAnsi="ＭＳ ゴシック" w:cs="ＭＳ ゴシック"/>
          <w:lang w:eastAsia="zh-CN"/>
        </w:rPr>
      </w:pPr>
    </w:p>
    <w:p w14:paraId="14DB4F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C778F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&lt;jaT0267&gt;はっきりと言うエステルさん。</w:t>
      </w:r>
    </w:p>
    <w:p w14:paraId="51B9209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&lt;cnT0267&gt;艾斯蒂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断言道。</w:t>
      </w:r>
    </w:p>
    <w:p w14:paraId="4625679A" w14:textId="77777777" w:rsidR="00514AC2" w:rsidRPr="00514AC2" w:rsidRDefault="00514AC2" w:rsidP="00514AC2">
      <w:pPr>
        <w:pStyle w:val="a3"/>
        <w:rPr>
          <w:rFonts w:ascii="ＭＳ ゴシック" w:eastAsia="ＭＳ ゴシック" w:hAnsi="ＭＳ ゴシック" w:cs="ＭＳ ゴシック"/>
          <w:lang w:eastAsia="zh-CN"/>
        </w:rPr>
      </w:pPr>
    </w:p>
    <w:p w14:paraId="240451B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4C0B4D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&lt;jaT0268&gt;「……」</w:t>
      </w:r>
    </w:p>
    <w:p w14:paraId="7FE6C5F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&lt;cnT0268&gt;「……」</w:t>
      </w:r>
    </w:p>
    <w:p w14:paraId="53458C77" w14:textId="77777777" w:rsidR="00514AC2" w:rsidRPr="00514AC2" w:rsidRDefault="00514AC2" w:rsidP="00514AC2">
      <w:pPr>
        <w:pStyle w:val="a3"/>
        <w:rPr>
          <w:rFonts w:ascii="ＭＳ ゴシック" w:eastAsia="ＭＳ ゴシック" w:hAnsi="ＭＳ ゴシック" w:cs="ＭＳ ゴシック"/>
        </w:rPr>
      </w:pPr>
    </w:p>
    <w:p w14:paraId="2E2A95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2ACF1A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&lt;jaT0269&gt;先日と同じ違和感があった。</w:t>
      </w:r>
    </w:p>
    <w:p w14:paraId="2FBE4923" w14:textId="61A050D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&lt;cnT0269&gt;</w:t>
      </w:r>
      <w:ins w:id="298" w:author="hhh0578" w:date="2020-04-28T18:52:00Z">
        <w:r w:rsidR="000B41A6">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又感到了和前几天一</w:t>
      </w:r>
      <w:r w:rsidRPr="00514AC2">
        <w:rPr>
          <w:rFonts w:ascii="Microsoft YaHei" w:eastAsia="Microsoft YaHei" w:hAnsi="Microsoft YaHei" w:cs="Microsoft YaHei" w:hint="eastAsia"/>
          <w:lang w:eastAsia="zh-CN"/>
        </w:rPr>
        <w:t>样</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违</w:t>
      </w:r>
      <w:r w:rsidRPr="00514AC2">
        <w:rPr>
          <w:rFonts w:ascii="ＭＳ ゴシック" w:eastAsia="ＭＳ ゴシック" w:hAnsi="ＭＳ ゴシック" w:cs="ＭＳ ゴシック" w:hint="eastAsia"/>
          <w:lang w:eastAsia="zh-CN"/>
        </w:rPr>
        <w:t>和感。</w:t>
      </w:r>
    </w:p>
    <w:p w14:paraId="32089E87" w14:textId="77777777" w:rsidR="00514AC2" w:rsidRPr="00514AC2" w:rsidRDefault="00514AC2" w:rsidP="00514AC2">
      <w:pPr>
        <w:pStyle w:val="a3"/>
        <w:rPr>
          <w:rFonts w:ascii="ＭＳ ゴシック" w:eastAsia="ＭＳ ゴシック" w:hAnsi="ＭＳ ゴシック" w:cs="ＭＳ ゴシック"/>
          <w:lang w:eastAsia="zh-CN"/>
        </w:rPr>
      </w:pPr>
    </w:p>
    <w:p w14:paraId="0FB6809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76F77F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&lt;jaT0270&gt;カレンさんとエステルさんは同じようなことを言っている。</w:t>
      </w:r>
    </w:p>
    <w:p w14:paraId="3A595203"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&lt;cnT0270&gt;卡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小姐和艾斯蒂</w:t>
      </w:r>
      <w:r w:rsidRPr="00514AC2">
        <w:rPr>
          <w:rFonts w:ascii="Microsoft YaHei" w:eastAsia="Microsoft YaHei" w:hAnsi="Microsoft YaHei" w:cs="Microsoft YaHei" w:hint="eastAsia"/>
          <w:lang w:eastAsia="zh-CN"/>
        </w:rPr>
        <w:t>尔说</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话</w:t>
      </w:r>
      <w:r w:rsidRPr="00514AC2">
        <w:rPr>
          <w:rFonts w:ascii="ＭＳ ゴシック" w:eastAsia="ＭＳ ゴシック" w:hAnsi="ＭＳ ゴシック" w:cs="ＭＳ ゴシック" w:hint="eastAsia"/>
          <w:lang w:eastAsia="zh-CN"/>
        </w:rPr>
        <w:t>意</w:t>
      </w:r>
      <w:r w:rsidRPr="00514AC2">
        <w:rPr>
          <w:rFonts w:ascii="Microsoft YaHei" w:eastAsia="Microsoft YaHei" w:hAnsi="Microsoft YaHei" w:cs="Microsoft YaHei" w:hint="eastAsia"/>
          <w:lang w:eastAsia="zh-CN"/>
        </w:rPr>
        <w:t>义</w:t>
      </w:r>
      <w:r w:rsidRPr="00514AC2">
        <w:rPr>
          <w:rFonts w:ascii="ＭＳ ゴシック" w:eastAsia="ＭＳ ゴシック" w:hAnsi="ＭＳ ゴシック" w:cs="ＭＳ ゴシック" w:hint="eastAsia"/>
          <w:lang w:eastAsia="zh-CN"/>
        </w:rPr>
        <w:t>都差不多。</w:t>
      </w:r>
    </w:p>
    <w:p w14:paraId="0FAC016D" w14:textId="77777777" w:rsidR="00514AC2" w:rsidRPr="00514AC2" w:rsidRDefault="00514AC2" w:rsidP="00514AC2">
      <w:pPr>
        <w:pStyle w:val="a3"/>
        <w:rPr>
          <w:rFonts w:ascii="ＭＳ ゴシック" w:eastAsia="ＭＳ ゴシック" w:hAnsi="ＭＳ ゴシック" w:cs="ＭＳ ゴシック"/>
          <w:lang w:eastAsia="zh-CN"/>
        </w:rPr>
      </w:pPr>
    </w:p>
    <w:p w14:paraId="54BF7F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1818D1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&lt;jaT0271&gt;でも、どこか違う気がする。</w:t>
      </w:r>
    </w:p>
    <w:p w14:paraId="720FB40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&lt;cnT0271&gt;但</w:t>
      </w:r>
      <w:r w:rsidRPr="00514AC2">
        <w:rPr>
          <w:rFonts w:ascii="Microsoft YaHei" w:eastAsia="Microsoft YaHei" w:hAnsi="Microsoft YaHei" w:cs="Microsoft YaHei" w:hint="eastAsia"/>
          <w:lang w:eastAsia="zh-CN"/>
        </w:rPr>
        <w:t>总</w:t>
      </w:r>
      <w:r w:rsidRPr="00514AC2">
        <w:rPr>
          <w:rFonts w:ascii="ＭＳ ゴシック" w:eastAsia="ＭＳ ゴシック" w:hAnsi="ＭＳ ゴシック" w:cs="ＭＳ ゴシック" w:hint="eastAsia"/>
          <w:lang w:eastAsia="zh-CN"/>
        </w:rPr>
        <w:t>感</w:t>
      </w:r>
      <w:r w:rsidRPr="00514AC2">
        <w:rPr>
          <w:rFonts w:ascii="Microsoft YaHei" w:eastAsia="Microsoft YaHei" w:hAnsi="Microsoft YaHei" w:cs="Microsoft YaHei" w:hint="eastAsia"/>
          <w:lang w:eastAsia="zh-CN"/>
        </w:rPr>
        <w:t>觉</w:t>
      </w:r>
      <w:r w:rsidRPr="00514AC2">
        <w:rPr>
          <w:rFonts w:ascii="ＭＳ ゴシック" w:eastAsia="ＭＳ ゴシック" w:hAnsi="ＭＳ ゴシック" w:cs="ＭＳ ゴシック" w:hint="eastAsia"/>
          <w:lang w:eastAsia="zh-CN"/>
        </w:rPr>
        <w:t>哪里有不同。</w:t>
      </w:r>
    </w:p>
    <w:p w14:paraId="5F7B5619" w14:textId="77777777" w:rsidR="00514AC2" w:rsidRPr="00514AC2" w:rsidRDefault="00514AC2" w:rsidP="00514AC2">
      <w:pPr>
        <w:pStyle w:val="a3"/>
        <w:rPr>
          <w:rFonts w:ascii="ＭＳ ゴシック" w:eastAsia="ＭＳ ゴシック" w:hAnsi="ＭＳ ゴシック" w:cs="ＭＳ ゴシック"/>
          <w:lang w:eastAsia="zh-CN"/>
        </w:rPr>
      </w:pPr>
    </w:p>
    <w:p w14:paraId="19A2F53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BA5392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&lt;jaT0272&gt;昨夜のカレンさんの言葉を思い出してみる。</w:t>
      </w:r>
    </w:p>
    <w:p w14:paraId="2C8EA400" w14:textId="36F3E57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&lt;cnT0272&gt;</w:t>
      </w:r>
      <w:ins w:id="299" w:author="hhh0578" w:date="2020-04-28T18:52:00Z">
        <w:r w:rsidR="00EC498D">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回</w:t>
      </w:r>
      <w:r w:rsidRPr="00514AC2">
        <w:rPr>
          <w:rFonts w:ascii="Microsoft YaHei" w:eastAsia="Microsoft YaHei" w:hAnsi="Microsoft YaHei" w:cs="Microsoft YaHei" w:hint="eastAsia"/>
          <w:lang w:eastAsia="zh-CN"/>
        </w:rPr>
        <w:t>忆</w:t>
      </w:r>
      <w:r w:rsidRPr="00514AC2">
        <w:rPr>
          <w:rFonts w:ascii="ＭＳ ゴシック" w:eastAsia="ＭＳ ゴシック" w:hAnsi="ＭＳ ゴシック" w:cs="ＭＳ ゴシック" w:hint="eastAsia"/>
          <w:lang w:eastAsia="zh-CN"/>
        </w:rPr>
        <w:t>昨晚卡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小姐的</w:t>
      </w:r>
      <w:r w:rsidRPr="00514AC2">
        <w:rPr>
          <w:rFonts w:ascii="Microsoft YaHei" w:eastAsia="Microsoft YaHei" w:hAnsi="Microsoft YaHei" w:cs="Microsoft YaHei" w:hint="eastAsia"/>
          <w:lang w:eastAsia="zh-CN"/>
        </w:rPr>
        <w:t>话</w:t>
      </w:r>
      <w:r w:rsidRPr="00514AC2">
        <w:rPr>
          <w:rFonts w:ascii="ＭＳ ゴシック" w:eastAsia="ＭＳ ゴシック" w:hAnsi="ＭＳ ゴシック" w:cs="ＭＳ ゴシック" w:hint="eastAsia"/>
          <w:lang w:eastAsia="zh-CN"/>
        </w:rPr>
        <w:t>。</w:t>
      </w:r>
    </w:p>
    <w:p w14:paraId="77366020" w14:textId="77777777" w:rsidR="00514AC2" w:rsidRPr="00514AC2" w:rsidRDefault="00514AC2" w:rsidP="00514AC2">
      <w:pPr>
        <w:pStyle w:val="a3"/>
        <w:rPr>
          <w:rFonts w:ascii="ＭＳ ゴシック" w:eastAsia="ＭＳ ゴシック" w:hAnsi="ＭＳ ゴシック" w:cs="ＭＳ ゴシック"/>
          <w:lang w:eastAsia="zh-CN"/>
        </w:rPr>
      </w:pPr>
    </w:p>
    <w:p w14:paraId="7C129A7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【カレン】</w:t>
      </w:r>
    </w:p>
    <w:p w14:paraId="70BBD3C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&lt;jaT0273&gt;「はい。それに、私自身が生まれに引け目は感じていません」</w:t>
      </w:r>
    </w:p>
    <w:p w14:paraId="70B7E3A3" w14:textId="13637D3B"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&lt;cnT0273&gt;「</w:t>
      </w:r>
      <w:ins w:id="300" w:author="hhh0578" w:date="2020-04-28T18:53:00Z">
        <w:r w:rsidR="007C3A45" w:rsidRPr="007D2483">
          <w:rPr>
            <w:rFonts w:ascii="ＭＳ ゴシック" w:eastAsia="ＭＳ ゴシック" w:hAnsi="ＭＳ ゴシック" w:cs="ＭＳ ゴシック"/>
            <w:lang w:eastAsia="zh-CN"/>
          </w:rPr>
          <w:t>是的。并且我不</w:t>
        </w:r>
        <w:r w:rsidR="007C3A45" w:rsidRPr="007D2483">
          <w:rPr>
            <w:rFonts w:ascii="Microsoft YaHei" w:eastAsia="Microsoft YaHei" w:hAnsi="Microsoft YaHei" w:cs="Microsoft YaHei" w:hint="eastAsia"/>
            <w:lang w:eastAsia="zh-CN"/>
          </w:rPr>
          <w:t>认为</w:t>
        </w:r>
        <w:r w:rsidR="007C3A45" w:rsidRPr="007D2483">
          <w:rPr>
            <w:rFonts w:ascii="ＭＳ ゴシック" w:eastAsia="ＭＳ ゴシック" w:hAnsi="ＭＳ ゴシック" w:cs="ＭＳ ゴシック" w:hint="eastAsia"/>
            <w:lang w:eastAsia="zh-CN"/>
          </w:rPr>
          <w:t>孤儿院出身有什么</w:t>
        </w:r>
        <w:r w:rsidR="007C3A45">
          <w:rPr>
            <w:rFonts w:ascii="DengXian" w:eastAsia="DengXian" w:hAnsi="DengXian" w:cs="ＭＳ ゴシック" w:hint="eastAsia"/>
            <w:lang w:eastAsia="zh-CN"/>
          </w:rPr>
          <w:t>需要自卑的</w:t>
        </w:r>
      </w:ins>
      <w:del w:id="301" w:author="hhh0578" w:date="2020-04-28T18:53:00Z">
        <w:r w:rsidRPr="00514AC2" w:rsidDel="007C3A45">
          <w:rPr>
            <w:rFonts w:ascii="ＭＳ ゴシック" w:eastAsia="ＭＳ ゴシック" w:hAnsi="ＭＳ ゴシック" w:cs="ＭＳ ゴシック"/>
            <w:lang w:eastAsia="zh-CN"/>
          </w:rPr>
          <w:delText>是的。并且我不</w:delText>
        </w:r>
        <w:r w:rsidRPr="00514AC2" w:rsidDel="007C3A45">
          <w:rPr>
            <w:rFonts w:ascii="Microsoft YaHei" w:eastAsia="Microsoft YaHei" w:hAnsi="Microsoft YaHei" w:cs="Microsoft YaHei" w:hint="eastAsia"/>
            <w:lang w:eastAsia="zh-CN"/>
          </w:rPr>
          <w:delText>认为</w:delText>
        </w:r>
        <w:r w:rsidRPr="00514AC2" w:rsidDel="007C3A45">
          <w:rPr>
            <w:rFonts w:ascii="ＭＳ ゴシック" w:eastAsia="ＭＳ ゴシック" w:hAnsi="ＭＳ ゴシック" w:cs="ＭＳ ゴシック" w:hint="eastAsia"/>
            <w:lang w:eastAsia="zh-CN"/>
          </w:rPr>
          <w:delText>孤儿院出身有什么</w:delText>
        </w:r>
        <w:r w:rsidRPr="00514AC2" w:rsidDel="00EA7957">
          <w:rPr>
            <w:rFonts w:ascii="DengXian" w:eastAsia="DengXian" w:hAnsi="DengXian" w:cs="ＭＳ ゴシック" w:hint="eastAsia"/>
            <w:lang w:eastAsia="zh-CN"/>
          </w:rPr>
          <w:delText>不尽人意</w:delText>
        </w:r>
        <w:r w:rsidRPr="00514AC2" w:rsidDel="007C3A45">
          <w:rPr>
            <w:rFonts w:ascii="ＭＳ ゴシック" w:eastAsia="ＭＳ ゴシック" w:hAnsi="ＭＳ ゴシック" w:cs="ＭＳ ゴシック" w:hint="eastAsia"/>
            <w:lang w:eastAsia="zh-CN"/>
          </w:rPr>
          <w:delText>的地方</w:delText>
        </w:r>
      </w:del>
      <w:r w:rsidRPr="00514AC2">
        <w:rPr>
          <w:rFonts w:ascii="ＭＳ ゴシック" w:eastAsia="ＭＳ ゴシック" w:hAnsi="ＭＳ ゴシック" w:cs="ＭＳ ゴシック" w:hint="eastAsia"/>
          <w:lang w:eastAsia="zh-CN"/>
        </w:rPr>
        <w:t>」</w:t>
      </w:r>
    </w:p>
    <w:p w14:paraId="59A4D189" w14:textId="77777777" w:rsidR="00514AC2" w:rsidRPr="00514AC2" w:rsidRDefault="00514AC2" w:rsidP="00514AC2">
      <w:pPr>
        <w:pStyle w:val="a3"/>
        <w:rPr>
          <w:rFonts w:ascii="ＭＳ ゴシック" w:eastAsia="ＭＳ ゴシック" w:hAnsi="ＭＳ ゴシック" w:cs="ＭＳ ゴシック"/>
          <w:lang w:eastAsia="zh-CN"/>
        </w:rPr>
      </w:pPr>
    </w:p>
    <w:p w14:paraId="23074F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【カレン】</w:t>
      </w:r>
    </w:p>
    <w:p w14:paraId="6A76874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&lt;jaT0274&gt;「今の自分があるのは、やはり生まれによるところも大きいですし、大切なのは今をどれだけ前向きに生きているかだと思っていますから」</w:t>
      </w:r>
    </w:p>
    <w:p w14:paraId="6031C07B" w14:textId="5C5398A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&lt;cnT0274&gt;「</w:t>
      </w:r>
      <w:ins w:id="302" w:author="hhh0578" w:date="2020-04-28T18:54:00Z">
        <w:r w:rsidR="007C3A45">
          <w:rPr>
            <w:rFonts w:ascii="DengXian" w:eastAsia="DengXian" w:hAnsi="DengXian" w:cs="ＭＳ ゴシック" w:hint="eastAsia"/>
            <w:lang w:eastAsia="zh-CN"/>
          </w:rPr>
          <w:t>我能成长到今天的我，</w:t>
        </w:r>
        <w:r w:rsidR="007C3A45">
          <w:rPr>
            <w:rFonts w:ascii="Microsoft YaHei" w:eastAsia="Microsoft YaHei" w:hAnsi="Microsoft YaHei" w:cs="Microsoft YaHei" w:hint="eastAsia"/>
            <w:lang w:eastAsia="zh-CN"/>
          </w:rPr>
          <w:t>很大程度是因为我的出生，而且重要的应该是积极面对明天</w:t>
        </w:r>
      </w:ins>
      <w:del w:id="303" w:author="hhh0578" w:date="2020-04-28T18:54:00Z">
        <w:r w:rsidRPr="00514AC2" w:rsidDel="007C3A45">
          <w:rPr>
            <w:rFonts w:ascii="ＭＳ ゴシック" w:eastAsia="ＭＳ ゴシック" w:hAnsi="ＭＳ ゴシック" w:cs="ＭＳ ゴシック"/>
            <w:lang w:eastAsia="zh-CN"/>
          </w:rPr>
          <w:delText>我成</w:delText>
        </w:r>
        <w:r w:rsidRPr="00514AC2" w:rsidDel="007C3A45">
          <w:rPr>
            <w:rFonts w:ascii="Microsoft YaHei" w:eastAsia="Microsoft YaHei" w:hAnsi="Microsoft YaHei" w:cs="Microsoft YaHei" w:hint="eastAsia"/>
            <w:lang w:eastAsia="zh-CN"/>
          </w:rPr>
          <w:delText>长</w:delText>
        </w:r>
        <w:r w:rsidRPr="00514AC2" w:rsidDel="007C3A45">
          <w:rPr>
            <w:rFonts w:ascii="ＭＳ ゴシック" w:eastAsia="ＭＳ ゴシック" w:hAnsi="ＭＳ ゴシック" w:cs="ＭＳ ゴシック" w:hint="eastAsia"/>
            <w:lang w:eastAsia="zh-CN"/>
          </w:rPr>
          <w:delText>到</w:delText>
        </w:r>
        <w:r w:rsidRPr="00514AC2" w:rsidDel="007C3A45">
          <w:rPr>
            <w:rFonts w:ascii="Microsoft YaHei" w:eastAsia="Microsoft YaHei" w:hAnsi="Microsoft YaHei" w:cs="Microsoft YaHei" w:hint="eastAsia"/>
            <w:lang w:eastAsia="zh-CN"/>
          </w:rPr>
          <w:delText>现</w:delText>
        </w:r>
        <w:r w:rsidRPr="00514AC2" w:rsidDel="007C3A45">
          <w:rPr>
            <w:rFonts w:ascii="ＭＳ ゴシック" w:eastAsia="ＭＳ ゴシック" w:hAnsi="ＭＳ ゴシック" w:cs="ＭＳ ゴシック" w:hint="eastAsia"/>
            <w:lang w:eastAsia="zh-CN"/>
          </w:rPr>
          <w:delText>在，</w:delText>
        </w:r>
        <w:r w:rsidRPr="00514AC2" w:rsidDel="007C3A45">
          <w:rPr>
            <w:rFonts w:ascii="Microsoft YaHei" w:eastAsia="Microsoft YaHei" w:hAnsi="Microsoft YaHei" w:cs="Microsoft YaHei" w:hint="eastAsia"/>
            <w:lang w:eastAsia="zh-CN"/>
          </w:rPr>
          <w:delText>虽</w:delText>
        </w:r>
        <w:r w:rsidRPr="00514AC2" w:rsidDel="007C3A45">
          <w:rPr>
            <w:rFonts w:ascii="ＭＳ ゴシック" w:eastAsia="ＭＳ ゴシック" w:hAnsi="ＭＳ ゴシック" w:cs="ＭＳ ゴシック" w:hint="eastAsia"/>
            <w:lang w:eastAsia="zh-CN"/>
          </w:rPr>
          <w:delText>然出生地有很大关系，重要的</w:delText>
        </w:r>
        <w:r w:rsidRPr="00514AC2" w:rsidDel="007C3A45">
          <w:rPr>
            <w:rFonts w:ascii="Microsoft YaHei" w:eastAsia="Microsoft YaHei" w:hAnsi="Microsoft YaHei" w:cs="Microsoft YaHei" w:hint="eastAsia"/>
            <w:lang w:eastAsia="zh-CN"/>
          </w:rPr>
          <w:delText>还</w:delText>
        </w:r>
        <w:r w:rsidRPr="00514AC2" w:rsidDel="007C3A45">
          <w:rPr>
            <w:rFonts w:ascii="ＭＳ ゴシック" w:eastAsia="ＭＳ ゴシック" w:hAnsi="ＭＳ ゴシック" w:cs="ＭＳ ゴシック" w:hint="eastAsia"/>
            <w:lang w:eastAsia="zh-CN"/>
          </w:rPr>
          <w:delText>是</w:delText>
        </w:r>
        <w:r w:rsidRPr="00514AC2" w:rsidDel="007C3A45">
          <w:rPr>
            <w:rFonts w:ascii="Microsoft YaHei" w:eastAsia="Microsoft YaHei" w:hAnsi="Microsoft YaHei" w:cs="Microsoft YaHei" w:hint="eastAsia"/>
            <w:lang w:eastAsia="zh-CN"/>
          </w:rPr>
          <w:delText>对</w:delText>
        </w:r>
        <w:r w:rsidRPr="00514AC2" w:rsidDel="007C3A45">
          <w:rPr>
            <w:rFonts w:ascii="ＭＳ ゴシック" w:eastAsia="ＭＳ ゴシック" w:hAnsi="ＭＳ ゴシック" w:cs="ＭＳ ゴシック" w:hint="eastAsia"/>
            <w:lang w:eastAsia="zh-CN"/>
          </w:rPr>
          <w:delText>今后如何</w:delText>
        </w:r>
        <w:r w:rsidRPr="00514AC2" w:rsidDel="007C3A45">
          <w:rPr>
            <w:rFonts w:ascii="Microsoft YaHei" w:eastAsia="Microsoft YaHei" w:hAnsi="Microsoft YaHei" w:cs="Microsoft YaHei" w:hint="eastAsia"/>
            <w:lang w:eastAsia="zh-CN"/>
          </w:rPr>
          <w:delText>发</w:delText>
        </w:r>
        <w:r w:rsidRPr="00514AC2" w:rsidDel="007C3A45">
          <w:rPr>
            <w:rFonts w:ascii="ＭＳ ゴシック" w:eastAsia="ＭＳ ゴシック" w:hAnsi="ＭＳ ゴシック" w:cs="ＭＳ ゴシック" w:hint="eastAsia"/>
            <w:lang w:eastAsia="zh-CN"/>
          </w:rPr>
          <w:delText>展作出决定</w:delText>
        </w:r>
      </w:del>
      <w:r w:rsidRPr="00514AC2">
        <w:rPr>
          <w:rFonts w:ascii="ＭＳ ゴシック" w:eastAsia="ＭＳ ゴシック" w:hAnsi="ＭＳ ゴシック" w:cs="ＭＳ ゴシック" w:hint="eastAsia"/>
          <w:lang w:eastAsia="zh-CN"/>
        </w:rPr>
        <w:t>」</w:t>
      </w:r>
    </w:p>
    <w:p w14:paraId="6FB22644" w14:textId="77777777" w:rsidR="00514AC2" w:rsidRPr="00514AC2" w:rsidRDefault="00514AC2" w:rsidP="00514AC2">
      <w:pPr>
        <w:pStyle w:val="a3"/>
        <w:rPr>
          <w:rFonts w:ascii="ＭＳ ゴシック" w:eastAsia="ＭＳ ゴシック" w:hAnsi="ＭＳ ゴシック" w:cs="ＭＳ ゴシック"/>
          <w:lang w:eastAsia="zh-CN"/>
        </w:rPr>
      </w:pPr>
    </w:p>
    <w:p w14:paraId="2072FB0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61462C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&lt;jaT0275&gt;そうだ、やっぱり違う。</w:t>
      </w:r>
    </w:p>
    <w:p w14:paraId="071D569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&lt;cnT0275&gt;是的，不一</w:t>
      </w:r>
      <w:r w:rsidRPr="00514AC2">
        <w:rPr>
          <w:rFonts w:ascii="Microsoft YaHei" w:eastAsia="Microsoft YaHei" w:hAnsi="Microsoft YaHei" w:cs="Microsoft YaHei" w:hint="eastAsia"/>
        </w:rPr>
        <w:t>样</w:t>
      </w:r>
      <w:r w:rsidRPr="00514AC2">
        <w:rPr>
          <w:rFonts w:ascii="ＭＳ ゴシック" w:eastAsia="ＭＳ ゴシック" w:hAnsi="ＭＳ ゴシック" w:cs="ＭＳ ゴシック" w:hint="eastAsia"/>
        </w:rPr>
        <w:t>。</w:t>
      </w:r>
    </w:p>
    <w:p w14:paraId="0B8F95A2" w14:textId="77777777" w:rsidR="00514AC2" w:rsidRPr="00514AC2" w:rsidRDefault="00514AC2" w:rsidP="00514AC2">
      <w:pPr>
        <w:pStyle w:val="a3"/>
        <w:rPr>
          <w:rFonts w:ascii="ＭＳ ゴシック" w:eastAsia="ＭＳ ゴシック" w:hAnsi="ＭＳ ゴシック" w:cs="ＭＳ ゴシック"/>
        </w:rPr>
      </w:pPr>
    </w:p>
    <w:p w14:paraId="1E6C12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31C65C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&lt;jaT0276&gt;カレンさんが自分の生まれに「引け目は感じていない」と言っていた。</w:t>
      </w:r>
    </w:p>
    <w:p w14:paraId="637A482E" w14:textId="4A111D6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&lt;cnT0276&gt;卡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w:t>
      </w:r>
      <w:ins w:id="304" w:author="hhh0578" w:date="2020-04-28T18:54:00Z">
        <w:r w:rsidR="000362BE" w:rsidRPr="007D2483">
          <w:rPr>
            <w:rFonts w:ascii="ＭＳ ゴシック" w:eastAsia="ＭＳ ゴシック" w:hAnsi="ＭＳ ゴシック" w:cs="ＭＳ ゴシック"/>
            <w:lang w:eastAsia="zh-CN"/>
          </w:rPr>
          <w:t>不</w:t>
        </w:r>
        <w:r w:rsidR="000362BE" w:rsidRPr="007D2483">
          <w:rPr>
            <w:rFonts w:ascii="Microsoft YaHei" w:eastAsia="Microsoft YaHei" w:hAnsi="Microsoft YaHei" w:cs="Microsoft YaHei" w:hint="eastAsia"/>
            <w:lang w:eastAsia="zh-CN"/>
          </w:rPr>
          <w:t>认为</w:t>
        </w:r>
        <w:r w:rsidR="000362BE" w:rsidRPr="007D2483">
          <w:rPr>
            <w:rFonts w:ascii="ＭＳ ゴシック" w:eastAsia="ＭＳ ゴシック" w:hAnsi="ＭＳ ゴシック" w:cs="ＭＳ ゴシック" w:hint="eastAsia"/>
            <w:lang w:eastAsia="zh-CN"/>
          </w:rPr>
          <w:t>孤儿院出身有什么</w:t>
        </w:r>
        <w:r w:rsidR="000362BE">
          <w:rPr>
            <w:rFonts w:ascii="DengXian" w:eastAsia="DengXian" w:hAnsi="DengXian" w:cs="ＭＳ ゴシック" w:hint="eastAsia"/>
            <w:lang w:eastAsia="zh-CN"/>
          </w:rPr>
          <w:t>需要自卑的</w:t>
        </w:r>
      </w:ins>
      <w:del w:id="305" w:author="hhh0578" w:date="2020-04-28T18:54:00Z">
        <w:r w:rsidRPr="00514AC2" w:rsidDel="000362BE">
          <w:rPr>
            <w:rFonts w:ascii="ＭＳ ゴシック" w:eastAsia="ＭＳ ゴシック" w:hAnsi="ＭＳ ゴシック" w:cs="ＭＳ ゴシック" w:hint="eastAsia"/>
            <w:lang w:eastAsia="zh-CN"/>
          </w:rPr>
          <w:delText>孤儿院出身没有不尽人意的地方</w:delText>
        </w:r>
      </w:del>
      <w:r w:rsidRPr="00514AC2">
        <w:rPr>
          <w:rFonts w:ascii="ＭＳ ゴシック" w:eastAsia="ＭＳ ゴシック" w:hAnsi="ＭＳ ゴシック" w:cs="ＭＳ ゴシック" w:hint="eastAsia"/>
          <w:lang w:eastAsia="zh-CN"/>
        </w:rPr>
        <w:t>」。</w:t>
      </w:r>
    </w:p>
    <w:p w14:paraId="652FFD54" w14:textId="77777777" w:rsidR="00514AC2" w:rsidRPr="00514AC2" w:rsidRDefault="00514AC2" w:rsidP="00514AC2">
      <w:pPr>
        <w:pStyle w:val="a3"/>
        <w:rPr>
          <w:rFonts w:ascii="ＭＳ ゴシック" w:eastAsia="ＭＳ ゴシック" w:hAnsi="ＭＳ ゴシック" w:cs="ＭＳ ゴシック"/>
          <w:lang w:eastAsia="zh-CN"/>
        </w:rPr>
      </w:pPr>
    </w:p>
    <w:p w14:paraId="7D16599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D77695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&lt;jaT0277&gt;それに対しエステルさんは、「生まれは関係ない」と言った。</w:t>
      </w:r>
    </w:p>
    <w:p w14:paraId="49112212"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&lt;cnT0277&gt;艾斯蒂</w:t>
      </w:r>
      <w:r w:rsidRPr="00514AC2">
        <w:rPr>
          <w:rFonts w:ascii="Microsoft YaHei" w:eastAsia="Microsoft YaHei" w:hAnsi="Microsoft YaHei" w:cs="Microsoft YaHei" w:hint="eastAsia"/>
          <w:lang w:eastAsia="zh-CN"/>
        </w:rPr>
        <w:t>尔说</w:t>
      </w:r>
      <w:r w:rsidRPr="00514AC2">
        <w:rPr>
          <w:rFonts w:ascii="ＭＳ ゴシック" w:eastAsia="ＭＳ ゴシック" w:hAnsi="ＭＳ ゴシック" w:cs="ＭＳ ゴシック" w:hint="eastAsia"/>
          <w:lang w:eastAsia="zh-CN"/>
        </w:rPr>
        <w:t>的是「和出身没有关系」。</w:t>
      </w:r>
    </w:p>
    <w:p w14:paraId="3154E2DC" w14:textId="77777777" w:rsidR="00514AC2" w:rsidRPr="00514AC2" w:rsidRDefault="00514AC2" w:rsidP="00514AC2">
      <w:pPr>
        <w:pStyle w:val="a3"/>
        <w:rPr>
          <w:rFonts w:ascii="ＭＳ ゴシック" w:eastAsia="ＭＳ ゴシック" w:hAnsi="ＭＳ ゴシック" w:cs="ＭＳ ゴシック"/>
          <w:lang w:eastAsia="zh-CN"/>
        </w:rPr>
      </w:pPr>
    </w:p>
    <w:p w14:paraId="208FCEF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8049B2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&lt;jaT0278&gt;カレンさんが出自を許容しているのに対し、エステルさんは切り捨てているのだ。</w:t>
      </w:r>
    </w:p>
    <w:p w14:paraId="73C1C9F6" w14:textId="6B79E03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&lt;cnT0278&gt;和卡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w:t>
      </w:r>
      <w:r w:rsidRPr="00514AC2">
        <w:rPr>
          <w:rFonts w:ascii="Microsoft YaHei" w:eastAsia="Microsoft YaHei" w:hAnsi="Microsoft YaHei" w:cs="Microsoft YaHei" w:hint="eastAsia"/>
          <w:lang w:eastAsia="zh-CN"/>
        </w:rPr>
        <w:t>认</w:t>
      </w:r>
      <w:r w:rsidRPr="00514AC2">
        <w:rPr>
          <w:rFonts w:ascii="ＭＳ ゴシック" w:eastAsia="ＭＳ ゴシック" w:hAnsi="ＭＳ ゴシック" w:cs="ＭＳ ゴシック" w:hint="eastAsia"/>
          <w:lang w:eastAsia="zh-CN"/>
        </w:rPr>
        <w:t>同了自己的出身</w:t>
      </w:r>
      <w:ins w:id="306" w:author="hhh0578" w:date="2020-04-28T18:54:00Z">
        <w:r w:rsidR="00987B2B">
          <w:rPr>
            <w:rFonts w:ascii="DengXian" w:eastAsia="DengXian" w:hAnsi="DengXian" w:cs="ＭＳ ゴシック" w:hint="eastAsia"/>
            <w:lang w:eastAsia="zh-CN"/>
          </w:rPr>
          <w:t>，</w:t>
        </w:r>
      </w:ins>
      <w:r w:rsidRPr="00514AC2">
        <w:rPr>
          <w:rFonts w:ascii="ＭＳ ゴシック" w:eastAsia="ＭＳ ゴシック" w:hAnsi="ＭＳ ゴシック" w:cs="ＭＳ ゴシック" w:hint="eastAsia"/>
          <w:lang w:eastAsia="zh-CN"/>
        </w:rPr>
        <w:t>相</w:t>
      </w:r>
      <w:r w:rsidRPr="00514AC2">
        <w:rPr>
          <w:rFonts w:ascii="Microsoft YaHei" w:eastAsia="Microsoft YaHei" w:hAnsi="Microsoft YaHei" w:cs="Microsoft YaHei" w:hint="eastAsia"/>
          <w:lang w:eastAsia="zh-CN"/>
        </w:rPr>
        <w:t>对</w:t>
      </w:r>
      <w:r w:rsidRPr="00514AC2">
        <w:rPr>
          <w:rFonts w:ascii="ＭＳ ゴシック" w:eastAsia="ＭＳ ゴシック" w:hAnsi="ＭＳ ゴシック" w:cs="ＭＳ ゴシック" w:hint="eastAsia"/>
          <w:lang w:eastAsia="zh-CN"/>
        </w:rPr>
        <w:t>的，艾斯蒂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想要和出身一刀两断。</w:t>
      </w:r>
    </w:p>
    <w:p w14:paraId="6C6DE08B" w14:textId="77777777" w:rsidR="00514AC2" w:rsidRPr="00514AC2" w:rsidRDefault="00514AC2" w:rsidP="00514AC2">
      <w:pPr>
        <w:pStyle w:val="a3"/>
        <w:rPr>
          <w:rFonts w:ascii="ＭＳ ゴシック" w:eastAsia="ＭＳ ゴシック" w:hAnsi="ＭＳ ゴシック" w:cs="ＭＳ ゴシック"/>
          <w:lang w:eastAsia="zh-CN"/>
        </w:rPr>
      </w:pPr>
    </w:p>
    <w:p w14:paraId="4E4C30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BE2108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&lt;jaT0279&gt;それに、もう一つ引っかかることがある。</w:t>
      </w:r>
    </w:p>
    <w:p w14:paraId="0AA122DA" w14:textId="4FF1257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&lt;cnT0279&gt;此外，</w:t>
      </w:r>
      <w:r w:rsidRPr="00514AC2">
        <w:rPr>
          <w:rFonts w:ascii="Microsoft YaHei" w:eastAsia="Microsoft YaHei" w:hAnsi="Microsoft YaHei" w:cs="Microsoft YaHei" w:hint="eastAsia"/>
          <w:lang w:eastAsia="zh-CN"/>
        </w:rPr>
        <w:t>还</w:t>
      </w:r>
      <w:r w:rsidRPr="00514AC2">
        <w:rPr>
          <w:rFonts w:ascii="ＭＳ ゴシック" w:eastAsia="ＭＳ ゴシック" w:hAnsi="ＭＳ ゴシック" w:cs="ＭＳ ゴシック" w:hint="eastAsia"/>
          <w:lang w:eastAsia="zh-CN"/>
        </w:rPr>
        <w:t>有</w:t>
      </w:r>
      <w:ins w:id="307" w:author="hhh0578" w:date="2020-04-28T18:55:00Z">
        <w:r w:rsidR="00473231">
          <w:rPr>
            <w:rFonts w:ascii="ＭＳ ゴシック" w:eastAsia="DengXian" w:hAnsi="ＭＳ ゴシック" w:cs="ＭＳ ゴシック" w:hint="eastAsia"/>
            <w:lang w:eastAsia="zh-CN"/>
          </w:rPr>
          <w:t>一点让我很在意</w:t>
        </w:r>
      </w:ins>
      <w:del w:id="308" w:author="hhh0578" w:date="2020-04-28T18:55:00Z">
        <w:r w:rsidRPr="00514AC2" w:rsidDel="00473231">
          <w:rPr>
            <w:rFonts w:ascii="ＭＳ ゴシック" w:eastAsia="ＭＳ ゴシック" w:hAnsi="ＭＳ ゴシック" w:cs="ＭＳ ゴシック" w:hint="eastAsia"/>
            <w:lang w:eastAsia="zh-CN"/>
          </w:rPr>
          <w:delText>一个疑点</w:delText>
        </w:r>
      </w:del>
      <w:r w:rsidRPr="00514AC2">
        <w:rPr>
          <w:rFonts w:ascii="ＭＳ ゴシック" w:eastAsia="ＭＳ ゴシック" w:hAnsi="ＭＳ ゴシック" w:cs="ＭＳ ゴシック" w:hint="eastAsia"/>
          <w:lang w:eastAsia="zh-CN"/>
        </w:rPr>
        <w:t>。</w:t>
      </w:r>
    </w:p>
    <w:p w14:paraId="62C2B8D2" w14:textId="77777777" w:rsidR="00514AC2" w:rsidRPr="00514AC2" w:rsidRDefault="00514AC2" w:rsidP="00514AC2">
      <w:pPr>
        <w:pStyle w:val="a3"/>
        <w:rPr>
          <w:rFonts w:ascii="ＭＳ ゴシック" w:eastAsia="ＭＳ ゴシック" w:hAnsi="ＭＳ ゴシック" w:cs="ＭＳ ゴシック"/>
          <w:lang w:eastAsia="zh-CN"/>
        </w:rPr>
      </w:pPr>
    </w:p>
    <w:p w14:paraId="63392FE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3EF5BB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&lt;jaT0280&gt;「どうかしましたか？」</w:t>
      </w:r>
    </w:p>
    <w:p w14:paraId="309DD75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&lt;cnT0280&gt;「怎么了</w:t>
      </w:r>
      <w:del w:id="309" w:author="hhh0578" w:date="2020-04-28T18:55:00Z">
        <w:r w:rsidRPr="00514AC2" w:rsidDel="00303513">
          <w:rPr>
            <w:rFonts w:ascii="Microsoft YaHei" w:eastAsia="Microsoft YaHei" w:hAnsi="Microsoft YaHei" w:cs="Microsoft YaHei" w:hint="eastAsia"/>
          </w:rPr>
          <w:delText>吗</w:delText>
        </w:r>
      </w:del>
      <w:r w:rsidRPr="00514AC2">
        <w:rPr>
          <w:rFonts w:ascii="ＭＳ ゴシック" w:eastAsia="ＭＳ ゴシック" w:hAnsi="ＭＳ ゴシック" w:cs="ＭＳ ゴシック" w:hint="eastAsia"/>
        </w:rPr>
        <w:t>？」</w:t>
      </w:r>
    </w:p>
    <w:p w14:paraId="325BF5DC" w14:textId="77777777" w:rsidR="00514AC2" w:rsidRPr="00514AC2" w:rsidRDefault="00514AC2" w:rsidP="00514AC2">
      <w:pPr>
        <w:pStyle w:val="a3"/>
        <w:rPr>
          <w:rFonts w:ascii="ＭＳ ゴシック" w:eastAsia="ＭＳ ゴシック" w:hAnsi="ＭＳ ゴシック" w:cs="ＭＳ ゴシック"/>
        </w:rPr>
      </w:pPr>
    </w:p>
    <w:p w14:paraId="0CF3C20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E68515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&lt;jaT0281&gt;「エステルさんは、どうして聖職者になったんですか？」</w:t>
      </w:r>
    </w:p>
    <w:p w14:paraId="0305C15E" w14:textId="1DF40BE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&lt;cnT0281&gt;「</w:t>
      </w:r>
      <w:del w:id="310" w:author="hhh0578" w:date="2020-04-28T18:55:00Z">
        <w:r w:rsidRPr="00514AC2" w:rsidDel="00836B5B">
          <w:rPr>
            <w:rFonts w:ascii="DengXian" w:eastAsia="DengXian" w:hAnsi="DengXian" w:cs="ＭＳ ゴシック" w:hint="eastAsia"/>
            <w:lang w:eastAsia="zh-CN"/>
          </w:rPr>
          <w:delText>艾斯蒂</w:delText>
        </w:r>
        <w:r w:rsidRPr="00514AC2" w:rsidDel="00836B5B">
          <w:rPr>
            <w:rFonts w:ascii="Microsoft YaHei" w:eastAsia="Microsoft YaHei" w:hAnsi="Microsoft YaHei" w:cs="Microsoft YaHei" w:hint="eastAsia"/>
            <w:lang w:eastAsia="zh-CN"/>
          </w:rPr>
          <w:delText>尔</w:delText>
        </w:r>
      </w:del>
      <w:ins w:id="311" w:author="hhh0578" w:date="2020-04-28T18:55:00Z">
        <w:r w:rsidR="00836B5B">
          <w:rPr>
            <w:rFonts w:ascii="DengXian" w:eastAsia="DengXian" w:hAnsi="DengXian" w:cs="ＭＳ ゴシック" w:hint="eastAsia"/>
            <w:lang w:eastAsia="zh-CN"/>
          </w:rPr>
          <w:t>你</w:t>
        </w:r>
      </w:ins>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何成</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了圣</w:t>
      </w:r>
      <w:r w:rsidRPr="00514AC2">
        <w:rPr>
          <w:rFonts w:ascii="Microsoft YaHei" w:eastAsia="Microsoft YaHei" w:hAnsi="Microsoft YaHei" w:cs="Microsoft YaHei" w:hint="eastAsia"/>
          <w:lang w:eastAsia="zh-CN"/>
        </w:rPr>
        <w:t>职</w:t>
      </w:r>
      <w:r w:rsidRPr="00514AC2">
        <w:rPr>
          <w:rFonts w:ascii="ＭＳ ゴシック" w:eastAsia="ＭＳ ゴシック" w:hAnsi="ＭＳ ゴシック" w:cs="ＭＳ ゴシック" w:hint="eastAsia"/>
          <w:lang w:eastAsia="zh-CN"/>
        </w:rPr>
        <w:t>者？」</w:t>
      </w:r>
    </w:p>
    <w:p w14:paraId="0ED7D458" w14:textId="77777777" w:rsidR="00514AC2" w:rsidRPr="00514AC2" w:rsidRDefault="00514AC2" w:rsidP="00514AC2">
      <w:pPr>
        <w:pStyle w:val="a3"/>
        <w:rPr>
          <w:rFonts w:ascii="ＭＳ ゴシック" w:eastAsia="ＭＳ ゴシック" w:hAnsi="ＭＳ ゴシック" w:cs="ＭＳ ゴシック"/>
          <w:lang w:eastAsia="zh-CN"/>
        </w:rPr>
      </w:pPr>
    </w:p>
    <w:p w14:paraId="08F9F95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8DFEA2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&lt;jaT0282&gt;以前モーリッツさんにしたのと同じ質問をしてみる。</w:t>
      </w:r>
    </w:p>
    <w:p w14:paraId="4127C38C" w14:textId="309DC8B8"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&lt;cnT0282&gt;</w:t>
      </w:r>
      <w:ins w:id="312" w:author="hhh0578" w:date="2020-04-28T18:55:00Z">
        <w:r w:rsidR="002F47D3">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提出了</w:t>
      </w:r>
      <w:del w:id="313" w:author="hhh0578" w:date="2020-04-28T18:55:00Z">
        <w:r w:rsidRPr="00514AC2" w:rsidDel="002F47D3">
          <w:rPr>
            <w:rFonts w:ascii="Microsoft YaHei" w:eastAsia="Microsoft YaHei" w:hAnsi="Microsoft YaHei" w:cs="Microsoft YaHei" w:hint="eastAsia"/>
            <w:lang w:eastAsia="zh-CN"/>
          </w:rPr>
          <w:delText>刚</w:delText>
        </w:r>
        <w:r w:rsidRPr="00514AC2" w:rsidDel="002F47D3">
          <w:rPr>
            <w:rFonts w:ascii="ＭＳ ゴシック" w:eastAsia="ＭＳ ゴシック" w:hAnsi="ＭＳ ゴシック" w:cs="ＭＳ ゴシック" w:hint="eastAsia"/>
            <w:lang w:eastAsia="zh-CN"/>
          </w:rPr>
          <w:delText>才</w:delText>
        </w:r>
      </w:del>
      <w:r w:rsidRPr="00514AC2">
        <w:rPr>
          <w:rFonts w:ascii="ＭＳ ゴシック" w:eastAsia="ＭＳ ゴシック" w:hAnsi="ＭＳ ゴシック" w:cs="ＭＳ ゴシック" w:hint="eastAsia"/>
          <w:lang w:eastAsia="zh-CN"/>
        </w:rPr>
        <w:t>摩利茨先生</w:t>
      </w:r>
      <w:ins w:id="314" w:author="hhh0578" w:date="2020-04-28T18:55:00Z">
        <w:r w:rsidR="002F47D3">
          <w:rPr>
            <w:rFonts w:ascii="DengXian" w:eastAsia="DengXian" w:hAnsi="DengXian" w:cs="ＭＳ ゴシック" w:hint="eastAsia"/>
            <w:lang w:eastAsia="zh-CN"/>
          </w:rPr>
          <w:t>以前</w:t>
        </w:r>
        <w:r w:rsidR="002F47D3">
          <w:rPr>
            <w:rFonts w:ascii="Microsoft YaHei" w:eastAsia="Microsoft YaHei" w:hAnsi="Microsoft YaHei" w:cs="Microsoft YaHei" w:hint="eastAsia"/>
            <w:lang w:eastAsia="zh-CN"/>
          </w:rPr>
          <w:t>说过</w:t>
        </w:r>
      </w:ins>
      <w:del w:id="315" w:author="hhh0578" w:date="2020-04-28T18:55:00Z">
        <w:r w:rsidRPr="00514AC2" w:rsidDel="002F47D3">
          <w:rPr>
            <w:rFonts w:ascii="ＭＳ ゴシック" w:eastAsia="ＭＳ ゴシック" w:hAnsi="ＭＳ ゴシック" w:cs="ＭＳ ゴシック" w:hint="eastAsia"/>
            <w:lang w:eastAsia="zh-CN"/>
          </w:rPr>
          <w:delText>一</w:delText>
        </w:r>
        <w:r w:rsidRPr="00514AC2" w:rsidDel="002F47D3">
          <w:rPr>
            <w:rFonts w:ascii="Microsoft YaHei" w:eastAsia="Microsoft YaHei" w:hAnsi="Microsoft YaHei" w:cs="Microsoft YaHei" w:hint="eastAsia"/>
            <w:lang w:eastAsia="zh-CN"/>
          </w:rPr>
          <w:delText>样</w:delText>
        </w:r>
      </w:del>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问题</w:t>
      </w:r>
      <w:r w:rsidRPr="00514AC2">
        <w:rPr>
          <w:rFonts w:ascii="ＭＳ ゴシック" w:eastAsia="ＭＳ ゴシック" w:hAnsi="ＭＳ ゴシック" w:cs="ＭＳ ゴシック" w:hint="eastAsia"/>
          <w:lang w:eastAsia="zh-CN"/>
        </w:rPr>
        <w:t>。</w:t>
      </w:r>
    </w:p>
    <w:p w14:paraId="2D85ADCC" w14:textId="77777777" w:rsidR="00514AC2" w:rsidRPr="00514AC2" w:rsidRDefault="00514AC2" w:rsidP="00514AC2">
      <w:pPr>
        <w:pStyle w:val="a3"/>
        <w:rPr>
          <w:rFonts w:ascii="ＭＳ ゴシック" w:eastAsia="ＭＳ ゴシック" w:hAnsi="ＭＳ ゴシック" w:cs="ＭＳ ゴシック"/>
          <w:lang w:eastAsia="zh-CN"/>
        </w:rPr>
      </w:pPr>
    </w:p>
    <w:p w14:paraId="7C69401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CCC185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&lt;jaT0283&gt;「え、どうしてそんなことを？」</w:t>
      </w:r>
    </w:p>
    <w:p w14:paraId="6CCF33D9"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&lt;cnT0283&gt;「</w:t>
      </w:r>
      <w:proofErr w:type="gramStart"/>
      <w:r w:rsidRPr="00514AC2">
        <w:rPr>
          <w:rFonts w:ascii="Microsoft YaHei" w:eastAsia="Microsoft YaHei" w:hAnsi="Microsoft YaHei" w:cs="Microsoft YaHei" w:hint="eastAsia"/>
          <w:lang w:eastAsia="zh-CN"/>
        </w:rPr>
        <w:t>诶</w:t>
      </w:r>
      <w:proofErr w:type="gramEnd"/>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什么</w:t>
      </w:r>
      <w:r w:rsidRPr="00514AC2">
        <w:rPr>
          <w:rFonts w:ascii="Microsoft YaHei" w:eastAsia="Microsoft YaHei" w:hAnsi="Microsoft YaHei" w:cs="Microsoft YaHei" w:hint="eastAsia"/>
          <w:lang w:eastAsia="zh-CN"/>
        </w:rPr>
        <w:t>问这</w:t>
      </w:r>
      <w:r w:rsidRPr="00514AC2">
        <w:rPr>
          <w:rFonts w:ascii="ＭＳ ゴシック" w:eastAsia="ＭＳ ゴシック" w:hAnsi="ＭＳ ゴシック" w:cs="ＭＳ ゴシック" w:hint="eastAsia"/>
          <w:lang w:eastAsia="zh-CN"/>
        </w:rPr>
        <w:t>个？」</w:t>
      </w:r>
    </w:p>
    <w:p w14:paraId="6404EF1C" w14:textId="77777777" w:rsidR="00514AC2" w:rsidRPr="00514AC2" w:rsidRDefault="00514AC2" w:rsidP="00514AC2">
      <w:pPr>
        <w:pStyle w:val="a3"/>
        <w:rPr>
          <w:rFonts w:ascii="ＭＳ ゴシック" w:eastAsia="ＭＳ ゴシック" w:hAnsi="ＭＳ ゴシック" w:cs="ＭＳ ゴシック"/>
          <w:lang w:eastAsia="zh-CN"/>
        </w:rPr>
      </w:pPr>
    </w:p>
    <w:p w14:paraId="2C55F8F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93BDB0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&lt;jaT0284&gt;「いや、カレンさんを目標にしてるなら、政治の道に進むのが普通かと思ったんで」</w:t>
      </w:r>
    </w:p>
    <w:p w14:paraId="084DFB67"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&lt;cnT0284&gt;「因</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，如果是以卡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目</w:t>
      </w:r>
      <w:r w:rsidRPr="00514AC2">
        <w:rPr>
          <w:rFonts w:ascii="Microsoft YaHei" w:eastAsia="Microsoft YaHei" w:hAnsi="Microsoft YaHei" w:cs="Microsoft YaHei" w:hint="eastAsia"/>
          <w:lang w:eastAsia="zh-CN"/>
        </w:rPr>
        <w:t>标</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话</w:t>
      </w:r>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应该</w:t>
      </w:r>
      <w:r w:rsidRPr="00514AC2">
        <w:rPr>
          <w:rFonts w:ascii="ＭＳ ゴシック" w:eastAsia="ＭＳ ゴシック" w:hAnsi="ＭＳ ゴシック" w:cs="ＭＳ ゴシック" w:hint="eastAsia"/>
          <w:lang w:eastAsia="zh-CN"/>
        </w:rPr>
        <w:t>是走政治道路的」</w:t>
      </w:r>
    </w:p>
    <w:p w14:paraId="32B254E4" w14:textId="77777777" w:rsidR="00514AC2" w:rsidRPr="00514AC2" w:rsidRDefault="00514AC2" w:rsidP="00514AC2">
      <w:pPr>
        <w:pStyle w:val="a3"/>
        <w:rPr>
          <w:rFonts w:ascii="ＭＳ ゴシック" w:eastAsia="ＭＳ ゴシック" w:hAnsi="ＭＳ ゴシック" w:cs="ＭＳ ゴシック"/>
          <w:lang w:eastAsia="zh-CN"/>
        </w:rPr>
      </w:pPr>
    </w:p>
    <w:p w14:paraId="7E6F8AB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82876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&lt;jaT0285&gt;エステルさんの動きが一瞬だけ止まった。</w:t>
      </w:r>
    </w:p>
    <w:p w14:paraId="634F4542" w14:textId="4F818BD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&lt;cnT0285&gt;艾斯蒂</w:t>
      </w:r>
      <w:r w:rsidRPr="00514AC2">
        <w:rPr>
          <w:rFonts w:ascii="Microsoft YaHei" w:eastAsia="Microsoft YaHei" w:hAnsi="Microsoft YaHei" w:cs="Microsoft YaHei" w:hint="eastAsia"/>
          <w:lang w:eastAsia="zh-CN"/>
        </w:rPr>
        <w:t>尔</w:t>
      </w:r>
      <w:del w:id="316" w:author="hhh0578" w:date="2020-04-28T18:55:00Z">
        <w:r w:rsidRPr="00514AC2" w:rsidDel="002C4ABE">
          <w:rPr>
            <w:rFonts w:ascii="DengXian" w:eastAsia="DengXian" w:hAnsi="DengXian" w:cs="ＭＳ ゴシック" w:hint="eastAsia"/>
            <w:lang w:eastAsia="zh-CN"/>
          </w:rPr>
          <w:delText>呆滞了一瞬</w:delText>
        </w:r>
      </w:del>
      <w:ins w:id="317" w:author="hhh0578" w:date="2020-04-28T18:55:00Z">
        <w:r w:rsidR="002C4ABE">
          <w:rPr>
            <w:rFonts w:ascii="DengXian" w:eastAsia="DengXian" w:hAnsi="DengXian" w:cs="ＭＳ ゴシック" w:hint="eastAsia"/>
            <w:lang w:eastAsia="zh-CN"/>
          </w:rPr>
          <w:t>有一瞬间整个人僵住了</w:t>
        </w:r>
      </w:ins>
      <w:r w:rsidRPr="00514AC2">
        <w:rPr>
          <w:rFonts w:ascii="ＭＳ ゴシック" w:eastAsia="ＭＳ ゴシック" w:hAnsi="ＭＳ ゴシック" w:cs="ＭＳ ゴシック" w:hint="eastAsia"/>
          <w:lang w:eastAsia="zh-CN"/>
        </w:rPr>
        <w:t>。</w:t>
      </w:r>
    </w:p>
    <w:p w14:paraId="7320D448" w14:textId="77777777" w:rsidR="00514AC2" w:rsidRPr="00514AC2" w:rsidRDefault="00514AC2" w:rsidP="00514AC2">
      <w:pPr>
        <w:pStyle w:val="a3"/>
        <w:rPr>
          <w:rFonts w:ascii="ＭＳ ゴシック" w:eastAsia="ＭＳ ゴシック" w:hAnsi="ＭＳ ゴシック" w:cs="ＭＳ ゴシック"/>
          <w:lang w:eastAsia="zh-CN"/>
        </w:rPr>
      </w:pPr>
    </w:p>
    <w:p w14:paraId="4D7CD02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84A6E1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&lt;jaT0286&gt;答えを探している？</w:t>
      </w:r>
    </w:p>
    <w:p w14:paraId="6A6D4C5A" w14:textId="12D35E7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&lt;cnT0286&gt;是在思考</w:t>
      </w:r>
      <w:ins w:id="318" w:author="hhh0578" w:date="2020-04-28T18:56:00Z">
        <w:r w:rsidR="00C64DD8">
          <w:rPr>
            <w:rFonts w:ascii="Microsoft YaHei" w:eastAsia="Microsoft YaHei" w:hAnsi="Microsoft YaHei" w:cs="Microsoft YaHei" w:hint="eastAsia"/>
            <w:lang w:eastAsia="zh-CN"/>
          </w:rPr>
          <w:t>如何作答</w:t>
        </w:r>
      </w:ins>
      <w:del w:id="319" w:author="hhh0578" w:date="2020-04-28T18:56:00Z">
        <w:r w:rsidRPr="00514AC2" w:rsidDel="00C64DD8">
          <w:rPr>
            <w:rFonts w:ascii="ＭＳ ゴシック" w:eastAsia="ＭＳ ゴシック" w:hAnsi="ＭＳ ゴシック" w:cs="ＭＳ ゴシック"/>
            <w:lang w:eastAsia="zh-CN"/>
          </w:rPr>
          <w:delText>答案</w:delText>
        </w:r>
        <w:r w:rsidRPr="00514AC2" w:rsidDel="00C64DD8">
          <w:rPr>
            <w:rFonts w:ascii="Microsoft YaHei" w:eastAsia="Microsoft YaHei" w:hAnsi="Microsoft YaHei" w:cs="Microsoft YaHei" w:hint="eastAsia"/>
            <w:lang w:eastAsia="zh-CN"/>
          </w:rPr>
          <w:delText>吗</w:delText>
        </w:r>
      </w:del>
      <w:r w:rsidRPr="00514AC2">
        <w:rPr>
          <w:rFonts w:ascii="ＭＳ ゴシック" w:eastAsia="ＭＳ ゴシック" w:hAnsi="ＭＳ ゴシック" w:cs="ＭＳ ゴシック" w:hint="eastAsia"/>
          <w:lang w:eastAsia="zh-CN"/>
        </w:rPr>
        <w:t>？</w:t>
      </w:r>
    </w:p>
    <w:p w14:paraId="7E171227" w14:textId="77777777" w:rsidR="00514AC2" w:rsidRPr="00514AC2" w:rsidRDefault="00514AC2" w:rsidP="00514AC2">
      <w:pPr>
        <w:pStyle w:val="a3"/>
        <w:rPr>
          <w:rFonts w:ascii="ＭＳ ゴシック" w:eastAsia="ＭＳ ゴシック" w:hAnsi="ＭＳ ゴシック" w:cs="ＭＳ ゴシック"/>
          <w:lang w:eastAsia="zh-CN"/>
        </w:rPr>
      </w:pPr>
    </w:p>
    <w:p w14:paraId="56204C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031AD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&lt;jaT0287&gt;「カレン様とは違う道で一流になりたかったのです」</w:t>
      </w:r>
    </w:p>
    <w:p w14:paraId="7CD235D7" w14:textId="0DA71A7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&lt;cnT0287&gt;「</w:t>
      </w:r>
      <w:ins w:id="320" w:author="hhh0578" w:date="2020-04-28T18:56:00Z">
        <w:r w:rsidR="003F3B19">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想在与卡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大人不同的道路上走上</w:t>
      </w:r>
      <w:r w:rsidRPr="00514AC2">
        <w:rPr>
          <w:rFonts w:ascii="Microsoft YaHei" w:eastAsia="Microsoft YaHei" w:hAnsi="Microsoft YaHei" w:cs="Microsoft YaHei" w:hint="eastAsia"/>
          <w:lang w:eastAsia="zh-CN"/>
        </w:rPr>
        <w:t>巅</w:t>
      </w:r>
      <w:r w:rsidRPr="00514AC2">
        <w:rPr>
          <w:rFonts w:ascii="ＭＳ ゴシック" w:eastAsia="ＭＳ ゴシック" w:hAnsi="ＭＳ ゴシック" w:cs="ＭＳ ゴシック" w:hint="eastAsia"/>
          <w:lang w:eastAsia="zh-CN"/>
        </w:rPr>
        <w:t>峰」</w:t>
      </w:r>
    </w:p>
    <w:p w14:paraId="27687543" w14:textId="77777777" w:rsidR="00514AC2" w:rsidRPr="00514AC2" w:rsidRDefault="00514AC2" w:rsidP="00514AC2">
      <w:pPr>
        <w:pStyle w:val="a3"/>
        <w:rPr>
          <w:rFonts w:ascii="ＭＳ ゴシック" w:eastAsia="ＭＳ ゴシック" w:hAnsi="ＭＳ ゴシック" w:cs="ＭＳ ゴシック"/>
          <w:lang w:eastAsia="zh-CN"/>
        </w:rPr>
      </w:pPr>
    </w:p>
    <w:p w14:paraId="6D67646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284A8A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&lt;jaT0288&gt;「カレン様が王宮なら、私は教団で」</w:t>
      </w:r>
    </w:p>
    <w:p w14:paraId="2647D116" w14:textId="67EDA47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&lt;cnT0288&gt;「卡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大人</w:t>
      </w:r>
      <w:ins w:id="321" w:author="hhh0578" w:date="2020-04-28T18:56:00Z">
        <w:r w:rsidR="0067161F">
          <w:rPr>
            <w:rFonts w:ascii="ＭＳ ゴシック" w:eastAsia="DengXian" w:hAnsi="ＭＳ ゴシック" w:cs="ＭＳ ゴシック" w:hint="eastAsia"/>
            <w:lang w:eastAsia="zh-CN"/>
          </w:rPr>
          <w:t>是</w:t>
        </w:r>
      </w:ins>
      <w:del w:id="322" w:author="hhh0578" w:date="2020-04-28T18:56:00Z">
        <w:r w:rsidRPr="00514AC2" w:rsidDel="0067161F">
          <w:rPr>
            <w:rFonts w:ascii="ＭＳ ゴシック" w:eastAsia="ＭＳ ゴシック" w:hAnsi="ＭＳ ゴシック" w:cs="ＭＳ ゴシック" w:hint="eastAsia"/>
            <w:lang w:eastAsia="zh-CN"/>
          </w:rPr>
          <w:delText>在</w:delText>
        </w:r>
      </w:del>
      <w:r w:rsidRPr="00514AC2">
        <w:rPr>
          <w:rFonts w:ascii="ＭＳ ゴシック" w:eastAsia="ＭＳ ゴシック" w:hAnsi="ＭＳ ゴシック" w:cs="ＭＳ ゴシック" w:hint="eastAsia"/>
          <w:lang w:eastAsia="zh-CN"/>
        </w:rPr>
        <w:t>王国的</w:t>
      </w:r>
      <w:r w:rsidRPr="00514AC2">
        <w:rPr>
          <w:rFonts w:ascii="Microsoft YaHei" w:eastAsia="Microsoft YaHei" w:hAnsi="Microsoft YaHei" w:cs="Microsoft YaHei" w:hint="eastAsia"/>
          <w:lang w:eastAsia="zh-CN"/>
        </w:rPr>
        <w:t>话</w:t>
      </w:r>
      <w:r w:rsidRPr="00514AC2">
        <w:rPr>
          <w:rFonts w:ascii="ＭＳ ゴシック" w:eastAsia="ＭＳ ゴシック" w:hAnsi="ＭＳ ゴシック" w:cs="ＭＳ ゴシック" w:hint="eastAsia"/>
          <w:lang w:eastAsia="zh-CN"/>
        </w:rPr>
        <w:t>，我就在教</w:t>
      </w:r>
      <w:r w:rsidRPr="00514AC2">
        <w:rPr>
          <w:rFonts w:ascii="Microsoft YaHei" w:eastAsia="Microsoft YaHei" w:hAnsi="Microsoft YaHei" w:cs="Microsoft YaHei" w:hint="eastAsia"/>
          <w:lang w:eastAsia="zh-CN"/>
        </w:rPr>
        <w:t>团</w:t>
      </w:r>
      <w:r w:rsidRPr="00514AC2">
        <w:rPr>
          <w:rFonts w:ascii="ＭＳ ゴシック" w:eastAsia="ＭＳ ゴシック" w:hAnsi="ＭＳ ゴシック" w:cs="ＭＳ ゴシック" w:hint="eastAsia"/>
          <w:lang w:eastAsia="zh-CN"/>
        </w:rPr>
        <w:t>」</w:t>
      </w:r>
    </w:p>
    <w:p w14:paraId="2C2D0379" w14:textId="77777777" w:rsidR="00514AC2" w:rsidRPr="00514AC2" w:rsidRDefault="00514AC2" w:rsidP="00514AC2">
      <w:pPr>
        <w:pStyle w:val="a3"/>
        <w:rPr>
          <w:rFonts w:ascii="ＭＳ ゴシック" w:eastAsia="ＭＳ ゴシック" w:hAnsi="ＭＳ ゴシック" w:cs="ＭＳ ゴシック"/>
          <w:lang w:eastAsia="zh-CN"/>
        </w:rPr>
      </w:pPr>
    </w:p>
    <w:p w14:paraId="55EB019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3A7CB8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&lt;jaT0289&gt;「……なるほど」</w:t>
      </w:r>
    </w:p>
    <w:p w14:paraId="4737C83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&lt;cnT0289&gt;「……</w:t>
      </w:r>
      <w:r w:rsidRPr="00514AC2">
        <w:rPr>
          <w:rFonts w:ascii="Microsoft YaHei" w:eastAsia="Microsoft YaHei" w:hAnsi="Microsoft YaHei" w:cs="Microsoft YaHei" w:hint="eastAsia"/>
        </w:rPr>
        <w:t>这样</w:t>
      </w:r>
      <w:r w:rsidRPr="00514AC2">
        <w:rPr>
          <w:rFonts w:ascii="ＭＳ ゴシック" w:eastAsia="ＭＳ ゴシック" w:hAnsi="ＭＳ ゴシック" w:cs="ＭＳ ゴシック" w:hint="eastAsia"/>
        </w:rPr>
        <w:t>啊」</w:t>
      </w:r>
    </w:p>
    <w:p w14:paraId="4207EAF3" w14:textId="77777777" w:rsidR="00514AC2" w:rsidRPr="00514AC2" w:rsidRDefault="00514AC2" w:rsidP="00514AC2">
      <w:pPr>
        <w:pStyle w:val="a3"/>
        <w:rPr>
          <w:rFonts w:ascii="ＭＳ ゴシック" w:eastAsia="ＭＳ ゴシック" w:hAnsi="ＭＳ ゴシック" w:cs="ＭＳ ゴシック"/>
        </w:rPr>
      </w:pPr>
    </w:p>
    <w:p w14:paraId="44CD3C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0920F6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&lt;jaT0290&gt;そう答えながら、どこか気にかかっていた。</w:t>
      </w:r>
    </w:p>
    <w:p w14:paraId="4E64FAA4" w14:textId="5628C0AA"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&lt;cnT0290&gt;</w:t>
      </w:r>
      <w:del w:id="323" w:author="hhh0578" w:date="2020-04-28T18:57:00Z">
        <w:r w:rsidRPr="00514AC2" w:rsidDel="00A971A4">
          <w:rPr>
            <w:rFonts w:ascii="DengXian" w:eastAsia="DengXian" w:hAnsi="DengXian" w:cs="ＭＳ ゴシック" w:hint="eastAsia"/>
            <w:lang w:eastAsia="zh-CN"/>
          </w:rPr>
          <w:delText>艾斯蒂</w:delText>
        </w:r>
        <w:r w:rsidRPr="00514AC2" w:rsidDel="00A971A4">
          <w:rPr>
            <w:rFonts w:ascii="Microsoft YaHei" w:eastAsia="Microsoft YaHei" w:hAnsi="Microsoft YaHei" w:cs="Microsoft YaHei" w:hint="eastAsia"/>
            <w:lang w:eastAsia="zh-CN"/>
          </w:rPr>
          <w:delText>尔</w:delText>
        </w:r>
        <w:r w:rsidRPr="00514AC2" w:rsidDel="00A971A4">
          <w:rPr>
            <w:rFonts w:ascii="DengXian" w:eastAsia="DengXian" w:hAnsi="DengXian" w:cs="ＭＳ ゴシック" w:hint="eastAsia"/>
            <w:lang w:eastAsia="zh-CN"/>
          </w:rPr>
          <w:delText>回答的</w:delText>
        </w:r>
        <w:r w:rsidRPr="00514AC2" w:rsidDel="00A971A4">
          <w:rPr>
            <w:rFonts w:ascii="Microsoft YaHei" w:eastAsia="Microsoft YaHei" w:hAnsi="Microsoft YaHei" w:cs="Microsoft YaHei" w:hint="eastAsia"/>
            <w:lang w:eastAsia="zh-CN"/>
          </w:rPr>
          <w:delText>时</w:delText>
        </w:r>
        <w:r w:rsidRPr="00514AC2" w:rsidDel="00A971A4">
          <w:rPr>
            <w:rFonts w:ascii="DengXian" w:eastAsia="DengXian" w:hAnsi="DengXian" w:cs="ＭＳ ゴシック" w:hint="eastAsia"/>
            <w:lang w:eastAsia="zh-CN"/>
          </w:rPr>
          <w:delText>候似乎另有所思</w:delText>
        </w:r>
      </w:del>
      <w:ins w:id="324" w:author="hhh0578" w:date="2020-04-28T18:57:00Z">
        <w:r w:rsidR="00A971A4">
          <w:rPr>
            <w:rFonts w:ascii="DengXian" w:eastAsia="DengXian" w:hAnsi="DengXian" w:cs="ＭＳ ゴシック" w:hint="eastAsia"/>
            <w:lang w:eastAsia="zh-CN"/>
          </w:rPr>
          <w:t>我回答着，却觉得</w:t>
        </w:r>
        <w:r w:rsidR="002C177C">
          <w:rPr>
            <w:rFonts w:ascii="DengXian" w:eastAsia="DengXian" w:hAnsi="DengXian" w:cs="ＭＳ ゴシック" w:hint="eastAsia"/>
            <w:lang w:eastAsia="zh-CN"/>
          </w:rPr>
          <w:t>有些</w:t>
        </w:r>
        <w:r w:rsidR="00A81EE6">
          <w:rPr>
            <w:rFonts w:ascii="DengXian" w:eastAsia="DengXian" w:hAnsi="DengXian" w:cs="ＭＳ ゴシック" w:hint="eastAsia"/>
            <w:lang w:eastAsia="zh-CN"/>
          </w:rPr>
          <w:t>问题</w:t>
        </w:r>
      </w:ins>
      <w:r w:rsidRPr="00514AC2">
        <w:rPr>
          <w:rFonts w:ascii="ＭＳ ゴシック" w:eastAsia="ＭＳ ゴシック" w:hAnsi="ＭＳ ゴシック" w:cs="ＭＳ ゴシック" w:hint="eastAsia"/>
          <w:lang w:eastAsia="zh-CN"/>
        </w:rPr>
        <w:t>。</w:t>
      </w:r>
    </w:p>
    <w:p w14:paraId="12F04FD4" w14:textId="77777777" w:rsidR="00514AC2" w:rsidRPr="00514AC2" w:rsidRDefault="00514AC2" w:rsidP="00514AC2">
      <w:pPr>
        <w:pStyle w:val="a3"/>
        <w:rPr>
          <w:rFonts w:ascii="ＭＳ ゴシック" w:eastAsia="ＭＳ ゴシック" w:hAnsi="ＭＳ ゴシック" w:cs="ＭＳ ゴシック"/>
          <w:lang w:eastAsia="zh-CN"/>
        </w:rPr>
      </w:pPr>
    </w:p>
    <w:p w14:paraId="283341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159ECF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&lt;jaT0291&gt;「エステルさんくらい熱心に勉強していれば、きっとカレンさんみたいになれますよ」</w:t>
      </w:r>
    </w:p>
    <w:p w14:paraId="01E3AD1A" w14:textId="169D84F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&lt;cnT0291&gt;「</w:t>
      </w:r>
      <w:del w:id="325" w:author="hhh0578" w:date="2020-04-28T18:57:00Z">
        <w:r w:rsidRPr="00514AC2" w:rsidDel="00610385">
          <w:rPr>
            <w:rFonts w:ascii="DengXian" w:eastAsia="DengXian" w:hAnsi="DengXian" w:cs="ＭＳ ゴシック" w:hint="eastAsia"/>
            <w:lang w:eastAsia="zh-CN"/>
          </w:rPr>
          <w:delText>艾斯蒂</w:delText>
        </w:r>
        <w:r w:rsidRPr="00514AC2" w:rsidDel="00610385">
          <w:rPr>
            <w:rFonts w:ascii="Microsoft YaHei" w:eastAsia="Microsoft YaHei" w:hAnsi="Microsoft YaHei" w:cs="Microsoft YaHei" w:hint="eastAsia"/>
            <w:lang w:eastAsia="zh-CN"/>
          </w:rPr>
          <w:delText>尔</w:delText>
        </w:r>
      </w:del>
      <w:ins w:id="326" w:author="hhh0578" w:date="2020-04-28T18:57:00Z">
        <w:r w:rsidR="00610385">
          <w:rPr>
            <w:rFonts w:ascii="DengXian" w:eastAsia="DengXian" w:hAnsi="DengXian" w:cs="ＭＳ ゴシック" w:hint="eastAsia"/>
            <w:lang w:eastAsia="zh-CN"/>
          </w:rPr>
          <w:t>你</w:t>
        </w:r>
      </w:ins>
      <w:r w:rsidRPr="00514AC2">
        <w:rPr>
          <w:rFonts w:ascii="ＭＳ ゴシック" w:eastAsia="ＭＳ ゴシック" w:hAnsi="ＭＳ ゴシック" w:cs="ＭＳ ゴシック" w:hint="eastAsia"/>
          <w:lang w:eastAsia="zh-CN"/>
        </w:rPr>
        <w:t>学</w:t>
      </w:r>
      <w:r w:rsidRPr="00514AC2">
        <w:rPr>
          <w:rFonts w:ascii="Microsoft YaHei" w:eastAsia="Microsoft YaHei" w:hAnsi="Microsoft YaHei" w:cs="Microsoft YaHei" w:hint="eastAsia"/>
          <w:lang w:eastAsia="zh-CN"/>
        </w:rPr>
        <w:t>习</w:t>
      </w:r>
      <w:r w:rsidRPr="00514AC2">
        <w:rPr>
          <w:rFonts w:ascii="ＭＳ ゴシック" w:eastAsia="ＭＳ ゴシック" w:hAnsi="ＭＳ ゴシック" w:cs="ＭＳ ゴシック" w:hint="eastAsia"/>
          <w:lang w:eastAsia="zh-CN"/>
        </w:rPr>
        <w:t>非常努力</w:t>
      </w:r>
      <w:r w:rsidRPr="00514AC2">
        <w:rPr>
          <w:rFonts w:ascii="Microsoft YaHei" w:eastAsia="Microsoft YaHei" w:hAnsi="Microsoft YaHei" w:cs="Microsoft YaHei" w:hint="eastAsia"/>
          <w:lang w:eastAsia="zh-CN"/>
        </w:rPr>
        <w:t>认</w:t>
      </w:r>
      <w:r w:rsidRPr="00514AC2">
        <w:rPr>
          <w:rFonts w:ascii="ＭＳ ゴシック" w:eastAsia="ＭＳ ゴシック" w:hAnsi="ＭＳ ゴシック" w:cs="ＭＳ ゴシック" w:hint="eastAsia"/>
          <w:lang w:eastAsia="zh-CN"/>
        </w:rPr>
        <w:t>真，肯定能成</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小姐那</w:t>
      </w:r>
      <w:r w:rsidRPr="00514AC2">
        <w:rPr>
          <w:rFonts w:ascii="Microsoft YaHei" w:eastAsia="Microsoft YaHei" w:hAnsi="Microsoft YaHei" w:cs="Microsoft YaHei" w:hint="eastAsia"/>
          <w:lang w:eastAsia="zh-CN"/>
        </w:rPr>
        <w:t>样</w:t>
      </w:r>
      <w:r w:rsidRPr="00514AC2">
        <w:rPr>
          <w:rFonts w:ascii="ＭＳ ゴシック" w:eastAsia="ＭＳ ゴシック" w:hAnsi="ＭＳ ゴシック" w:cs="ＭＳ ゴシック" w:hint="eastAsia"/>
          <w:lang w:eastAsia="zh-CN"/>
        </w:rPr>
        <w:t>的人的」</w:t>
      </w:r>
    </w:p>
    <w:p w14:paraId="16745FDE" w14:textId="77777777" w:rsidR="00514AC2" w:rsidRPr="00514AC2" w:rsidRDefault="00514AC2" w:rsidP="00514AC2">
      <w:pPr>
        <w:pStyle w:val="a3"/>
        <w:rPr>
          <w:rFonts w:ascii="ＭＳ ゴシック" w:eastAsia="ＭＳ ゴシック" w:hAnsi="ＭＳ ゴシック" w:cs="ＭＳ ゴシック"/>
          <w:lang w:eastAsia="zh-CN"/>
        </w:rPr>
      </w:pPr>
    </w:p>
    <w:p w14:paraId="098E7B9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A27A28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&lt;jaT0292&gt;机に向かっているエステルさんを思い起こす。</w:t>
      </w:r>
    </w:p>
    <w:p w14:paraId="1D92CCA4" w14:textId="24BC181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&lt;cnT0292&gt;</w:t>
      </w:r>
      <w:ins w:id="327" w:author="hhh0578" w:date="2020-04-28T18:58:00Z">
        <w:r w:rsidR="00406FD9">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回想起艾斯蒂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面</w:t>
      </w:r>
      <w:r w:rsidRPr="00514AC2">
        <w:rPr>
          <w:rFonts w:ascii="Microsoft YaHei" w:eastAsia="Microsoft YaHei" w:hAnsi="Microsoft YaHei" w:cs="Microsoft YaHei" w:hint="eastAsia"/>
          <w:lang w:eastAsia="zh-CN"/>
        </w:rPr>
        <w:t>对书</w:t>
      </w:r>
      <w:r w:rsidRPr="00514AC2">
        <w:rPr>
          <w:rFonts w:ascii="ＭＳ ゴシック" w:eastAsia="ＭＳ ゴシック" w:hAnsi="ＭＳ ゴシック" w:cs="ＭＳ ゴシック" w:hint="eastAsia"/>
          <w:lang w:eastAsia="zh-CN"/>
        </w:rPr>
        <w:t>桌学</w:t>
      </w:r>
      <w:r w:rsidRPr="00514AC2">
        <w:rPr>
          <w:rFonts w:ascii="Microsoft YaHei" w:eastAsia="Microsoft YaHei" w:hAnsi="Microsoft YaHei" w:cs="Microsoft YaHei" w:hint="eastAsia"/>
          <w:lang w:eastAsia="zh-CN"/>
        </w:rPr>
        <w:t>习</w:t>
      </w:r>
      <w:r w:rsidRPr="00514AC2">
        <w:rPr>
          <w:rFonts w:ascii="ＭＳ ゴシック" w:eastAsia="ＭＳ ゴシック" w:hAnsi="ＭＳ ゴシック" w:cs="ＭＳ ゴシック" w:hint="eastAsia"/>
          <w:lang w:eastAsia="zh-CN"/>
        </w:rPr>
        <w:t>的身影。</w:t>
      </w:r>
    </w:p>
    <w:p w14:paraId="23C180E1" w14:textId="77777777" w:rsidR="00514AC2" w:rsidRPr="00514AC2" w:rsidRDefault="00514AC2" w:rsidP="00514AC2">
      <w:pPr>
        <w:pStyle w:val="a3"/>
        <w:rPr>
          <w:rFonts w:ascii="ＭＳ ゴシック" w:eastAsia="ＭＳ ゴシック" w:hAnsi="ＭＳ ゴシック" w:cs="ＭＳ ゴシック"/>
          <w:lang w:eastAsia="zh-CN"/>
        </w:rPr>
      </w:pPr>
    </w:p>
    <w:p w14:paraId="5179EE4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DB7495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&lt;jaT0293&gt;部屋に満ちていた緊張感は並のものではなかった。</w:t>
      </w:r>
    </w:p>
    <w:p w14:paraId="0B85CB94" w14:textId="0B0595EB"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&lt;cnT0293&gt;充斥在房</w:t>
      </w:r>
      <w:r w:rsidRPr="00514AC2">
        <w:rPr>
          <w:rFonts w:ascii="Microsoft YaHei" w:eastAsia="Microsoft YaHei" w:hAnsi="Microsoft YaHei" w:cs="Microsoft YaHei" w:hint="eastAsia"/>
          <w:lang w:eastAsia="zh-CN"/>
        </w:rPr>
        <w:t>间</w:t>
      </w:r>
      <w:r w:rsidRPr="00514AC2">
        <w:rPr>
          <w:rFonts w:ascii="ＭＳ ゴシック" w:eastAsia="ＭＳ ゴシック" w:hAnsi="ＭＳ ゴシック" w:cs="ＭＳ ゴシック" w:hint="eastAsia"/>
          <w:lang w:eastAsia="zh-CN"/>
        </w:rPr>
        <w:t>里的</w:t>
      </w:r>
      <w:r w:rsidRPr="00514AC2">
        <w:rPr>
          <w:rFonts w:ascii="Microsoft YaHei" w:eastAsia="Microsoft YaHei" w:hAnsi="Microsoft YaHei" w:cs="Microsoft YaHei" w:hint="eastAsia"/>
          <w:lang w:eastAsia="zh-CN"/>
        </w:rPr>
        <w:t>紧张</w:t>
      </w:r>
      <w:r w:rsidRPr="00514AC2">
        <w:rPr>
          <w:rFonts w:ascii="ＭＳ ゴシック" w:eastAsia="ＭＳ ゴシック" w:hAnsi="ＭＳ ゴシック" w:cs="ＭＳ ゴシック" w:hint="eastAsia"/>
          <w:lang w:eastAsia="zh-CN"/>
        </w:rPr>
        <w:t>感非</w:t>
      </w:r>
      <w:del w:id="328" w:author="hhh0578" w:date="2020-04-28T18:58:00Z">
        <w:r w:rsidRPr="00514AC2" w:rsidDel="008042B7">
          <w:rPr>
            <w:rFonts w:ascii="DengXian" w:eastAsia="DengXian" w:hAnsi="DengXian" w:cs="ＭＳ ゴシック" w:hint="eastAsia"/>
            <w:lang w:eastAsia="zh-CN"/>
          </w:rPr>
          <w:delText>平常之物</w:delText>
        </w:r>
      </w:del>
      <w:ins w:id="329" w:author="hhh0578" w:date="2020-04-28T18:58:00Z">
        <w:r w:rsidR="008042B7">
          <w:rPr>
            <w:rFonts w:ascii="DengXian" w:eastAsia="DengXian" w:hAnsi="DengXian" w:cs="ＭＳ ゴシック" w:hint="eastAsia"/>
            <w:lang w:eastAsia="zh-CN"/>
          </w:rPr>
          <w:t>一般人所能有的</w:t>
        </w:r>
      </w:ins>
      <w:r w:rsidRPr="00514AC2">
        <w:rPr>
          <w:rFonts w:ascii="ＭＳ ゴシック" w:eastAsia="ＭＳ ゴシック" w:hAnsi="ＭＳ ゴシック" w:cs="ＭＳ ゴシック" w:hint="eastAsia"/>
          <w:lang w:eastAsia="zh-CN"/>
        </w:rPr>
        <w:t>。</w:t>
      </w:r>
    </w:p>
    <w:p w14:paraId="26DFA3FD" w14:textId="77777777" w:rsidR="00514AC2" w:rsidRPr="00514AC2" w:rsidRDefault="00514AC2" w:rsidP="00514AC2">
      <w:pPr>
        <w:pStyle w:val="a3"/>
        <w:rPr>
          <w:rFonts w:ascii="ＭＳ ゴシック" w:eastAsia="ＭＳ ゴシック" w:hAnsi="ＭＳ ゴシック" w:cs="ＭＳ ゴシック"/>
          <w:lang w:eastAsia="zh-CN"/>
        </w:rPr>
      </w:pPr>
    </w:p>
    <w:p w14:paraId="6CA2F5B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2B9D2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&lt;jaT0294&gt;「私の努力など、まだまだ足りません」</w:t>
      </w:r>
    </w:p>
    <w:p w14:paraId="6DBD7706"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&lt;cnT0294&gt;「我</w:t>
      </w:r>
      <w:r w:rsidRPr="00514AC2">
        <w:rPr>
          <w:rFonts w:ascii="Microsoft YaHei" w:eastAsia="Microsoft YaHei" w:hAnsi="Microsoft YaHei" w:cs="Microsoft YaHei" w:hint="eastAsia"/>
          <w:lang w:eastAsia="zh-CN"/>
        </w:rPr>
        <w:t>还</w:t>
      </w:r>
      <w:r w:rsidRPr="00514AC2">
        <w:rPr>
          <w:rFonts w:ascii="ＭＳ ゴシック" w:eastAsia="ＭＳ ゴシック" w:hAnsi="ＭＳ ゴシック" w:cs="ＭＳ ゴシック" w:hint="eastAsia"/>
          <w:lang w:eastAsia="zh-CN"/>
        </w:rPr>
        <w:t>，仍需努力」</w:t>
      </w:r>
    </w:p>
    <w:p w14:paraId="188C03A3" w14:textId="77777777" w:rsidR="00514AC2" w:rsidRPr="00514AC2" w:rsidRDefault="00514AC2" w:rsidP="00514AC2">
      <w:pPr>
        <w:pStyle w:val="a3"/>
        <w:rPr>
          <w:rFonts w:ascii="ＭＳ ゴシック" w:eastAsia="ＭＳ ゴシック" w:hAnsi="ＭＳ ゴシック" w:cs="ＭＳ ゴシック"/>
          <w:lang w:eastAsia="zh-CN"/>
        </w:rPr>
      </w:pPr>
    </w:p>
    <w:p w14:paraId="4E7451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F71A5F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&lt;jaT0295&gt;「十分、熱心だった気がしますけど」</w:t>
      </w:r>
    </w:p>
    <w:p w14:paraId="25F8E5CD" w14:textId="6EFD6BB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&lt;cnT0295&gt;「已</w:t>
      </w:r>
      <w:r w:rsidRPr="00514AC2">
        <w:rPr>
          <w:rFonts w:ascii="Microsoft YaHei" w:eastAsia="Microsoft YaHei" w:hAnsi="Microsoft YaHei" w:cs="Microsoft YaHei" w:hint="eastAsia"/>
          <w:lang w:eastAsia="zh-CN"/>
        </w:rPr>
        <w:t>经</w:t>
      </w:r>
      <w:ins w:id="330" w:author="hhh0578" w:date="2020-04-28T18:58:00Z">
        <w:r w:rsidR="00CD6F8A">
          <w:rPr>
            <w:rFonts w:ascii="ＭＳ ゴシック" w:eastAsia="DengXian" w:hAnsi="ＭＳ ゴシック" w:cs="ＭＳ ゴシック" w:hint="eastAsia"/>
            <w:lang w:eastAsia="zh-CN"/>
          </w:rPr>
          <w:t>够</w:t>
        </w:r>
      </w:ins>
      <w:del w:id="331" w:author="hhh0578" w:date="2020-04-28T18:58:00Z">
        <w:r w:rsidRPr="00514AC2" w:rsidDel="00CD6F8A">
          <w:rPr>
            <w:rFonts w:ascii="ＭＳ ゴシック" w:eastAsia="ＭＳ ゴシック" w:hAnsi="ＭＳ ゴシック" w:cs="ＭＳ ゴシック" w:hint="eastAsia"/>
            <w:lang w:eastAsia="zh-CN"/>
          </w:rPr>
          <w:delText>十分</w:delText>
        </w:r>
      </w:del>
      <w:r w:rsidRPr="00514AC2">
        <w:rPr>
          <w:rFonts w:ascii="ＭＳ ゴシック" w:eastAsia="ＭＳ ゴシック" w:hAnsi="ＭＳ ゴシック" w:cs="ＭＳ ゴシック" w:hint="eastAsia"/>
          <w:lang w:eastAsia="zh-CN"/>
        </w:rPr>
        <w:t>努力了啊」</w:t>
      </w:r>
    </w:p>
    <w:p w14:paraId="5894A09E" w14:textId="77777777" w:rsidR="00514AC2" w:rsidRPr="00514AC2" w:rsidRDefault="00514AC2" w:rsidP="00514AC2">
      <w:pPr>
        <w:pStyle w:val="a3"/>
        <w:rPr>
          <w:rFonts w:ascii="ＭＳ ゴシック" w:eastAsia="ＭＳ ゴシック" w:hAnsi="ＭＳ ゴシック" w:cs="ＭＳ ゴシック"/>
          <w:lang w:eastAsia="zh-CN"/>
        </w:rPr>
      </w:pPr>
    </w:p>
    <w:p w14:paraId="58E2C19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E2A735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&lt;jaT0296&gt;「いえ、まだまだです」</w:t>
      </w:r>
    </w:p>
    <w:p w14:paraId="0D967E49"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&lt;cnT0296&gt;「不，完全不</w:t>
      </w:r>
      <w:r w:rsidRPr="00514AC2">
        <w:rPr>
          <w:rFonts w:ascii="Microsoft YaHei" w:eastAsia="Microsoft YaHei" w:hAnsi="Microsoft YaHei" w:cs="Microsoft YaHei" w:hint="eastAsia"/>
          <w:lang w:eastAsia="zh-CN"/>
        </w:rPr>
        <w:t>够</w:t>
      </w:r>
      <w:r w:rsidRPr="00514AC2">
        <w:rPr>
          <w:rFonts w:ascii="ＭＳ ゴシック" w:eastAsia="ＭＳ ゴシック" w:hAnsi="ＭＳ ゴシック" w:cs="ＭＳ ゴシック" w:hint="eastAsia"/>
          <w:lang w:eastAsia="zh-CN"/>
        </w:rPr>
        <w:t>」</w:t>
      </w:r>
    </w:p>
    <w:p w14:paraId="61776F2A" w14:textId="77777777" w:rsidR="00514AC2" w:rsidRPr="00514AC2" w:rsidRDefault="00514AC2" w:rsidP="00514AC2">
      <w:pPr>
        <w:pStyle w:val="a3"/>
        <w:rPr>
          <w:rFonts w:ascii="ＭＳ ゴシック" w:eastAsia="ＭＳ ゴシック" w:hAnsi="ＭＳ ゴシック" w:cs="ＭＳ ゴシック"/>
          <w:lang w:eastAsia="zh-CN"/>
        </w:rPr>
      </w:pPr>
    </w:p>
    <w:p w14:paraId="3DF0846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F1393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&lt;jaT0297&gt;「モーリッツさんも心配してましたし、少しペースを落とすのもいいんじゃないですか？」</w:t>
      </w:r>
    </w:p>
    <w:p w14:paraId="3D102392"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&lt;cnT0297&gt;「摩利茨先生也在担心你，稍微放慢点</w:t>
      </w:r>
      <w:r w:rsidRPr="00514AC2">
        <w:rPr>
          <w:rFonts w:ascii="Microsoft YaHei" w:eastAsia="Microsoft YaHei" w:hAnsi="Microsoft YaHei" w:cs="Microsoft YaHei" w:hint="eastAsia"/>
          <w:lang w:eastAsia="zh-CN"/>
        </w:rPr>
        <w:t>节</w:t>
      </w:r>
      <w:r w:rsidRPr="00514AC2">
        <w:rPr>
          <w:rFonts w:ascii="ＭＳ ゴシック" w:eastAsia="ＭＳ ゴシック" w:hAnsi="ＭＳ ゴシック" w:cs="ＭＳ ゴシック" w:hint="eastAsia"/>
          <w:lang w:eastAsia="zh-CN"/>
        </w:rPr>
        <w:t>奏也未</w:t>
      </w:r>
      <w:r w:rsidRPr="00514AC2">
        <w:rPr>
          <w:rFonts w:ascii="Microsoft YaHei" w:eastAsia="Microsoft YaHei" w:hAnsi="Microsoft YaHei" w:cs="Microsoft YaHei" w:hint="eastAsia"/>
          <w:lang w:eastAsia="zh-CN"/>
        </w:rPr>
        <w:t>尝</w:t>
      </w:r>
      <w:r w:rsidRPr="00514AC2">
        <w:rPr>
          <w:rFonts w:ascii="ＭＳ ゴシック" w:eastAsia="ＭＳ ゴシック" w:hAnsi="ＭＳ ゴシック" w:cs="ＭＳ ゴシック" w:hint="eastAsia"/>
          <w:lang w:eastAsia="zh-CN"/>
        </w:rPr>
        <w:t>不可？」</w:t>
      </w:r>
    </w:p>
    <w:p w14:paraId="2F317D58" w14:textId="77777777" w:rsidR="00514AC2" w:rsidRPr="00514AC2" w:rsidRDefault="00514AC2" w:rsidP="00514AC2">
      <w:pPr>
        <w:pStyle w:val="a3"/>
        <w:rPr>
          <w:rFonts w:ascii="ＭＳ ゴシック" w:eastAsia="ＭＳ ゴシック" w:hAnsi="ＭＳ ゴシック" w:cs="ＭＳ ゴシック"/>
          <w:lang w:eastAsia="zh-CN"/>
        </w:rPr>
      </w:pPr>
    </w:p>
    <w:p w14:paraId="18A262A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8AE5CC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&lt;jaT0298&gt;「そういうわけにはいきません」</w:t>
      </w:r>
    </w:p>
    <w:p w14:paraId="442B2C05" w14:textId="42CCBED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&lt;cnT0298&gt;「</w:t>
      </w:r>
      <w:del w:id="332" w:author="hhh0578" w:date="2020-04-28T18:58:00Z">
        <w:r w:rsidRPr="00514AC2" w:rsidDel="005872B7">
          <w:rPr>
            <w:rFonts w:ascii="Microsoft YaHei" w:eastAsia="Microsoft YaHei" w:hAnsi="Microsoft YaHei" w:cs="Microsoft YaHei" w:hint="eastAsia"/>
            <w:lang w:eastAsia="zh-CN"/>
          </w:rPr>
          <w:delText>绝</w:delText>
        </w:r>
        <w:r w:rsidRPr="00514AC2" w:rsidDel="005872B7">
          <w:rPr>
            <w:rFonts w:ascii="DengXian" w:eastAsia="DengXian" w:hAnsi="DengXian" w:cs="ＭＳ ゴシック" w:hint="eastAsia"/>
            <w:lang w:eastAsia="zh-CN"/>
          </w:rPr>
          <w:delText>不能掉以</w:delText>
        </w:r>
        <w:r w:rsidRPr="00514AC2" w:rsidDel="005872B7">
          <w:rPr>
            <w:rFonts w:ascii="Microsoft YaHei" w:eastAsia="Microsoft YaHei" w:hAnsi="Microsoft YaHei" w:cs="Microsoft YaHei" w:hint="eastAsia"/>
            <w:lang w:eastAsia="zh-CN"/>
          </w:rPr>
          <w:delText>轻</w:delText>
        </w:r>
        <w:r w:rsidRPr="00514AC2" w:rsidDel="005872B7">
          <w:rPr>
            <w:rFonts w:ascii="DengXian" w:eastAsia="DengXian" w:hAnsi="DengXian" w:cs="ＭＳ ゴシック" w:hint="eastAsia"/>
            <w:lang w:eastAsia="zh-CN"/>
          </w:rPr>
          <w:delText>心</w:delText>
        </w:r>
      </w:del>
      <w:ins w:id="333" w:author="hhh0578" w:date="2020-04-28T18:58:00Z">
        <w:r w:rsidR="005872B7">
          <w:rPr>
            <w:rFonts w:ascii="Microsoft YaHei" w:eastAsia="Microsoft YaHei" w:hAnsi="Microsoft YaHei" w:cs="Microsoft YaHei" w:hint="eastAsia"/>
            <w:lang w:eastAsia="zh-CN"/>
          </w:rPr>
          <w:t>这可不行</w:t>
        </w:r>
      </w:ins>
      <w:r w:rsidRPr="00514AC2">
        <w:rPr>
          <w:rFonts w:ascii="ＭＳ ゴシック" w:eastAsia="ＭＳ ゴシック" w:hAnsi="ＭＳ ゴシック" w:cs="ＭＳ ゴシック" w:hint="eastAsia"/>
          <w:lang w:eastAsia="zh-CN"/>
        </w:rPr>
        <w:t>」</w:t>
      </w:r>
    </w:p>
    <w:p w14:paraId="474485D8" w14:textId="77777777" w:rsidR="00514AC2" w:rsidRPr="00514AC2" w:rsidRDefault="00514AC2" w:rsidP="00514AC2">
      <w:pPr>
        <w:pStyle w:val="a3"/>
        <w:rPr>
          <w:rFonts w:ascii="ＭＳ ゴシック" w:eastAsia="ＭＳ ゴシック" w:hAnsi="ＭＳ ゴシック" w:cs="ＭＳ ゴシック"/>
          <w:lang w:eastAsia="zh-CN"/>
        </w:rPr>
      </w:pPr>
    </w:p>
    <w:p w14:paraId="2ACF9AF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979CED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&lt;jaT0299&gt;エステルさんがどこか意固地になっているように感じた。</w:t>
      </w:r>
    </w:p>
    <w:p w14:paraId="51014D19" w14:textId="3626C3B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&lt;cnT0299&gt;艾斯蒂</w:t>
      </w:r>
      <w:r w:rsidRPr="00514AC2">
        <w:rPr>
          <w:rFonts w:ascii="Microsoft YaHei" w:eastAsia="Microsoft YaHei" w:hAnsi="Microsoft YaHei" w:cs="Microsoft YaHei" w:hint="eastAsia"/>
          <w:lang w:eastAsia="zh-CN"/>
        </w:rPr>
        <w:t>尔</w:t>
      </w:r>
      <w:del w:id="334" w:author="hhh0578" w:date="2020-04-28T18:58:00Z">
        <w:r w:rsidRPr="00514AC2" w:rsidDel="001F79C5">
          <w:rPr>
            <w:rFonts w:ascii="DengXian" w:eastAsia="DengXian" w:hAnsi="DengXian" w:cs="ＭＳ ゴシック" w:hint="eastAsia"/>
            <w:lang w:eastAsia="zh-CN"/>
          </w:rPr>
          <w:delText>在</w:delText>
        </w:r>
        <w:r w:rsidRPr="00514AC2" w:rsidDel="001F79C5">
          <w:rPr>
            <w:rFonts w:ascii="Microsoft YaHei" w:eastAsia="Microsoft YaHei" w:hAnsi="Microsoft YaHei" w:cs="Microsoft YaHei" w:hint="eastAsia"/>
            <w:lang w:eastAsia="zh-CN"/>
          </w:rPr>
          <w:delText>这</w:delText>
        </w:r>
        <w:r w:rsidRPr="00514AC2" w:rsidDel="001F79C5">
          <w:rPr>
            <w:rFonts w:ascii="DengXian" w:eastAsia="DengXian" w:hAnsi="DengXian" w:cs="ＭＳ ゴシック" w:hint="eastAsia"/>
            <w:lang w:eastAsia="zh-CN"/>
          </w:rPr>
          <w:delText>方面感</w:delText>
        </w:r>
        <w:r w:rsidRPr="00514AC2" w:rsidDel="001F79C5">
          <w:rPr>
            <w:rFonts w:ascii="Microsoft YaHei" w:eastAsia="Microsoft YaHei" w:hAnsi="Microsoft YaHei" w:cs="Microsoft YaHei" w:hint="eastAsia"/>
            <w:lang w:eastAsia="zh-CN"/>
          </w:rPr>
          <w:delText>觉</w:delText>
        </w:r>
        <w:r w:rsidRPr="00514AC2" w:rsidDel="001F79C5">
          <w:rPr>
            <w:rFonts w:ascii="DengXian" w:eastAsia="DengXian" w:hAnsi="DengXian" w:cs="ＭＳ ゴシック" w:hint="eastAsia"/>
            <w:lang w:eastAsia="zh-CN"/>
          </w:rPr>
          <w:delText>非常意气用事</w:delText>
        </w:r>
      </w:del>
      <w:ins w:id="335" w:author="hhh0578" w:date="2020-04-28T18:58:00Z">
        <w:r w:rsidR="001F79C5">
          <w:rPr>
            <w:rFonts w:ascii="DengXian" w:eastAsia="DengXian" w:hAnsi="DengXian" w:cs="ＭＳ ゴシック" w:hint="eastAsia"/>
            <w:lang w:eastAsia="zh-CN"/>
          </w:rPr>
          <w:t>看起来</w:t>
        </w:r>
      </w:ins>
      <w:ins w:id="336" w:author="hhh0578" w:date="2020-04-28T18:59:00Z">
        <w:r w:rsidR="002F6F88">
          <w:rPr>
            <w:rFonts w:ascii="DengXian" w:eastAsia="DengXian" w:hAnsi="DengXian" w:cs="ＭＳ ゴシック" w:hint="eastAsia"/>
            <w:lang w:eastAsia="zh-CN"/>
          </w:rPr>
          <w:t>有些钻牛角尖</w:t>
        </w:r>
      </w:ins>
      <w:r w:rsidRPr="00514AC2">
        <w:rPr>
          <w:rFonts w:ascii="ＭＳ ゴシック" w:eastAsia="ＭＳ ゴシック" w:hAnsi="ＭＳ ゴシック" w:cs="ＭＳ ゴシック" w:hint="eastAsia"/>
          <w:lang w:eastAsia="zh-CN"/>
        </w:rPr>
        <w:t>。</w:t>
      </w:r>
    </w:p>
    <w:p w14:paraId="39F79212" w14:textId="77777777" w:rsidR="00514AC2" w:rsidRPr="00514AC2" w:rsidRDefault="00514AC2" w:rsidP="00514AC2">
      <w:pPr>
        <w:pStyle w:val="a3"/>
        <w:rPr>
          <w:rFonts w:ascii="ＭＳ ゴシック" w:eastAsia="ＭＳ ゴシック" w:hAnsi="ＭＳ ゴシック" w:cs="ＭＳ ゴシック"/>
          <w:lang w:eastAsia="zh-CN"/>
        </w:rPr>
      </w:pPr>
    </w:p>
    <w:p w14:paraId="69AB9C2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7922EF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&lt;jaT0300&gt;「努力を怠れば、月へ帰ることができなくなります」</w:t>
      </w:r>
    </w:p>
    <w:p w14:paraId="3E20159E" w14:textId="60CBA82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&lt;cnT0300&gt;「</w:t>
      </w:r>
      <w:ins w:id="337" w:author="hhh0578" w:date="2020-04-28T18:59:00Z">
        <w:r w:rsidR="00B35555">
          <w:rPr>
            <w:rFonts w:ascii="DengXian" w:eastAsia="DengXian" w:hAnsi="DengXian" w:cs="ＭＳ ゴシック" w:hint="eastAsia"/>
            <w:lang w:eastAsia="zh-CN"/>
          </w:rPr>
          <w:t>若是</w:t>
        </w:r>
      </w:ins>
      <w:r w:rsidRPr="00514AC2">
        <w:rPr>
          <w:rFonts w:ascii="ＭＳ ゴシック" w:eastAsia="ＭＳ ゴシック" w:hAnsi="ＭＳ ゴシック" w:cs="ＭＳ ゴシック"/>
          <w:lang w:eastAsia="zh-CN"/>
        </w:rPr>
        <w:t>有一点怠慢的</w:t>
      </w:r>
      <w:r w:rsidRPr="00514AC2">
        <w:rPr>
          <w:rFonts w:ascii="Microsoft YaHei" w:eastAsia="Microsoft YaHei" w:hAnsi="Microsoft YaHei" w:cs="Microsoft YaHei" w:hint="eastAsia"/>
          <w:lang w:eastAsia="zh-CN"/>
        </w:rPr>
        <w:t>话</w:t>
      </w:r>
      <w:r w:rsidRPr="00514AC2">
        <w:rPr>
          <w:rFonts w:ascii="ＭＳ ゴシック" w:eastAsia="ＭＳ ゴシック" w:hAnsi="ＭＳ ゴシック" w:cs="ＭＳ ゴシック" w:hint="eastAsia"/>
          <w:lang w:eastAsia="zh-CN"/>
        </w:rPr>
        <w:t>，就回不到月球了」</w:t>
      </w:r>
    </w:p>
    <w:p w14:paraId="6FEA1341" w14:textId="77777777" w:rsidR="00514AC2" w:rsidRPr="00514AC2" w:rsidRDefault="00514AC2" w:rsidP="00514AC2">
      <w:pPr>
        <w:pStyle w:val="a3"/>
        <w:rPr>
          <w:rFonts w:ascii="ＭＳ ゴシック" w:eastAsia="ＭＳ ゴシック" w:hAnsi="ＭＳ ゴシック" w:cs="ＭＳ ゴシック"/>
          <w:lang w:eastAsia="zh-CN"/>
        </w:rPr>
      </w:pPr>
    </w:p>
    <w:p w14:paraId="01F1A2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DE25C8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&lt;jaT0301&gt;神経質な口調でエステルさんが言う。</w:t>
      </w:r>
    </w:p>
    <w:p w14:paraId="6004B3C2"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&lt;cnT0301&gt;艾斯蒂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语调显</w:t>
      </w:r>
      <w:r w:rsidRPr="00514AC2">
        <w:rPr>
          <w:rFonts w:ascii="ＭＳ ゴシック" w:eastAsia="ＭＳ ゴシック" w:hAnsi="ＭＳ ゴシック" w:cs="ＭＳ ゴシック" w:hint="eastAsia"/>
          <w:lang w:eastAsia="zh-CN"/>
        </w:rPr>
        <w:t>得神</w:t>
      </w:r>
      <w:r w:rsidRPr="00514AC2">
        <w:rPr>
          <w:rFonts w:ascii="Microsoft YaHei" w:eastAsia="Microsoft YaHei" w:hAnsi="Microsoft YaHei" w:cs="Microsoft YaHei" w:hint="eastAsia"/>
          <w:lang w:eastAsia="zh-CN"/>
        </w:rPr>
        <w:t>经质</w:t>
      </w:r>
      <w:r w:rsidRPr="00514AC2">
        <w:rPr>
          <w:rFonts w:ascii="ＭＳ ゴシック" w:eastAsia="ＭＳ ゴシック" w:hAnsi="ＭＳ ゴシック" w:cs="ＭＳ ゴシック" w:hint="eastAsia"/>
          <w:lang w:eastAsia="zh-CN"/>
        </w:rPr>
        <w:t>。</w:t>
      </w:r>
    </w:p>
    <w:p w14:paraId="2F710EF7" w14:textId="77777777" w:rsidR="00514AC2" w:rsidRPr="00514AC2" w:rsidRDefault="00514AC2" w:rsidP="00514AC2">
      <w:pPr>
        <w:pStyle w:val="a3"/>
        <w:rPr>
          <w:rFonts w:ascii="ＭＳ ゴシック" w:eastAsia="ＭＳ ゴシック" w:hAnsi="ＭＳ ゴシック" w:cs="ＭＳ ゴシック"/>
          <w:lang w:eastAsia="zh-CN"/>
        </w:rPr>
      </w:pPr>
    </w:p>
    <w:p w14:paraId="1F57EC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B14062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&lt;jaT0302&gt;「月へ帰る？」</w:t>
      </w:r>
    </w:p>
    <w:p w14:paraId="1A3BDF0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&lt;cnT0302&gt;「回月球？」</w:t>
      </w:r>
    </w:p>
    <w:p w14:paraId="05E6F9FD" w14:textId="77777777" w:rsidR="00514AC2" w:rsidRPr="00514AC2" w:rsidRDefault="00514AC2" w:rsidP="00514AC2">
      <w:pPr>
        <w:pStyle w:val="a3"/>
        <w:rPr>
          <w:rFonts w:ascii="ＭＳ ゴシック" w:eastAsia="ＭＳ ゴシック" w:hAnsi="ＭＳ ゴシック" w:cs="ＭＳ ゴシック"/>
        </w:rPr>
      </w:pPr>
    </w:p>
    <w:p w14:paraId="0911237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 【エステル】</w:t>
      </w:r>
    </w:p>
    <w:p w14:paraId="718A942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&lt;jaT0303&gt;「……」</w:t>
      </w:r>
    </w:p>
    <w:p w14:paraId="6C6262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&lt;cnT0303&gt;「……」</w:t>
      </w:r>
    </w:p>
    <w:p w14:paraId="15705DD8" w14:textId="77777777" w:rsidR="00514AC2" w:rsidRPr="00514AC2" w:rsidRDefault="00514AC2" w:rsidP="00514AC2">
      <w:pPr>
        <w:pStyle w:val="a3"/>
        <w:rPr>
          <w:rFonts w:ascii="ＭＳ ゴシック" w:eastAsia="ＭＳ ゴシック" w:hAnsi="ＭＳ ゴシック" w:cs="ＭＳ ゴシック"/>
        </w:rPr>
      </w:pPr>
    </w:p>
    <w:p w14:paraId="12CCD69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7518F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&lt;jaT0304&gt;しまったという顔。</w:t>
      </w:r>
    </w:p>
    <w:p w14:paraId="6EEB2138"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&lt;cnT0304&gt;艾斯蒂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一</w:t>
      </w:r>
      <w:r w:rsidRPr="00514AC2">
        <w:rPr>
          <w:rFonts w:ascii="Microsoft YaHei" w:eastAsia="Microsoft YaHei" w:hAnsi="Microsoft YaHei" w:cs="Microsoft YaHei" w:hint="eastAsia"/>
          <w:lang w:eastAsia="zh-CN"/>
        </w:rPr>
        <w:t>脸</w:t>
      </w:r>
      <w:r w:rsidRPr="00514AC2">
        <w:rPr>
          <w:rFonts w:ascii="ＭＳ ゴシック" w:eastAsia="ＭＳ ゴシック" w:hAnsi="ＭＳ ゴシック" w:cs="ＭＳ ゴシック" w:hint="eastAsia"/>
          <w:lang w:eastAsia="zh-CN"/>
        </w:rPr>
        <w:t>慌乱。</w:t>
      </w:r>
    </w:p>
    <w:p w14:paraId="4D666691" w14:textId="77777777" w:rsidR="00514AC2" w:rsidRPr="00514AC2" w:rsidRDefault="00514AC2" w:rsidP="00514AC2">
      <w:pPr>
        <w:pStyle w:val="a3"/>
        <w:rPr>
          <w:rFonts w:ascii="ＭＳ ゴシック" w:eastAsia="ＭＳ ゴシック" w:hAnsi="ＭＳ ゴシック" w:cs="ＭＳ ゴシック"/>
          <w:lang w:eastAsia="zh-CN"/>
        </w:rPr>
      </w:pPr>
    </w:p>
    <w:p w14:paraId="6C79A10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122F63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&lt;jaT0305&gt;モーリッツさんの顔が頭をよぎる。</w:t>
      </w:r>
    </w:p>
    <w:p w14:paraId="054C54DB" w14:textId="3B91779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&lt;cnT0305&gt;摩利茨先生的</w:t>
      </w:r>
      <w:del w:id="338" w:author="hhh0578" w:date="2020-04-28T18:59:00Z">
        <w:r w:rsidRPr="00514AC2" w:rsidDel="0063612C">
          <w:rPr>
            <w:rFonts w:ascii="Microsoft YaHei" w:eastAsia="Microsoft YaHei" w:hAnsi="Microsoft YaHei" w:cs="Microsoft YaHei" w:hint="eastAsia"/>
            <w:lang w:eastAsia="zh-CN"/>
          </w:rPr>
          <w:delText>脸</w:delText>
        </w:r>
        <w:r w:rsidRPr="00514AC2" w:rsidDel="0063612C">
          <w:rPr>
            <w:rFonts w:ascii="DengXian" w:eastAsia="DengXian" w:hAnsi="DengXian" w:cs="ＭＳ ゴシック" w:hint="eastAsia"/>
            <w:lang w:eastAsia="zh-CN"/>
          </w:rPr>
          <w:delText>色浮</w:delText>
        </w:r>
        <w:r w:rsidRPr="00514AC2" w:rsidDel="0063612C">
          <w:rPr>
            <w:rFonts w:ascii="Microsoft YaHei" w:eastAsia="Microsoft YaHei" w:hAnsi="Microsoft YaHei" w:cs="Microsoft YaHei" w:hint="eastAsia"/>
            <w:lang w:eastAsia="zh-CN"/>
          </w:rPr>
          <w:delText>现</w:delText>
        </w:r>
        <w:r w:rsidRPr="00514AC2" w:rsidDel="0063612C">
          <w:rPr>
            <w:rFonts w:ascii="DengXian" w:eastAsia="DengXian" w:hAnsi="DengXian" w:cs="ＭＳ ゴシック" w:hint="eastAsia"/>
            <w:lang w:eastAsia="zh-CN"/>
          </w:rPr>
          <w:delText>在眼前</w:delText>
        </w:r>
      </w:del>
      <w:proofErr w:type="gramStart"/>
      <w:ins w:id="339" w:author="hhh0578" w:date="2020-04-28T18:59:00Z">
        <w:r w:rsidR="0063612C">
          <w:rPr>
            <w:rFonts w:ascii="Microsoft YaHei" w:eastAsia="Microsoft YaHei" w:hAnsi="Microsoft YaHei" w:cs="Microsoft YaHei" w:hint="eastAsia"/>
            <w:lang w:eastAsia="zh-CN"/>
          </w:rPr>
          <w:t>脸划过</w:t>
        </w:r>
        <w:proofErr w:type="gramEnd"/>
        <w:r w:rsidR="0063612C">
          <w:rPr>
            <w:rFonts w:ascii="Microsoft YaHei" w:eastAsia="Microsoft YaHei" w:hAnsi="Microsoft YaHei" w:cs="Microsoft YaHei" w:hint="eastAsia"/>
            <w:lang w:eastAsia="zh-CN"/>
          </w:rPr>
          <w:t>脑海</w:t>
        </w:r>
      </w:ins>
      <w:r w:rsidRPr="00514AC2">
        <w:rPr>
          <w:rFonts w:ascii="ＭＳ ゴシック" w:eastAsia="ＭＳ ゴシック" w:hAnsi="ＭＳ ゴシック" w:cs="ＭＳ ゴシック" w:hint="eastAsia"/>
          <w:lang w:eastAsia="zh-CN"/>
        </w:rPr>
        <w:t>。</w:t>
      </w:r>
    </w:p>
    <w:p w14:paraId="5C6003DD" w14:textId="77777777" w:rsidR="00514AC2" w:rsidRPr="00514AC2" w:rsidRDefault="00514AC2" w:rsidP="00514AC2">
      <w:pPr>
        <w:pStyle w:val="a3"/>
        <w:rPr>
          <w:rFonts w:ascii="ＭＳ ゴシック" w:eastAsia="ＭＳ ゴシック" w:hAnsi="ＭＳ ゴシック" w:cs="ＭＳ ゴシック"/>
          <w:lang w:eastAsia="zh-CN"/>
        </w:rPr>
      </w:pPr>
    </w:p>
    <w:p w14:paraId="6A8118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5A3BF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&lt;jaT0306&gt;彼の考えはやはり当たっていたのだ。</w:t>
      </w:r>
    </w:p>
    <w:p w14:paraId="25F5D2C9" w14:textId="50B1CD9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&lt;cnT0306&gt;他的想法</w:t>
      </w:r>
      <w:ins w:id="340" w:author="hhh0578" w:date="2020-04-28T19:00:00Z">
        <w:r w:rsidR="00FF7412">
          <w:rPr>
            <w:rFonts w:ascii="ＭＳ ゴシック" w:eastAsia="DengXian" w:hAnsi="ＭＳ ゴシック" w:cs="ＭＳ ゴシック" w:hint="eastAsia"/>
            <w:lang w:eastAsia="zh-CN"/>
          </w:rPr>
          <w:t>果然</w:t>
        </w:r>
      </w:ins>
      <w:del w:id="341" w:author="hhh0578" w:date="2020-04-28T19:00:00Z">
        <w:r w:rsidRPr="00514AC2" w:rsidDel="00FF7412">
          <w:rPr>
            <w:rFonts w:ascii="ＭＳ ゴシック" w:eastAsia="ＭＳ ゴシック" w:hAnsi="ＭＳ ゴシック" w:cs="ＭＳ ゴシック"/>
            <w:lang w:eastAsia="zh-CN"/>
          </w:rPr>
          <w:delText>完全</w:delText>
        </w:r>
      </w:del>
      <w:r w:rsidRPr="00514AC2">
        <w:rPr>
          <w:rFonts w:ascii="ＭＳ ゴシック" w:eastAsia="ＭＳ ゴシック" w:hAnsi="ＭＳ ゴシック" w:cs="ＭＳ ゴシック"/>
          <w:lang w:eastAsia="zh-CN"/>
        </w:rPr>
        <w:t>没</w:t>
      </w:r>
      <w:r w:rsidRPr="00514AC2">
        <w:rPr>
          <w:rFonts w:ascii="Microsoft YaHei" w:eastAsia="Microsoft YaHei" w:hAnsi="Microsoft YaHei" w:cs="Microsoft YaHei" w:hint="eastAsia"/>
          <w:lang w:eastAsia="zh-CN"/>
        </w:rPr>
        <w:t>错</w:t>
      </w:r>
      <w:r w:rsidRPr="00514AC2">
        <w:rPr>
          <w:rFonts w:ascii="ＭＳ ゴシック" w:eastAsia="ＭＳ ゴシック" w:hAnsi="ＭＳ ゴシック" w:cs="ＭＳ ゴシック" w:hint="eastAsia"/>
          <w:lang w:eastAsia="zh-CN"/>
        </w:rPr>
        <w:t>。</w:t>
      </w:r>
    </w:p>
    <w:p w14:paraId="62A441A8" w14:textId="77777777" w:rsidR="00514AC2" w:rsidRPr="00514AC2" w:rsidRDefault="00514AC2" w:rsidP="00514AC2">
      <w:pPr>
        <w:pStyle w:val="a3"/>
        <w:rPr>
          <w:rFonts w:ascii="ＭＳ ゴシック" w:eastAsia="ＭＳ ゴシック" w:hAnsi="ＭＳ ゴシック" w:cs="ＭＳ ゴシック"/>
          <w:lang w:eastAsia="zh-CN"/>
        </w:rPr>
      </w:pPr>
    </w:p>
    <w:p w14:paraId="5277C5A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7E6D95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&lt;jaT0307&gt;「やっぱり、月に帰りたいんですね」</w:t>
      </w:r>
    </w:p>
    <w:p w14:paraId="4E2D66A7" w14:textId="22B55DA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&lt;cnT0307&gt;「</w:t>
      </w:r>
      <w:ins w:id="342" w:author="hhh0578" w:date="2020-04-28T19:00:00Z">
        <w:r w:rsidR="00EA4B00">
          <w:rPr>
            <w:rFonts w:ascii="DengXian" w:eastAsia="DengXian" w:hAnsi="DengXian" w:cs="ＭＳ ゴシック" w:hint="eastAsia"/>
            <w:lang w:eastAsia="zh-CN"/>
          </w:rPr>
          <w:t>你</w:t>
        </w:r>
      </w:ins>
      <w:r w:rsidRPr="00514AC2">
        <w:rPr>
          <w:rFonts w:ascii="ＭＳ ゴシック" w:eastAsia="ＭＳ ゴシック" w:hAnsi="ＭＳ ゴシック" w:cs="ＭＳ ゴシック"/>
          <w:lang w:eastAsia="zh-CN"/>
        </w:rPr>
        <w:t>果然</w:t>
      </w:r>
      <w:r w:rsidRPr="00514AC2">
        <w:rPr>
          <w:rFonts w:ascii="Microsoft YaHei" w:eastAsia="Microsoft YaHei" w:hAnsi="Microsoft YaHei" w:cs="Microsoft YaHei" w:hint="eastAsia"/>
          <w:lang w:eastAsia="zh-CN"/>
        </w:rPr>
        <w:t>还</w:t>
      </w:r>
      <w:r w:rsidRPr="00514AC2">
        <w:rPr>
          <w:rFonts w:ascii="ＭＳ ゴシック" w:eastAsia="ＭＳ ゴシック" w:hAnsi="ＭＳ ゴシック" w:cs="ＭＳ ゴシック" w:hint="eastAsia"/>
          <w:lang w:eastAsia="zh-CN"/>
        </w:rPr>
        <w:t>是想回到月球呢」</w:t>
      </w:r>
    </w:p>
    <w:p w14:paraId="3EC7F267" w14:textId="77777777" w:rsidR="00514AC2" w:rsidRPr="00514AC2" w:rsidRDefault="00514AC2" w:rsidP="00514AC2">
      <w:pPr>
        <w:pStyle w:val="a3"/>
        <w:rPr>
          <w:rFonts w:ascii="ＭＳ ゴシック" w:eastAsia="ＭＳ ゴシック" w:hAnsi="ＭＳ ゴシック" w:cs="ＭＳ ゴシック"/>
          <w:lang w:eastAsia="zh-CN"/>
        </w:rPr>
      </w:pPr>
    </w:p>
    <w:p w14:paraId="17AB3C2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F304D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&lt;jaT0308&gt;視線を落とすエステルさん。</w:t>
      </w:r>
    </w:p>
    <w:p w14:paraId="1B10BEB0" w14:textId="066703C8"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&lt;cnT0308&gt;艾斯蒂</w:t>
      </w:r>
      <w:r w:rsidRPr="00514AC2">
        <w:rPr>
          <w:rFonts w:ascii="Microsoft YaHei" w:eastAsia="Microsoft YaHei" w:hAnsi="Microsoft YaHei" w:cs="Microsoft YaHei" w:hint="eastAsia"/>
          <w:lang w:eastAsia="zh-CN"/>
        </w:rPr>
        <w:t>尔</w:t>
      </w:r>
      <w:del w:id="343" w:author="hhh0578" w:date="2020-04-28T19:00:00Z">
        <w:r w:rsidRPr="00514AC2" w:rsidDel="00FD7C0E">
          <w:rPr>
            <w:rFonts w:ascii="Microsoft YaHei" w:eastAsia="Microsoft YaHei" w:hAnsi="Microsoft YaHei" w:cs="Microsoft YaHei" w:hint="eastAsia"/>
            <w:lang w:eastAsia="zh-CN"/>
          </w:rPr>
          <w:delText>稳</w:delText>
        </w:r>
        <w:r w:rsidRPr="00514AC2" w:rsidDel="00FD7C0E">
          <w:rPr>
            <w:rFonts w:ascii="ＭＳ ゴシック" w:eastAsia="ＭＳ ゴシック" w:hAnsi="ＭＳ ゴシック" w:cs="ＭＳ ゴシック" w:hint="eastAsia"/>
            <w:lang w:eastAsia="zh-CN"/>
          </w:rPr>
          <w:delText>下</w:delText>
        </w:r>
      </w:del>
      <w:ins w:id="344" w:author="hhh0578" w:date="2020-04-28T19:00:00Z">
        <w:r w:rsidR="00FD7C0E">
          <w:rPr>
            <w:rFonts w:ascii="DengXian" w:eastAsia="DengXian" w:hAnsi="DengXian" w:cs="ＭＳ ゴシック" w:hint="eastAsia"/>
            <w:lang w:eastAsia="zh-CN"/>
          </w:rPr>
          <w:t>垂下</w:t>
        </w:r>
      </w:ins>
      <w:r w:rsidRPr="00514AC2">
        <w:rPr>
          <w:rFonts w:ascii="Microsoft YaHei" w:eastAsia="Microsoft YaHei" w:hAnsi="Microsoft YaHei" w:cs="Microsoft YaHei" w:hint="eastAsia"/>
          <w:lang w:eastAsia="zh-CN"/>
        </w:rPr>
        <w:t>视线</w:t>
      </w:r>
      <w:r w:rsidRPr="00514AC2">
        <w:rPr>
          <w:rFonts w:ascii="ＭＳ ゴシック" w:eastAsia="ＭＳ ゴシック" w:hAnsi="ＭＳ ゴシック" w:cs="ＭＳ ゴシック" w:hint="eastAsia"/>
          <w:lang w:eastAsia="zh-CN"/>
        </w:rPr>
        <w:t>。</w:t>
      </w:r>
    </w:p>
    <w:p w14:paraId="6C701404" w14:textId="77777777" w:rsidR="00514AC2" w:rsidRPr="00514AC2" w:rsidRDefault="00514AC2" w:rsidP="00514AC2">
      <w:pPr>
        <w:pStyle w:val="a3"/>
        <w:rPr>
          <w:rFonts w:ascii="ＭＳ ゴシック" w:eastAsia="ＭＳ ゴシック" w:hAnsi="ＭＳ ゴシック" w:cs="ＭＳ ゴシック"/>
          <w:lang w:eastAsia="zh-CN"/>
        </w:rPr>
      </w:pPr>
    </w:p>
    <w:p w14:paraId="22BCD27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0E3FB1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&lt;jaT0309&gt;不意に、彼女が弱々しく見えた。</w:t>
      </w:r>
    </w:p>
    <w:p w14:paraId="0525BBD1" w14:textId="4031EA8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&lt;cnT0309&gt;忽然之</w:t>
      </w:r>
      <w:r w:rsidRPr="00514AC2">
        <w:rPr>
          <w:rFonts w:ascii="Microsoft YaHei" w:eastAsia="Microsoft YaHei" w:hAnsi="Microsoft YaHei" w:cs="Microsoft YaHei" w:hint="eastAsia"/>
          <w:lang w:eastAsia="zh-CN"/>
        </w:rPr>
        <w:t>间</w:t>
      </w:r>
      <w:r w:rsidRPr="00514AC2">
        <w:rPr>
          <w:rFonts w:ascii="ＭＳ ゴシック" w:eastAsia="ＭＳ ゴシック" w:hAnsi="ＭＳ ゴシック" w:cs="ＭＳ ゴシック" w:hint="eastAsia"/>
          <w:lang w:eastAsia="zh-CN"/>
        </w:rPr>
        <w:t>她看起来有些</w:t>
      </w:r>
      <w:del w:id="345" w:author="hhh0578" w:date="2020-04-29T00:09:00Z">
        <w:r w:rsidRPr="00514AC2" w:rsidDel="000B40D8">
          <w:rPr>
            <w:rFonts w:ascii="Microsoft YaHei" w:eastAsia="Microsoft YaHei" w:hAnsi="Microsoft YaHei" w:cs="Microsoft YaHei" w:hint="eastAsia"/>
            <w:lang w:eastAsia="zh-CN"/>
          </w:rPr>
          <w:delText>纤</w:delText>
        </w:r>
        <w:r w:rsidRPr="00514AC2" w:rsidDel="000B40D8">
          <w:rPr>
            <w:rFonts w:ascii="DengXian" w:eastAsia="DengXian" w:hAnsi="DengXian" w:cs="ＭＳ ゴシック" w:hint="eastAsia"/>
            <w:lang w:eastAsia="zh-CN"/>
          </w:rPr>
          <w:delText>弱</w:delText>
        </w:r>
      </w:del>
      <w:ins w:id="346" w:author="hhh0578" w:date="2020-04-29T00:09:00Z">
        <w:r w:rsidR="000B40D8">
          <w:rPr>
            <w:rFonts w:ascii="Microsoft YaHei" w:eastAsia="Microsoft YaHei" w:hAnsi="Microsoft YaHei" w:cs="Microsoft YaHei" w:hint="eastAsia"/>
            <w:lang w:eastAsia="zh-CN"/>
          </w:rPr>
          <w:t>柔弱</w:t>
        </w:r>
      </w:ins>
      <w:r w:rsidRPr="00514AC2">
        <w:rPr>
          <w:rFonts w:ascii="ＭＳ ゴシック" w:eastAsia="ＭＳ ゴシック" w:hAnsi="ＭＳ ゴシック" w:cs="ＭＳ ゴシック" w:hint="eastAsia"/>
          <w:lang w:eastAsia="zh-CN"/>
        </w:rPr>
        <w:t>。</w:t>
      </w:r>
    </w:p>
    <w:p w14:paraId="13A2F574" w14:textId="77777777" w:rsidR="00514AC2" w:rsidRPr="00514AC2" w:rsidRDefault="00514AC2" w:rsidP="00514AC2">
      <w:pPr>
        <w:pStyle w:val="a3"/>
        <w:rPr>
          <w:rFonts w:ascii="ＭＳ ゴシック" w:eastAsia="ＭＳ ゴシック" w:hAnsi="ＭＳ ゴシック" w:cs="ＭＳ ゴシック"/>
          <w:lang w:eastAsia="zh-CN"/>
        </w:rPr>
      </w:pPr>
    </w:p>
    <w:p w14:paraId="6DAF234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2E947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&lt;jaT0310&gt;……。</w:t>
      </w:r>
    </w:p>
    <w:p w14:paraId="7A5DDC8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&lt;cnT0310&gt;……。</w:t>
      </w:r>
    </w:p>
    <w:p w14:paraId="7DE1EEE5" w14:textId="77777777" w:rsidR="00514AC2" w:rsidRPr="00514AC2" w:rsidRDefault="00514AC2" w:rsidP="00514AC2">
      <w:pPr>
        <w:pStyle w:val="a3"/>
        <w:rPr>
          <w:rFonts w:ascii="ＭＳ ゴシック" w:eastAsia="ＭＳ ゴシック" w:hAnsi="ＭＳ ゴシック" w:cs="ＭＳ ゴシック"/>
        </w:rPr>
      </w:pPr>
    </w:p>
    <w:p w14:paraId="5F96CE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78BB2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&lt;jaT0311&gt;「私は……」</w:t>
      </w:r>
    </w:p>
    <w:p w14:paraId="054BE9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&lt;cnT0311&gt;「我……」</w:t>
      </w:r>
    </w:p>
    <w:p w14:paraId="4C3AC6BD" w14:textId="77777777" w:rsidR="00514AC2" w:rsidRPr="00514AC2" w:rsidRDefault="00514AC2" w:rsidP="00514AC2">
      <w:pPr>
        <w:pStyle w:val="a3"/>
        <w:rPr>
          <w:rFonts w:ascii="ＭＳ ゴシック" w:eastAsia="ＭＳ ゴシック" w:hAnsi="ＭＳ ゴシック" w:cs="ＭＳ ゴシック"/>
        </w:rPr>
      </w:pPr>
    </w:p>
    <w:p w14:paraId="05E72C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099B38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&lt;jaT0312&gt;「私は、嘘をついていました」</w:t>
      </w:r>
    </w:p>
    <w:p w14:paraId="7388E375"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&lt;cnT0312&gt;「我</w:t>
      </w:r>
      <w:del w:id="347" w:author="hhh0578" w:date="2020-04-29T00:09:00Z">
        <w:r w:rsidRPr="00514AC2" w:rsidDel="00560DED">
          <w:rPr>
            <w:rFonts w:ascii="ＭＳ ゴシック" w:eastAsia="ＭＳ ゴシック" w:hAnsi="ＭＳ ゴシック" w:cs="ＭＳ ゴシック"/>
            <w:lang w:eastAsia="zh-CN"/>
          </w:rPr>
          <w:delText>之前</w:delText>
        </w:r>
      </w:del>
      <w:r w:rsidRPr="00514AC2">
        <w:rPr>
          <w:rFonts w:ascii="Microsoft YaHei" w:eastAsia="Microsoft YaHei" w:hAnsi="Microsoft YaHei" w:cs="Microsoft YaHei" w:hint="eastAsia"/>
          <w:lang w:eastAsia="zh-CN"/>
        </w:rPr>
        <w:t>骗</w:t>
      </w:r>
      <w:r w:rsidRPr="00514AC2">
        <w:rPr>
          <w:rFonts w:ascii="ＭＳ ゴシック" w:eastAsia="ＭＳ ゴシック" w:hAnsi="ＭＳ ゴシック" w:cs="ＭＳ ゴシック" w:hint="eastAsia"/>
          <w:lang w:eastAsia="zh-CN"/>
        </w:rPr>
        <w:t>了你</w:t>
      </w:r>
      <w:r w:rsidRPr="00514AC2">
        <w:rPr>
          <w:rFonts w:ascii="Microsoft YaHei" w:eastAsia="Microsoft YaHei" w:hAnsi="Microsoft YaHei" w:cs="Microsoft YaHei" w:hint="eastAsia"/>
          <w:lang w:eastAsia="zh-CN"/>
        </w:rPr>
        <w:t>们</w:t>
      </w:r>
      <w:r w:rsidRPr="00514AC2">
        <w:rPr>
          <w:rFonts w:ascii="ＭＳ ゴシック" w:eastAsia="ＭＳ ゴシック" w:hAnsi="ＭＳ ゴシック" w:cs="ＭＳ ゴシック" w:hint="eastAsia"/>
          <w:lang w:eastAsia="zh-CN"/>
        </w:rPr>
        <w:t>」</w:t>
      </w:r>
    </w:p>
    <w:p w14:paraId="658B0027" w14:textId="77777777" w:rsidR="00514AC2" w:rsidRPr="00514AC2" w:rsidRDefault="00514AC2" w:rsidP="00514AC2">
      <w:pPr>
        <w:pStyle w:val="a3"/>
        <w:rPr>
          <w:rFonts w:ascii="ＭＳ ゴシック" w:eastAsia="ＭＳ ゴシック" w:hAnsi="ＭＳ ゴシック" w:cs="ＭＳ ゴシック"/>
          <w:lang w:eastAsia="zh-CN"/>
        </w:rPr>
      </w:pPr>
    </w:p>
    <w:p w14:paraId="2091D3B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5744E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&lt;jaT0313&gt;「いいですよ、モーリッツさんのことを思ってついた嘘なんでしょうから」</w:t>
      </w:r>
    </w:p>
    <w:p w14:paraId="29E8ED3F" w14:textId="574862D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&lt;cnT0313&gt;「没关系哦，</w:t>
      </w:r>
      <w:ins w:id="348" w:author="hhh0578" w:date="2020-04-29T00:09:00Z">
        <w:r w:rsidR="00560DED">
          <w:rPr>
            <w:rFonts w:ascii="DengXian" w:eastAsia="DengXian" w:hAnsi="DengXian" w:cs="ＭＳ ゴシック" w:hint="eastAsia"/>
            <w:lang w:eastAsia="zh-CN"/>
          </w:rPr>
          <w:t>你</w:t>
        </w:r>
      </w:ins>
      <w:r w:rsidRPr="00514AC2">
        <w:rPr>
          <w:rFonts w:ascii="ＭＳ ゴシック" w:eastAsia="ＭＳ ゴシック" w:hAnsi="ＭＳ ゴシック" w:cs="ＭＳ ゴシック"/>
          <w:lang w:eastAsia="zh-CN"/>
        </w:rPr>
        <w:t>也是考</w:t>
      </w:r>
      <w:r w:rsidRPr="00514AC2">
        <w:rPr>
          <w:rFonts w:ascii="Microsoft YaHei" w:eastAsia="Microsoft YaHei" w:hAnsi="Microsoft YaHei" w:cs="Microsoft YaHei" w:hint="eastAsia"/>
          <w:lang w:eastAsia="zh-CN"/>
        </w:rPr>
        <w:t>虑</w:t>
      </w:r>
      <w:r w:rsidRPr="00514AC2">
        <w:rPr>
          <w:rFonts w:ascii="ＭＳ ゴシック" w:eastAsia="ＭＳ ゴシック" w:hAnsi="ＭＳ ゴシック" w:cs="ＭＳ ゴシック" w:hint="eastAsia"/>
          <w:lang w:eastAsia="zh-CN"/>
        </w:rPr>
        <w:t>到摩利茨先生才撒</w:t>
      </w:r>
      <w:r w:rsidRPr="00514AC2">
        <w:rPr>
          <w:rFonts w:ascii="Microsoft YaHei" w:eastAsia="Microsoft YaHei" w:hAnsi="Microsoft YaHei" w:cs="Microsoft YaHei" w:hint="eastAsia"/>
          <w:lang w:eastAsia="zh-CN"/>
        </w:rPr>
        <w:t>谎</w:t>
      </w:r>
      <w:r w:rsidRPr="00514AC2">
        <w:rPr>
          <w:rFonts w:ascii="ＭＳ ゴシック" w:eastAsia="ＭＳ ゴシック" w:hAnsi="ＭＳ ゴシック" w:cs="ＭＳ ゴシック" w:hint="eastAsia"/>
          <w:lang w:eastAsia="zh-CN"/>
        </w:rPr>
        <w:t>的吧」</w:t>
      </w:r>
    </w:p>
    <w:p w14:paraId="67E240E2" w14:textId="77777777" w:rsidR="00514AC2" w:rsidRPr="00514AC2" w:rsidRDefault="00514AC2" w:rsidP="00514AC2">
      <w:pPr>
        <w:pStyle w:val="a3"/>
        <w:rPr>
          <w:rFonts w:ascii="ＭＳ ゴシック" w:eastAsia="ＭＳ ゴシック" w:hAnsi="ＭＳ ゴシック" w:cs="ＭＳ ゴシック"/>
          <w:lang w:eastAsia="zh-CN"/>
        </w:rPr>
      </w:pPr>
    </w:p>
    <w:p w14:paraId="6DE004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614D4C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&lt;jaT0314&gt;「はい」</w:t>
      </w:r>
    </w:p>
    <w:p w14:paraId="2832CFF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&lt;cnT0314&gt;「恩」</w:t>
      </w:r>
    </w:p>
    <w:p w14:paraId="40605CF7" w14:textId="77777777" w:rsidR="00514AC2" w:rsidRPr="00514AC2" w:rsidRDefault="00514AC2" w:rsidP="00514AC2">
      <w:pPr>
        <w:pStyle w:val="a3"/>
        <w:rPr>
          <w:rFonts w:ascii="ＭＳ ゴシック" w:eastAsia="ＭＳ ゴシック" w:hAnsi="ＭＳ ゴシック" w:cs="ＭＳ ゴシック"/>
        </w:rPr>
      </w:pPr>
    </w:p>
    <w:p w14:paraId="4BDB58B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8E6DD9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&lt;jaT0315&gt;かすかな声でエステルさんは答えた。</w:t>
      </w:r>
    </w:p>
    <w:p w14:paraId="0BCFA86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&lt;cnT0315&gt;艾斯蒂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微弱地答道。</w:t>
      </w:r>
    </w:p>
    <w:p w14:paraId="387D0469" w14:textId="77777777" w:rsidR="00514AC2" w:rsidRPr="00514AC2" w:rsidRDefault="00514AC2" w:rsidP="00514AC2">
      <w:pPr>
        <w:pStyle w:val="a3"/>
        <w:rPr>
          <w:rFonts w:ascii="ＭＳ ゴシック" w:eastAsia="ＭＳ ゴシック" w:hAnsi="ＭＳ ゴシック" w:cs="ＭＳ ゴシック"/>
          <w:lang w:eastAsia="zh-CN"/>
        </w:rPr>
      </w:pPr>
    </w:p>
    <w:p w14:paraId="2F1F0D6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553144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&lt;jaT0316&gt;「一つ聞いていいですか？」</w:t>
      </w:r>
    </w:p>
    <w:p w14:paraId="6F3D76B3"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&lt;cnT0316&gt;「我能</w:t>
      </w:r>
      <w:r w:rsidRPr="00514AC2">
        <w:rPr>
          <w:rFonts w:ascii="Microsoft YaHei" w:eastAsia="Microsoft YaHei" w:hAnsi="Microsoft YaHei" w:cs="Microsoft YaHei" w:hint="eastAsia"/>
          <w:lang w:eastAsia="zh-CN"/>
        </w:rPr>
        <w:t>问</w:t>
      </w:r>
      <w:r w:rsidRPr="00514AC2">
        <w:rPr>
          <w:rFonts w:ascii="ＭＳ ゴシック" w:eastAsia="ＭＳ ゴシック" w:hAnsi="ＭＳ ゴシック" w:cs="ＭＳ ゴシック" w:hint="eastAsia"/>
          <w:lang w:eastAsia="zh-CN"/>
        </w:rPr>
        <w:t>一下</w:t>
      </w:r>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23FFB6DA" w14:textId="77777777" w:rsidR="00514AC2" w:rsidRPr="00514AC2" w:rsidRDefault="00514AC2" w:rsidP="00514AC2">
      <w:pPr>
        <w:pStyle w:val="a3"/>
        <w:rPr>
          <w:rFonts w:ascii="ＭＳ ゴシック" w:eastAsia="ＭＳ ゴシック" w:hAnsi="ＭＳ ゴシック" w:cs="ＭＳ ゴシック"/>
          <w:lang w:eastAsia="zh-CN"/>
        </w:rPr>
      </w:pPr>
    </w:p>
    <w:p w14:paraId="24168C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01B08B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&lt;jaT0317&gt;エステルさんが頷く。</w:t>
      </w:r>
    </w:p>
    <w:p w14:paraId="782B1CB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&lt;cnT0317&gt;艾斯蒂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点点</w:t>
      </w:r>
      <w:r w:rsidRPr="00514AC2">
        <w:rPr>
          <w:rFonts w:ascii="Microsoft YaHei" w:eastAsia="Microsoft YaHei" w:hAnsi="Microsoft YaHei" w:cs="Microsoft YaHei" w:hint="eastAsia"/>
          <w:lang w:eastAsia="zh-CN"/>
        </w:rPr>
        <w:t>头</w:t>
      </w:r>
      <w:r w:rsidRPr="00514AC2">
        <w:rPr>
          <w:rFonts w:ascii="ＭＳ ゴシック" w:eastAsia="ＭＳ ゴシック" w:hAnsi="ＭＳ ゴシック" w:cs="ＭＳ ゴシック" w:hint="eastAsia"/>
          <w:lang w:eastAsia="zh-CN"/>
        </w:rPr>
        <w:t>。</w:t>
      </w:r>
    </w:p>
    <w:p w14:paraId="28FA75F3" w14:textId="77777777" w:rsidR="00514AC2" w:rsidRPr="00514AC2" w:rsidRDefault="00514AC2" w:rsidP="00514AC2">
      <w:pPr>
        <w:pStyle w:val="a3"/>
        <w:rPr>
          <w:rFonts w:ascii="ＭＳ ゴシック" w:eastAsia="ＭＳ ゴシック" w:hAnsi="ＭＳ ゴシック" w:cs="ＭＳ ゴシック"/>
          <w:lang w:eastAsia="zh-CN"/>
        </w:rPr>
      </w:pPr>
    </w:p>
    <w:p w14:paraId="2B8BA55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2753186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&lt;jaT0318&gt;「どうして地球に来たんですか？」</w:t>
      </w:r>
    </w:p>
    <w:p w14:paraId="39DC15CA"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&lt;cnT0318&gt;「</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什么要来地球？」</w:t>
      </w:r>
    </w:p>
    <w:p w14:paraId="4B3CAF36" w14:textId="77777777" w:rsidR="00514AC2" w:rsidRPr="00514AC2" w:rsidRDefault="00514AC2" w:rsidP="00514AC2">
      <w:pPr>
        <w:pStyle w:val="a3"/>
        <w:rPr>
          <w:rFonts w:ascii="ＭＳ ゴシック" w:eastAsia="ＭＳ ゴシック" w:hAnsi="ＭＳ ゴシック" w:cs="ＭＳ ゴシック"/>
          <w:lang w:eastAsia="zh-CN"/>
        </w:rPr>
      </w:pPr>
    </w:p>
    <w:p w14:paraId="721A99B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188A97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&lt;jaT0319&gt;「……それは」</w:t>
      </w:r>
    </w:p>
    <w:p w14:paraId="72D966D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&lt;cnT0319&gt;「……那是」</w:t>
      </w:r>
    </w:p>
    <w:p w14:paraId="194AF337" w14:textId="77777777" w:rsidR="00514AC2" w:rsidRPr="00514AC2" w:rsidRDefault="00514AC2" w:rsidP="00514AC2">
      <w:pPr>
        <w:pStyle w:val="a3"/>
        <w:rPr>
          <w:rFonts w:ascii="ＭＳ ゴシック" w:eastAsia="ＭＳ ゴシック" w:hAnsi="ＭＳ ゴシック" w:cs="ＭＳ ゴシック"/>
        </w:rPr>
      </w:pPr>
    </w:p>
    <w:p w14:paraId="6B61515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F7A073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&lt;jaT0320&gt;……。</w:t>
      </w:r>
    </w:p>
    <w:p w14:paraId="5774959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&lt;cnT0320&gt;……。</w:t>
      </w:r>
    </w:p>
    <w:p w14:paraId="2E9B80F2" w14:textId="77777777" w:rsidR="00514AC2" w:rsidRPr="00514AC2" w:rsidRDefault="00514AC2" w:rsidP="00514AC2">
      <w:pPr>
        <w:pStyle w:val="a3"/>
        <w:rPr>
          <w:rFonts w:ascii="ＭＳ ゴシック" w:eastAsia="ＭＳ ゴシック" w:hAnsi="ＭＳ ゴシック" w:cs="ＭＳ ゴシック"/>
        </w:rPr>
      </w:pPr>
    </w:p>
    <w:p w14:paraId="1EAE9B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B908A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&lt;jaT0321&gt;…………。</w:t>
      </w:r>
    </w:p>
    <w:p w14:paraId="63247DB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&lt;cnT0321&gt;…………。</w:t>
      </w:r>
    </w:p>
    <w:p w14:paraId="09F6B24A" w14:textId="77777777" w:rsidR="00514AC2" w:rsidRPr="00514AC2" w:rsidRDefault="00514AC2" w:rsidP="00514AC2">
      <w:pPr>
        <w:pStyle w:val="a3"/>
        <w:rPr>
          <w:rFonts w:ascii="ＭＳ ゴシック" w:eastAsia="ＭＳ ゴシック" w:hAnsi="ＭＳ ゴシック" w:cs="ＭＳ ゴシック"/>
        </w:rPr>
      </w:pPr>
    </w:p>
    <w:p w14:paraId="5822833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F0FE5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&lt;jaT0322&gt;「孤児だからです」</w:t>
      </w:r>
    </w:p>
    <w:p w14:paraId="5FE3BB75"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&lt;cnT0322&gt;「因</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我是孤儿」</w:t>
      </w:r>
    </w:p>
    <w:p w14:paraId="3E9B698C" w14:textId="77777777" w:rsidR="00514AC2" w:rsidRPr="00514AC2" w:rsidRDefault="00514AC2" w:rsidP="00514AC2">
      <w:pPr>
        <w:pStyle w:val="a3"/>
        <w:rPr>
          <w:rFonts w:ascii="ＭＳ ゴシック" w:eastAsia="ＭＳ ゴシック" w:hAnsi="ＭＳ ゴシック" w:cs="ＭＳ ゴシック"/>
          <w:lang w:eastAsia="zh-CN"/>
        </w:rPr>
      </w:pPr>
    </w:p>
    <w:p w14:paraId="6B2CE4D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454FDA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&lt;jaT0323&gt;「え？」</w:t>
      </w:r>
    </w:p>
    <w:p w14:paraId="3B93C3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&lt;cnT0323&gt;「</w:t>
      </w:r>
      <w:r w:rsidRPr="00514AC2">
        <w:rPr>
          <w:rFonts w:ascii="Microsoft YaHei" w:eastAsia="Microsoft YaHei" w:hAnsi="Microsoft YaHei" w:cs="Microsoft YaHei" w:hint="eastAsia"/>
        </w:rPr>
        <w:t>诶</w:t>
      </w:r>
      <w:r w:rsidRPr="00514AC2">
        <w:rPr>
          <w:rFonts w:ascii="ＭＳ ゴシック" w:eastAsia="ＭＳ ゴシック" w:hAnsi="ＭＳ ゴシック" w:cs="ＭＳ ゴシック" w:hint="eastAsia"/>
        </w:rPr>
        <w:t>？」</w:t>
      </w:r>
    </w:p>
    <w:p w14:paraId="2ECBDBBB" w14:textId="77777777" w:rsidR="00514AC2" w:rsidRPr="00514AC2" w:rsidRDefault="00514AC2" w:rsidP="00514AC2">
      <w:pPr>
        <w:pStyle w:val="a3"/>
        <w:rPr>
          <w:rFonts w:ascii="ＭＳ ゴシック" w:eastAsia="ＭＳ ゴシック" w:hAnsi="ＭＳ ゴシック" w:cs="ＭＳ ゴシック"/>
        </w:rPr>
      </w:pPr>
    </w:p>
    <w:p w14:paraId="5DB94E4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8FBEB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&lt;jaT0324&gt;「私の生まれのせいです」</w:t>
      </w:r>
    </w:p>
    <w:p w14:paraId="638F2FC9"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&lt;cnT0324&gt;「因</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我出身不好」</w:t>
      </w:r>
    </w:p>
    <w:p w14:paraId="07291D78" w14:textId="77777777" w:rsidR="00514AC2" w:rsidRPr="00514AC2" w:rsidRDefault="00514AC2" w:rsidP="00514AC2">
      <w:pPr>
        <w:pStyle w:val="a3"/>
        <w:rPr>
          <w:rFonts w:ascii="ＭＳ ゴシック" w:eastAsia="ＭＳ ゴシック" w:hAnsi="ＭＳ ゴシック" w:cs="ＭＳ ゴシック"/>
          <w:lang w:eastAsia="zh-CN"/>
        </w:rPr>
      </w:pPr>
    </w:p>
    <w:p w14:paraId="4F5C4A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22977CE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&lt;jaT0325&gt;「どうしてまた？」</w:t>
      </w:r>
    </w:p>
    <w:p w14:paraId="289FF68D"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&lt;cnT0325&gt;「怎么又</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回</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个了？」</w:t>
      </w:r>
    </w:p>
    <w:p w14:paraId="1BC23506" w14:textId="77777777" w:rsidR="00514AC2" w:rsidRPr="00514AC2" w:rsidRDefault="00514AC2" w:rsidP="00514AC2">
      <w:pPr>
        <w:pStyle w:val="a3"/>
        <w:rPr>
          <w:rFonts w:ascii="ＭＳ ゴシック" w:eastAsia="ＭＳ ゴシック" w:hAnsi="ＭＳ ゴシック" w:cs="ＭＳ ゴシック"/>
          <w:lang w:eastAsia="zh-CN"/>
        </w:rPr>
      </w:pPr>
    </w:p>
    <w:p w14:paraId="0478EAB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 【エステル】</w:t>
      </w:r>
    </w:p>
    <w:p w14:paraId="2DD0550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&lt;jaT0326&gt;「……今はお話できません」</w:t>
      </w:r>
    </w:p>
    <w:p w14:paraId="2C5AC762" w14:textId="75CF982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&lt;cnT0326&gt;「……</w:t>
      </w:r>
      <w:r w:rsidRPr="00514AC2">
        <w:rPr>
          <w:rFonts w:ascii="Microsoft YaHei" w:eastAsia="Microsoft YaHei" w:hAnsi="Microsoft YaHei" w:cs="Microsoft YaHei" w:hint="eastAsia"/>
          <w:lang w:eastAsia="zh-CN"/>
        </w:rPr>
        <w:t>现</w:t>
      </w:r>
      <w:r w:rsidRPr="00514AC2">
        <w:rPr>
          <w:rFonts w:ascii="ＭＳ ゴシック" w:eastAsia="ＭＳ ゴシック" w:hAnsi="ＭＳ ゴシック" w:cs="ＭＳ ゴシック" w:hint="eastAsia"/>
          <w:lang w:eastAsia="zh-CN"/>
        </w:rPr>
        <w:t>在</w:t>
      </w:r>
      <w:ins w:id="349" w:author="hhh0578" w:date="2020-04-29T00:11:00Z">
        <w:r w:rsidR="004339F8">
          <w:rPr>
            <w:rFonts w:ascii="ＭＳ ゴシック" w:eastAsia="DengXian" w:hAnsi="ＭＳ ゴシック" w:cs="ＭＳ ゴシック" w:hint="eastAsia"/>
            <w:lang w:eastAsia="zh-CN"/>
          </w:rPr>
          <w:t>不能说</w:t>
        </w:r>
      </w:ins>
      <w:del w:id="350" w:author="hhh0578" w:date="2020-04-29T00:11:00Z">
        <w:r w:rsidRPr="00514AC2" w:rsidDel="004339F8">
          <w:rPr>
            <w:rFonts w:ascii="Microsoft YaHei" w:eastAsia="Microsoft YaHei" w:hAnsi="Microsoft YaHei" w:cs="Microsoft YaHei" w:hint="eastAsia"/>
            <w:lang w:eastAsia="zh-CN"/>
          </w:rPr>
          <w:delText>还</w:delText>
        </w:r>
        <w:r w:rsidRPr="00514AC2" w:rsidDel="004339F8">
          <w:rPr>
            <w:rFonts w:ascii="ＭＳ ゴシック" w:eastAsia="ＭＳ ゴシック" w:hAnsi="ＭＳ ゴシック" w:cs="ＭＳ ゴシック" w:hint="eastAsia"/>
            <w:lang w:eastAsia="zh-CN"/>
          </w:rPr>
          <w:delText>不能告</w:delText>
        </w:r>
        <w:r w:rsidRPr="00514AC2" w:rsidDel="004339F8">
          <w:rPr>
            <w:rFonts w:ascii="Microsoft YaHei" w:eastAsia="Microsoft YaHei" w:hAnsi="Microsoft YaHei" w:cs="Microsoft YaHei" w:hint="eastAsia"/>
            <w:lang w:eastAsia="zh-CN"/>
          </w:rPr>
          <w:delText>诉</w:delText>
        </w:r>
        <w:r w:rsidRPr="00514AC2" w:rsidDel="004339F8">
          <w:rPr>
            <w:rFonts w:ascii="ＭＳ ゴシック" w:eastAsia="ＭＳ ゴシック" w:hAnsi="ＭＳ ゴシック" w:cs="ＭＳ ゴシック" w:hint="eastAsia"/>
            <w:lang w:eastAsia="zh-CN"/>
          </w:rPr>
          <w:delText>你</w:delText>
        </w:r>
      </w:del>
      <w:r w:rsidRPr="00514AC2">
        <w:rPr>
          <w:rFonts w:ascii="ＭＳ ゴシック" w:eastAsia="ＭＳ ゴシック" w:hAnsi="ＭＳ ゴシック" w:cs="ＭＳ ゴシック" w:hint="eastAsia"/>
          <w:lang w:eastAsia="zh-CN"/>
        </w:rPr>
        <w:t>」</w:t>
      </w:r>
    </w:p>
    <w:p w14:paraId="319FCC46" w14:textId="77777777" w:rsidR="00514AC2" w:rsidRPr="00514AC2" w:rsidRDefault="00514AC2" w:rsidP="00514AC2">
      <w:pPr>
        <w:pStyle w:val="a3"/>
        <w:rPr>
          <w:rFonts w:ascii="ＭＳ ゴシック" w:eastAsia="ＭＳ ゴシック" w:hAnsi="ＭＳ ゴシック" w:cs="ＭＳ ゴシック"/>
          <w:lang w:eastAsia="zh-CN"/>
        </w:rPr>
      </w:pPr>
    </w:p>
    <w:p w14:paraId="5A6C72D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D7DB08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&lt;jaT0327&gt;それでも、なんとなく繋がった。</w:t>
      </w:r>
    </w:p>
    <w:p w14:paraId="29E983B5" w14:textId="365833B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&lt;cnT0327&gt;</w:t>
      </w:r>
      <w:ins w:id="351" w:author="hhh0578" w:date="2020-04-29T00:12:00Z">
        <w:r w:rsidR="00F86061">
          <w:rPr>
            <w:rFonts w:ascii="ＭＳ ゴシック" w:eastAsia="DengXian" w:hAnsi="ＭＳ ゴシック" w:cs="ＭＳ ゴシック" w:hint="eastAsia"/>
            <w:lang w:eastAsia="zh-CN"/>
          </w:rPr>
          <w:t>不过，我多少能想到一些</w:t>
        </w:r>
      </w:ins>
      <w:del w:id="352" w:author="hhh0578" w:date="2020-04-29T00:12:00Z">
        <w:r w:rsidRPr="00514AC2" w:rsidDel="00F86061">
          <w:rPr>
            <w:rFonts w:ascii="Microsoft YaHei" w:eastAsia="Microsoft YaHei" w:hAnsi="Microsoft YaHei" w:cs="Microsoft YaHei" w:hint="eastAsia"/>
            <w:lang w:eastAsia="zh-CN"/>
          </w:rPr>
          <w:delText>虽</w:delText>
        </w:r>
        <w:r w:rsidRPr="00514AC2" w:rsidDel="00F86061">
          <w:rPr>
            <w:rFonts w:ascii="ＭＳ ゴシック" w:eastAsia="ＭＳ ゴシック" w:hAnsi="ＭＳ ゴシック" w:cs="ＭＳ ゴシック" w:hint="eastAsia"/>
            <w:lang w:eastAsia="zh-CN"/>
          </w:rPr>
          <w:delText>然不能</w:delText>
        </w:r>
        <w:r w:rsidRPr="00514AC2" w:rsidDel="00F86061">
          <w:rPr>
            <w:rFonts w:ascii="Microsoft YaHei" w:eastAsia="Microsoft YaHei" w:hAnsi="Microsoft YaHei" w:cs="Microsoft YaHei" w:hint="eastAsia"/>
            <w:lang w:eastAsia="zh-CN"/>
          </w:rPr>
          <w:delText>说</w:delText>
        </w:r>
        <w:r w:rsidRPr="00514AC2" w:rsidDel="00F86061">
          <w:rPr>
            <w:rFonts w:ascii="ＭＳ ゴシック" w:eastAsia="ＭＳ ゴシック" w:hAnsi="ＭＳ ゴシック" w:cs="ＭＳ ゴシック" w:hint="eastAsia"/>
            <w:lang w:eastAsia="zh-CN"/>
          </w:rPr>
          <w:delText>，我也大概想通了</w:delText>
        </w:r>
      </w:del>
      <w:r w:rsidRPr="00514AC2">
        <w:rPr>
          <w:rFonts w:ascii="ＭＳ ゴシック" w:eastAsia="ＭＳ ゴシック" w:hAnsi="ＭＳ ゴシック" w:cs="ＭＳ ゴシック" w:hint="eastAsia"/>
          <w:lang w:eastAsia="zh-CN"/>
        </w:rPr>
        <w:t>。</w:t>
      </w:r>
    </w:p>
    <w:p w14:paraId="7E6E82BA" w14:textId="77777777" w:rsidR="00514AC2" w:rsidRPr="00514AC2" w:rsidRDefault="00514AC2" w:rsidP="00514AC2">
      <w:pPr>
        <w:pStyle w:val="a3"/>
        <w:rPr>
          <w:rFonts w:ascii="ＭＳ ゴシック" w:eastAsia="ＭＳ ゴシック" w:hAnsi="ＭＳ ゴシック" w:cs="ＭＳ ゴシック"/>
          <w:lang w:eastAsia="zh-CN"/>
        </w:rPr>
      </w:pPr>
    </w:p>
    <w:p w14:paraId="709A20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3E9C68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&lt;jaT0328&gt;俺が感じていたカレンさんとエステルさんとの違いは、やっぱりあったんだ。</w:t>
      </w:r>
    </w:p>
    <w:p w14:paraId="1A71B901" w14:textId="56DD7AF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&lt;cnT0328&gt;果然我的感</w:t>
      </w:r>
      <w:r w:rsidRPr="00514AC2">
        <w:rPr>
          <w:rFonts w:ascii="Microsoft YaHei" w:eastAsia="Microsoft YaHei" w:hAnsi="Microsoft YaHei" w:cs="Microsoft YaHei" w:hint="eastAsia"/>
          <w:lang w:eastAsia="zh-CN"/>
        </w:rPr>
        <w:t>觉</w:t>
      </w:r>
      <w:r w:rsidRPr="00514AC2">
        <w:rPr>
          <w:rFonts w:ascii="ＭＳ ゴシック" w:eastAsia="ＭＳ ゴシック" w:hAnsi="ＭＳ ゴシック" w:cs="ＭＳ ゴシック" w:hint="eastAsia"/>
          <w:lang w:eastAsia="zh-CN"/>
        </w:rPr>
        <w:t>没</w:t>
      </w:r>
      <w:r w:rsidRPr="00514AC2">
        <w:rPr>
          <w:rFonts w:ascii="Microsoft YaHei" w:eastAsia="Microsoft YaHei" w:hAnsi="Microsoft YaHei" w:cs="Microsoft YaHei" w:hint="eastAsia"/>
          <w:lang w:eastAsia="zh-CN"/>
        </w:rPr>
        <w:t>错</w:t>
      </w:r>
      <w:r w:rsidRPr="00514AC2">
        <w:rPr>
          <w:rFonts w:ascii="ＭＳ ゴシック" w:eastAsia="ＭＳ ゴシック" w:hAnsi="ＭＳ ゴシック" w:cs="ＭＳ ゴシック" w:hint="eastAsia"/>
          <w:lang w:eastAsia="zh-CN"/>
        </w:rPr>
        <w:t>，</w:t>
      </w:r>
      <w:ins w:id="353" w:author="hhh0578" w:date="2020-04-29T00:12:00Z">
        <w:r w:rsidR="009C5B3B">
          <w:rPr>
            <w:rFonts w:ascii="DengXian" w:eastAsia="DengXian" w:hAnsi="DengXian" w:cs="ＭＳ ゴシック" w:hint="eastAsia"/>
            <w:lang w:eastAsia="zh-CN"/>
          </w:rPr>
          <w:t>艾丝蒂尔和</w:t>
        </w:r>
      </w:ins>
      <w:r w:rsidRPr="00514AC2">
        <w:rPr>
          <w:rFonts w:ascii="ＭＳ ゴシック" w:eastAsia="ＭＳ ゴシック" w:hAnsi="ＭＳ ゴシック" w:cs="ＭＳ ゴシック" w:hint="eastAsia"/>
          <w:lang w:eastAsia="zh-CN"/>
        </w:rPr>
        <w:t>卡</w:t>
      </w:r>
      <w:r w:rsidRPr="00514AC2">
        <w:rPr>
          <w:rFonts w:ascii="Microsoft YaHei" w:eastAsia="Microsoft YaHei" w:hAnsi="Microsoft YaHei" w:cs="Microsoft YaHei" w:hint="eastAsia"/>
          <w:lang w:eastAsia="zh-CN"/>
        </w:rPr>
        <w:t>莲</w:t>
      </w:r>
      <w:r w:rsidRPr="00514AC2">
        <w:rPr>
          <w:rFonts w:ascii="ＭＳ ゴシック" w:eastAsia="ＭＳ ゴシック" w:hAnsi="ＭＳ ゴシック" w:cs="ＭＳ ゴシック" w:hint="eastAsia"/>
          <w:lang w:eastAsia="zh-CN"/>
        </w:rPr>
        <w:t>小姐</w:t>
      </w:r>
      <w:ins w:id="354" w:author="hhh0578" w:date="2020-04-29T00:12:00Z">
        <w:r w:rsidR="009C5B3B">
          <w:rPr>
            <w:rFonts w:ascii="DengXian" w:eastAsia="DengXian" w:hAnsi="DengXian" w:cs="ＭＳ ゴシック" w:hint="eastAsia"/>
            <w:lang w:eastAsia="zh-CN"/>
          </w:rPr>
          <w:t>不一样</w:t>
        </w:r>
      </w:ins>
      <w:del w:id="355" w:author="hhh0578" w:date="2020-04-29T00:12:00Z">
        <w:r w:rsidRPr="00514AC2" w:rsidDel="009C5B3B">
          <w:rPr>
            <w:rFonts w:ascii="ＭＳ ゴシック" w:eastAsia="ＭＳ ゴシック" w:hAnsi="ＭＳ ゴシック" w:cs="ＭＳ ゴシック"/>
            <w:lang w:eastAsia="zh-CN"/>
          </w:rPr>
          <w:delText>和艾斯蒂</w:delText>
        </w:r>
        <w:r w:rsidRPr="00514AC2" w:rsidDel="009C5B3B">
          <w:rPr>
            <w:rFonts w:ascii="Microsoft YaHei" w:eastAsia="Microsoft YaHei" w:hAnsi="Microsoft YaHei" w:cs="Microsoft YaHei" w:hint="eastAsia"/>
            <w:lang w:eastAsia="zh-CN"/>
          </w:rPr>
          <w:delText>尔</w:delText>
        </w:r>
        <w:r w:rsidRPr="00514AC2" w:rsidDel="009C5B3B">
          <w:rPr>
            <w:rFonts w:ascii="ＭＳ ゴシック" w:eastAsia="ＭＳ ゴシック" w:hAnsi="ＭＳ ゴシック" w:cs="ＭＳ ゴシック" w:hint="eastAsia"/>
            <w:lang w:eastAsia="zh-CN"/>
          </w:rPr>
          <w:delText>是不同</w:delText>
        </w:r>
        <w:r w:rsidRPr="00514AC2" w:rsidDel="009C5B3B">
          <w:rPr>
            <w:rFonts w:ascii="Microsoft YaHei" w:eastAsia="Microsoft YaHei" w:hAnsi="Microsoft YaHei" w:cs="Microsoft YaHei" w:hint="eastAsia"/>
            <w:lang w:eastAsia="zh-CN"/>
          </w:rPr>
          <w:delText>给</w:delText>
        </w:r>
        <w:r w:rsidRPr="00514AC2" w:rsidDel="009C5B3B">
          <w:rPr>
            <w:rFonts w:ascii="ＭＳ ゴシック" w:eastAsia="ＭＳ ゴシック" w:hAnsi="ＭＳ ゴシック" w:cs="ＭＳ ゴシック" w:hint="eastAsia"/>
            <w:lang w:eastAsia="zh-CN"/>
          </w:rPr>
          <w:delText>的</w:delText>
        </w:r>
      </w:del>
      <w:r w:rsidRPr="00514AC2">
        <w:rPr>
          <w:rFonts w:ascii="ＭＳ ゴシック" w:eastAsia="ＭＳ ゴシック" w:hAnsi="ＭＳ ゴシック" w:cs="ＭＳ ゴシック" w:hint="eastAsia"/>
          <w:lang w:eastAsia="zh-CN"/>
        </w:rPr>
        <w:t>。</w:t>
      </w:r>
    </w:p>
    <w:p w14:paraId="17D3294B" w14:textId="77777777" w:rsidR="00514AC2" w:rsidRPr="00514AC2" w:rsidRDefault="00514AC2" w:rsidP="00514AC2">
      <w:pPr>
        <w:pStyle w:val="a3"/>
        <w:rPr>
          <w:rFonts w:ascii="ＭＳ ゴシック" w:eastAsia="ＭＳ ゴシック" w:hAnsi="ＭＳ ゴシック" w:cs="ＭＳ ゴシック"/>
          <w:lang w:eastAsia="zh-CN"/>
        </w:rPr>
      </w:pPr>
    </w:p>
    <w:p w14:paraId="1AE3D22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100F2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&lt;jaT0329&gt;エステルさんは、今なお自分の過去に縛られている。</w:t>
      </w:r>
    </w:p>
    <w:p w14:paraId="0C541561" w14:textId="727D2F5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&lt;cnT0329&gt;艾斯蒂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如今，</w:t>
      </w:r>
      <w:del w:id="356" w:author="hhh0578" w:date="2020-04-29T00:12:00Z">
        <w:r w:rsidRPr="00514AC2" w:rsidDel="002B6B51">
          <w:rPr>
            <w:rFonts w:ascii="ＭＳ ゴシック" w:eastAsia="ＭＳ ゴシック" w:hAnsi="ＭＳ ゴシック" w:cs="ＭＳ ゴシック" w:hint="eastAsia"/>
            <w:lang w:eastAsia="zh-CN"/>
          </w:rPr>
          <w:delText>也</w:delText>
        </w:r>
      </w:del>
      <w:ins w:id="357" w:author="hhh0578" w:date="2020-04-29T00:12:00Z">
        <w:r w:rsidR="002B6B51">
          <w:rPr>
            <w:rFonts w:ascii="DengXian" w:eastAsia="DengXian" w:hAnsi="DengXian" w:cs="ＭＳ ゴシック" w:hint="eastAsia"/>
            <w:lang w:eastAsia="zh-CN"/>
          </w:rPr>
          <w:t>仍</w:t>
        </w:r>
      </w:ins>
      <w:r w:rsidRPr="00514AC2">
        <w:rPr>
          <w:rFonts w:ascii="ＭＳ ゴシック" w:eastAsia="ＭＳ ゴシック" w:hAnsi="ＭＳ ゴシック" w:cs="ＭＳ ゴシック" w:hint="eastAsia"/>
          <w:lang w:eastAsia="zh-CN"/>
        </w:rPr>
        <w:t>被自己的</w:t>
      </w:r>
      <w:r w:rsidRPr="00514AC2">
        <w:rPr>
          <w:rFonts w:ascii="Microsoft YaHei" w:eastAsia="Microsoft YaHei" w:hAnsi="Microsoft YaHei" w:cs="Microsoft YaHei" w:hint="eastAsia"/>
          <w:lang w:eastAsia="zh-CN"/>
        </w:rPr>
        <w:t>过</w:t>
      </w:r>
      <w:r w:rsidRPr="00514AC2">
        <w:rPr>
          <w:rFonts w:ascii="ＭＳ ゴシック" w:eastAsia="ＭＳ ゴシック" w:hAnsi="ＭＳ ゴシック" w:cs="ＭＳ ゴシック" w:hint="eastAsia"/>
          <w:lang w:eastAsia="zh-CN"/>
        </w:rPr>
        <w:t>去束</w:t>
      </w:r>
      <w:r w:rsidRPr="00514AC2">
        <w:rPr>
          <w:rFonts w:ascii="Microsoft YaHei" w:eastAsia="Microsoft YaHei" w:hAnsi="Microsoft YaHei" w:cs="Microsoft YaHei" w:hint="eastAsia"/>
          <w:lang w:eastAsia="zh-CN"/>
        </w:rPr>
        <w:t>缚</w:t>
      </w:r>
      <w:r w:rsidRPr="00514AC2">
        <w:rPr>
          <w:rFonts w:ascii="ＭＳ ゴシック" w:eastAsia="ＭＳ ゴシック" w:hAnsi="ＭＳ ゴシック" w:cs="ＭＳ ゴシック" w:hint="eastAsia"/>
          <w:lang w:eastAsia="zh-CN"/>
        </w:rPr>
        <w:t>着。</w:t>
      </w:r>
    </w:p>
    <w:p w14:paraId="10C4E67C" w14:textId="77777777" w:rsidR="00514AC2" w:rsidRPr="00514AC2" w:rsidRDefault="00514AC2" w:rsidP="00514AC2">
      <w:pPr>
        <w:pStyle w:val="a3"/>
        <w:rPr>
          <w:rFonts w:ascii="ＭＳ ゴシック" w:eastAsia="ＭＳ ゴシック" w:hAnsi="ＭＳ ゴシック" w:cs="ＭＳ ゴシック"/>
          <w:lang w:eastAsia="zh-CN"/>
        </w:rPr>
      </w:pPr>
    </w:p>
    <w:p w14:paraId="6CCAD80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CCE21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&lt;jaT0330&gt;自分の過去に引け目は感じていないと言ったカレンさんとは、１８０度違うのだ。</w:t>
      </w:r>
    </w:p>
    <w:p w14:paraId="4AF2300C"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&lt;cnT0330&gt;与不</w:t>
      </w:r>
      <w:r w:rsidRPr="00514AC2">
        <w:rPr>
          <w:rFonts w:ascii="Microsoft YaHei" w:eastAsia="Microsoft YaHei" w:hAnsi="Microsoft YaHei" w:cs="Microsoft YaHei" w:hint="eastAsia"/>
          <w:lang w:eastAsia="zh-CN"/>
        </w:rPr>
        <w:t>认为</w:t>
      </w:r>
      <w:r w:rsidRPr="00514AC2">
        <w:rPr>
          <w:rFonts w:ascii="ＭＳ ゴシック" w:eastAsia="ＭＳ ゴシック" w:hAnsi="ＭＳ ゴシック" w:cs="ＭＳ ゴシック" w:hint="eastAsia"/>
          <w:lang w:eastAsia="zh-CN"/>
        </w:rPr>
        <w:t>自己的</w:t>
      </w:r>
      <w:r w:rsidRPr="00514AC2">
        <w:rPr>
          <w:rFonts w:ascii="Microsoft YaHei" w:eastAsia="Microsoft YaHei" w:hAnsi="Microsoft YaHei" w:cs="Microsoft YaHei" w:hint="eastAsia"/>
          <w:lang w:eastAsia="zh-CN"/>
        </w:rPr>
        <w:t>过</w:t>
      </w:r>
      <w:r w:rsidRPr="00514AC2">
        <w:rPr>
          <w:rFonts w:ascii="ＭＳ ゴシック" w:eastAsia="ＭＳ ゴシック" w:hAnsi="ＭＳ ゴシック" w:cs="ＭＳ ゴシック" w:hint="eastAsia"/>
          <w:lang w:eastAsia="zh-CN"/>
        </w:rPr>
        <w:t>去有什么不好的卡</w:t>
      </w:r>
      <w:proofErr w:type="gramStart"/>
      <w:r w:rsidRPr="00514AC2">
        <w:rPr>
          <w:rFonts w:ascii="Microsoft YaHei" w:eastAsia="Microsoft YaHei" w:hAnsi="Microsoft YaHei" w:cs="Microsoft YaHei" w:hint="eastAsia"/>
          <w:lang w:eastAsia="zh-CN"/>
        </w:rPr>
        <w:t>莲</w:t>
      </w:r>
      <w:proofErr w:type="gramEnd"/>
      <w:r w:rsidRPr="00514AC2">
        <w:rPr>
          <w:rFonts w:ascii="ＭＳ ゴシック" w:eastAsia="ＭＳ ゴシック" w:hAnsi="ＭＳ ゴシック" w:cs="ＭＳ ゴシック" w:hint="eastAsia"/>
          <w:lang w:eastAsia="zh-CN"/>
        </w:rPr>
        <w:t>小姐的</w:t>
      </w:r>
      <w:r w:rsidRPr="00514AC2">
        <w:rPr>
          <w:rFonts w:ascii="Microsoft YaHei" w:eastAsia="Microsoft YaHei" w:hAnsi="Microsoft YaHei" w:cs="Microsoft YaHei" w:hint="eastAsia"/>
          <w:lang w:eastAsia="zh-CN"/>
        </w:rPr>
        <w:t>态</w:t>
      </w:r>
      <w:r w:rsidRPr="00514AC2">
        <w:rPr>
          <w:rFonts w:ascii="ＭＳ ゴシック" w:eastAsia="ＭＳ ゴシック" w:hAnsi="ＭＳ ゴシック" w:cs="ＭＳ ゴシック" w:hint="eastAsia"/>
          <w:lang w:eastAsia="zh-CN"/>
        </w:rPr>
        <w:t>度相比是</w:t>
      </w:r>
      <w:r w:rsidRPr="00514AC2">
        <w:rPr>
          <w:rFonts w:ascii="ＭＳ ゴシック" w:eastAsia="ＭＳ ゴシック" w:hAnsi="ＭＳ ゴシック" w:cs="ＭＳ ゴシック"/>
          <w:lang w:eastAsia="zh-CN"/>
        </w:rPr>
        <w:t>180度大</w:t>
      </w:r>
      <w:r w:rsidRPr="00514AC2">
        <w:rPr>
          <w:rFonts w:ascii="Microsoft YaHei" w:eastAsia="Microsoft YaHei" w:hAnsi="Microsoft YaHei" w:cs="Microsoft YaHei" w:hint="eastAsia"/>
          <w:lang w:eastAsia="zh-CN"/>
        </w:rPr>
        <w:t>转</w:t>
      </w:r>
      <w:r w:rsidRPr="00514AC2">
        <w:rPr>
          <w:rFonts w:ascii="ＭＳ ゴシック" w:eastAsia="ＭＳ ゴシック" w:hAnsi="ＭＳ ゴシック" w:cs="ＭＳ ゴシック" w:hint="eastAsia"/>
          <w:lang w:eastAsia="zh-CN"/>
        </w:rPr>
        <w:t>弯。</w:t>
      </w:r>
    </w:p>
    <w:p w14:paraId="482A2004" w14:textId="77777777" w:rsidR="00514AC2" w:rsidRPr="00514AC2" w:rsidRDefault="00514AC2" w:rsidP="00514AC2">
      <w:pPr>
        <w:pStyle w:val="a3"/>
        <w:rPr>
          <w:rFonts w:ascii="ＭＳ ゴシック" w:eastAsia="ＭＳ ゴシック" w:hAnsi="ＭＳ ゴシック" w:cs="ＭＳ ゴシック"/>
          <w:lang w:eastAsia="zh-CN"/>
        </w:rPr>
      </w:pPr>
    </w:p>
    <w:p w14:paraId="131B03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E58D19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&lt;jaT0331&gt;「……」</w:t>
      </w:r>
    </w:p>
    <w:p w14:paraId="006D8D2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&lt;cnT0331&gt;「……」</w:t>
      </w:r>
    </w:p>
    <w:p w14:paraId="05CD28AD" w14:textId="77777777" w:rsidR="00514AC2" w:rsidRPr="00514AC2" w:rsidRDefault="00514AC2" w:rsidP="00514AC2">
      <w:pPr>
        <w:pStyle w:val="a3"/>
        <w:rPr>
          <w:rFonts w:ascii="ＭＳ ゴシック" w:eastAsia="ＭＳ ゴシック" w:hAnsi="ＭＳ ゴシック" w:cs="ＭＳ ゴシック"/>
        </w:rPr>
      </w:pPr>
    </w:p>
    <w:p w14:paraId="2A9E32F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21602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&lt;jaT0332&gt;俺の思い過ごしであってほしい。</w:t>
      </w:r>
    </w:p>
    <w:p w14:paraId="717C47A8" w14:textId="6778048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&lt;cnT0332&gt;</w:t>
      </w:r>
      <w:del w:id="358" w:author="hhh0578" w:date="2020-04-29T00:18:00Z">
        <w:r w:rsidRPr="00514AC2" w:rsidDel="007208C8">
          <w:rPr>
            <w:rFonts w:ascii="ＭＳ ゴシック" w:eastAsia="ＭＳ ゴシック" w:hAnsi="ＭＳ ゴシック" w:cs="ＭＳ ゴシック"/>
            <w:lang w:eastAsia="zh-CN"/>
          </w:rPr>
          <w:delText>多</w:delText>
        </w:r>
      </w:del>
      <w:r w:rsidRPr="00514AC2">
        <w:rPr>
          <w:rFonts w:ascii="ＭＳ ゴシック" w:eastAsia="ＭＳ ゴシック" w:hAnsi="ＭＳ ゴシック" w:cs="ＭＳ ゴシック"/>
          <w:lang w:eastAsia="zh-CN"/>
        </w:rPr>
        <w:t>希望</w:t>
      </w:r>
      <w:ins w:id="359" w:author="hhh0578" w:date="2020-04-29T00:18:00Z">
        <w:r w:rsidR="007208C8">
          <w:rPr>
            <w:rFonts w:ascii="Microsoft YaHei" w:eastAsia="Microsoft YaHei" w:hAnsi="Microsoft YaHei" w:cs="Microsoft YaHei" w:hint="eastAsia"/>
            <w:lang w:eastAsia="zh-CN"/>
          </w:rPr>
          <w:t>是</w:t>
        </w:r>
      </w:ins>
      <w:del w:id="360" w:author="hhh0578" w:date="2020-04-29T00:18:00Z">
        <w:r w:rsidRPr="00514AC2" w:rsidDel="007208C8">
          <w:rPr>
            <w:rFonts w:ascii="Microsoft YaHei" w:eastAsia="Microsoft YaHei" w:hAnsi="Microsoft YaHei" w:cs="Microsoft YaHei" w:hint="eastAsia"/>
            <w:lang w:eastAsia="zh-CN"/>
          </w:rPr>
          <w:delText>时</w:delText>
        </w:r>
      </w:del>
      <w:r w:rsidRPr="00514AC2">
        <w:rPr>
          <w:rFonts w:ascii="ＭＳ ゴシック" w:eastAsia="ＭＳ ゴシック" w:hAnsi="ＭＳ ゴシック" w:cs="ＭＳ ゴシック" w:hint="eastAsia"/>
          <w:lang w:eastAsia="zh-CN"/>
        </w:rPr>
        <w:t>我想多了。</w:t>
      </w:r>
    </w:p>
    <w:p w14:paraId="47D5E7A3" w14:textId="77777777" w:rsidR="00514AC2" w:rsidRPr="00514AC2" w:rsidRDefault="00514AC2" w:rsidP="00514AC2">
      <w:pPr>
        <w:pStyle w:val="a3"/>
        <w:rPr>
          <w:rFonts w:ascii="ＭＳ ゴシック" w:eastAsia="ＭＳ ゴシック" w:hAnsi="ＭＳ ゴシック" w:cs="ＭＳ ゴシック"/>
          <w:lang w:eastAsia="zh-CN"/>
        </w:rPr>
      </w:pPr>
    </w:p>
    <w:p w14:paraId="7424342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w:t>
      </w:r>
    </w:p>
    <w:p w14:paraId="2BF191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&lt;jaT0333&gt;だが目の前のエステルさんの表情は沈んでいて、俺の考えを否定するような要素はない。</w:t>
      </w:r>
    </w:p>
    <w:p w14:paraId="6D59C4F4" w14:textId="0A603B8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&lt;cnT0333&gt;然而眼前的艾斯蒂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神情黯淡，</w:t>
      </w:r>
      <w:ins w:id="361" w:author="hhh0578" w:date="2020-04-29T00:23:00Z">
        <w:r w:rsidR="0047709A">
          <w:rPr>
            <w:rFonts w:ascii="DengXian" w:eastAsia="DengXian" w:hAnsi="DengXian" w:cs="ＭＳ ゴシック" w:hint="eastAsia"/>
            <w:lang w:eastAsia="zh-CN"/>
          </w:rPr>
          <w:t>无法反驳我</w:t>
        </w:r>
        <w:r w:rsidR="00C416B0">
          <w:rPr>
            <w:rFonts w:ascii="DengXian" w:eastAsia="DengXian" w:hAnsi="DengXian" w:cs="ＭＳ ゴシック" w:hint="eastAsia"/>
            <w:lang w:eastAsia="zh-CN"/>
          </w:rPr>
          <w:t>的</w:t>
        </w:r>
        <w:r w:rsidR="0047709A">
          <w:rPr>
            <w:rFonts w:ascii="DengXian" w:eastAsia="DengXian" w:hAnsi="DengXian" w:cs="ＭＳ ゴシック" w:hint="eastAsia"/>
            <w:lang w:eastAsia="zh-CN"/>
          </w:rPr>
          <w:t>想法</w:t>
        </w:r>
      </w:ins>
      <w:del w:id="362" w:author="hhh0578" w:date="2020-04-29T00:23:00Z">
        <w:r w:rsidRPr="00514AC2" w:rsidDel="0047709A">
          <w:rPr>
            <w:rFonts w:ascii="ＭＳ ゴシック" w:eastAsia="ＭＳ ゴシック" w:hAnsi="ＭＳ ゴシック" w:cs="ＭＳ ゴシック" w:hint="eastAsia"/>
            <w:lang w:eastAsia="zh-CN"/>
          </w:rPr>
          <w:delText>就算想否定我的想法也无从</w:delText>
        </w:r>
        <w:r w:rsidRPr="00514AC2" w:rsidDel="0047709A">
          <w:rPr>
            <w:rFonts w:ascii="Microsoft YaHei" w:eastAsia="Microsoft YaHei" w:hAnsi="Microsoft YaHei" w:cs="Microsoft YaHei" w:hint="eastAsia"/>
            <w:lang w:eastAsia="zh-CN"/>
          </w:rPr>
          <w:delText>谈</w:delText>
        </w:r>
        <w:r w:rsidRPr="00514AC2" w:rsidDel="0047709A">
          <w:rPr>
            <w:rFonts w:ascii="ＭＳ ゴシック" w:eastAsia="ＭＳ ゴシック" w:hAnsi="ＭＳ ゴシック" w:cs="ＭＳ ゴシック" w:hint="eastAsia"/>
            <w:lang w:eastAsia="zh-CN"/>
          </w:rPr>
          <w:delText>起</w:delText>
        </w:r>
      </w:del>
      <w:r w:rsidRPr="00514AC2">
        <w:rPr>
          <w:rFonts w:ascii="ＭＳ ゴシック" w:eastAsia="ＭＳ ゴシック" w:hAnsi="ＭＳ ゴシック" w:cs="ＭＳ ゴシック" w:hint="eastAsia"/>
          <w:lang w:eastAsia="zh-CN"/>
        </w:rPr>
        <w:t>。</w:t>
      </w:r>
    </w:p>
    <w:p w14:paraId="27E5AB4B" w14:textId="77777777" w:rsidR="00514AC2" w:rsidRPr="00514AC2" w:rsidRDefault="00514AC2" w:rsidP="00514AC2">
      <w:pPr>
        <w:pStyle w:val="a3"/>
        <w:rPr>
          <w:rFonts w:ascii="ＭＳ ゴシック" w:eastAsia="ＭＳ ゴシック" w:hAnsi="ＭＳ ゴシック" w:cs="ＭＳ ゴシック"/>
          <w:lang w:eastAsia="zh-CN"/>
        </w:rPr>
      </w:pPr>
    </w:p>
    <w:p w14:paraId="30E9306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CF245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&lt;jaT0334&gt;「あの、一つお願いがあるのですが……」</w:t>
      </w:r>
    </w:p>
    <w:p w14:paraId="7560D274" w14:textId="68F0955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&lt;cnT0334&gt;「那个，</w:t>
      </w:r>
      <w:ins w:id="363" w:author="hhh0578" w:date="2020-04-29T00:24:00Z">
        <w:r w:rsidR="00573724">
          <w:rPr>
            <w:rFonts w:ascii="DengXian" w:eastAsia="DengXian" w:hAnsi="DengXian" w:cs="ＭＳ ゴシック" w:hint="eastAsia"/>
            <w:lang w:eastAsia="zh-CN"/>
          </w:rPr>
          <w:t>求你件事</w:t>
        </w:r>
      </w:ins>
      <w:del w:id="364" w:author="hhh0578" w:date="2020-04-29T00:24:00Z">
        <w:r w:rsidRPr="00514AC2" w:rsidDel="00573724">
          <w:rPr>
            <w:rFonts w:ascii="ＭＳ ゴシック" w:eastAsia="ＭＳ ゴシック" w:hAnsi="ＭＳ ゴシック" w:cs="ＭＳ ゴシック"/>
            <w:lang w:eastAsia="zh-CN"/>
          </w:rPr>
          <w:delText>有一件事拜托你</w:delText>
        </w:r>
      </w:del>
      <w:r w:rsidRPr="00514AC2">
        <w:rPr>
          <w:rFonts w:ascii="ＭＳ ゴシック" w:eastAsia="ＭＳ ゴシック" w:hAnsi="ＭＳ ゴシック" w:cs="ＭＳ ゴシック"/>
          <w:lang w:eastAsia="zh-CN"/>
        </w:rPr>
        <w:t>……」</w:t>
      </w:r>
    </w:p>
    <w:p w14:paraId="1E76AAB2" w14:textId="77777777" w:rsidR="00514AC2" w:rsidRPr="00514AC2" w:rsidRDefault="00514AC2" w:rsidP="00514AC2">
      <w:pPr>
        <w:pStyle w:val="a3"/>
        <w:rPr>
          <w:rFonts w:ascii="ＭＳ ゴシック" w:eastAsia="ＭＳ ゴシック" w:hAnsi="ＭＳ ゴシック" w:cs="ＭＳ ゴシック"/>
          <w:lang w:eastAsia="zh-CN"/>
        </w:rPr>
      </w:pPr>
    </w:p>
    <w:p w14:paraId="497F40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1DC9C3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&lt;jaT0335&gt;「このことは……私が月へ帰りたがっていることは、モーリッツ様には伝えないで下さい」</w:t>
      </w:r>
    </w:p>
    <w:p w14:paraId="7762DEB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&lt;cnT0335&gt;「关于</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件事</w:t>
      </w:r>
      <w:r w:rsidRPr="00514AC2">
        <w:rPr>
          <w:rFonts w:ascii="ＭＳ ゴシック" w:eastAsia="ＭＳ ゴシック" w:hAnsi="ＭＳ ゴシック" w:cs="ＭＳ ゴシック"/>
          <w:lang w:eastAsia="zh-CN"/>
        </w:rPr>
        <w:t>……我想回到月球</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件事，不要告</w:t>
      </w:r>
      <w:r w:rsidRPr="00514AC2">
        <w:rPr>
          <w:rFonts w:ascii="Microsoft YaHei" w:eastAsia="Microsoft YaHei" w:hAnsi="Microsoft YaHei" w:cs="Microsoft YaHei" w:hint="eastAsia"/>
          <w:lang w:eastAsia="zh-CN"/>
        </w:rPr>
        <w:t>诉</w:t>
      </w:r>
      <w:r w:rsidRPr="00514AC2">
        <w:rPr>
          <w:rFonts w:ascii="ＭＳ ゴシック" w:eastAsia="ＭＳ ゴシック" w:hAnsi="ＭＳ ゴシック" w:cs="ＭＳ ゴシック" w:hint="eastAsia"/>
          <w:lang w:eastAsia="zh-CN"/>
        </w:rPr>
        <w:t>摩利茨大人」</w:t>
      </w:r>
    </w:p>
    <w:p w14:paraId="270838A1" w14:textId="77777777" w:rsidR="00514AC2" w:rsidRPr="00514AC2" w:rsidRDefault="00514AC2" w:rsidP="00514AC2">
      <w:pPr>
        <w:pStyle w:val="a3"/>
        <w:rPr>
          <w:rFonts w:ascii="ＭＳ ゴシック" w:eastAsia="ＭＳ ゴシック" w:hAnsi="ＭＳ ゴシック" w:cs="ＭＳ ゴシック"/>
          <w:lang w:eastAsia="zh-CN"/>
        </w:rPr>
      </w:pPr>
    </w:p>
    <w:p w14:paraId="01713A0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FCCDC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&lt;jaT0336&gt;思わぬことを提案された。</w:t>
      </w:r>
    </w:p>
    <w:p w14:paraId="21243041" w14:textId="5A5FD1E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&lt;cnT0336&gt;</w:t>
      </w:r>
      <w:del w:id="365" w:author="hhh0578" w:date="2020-04-29T00:26:00Z">
        <w:r w:rsidRPr="00514AC2" w:rsidDel="005F2E2E">
          <w:rPr>
            <w:rFonts w:ascii="DengXian" w:eastAsia="DengXian" w:hAnsi="DengXian" w:cs="ＭＳ ゴシック" w:hint="eastAsia"/>
            <w:lang w:eastAsia="zh-CN"/>
          </w:rPr>
          <w:delText>意料之外的</w:delText>
        </w:r>
        <w:r w:rsidRPr="00514AC2" w:rsidDel="005F2E2E">
          <w:rPr>
            <w:rFonts w:ascii="Microsoft YaHei" w:eastAsia="Microsoft YaHei" w:hAnsi="Microsoft YaHei" w:cs="Microsoft YaHei" w:hint="eastAsia"/>
            <w:lang w:eastAsia="zh-CN"/>
          </w:rPr>
          <w:delText>请</w:delText>
        </w:r>
        <w:r w:rsidRPr="00514AC2" w:rsidDel="005F2E2E">
          <w:rPr>
            <w:rFonts w:ascii="DengXian" w:eastAsia="DengXian" w:hAnsi="DengXian" w:cs="ＭＳ ゴシック" w:hint="eastAsia"/>
            <w:lang w:eastAsia="zh-CN"/>
          </w:rPr>
          <w:delText>求</w:delText>
        </w:r>
      </w:del>
      <w:ins w:id="366" w:author="hhh0578" w:date="2020-04-29T00:26:00Z">
        <w:r w:rsidR="005F2E2E">
          <w:rPr>
            <w:rFonts w:ascii="Microsoft YaHei" w:eastAsia="Microsoft YaHei" w:hAnsi="Microsoft YaHei" w:cs="Microsoft YaHei" w:hint="eastAsia"/>
            <w:lang w:eastAsia="zh-CN"/>
          </w:rPr>
          <w:t>这个请求让我意外</w:t>
        </w:r>
      </w:ins>
      <w:r w:rsidRPr="00514AC2">
        <w:rPr>
          <w:rFonts w:ascii="ＭＳ ゴシック" w:eastAsia="ＭＳ ゴシック" w:hAnsi="ＭＳ ゴシック" w:cs="ＭＳ ゴシック" w:hint="eastAsia"/>
          <w:lang w:eastAsia="zh-CN"/>
        </w:rPr>
        <w:t>。</w:t>
      </w:r>
    </w:p>
    <w:p w14:paraId="045C012A" w14:textId="77777777" w:rsidR="00514AC2" w:rsidRPr="00514AC2" w:rsidRDefault="00514AC2" w:rsidP="00514AC2">
      <w:pPr>
        <w:pStyle w:val="a3"/>
        <w:rPr>
          <w:rFonts w:ascii="ＭＳ ゴシック" w:eastAsia="ＭＳ ゴシック" w:hAnsi="ＭＳ ゴシック" w:cs="ＭＳ ゴシック"/>
          <w:lang w:eastAsia="zh-CN"/>
        </w:rPr>
      </w:pPr>
    </w:p>
    <w:p w14:paraId="58A549A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8084C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&lt;jaT0337&gt;「きっと悲しませることになると思いますので」</w:t>
      </w:r>
    </w:p>
    <w:p w14:paraId="515DAFD5" w14:textId="6B6A499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&lt;cnT0337&gt;「</w:t>
      </w:r>
      <w:ins w:id="367" w:author="hhh0578" w:date="2020-04-29T00:28:00Z">
        <w:r w:rsidR="00EB5C4C">
          <w:rPr>
            <w:rFonts w:ascii="DengXian" w:eastAsia="DengXian" w:hAnsi="DengXian" w:cs="ＭＳ ゴシック" w:hint="eastAsia"/>
            <w:lang w:eastAsia="zh-CN"/>
          </w:rPr>
          <w:t>因为</w:t>
        </w:r>
        <w:r w:rsidR="00EB5C4C">
          <w:rPr>
            <w:rFonts w:ascii="Microsoft YaHei" w:eastAsia="Microsoft YaHei" w:hAnsi="Microsoft YaHei" w:cs="Microsoft YaHei" w:hint="eastAsia"/>
            <w:lang w:eastAsia="zh-CN"/>
          </w:rPr>
          <w:t>这</w:t>
        </w:r>
      </w:ins>
      <w:r w:rsidRPr="00514AC2">
        <w:rPr>
          <w:rFonts w:ascii="ＭＳ ゴシック" w:eastAsia="ＭＳ ゴシック" w:hAnsi="ＭＳ ゴシック" w:cs="ＭＳ ゴシック"/>
          <w:lang w:eastAsia="zh-CN"/>
        </w:rPr>
        <w:t>肯定会</w:t>
      </w:r>
      <w:r w:rsidRPr="00514AC2">
        <w:rPr>
          <w:rFonts w:ascii="Microsoft YaHei" w:eastAsia="Microsoft YaHei" w:hAnsi="Microsoft YaHei" w:cs="Microsoft YaHei" w:hint="eastAsia"/>
          <w:lang w:eastAsia="zh-CN"/>
        </w:rPr>
        <w:t>让</w:t>
      </w:r>
      <w:r w:rsidRPr="00514AC2">
        <w:rPr>
          <w:rFonts w:ascii="ＭＳ ゴシック" w:eastAsia="ＭＳ ゴシック" w:hAnsi="ＭＳ ゴシック" w:cs="ＭＳ ゴシック" w:hint="eastAsia"/>
          <w:lang w:eastAsia="zh-CN"/>
        </w:rPr>
        <w:t>他</w:t>
      </w:r>
      <w:r w:rsidRPr="00514AC2">
        <w:rPr>
          <w:rFonts w:ascii="Microsoft YaHei" w:eastAsia="Microsoft YaHei" w:hAnsi="Microsoft YaHei" w:cs="Microsoft YaHei" w:hint="eastAsia"/>
          <w:lang w:eastAsia="zh-CN"/>
        </w:rPr>
        <w:t>伤</w:t>
      </w:r>
      <w:r w:rsidRPr="00514AC2">
        <w:rPr>
          <w:rFonts w:ascii="ＭＳ ゴシック" w:eastAsia="ＭＳ ゴシック" w:hAnsi="ＭＳ ゴシック" w:cs="ＭＳ ゴシック" w:hint="eastAsia"/>
          <w:lang w:eastAsia="zh-CN"/>
        </w:rPr>
        <w:t>心的」</w:t>
      </w:r>
    </w:p>
    <w:p w14:paraId="122F6569" w14:textId="77777777" w:rsidR="00514AC2" w:rsidRPr="00514AC2" w:rsidRDefault="00514AC2" w:rsidP="00514AC2">
      <w:pPr>
        <w:pStyle w:val="a3"/>
        <w:rPr>
          <w:rFonts w:ascii="ＭＳ ゴシック" w:eastAsia="ＭＳ ゴシック" w:hAnsi="ＭＳ ゴシック" w:cs="ＭＳ ゴシック"/>
          <w:lang w:eastAsia="zh-CN"/>
        </w:rPr>
      </w:pPr>
    </w:p>
    <w:p w14:paraId="3F52174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B52F59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&lt;jaT0338&gt;「それは……」</w:t>
      </w:r>
    </w:p>
    <w:p w14:paraId="48A4D8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&lt;cnT0338&gt;「</w:t>
      </w:r>
      <w:r w:rsidRPr="00514AC2">
        <w:rPr>
          <w:rFonts w:ascii="Microsoft YaHei" w:eastAsia="Microsoft YaHei" w:hAnsi="Microsoft YaHei" w:cs="Microsoft YaHei" w:hint="eastAsia"/>
        </w:rPr>
        <w:t>这</w:t>
      </w:r>
      <w:del w:id="368" w:author="hhh0578" w:date="2020-04-29T00:29:00Z">
        <w:r w:rsidRPr="00514AC2" w:rsidDel="0032432A">
          <w:rPr>
            <w:rFonts w:ascii="ＭＳ ゴシック" w:eastAsia="ＭＳ ゴシック" w:hAnsi="ＭＳ ゴシック" w:cs="ＭＳ ゴシック" w:hint="eastAsia"/>
          </w:rPr>
          <w:delText>个</w:delText>
        </w:r>
      </w:del>
      <w:r w:rsidRPr="00514AC2">
        <w:rPr>
          <w:rFonts w:ascii="ＭＳ ゴシック" w:eastAsia="ＭＳ ゴシック" w:hAnsi="ＭＳ ゴシック" w:cs="ＭＳ ゴシック"/>
        </w:rPr>
        <w:t>……」</w:t>
      </w:r>
    </w:p>
    <w:p w14:paraId="770DED5B" w14:textId="77777777" w:rsidR="00514AC2" w:rsidRPr="00514AC2" w:rsidRDefault="00514AC2" w:rsidP="00514AC2">
      <w:pPr>
        <w:pStyle w:val="a3"/>
        <w:rPr>
          <w:rFonts w:ascii="ＭＳ ゴシック" w:eastAsia="ＭＳ ゴシック" w:hAnsi="ＭＳ ゴシック" w:cs="ＭＳ ゴシック"/>
        </w:rPr>
      </w:pPr>
    </w:p>
    <w:p w14:paraId="6C57C0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D7C41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&lt;jaT0339&gt;「モーリッツ様は孤児である私を大切に育ててくれました」</w:t>
      </w:r>
    </w:p>
    <w:p w14:paraId="22D85449" w14:textId="3D154FD8"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&lt;cnT0339&gt;「摩利茨大人</w:t>
      </w:r>
      <w:ins w:id="369" w:author="hhh0578" w:date="2020-04-29T00:29:00Z">
        <w:r w:rsidR="00265756">
          <w:rPr>
            <w:rFonts w:ascii="DengXian" w:eastAsia="DengXian" w:hAnsi="DengXian" w:cs="ＭＳ ゴシック" w:hint="eastAsia"/>
            <w:lang w:eastAsia="zh-CN"/>
          </w:rPr>
          <w:t>精心</w:t>
        </w:r>
      </w:ins>
      <w:del w:id="370" w:author="hhh0578" w:date="2020-04-29T00:29:00Z">
        <w:r w:rsidRPr="00514AC2" w:rsidDel="0032432A">
          <w:rPr>
            <w:rFonts w:ascii="ＭＳ ゴシック" w:eastAsia="ＭＳ ゴシック" w:hAnsi="ＭＳ ゴシック" w:cs="ＭＳ ゴシック"/>
            <w:lang w:eastAsia="zh-CN"/>
          </w:rPr>
          <w:delText>叮</w:delText>
        </w:r>
        <w:r w:rsidRPr="00514AC2" w:rsidDel="0032432A">
          <w:rPr>
            <w:rFonts w:ascii="Microsoft YaHei" w:eastAsia="Microsoft YaHei" w:hAnsi="Microsoft YaHei" w:cs="Microsoft YaHei" w:hint="eastAsia"/>
            <w:lang w:eastAsia="zh-CN"/>
          </w:rPr>
          <w:delText>咛</w:delText>
        </w:r>
        <w:r w:rsidRPr="00514AC2" w:rsidDel="0032432A">
          <w:rPr>
            <w:rFonts w:ascii="ＭＳ ゴシック" w:eastAsia="ＭＳ ゴシック" w:hAnsi="ＭＳ ゴシック" w:cs="ＭＳ ゴシック" w:hint="eastAsia"/>
            <w:lang w:eastAsia="zh-CN"/>
          </w:rPr>
          <w:delText>地</w:delText>
        </w:r>
      </w:del>
      <w:r w:rsidRPr="00514AC2">
        <w:rPr>
          <w:rFonts w:ascii="ＭＳ ゴシック" w:eastAsia="ＭＳ ゴシック" w:hAnsi="ＭＳ ゴシック" w:cs="ＭＳ ゴシック" w:hint="eastAsia"/>
          <w:lang w:eastAsia="zh-CN"/>
        </w:rPr>
        <w:t>把孤儿的我</w:t>
      </w:r>
      <w:r w:rsidRPr="00514AC2">
        <w:rPr>
          <w:rFonts w:ascii="Microsoft YaHei" w:eastAsia="Microsoft YaHei" w:hAnsi="Microsoft YaHei" w:cs="Microsoft YaHei" w:hint="eastAsia"/>
          <w:lang w:eastAsia="zh-CN"/>
        </w:rPr>
        <w:t>抚</w:t>
      </w:r>
      <w:r w:rsidRPr="00514AC2">
        <w:rPr>
          <w:rFonts w:ascii="ＭＳ ゴシック" w:eastAsia="ＭＳ ゴシック" w:hAnsi="ＭＳ ゴシック" w:cs="ＭＳ ゴシック" w:hint="eastAsia"/>
          <w:lang w:eastAsia="zh-CN"/>
        </w:rPr>
        <w:t>养</w:t>
      </w:r>
      <w:r w:rsidRPr="00514AC2">
        <w:rPr>
          <w:rFonts w:ascii="Microsoft YaHei" w:eastAsia="Microsoft YaHei" w:hAnsi="Microsoft YaHei" w:cs="Microsoft YaHei" w:hint="eastAsia"/>
          <w:lang w:eastAsia="zh-CN"/>
        </w:rPr>
        <w:t>长</w:t>
      </w:r>
      <w:r w:rsidRPr="00514AC2">
        <w:rPr>
          <w:rFonts w:ascii="ＭＳ ゴシック" w:eastAsia="ＭＳ ゴシック" w:hAnsi="ＭＳ ゴシック" w:cs="ＭＳ ゴシック" w:hint="eastAsia"/>
          <w:lang w:eastAsia="zh-CN"/>
        </w:rPr>
        <w:t>大」</w:t>
      </w:r>
    </w:p>
    <w:p w14:paraId="60262FC9" w14:textId="77777777" w:rsidR="00514AC2" w:rsidRPr="00514AC2" w:rsidRDefault="00514AC2" w:rsidP="00514AC2">
      <w:pPr>
        <w:pStyle w:val="a3"/>
        <w:rPr>
          <w:rFonts w:ascii="ＭＳ ゴシック" w:eastAsia="ＭＳ ゴシック" w:hAnsi="ＭＳ ゴシック" w:cs="ＭＳ ゴシック"/>
          <w:lang w:eastAsia="zh-CN"/>
        </w:rPr>
      </w:pPr>
    </w:p>
    <w:p w14:paraId="340425D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E2D3BB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&lt;jaT0340&gt;「学院に入ったときも、卒業したときも、我が事のように喜んでくれたのです」</w:t>
      </w:r>
    </w:p>
    <w:p w14:paraId="4858D0AB"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&lt;cnT0340&gt;「我入学的</w:t>
      </w:r>
      <w:r w:rsidRPr="00514AC2">
        <w:rPr>
          <w:rFonts w:ascii="Microsoft YaHei" w:eastAsia="Microsoft YaHei" w:hAnsi="Microsoft YaHei" w:cs="Microsoft YaHei" w:hint="eastAsia"/>
          <w:lang w:eastAsia="zh-CN"/>
        </w:rPr>
        <w:t>时</w:t>
      </w:r>
      <w:r w:rsidRPr="00514AC2">
        <w:rPr>
          <w:rFonts w:ascii="ＭＳ ゴシック" w:eastAsia="ＭＳ ゴシック" w:hAnsi="ＭＳ ゴシック" w:cs="ＭＳ ゴシック" w:hint="eastAsia"/>
          <w:lang w:eastAsia="zh-CN"/>
        </w:rPr>
        <w:t>候，</w:t>
      </w:r>
      <w:r w:rsidRPr="00514AC2">
        <w:rPr>
          <w:rFonts w:ascii="Microsoft YaHei" w:eastAsia="Microsoft YaHei" w:hAnsi="Microsoft YaHei" w:cs="Microsoft YaHei" w:hint="eastAsia"/>
          <w:lang w:eastAsia="zh-CN"/>
        </w:rPr>
        <w:t>毕业</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时</w:t>
      </w:r>
      <w:r w:rsidRPr="00514AC2">
        <w:rPr>
          <w:rFonts w:ascii="ＭＳ ゴシック" w:eastAsia="ＭＳ ゴシック" w:hAnsi="ＭＳ ゴシック" w:cs="ＭＳ ゴシック" w:hint="eastAsia"/>
          <w:lang w:eastAsia="zh-CN"/>
        </w:rPr>
        <w:t>候，摩利茨大人都像自己的事一</w:t>
      </w:r>
      <w:r w:rsidRPr="00514AC2">
        <w:rPr>
          <w:rFonts w:ascii="Microsoft YaHei" w:eastAsia="Microsoft YaHei" w:hAnsi="Microsoft YaHei" w:cs="Microsoft YaHei" w:hint="eastAsia"/>
          <w:lang w:eastAsia="zh-CN"/>
        </w:rPr>
        <w:t>样</w:t>
      </w:r>
      <w:r w:rsidRPr="00514AC2">
        <w:rPr>
          <w:rFonts w:ascii="ＭＳ ゴシック" w:eastAsia="ＭＳ ゴシック" w:hAnsi="ＭＳ ゴシック" w:cs="ＭＳ ゴシック" w:hint="eastAsia"/>
          <w:lang w:eastAsia="zh-CN"/>
        </w:rPr>
        <w:t>高</w:t>
      </w:r>
      <w:r w:rsidRPr="00514AC2">
        <w:rPr>
          <w:rFonts w:ascii="Microsoft YaHei" w:eastAsia="Microsoft YaHei" w:hAnsi="Microsoft YaHei" w:cs="Microsoft YaHei" w:hint="eastAsia"/>
          <w:lang w:eastAsia="zh-CN"/>
        </w:rPr>
        <w:t>兴</w:t>
      </w:r>
      <w:r w:rsidRPr="00514AC2">
        <w:rPr>
          <w:rFonts w:ascii="ＭＳ ゴシック" w:eastAsia="ＭＳ ゴシック" w:hAnsi="ＭＳ ゴシック" w:cs="ＭＳ ゴシック" w:hint="eastAsia"/>
          <w:lang w:eastAsia="zh-CN"/>
        </w:rPr>
        <w:t>」</w:t>
      </w:r>
    </w:p>
    <w:p w14:paraId="124A0D43" w14:textId="77777777" w:rsidR="00514AC2" w:rsidRPr="00514AC2" w:rsidRDefault="00514AC2" w:rsidP="00514AC2">
      <w:pPr>
        <w:pStyle w:val="a3"/>
        <w:rPr>
          <w:rFonts w:ascii="ＭＳ ゴシック" w:eastAsia="ＭＳ ゴシック" w:hAnsi="ＭＳ ゴシック" w:cs="ＭＳ ゴシック"/>
          <w:lang w:eastAsia="zh-CN"/>
        </w:rPr>
      </w:pPr>
    </w:p>
    <w:p w14:paraId="3DEB6E5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BF5303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&lt;jaT0341&gt;「その私が孤児であることが理由で地球へ上らされたと知られたら、きっと悲しまれます」</w:t>
      </w:r>
    </w:p>
    <w:p w14:paraId="58476653" w14:textId="489353D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&lt;cnT0341&gt;「</w:t>
      </w:r>
      <w:del w:id="371" w:author="hhh0578" w:date="2020-04-29T00:30:00Z">
        <w:r w:rsidRPr="00514AC2" w:rsidDel="00AA5D52">
          <w:rPr>
            <w:rFonts w:ascii="Microsoft YaHei" w:eastAsia="Microsoft YaHei" w:hAnsi="Microsoft YaHei" w:cs="Microsoft YaHei" w:hint="eastAsia"/>
            <w:lang w:eastAsia="zh-CN"/>
          </w:rPr>
          <w:delText>这</w:delText>
        </w:r>
        <w:r w:rsidRPr="00514AC2" w:rsidDel="00AA5D52">
          <w:rPr>
            <w:rFonts w:ascii="ＭＳ ゴシック" w:eastAsia="ＭＳ ゴシック" w:hAnsi="ＭＳ ゴシック" w:cs="ＭＳ ゴシック" w:hint="eastAsia"/>
            <w:lang w:eastAsia="zh-CN"/>
          </w:rPr>
          <w:delText>么看重我的</w:delText>
        </w:r>
      </w:del>
      <w:ins w:id="372" w:author="hhh0578" w:date="2020-04-29T00:30:00Z">
        <w:r w:rsidR="00AA5D52">
          <w:rPr>
            <w:rFonts w:ascii="DengXian" w:eastAsia="DengXian" w:hAnsi="DengXian" w:cs="ＭＳ ゴシック" w:hint="eastAsia"/>
            <w:lang w:eastAsia="zh-CN"/>
          </w:rPr>
          <w:t>要是</w:t>
        </w:r>
      </w:ins>
      <w:r w:rsidRPr="00514AC2">
        <w:rPr>
          <w:rFonts w:ascii="ＭＳ ゴシック" w:eastAsia="ＭＳ ゴシック" w:hAnsi="ＭＳ ゴシック" w:cs="ＭＳ ゴシック" w:hint="eastAsia"/>
          <w:lang w:eastAsia="zh-CN"/>
        </w:rPr>
        <w:t>他知道我因</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是孤儿而被派到地球，毫无疑</w:t>
      </w:r>
      <w:r w:rsidRPr="00514AC2">
        <w:rPr>
          <w:rFonts w:ascii="Microsoft YaHei" w:eastAsia="Microsoft YaHei" w:hAnsi="Microsoft YaHei" w:cs="Microsoft YaHei" w:hint="eastAsia"/>
          <w:lang w:eastAsia="zh-CN"/>
        </w:rPr>
        <w:t>问</w:t>
      </w:r>
      <w:r w:rsidRPr="00514AC2">
        <w:rPr>
          <w:rFonts w:ascii="ＭＳ ゴシック" w:eastAsia="ＭＳ ゴシック" w:hAnsi="ＭＳ ゴシック" w:cs="ＭＳ ゴシック" w:hint="eastAsia"/>
          <w:lang w:eastAsia="zh-CN"/>
        </w:rPr>
        <w:t>会很</w:t>
      </w:r>
      <w:r w:rsidRPr="00514AC2">
        <w:rPr>
          <w:rFonts w:ascii="Microsoft YaHei" w:eastAsia="Microsoft YaHei" w:hAnsi="Microsoft YaHei" w:cs="Microsoft YaHei" w:hint="eastAsia"/>
          <w:lang w:eastAsia="zh-CN"/>
        </w:rPr>
        <w:t>难过</w:t>
      </w:r>
      <w:r w:rsidRPr="00514AC2">
        <w:rPr>
          <w:rFonts w:ascii="ＭＳ ゴシック" w:eastAsia="ＭＳ ゴシック" w:hAnsi="ＭＳ ゴシック" w:cs="ＭＳ ゴシック" w:hint="eastAsia"/>
          <w:lang w:eastAsia="zh-CN"/>
        </w:rPr>
        <w:t>」</w:t>
      </w:r>
    </w:p>
    <w:p w14:paraId="462D6EC5" w14:textId="77777777" w:rsidR="00514AC2" w:rsidRPr="00514AC2" w:rsidRDefault="00514AC2" w:rsidP="00514AC2">
      <w:pPr>
        <w:pStyle w:val="a3"/>
        <w:rPr>
          <w:rFonts w:ascii="ＭＳ ゴシック" w:eastAsia="ＭＳ ゴシック" w:hAnsi="ＭＳ ゴシック" w:cs="ＭＳ ゴシック"/>
          <w:lang w:eastAsia="zh-CN"/>
        </w:rPr>
      </w:pPr>
    </w:p>
    <w:p w14:paraId="57FF55A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984E81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&lt;jaT0342&gt;「……」</w:t>
      </w:r>
    </w:p>
    <w:p w14:paraId="7AC7A13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&lt;cnT0342&gt;「……」</w:t>
      </w:r>
    </w:p>
    <w:p w14:paraId="5780173D" w14:textId="77777777" w:rsidR="00514AC2" w:rsidRPr="00514AC2" w:rsidRDefault="00514AC2" w:rsidP="00514AC2">
      <w:pPr>
        <w:pStyle w:val="a3"/>
        <w:rPr>
          <w:rFonts w:ascii="ＭＳ ゴシック" w:eastAsia="ＭＳ ゴシック" w:hAnsi="ＭＳ ゴシック" w:cs="ＭＳ ゴシック"/>
        </w:rPr>
      </w:pPr>
    </w:p>
    <w:p w14:paraId="680866C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55C0EE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&lt;jaT0343&gt;「その上、月へ帰りたがっているとなれば……」</w:t>
      </w:r>
    </w:p>
    <w:p w14:paraId="57B389C1" w14:textId="2E6D59F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&lt;cnT0343&gt;「而且，</w:t>
      </w:r>
      <w:del w:id="373" w:author="hhh0578" w:date="2020-04-29T00:30:00Z">
        <w:r w:rsidRPr="00514AC2" w:rsidDel="000A7AD2">
          <w:rPr>
            <w:rFonts w:ascii="Microsoft YaHei" w:eastAsia="Microsoft YaHei" w:hAnsi="Microsoft YaHei" w:cs="Microsoft YaHei" w:hint="eastAsia"/>
            <w:lang w:eastAsia="zh-CN"/>
          </w:rPr>
          <w:delText>还</w:delText>
        </w:r>
        <w:r w:rsidRPr="00514AC2" w:rsidDel="000A7AD2">
          <w:rPr>
            <w:rFonts w:ascii="DengXian" w:eastAsia="DengXian" w:hAnsi="DengXian" w:cs="ＭＳ ゴシック" w:hint="eastAsia"/>
            <w:lang w:eastAsia="zh-CN"/>
          </w:rPr>
          <w:delText>想着回到月球的我</w:delText>
        </w:r>
      </w:del>
      <w:ins w:id="374" w:author="hhh0578" w:date="2020-04-29T00:30:00Z">
        <w:r w:rsidR="000A7AD2">
          <w:rPr>
            <w:rFonts w:ascii="Microsoft YaHei" w:eastAsia="Microsoft YaHei" w:hAnsi="Microsoft YaHei" w:cs="Microsoft YaHei" w:hint="eastAsia"/>
            <w:lang w:eastAsia="zh-CN"/>
          </w:rPr>
          <w:t>我甚至还想回月球</w:t>
        </w:r>
      </w:ins>
      <w:r w:rsidRPr="00514AC2">
        <w:rPr>
          <w:rFonts w:ascii="ＭＳ ゴシック" w:eastAsia="ＭＳ ゴシック" w:hAnsi="ＭＳ ゴシック" w:cs="ＭＳ ゴシック"/>
          <w:lang w:eastAsia="zh-CN"/>
        </w:rPr>
        <w:t>……」</w:t>
      </w:r>
    </w:p>
    <w:p w14:paraId="1DB89DE9" w14:textId="77777777" w:rsidR="00514AC2" w:rsidRPr="00514AC2" w:rsidRDefault="00514AC2" w:rsidP="00514AC2">
      <w:pPr>
        <w:pStyle w:val="a3"/>
        <w:rPr>
          <w:rFonts w:ascii="ＭＳ ゴシック" w:eastAsia="ＭＳ ゴシック" w:hAnsi="ＭＳ ゴシック" w:cs="ＭＳ ゴシック"/>
          <w:lang w:eastAsia="zh-CN"/>
        </w:rPr>
      </w:pPr>
    </w:p>
    <w:p w14:paraId="4E8EC39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5F270C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&lt;jaT0344&gt;「これはもはや、モーリッツ様への裏切りです」</w:t>
      </w:r>
    </w:p>
    <w:p w14:paraId="50DDD5AA" w14:textId="534CCE5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&lt;cnT0344&gt;「</w:t>
      </w:r>
      <w:del w:id="375" w:author="hhh0578" w:date="2020-04-29T00:30:00Z">
        <w:r w:rsidRPr="00514AC2" w:rsidDel="001765C1">
          <w:rPr>
            <w:rFonts w:ascii="Microsoft YaHei" w:eastAsia="Microsoft YaHei" w:hAnsi="Microsoft YaHei" w:cs="Microsoft YaHei" w:hint="eastAsia"/>
            <w:lang w:eastAsia="zh-CN"/>
          </w:rPr>
          <w:delText>这</w:delText>
        </w:r>
        <w:r w:rsidRPr="00514AC2" w:rsidDel="001765C1">
          <w:rPr>
            <w:rFonts w:ascii="ＭＳ ゴシック" w:eastAsia="ＭＳ ゴシック" w:hAnsi="ＭＳ ゴシック" w:cs="ＭＳ ゴシック" w:hint="eastAsia"/>
            <w:lang w:eastAsia="zh-CN"/>
          </w:rPr>
          <w:delText>已</w:delText>
        </w:r>
        <w:r w:rsidRPr="00514AC2" w:rsidDel="001765C1">
          <w:rPr>
            <w:rFonts w:ascii="Microsoft YaHei" w:eastAsia="Microsoft YaHei" w:hAnsi="Microsoft YaHei" w:cs="Microsoft YaHei" w:hint="eastAsia"/>
            <w:lang w:eastAsia="zh-CN"/>
          </w:rPr>
          <w:delText>经</w:delText>
        </w:r>
        <w:r w:rsidRPr="00514AC2" w:rsidDel="001765C1">
          <w:rPr>
            <w:rFonts w:ascii="ＭＳ ゴシック" w:eastAsia="ＭＳ ゴシック" w:hAnsi="ＭＳ ゴシック" w:cs="ＭＳ ゴシック" w:hint="eastAsia"/>
            <w:lang w:eastAsia="zh-CN"/>
          </w:rPr>
          <w:delText>，</w:delText>
        </w:r>
      </w:del>
      <w:ins w:id="376" w:author="hhh0578" w:date="2020-04-29T00:30:00Z">
        <w:r w:rsidR="001765C1">
          <w:rPr>
            <w:rFonts w:ascii="Microsoft YaHei" w:eastAsia="Microsoft YaHei" w:hAnsi="Microsoft YaHei" w:cs="Microsoft YaHei" w:hint="eastAsia"/>
            <w:lang w:eastAsia="zh-CN"/>
          </w:rPr>
          <w:t>这</w:t>
        </w:r>
        <w:r w:rsidR="00021BB5">
          <w:rPr>
            <w:rFonts w:ascii="Microsoft YaHei" w:eastAsia="Microsoft YaHei" w:hAnsi="Microsoft YaHei" w:cs="Microsoft YaHei" w:hint="eastAsia"/>
            <w:lang w:eastAsia="zh-CN"/>
          </w:rPr>
          <w:t>完全是</w:t>
        </w:r>
      </w:ins>
      <w:del w:id="377" w:author="hhh0578" w:date="2020-04-29T00:31:00Z">
        <w:r w:rsidRPr="00514AC2" w:rsidDel="0044567A">
          <w:rPr>
            <w:rFonts w:ascii="DengXian" w:eastAsia="DengXian" w:hAnsi="DengXian" w:cs="ＭＳ ゴシック" w:hint="eastAsia"/>
            <w:lang w:eastAsia="zh-CN"/>
          </w:rPr>
          <w:delText>背叛</w:delText>
        </w:r>
      </w:del>
      <w:ins w:id="378" w:author="hhh0578" w:date="2020-04-29T00:31:00Z">
        <w:r w:rsidR="0044567A">
          <w:rPr>
            <w:rFonts w:ascii="DengXian" w:eastAsia="DengXian" w:hAnsi="DengXian" w:cs="ＭＳ ゴシック" w:hint="eastAsia"/>
            <w:lang w:eastAsia="zh-CN"/>
          </w:rPr>
          <w:t>辜负</w:t>
        </w:r>
      </w:ins>
      <w:r w:rsidRPr="00514AC2">
        <w:rPr>
          <w:rFonts w:ascii="ＭＳ ゴシック" w:eastAsia="ＭＳ ゴシック" w:hAnsi="ＭＳ ゴシック" w:cs="ＭＳ ゴシック" w:hint="eastAsia"/>
          <w:lang w:eastAsia="zh-CN"/>
        </w:rPr>
        <w:t>了摩利茨大人的心意」</w:t>
      </w:r>
    </w:p>
    <w:p w14:paraId="695AC441" w14:textId="77777777" w:rsidR="00514AC2" w:rsidRPr="00514AC2" w:rsidRDefault="00514AC2" w:rsidP="00514AC2">
      <w:pPr>
        <w:pStyle w:val="a3"/>
        <w:rPr>
          <w:rFonts w:ascii="ＭＳ ゴシック" w:eastAsia="ＭＳ ゴシック" w:hAnsi="ＭＳ ゴシック" w:cs="ＭＳ ゴシック"/>
          <w:lang w:eastAsia="zh-CN"/>
        </w:rPr>
      </w:pPr>
    </w:p>
    <w:p w14:paraId="5A27E8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804C12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&lt;jaT0345&gt;エステルさんは、モーリッツさんが嘘に気づいていることを知らない。</w:t>
      </w:r>
    </w:p>
    <w:p w14:paraId="7972C4F7" w14:textId="7AC462B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&lt;cnT0345&gt;艾斯蒂</w:t>
      </w:r>
      <w:r w:rsidRPr="00514AC2">
        <w:rPr>
          <w:rFonts w:ascii="Microsoft YaHei" w:eastAsia="Microsoft YaHei" w:hAnsi="Microsoft YaHei" w:cs="Microsoft YaHei" w:hint="eastAsia"/>
          <w:lang w:eastAsia="zh-CN"/>
        </w:rPr>
        <w:t>尔还</w:t>
      </w:r>
      <w:r w:rsidRPr="00514AC2">
        <w:rPr>
          <w:rFonts w:ascii="ＭＳ ゴシック" w:eastAsia="ＭＳ ゴシック" w:hAnsi="ＭＳ ゴシック" w:cs="ＭＳ ゴシック" w:hint="eastAsia"/>
          <w:lang w:eastAsia="zh-CN"/>
        </w:rPr>
        <w:t>不知道摩利茨先生</w:t>
      </w:r>
      <w:del w:id="379" w:author="hhh0578" w:date="2020-04-29T00:31:00Z">
        <w:r w:rsidRPr="00514AC2" w:rsidDel="008A29CA">
          <w:rPr>
            <w:rFonts w:ascii="ＭＳ ゴシック" w:eastAsia="ＭＳ ゴシック" w:hAnsi="ＭＳ ゴシック" w:cs="ＭＳ ゴシック" w:hint="eastAsia"/>
            <w:lang w:eastAsia="zh-CN"/>
          </w:rPr>
          <w:delText>已</w:delText>
        </w:r>
        <w:r w:rsidRPr="00514AC2" w:rsidDel="008A29CA">
          <w:rPr>
            <w:rFonts w:ascii="Microsoft YaHei" w:eastAsia="Microsoft YaHei" w:hAnsi="Microsoft YaHei" w:cs="Microsoft YaHei" w:hint="eastAsia"/>
            <w:lang w:eastAsia="zh-CN"/>
          </w:rPr>
          <w:delText>经</w:delText>
        </w:r>
      </w:del>
      <w:r w:rsidRPr="00514AC2">
        <w:rPr>
          <w:rFonts w:ascii="ＭＳ ゴシック" w:eastAsia="ＭＳ ゴシック" w:hAnsi="ＭＳ ゴシック" w:cs="ＭＳ ゴシック" w:hint="eastAsia"/>
          <w:lang w:eastAsia="zh-CN"/>
        </w:rPr>
        <w:t>已</w:t>
      </w:r>
      <w:r w:rsidRPr="00514AC2">
        <w:rPr>
          <w:rFonts w:ascii="Microsoft YaHei" w:eastAsia="Microsoft YaHei" w:hAnsi="Microsoft YaHei" w:cs="Microsoft YaHei" w:hint="eastAsia"/>
          <w:lang w:eastAsia="zh-CN"/>
        </w:rPr>
        <w:t>经</w:t>
      </w:r>
      <w:r w:rsidRPr="00514AC2">
        <w:rPr>
          <w:rFonts w:ascii="ＭＳ ゴシック" w:eastAsia="ＭＳ ゴシック" w:hAnsi="ＭＳ ゴシック" w:cs="ＭＳ ゴシック" w:hint="eastAsia"/>
          <w:lang w:eastAsia="zh-CN"/>
        </w:rPr>
        <w:t>察</w:t>
      </w:r>
      <w:r w:rsidRPr="00514AC2">
        <w:rPr>
          <w:rFonts w:ascii="Microsoft YaHei" w:eastAsia="Microsoft YaHei" w:hAnsi="Microsoft YaHei" w:cs="Microsoft YaHei" w:hint="eastAsia"/>
          <w:lang w:eastAsia="zh-CN"/>
        </w:rPr>
        <w:t>觉</w:t>
      </w:r>
      <w:del w:id="380" w:author="hhh0578" w:date="2020-04-29T00:31:00Z">
        <w:r w:rsidRPr="00514AC2" w:rsidDel="00420A62">
          <w:rPr>
            <w:rFonts w:ascii="DengXian" w:eastAsia="DengXian" w:hAnsi="DengXian" w:cs="ＭＳ ゴシック" w:hint="eastAsia"/>
            <w:lang w:eastAsia="zh-CN"/>
          </w:rPr>
          <w:delText>艾斯蒂</w:delText>
        </w:r>
        <w:r w:rsidRPr="00514AC2" w:rsidDel="00420A62">
          <w:rPr>
            <w:rFonts w:ascii="Microsoft YaHei" w:eastAsia="Microsoft YaHei" w:hAnsi="Microsoft YaHei" w:cs="Microsoft YaHei" w:hint="eastAsia"/>
            <w:lang w:eastAsia="zh-CN"/>
          </w:rPr>
          <w:delText>尔</w:delText>
        </w:r>
      </w:del>
      <w:ins w:id="381" w:author="hhh0578" w:date="2020-04-29T00:31:00Z">
        <w:r w:rsidR="00420A62">
          <w:rPr>
            <w:rFonts w:ascii="DengXian" w:eastAsia="DengXian" w:hAnsi="DengXian" w:cs="ＭＳ ゴシック" w:hint="eastAsia"/>
            <w:lang w:eastAsia="zh-CN"/>
          </w:rPr>
          <w:t>她</w:t>
        </w:r>
      </w:ins>
      <w:r w:rsidRPr="00514AC2">
        <w:rPr>
          <w:rFonts w:ascii="ＭＳ ゴシック" w:eastAsia="ＭＳ ゴシック" w:hAnsi="ＭＳ ゴシック" w:cs="ＭＳ ゴシック" w:hint="eastAsia"/>
          <w:lang w:eastAsia="zh-CN"/>
        </w:rPr>
        <w:t>在</w:t>
      </w:r>
      <w:r w:rsidRPr="00514AC2">
        <w:rPr>
          <w:rFonts w:ascii="Microsoft YaHei" w:eastAsia="Microsoft YaHei" w:hAnsi="Microsoft YaHei" w:cs="Microsoft YaHei" w:hint="eastAsia"/>
          <w:lang w:eastAsia="zh-CN"/>
        </w:rPr>
        <w:t>说谎</w:t>
      </w:r>
      <w:r w:rsidRPr="00514AC2">
        <w:rPr>
          <w:rFonts w:ascii="ＭＳ ゴシック" w:eastAsia="ＭＳ ゴシック" w:hAnsi="ＭＳ ゴシック" w:cs="ＭＳ ゴシック" w:hint="eastAsia"/>
          <w:lang w:eastAsia="zh-CN"/>
        </w:rPr>
        <w:t>。</w:t>
      </w:r>
    </w:p>
    <w:p w14:paraId="42FB22BA" w14:textId="77777777" w:rsidR="00514AC2" w:rsidRPr="00514AC2" w:rsidRDefault="00514AC2" w:rsidP="00514AC2">
      <w:pPr>
        <w:pStyle w:val="a3"/>
        <w:rPr>
          <w:rFonts w:ascii="ＭＳ ゴシック" w:eastAsia="ＭＳ ゴシック" w:hAnsi="ＭＳ ゴシック" w:cs="ＭＳ ゴシック"/>
          <w:lang w:eastAsia="zh-CN"/>
        </w:rPr>
      </w:pPr>
    </w:p>
    <w:p w14:paraId="3770221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3D8DB7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&lt;jaT0346&gt;エステルさんもモーリッツさんも、互いを気遣うがゆえに嘘を通そうとしている。</w:t>
      </w:r>
    </w:p>
    <w:p w14:paraId="116861E3" w14:textId="7CA8922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&lt;cnT0346&gt;艾斯蒂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和摩利茨先生相互之</w:t>
      </w:r>
      <w:r w:rsidRPr="00514AC2">
        <w:rPr>
          <w:rFonts w:ascii="Microsoft YaHei" w:eastAsia="Microsoft YaHei" w:hAnsi="Microsoft YaHei" w:cs="Microsoft YaHei" w:hint="eastAsia"/>
          <w:lang w:eastAsia="zh-CN"/>
        </w:rPr>
        <w:t>间</w:t>
      </w:r>
      <w:del w:id="382" w:author="hhh0578" w:date="2020-04-29T00:31:00Z">
        <w:r w:rsidRPr="00514AC2" w:rsidDel="00DF7A66">
          <w:rPr>
            <w:rFonts w:ascii="ＭＳ ゴシック" w:eastAsia="ＭＳ ゴシック" w:hAnsi="ＭＳ ゴシック" w:cs="ＭＳ ゴシック" w:hint="eastAsia"/>
            <w:lang w:eastAsia="zh-CN"/>
          </w:rPr>
          <w:delText>都在</w:delText>
        </w:r>
      </w:del>
      <w:r w:rsidRPr="00514AC2">
        <w:rPr>
          <w:rFonts w:ascii="Microsoft YaHei" w:eastAsia="Microsoft YaHei" w:hAnsi="Microsoft YaHei" w:cs="Microsoft YaHei" w:hint="eastAsia"/>
          <w:lang w:eastAsia="zh-CN"/>
        </w:rPr>
        <w:t>为对</w:t>
      </w:r>
      <w:r w:rsidRPr="00514AC2">
        <w:rPr>
          <w:rFonts w:ascii="ＭＳ ゴシック" w:eastAsia="ＭＳ ゴシック" w:hAnsi="ＭＳ ゴシック" w:cs="ＭＳ ゴシック" w:hint="eastAsia"/>
          <w:lang w:eastAsia="zh-CN"/>
        </w:rPr>
        <w:t>方着想</w:t>
      </w:r>
      <w:del w:id="383" w:author="hhh0578" w:date="2020-04-29T00:31:00Z">
        <w:r w:rsidRPr="00514AC2" w:rsidDel="00DF7A66">
          <w:rPr>
            <w:rFonts w:ascii="ＭＳ ゴシック" w:eastAsia="ＭＳ ゴシック" w:hAnsi="ＭＳ ゴシック" w:cs="ＭＳ ゴシック" w:hint="eastAsia"/>
            <w:lang w:eastAsia="zh-CN"/>
          </w:rPr>
          <w:delText>的基</w:delText>
        </w:r>
        <w:r w:rsidRPr="00514AC2" w:rsidDel="00DF7A66">
          <w:rPr>
            <w:rFonts w:ascii="Microsoft YaHei" w:eastAsia="Microsoft YaHei" w:hAnsi="Microsoft YaHei" w:cs="Microsoft YaHei" w:hint="eastAsia"/>
            <w:lang w:eastAsia="zh-CN"/>
          </w:rPr>
          <w:delText>础</w:delText>
        </w:r>
        <w:r w:rsidRPr="00514AC2" w:rsidDel="00DF7A66">
          <w:rPr>
            <w:rFonts w:ascii="ＭＳ ゴシック" w:eastAsia="ＭＳ ゴシック" w:hAnsi="ＭＳ ゴシック" w:cs="ＭＳ ゴシック" w:hint="eastAsia"/>
            <w:lang w:eastAsia="zh-CN"/>
          </w:rPr>
          <w:delText>上</w:delText>
        </w:r>
      </w:del>
      <w:ins w:id="384" w:author="hhh0578" w:date="2020-04-29T00:33:00Z">
        <w:r w:rsidR="00B61BC4">
          <w:rPr>
            <w:rFonts w:ascii="DengXian" w:eastAsia="DengXian" w:hAnsi="DengXian" w:cs="ＭＳ ゴシック" w:hint="eastAsia"/>
            <w:lang w:eastAsia="zh-CN"/>
          </w:rPr>
          <w:t>而</w:t>
        </w:r>
        <w:r w:rsidR="00B61BC4">
          <w:rPr>
            <w:rFonts w:ascii="Microsoft YaHei" w:eastAsia="Microsoft YaHei" w:hAnsi="Microsoft YaHei" w:cs="Microsoft YaHei" w:hint="eastAsia"/>
            <w:lang w:eastAsia="zh-CN"/>
          </w:rPr>
          <w:t>选择</w:t>
        </w:r>
      </w:ins>
      <w:r w:rsidRPr="00514AC2">
        <w:rPr>
          <w:rFonts w:ascii="Microsoft YaHei" w:eastAsia="Microsoft YaHei" w:hAnsi="Microsoft YaHei" w:cs="Microsoft YaHei" w:hint="eastAsia"/>
          <w:lang w:eastAsia="zh-CN"/>
        </w:rPr>
        <w:t>隐瞒对</w:t>
      </w:r>
      <w:r w:rsidRPr="00514AC2">
        <w:rPr>
          <w:rFonts w:ascii="ＭＳ ゴシック" w:eastAsia="ＭＳ ゴシック" w:hAnsi="ＭＳ ゴシック" w:cs="ＭＳ ゴシック" w:hint="eastAsia"/>
          <w:lang w:eastAsia="zh-CN"/>
        </w:rPr>
        <w:t>方。</w:t>
      </w:r>
    </w:p>
    <w:p w14:paraId="6C800C64" w14:textId="77777777" w:rsidR="00514AC2" w:rsidRPr="00514AC2" w:rsidRDefault="00514AC2" w:rsidP="00514AC2">
      <w:pPr>
        <w:pStyle w:val="a3"/>
        <w:rPr>
          <w:rFonts w:ascii="ＭＳ ゴシック" w:eastAsia="ＭＳ ゴシック" w:hAnsi="ＭＳ ゴシック" w:cs="ＭＳ ゴシック"/>
          <w:lang w:eastAsia="zh-CN"/>
        </w:rPr>
      </w:pPr>
    </w:p>
    <w:p w14:paraId="07684AB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70842F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&lt;jaT0347&gt;もし俺が「うん」と言ったら──</w:t>
      </w:r>
    </w:p>
    <w:p w14:paraId="22FD3BA5" w14:textId="2F22878B"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&lt;cnT0347&gt;如果我</w:t>
      </w:r>
      <w:ins w:id="385" w:author="hhh0578" w:date="2020-04-29T00:33:00Z">
        <w:r w:rsidR="00576069">
          <w:rPr>
            <w:rFonts w:ascii="DengXian" w:eastAsia="DengXian" w:hAnsi="DengXian" w:cs="ＭＳ ゴシック" w:hint="eastAsia"/>
            <w:lang w:eastAsia="zh-CN"/>
          </w:rPr>
          <w:t>在这</w:t>
        </w:r>
      </w:ins>
      <w:r w:rsidRPr="00514AC2">
        <w:rPr>
          <w:rFonts w:ascii="ＭＳ ゴシック" w:eastAsia="ＭＳ ゴシック" w:hAnsi="ＭＳ ゴシック" w:cs="ＭＳ ゴシック"/>
          <w:lang w:eastAsia="zh-CN"/>
        </w:rPr>
        <w:t>点</w:t>
      </w:r>
      <w:r w:rsidRPr="00514AC2">
        <w:rPr>
          <w:rFonts w:ascii="Microsoft YaHei" w:eastAsia="Microsoft YaHei" w:hAnsi="Microsoft YaHei" w:cs="Microsoft YaHei" w:hint="eastAsia"/>
          <w:lang w:eastAsia="zh-CN"/>
        </w:rPr>
        <w:t>头</w:t>
      </w:r>
      <w:del w:id="386" w:author="hhh0578" w:date="2020-04-29T00:33:00Z">
        <w:r w:rsidRPr="00514AC2" w:rsidDel="00576069">
          <w:rPr>
            <w:rFonts w:ascii="ＭＳ ゴシック" w:eastAsia="ＭＳ ゴシック" w:hAnsi="ＭＳ ゴシック" w:cs="ＭＳ ゴシック" w:hint="eastAsia"/>
            <w:lang w:eastAsia="zh-CN"/>
          </w:rPr>
          <w:delText>的</w:delText>
        </w:r>
        <w:r w:rsidRPr="00514AC2" w:rsidDel="00576069">
          <w:rPr>
            <w:rFonts w:ascii="Microsoft YaHei" w:eastAsia="Microsoft YaHei" w:hAnsi="Microsoft YaHei" w:cs="Microsoft YaHei" w:hint="eastAsia"/>
            <w:lang w:eastAsia="zh-CN"/>
          </w:rPr>
          <w:delText>话</w:delText>
        </w:r>
      </w:del>
      <w:r w:rsidRPr="00514AC2">
        <w:rPr>
          <w:rFonts w:ascii="ＭＳ ゴシック" w:eastAsia="ＭＳ ゴシック" w:hAnsi="ＭＳ ゴシック" w:cs="ＭＳ ゴシック"/>
          <w:lang w:eastAsia="zh-CN"/>
        </w:rPr>
        <w:t>──</w:t>
      </w:r>
    </w:p>
    <w:p w14:paraId="67E5FAD6" w14:textId="77777777" w:rsidR="00514AC2" w:rsidRPr="00514AC2" w:rsidRDefault="00514AC2" w:rsidP="00514AC2">
      <w:pPr>
        <w:pStyle w:val="a3"/>
        <w:rPr>
          <w:rFonts w:ascii="ＭＳ ゴシック" w:eastAsia="ＭＳ ゴシック" w:hAnsi="ＭＳ ゴシック" w:cs="ＭＳ ゴシック"/>
          <w:lang w:eastAsia="zh-CN"/>
        </w:rPr>
      </w:pPr>
    </w:p>
    <w:p w14:paraId="7CD4D2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B8A8B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&lt;jaT0348&gt;彼らの本当の気持ちはどこへ行ってしまうのだろう。</w:t>
      </w:r>
    </w:p>
    <w:p w14:paraId="5D165416" w14:textId="25FC03B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&lt;cnT0348&gt;他</w:t>
      </w:r>
      <w:r w:rsidRPr="00514AC2">
        <w:rPr>
          <w:rFonts w:ascii="Microsoft YaHei" w:eastAsia="Microsoft YaHei" w:hAnsi="Microsoft YaHei" w:cs="Microsoft YaHei" w:hint="eastAsia"/>
          <w:lang w:eastAsia="zh-CN"/>
        </w:rPr>
        <w:t>们</w:t>
      </w:r>
      <w:r w:rsidRPr="00514AC2">
        <w:rPr>
          <w:rFonts w:ascii="ＭＳ ゴシック" w:eastAsia="ＭＳ ゴシック" w:hAnsi="ＭＳ ゴシック" w:cs="ＭＳ ゴシック" w:hint="eastAsia"/>
          <w:lang w:eastAsia="zh-CN"/>
        </w:rPr>
        <w:t>的真正的心意会</w:t>
      </w:r>
      <w:ins w:id="387" w:author="hhh0578" w:date="2020-04-29T00:33:00Z">
        <w:r w:rsidR="00E67A75">
          <w:rPr>
            <w:rFonts w:ascii="DengXian" w:eastAsia="DengXian" w:hAnsi="DengXian" w:cs="ＭＳ ゴシック" w:hint="eastAsia"/>
            <w:lang w:eastAsia="zh-CN"/>
          </w:rPr>
          <w:t>怎么样呢</w:t>
        </w:r>
      </w:ins>
      <w:del w:id="388" w:author="hhh0578" w:date="2020-04-29T00:33:00Z">
        <w:r w:rsidRPr="00514AC2" w:rsidDel="00E67A75">
          <w:rPr>
            <w:rFonts w:ascii="ＭＳ ゴシック" w:eastAsia="ＭＳ ゴシック" w:hAnsi="ＭＳ ゴシック" w:cs="ＭＳ ゴシック" w:hint="eastAsia"/>
            <w:lang w:eastAsia="zh-CN"/>
          </w:rPr>
          <w:delText>去往何方呢</w:delText>
        </w:r>
      </w:del>
      <w:r w:rsidRPr="00514AC2">
        <w:rPr>
          <w:rFonts w:ascii="ＭＳ ゴシック" w:eastAsia="ＭＳ ゴシック" w:hAnsi="ＭＳ ゴシック" w:cs="ＭＳ ゴシック" w:hint="eastAsia"/>
          <w:lang w:eastAsia="zh-CN"/>
        </w:rPr>
        <w:t>。</w:t>
      </w:r>
    </w:p>
    <w:p w14:paraId="3CA4BEBD" w14:textId="77777777" w:rsidR="00514AC2" w:rsidRPr="00514AC2" w:rsidRDefault="00514AC2" w:rsidP="00514AC2">
      <w:pPr>
        <w:pStyle w:val="a3"/>
        <w:rPr>
          <w:rFonts w:ascii="ＭＳ ゴシック" w:eastAsia="ＭＳ ゴシック" w:hAnsi="ＭＳ ゴシック" w:cs="ＭＳ ゴシック"/>
          <w:lang w:eastAsia="zh-CN"/>
        </w:rPr>
      </w:pPr>
    </w:p>
    <w:p w14:paraId="17361DF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2288D9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&lt;jaT0349&gt;二人はずっと、本当のところをぶつけ合うことができなくなるのではないか。</w:t>
      </w:r>
    </w:p>
    <w:p w14:paraId="38CD5D55" w14:textId="3F9CBA5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&lt;cnT0349&gt;两人是不是就</w:t>
      </w:r>
      <w:del w:id="389" w:author="hhh0578" w:date="2020-04-29T00:35:00Z">
        <w:r w:rsidRPr="00514AC2" w:rsidDel="0022392E">
          <w:rPr>
            <w:rFonts w:ascii="ＭＳ ゴシック" w:eastAsia="ＭＳ ゴシック" w:hAnsi="ＭＳ ゴシック" w:cs="ＭＳ ゴシック"/>
            <w:lang w:eastAsia="zh-CN"/>
          </w:rPr>
          <w:delText>会</w:delText>
        </w:r>
      </w:del>
      <w:r w:rsidRPr="00514AC2">
        <w:rPr>
          <w:rFonts w:ascii="ＭＳ ゴシック" w:eastAsia="ＭＳ ゴシック" w:hAnsi="ＭＳ ゴシック" w:cs="ＭＳ ゴシック"/>
          <w:lang w:eastAsia="zh-CN"/>
        </w:rPr>
        <w:t>永</w:t>
      </w:r>
      <w:r w:rsidRPr="00514AC2">
        <w:rPr>
          <w:rFonts w:ascii="Microsoft YaHei" w:eastAsia="Microsoft YaHei" w:hAnsi="Microsoft YaHei" w:cs="Microsoft YaHei" w:hint="eastAsia"/>
          <w:lang w:eastAsia="zh-CN"/>
        </w:rPr>
        <w:t>远</w:t>
      </w:r>
      <w:r w:rsidRPr="00514AC2">
        <w:rPr>
          <w:rFonts w:ascii="ＭＳ ゴシック" w:eastAsia="ＭＳ ゴシック" w:hAnsi="ＭＳ ゴシック" w:cs="ＭＳ ゴシック" w:hint="eastAsia"/>
          <w:lang w:eastAsia="zh-CN"/>
        </w:rPr>
        <w:t>没法坦</w:t>
      </w:r>
      <w:r w:rsidRPr="00514AC2">
        <w:rPr>
          <w:rFonts w:ascii="Microsoft YaHei" w:eastAsia="Microsoft YaHei" w:hAnsi="Microsoft YaHei" w:cs="Microsoft YaHei" w:hint="eastAsia"/>
          <w:lang w:eastAsia="zh-CN"/>
        </w:rPr>
        <w:t>诚</w:t>
      </w:r>
      <w:r w:rsidRPr="00514AC2">
        <w:rPr>
          <w:rFonts w:ascii="ＭＳ ゴシック" w:eastAsia="ＭＳ ゴシック" w:hAnsi="ＭＳ ゴシック" w:cs="ＭＳ ゴシック" w:hint="eastAsia"/>
          <w:lang w:eastAsia="zh-CN"/>
        </w:rPr>
        <w:t>相</w:t>
      </w:r>
      <w:r w:rsidRPr="00514AC2">
        <w:rPr>
          <w:rFonts w:ascii="Microsoft YaHei" w:eastAsia="Microsoft YaHei" w:hAnsi="Microsoft YaHei" w:cs="Microsoft YaHei" w:hint="eastAsia"/>
          <w:lang w:eastAsia="zh-CN"/>
        </w:rPr>
        <w:t>对</w:t>
      </w:r>
      <w:r w:rsidRPr="00514AC2">
        <w:rPr>
          <w:rFonts w:ascii="ＭＳ ゴシック" w:eastAsia="ＭＳ ゴシック" w:hAnsi="ＭＳ ゴシック" w:cs="ＭＳ ゴシック" w:hint="eastAsia"/>
          <w:lang w:eastAsia="zh-CN"/>
        </w:rPr>
        <w:t>了</w:t>
      </w:r>
      <w:del w:id="390" w:author="hhh0578" w:date="2020-04-29T00:35:00Z">
        <w:r w:rsidRPr="00514AC2" w:rsidDel="0022392E">
          <w:rPr>
            <w:rFonts w:ascii="ＭＳ ゴシック" w:eastAsia="ＭＳ ゴシック" w:hAnsi="ＭＳ ゴシック" w:cs="ＭＳ ゴシック" w:hint="eastAsia"/>
            <w:lang w:eastAsia="zh-CN"/>
          </w:rPr>
          <w:delText>呢</w:delText>
        </w:r>
      </w:del>
      <w:r w:rsidRPr="00514AC2">
        <w:rPr>
          <w:rFonts w:ascii="ＭＳ ゴシック" w:eastAsia="ＭＳ ゴシック" w:hAnsi="ＭＳ ゴシック" w:cs="ＭＳ ゴシック" w:hint="eastAsia"/>
          <w:lang w:eastAsia="zh-CN"/>
        </w:rPr>
        <w:t>。</w:t>
      </w:r>
    </w:p>
    <w:p w14:paraId="3982608B" w14:textId="77777777" w:rsidR="00514AC2" w:rsidRPr="00514AC2" w:rsidRDefault="00514AC2" w:rsidP="00514AC2">
      <w:pPr>
        <w:pStyle w:val="a3"/>
        <w:rPr>
          <w:rFonts w:ascii="ＭＳ ゴシック" w:eastAsia="ＭＳ ゴシック" w:hAnsi="ＭＳ ゴシック" w:cs="ＭＳ ゴシック"/>
          <w:lang w:eastAsia="zh-CN"/>
        </w:rPr>
      </w:pPr>
    </w:p>
    <w:p w14:paraId="59BE861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D2B19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&lt;jaT0350&gt;……。</w:t>
      </w:r>
    </w:p>
    <w:p w14:paraId="79704C6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&lt;cnT0350&gt;……。</w:t>
      </w:r>
    </w:p>
    <w:p w14:paraId="6430BD0C" w14:textId="77777777" w:rsidR="00514AC2" w:rsidRPr="00514AC2" w:rsidRDefault="00514AC2" w:rsidP="00514AC2">
      <w:pPr>
        <w:pStyle w:val="a3"/>
        <w:rPr>
          <w:rFonts w:ascii="ＭＳ ゴシック" w:eastAsia="ＭＳ ゴシック" w:hAnsi="ＭＳ ゴシック" w:cs="ＭＳ ゴシック"/>
        </w:rPr>
      </w:pPr>
    </w:p>
    <w:p w14:paraId="3CD172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A196CA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&lt;jaT0351&gt;それでも俺は</w:t>
      </w:r>
    </w:p>
    <w:p w14:paraId="4C6AF7B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&lt;cnT0351&gt;但我</w:t>
      </w:r>
      <w:r w:rsidRPr="00514AC2">
        <w:rPr>
          <w:rFonts w:ascii="Microsoft YaHei" w:eastAsia="Microsoft YaHei" w:hAnsi="Microsoft YaHei" w:cs="Microsoft YaHei" w:hint="eastAsia"/>
        </w:rPr>
        <w:t>还</w:t>
      </w:r>
      <w:r w:rsidRPr="00514AC2">
        <w:rPr>
          <w:rFonts w:ascii="ＭＳ ゴシック" w:eastAsia="ＭＳ ゴシック" w:hAnsi="ＭＳ ゴシック" w:cs="ＭＳ ゴシック" w:hint="eastAsia"/>
        </w:rPr>
        <w:t>是</w:t>
      </w:r>
    </w:p>
    <w:p w14:paraId="3EAF3E7E" w14:textId="77777777" w:rsidR="00514AC2" w:rsidRPr="00514AC2" w:rsidRDefault="00514AC2" w:rsidP="00514AC2">
      <w:pPr>
        <w:pStyle w:val="a3"/>
        <w:rPr>
          <w:rFonts w:ascii="ＭＳ ゴシック" w:eastAsia="ＭＳ ゴシック" w:hAnsi="ＭＳ ゴシック" w:cs="ＭＳ ゴシック"/>
        </w:rPr>
      </w:pPr>
    </w:p>
    <w:p w14:paraId="63FD350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3E80B7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&lt;jaT0352&gt;「分かりました」</w:t>
      </w:r>
    </w:p>
    <w:p w14:paraId="780B7C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&lt;cnT0352&gt;「明白了」</w:t>
      </w:r>
    </w:p>
    <w:p w14:paraId="6BB48999" w14:textId="77777777" w:rsidR="00514AC2" w:rsidRPr="00514AC2" w:rsidRDefault="00514AC2" w:rsidP="00514AC2">
      <w:pPr>
        <w:pStyle w:val="a3"/>
        <w:rPr>
          <w:rFonts w:ascii="ＭＳ ゴシック" w:eastAsia="ＭＳ ゴシック" w:hAnsi="ＭＳ ゴシック" w:cs="ＭＳ ゴシック"/>
        </w:rPr>
      </w:pPr>
    </w:p>
    <w:p w14:paraId="080FB4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D9B172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&lt;jaT0353&gt;と、答えた。</w:t>
      </w:r>
    </w:p>
    <w:p w14:paraId="21D3C6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&lt;cnT0353&gt;</w:t>
      </w:r>
      <w:r w:rsidRPr="00514AC2">
        <w:rPr>
          <w:rFonts w:ascii="Microsoft YaHei" w:eastAsia="Microsoft YaHei" w:hAnsi="Microsoft YaHei" w:cs="Microsoft YaHei" w:hint="eastAsia"/>
        </w:rPr>
        <w:t>这</w:t>
      </w:r>
      <w:r w:rsidRPr="00514AC2">
        <w:rPr>
          <w:rFonts w:ascii="ＭＳ ゴシック" w:eastAsia="ＭＳ ゴシック" w:hAnsi="ＭＳ ゴシック" w:cs="ＭＳ ゴシック" w:hint="eastAsia"/>
        </w:rPr>
        <w:t>么回答了。</w:t>
      </w:r>
    </w:p>
    <w:p w14:paraId="5472F118" w14:textId="77777777" w:rsidR="00514AC2" w:rsidRPr="00514AC2" w:rsidRDefault="00514AC2" w:rsidP="00514AC2">
      <w:pPr>
        <w:pStyle w:val="a3"/>
        <w:rPr>
          <w:rFonts w:ascii="ＭＳ ゴシック" w:eastAsia="ＭＳ ゴシック" w:hAnsi="ＭＳ ゴシック" w:cs="ＭＳ ゴシック"/>
        </w:rPr>
      </w:pPr>
    </w:p>
    <w:p w14:paraId="5898025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A9E3DD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&lt;jaT0354&gt;二人の思いがとてもはかなく美しいものに思えて、汚すことができなかったのだ。</w:t>
      </w:r>
    </w:p>
    <w:p w14:paraId="03B7151C" w14:textId="70CB458A" w:rsidR="00514AC2" w:rsidRPr="00276400" w:rsidRDefault="00514AC2" w:rsidP="00514AC2">
      <w:pPr>
        <w:pStyle w:val="a3"/>
        <w:rPr>
          <w:rFonts w:ascii="ＭＳ ゴシック" w:eastAsia="DengXian" w:hAnsi="ＭＳ ゴシック" w:cs="ＭＳ ゴシック"/>
          <w:lang w:eastAsia="zh-CN"/>
        </w:rPr>
      </w:pPr>
      <w:r w:rsidRPr="00514AC2">
        <w:rPr>
          <w:rFonts w:ascii="ＭＳ ゴシック" w:eastAsia="ＭＳ ゴシック" w:hAnsi="ＭＳ ゴシック" w:cs="ＭＳ ゴシック"/>
          <w:lang w:eastAsia="zh-CN"/>
        </w:rPr>
        <w:t>&lt;cnT0354&gt;二人的想法如此脆弱又高</w:t>
      </w:r>
      <w:r w:rsidRPr="00514AC2">
        <w:rPr>
          <w:rFonts w:ascii="Microsoft YaHei" w:eastAsia="Microsoft YaHei" w:hAnsi="Microsoft YaHei" w:cs="Microsoft YaHei" w:hint="eastAsia"/>
          <w:lang w:eastAsia="zh-CN"/>
        </w:rPr>
        <w:t>洁</w:t>
      </w:r>
      <w:r w:rsidRPr="00514AC2">
        <w:rPr>
          <w:rFonts w:ascii="ＭＳ ゴシック" w:eastAsia="ＭＳ ゴシック" w:hAnsi="ＭＳ ゴシック" w:cs="ＭＳ ゴシック" w:hint="eastAsia"/>
          <w:lang w:eastAsia="zh-CN"/>
        </w:rPr>
        <w:t>，</w:t>
      </w:r>
      <w:ins w:id="391" w:author="hhh0578" w:date="2020-04-29T00:45:00Z">
        <w:r w:rsidR="0080681A">
          <w:rPr>
            <w:rFonts w:ascii="ＭＳ ゴシック" w:eastAsia="DengXian" w:hAnsi="ＭＳ ゴシック" w:cs="ＭＳ ゴシック" w:hint="eastAsia"/>
            <w:lang w:eastAsia="zh-CN"/>
          </w:rPr>
          <w:t>我不忍打破这份</w:t>
        </w:r>
        <w:r w:rsidR="005B0DFB">
          <w:rPr>
            <w:rFonts w:ascii="ＭＳ ゴシック" w:eastAsia="DengXian" w:hAnsi="ＭＳ ゴシック" w:cs="ＭＳ ゴシック" w:hint="eastAsia"/>
            <w:lang w:eastAsia="zh-CN"/>
          </w:rPr>
          <w:t>美丽</w:t>
        </w:r>
        <w:r w:rsidR="0080681A" w:rsidRPr="00514AC2" w:rsidDel="0080681A">
          <w:rPr>
            <w:rFonts w:ascii="Microsoft YaHei" w:eastAsia="Microsoft YaHei" w:hAnsi="Microsoft YaHei" w:cs="Microsoft YaHei" w:hint="eastAsia"/>
            <w:lang w:eastAsia="zh-CN"/>
          </w:rPr>
          <w:t xml:space="preserve"> </w:t>
        </w:r>
      </w:ins>
      <w:del w:id="392" w:author="hhh0578" w:date="2020-04-29T00:45:00Z">
        <w:r w:rsidRPr="00514AC2" w:rsidDel="0080681A">
          <w:rPr>
            <w:rFonts w:ascii="Microsoft YaHei" w:eastAsia="Microsoft YaHei" w:hAnsi="Microsoft YaHei" w:cs="Microsoft YaHei" w:hint="eastAsia"/>
            <w:lang w:eastAsia="zh-CN"/>
          </w:rPr>
          <w:delText>岂</w:delText>
        </w:r>
        <w:r w:rsidRPr="00514AC2" w:rsidDel="0080681A">
          <w:rPr>
            <w:rFonts w:ascii="ＭＳ ゴシック" w:eastAsia="ＭＳ ゴシック" w:hAnsi="ＭＳ ゴシック" w:cs="ＭＳ ゴシック" w:hint="eastAsia"/>
            <w:lang w:eastAsia="zh-CN"/>
          </w:rPr>
          <w:delText>有我插手的余地？</w:delText>
        </w:r>
      </w:del>
    </w:p>
    <w:p w14:paraId="21B188E6" w14:textId="77777777" w:rsidR="00514AC2" w:rsidRPr="00514AC2" w:rsidRDefault="00514AC2" w:rsidP="00514AC2">
      <w:pPr>
        <w:pStyle w:val="a3"/>
        <w:rPr>
          <w:rFonts w:ascii="ＭＳ ゴシック" w:eastAsia="ＭＳ ゴシック" w:hAnsi="ＭＳ ゴシック" w:cs="ＭＳ ゴシック"/>
          <w:lang w:eastAsia="zh-CN"/>
        </w:rPr>
      </w:pPr>
    </w:p>
    <w:p w14:paraId="32DD9C1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ABA3B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&lt;jaT0355&gt;「ありがとうございます」</w:t>
      </w:r>
    </w:p>
    <w:p w14:paraId="5599F2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&lt;cnT0355&gt;「非常感</w:t>
      </w:r>
      <w:r w:rsidRPr="00514AC2">
        <w:rPr>
          <w:rFonts w:ascii="Microsoft YaHei" w:eastAsia="Microsoft YaHei" w:hAnsi="Microsoft YaHei" w:cs="Microsoft YaHei" w:hint="eastAsia"/>
        </w:rPr>
        <w:t>谢</w:t>
      </w:r>
      <w:r w:rsidRPr="00514AC2">
        <w:rPr>
          <w:rFonts w:ascii="ＭＳ ゴシック" w:eastAsia="ＭＳ ゴシック" w:hAnsi="ＭＳ ゴシック" w:cs="ＭＳ ゴシック" w:hint="eastAsia"/>
        </w:rPr>
        <w:t>」</w:t>
      </w:r>
    </w:p>
    <w:p w14:paraId="0E094372" w14:textId="77777777" w:rsidR="00514AC2" w:rsidRPr="00514AC2" w:rsidRDefault="00514AC2" w:rsidP="00514AC2">
      <w:pPr>
        <w:pStyle w:val="a3"/>
        <w:rPr>
          <w:rFonts w:ascii="ＭＳ ゴシック" w:eastAsia="ＭＳ ゴシック" w:hAnsi="ＭＳ ゴシック" w:cs="ＭＳ ゴシック"/>
        </w:rPr>
      </w:pPr>
    </w:p>
    <w:p w14:paraId="146D1B9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8C966D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&lt;jaT0356&gt;「いえ」</w:t>
      </w:r>
    </w:p>
    <w:p w14:paraId="217C572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&lt;cnT0356&gt;「不用</w:t>
      </w:r>
      <w:r w:rsidRPr="00514AC2">
        <w:rPr>
          <w:rFonts w:ascii="Microsoft YaHei" w:eastAsia="Microsoft YaHei" w:hAnsi="Microsoft YaHei" w:cs="Microsoft YaHei" w:hint="eastAsia"/>
        </w:rPr>
        <w:t>谢</w:t>
      </w:r>
      <w:r w:rsidRPr="00514AC2">
        <w:rPr>
          <w:rFonts w:ascii="ＭＳ ゴシック" w:eastAsia="ＭＳ ゴシック" w:hAnsi="ＭＳ ゴシック" w:cs="ＭＳ ゴシック" w:hint="eastAsia"/>
        </w:rPr>
        <w:t>」</w:t>
      </w:r>
    </w:p>
    <w:p w14:paraId="3A271F7F" w14:textId="77777777" w:rsidR="00514AC2" w:rsidRPr="00514AC2" w:rsidRDefault="00514AC2" w:rsidP="00514AC2">
      <w:pPr>
        <w:pStyle w:val="a3"/>
        <w:rPr>
          <w:rFonts w:ascii="ＭＳ ゴシック" w:eastAsia="ＭＳ ゴシック" w:hAnsi="ＭＳ ゴシック" w:cs="ＭＳ ゴシック"/>
        </w:rPr>
      </w:pPr>
    </w:p>
    <w:p w14:paraId="09F01FC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C01056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&lt;jaT0357&gt;「でもいいんですか、地球人にこんなこと話しちゃって？」</w:t>
      </w:r>
    </w:p>
    <w:p w14:paraId="2E399CB5" w14:textId="7CC9394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&lt;cnT0357&gt;「不</w:t>
      </w:r>
      <w:r w:rsidRPr="00514AC2">
        <w:rPr>
          <w:rFonts w:ascii="Microsoft YaHei" w:eastAsia="Microsoft YaHei" w:hAnsi="Microsoft YaHei" w:cs="Microsoft YaHei" w:hint="eastAsia"/>
          <w:lang w:eastAsia="zh-CN"/>
        </w:rPr>
        <w:t>过</w:t>
      </w:r>
      <w:r w:rsidRPr="00514AC2">
        <w:rPr>
          <w:rFonts w:ascii="ＭＳ ゴシック" w:eastAsia="ＭＳ ゴシック" w:hAnsi="ＭＳ ゴシック" w:cs="ＭＳ ゴシック" w:hint="eastAsia"/>
          <w:lang w:eastAsia="zh-CN"/>
        </w:rPr>
        <w:t>没</w:t>
      </w:r>
      <w:r w:rsidRPr="00514AC2">
        <w:rPr>
          <w:rFonts w:ascii="Microsoft YaHei" w:eastAsia="Microsoft YaHei" w:hAnsi="Microsoft YaHei" w:cs="Microsoft YaHei" w:hint="eastAsia"/>
          <w:lang w:eastAsia="zh-CN"/>
        </w:rPr>
        <w:t>问题吗</w:t>
      </w:r>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对</w:t>
      </w:r>
      <w:r w:rsidRPr="00514AC2">
        <w:rPr>
          <w:rFonts w:ascii="ＭＳ ゴシック" w:eastAsia="ＭＳ ゴシック" w:hAnsi="ＭＳ ゴシック" w:cs="ＭＳ ゴシック" w:hint="eastAsia"/>
          <w:lang w:eastAsia="zh-CN"/>
        </w:rPr>
        <w:t>地球人的我</w:t>
      </w:r>
      <w:r w:rsidRPr="00514AC2">
        <w:rPr>
          <w:rFonts w:ascii="Microsoft YaHei" w:eastAsia="Microsoft YaHei" w:hAnsi="Microsoft YaHei" w:cs="Microsoft YaHei" w:hint="eastAsia"/>
          <w:lang w:eastAsia="zh-CN"/>
        </w:rPr>
        <w:t>说这</w:t>
      </w:r>
      <w:r w:rsidRPr="00514AC2">
        <w:rPr>
          <w:rFonts w:ascii="ＭＳ ゴシック" w:eastAsia="ＭＳ ゴシック" w:hAnsi="ＭＳ ゴシック" w:cs="ＭＳ ゴシック" w:hint="eastAsia"/>
          <w:lang w:eastAsia="zh-CN"/>
        </w:rPr>
        <w:t>些</w:t>
      </w:r>
      <w:ins w:id="393" w:author="hhh0578" w:date="2020-04-29T00:46:00Z">
        <w:r w:rsidR="00601DAC">
          <w:rPr>
            <w:rFonts w:ascii="DengXian" w:eastAsia="DengXian" w:hAnsi="DengXian" w:cs="ＭＳ ゴシック" w:hint="eastAsia"/>
            <w:lang w:eastAsia="zh-CN"/>
          </w:rPr>
          <w:t>。</w:t>
        </w:r>
      </w:ins>
      <w:del w:id="394" w:author="hhh0578" w:date="2020-04-29T00:46:00Z">
        <w:r w:rsidRPr="00514AC2" w:rsidDel="008A17D9">
          <w:rPr>
            <w:rFonts w:ascii="ＭＳ ゴシック" w:eastAsia="ＭＳ ゴシック" w:hAnsi="ＭＳ ゴシック" w:cs="ＭＳ ゴシック" w:hint="eastAsia"/>
            <w:lang w:eastAsia="zh-CN"/>
          </w:rPr>
          <w:delText>？</w:delText>
        </w:r>
      </w:del>
      <w:r w:rsidRPr="00514AC2">
        <w:rPr>
          <w:rFonts w:ascii="ＭＳ ゴシック" w:eastAsia="ＭＳ ゴシック" w:hAnsi="ＭＳ ゴシック" w:cs="ＭＳ ゴシック" w:hint="eastAsia"/>
          <w:lang w:eastAsia="zh-CN"/>
        </w:rPr>
        <w:t>」</w:t>
      </w:r>
    </w:p>
    <w:p w14:paraId="733DA67D" w14:textId="77777777" w:rsidR="00514AC2" w:rsidRPr="00514AC2" w:rsidRDefault="00514AC2" w:rsidP="00514AC2">
      <w:pPr>
        <w:pStyle w:val="a3"/>
        <w:rPr>
          <w:rFonts w:ascii="ＭＳ ゴシック" w:eastAsia="ＭＳ ゴシック" w:hAnsi="ＭＳ ゴシック" w:cs="ＭＳ ゴシック"/>
          <w:lang w:eastAsia="zh-CN"/>
        </w:rPr>
      </w:pPr>
    </w:p>
    <w:p w14:paraId="1F29085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431C00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&lt;jaT0358&gt;「聞いてからそんなことを言わないで下さい」</w:t>
      </w:r>
    </w:p>
    <w:p w14:paraId="03A1B9BF"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&lt;cnT0358&gt;「不要听完了才</w:t>
      </w:r>
      <w:r w:rsidRPr="00514AC2">
        <w:rPr>
          <w:rFonts w:ascii="Microsoft YaHei" w:eastAsia="Microsoft YaHei" w:hAnsi="Microsoft YaHei" w:cs="Microsoft YaHei" w:hint="eastAsia"/>
          <w:lang w:eastAsia="zh-CN"/>
        </w:rPr>
        <w:t>问这</w:t>
      </w:r>
      <w:r w:rsidRPr="00514AC2">
        <w:rPr>
          <w:rFonts w:ascii="ＭＳ ゴシック" w:eastAsia="ＭＳ ゴシック" w:hAnsi="ＭＳ ゴシック" w:cs="ＭＳ ゴシック" w:hint="eastAsia"/>
          <w:lang w:eastAsia="zh-CN"/>
        </w:rPr>
        <w:t>个</w:t>
      </w:r>
      <w:r w:rsidRPr="00514AC2">
        <w:rPr>
          <w:rFonts w:ascii="Microsoft YaHei" w:eastAsia="Microsoft YaHei" w:hAnsi="Microsoft YaHei" w:cs="Microsoft YaHei" w:hint="eastAsia"/>
          <w:lang w:eastAsia="zh-CN"/>
        </w:rPr>
        <w:t>问题</w:t>
      </w:r>
      <w:r w:rsidRPr="00514AC2">
        <w:rPr>
          <w:rFonts w:ascii="ＭＳ ゴシック" w:eastAsia="ＭＳ ゴシック" w:hAnsi="ＭＳ ゴシック" w:cs="ＭＳ ゴシック" w:hint="eastAsia"/>
          <w:lang w:eastAsia="zh-CN"/>
        </w:rPr>
        <w:t>」</w:t>
      </w:r>
    </w:p>
    <w:p w14:paraId="6E5F9400" w14:textId="77777777" w:rsidR="00514AC2" w:rsidRPr="00514AC2" w:rsidRDefault="00514AC2" w:rsidP="00514AC2">
      <w:pPr>
        <w:pStyle w:val="a3"/>
        <w:rPr>
          <w:rFonts w:ascii="ＭＳ ゴシック" w:eastAsia="ＭＳ ゴシック" w:hAnsi="ＭＳ ゴシック" w:cs="ＭＳ ゴシック"/>
          <w:lang w:eastAsia="zh-CN"/>
        </w:rPr>
      </w:pPr>
    </w:p>
    <w:p w14:paraId="63BDA60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D9664A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&lt;jaT0359&gt;「その場の勢いというものです」</w:t>
      </w:r>
    </w:p>
    <w:p w14:paraId="0DA14BC5" w14:textId="4F5AFAA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&lt;cnT0359&gt;「</w:t>
      </w:r>
      <w:del w:id="395" w:author="hhh0578" w:date="2020-04-29T00:47:00Z">
        <w:r w:rsidRPr="00514AC2" w:rsidDel="007765BC">
          <w:rPr>
            <w:rFonts w:ascii="Microsoft YaHei" w:eastAsia="Microsoft YaHei" w:hAnsi="Microsoft YaHei" w:cs="Microsoft YaHei" w:hint="eastAsia"/>
            <w:lang w:eastAsia="zh-CN"/>
          </w:rPr>
          <w:delText>顺势</w:delText>
        </w:r>
        <w:r w:rsidRPr="00514AC2" w:rsidDel="007765BC">
          <w:rPr>
            <w:rFonts w:ascii="DengXian" w:eastAsia="DengXian" w:hAnsi="DengXian" w:cs="ＭＳ ゴシック" w:hint="eastAsia"/>
            <w:lang w:eastAsia="zh-CN"/>
          </w:rPr>
          <w:delText>而</w:delText>
        </w:r>
        <w:r w:rsidRPr="00514AC2" w:rsidDel="007765BC">
          <w:rPr>
            <w:rFonts w:ascii="Microsoft YaHei" w:eastAsia="Microsoft YaHei" w:hAnsi="Microsoft YaHei" w:cs="Microsoft YaHei" w:hint="eastAsia"/>
            <w:lang w:eastAsia="zh-CN"/>
          </w:rPr>
          <w:delText>为罢</w:delText>
        </w:r>
        <w:r w:rsidRPr="00514AC2" w:rsidDel="007765BC">
          <w:rPr>
            <w:rFonts w:ascii="DengXian" w:eastAsia="DengXian" w:hAnsi="DengXian" w:cs="ＭＳ ゴシック" w:hint="eastAsia"/>
            <w:lang w:eastAsia="zh-CN"/>
          </w:rPr>
          <w:delText>了</w:delText>
        </w:r>
      </w:del>
      <w:ins w:id="396" w:author="hhh0578" w:date="2020-04-29T00:47:00Z">
        <w:r w:rsidR="007765BC">
          <w:rPr>
            <w:rFonts w:ascii="Microsoft YaHei" w:eastAsia="Microsoft YaHei" w:hAnsi="Microsoft YaHei" w:cs="Microsoft YaHei" w:hint="eastAsia"/>
            <w:lang w:eastAsia="zh-CN"/>
          </w:rPr>
          <w:t>不过是一时冲动</w:t>
        </w:r>
      </w:ins>
      <w:r w:rsidRPr="00514AC2">
        <w:rPr>
          <w:rFonts w:ascii="ＭＳ ゴシック" w:eastAsia="ＭＳ ゴシック" w:hAnsi="ＭＳ ゴシック" w:cs="ＭＳ ゴシック" w:hint="eastAsia"/>
          <w:lang w:eastAsia="zh-CN"/>
        </w:rPr>
        <w:t>」</w:t>
      </w:r>
    </w:p>
    <w:p w14:paraId="7FE46F0C" w14:textId="77777777" w:rsidR="00514AC2" w:rsidRPr="00514AC2" w:rsidRDefault="00514AC2" w:rsidP="00514AC2">
      <w:pPr>
        <w:pStyle w:val="a3"/>
        <w:rPr>
          <w:rFonts w:ascii="ＭＳ ゴシック" w:eastAsia="ＭＳ ゴシック" w:hAnsi="ＭＳ ゴシック" w:cs="ＭＳ ゴシック"/>
          <w:lang w:eastAsia="zh-CN"/>
        </w:rPr>
      </w:pPr>
    </w:p>
    <w:p w14:paraId="79851F2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30A49C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&lt;jaT0360&gt;エステルさんから「その場の勢い」なんて台詞が出るとは思わなかった。</w:t>
      </w:r>
    </w:p>
    <w:p w14:paraId="3CBD534D" w14:textId="7291C2E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&lt;cnT0360&gt;不敢想象艾斯蒂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口中会出</w:t>
      </w:r>
      <w:r w:rsidRPr="00514AC2">
        <w:rPr>
          <w:rFonts w:ascii="Microsoft YaHei" w:eastAsia="Microsoft YaHei" w:hAnsi="Microsoft YaHei" w:cs="Microsoft YaHei" w:hint="eastAsia"/>
          <w:lang w:eastAsia="zh-CN"/>
        </w:rPr>
        <w:t>现</w:t>
      </w:r>
      <w:r w:rsidRPr="00514AC2">
        <w:rPr>
          <w:rFonts w:ascii="ＭＳ ゴシック" w:eastAsia="ＭＳ ゴシック" w:hAnsi="ＭＳ ゴシック" w:cs="ＭＳ ゴシック" w:hint="eastAsia"/>
          <w:lang w:eastAsia="zh-CN"/>
        </w:rPr>
        <w:t>「</w:t>
      </w:r>
      <w:del w:id="397" w:author="hhh0578" w:date="2020-04-29T00:47:00Z">
        <w:r w:rsidRPr="00514AC2" w:rsidDel="005C5958">
          <w:rPr>
            <w:rFonts w:ascii="Microsoft YaHei" w:eastAsia="Microsoft YaHei" w:hAnsi="Microsoft YaHei" w:cs="Microsoft YaHei" w:hint="eastAsia"/>
            <w:lang w:eastAsia="zh-CN"/>
          </w:rPr>
          <w:delText>顺势</w:delText>
        </w:r>
        <w:r w:rsidRPr="00514AC2" w:rsidDel="005C5958">
          <w:rPr>
            <w:rFonts w:ascii="DengXian" w:eastAsia="DengXian" w:hAnsi="DengXian" w:cs="ＭＳ ゴシック" w:hint="eastAsia"/>
            <w:lang w:eastAsia="zh-CN"/>
          </w:rPr>
          <w:delText>而</w:delText>
        </w:r>
        <w:r w:rsidRPr="00514AC2" w:rsidDel="005C5958">
          <w:rPr>
            <w:rFonts w:ascii="Microsoft YaHei" w:eastAsia="Microsoft YaHei" w:hAnsi="Microsoft YaHei" w:cs="Microsoft YaHei" w:hint="eastAsia"/>
            <w:lang w:eastAsia="zh-CN"/>
          </w:rPr>
          <w:delText>为</w:delText>
        </w:r>
      </w:del>
      <w:ins w:id="398" w:author="hhh0578" w:date="2020-04-29T00:47:00Z">
        <w:r w:rsidR="005C5958">
          <w:rPr>
            <w:rFonts w:ascii="Microsoft YaHei" w:eastAsia="Microsoft YaHei" w:hAnsi="Microsoft YaHei" w:cs="Microsoft YaHei" w:hint="eastAsia"/>
            <w:lang w:eastAsia="zh-CN"/>
          </w:rPr>
          <w:t>一时冲动</w:t>
        </w:r>
      </w:ins>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这</w:t>
      </w:r>
      <w:ins w:id="399" w:author="hhh0578" w:date="2020-04-29T00:47:00Z">
        <w:r w:rsidR="000073EC">
          <w:rPr>
            <w:rFonts w:ascii="ＭＳ ゴシック" w:eastAsia="DengXian" w:hAnsi="ＭＳ ゴシック" w:cs="ＭＳ ゴシック" w:hint="eastAsia"/>
            <w:lang w:eastAsia="zh-CN"/>
          </w:rPr>
          <w:t>个</w:t>
        </w:r>
      </w:ins>
      <w:del w:id="400" w:author="hhh0578" w:date="2020-04-29T00:47:00Z">
        <w:r w:rsidRPr="00514AC2" w:rsidDel="000073EC">
          <w:rPr>
            <w:rFonts w:ascii="Microsoft YaHei" w:eastAsia="Microsoft YaHei" w:hAnsi="Microsoft YaHei" w:cs="Microsoft YaHei" w:hint="eastAsia"/>
            <w:lang w:eastAsia="zh-CN"/>
          </w:rPr>
          <w:delText>样</w:delText>
        </w:r>
        <w:r w:rsidRPr="00514AC2" w:rsidDel="000073EC">
          <w:rPr>
            <w:rFonts w:ascii="ＭＳ ゴシック" w:eastAsia="ＭＳ ゴシック" w:hAnsi="ＭＳ ゴシック" w:cs="ＭＳ ゴシック" w:hint="eastAsia"/>
            <w:lang w:eastAsia="zh-CN"/>
          </w:rPr>
          <w:delText>的台</w:delText>
        </w:r>
      </w:del>
      <w:r w:rsidRPr="00514AC2">
        <w:rPr>
          <w:rFonts w:ascii="Microsoft YaHei" w:eastAsia="Microsoft YaHei" w:hAnsi="Microsoft YaHei" w:cs="Microsoft YaHei" w:hint="eastAsia"/>
          <w:lang w:eastAsia="zh-CN"/>
        </w:rPr>
        <w:t>词</w:t>
      </w:r>
      <w:r w:rsidRPr="00514AC2">
        <w:rPr>
          <w:rFonts w:ascii="ＭＳ ゴシック" w:eastAsia="ＭＳ ゴシック" w:hAnsi="ＭＳ ゴシック" w:cs="ＭＳ ゴシック" w:hint="eastAsia"/>
          <w:lang w:eastAsia="zh-CN"/>
        </w:rPr>
        <w:t>。</w:t>
      </w:r>
    </w:p>
    <w:p w14:paraId="46317C0E" w14:textId="77777777" w:rsidR="00514AC2" w:rsidRPr="00514AC2" w:rsidRDefault="00514AC2" w:rsidP="00514AC2">
      <w:pPr>
        <w:pStyle w:val="a3"/>
        <w:rPr>
          <w:rFonts w:ascii="ＭＳ ゴシック" w:eastAsia="ＭＳ ゴシック" w:hAnsi="ＭＳ ゴシック" w:cs="ＭＳ ゴシック"/>
          <w:lang w:eastAsia="zh-CN"/>
        </w:rPr>
      </w:pPr>
    </w:p>
    <w:p w14:paraId="7370EFB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EA9160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&lt;jaT0361&gt;「それに、ある程度はお互いを知っておかないと、今後の活動に支障が出るでしょう？」</w:t>
      </w:r>
    </w:p>
    <w:p w14:paraId="47BEB63A" w14:textId="1C0F292A"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lang w:eastAsia="zh-CN"/>
        </w:rPr>
        <w:t>&lt;cnT0361&gt;「而且，</w:t>
      </w:r>
      <w:del w:id="401" w:author="hhh0578" w:date="2020-04-29T00:47:00Z">
        <w:r w:rsidRPr="00514AC2" w:rsidDel="00D5093B">
          <w:rPr>
            <w:rFonts w:ascii="DengXian" w:eastAsia="DengXian" w:hAnsi="DengXian" w:cs="ＭＳ ゴシック" w:hint="eastAsia"/>
            <w:lang w:eastAsia="zh-CN"/>
          </w:rPr>
          <w:delText>双方不在一定程度上相互了解的</w:delText>
        </w:r>
        <w:r w:rsidRPr="00514AC2" w:rsidDel="00D5093B">
          <w:rPr>
            <w:rFonts w:ascii="Microsoft YaHei" w:eastAsia="Microsoft YaHei" w:hAnsi="Microsoft YaHei" w:cs="Microsoft YaHei" w:hint="eastAsia"/>
            <w:lang w:eastAsia="zh-CN"/>
          </w:rPr>
          <w:delText>话</w:delText>
        </w:r>
      </w:del>
      <w:ins w:id="402" w:author="hhh0578" w:date="2020-04-29T00:47:00Z">
        <w:r w:rsidR="00D5093B">
          <w:rPr>
            <w:rFonts w:ascii="DengXian" w:eastAsia="DengXian" w:hAnsi="DengXian" w:cs="ＭＳ ゴシック" w:hint="eastAsia"/>
            <w:lang w:eastAsia="zh-CN"/>
          </w:rPr>
          <w:t>彼此若是没有一定的了解</w:t>
        </w:r>
      </w:ins>
      <w:r w:rsidRPr="00514AC2">
        <w:rPr>
          <w:rFonts w:ascii="ＭＳ ゴシック" w:eastAsia="ＭＳ ゴシック" w:hAnsi="ＭＳ ゴシック" w:cs="ＭＳ ゴシック" w:hint="eastAsia"/>
          <w:lang w:eastAsia="zh-CN"/>
        </w:rPr>
        <w:t>，今后的活</w:t>
      </w:r>
      <w:r w:rsidRPr="00514AC2">
        <w:rPr>
          <w:rFonts w:ascii="Microsoft YaHei" w:eastAsia="Microsoft YaHei" w:hAnsi="Microsoft YaHei" w:cs="Microsoft YaHei" w:hint="eastAsia"/>
          <w:lang w:eastAsia="zh-CN"/>
        </w:rPr>
        <w:t>动</w:t>
      </w:r>
      <w:r w:rsidRPr="00514AC2">
        <w:rPr>
          <w:rFonts w:ascii="ＭＳ ゴシック" w:eastAsia="ＭＳ ゴシック" w:hAnsi="ＭＳ ゴシック" w:cs="ＭＳ ゴシック" w:hint="eastAsia"/>
          <w:lang w:eastAsia="zh-CN"/>
        </w:rPr>
        <w:t>很容易出</w:t>
      </w:r>
      <w:r w:rsidRPr="00514AC2">
        <w:rPr>
          <w:rFonts w:ascii="Microsoft YaHei" w:eastAsia="Microsoft YaHei" w:hAnsi="Microsoft YaHei" w:cs="Microsoft YaHei" w:hint="eastAsia"/>
          <w:lang w:eastAsia="zh-CN"/>
        </w:rPr>
        <w:t>问题</w:t>
      </w:r>
      <w:ins w:id="403" w:author="hhh0578" w:date="2020-04-29T00:47:00Z">
        <w:r w:rsidR="00CB0933">
          <w:rPr>
            <w:rFonts w:ascii="ＭＳ ゴシック" w:eastAsia="DengXian" w:hAnsi="ＭＳ ゴシック" w:cs="ＭＳ ゴシック" w:hint="eastAsia"/>
            <w:lang w:eastAsia="zh-CN"/>
          </w:rPr>
          <w:t>吧？</w:t>
        </w:r>
      </w:ins>
      <w:del w:id="404" w:author="hhh0578" w:date="2020-04-29T00:47:00Z">
        <w:r w:rsidRPr="00514AC2" w:rsidDel="00CB0933">
          <w:rPr>
            <w:rFonts w:ascii="ＭＳ ゴシック" w:eastAsia="ＭＳ ゴシック" w:hAnsi="ＭＳ ゴシック" w:cs="ＭＳ ゴシック" w:hint="eastAsia"/>
            <w:lang w:eastAsia="zh-CN"/>
          </w:rPr>
          <w:delText>。</w:delText>
        </w:r>
      </w:del>
      <w:r w:rsidRPr="00514AC2">
        <w:rPr>
          <w:rFonts w:ascii="ＭＳ ゴシック" w:eastAsia="ＭＳ ゴシック" w:hAnsi="ＭＳ ゴシック" w:cs="ＭＳ ゴシック" w:hint="eastAsia"/>
        </w:rPr>
        <w:t>」</w:t>
      </w:r>
    </w:p>
    <w:p w14:paraId="7A61A4EF" w14:textId="77777777" w:rsidR="00514AC2" w:rsidRPr="00514AC2" w:rsidRDefault="00514AC2" w:rsidP="00514AC2">
      <w:pPr>
        <w:pStyle w:val="a3"/>
        <w:rPr>
          <w:rFonts w:ascii="ＭＳ ゴシック" w:eastAsia="ＭＳ ゴシック" w:hAnsi="ＭＳ ゴシック" w:cs="ＭＳ ゴシック"/>
        </w:rPr>
      </w:pPr>
    </w:p>
    <w:p w14:paraId="0F016B2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47944A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&lt;jaT0362&gt;「今後の活動っていうと……」</w:t>
      </w:r>
    </w:p>
    <w:p w14:paraId="7B4CD546"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&lt;cnT0362&gt;「今后的活</w:t>
      </w:r>
      <w:r w:rsidRPr="00514AC2">
        <w:rPr>
          <w:rFonts w:ascii="Microsoft YaHei" w:eastAsia="Microsoft YaHei" w:hAnsi="Microsoft YaHei" w:cs="Microsoft YaHei" w:hint="eastAsia"/>
          <w:lang w:eastAsia="zh-CN"/>
        </w:rPr>
        <w:t>动</w:t>
      </w:r>
      <w:r w:rsidRPr="00514AC2">
        <w:rPr>
          <w:rFonts w:ascii="ＭＳ ゴシック" w:eastAsia="ＭＳ ゴシック" w:hAnsi="ＭＳ ゴシック" w:cs="ＭＳ ゴシック" w:hint="eastAsia"/>
          <w:lang w:eastAsia="zh-CN"/>
        </w:rPr>
        <w:t>是指</w:t>
      </w:r>
      <w:r w:rsidRPr="00514AC2">
        <w:rPr>
          <w:rFonts w:ascii="ＭＳ ゴシック" w:eastAsia="ＭＳ ゴシック" w:hAnsi="ＭＳ ゴシック" w:cs="ＭＳ ゴシック"/>
          <w:lang w:eastAsia="zh-CN"/>
        </w:rPr>
        <w:t>……」</w:t>
      </w:r>
    </w:p>
    <w:p w14:paraId="4D9EC741" w14:textId="77777777" w:rsidR="00514AC2" w:rsidRPr="00514AC2" w:rsidRDefault="00514AC2" w:rsidP="00514AC2">
      <w:pPr>
        <w:pStyle w:val="a3"/>
        <w:rPr>
          <w:rFonts w:ascii="ＭＳ ゴシック" w:eastAsia="ＭＳ ゴシック" w:hAnsi="ＭＳ ゴシック" w:cs="ＭＳ ゴシック"/>
          <w:lang w:eastAsia="zh-CN"/>
        </w:rPr>
      </w:pPr>
    </w:p>
    <w:p w14:paraId="5F4EE6F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0FEC60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&lt;jaT0363&gt;「礼拝堂を見学するのでしょう？」</w:t>
      </w:r>
    </w:p>
    <w:p w14:paraId="7900CF63" w14:textId="1D4926E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&lt;cnT0363&gt;「当然是礼拜堂的</w:t>
      </w:r>
      <w:ins w:id="405" w:author="hhh0578" w:date="2020-04-29T00:48:00Z">
        <w:r w:rsidR="00CB0933">
          <w:rPr>
            <w:rFonts w:ascii="ＭＳ ゴシック" w:eastAsia="DengXian" w:hAnsi="ＭＳ ゴシック" w:cs="ＭＳ ゴシック" w:hint="eastAsia"/>
            <w:lang w:eastAsia="zh-CN"/>
          </w:rPr>
          <w:t>参观</w:t>
        </w:r>
      </w:ins>
      <w:del w:id="406" w:author="hhh0578" w:date="2020-04-29T00:48:00Z">
        <w:r w:rsidRPr="00514AC2" w:rsidDel="00CB0933">
          <w:rPr>
            <w:rFonts w:ascii="Microsoft YaHei" w:eastAsia="Microsoft YaHei" w:hAnsi="Microsoft YaHei" w:cs="Microsoft YaHei" w:hint="eastAsia"/>
            <w:lang w:eastAsia="zh-CN"/>
          </w:rPr>
          <w:delText>见</w:delText>
        </w:r>
      </w:del>
      <w:del w:id="407" w:author="hhh0578" w:date="2020-04-29T00:47:00Z">
        <w:r w:rsidRPr="00514AC2" w:rsidDel="00CB0933">
          <w:rPr>
            <w:rFonts w:ascii="ＭＳ ゴシック" w:eastAsia="ＭＳ ゴシック" w:hAnsi="ＭＳ ゴシック" w:cs="ＭＳ ゴシック"/>
            <w:lang w:eastAsia="zh-CN"/>
          </w:rPr>
          <w:delText>学</w:delText>
        </w:r>
      </w:del>
      <w:r w:rsidRPr="00514AC2">
        <w:rPr>
          <w:rFonts w:ascii="ＭＳ ゴシック" w:eastAsia="ＭＳ ゴシック" w:hAnsi="ＭＳ ゴシック" w:cs="ＭＳ ゴシック"/>
          <w:lang w:eastAsia="zh-CN"/>
        </w:rPr>
        <w:t>啊？」</w:t>
      </w:r>
    </w:p>
    <w:p w14:paraId="2F21141C" w14:textId="77777777" w:rsidR="00514AC2" w:rsidRPr="00514AC2" w:rsidRDefault="00514AC2" w:rsidP="00514AC2">
      <w:pPr>
        <w:pStyle w:val="a3"/>
        <w:rPr>
          <w:rFonts w:ascii="ＭＳ ゴシック" w:eastAsia="ＭＳ ゴシック" w:hAnsi="ＭＳ ゴシック" w:cs="ＭＳ ゴシック"/>
          <w:lang w:eastAsia="zh-CN"/>
        </w:rPr>
      </w:pPr>
    </w:p>
    <w:p w14:paraId="230D35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CC9C2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&lt;jaT0364&gt;「まさか私一人に準備を押し付けるつもりだったのですか？」</w:t>
      </w:r>
    </w:p>
    <w:p w14:paraId="733928EF" w14:textId="0B8412E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&lt;cnT0364&gt;「你不会</w:t>
      </w:r>
      <w:del w:id="408" w:author="hhh0578" w:date="2020-04-29T00:48:00Z">
        <w:r w:rsidRPr="00514AC2" w:rsidDel="00CB0933">
          <w:rPr>
            <w:rFonts w:ascii="ＭＳ ゴシック" w:eastAsia="ＭＳ ゴシック" w:hAnsi="ＭＳ ゴシック" w:cs="ＭＳ ゴシック"/>
            <w:lang w:eastAsia="zh-CN"/>
          </w:rPr>
          <w:delText>把</w:delText>
        </w:r>
      </w:del>
      <w:r w:rsidRPr="00514AC2">
        <w:rPr>
          <w:rFonts w:ascii="ＭＳ ゴシック" w:eastAsia="ＭＳ ゴシック" w:hAnsi="ＭＳ ゴシック" w:cs="ＭＳ ゴシック"/>
          <w:lang w:eastAsia="zh-CN"/>
        </w:rPr>
        <w:t>准</w:t>
      </w:r>
      <w:r w:rsidRPr="00514AC2">
        <w:rPr>
          <w:rFonts w:ascii="Microsoft YaHei" w:eastAsia="Microsoft YaHei" w:hAnsi="Microsoft YaHei" w:cs="Microsoft YaHei" w:hint="eastAsia"/>
          <w:lang w:eastAsia="zh-CN"/>
        </w:rPr>
        <w:t>备</w:t>
      </w:r>
      <w:ins w:id="409" w:author="hhh0578" w:date="2020-04-29T00:48:00Z">
        <w:r w:rsidR="00CB0933">
          <w:rPr>
            <w:rFonts w:ascii="Microsoft YaHei" w:eastAsia="Microsoft YaHei" w:hAnsi="Microsoft YaHei" w:cs="Microsoft YaHei" w:hint="eastAsia"/>
            <w:lang w:eastAsia="zh-CN"/>
          </w:rPr>
          <w:t>把筹备</w:t>
        </w:r>
      </w:ins>
      <w:r w:rsidRPr="00514AC2">
        <w:rPr>
          <w:rFonts w:ascii="ＭＳ ゴシック" w:eastAsia="ＭＳ ゴシック" w:hAnsi="ＭＳ ゴシック" w:cs="ＭＳ ゴシック" w:hint="eastAsia"/>
          <w:lang w:eastAsia="zh-CN"/>
        </w:rPr>
        <w:t>工作全部推</w:t>
      </w:r>
      <w:r w:rsidRPr="00514AC2">
        <w:rPr>
          <w:rFonts w:ascii="Microsoft YaHei" w:eastAsia="Microsoft YaHei" w:hAnsi="Microsoft YaHei" w:cs="Microsoft YaHei" w:hint="eastAsia"/>
          <w:lang w:eastAsia="zh-CN"/>
        </w:rPr>
        <w:t>给</w:t>
      </w:r>
      <w:r w:rsidRPr="00514AC2">
        <w:rPr>
          <w:rFonts w:ascii="ＭＳ ゴシック" w:eastAsia="ＭＳ ゴシック" w:hAnsi="ＭＳ ゴシック" w:cs="ＭＳ ゴシック" w:hint="eastAsia"/>
          <w:lang w:eastAsia="zh-CN"/>
        </w:rPr>
        <w:t>我一个人吧？」</w:t>
      </w:r>
    </w:p>
    <w:p w14:paraId="72E43BE0" w14:textId="77777777" w:rsidR="00514AC2" w:rsidRPr="00514AC2" w:rsidRDefault="00514AC2" w:rsidP="00514AC2">
      <w:pPr>
        <w:pStyle w:val="a3"/>
        <w:rPr>
          <w:rFonts w:ascii="ＭＳ ゴシック" w:eastAsia="ＭＳ ゴシック" w:hAnsi="ＭＳ ゴシック" w:cs="ＭＳ ゴシック"/>
          <w:lang w:eastAsia="zh-CN"/>
        </w:rPr>
      </w:pPr>
    </w:p>
    <w:p w14:paraId="38DA05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F1876B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&lt;jaT0365&gt;ちょっと怒られた。</w:t>
      </w:r>
    </w:p>
    <w:p w14:paraId="088F4584" w14:textId="5437F3A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&lt;cnT0365&gt;</w:t>
      </w:r>
      <w:del w:id="410" w:author="hhh0578" w:date="2020-04-29T00:48:00Z">
        <w:r w:rsidRPr="00514AC2" w:rsidDel="007D55FD">
          <w:rPr>
            <w:rFonts w:ascii="DengXian" w:eastAsia="DengXian" w:hAnsi="DengXian" w:cs="ＭＳ ゴシック" w:hint="eastAsia"/>
            <w:lang w:eastAsia="zh-CN"/>
          </w:rPr>
          <w:delText>艾斯蒂</w:delText>
        </w:r>
        <w:r w:rsidRPr="00514AC2" w:rsidDel="007D55FD">
          <w:rPr>
            <w:rFonts w:ascii="Microsoft YaHei" w:eastAsia="Microsoft YaHei" w:hAnsi="Microsoft YaHei" w:cs="Microsoft YaHei" w:hint="eastAsia"/>
            <w:lang w:eastAsia="zh-CN"/>
          </w:rPr>
          <w:delText>尔</w:delText>
        </w:r>
        <w:r w:rsidRPr="00514AC2" w:rsidDel="007D55FD">
          <w:rPr>
            <w:rFonts w:ascii="DengXian" w:eastAsia="DengXian" w:hAnsi="DengXian" w:cs="ＭＳ ゴシック" w:hint="eastAsia"/>
            <w:lang w:eastAsia="zh-CN"/>
          </w:rPr>
          <w:delText>有点生气了</w:delText>
        </w:r>
      </w:del>
      <w:ins w:id="411" w:author="hhh0578" w:date="2020-04-29T00:48:00Z">
        <w:r w:rsidR="007D55FD">
          <w:rPr>
            <w:rFonts w:ascii="DengXian" w:eastAsia="DengXian" w:hAnsi="DengXian" w:cs="ＭＳ ゴシック" w:hint="eastAsia"/>
            <w:lang w:eastAsia="zh-CN"/>
          </w:rPr>
          <w:t>被</w:t>
        </w:r>
        <w:r w:rsidR="00E65D4A">
          <w:rPr>
            <w:rFonts w:ascii="Microsoft YaHei" w:eastAsia="Microsoft YaHei" w:hAnsi="Microsoft YaHei" w:cs="Microsoft YaHei" w:hint="eastAsia"/>
            <w:lang w:eastAsia="zh-CN"/>
          </w:rPr>
          <w:t>发火了</w:t>
        </w:r>
      </w:ins>
      <w:r w:rsidRPr="00514AC2">
        <w:rPr>
          <w:rFonts w:ascii="ＭＳ ゴシック" w:eastAsia="ＭＳ ゴシック" w:hAnsi="ＭＳ ゴシック" w:cs="ＭＳ ゴシック" w:hint="eastAsia"/>
          <w:lang w:eastAsia="zh-CN"/>
        </w:rPr>
        <w:t>。</w:t>
      </w:r>
    </w:p>
    <w:p w14:paraId="7B6A962B" w14:textId="77777777" w:rsidR="00514AC2" w:rsidRPr="00514AC2" w:rsidRDefault="00514AC2" w:rsidP="00514AC2">
      <w:pPr>
        <w:pStyle w:val="a3"/>
        <w:rPr>
          <w:rFonts w:ascii="ＭＳ ゴシック" w:eastAsia="ＭＳ ゴシック" w:hAnsi="ＭＳ ゴシック" w:cs="ＭＳ ゴシック"/>
          <w:lang w:eastAsia="zh-CN"/>
        </w:rPr>
      </w:pPr>
    </w:p>
    <w:p w14:paraId="430FD8D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1FDCB0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&lt;jaT0366&gt;「あ、いえ、そんなことは」</w:t>
      </w:r>
    </w:p>
    <w:p w14:paraId="1062A41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&lt;cnT0366&gt;「哪里哪里，怎么可能」</w:t>
      </w:r>
    </w:p>
    <w:p w14:paraId="333E9479" w14:textId="77777777" w:rsidR="00514AC2" w:rsidRPr="00514AC2" w:rsidRDefault="00514AC2" w:rsidP="00514AC2">
      <w:pPr>
        <w:pStyle w:val="a3"/>
        <w:rPr>
          <w:rFonts w:ascii="ＭＳ ゴシック" w:eastAsia="ＭＳ ゴシック" w:hAnsi="ＭＳ ゴシック" w:cs="ＭＳ ゴシック"/>
        </w:rPr>
      </w:pPr>
    </w:p>
    <w:p w14:paraId="02D2B8A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903B31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&lt;jaT0367&gt;「一緒に仕事をする以上は、ある程度の協力体制は必要です」</w:t>
      </w:r>
    </w:p>
    <w:p w14:paraId="4DF9746F" w14:textId="7D4D0F1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&lt;cnT0367&gt;「既然需要一起工作，</w:t>
      </w:r>
      <w:ins w:id="412" w:author="hhh0578" w:date="2020-04-29T00:49:00Z">
        <w:r w:rsidR="00BE647E">
          <w:rPr>
            <w:rFonts w:ascii="DengXian" w:eastAsia="DengXian" w:hAnsi="DengXian" w:cs="ＭＳ ゴシック" w:hint="eastAsia"/>
            <w:lang w:eastAsia="zh-CN"/>
          </w:rPr>
          <w:t>至少要有</w:t>
        </w:r>
      </w:ins>
      <w:ins w:id="413" w:author="hhh0578" w:date="2020-04-29T00:50:00Z">
        <w:r w:rsidR="00167865">
          <w:rPr>
            <w:rFonts w:ascii="DengXian" w:eastAsia="DengXian" w:hAnsi="DengXian" w:cs="ＭＳ ゴシック" w:hint="eastAsia"/>
            <w:lang w:eastAsia="zh-CN"/>
          </w:rPr>
          <w:t>一定程度的协助意思</w:t>
        </w:r>
      </w:ins>
      <w:del w:id="414" w:author="hhh0578" w:date="2020-04-29T00:49:00Z">
        <w:r w:rsidRPr="00514AC2" w:rsidDel="00BE647E">
          <w:rPr>
            <w:rFonts w:ascii="ＭＳ ゴシック" w:eastAsia="ＭＳ ゴシック" w:hAnsi="ＭＳ ゴシック" w:cs="ＭＳ ゴシック"/>
            <w:lang w:eastAsia="zh-CN"/>
          </w:rPr>
          <w:delText>那就需要互相帮助</w:delText>
        </w:r>
      </w:del>
      <w:r w:rsidRPr="00514AC2">
        <w:rPr>
          <w:rFonts w:ascii="ＭＳ ゴシック" w:eastAsia="ＭＳ ゴシック" w:hAnsi="ＭＳ ゴシック" w:cs="ＭＳ ゴシック"/>
          <w:lang w:eastAsia="zh-CN"/>
        </w:rPr>
        <w:t>」</w:t>
      </w:r>
    </w:p>
    <w:p w14:paraId="75F4AE52" w14:textId="77777777" w:rsidR="00514AC2" w:rsidRPr="00514AC2" w:rsidRDefault="00514AC2" w:rsidP="00514AC2">
      <w:pPr>
        <w:pStyle w:val="a3"/>
        <w:rPr>
          <w:rFonts w:ascii="ＭＳ ゴシック" w:eastAsia="ＭＳ ゴシック" w:hAnsi="ＭＳ ゴシック" w:cs="ＭＳ ゴシック"/>
          <w:lang w:eastAsia="zh-CN"/>
        </w:rPr>
      </w:pPr>
    </w:p>
    <w:p w14:paraId="46D084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8777D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&lt;jaT0368&gt;「それに請負ったからには失敗したくありません」</w:t>
      </w:r>
    </w:p>
    <w:p w14:paraId="2B0D429E" w14:textId="35C180E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&lt;cnT0368&gt;「而且</w:t>
      </w:r>
      <w:del w:id="415" w:author="hhh0578" w:date="2020-04-29T00:50:00Z">
        <w:r w:rsidRPr="00514AC2" w:rsidDel="006B1CDB">
          <w:rPr>
            <w:rFonts w:ascii="ＭＳ ゴシック" w:eastAsia="ＭＳ ゴシック" w:hAnsi="ＭＳ ゴシック" w:cs="ＭＳ ゴシック"/>
            <w:lang w:eastAsia="zh-CN"/>
          </w:rPr>
          <w:delText>已</w:delText>
        </w:r>
        <w:r w:rsidRPr="00514AC2" w:rsidDel="006B1CDB">
          <w:rPr>
            <w:rFonts w:ascii="Microsoft YaHei" w:eastAsia="Microsoft YaHei" w:hAnsi="Microsoft YaHei" w:cs="Microsoft YaHei" w:hint="eastAsia"/>
            <w:lang w:eastAsia="zh-CN"/>
          </w:rPr>
          <w:delText>经</w:delText>
        </w:r>
      </w:del>
      <w:r w:rsidRPr="00514AC2">
        <w:rPr>
          <w:rFonts w:ascii="ＭＳ ゴシック" w:eastAsia="ＭＳ ゴシック" w:hAnsi="ＭＳ ゴシック" w:cs="ＭＳ ゴシック" w:hint="eastAsia"/>
          <w:lang w:eastAsia="zh-CN"/>
        </w:rPr>
        <w:t>接</w:t>
      </w:r>
      <w:ins w:id="416" w:author="hhh0578" w:date="2020-04-29T00:50:00Z">
        <w:r w:rsidR="006B1CDB">
          <w:rPr>
            <w:rFonts w:ascii="ＭＳ ゴシック" w:eastAsia="DengXian" w:hAnsi="ＭＳ ゴシック" w:cs="ＭＳ ゴシック" w:hint="eastAsia"/>
            <w:lang w:eastAsia="zh-CN"/>
          </w:rPr>
          <w:t>下</w:t>
        </w:r>
      </w:ins>
      <w:del w:id="417" w:author="hhh0578" w:date="2020-04-29T00:50:00Z">
        <w:r w:rsidRPr="00514AC2" w:rsidDel="006B1CDB">
          <w:rPr>
            <w:rFonts w:ascii="ＭＳ ゴシック" w:eastAsia="ＭＳ ゴシック" w:hAnsi="ＭＳ ゴシック" w:cs="ＭＳ ゴシック" w:hint="eastAsia"/>
            <w:lang w:eastAsia="zh-CN"/>
          </w:rPr>
          <w:delText>受</w:delText>
        </w:r>
      </w:del>
      <w:r w:rsidRPr="00514AC2">
        <w:rPr>
          <w:rFonts w:ascii="ＭＳ ゴシック" w:eastAsia="ＭＳ ゴシック" w:hAnsi="ＭＳ ゴシック" w:cs="ＭＳ ゴシック" w:hint="eastAsia"/>
          <w:lang w:eastAsia="zh-CN"/>
        </w:rPr>
        <w:t>的委托不想</w:t>
      </w:r>
      <w:del w:id="418" w:author="hhh0578" w:date="2020-04-29T00:50:00Z">
        <w:r w:rsidRPr="00514AC2" w:rsidDel="0030240A">
          <w:rPr>
            <w:rFonts w:ascii="DengXian" w:eastAsia="DengXian" w:hAnsi="DengXian" w:cs="ＭＳ ゴシック" w:hint="eastAsia"/>
            <w:lang w:eastAsia="zh-CN"/>
          </w:rPr>
          <w:delText>以失</w:delText>
        </w:r>
        <w:r w:rsidRPr="00514AC2" w:rsidDel="0030240A">
          <w:rPr>
            <w:rFonts w:ascii="Microsoft YaHei" w:eastAsia="Microsoft YaHei" w:hAnsi="Microsoft YaHei" w:cs="Microsoft YaHei" w:hint="eastAsia"/>
            <w:lang w:eastAsia="zh-CN"/>
          </w:rPr>
          <w:delText>败</w:delText>
        </w:r>
        <w:r w:rsidRPr="00514AC2" w:rsidDel="0030240A">
          <w:rPr>
            <w:rFonts w:ascii="DengXian" w:eastAsia="DengXian" w:hAnsi="DengXian" w:cs="ＭＳ ゴシック" w:hint="eastAsia"/>
            <w:lang w:eastAsia="zh-CN"/>
          </w:rPr>
          <w:delText>告</w:delText>
        </w:r>
        <w:r w:rsidRPr="00514AC2" w:rsidDel="0030240A">
          <w:rPr>
            <w:rFonts w:ascii="Microsoft YaHei" w:eastAsia="Microsoft YaHei" w:hAnsi="Microsoft YaHei" w:cs="Microsoft YaHei" w:hint="eastAsia"/>
            <w:lang w:eastAsia="zh-CN"/>
          </w:rPr>
          <w:delText>终</w:delText>
        </w:r>
      </w:del>
      <w:ins w:id="419" w:author="hhh0578" w:date="2020-04-29T00:50:00Z">
        <w:r w:rsidR="0030240A">
          <w:rPr>
            <w:rFonts w:ascii="Microsoft YaHei" w:eastAsia="Microsoft YaHei" w:hAnsi="Microsoft YaHei" w:cs="Microsoft YaHei" w:hint="eastAsia"/>
            <w:lang w:eastAsia="zh-CN"/>
          </w:rPr>
          <w:t>让它失败</w:t>
        </w:r>
      </w:ins>
      <w:r w:rsidRPr="00514AC2">
        <w:rPr>
          <w:rFonts w:ascii="ＭＳ ゴシック" w:eastAsia="ＭＳ ゴシック" w:hAnsi="ＭＳ ゴシック" w:cs="ＭＳ ゴシック" w:hint="eastAsia"/>
          <w:lang w:eastAsia="zh-CN"/>
        </w:rPr>
        <w:t>」</w:t>
      </w:r>
    </w:p>
    <w:p w14:paraId="36C1619E" w14:textId="77777777" w:rsidR="00514AC2" w:rsidRPr="00514AC2" w:rsidRDefault="00514AC2" w:rsidP="00514AC2">
      <w:pPr>
        <w:pStyle w:val="a3"/>
        <w:rPr>
          <w:rFonts w:ascii="ＭＳ ゴシック" w:eastAsia="ＭＳ ゴシック" w:hAnsi="ＭＳ ゴシック" w:cs="ＭＳ ゴシック"/>
          <w:lang w:eastAsia="zh-CN"/>
        </w:rPr>
      </w:pPr>
    </w:p>
    <w:p w14:paraId="33CAC96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59D80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&lt;jaT0369&gt;「ですから貴方だけは見学が終わるまでの間、例外として考えます」</w:t>
      </w:r>
    </w:p>
    <w:p w14:paraId="0667343A" w14:textId="4B09005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&lt;cnT0369&gt;「所以在</w:t>
      </w:r>
      <w:ins w:id="420" w:author="hhh0578" w:date="2020-04-29T00:50:00Z">
        <w:r w:rsidR="00A4503A">
          <w:rPr>
            <w:rFonts w:ascii="ＭＳ ゴシック" w:eastAsia="DengXian" w:hAnsi="ＭＳ ゴシック" w:cs="ＭＳ ゴシック" w:hint="eastAsia"/>
            <w:lang w:eastAsia="zh-CN"/>
          </w:rPr>
          <w:t>参观</w:t>
        </w:r>
      </w:ins>
      <w:del w:id="421" w:author="hhh0578" w:date="2020-04-29T00:50:00Z">
        <w:r w:rsidRPr="00514AC2" w:rsidDel="00A4503A">
          <w:rPr>
            <w:rFonts w:ascii="Microsoft YaHei" w:eastAsia="Microsoft YaHei" w:hAnsi="Microsoft YaHei" w:cs="Microsoft YaHei" w:hint="eastAsia"/>
            <w:lang w:eastAsia="zh-CN"/>
          </w:rPr>
          <w:delText>见</w:delText>
        </w:r>
        <w:r w:rsidRPr="00514AC2" w:rsidDel="00A4503A">
          <w:rPr>
            <w:rFonts w:ascii="ＭＳ ゴシック" w:eastAsia="ＭＳ ゴシック" w:hAnsi="ＭＳ ゴシック" w:cs="ＭＳ ゴシック" w:hint="eastAsia"/>
            <w:lang w:eastAsia="zh-CN"/>
          </w:rPr>
          <w:delText>学</w:delText>
        </w:r>
      </w:del>
      <w:r w:rsidRPr="00514AC2">
        <w:rPr>
          <w:rFonts w:ascii="Microsoft YaHei" w:eastAsia="Microsoft YaHei" w:hAnsi="Microsoft YaHei" w:cs="Microsoft YaHei" w:hint="eastAsia"/>
          <w:lang w:eastAsia="zh-CN"/>
        </w:rPr>
        <w:t>结</w:t>
      </w:r>
      <w:r w:rsidRPr="00514AC2">
        <w:rPr>
          <w:rFonts w:ascii="ＭＳ ゴシック" w:eastAsia="ＭＳ ゴシック" w:hAnsi="ＭＳ ゴシック" w:cs="ＭＳ ゴシック" w:hint="eastAsia"/>
          <w:lang w:eastAsia="zh-CN"/>
        </w:rPr>
        <w:t>束之前，就把你当作例外</w:t>
      </w:r>
      <w:ins w:id="422" w:author="hhh0578" w:date="2020-04-29T00:51:00Z">
        <w:r w:rsidR="008E74A8">
          <w:rPr>
            <w:rFonts w:ascii="ＭＳ ゴシック" w:eastAsia="DengXian" w:hAnsi="ＭＳ ゴシック" w:cs="ＭＳ ゴシック" w:hint="eastAsia"/>
            <w:lang w:eastAsia="zh-CN"/>
          </w:rPr>
          <w:t>了</w:t>
        </w:r>
      </w:ins>
      <w:del w:id="423" w:author="hhh0578" w:date="2020-04-29T00:50:00Z">
        <w:r w:rsidRPr="00514AC2" w:rsidDel="008E74A8">
          <w:rPr>
            <w:rFonts w:ascii="ＭＳ ゴシック" w:eastAsia="ＭＳ ゴシック" w:hAnsi="ＭＳ ゴシック" w:cs="ＭＳ ゴシック" w:hint="eastAsia"/>
            <w:lang w:eastAsia="zh-CN"/>
          </w:rPr>
          <w:delText>考</w:delText>
        </w:r>
        <w:r w:rsidRPr="00514AC2" w:rsidDel="008E74A8">
          <w:rPr>
            <w:rFonts w:ascii="Microsoft YaHei" w:eastAsia="Microsoft YaHei" w:hAnsi="Microsoft YaHei" w:cs="Microsoft YaHei" w:hint="eastAsia"/>
            <w:lang w:eastAsia="zh-CN"/>
          </w:rPr>
          <w:delText>虑</w:delText>
        </w:r>
        <w:r w:rsidRPr="00514AC2" w:rsidDel="008E74A8">
          <w:rPr>
            <w:rFonts w:ascii="ＭＳ ゴシック" w:eastAsia="ＭＳ ゴシック" w:hAnsi="ＭＳ ゴシック" w:cs="ＭＳ ゴシック" w:hint="eastAsia"/>
            <w:lang w:eastAsia="zh-CN"/>
          </w:rPr>
          <w:delText>吧</w:delText>
        </w:r>
      </w:del>
      <w:r w:rsidRPr="00514AC2">
        <w:rPr>
          <w:rFonts w:ascii="ＭＳ ゴシック" w:eastAsia="ＭＳ ゴシック" w:hAnsi="ＭＳ ゴシック" w:cs="ＭＳ ゴシック" w:hint="eastAsia"/>
          <w:lang w:eastAsia="zh-CN"/>
        </w:rPr>
        <w:t>」</w:t>
      </w:r>
    </w:p>
    <w:p w14:paraId="404B56C8" w14:textId="77777777" w:rsidR="00514AC2" w:rsidRPr="00514AC2" w:rsidRDefault="00514AC2" w:rsidP="00514AC2">
      <w:pPr>
        <w:pStyle w:val="a3"/>
        <w:rPr>
          <w:rFonts w:ascii="ＭＳ ゴシック" w:eastAsia="ＭＳ ゴシック" w:hAnsi="ＭＳ ゴシック" w:cs="ＭＳ ゴシック"/>
          <w:lang w:eastAsia="zh-CN"/>
        </w:rPr>
      </w:pPr>
    </w:p>
    <w:p w14:paraId="254D1B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A36760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&lt;jaT0370&gt;言い終わって、ぷいっとそっぽを向くエステルさん。</w:t>
      </w:r>
    </w:p>
    <w:p w14:paraId="365A8CDC" w14:textId="56EA1F8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&lt;cnT0370&gt;</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完，艾斯蒂</w:t>
      </w:r>
      <w:r w:rsidRPr="00514AC2">
        <w:rPr>
          <w:rFonts w:ascii="Microsoft YaHei" w:eastAsia="Microsoft YaHei" w:hAnsi="Microsoft YaHei" w:cs="Microsoft YaHei" w:hint="eastAsia"/>
          <w:lang w:eastAsia="zh-CN"/>
        </w:rPr>
        <w:t>尔</w:t>
      </w:r>
      <w:del w:id="424" w:author="hhh0578" w:date="2020-04-29T00:51:00Z">
        <w:r w:rsidRPr="00514AC2" w:rsidDel="00C0631B">
          <w:rPr>
            <w:rFonts w:ascii="DengXian" w:eastAsia="DengXian" w:hAnsi="DengXian" w:cs="ＭＳ ゴシック" w:hint="eastAsia"/>
            <w:lang w:eastAsia="zh-CN"/>
          </w:rPr>
          <w:delText>迅速</w:delText>
        </w:r>
        <w:r w:rsidRPr="00514AC2" w:rsidDel="00C0631B">
          <w:rPr>
            <w:rFonts w:ascii="Microsoft YaHei" w:eastAsia="Microsoft YaHei" w:hAnsi="Microsoft YaHei" w:cs="Microsoft YaHei" w:hint="eastAsia"/>
            <w:lang w:eastAsia="zh-CN"/>
          </w:rPr>
          <w:delText>转</w:delText>
        </w:r>
        <w:r w:rsidRPr="00514AC2" w:rsidDel="00C0631B">
          <w:rPr>
            <w:rFonts w:ascii="DengXian" w:eastAsia="DengXian" w:hAnsi="DengXian" w:cs="ＭＳ ゴシック" w:hint="eastAsia"/>
            <w:lang w:eastAsia="zh-CN"/>
          </w:rPr>
          <w:delText>向一旁</w:delText>
        </w:r>
      </w:del>
      <w:ins w:id="425" w:author="hhh0578" w:date="2020-04-29T00:51:00Z">
        <w:r w:rsidR="00C0631B">
          <w:rPr>
            <w:rFonts w:ascii="Microsoft YaHei" w:eastAsia="Microsoft YaHei" w:hAnsi="Microsoft YaHei" w:cs="Microsoft YaHei" w:hint="eastAsia"/>
            <w:lang w:eastAsia="zh-CN"/>
          </w:rPr>
          <w:t>头扭向一旁</w:t>
        </w:r>
      </w:ins>
      <w:r w:rsidRPr="00514AC2">
        <w:rPr>
          <w:rFonts w:ascii="ＭＳ ゴシック" w:eastAsia="ＭＳ ゴシック" w:hAnsi="ＭＳ ゴシック" w:cs="ＭＳ ゴシック" w:hint="eastAsia"/>
          <w:lang w:eastAsia="zh-CN"/>
        </w:rPr>
        <w:t>。</w:t>
      </w:r>
    </w:p>
    <w:p w14:paraId="4ADAB51B" w14:textId="77777777" w:rsidR="00514AC2" w:rsidRPr="00514AC2" w:rsidRDefault="00514AC2" w:rsidP="00514AC2">
      <w:pPr>
        <w:pStyle w:val="a3"/>
        <w:rPr>
          <w:rFonts w:ascii="ＭＳ ゴシック" w:eastAsia="ＭＳ ゴシック" w:hAnsi="ＭＳ ゴシック" w:cs="ＭＳ ゴシック"/>
          <w:lang w:eastAsia="zh-CN"/>
        </w:rPr>
      </w:pPr>
    </w:p>
    <w:p w14:paraId="436296D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8417B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&lt;jaT0371&gt;「……あ、ありがとうございます」</w:t>
      </w:r>
    </w:p>
    <w:p w14:paraId="4322AC48" w14:textId="01ADF89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&lt;cnT0371&gt;「……</w:t>
      </w:r>
      <w:ins w:id="426" w:author="hhh0578" w:date="2020-04-29T00:51:00Z">
        <w:r w:rsidR="00F7448E">
          <w:rPr>
            <w:rFonts w:ascii="ＭＳ ゴシック" w:eastAsia="DengXian" w:hAnsi="ＭＳ ゴシック" w:cs="ＭＳ ゴシック" w:hint="eastAsia"/>
            <w:lang w:eastAsia="zh-CN"/>
          </w:rPr>
          <w:t>谢</w:t>
        </w:r>
      </w:ins>
      <w:del w:id="427" w:author="hhh0578" w:date="2020-04-29T00:51:00Z">
        <w:r w:rsidRPr="00514AC2" w:rsidDel="00F7448E">
          <w:rPr>
            <w:rFonts w:ascii="ＭＳ ゴシック" w:eastAsia="ＭＳ ゴシック" w:hAnsi="ＭＳ ゴシック" w:cs="ＭＳ ゴシック"/>
            <w:lang w:eastAsia="zh-CN"/>
          </w:rPr>
          <w:delText>那个</w:delText>
        </w:r>
      </w:del>
      <w:ins w:id="428" w:author="hhh0578" w:date="2020-04-29T00:51:00Z">
        <w:r w:rsidR="00F7448E">
          <w:rPr>
            <w:rFonts w:ascii="ＭＳ ゴシック" w:eastAsia="DengXian" w:hAnsi="ＭＳ ゴシック" w:cs="ＭＳ ゴシック" w:hint="eastAsia"/>
            <w:lang w:eastAsia="zh-CN"/>
          </w:rPr>
          <w:t>，谢谢</w:t>
        </w:r>
      </w:ins>
      <w:del w:id="429" w:author="hhh0578" w:date="2020-04-29T00:51:00Z">
        <w:r w:rsidRPr="00514AC2" w:rsidDel="00F7448E">
          <w:rPr>
            <w:rFonts w:ascii="ＭＳ ゴシック" w:eastAsia="ＭＳ ゴシック" w:hAnsi="ＭＳ ゴシック" w:cs="ＭＳ ゴシック"/>
            <w:lang w:eastAsia="zh-CN"/>
          </w:rPr>
          <w:delText>，非常感</w:delText>
        </w:r>
        <w:r w:rsidRPr="00514AC2" w:rsidDel="00F7448E">
          <w:rPr>
            <w:rFonts w:ascii="Microsoft YaHei" w:eastAsia="Microsoft YaHei" w:hAnsi="Microsoft YaHei" w:cs="Microsoft YaHei" w:hint="eastAsia"/>
            <w:lang w:eastAsia="zh-CN"/>
          </w:rPr>
          <w:delText>谢</w:delText>
        </w:r>
      </w:del>
      <w:r w:rsidRPr="00514AC2">
        <w:rPr>
          <w:rFonts w:ascii="ＭＳ ゴシック" w:eastAsia="ＭＳ ゴシック" w:hAnsi="ＭＳ ゴシック" w:cs="ＭＳ ゴシック" w:hint="eastAsia"/>
          <w:lang w:eastAsia="zh-CN"/>
        </w:rPr>
        <w:t>」</w:t>
      </w:r>
    </w:p>
    <w:p w14:paraId="24381210" w14:textId="77777777" w:rsidR="00514AC2" w:rsidRPr="00514AC2" w:rsidRDefault="00514AC2" w:rsidP="00514AC2">
      <w:pPr>
        <w:pStyle w:val="a3"/>
        <w:rPr>
          <w:rFonts w:ascii="ＭＳ ゴシック" w:eastAsia="ＭＳ ゴシック" w:hAnsi="ＭＳ ゴシック" w:cs="ＭＳ ゴシック"/>
          <w:lang w:eastAsia="zh-CN"/>
        </w:rPr>
      </w:pPr>
    </w:p>
    <w:p w14:paraId="1619A35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09CFF6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&lt;jaT0372&gt;ようやく人並みに扱ってもらえることになった。</w:t>
      </w:r>
    </w:p>
    <w:p w14:paraId="51FFCDDE" w14:textId="064B9E0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&lt;cnT0372&gt;</w:t>
      </w:r>
      <w:r w:rsidRPr="00514AC2">
        <w:rPr>
          <w:rFonts w:ascii="Microsoft YaHei" w:eastAsia="Microsoft YaHei" w:hAnsi="Microsoft YaHei" w:cs="Microsoft YaHei" w:hint="eastAsia"/>
          <w:lang w:eastAsia="zh-CN"/>
        </w:rPr>
        <w:t>总</w:t>
      </w:r>
      <w:r w:rsidRPr="00514AC2">
        <w:rPr>
          <w:rFonts w:ascii="ＭＳ ゴシック" w:eastAsia="ＭＳ ゴシック" w:hAnsi="ＭＳ ゴシック" w:cs="ＭＳ ゴシック" w:hint="eastAsia"/>
          <w:lang w:eastAsia="zh-CN"/>
        </w:rPr>
        <w:t>算</w:t>
      </w:r>
      <w:ins w:id="430" w:author="hhh0578" w:date="2020-04-29T00:51:00Z">
        <w:r w:rsidR="00B13AF6">
          <w:rPr>
            <w:rFonts w:ascii="ＭＳ ゴシック" w:eastAsia="DengXian" w:hAnsi="ＭＳ ゴシック" w:cs="ＭＳ ゴシック" w:hint="eastAsia"/>
            <w:lang w:eastAsia="zh-CN"/>
          </w:rPr>
          <w:t>把我当人看了</w:t>
        </w:r>
      </w:ins>
      <w:del w:id="431" w:author="hhh0578" w:date="2020-04-29T00:51:00Z">
        <w:r w:rsidRPr="00514AC2" w:rsidDel="00B13AF6">
          <w:rPr>
            <w:rFonts w:ascii="Microsoft YaHei" w:eastAsia="Microsoft YaHei" w:hAnsi="Microsoft YaHei" w:cs="Microsoft YaHei" w:hint="eastAsia"/>
            <w:lang w:eastAsia="zh-CN"/>
          </w:rPr>
          <w:delText>获</w:delText>
        </w:r>
        <w:r w:rsidRPr="00514AC2" w:rsidDel="00B13AF6">
          <w:rPr>
            <w:rFonts w:ascii="ＭＳ ゴシック" w:eastAsia="ＭＳ ゴシック" w:hAnsi="ＭＳ ゴシック" w:cs="ＭＳ ゴシック" w:hint="eastAsia"/>
            <w:lang w:eastAsia="zh-CN"/>
          </w:rPr>
          <w:delText>得普通人的待遇了</w:delText>
        </w:r>
      </w:del>
      <w:r w:rsidRPr="00514AC2">
        <w:rPr>
          <w:rFonts w:ascii="ＭＳ ゴシック" w:eastAsia="ＭＳ ゴシック" w:hAnsi="ＭＳ ゴシック" w:cs="ＭＳ ゴシック" w:hint="eastAsia"/>
          <w:lang w:eastAsia="zh-CN"/>
        </w:rPr>
        <w:t>。</w:t>
      </w:r>
    </w:p>
    <w:p w14:paraId="5D898C66" w14:textId="77777777" w:rsidR="00514AC2" w:rsidRPr="00514AC2" w:rsidRDefault="00514AC2" w:rsidP="00514AC2">
      <w:pPr>
        <w:pStyle w:val="a3"/>
        <w:rPr>
          <w:rFonts w:ascii="ＭＳ ゴシック" w:eastAsia="ＭＳ ゴシック" w:hAnsi="ＭＳ ゴシック" w:cs="ＭＳ ゴシック"/>
          <w:lang w:eastAsia="zh-CN"/>
        </w:rPr>
      </w:pPr>
    </w:p>
    <w:p w14:paraId="00DBFB3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2418F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&lt;jaT0373&gt;少しだけ、初めて会った時の俺たちに近付くことができたのかな？</w:t>
      </w:r>
    </w:p>
    <w:p w14:paraId="781F7B08"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&lt;cnT0373&gt;有稍微恢复成第一次</w:t>
      </w:r>
      <w:r w:rsidRPr="00514AC2">
        <w:rPr>
          <w:rFonts w:ascii="Microsoft YaHei" w:eastAsia="Microsoft YaHei" w:hAnsi="Microsoft YaHei" w:cs="Microsoft YaHei" w:hint="eastAsia"/>
          <w:lang w:eastAsia="zh-CN"/>
        </w:rPr>
        <w:t>见</w:t>
      </w:r>
      <w:r w:rsidRPr="00514AC2">
        <w:rPr>
          <w:rFonts w:ascii="ＭＳ ゴシック" w:eastAsia="ＭＳ ゴシック" w:hAnsi="ＭＳ ゴシック" w:cs="ＭＳ ゴシック" w:hint="eastAsia"/>
          <w:lang w:eastAsia="zh-CN"/>
        </w:rPr>
        <w:t>面</w:t>
      </w:r>
      <w:r w:rsidRPr="00514AC2">
        <w:rPr>
          <w:rFonts w:ascii="Microsoft YaHei" w:eastAsia="Microsoft YaHei" w:hAnsi="Microsoft YaHei" w:cs="Microsoft YaHei" w:hint="eastAsia"/>
          <w:lang w:eastAsia="zh-CN"/>
        </w:rPr>
        <w:t>时</w:t>
      </w:r>
      <w:r w:rsidRPr="00514AC2">
        <w:rPr>
          <w:rFonts w:ascii="ＭＳ ゴシック" w:eastAsia="ＭＳ ゴシック" w:hAnsi="ＭＳ ゴシック" w:cs="ＭＳ ゴシック" w:hint="eastAsia"/>
          <w:lang w:eastAsia="zh-CN"/>
        </w:rPr>
        <w:t>的关系了</w:t>
      </w:r>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6ABFCFA3" w14:textId="77777777" w:rsidR="00514AC2" w:rsidRPr="00514AC2" w:rsidRDefault="00514AC2" w:rsidP="00514AC2">
      <w:pPr>
        <w:pStyle w:val="a3"/>
        <w:rPr>
          <w:rFonts w:ascii="ＭＳ ゴシック" w:eastAsia="ＭＳ ゴシック" w:hAnsi="ＭＳ ゴシック" w:cs="ＭＳ ゴシック"/>
          <w:lang w:eastAsia="zh-CN"/>
        </w:rPr>
      </w:pPr>
    </w:p>
    <w:p w14:paraId="5B8D8DD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60871A9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&lt;jaT0374&gt;「例外なのはいいですけど、具体的にどう変わるんですか？」</w:t>
      </w:r>
    </w:p>
    <w:p w14:paraId="3A14EB00" w14:textId="3123D44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&lt;cnT0374&gt;「</w:t>
      </w:r>
      <w:ins w:id="432" w:author="hhh0578" w:date="2020-04-29T00:51:00Z">
        <w:r w:rsidR="006E14FE">
          <w:rPr>
            <w:rFonts w:ascii="DengXian" w:eastAsia="DengXian" w:hAnsi="DengXian" w:cs="ＭＳ ゴシック" w:hint="eastAsia"/>
            <w:lang w:eastAsia="zh-CN"/>
          </w:rPr>
          <w:t>那作为</w:t>
        </w:r>
      </w:ins>
      <w:r w:rsidRPr="00514AC2">
        <w:rPr>
          <w:rFonts w:ascii="ＭＳ ゴシック" w:eastAsia="ＭＳ ゴシック" w:hAnsi="ＭＳ ゴシック" w:cs="ＭＳ ゴシック"/>
          <w:lang w:eastAsia="zh-CN"/>
        </w:rPr>
        <w:t>例外</w:t>
      </w:r>
      <w:del w:id="433" w:author="hhh0578" w:date="2020-04-29T00:51:00Z">
        <w:r w:rsidRPr="00514AC2" w:rsidDel="006E14FE">
          <w:rPr>
            <w:rFonts w:ascii="ＭＳ ゴシック" w:eastAsia="ＭＳ ゴシック" w:hAnsi="ＭＳ ゴシック" w:cs="ＭＳ ゴシック"/>
            <w:lang w:eastAsia="zh-CN"/>
          </w:rPr>
          <w:delText>我知道了</w:delText>
        </w:r>
      </w:del>
      <w:r w:rsidRPr="00514AC2">
        <w:rPr>
          <w:rFonts w:ascii="ＭＳ ゴシック" w:eastAsia="ＭＳ ゴシック" w:hAnsi="ＭＳ ゴシック" w:cs="ＭＳ ゴシック"/>
          <w:lang w:eastAsia="zh-CN"/>
        </w:rPr>
        <w:t>，具体有什么</w:t>
      </w:r>
      <w:ins w:id="434" w:author="hhh0578" w:date="2020-04-29T00:52:00Z">
        <w:r w:rsidR="00564F6E">
          <w:rPr>
            <w:rFonts w:ascii="ＭＳ ゴシック" w:eastAsia="DengXian" w:hAnsi="ＭＳ ゴシック" w:cs="ＭＳ ゴシック" w:hint="eastAsia"/>
            <w:lang w:eastAsia="zh-CN"/>
          </w:rPr>
          <w:t>变化吗</w:t>
        </w:r>
      </w:ins>
      <w:del w:id="435" w:author="hhh0578" w:date="2020-04-29T00:51:00Z">
        <w:r w:rsidRPr="00514AC2" w:rsidDel="00564F6E">
          <w:rPr>
            <w:rFonts w:ascii="ＭＳ ゴシック" w:eastAsia="ＭＳ ゴシック" w:hAnsi="ＭＳ ゴシック" w:cs="ＭＳ ゴシック"/>
            <w:lang w:eastAsia="zh-CN"/>
          </w:rPr>
          <w:delText>改</w:delText>
        </w:r>
        <w:r w:rsidRPr="00514AC2" w:rsidDel="00564F6E">
          <w:rPr>
            <w:rFonts w:ascii="Microsoft YaHei" w:eastAsia="Microsoft YaHei" w:hAnsi="Microsoft YaHei" w:cs="Microsoft YaHei" w:hint="eastAsia"/>
            <w:lang w:eastAsia="zh-CN"/>
          </w:rPr>
          <w:delText>变</w:delText>
        </w:r>
        <w:r w:rsidRPr="00514AC2" w:rsidDel="00564F6E">
          <w:rPr>
            <w:rFonts w:ascii="ＭＳ ゴシック" w:eastAsia="ＭＳ ゴシック" w:hAnsi="ＭＳ ゴシック" w:cs="ＭＳ ゴシック" w:hint="eastAsia"/>
            <w:lang w:eastAsia="zh-CN"/>
          </w:rPr>
          <w:delText>的</w:delText>
        </w:r>
      </w:del>
      <w:r w:rsidRPr="00514AC2">
        <w:rPr>
          <w:rFonts w:ascii="ＭＳ ゴシック" w:eastAsia="ＭＳ ゴシック" w:hAnsi="ＭＳ ゴシック" w:cs="ＭＳ ゴシック" w:hint="eastAsia"/>
          <w:lang w:eastAsia="zh-CN"/>
        </w:rPr>
        <w:t>？」</w:t>
      </w:r>
    </w:p>
    <w:p w14:paraId="4F884367" w14:textId="77777777" w:rsidR="00514AC2" w:rsidRPr="00514AC2" w:rsidRDefault="00514AC2" w:rsidP="00514AC2">
      <w:pPr>
        <w:pStyle w:val="a3"/>
        <w:rPr>
          <w:rFonts w:ascii="ＭＳ ゴシック" w:eastAsia="ＭＳ ゴシック" w:hAnsi="ＭＳ ゴシック" w:cs="ＭＳ ゴシック"/>
          <w:lang w:eastAsia="zh-CN"/>
        </w:rPr>
      </w:pPr>
    </w:p>
    <w:p w14:paraId="398EAF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1F13B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&lt;jaT0375&gt;「ど、どうと言われても……」</w:t>
      </w:r>
    </w:p>
    <w:p w14:paraId="0E7B7C65" w14:textId="58EC25C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lastRenderedPageBreak/>
        <w:t>&lt;cnT0375&gt;「</w:t>
      </w:r>
      <w:del w:id="436" w:author="hhh0578" w:date="2020-04-29T00:52:00Z">
        <w:r w:rsidRPr="00514AC2" w:rsidDel="00660E57">
          <w:rPr>
            <w:rFonts w:ascii="DengXian" w:eastAsia="DengXian" w:hAnsi="DengXian" w:cs="ＭＳ ゴシック" w:hint="eastAsia"/>
            <w:lang w:eastAsia="zh-CN"/>
          </w:rPr>
          <w:delText>就算你</w:delText>
        </w:r>
        <w:r w:rsidRPr="00514AC2" w:rsidDel="00660E57">
          <w:rPr>
            <w:rFonts w:ascii="Microsoft YaHei" w:eastAsia="Microsoft YaHei" w:hAnsi="Microsoft YaHei" w:cs="Microsoft YaHei" w:hint="eastAsia"/>
            <w:lang w:eastAsia="zh-CN"/>
          </w:rPr>
          <w:delText>问这</w:delText>
        </w:r>
        <w:r w:rsidRPr="00514AC2" w:rsidDel="00660E57">
          <w:rPr>
            <w:rFonts w:ascii="DengXian" w:eastAsia="DengXian" w:hAnsi="DengXian" w:cs="ＭＳ ゴシック" w:hint="eastAsia"/>
            <w:lang w:eastAsia="zh-CN"/>
          </w:rPr>
          <w:delText>个</w:delText>
        </w:r>
      </w:del>
      <w:ins w:id="437" w:author="hhh0578" w:date="2020-04-29T00:52:00Z">
        <w:r w:rsidR="00660E57">
          <w:rPr>
            <w:rFonts w:ascii="Microsoft YaHei" w:eastAsia="Microsoft YaHei" w:hAnsi="Microsoft YaHei" w:cs="Microsoft YaHei" w:hint="eastAsia"/>
            <w:lang w:eastAsia="zh-CN"/>
          </w:rPr>
          <w:t>变、变化</w:t>
        </w:r>
      </w:ins>
      <w:r w:rsidRPr="00514AC2">
        <w:rPr>
          <w:rFonts w:ascii="ＭＳ ゴシック" w:eastAsia="ＭＳ ゴシック" w:hAnsi="ＭＳ ゴシック" w:cs="ＭＳ ゴシック"/>
          <w:lang w:eastAsia="zh-CN"/>
        </w:rPr>
        <w:t>……」</w:t>
      </w:r>
    </w:p>
    <w:p w14:paraId="325FD641" w14:textId="77777777" w:rsidR="00514AC2" w:rsidRPr="00514AC2" w:rsidRDefault="00514AC2" w:rsidP="00514AC2">
      <w:pPr>
        <w:pStyle w:val="a3"/>
        <w:rPr>
          <w:rFonts w:ascii="ＭＳ ゴシック" w:eastAsia="ＭＳ ゴシック" w:hAnsi="ＭＳ ゴシック" w:cs="ＭＳ ゴシック"/>
          <w:lang w:eastAsia="zh-CN"/>
        </w:rPr>
      </w:pPr>
    </w:p>
    <w:p w14:paraId="21AB51D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4701B0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&lt;jaT0376&gt;「た、例えば……きちんと相談をしたりします」</w:t>
      </w:r>
    </w:p>
    <w:p w14:paraId="1BC96E34" w14:textId="733F6ED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&lt;cnT0376&gt;「就，就比如</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lang w:eastAsia="zh-CN"/>
        </w:rPr>
        <w:t>……</w:t>
      </w:r>
      <w:del w:id="438" w:author="hhh0578" w:date="2020-04-29T00:52:00Z">
        <w:r w:rsidRPr="00514AC2" w:rsidDel="00166897">
          <w:rPr>
            <w:rFonts w:ascii="DengXian" w:eastAsia="DengXian" w:hAnsi="DengXian" w:cs="ＭＳ ゴシック" w:hint="eastAsia"/>
            <w:lang w:eastAsia="zh-CN"/>
          </w:rPr>
          <w:delText>会好好和你</w:delText>
        </w:r>
        <w:r w:rsidRPr="00514AC2" w:rsidDel="00166897">
          <w:rPr>
            <w:rFonts w:ascii="Microsoft YaHei" w:eastAsia="Microsoft YaHei" w:hAnsi="Microsoft YaHei" w:cs="Microsoft YaHei" w:hint="eastAsia"/>
            <w:lang w:eastAsia="zh-CN"/>
          </w:rPr>
          <w:delText>讨论</w:delText>
        </w:r>
      </w:del>
      <w:ins w:id="439" w:author="hhh0578" w:date="2020-04-29T00:52:00Z">
        <w:r w:rsidR="00166897">
          <w:rPr>
            <w:rFonts w:ascii="DengXian" w:eastAsia="DengXian" w:hAnsi="DengXian" w:cs="ＭＳ ゴシック" w:hint="eastAsia"/>
            <w:lang w:eastAsia="zh-CN"/>
          </w:rPr>
          <w:t>会认真听你讲话</w:t>
        </w:r>
      </w:ins>
      <w:r w:rsidRPr="00514AC2">
        <w:rPr>
          <w:rFonts w:ascii="ＭＳ ゴシック" w:eastAsia="ＭＳ ゴシック" w:hAnsi="ＭＳ ゴシック" w:cs="ＭＳ ゴシック" w:hint="eastAsia"/>
          <w:lang w:eastAsia="zh-CN"/>
        </w:rPr>
        <w:t>」</w:t>
      </w:r>
    </w:p>
    <w:p w14:paraId="19957D23" w14:textId="77777777" w:rsidR="00514AC2" w:rsidRPr="00514AC2" w:rsidRDefault="00514AC2" w:rsidP="00514AC2">
      <w:pPr>
        <w:pStyle w:val="a3"/>
        <w:rPr>
          <w:rFonts w:ascii="ＭＳ ゴシック" w:eastAsia="ＭＳ ゴシック" w:hAnsi="ＭＳ ゴシック" w:cs="ＭＳ ゴシック"/>
          <w:lang w:eastAsia="zh-CN"/>
        </w:rPr>
      </w:pPr>
    </w:p>
    <w:p w14:paraId="16EE5CB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166B5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&lt;jaT0377&gt;「はあ、他には？」</w:t>
      </w:r>
    </w:p>
    <w:p w14:paraId="6C5C992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&lt;cnT0377&gt;「哦……</w:t>
      </w:r>
      <w:r w:rsidRPr="00514AC2">
        <w:rPr>
          <w:rFonts w:ascii="Microsoft YaHei" w:eastAsia="Microsoft YaHei" w:hAnsi="Microsoft YaHei" w:cs="Microsoft YaHei" w:hint="eastAsia"/>
        </w:rPr>
        <w:t>还</w:t>
      </w:r>
      <w:r w:rsidRPr="00514AC2">
        <w:rPr>
          <w:rFonts w:ascii="ＭＳ ゴシック" w:eastAsia="ＭＳ ゴシック" w:hAnsi="ＭＳ ゴシック" w:cs="ＭＳ ゴシック" w:hint="eastAsia"/>
        </w:rPr>
        <w:t>有呢？」</w:t>
      </w:r>
    </w:p>
    <w:p w14:paraId="376C8F9D" w14:textId="77777777" w:rsidR="00514AC2" w:rsidRPr="00514AC2" w:rsidRDefault="00514AC2" w:rsidP="00514AC2">
      <w:pPr>
        <w:pStyle w:val="a3"/>
        <w:rPr>
          <w:rFonts w:ascii="ＭＳ ゴシック" w:eastAsia="ＭＳ ゴシック" w:hAnsi="ＭＳ ゴシック" w:cs="ＭＳ ゴシック"/>
        </w:rPr>
      </w:pPr>
    </w:p>
    <w:p w14:paraId="5ACE4C1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74997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&lt;jaT0378&gt;「他には……」</w:t>
      </w:r>
    </w:p>
    <w:p w14:paraId="1D45C31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&lt;cnT0378&gt;「</w:t>
      </w:r>
      <w:r w:rsidRPr="00514AC2">
        <w:rPr>
          <w:rFonts w:ascii="Microsoft YaHei" w:eastAsia="Microsoft YaHei" w:hAnsi="Microsoft YaHei" w:cs="Microsoft YaHei" w:hint="eastAsia"/>
        </w:rPr>
        <w:t>还</w:t>
      </w:r>
      <w:r w:rsidRPr="00514AC2">
        <w:rPr>
          <w:rFonts w:ascii="ＭＳ ゴシック" w:eastAsia="ＭＳ ゴシック" w:hAnsi="ＭＳ ゴシック" w:cs="ＭＳ ゴシック" w:hint="eastAsia"/>
        </w:rPr>
        <w:t>有</w:t>
      </w:r>
      <w:r w:rsidRPr="00514AC2">
        <w:rPr>
          <w:rFonts w:ascii="ＭＳ ゴシック" w:eastAsia="ＭＳ ゴシック" w:hAnsi="ＭＳ ゴシック" w:cs="ＭＳ ゴシック"/>
        </w:rPr>
        <w:t>……」</w:t>
      </w:r>
    </w:p>
    <w:p w14:paraId="185B49E4" w14:textId="77777777" w:rsidR="00514AC2" w:rsidRPr="00514AC2" w:rsidRDefault="00514AC2" w:rsidP="00514AC2">
      <w:pPr>
        <w:pStyle w:val="a3"/>
        <w:rPr>
          <w:rFonts w:ascii="ＭＳ ゴシック" w:eastAsia="ＭＳ ゴシック" w:hAnsi="ＭＳ ゴシック" w:cs="ＭＳ ゴシック"/>
        </w:rPr>
      </w:pPr>
    </w:p>
    <w:p w14:paraId="012E6A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CACED1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&lt;jaT0379&gt;「やや自発的にお茶も淹れて差し上げます」</w:t>
      </w:r>
    </w:p>
    <w:p w14:paraId="4111290F" w14:textId="709D1BF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&lt;cnT0379&gt;「</w:t>
      </w:r>
      <w:del w:id="440" w:author="hhh0578" w:date="2020-04-29T00:52:00Z">
        <w:r w:rsidRPr="00514AC2" w:rsidDel="00B41867">
          <w:rPr>
            <w:rFonts w:ascii="ＭＳ ゴシック" w:eastAsia="ＭＳ ゴシック" w:hAnsi="ＭＳ ゴシック" w:cs="ＭＳ ゴシック"/>
            <w:lang w:eastAsia="zh-CN"/>
          </w:rPr>
          <w:delText>偶</w:delText>
        </w:r>
        <w:r w:rsidRPr="00514AC2" w:rsidDel="00B41867">
          <w:rPr>
            <w:rFonts w:ascii="Microsoft YaHei" w:eastAsia="Microsoft YaHei" w:hAnsi="Microsoft YaHei" w:cs="Microsoft YaHei" w:hint="eastAsia"/>
            <w:lang w:eastAsia="zh-CN"/>
          </w:rPr>
          <w:delText>尔</w:delText>
        </w:r>
        <w:r w:rsidRPr="00514AC2" w:rsidDel="00B41867">
          <w:rPr>
            <w:rFonts w:ascii="ＭＳ ゴシック" w:eastAsia="ＭＳ ゴシック" w:hAnsi="ＭＳ ゴシック" w:cs="ＭＳ ゴシック" w:hint="eastAsia"/>
            <w:lang w:eastAsia="zh-CN"/>
          </w:rPr>
          <w:delText>会主</w:delText>
        </w:r>
        <w:r w:rsidRPr="00514AC2" w:rsidDel="00B41867">
          <w:rPr>
            <w:rFonts w:ascii="Microsoft YaHei" w:eastAsia="Microsoft YaHei" w:hAnsi="Microsoft YaHei" w:cs="Microsoft YaHei" w:hint="eastAsia"/>
            <w:lang w:eastAsia="zh-CN"/>
          </w:rPr>
          <w:delText>动</w:delText>
        </w:r>
        <w:r w:rsidRPr="00514AC2" w:rsidDel="00B41867">
          <w:rPr>
            <w:rFonts w:ascii="ＭＳ ゴシック" w:eastAsia="ＭＳ ゴシック" w:hAnsi="ＭＳ ゴシック" w:cs="ＭＳ ゴシック" w:hint="eastAsia"/>
            <w:lang w:eastAsia="zh-CN"/>
          </w:rPr>
          <w:delText>地</w:delText>
        </w:r>
      </w:del>
      <w:r w:rsidRPr="00514AC2">
        <w:rPr>
          <w:rFonts w:ascii="ＭＳ ゴシック" w:eastAsia="ＭＳ ゴシック" w:hAnsi="ＭＳ ゴシック" w:cs="ＭＳ ゴシック" w:hint="eastAsia"/>
          <w:lang w:eastAsia="zh-CN"/>
        </w:rPr>
        <w:t>泡茶</w:t>
      </w:r>
      <w:ins w:id="441" w:author="hhh0578" w:date="2020-04-29T00:52:00Z">
        <w:r w:rsidR="00B41867">
          <w:rPr>
            <w:rFonts w:ascii="DengXian" w:eastAsia="DengXian" w:hAnsi="DengXian" w:cs="ＭＳ ゴシック" w:hint="eastAsia"/>
            <w:lang w:eastAsia="zh-CN"/>
          </w:rPr>
          <w:t>会更主动一些</w:t>
        </w:r>
      </w:ins>
      <w:r w:rsidRPr="00514AC2">
        <w:rPr>
          <w:rFonts w:ascii="ＭＳ ゴシック" w:eastAsia="ＭＳ ゴシック" w:hAnsi="ＭＳ ゴシック" w:cs="ＭＳ ゴシック" w:hint="eastAsia"/>
          <w:lang w:eastAsia="zh-CN"/>
        </w:rPr>
        <w:t>」</w:t>
      </w:r>
    </w:p>
    <w:p w14:paraId="4A60FA64" w14:textId="77777777" w:rsidR="00514AC2" w:rsidRPr="00514AC2" w:rsidRDefault="00514AC2" w:rsidP="00514AC2">
      <w:pPr>
        <w:pStyle w:val="a3"/>
        <w:rPr>
          <w:rFonts w:ascii="ＭＳ ゴシック" w:eastAsia="ＭＳ ゴシック" w:hAnsi="ＭＳ ゴシック" w:cs="ＭＳ ゴシック"/>
          <w:lang w:eastAsia="zh-CN"/>
        </w:rPr>
      </w:pPr>
    </w:p>
    <w:p w14:paraId="0572B54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CA154A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&lt;jaT0380&gt;「……」</w:t>
      </w:r>
    </w:p>
    <w:p w14:paraId="7439B8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&lt;cnT0380&gt;「……」</w:t>
      </w:r>
    </w:p>
    <w:p w14:paraId="6567EFEC" w14:textId="77777777" w:rsidR="00514AC2" w:rsidRPr="00514AC2" w:rsidRDefault="00514AC2" w:rsidP="00514AC2">
      <w:pPr>
        <w:pStyle w:val="a3"/>
        <w:rPr>
          <w:rFonts w:ascii="ＭＳ ゴシック" w:eastAsia="ＭＳ ゴシック" w:hAnsi="ＭＳ ゴシック" w:cs="ＭＳ ゴシック"/>
        </w:rPr>
      </w:pPr>
    </w:p>
    <w:p w14:paraId="5F6C207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225D54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&lt;jaT0381&gt;なんというか──</w:t>
      </w:r>
    </w:p>
    <w:p w14:paraId="1075295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&lt;cnT0381&gt;</w:t>
      </w:r>
      <w:r w:rsidRPr="00514AC2">
        <w:rPr>
          <w:rFonts w:ascii="Microsoft YaHei" w:eastAsia="Microsoft YaHei" w:hAnsi="Microsoft YaHei" w:cs="Microsoft YaHei" w:hint="eastAsia"/>
        </w:rPr>
        <w:t>该</w:t>
      </w:r>
      <w:r w:rsidRPr="00514AC2">
        <w:rPr>
          <w:rFonts w:ascii="ＭＳ ゴシック" w:eastAsia="ＭＳ ゴシック" w:hAnsi="ＭＳ ゴシック" w:cs="ＭＳ ゴシック" w:hint="eastAsia"/>
        </w:rPr>
        <w:t>怎么</w:t>
      </w:r>
      <w:r w:rsidRPr="00514AC2">
        <w:rPr>
          <w:rFonts w:ascii="Microsoft YaHei" w:eastAsia="Microsoft YaHei" w:hAnsi="Microsoft YaHei" w:cs="Microsoft YaHei" w:hint="eastAsia"/>
        </w:rPr>
        <w:t>说</w:t>
      </w:r>
      <w:r w:rsidRPr="00514AC2">
        <w:rPr>
          <w:rFonts w:ascii="ＭＳ ゴシック" w:eastAsia="ＭＳ ゴシック" w:hAnsi="ＭＳ ゴシック" w:cs="ＭＳ ゴシック" w:hint="eastAsia"/>
        </w:rPr>
        <w:t>呢</w:t>
      </w:r>
      <w:r w:rsidRPr="00514AC2">
        <w:rPr>
          <w:rFonts w:ascii="ＭＳ ゴシック" w:eastAsia="ＭＳ ゴシック" w:hAnsi="ＭＳ ゴシック" w:cs="ＭＳ ゴシック"/>
        </w:rPr>
        <w:t>──</w:t>
      </w:r>
    </w:p>
    <w:p w14:paraId="79C0C3AD" w14:textId="77777777" w:rsidR="00514AC2" w:rsidRPr="00514AC2" w:rsidRDefault="00514AC2" w:rsidP="00514AC2">
      <w:pPr>
        <w:pStyle w:val="a3"/>
        <w:rPr>
          <w:rFonts w:ascii="ＭＳ ゴシック" w:eastAsia="ＭＳ ゴシック" w:hAnsi="ＭＳ ゴシック" w:cs="ＭＳ ゴシック"/>
        </w:rPr>
      </w:pPr>
    </w:p>
    <w:p w14:paraId="731FBD7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3B403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&lt;jaT0382&gt;エステルさん可愛いな。</w:t>
      </w:r>
    </w:p>
    <w:p w14:paraId="4C048DA6" w14:textId="308E9CFA" w:rsidR="00514AC2" w:rsidRPr="00761B41" w:rsidRDefault="00514AC2" w:rsidP="00514AC2">
      <w:pPr>
        <w:pStyle w:val="a3"/>
        <w:rPr>
          <w:rFonts w:ascii="ＭＳ ゴシック" w:eastAsia="DengXian" w:hAnsi="ＭＳ ゴシック" w:cs="ＭＳ ゴシック"/>
          <w:lang w:eastAsia="zh-CN"/>
        </w:rPr>
      </w:pPr>
      <w:r w:rsidRPr="00514AC2">
        <w:rPr>
          <w:rFonts w:ascii="ＭＳ ゴシック" w:eastAsia="ＭＳ ゴシック" w:hAnsi="ＭＳ ゴシック" w:cs="ＭＳ ゴシック"/>
          <w:lang w:eastAsia="zh-CN"/>
        </w:rPr>
        <w:t>&lt;cnT0382&gt;艾斯蒂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lang w:eastAsia="zh-CN"/>
        </w:rPr>
        <w:t>超可</w:t>
      </w:r>
      <w:r w:rsidRPr="00514AC2">
        <w:rPr>
          <w:rFonts w:ascii="Microsoft YaHei" w:eastAsia="Microsoft YaHei" w:hAnsi="Microsoft YaHei" w:cs="Microsoft YaHei" w:hint="eastAsia"/>
          <w:lang w:eastAsia="zh-CN"/>
        </w:rPr>
        <w:t>爱</w:t>
      </w:r>
      <w:ins w:id="442" w:author="hhh0578" w:date="2020-04-29T00:53:00Z">
        <w:r w:rsidR="00B41867">
          <w:rPr>
            <w:rFonts w:ascii="Microsoft YaHei" w:eastAsia="Microsoft YaHei" w:hAnsi="Microsoft YaHei" w:cs="Microsoft YaHei" w:hint="eastAsia"/>
            <w:lang w:eastAsia="zh-CN"/>
          </w:rPr>
          <w:t>的</w:t>
        </w:r>
        <w:r w:rsidR="00B41867">
          <w:rPr>
            <w:rFonts w:ascii="ＭＳ ゴシック" w:eastAsia="DengXian" w:hAnsi="ＭＳ ゴシック" w:cs="ＭＳ ゴシック" w:hint="eastAsia"/>
            <w:lang w:eastAsia="zh-CN"/>
          </w:rPr>
          <w:t>。</w:t>
        </w:r>
      </w:ins>
      <w:del w:id="443" w:author="hhh0578" w:date="2020-04-29T00:53:00Z">
        <w:r w:rsidRPr="00514AC2" w:rsidDel="00B41867">
          <w:rPr>
            <w:rFonts w:ascii="ＭＳ ゴシック" w:eastAsia="ＭＳ ゴシック" w:hAnsi="ＭＳ ゴシック" w:cs="ＭＳ ゴシック" w:hint="eastAsia"/>
            <w:lang w:eastAsia="zh-CN"/>
          </w:rPr>
          <w:delText>！！</w:delText>
        </w:r>
      </w:del>
      <w:del w:id="444" w:author="hhh0578" w:date="2020-04-29T00:52:00Z">
        <w:r w:rsidRPr="00514AC2" w:rsidDel="00B41867">
          <w:rPr>
            <w:rFonts w:ascii="ＭＳ ゴシック" w:eastAsia="ＭＳ ゴシック" w:hAnsi="ＭＳ ゴシック" w:cs="ＭＳ ゴシック" w:hint="eastAsia"/>
            <w:lang w:eastAsia="zh-CN"/>
          </w:rPr>
          <w:delText>！！！</w:delText>
        </w:r>
      </w:del>
    </w:p>
    <w:p w14:paraId="65BAEFC5" w14:textId="77777777" w:rsidR="00514AC2" w:rsidRPr="00514AC2" w:rsidRDefault="00514AC2" w:rsidP="00514AC2">
      <w:pPr>
        <w:pStyle w:val="a3"/>
        <w:rPr>
          <w:rFonts w:ascii="ＭＳ ゴシック" w:eastAsia="ＭＳ ゴシック" w:hAnsi="ＭＳ ゴシック" w:cs="ＭＳ ゴシック"/>
          <w:lang w:eastAsia="zh-CN"/>
        </w:rPr>
      </w:pPr>
    </w:p>
    <w:p w14:paraId="4F8D49E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A5A28D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&lt;jaT0383&gt;「分かりました、例外でいきましょう」</w:t>
      </w:r>
    </w:p>
    <w:p w14:paraId="6FDDCA32" w14:textId="65F6A02C"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&lt;cnT0383&gt;「</w:t>
      </w:r>
      <w:ins w:id="445" w:author="hhh0578" w:date="2020-04-29T00:53:00Z">
        <w:r w:rsidR="00B35772">
          <w:rPr>
            <w:rFonts w:ascii="DengXian" w:eastAsia="DengXian" w:hAnsi="DengXian" w:cs="ＭＳ ゴシック" w:hint="eastAsia"/>
            <w:lang w:eastAsia="zh-CN"/>
          </w:rPr>
          <w:t>好吧，那我就是例外了。</w:t>
        </w:r>
      </w:ins>
      <w:del w:id="446" w:author="hhh0578" w:date="2020-04-29T00:53:00Z">
        <w:r w:rsidRPr="00514AC2" w:rsidDel="00B35772">
          <w:rPr>
            <w:rFonts w:ascii="ＭＳ ゴシック" w:eastAsia="ＭＳ ゴシック" w:hAnsi="ＭＳ ゴシック" w:cs="ＭＳ ゴシック"/>
          </w:rPr>
          <w:delText>明白了，例外太棒了！</w:delText>
        </w:r>
      </w:del>
      <w:r w:rsidRPr="00514AC2">
        <w:rPr>
          <w:rFonts w:ascii="ＭＳ ゴシック" w:eastAsia="ＭＳ ゴシック" w:hAnsi="ＭＳ ゴシック" w:cs="ＭＳ ゴシック"/>
        </w:rPr>
        <w:t>」</w:t>
      </w:r>
    </w:p>
    <w:p w14:paraId="2AA2D760" w14:textId="77777777" w:rsidR="00514AC2" w:rsidRPr="00514AC2" w:rsidRDefault="00514AC2" w:rsidP="00514AC2">
      <w:pPr>
        <w:pStyle w:val="a3"/>
        <w:rPr>
          <w:rFonts w:ascii="ＭＳ ゴシック" w:eastAsia="ＭＳ ゴシック" w:hAnsi="ＭＳ ゴシック" w:cs="ＭＳ ゴシック"/>
        </w:rPr>
      </w:pPr>
    </w:p>
    <w:p w14:paraId="442D576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A7F59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&lt;jaT0384&gt;「何を含み笑いしているのですか」</w:t>
      </w:r>
    </w:p>
    <w:p w14:paraId="229FDEFF" w14:textId="2D6DE9E1"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&lt;cnT0384&gt;「你</w:t>
      </w:r>
      <w:r w:rsidRPr="00514AC2">
        <w:rPr>
          <w:rFonts w:ascii="Microsoft YaHei" w:eastAsia="Microsoft YaHei" w:hAnsi="Microsoft YaHei" w:cs="Microsoft YaHei" w:hint="eastAsia"/>
        </w:rPr>
        <w:t>偷偷</w:t>
      </w:r>
      <w:r w:rsidRPr="00514AC2">
        <w:rPr>
          <w:rFonts w:ascii="ＭＳ ゴシック" w:eastAsia="ＭＳ ゴシック" w:hAnsi="ＭＳ ゴシック" w:cs="ＭＳ ゴシック" w:hint="eastAsia"/>
        </w:rPr>
        <w:t>摸摸笑</w:t>
      </w:r>
      <w:ins w:id="447" w:author="hhh0578" w:date="2020-04-29T00:53:00Z">
        <w:r w:rsidR="00B9621A">
          <w:rPr>
            <w:rFonts w:ascii="DengXian" w:eastAsia="DengXian" w:hAnsi="DengXian" w:cs="ＭＳ ゴシック" w:hint="eastAsia"/>
            <w:lang w:eastAsia="zh-CN"/>
          </w:rPr>
          <w:t>什么</w:t>
        </w:r>
      </w:ins>
      <w:del w:id="448" w:author="hhh0578" w:date="2020-04-29T00:53:00Z">
        <w:r w:rsidRPr="00514AC2" w:rsidDel="00B9621A">
          <w:rPr>
            <w:rFonts w:ascii="Microsoft YaHei" w:eastAsia="Microsoft YaHei" w:hAnsi="Microsoft YaHei" w:cs="Microsoft YaHei" w:hint="eastAsia"/>
          </w:rPr>
          <w:delText>啥</w:delText>
        </w:r>
        <w:r w:rsidRPr="00514AC2" w:rsidDel="00B9621A">
          <w:rPr>
            <w:rFonts w:ascii="ＭＳ ゴシック" w:eastAsia="ＭＳ ゴシック" w:hAnsi="ＭＳ ゴシック" w:cs="ＭＳ ゴシック" w:hint="eastAsia"/>
          </w:rPr>
          <w:delText>呢</w:delText>
        </w:r>
      </w:del>
      <w:r w:rsidRPr="00514AC2">
        <w:rPr>
          <w:rFonts w:ascii="ＭＳ ゴシック" w:eastAsia="ＭＳ ゴシック" w:hAnsi="ＭＳ ゴシック" w:cs="ＭＳ ゴシック" w:hint="eastAsia"/>
        </w:rPr>
        <w:t>？」</w:t>
      </w:r>
    </w:p>
    <w:p w14:paraId="6A3AA95C" w14:textId="77777777" w:rsidR="00514AC2" w:rsidRPr="00514AC2" w:rsidRDefault="00514AC2" w:rsidP="00514AC2">
      <w:pPr>
        <w:pStyle w:val="a3"/>
        <w:rPr>
          <w:rFonts w:ascii="ＭＳ ゴシック" w:eastAsia="ＭＳ ゴシック" w:hAnsi="ＭＳ ゴシック" w:cs="ＭＳ ゴシック"/>
        </w:rPr>
      </w:pPr>
    </w:p>
    <w:p w14:paraId="67802E9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B8981C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&lt;jaT0385&gt;「あ、いえいえ」</w:t>
      </w:r>
    </w:p>
    <w:p w14:paraId="254548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&lt;cnT0385&gt;「没有没有」</w:t>
      </w:r>
    </w:p>
    <w:p w14:paraId="6DFB24B9" w14:textId="77777777" w:rsidR="00514AC2" w:rsidRPr="00514AC2" w:rsidRDefault="00514AC2" w:rsidP="00514AC2">
      <w:pPr>
        <w:pStyle w:val="a3"/>
        <w:rPr>
          <w:rFonts w:ascii="ＭＳ ゴシック" w:eastAsia="ＭＳ ゴシック" w:hAnsi="ＭＳ ゴシック" w:cs="ＭＳ ゴシック"/>
        </w:rPr>
      </w:pPr>
    </w:p>
    <w:p w14:paraId="56BCBF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2049F3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&lt;jaT0386&gt;「不誠実です」</w:t>
      </w:r>
    </w:p>
    <w:p w14:paraId="265C75BE" w14:textId="3D193BB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&lt;cnT0386&gt;「</w:t>
      </w:r>
      <w:del w:id="449" w:author="hhh0578" w:date="2020-04-29T00:54:00Z">
        <w:r w:rsidRPr="00514AC2" w:rsidDel="00370408">
          <w:rPr>
            <w:rFonts w:ascii="DengXian" w:eastAsia="DengXian" w:hAnsi="DengXian" w:cs="ＭＳ ゴシック" w:hint="eastAsia"/>
            <w:lang w:eastAsia="zh-CN"/>
          </w:rPr>
          <w:delText>太不</w:delText>
        </w:r>
        <w:r w:rsidRPr="00514AC2" w:rsidDel="00370408">
          <w:rPr>
            <w:rFonts w:ascii="Microsoft YaHei" w:eastAsia="Microsoft YaHei" w:hAnsi="Microsoft YaHei" w:cs="Microsoft YaHei" w:hint="eastAsia"/>
            <w:lang w:eastAsia="zh-CN"/>
          </w:rPr>
          <w:delText>诚实</w:delText>
        </w:r>
        <w:r w:rsidRPr="00514AC2" w:rsidDel="00370408">
          <w:rPr>
            <w:rFonts w:ascii="DengXian" w:eastAsia="DengXian" w:hAnsi="DengXian" w:cs="ＭＳ ゴシック" w:hint="eastAsia"/>
            <w:lang w:eastAsia="zh-CN"/>
          </w:rPr>
          <w:delText>了</w:delText>
        </w:r>
      </w:del>
      <w:ins w:id="450" w:author="hhh0578" w:date="2020-04-29T00:54:00Z">
        <w:r w:rsidR="00370408">
          <w:rPr>
            <w:rFonts w:ascii="DengXian" w:eastAsia="DengXian" w:hAnsi="DengXian" w:cs="ＭＳ ゴシック" w:hint="eastAsia"/>
            <w:lang w:eastAsia="zh-CN"/>
          </w:rPr>
          <w:t>鬼鬼祟祟</w:t>
        </w:r>
      </w:ins>
      <w:r w:rsidRPr="00514AC2">
        <w:rPr>
          <w:rFonts w:ascii="ＭＳ ゴシック" w:eastAsia="ＭＳ ゴシック" w:hAnsi="ＭＳ ゴシック" w:cs="ＭＳ ゴシック" w:hint="eastAsia"/>
        </w:rPr>
        <w:t>」</w:t>
      </w:r>
    </w:p>
    <w:p w14:paraId="441DCA6C" w14:textId="77777777" w:rsidR="00514AC2" w:rsidRPr="00514AC2" w:rsidRDefault="00514AC2" w:rsidP="00514AC2">
      <w:pPr>
        <w:pStyle w:val="a3"/>
        <w:rPr>
          <w:rFonts w:ascii="ＭＳ ゴシック" w:eastAsia="ＭＳ ゴシック" w:hAnsi="ＭＳ ゴシック" w:cs="ＭＳ ゴシック"/>
        </w:rPr>
      </w:pPr>
    </w:p>
    <w:p w14:paraId="45EB674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2E4F0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&lt;jaT0387&gt;また怒られた。</w:t>
      </w:r>
    </w:p>
    <w:p w14:paraId="53DE8D5E" w14:textId="060564D3"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&lt;cnT0387&gt;</w:t>
      </w:r>
      <w:ins w:id="451" w:author="hhh0578" w:date="2020-04-29T00:54:00Z">
        <w:r w:rsidR="00A54BC3">
          <w:rPr>
            <w:rFonts w:ascii="Microsoft YaHei" w:eastAsia="Microsoft YaHei" w:hAnsi="Microsoft YaHei" w:cs="Microsoft YaHei" w:hint="eastAsia"/>
            <w:lang w:eastAsia="zh-CN"/>
          </w:rPr>
          <w:t>又</w:t>
        </w:r>
        <w:r w:rsidR="00AA7875">
          <w:rPr>
            <w:rFonts w:ascii="Microsoft YaHei" w:eastAsia="Microsoft YaHei" w:hAnsi="Microsoft YaHei" w:cs="Microsoft YaHei" w:hint="eastAsia"/>
            <w:lang w:eastAsia="zh-CN"/>
          </w:rPr>
          <w:t>被</w:t>
        </w:r>
        <w:r w:rsidR="009A19A6">
          <w:rPr>
            <w:rFonts w:ascii="Microsoft YaHei" w:eastAsia="Microsoft YaHei" w:hAnsi="Microsoft YaHei" w:cs="Microsoft YaHei" w:hint="eastAsia"/>
            <w:lang w:eastAsia="zh-CN"/>
          </w:rPr>
          <w:t>骂</w:t>
        </w:r>
        <w:r w:rsidR="00A54BC3">
          <w:rPr>
            <w:rFonts w:ascii="Microsoft YaHei" w:eastAsia="Microsoft YaHei" w:hAnsi="Microsoft YaHei" w:cs="Microsoft YaHei" w:hint="eastAsia"/>
            <w:lang w:eastAsia="zh-CN"/>
          </w:rPr>
          <w:t>了</w:t>
        </w:r>
      </w:ins>
      <w:del w:id="452" w:author="hhh0578" w:date="2020-04-29T00:54:00Z">
        <w:r w:rsidRPr="00514AC2" w:rsidDel="00A54BC3">
          <w:rPr>
            <w:rFonts w:ascii="ＭＳ ゴシック" w:eastAsia="ＭＳ ゴシック" w:hAnsi="ＭＳ ゴシック" w:cs="ＭＳ ゴシック"/>
          </w:rPr>
          <w:delText>又</w:delText>
        </w:r>
        <w:r w:rsidRPr="00514AC2" w:rsidDel="00A54BC3">
          <w:rPr>
            <w:rFonts w:ascii="Microsoft YaHei" w:eastAsia="Microsoft YaHei" w:hAnsi="Microsoft YaHei" w:cs="Microsoft YaHei" w:hint="eastAsia"/>
            <w:lang w:eastAsia="zh-CN"/>
          </w:rPr>
          <w:delText>让</w:delText>
        </w:r>
        <w:r w:rsidRPr="00514AC2" w:rsidDel="00A54BC3">
          <w:rPr>
            <w:rFonts w:ascii="DengXian" w:eastAsia="DengXian" w:hAnsi="DengXian" w:cs="ＭＳ ゴシック" w:hint="eastAsia"/>
            <w:lang w:eastAsia="zh-CN"/>
          </w:rPr>
          <w:delText>她生气了</w:delText>
        </w:r>
      </w:del>
      <w:r w:rsidRPr="00514AC2">
        <w:rPr>
          <w:rFonts w:ascii="ＭＳ ゴシック" w:eastAsia="ＭＳ ゴシック" w:hAnsi="ＭＳ ゴシック" w:cs="ＭＳ ゴシック" w:hint="eastAsia"/>
        </w:rPr>
        <w:t>。</w:t>
      </w:r>
    </w:p>
    <w:p w14:paraId="1BE230C8" w14:textId="77777777" w:rsidR="00514AC2" w:rsidRPr="00514AC2" w:rsidRDefault="00514AC2" w:rsidP="00514AC2">
      <w:pPr>
        <w:pStyle w:val="a3"/>
        <w:rPr>
          <w:rFonts w:ascii="ＭＳ ゴシック" w:eastAsia="ＭＳ ゴシック" w:hAnsi="ＭＳ ゴシック" w:cs="ＭＳ ゴシック"/>
        </w:rPr>
      </w:pPr>
    </w:p>
    <w:p w14:paraId="4F7636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507892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&lt;jaT0388&gt;そういう態度が俺をどことなく嬉しくさせると、彼女はいつ気づくのだろうか。</w:t>
      </w:r>
    </w:p>
    <w:p w14:paraId="0D2545A2" w14:textId="5E8CC41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&lt;cnT0388&gt;</w:t>
      </w:r>
      <w:ins w:id="453" w:author="hhh0578" w:date="2020-04-29T00:55:00Z">
        <w:r w:rsidR="0028778A">
          <w:rPr>
            <w:rFonts w:ascii="DengXian" w:eastAsia="DengXian" w:hAnsi="DengXian" w:cs="ＭＳ ゴシック" w:hint="eastAsia"/>
            <w:lang w:eastAsia="zh-CN"/>
          </w:rPr>
          <w:t>也不知道她什么时候才会注意到，正是这种态度让我感到高兴。</w:t>
        </w:r>
        <w:r w:rsidR="0028778A" w:rsidRPr="00514AC2" w:rsidDel="0028778A">
          <w:rPr>
            <w:rFonts w:ascii="ＭＳ ゴシック" w:eastAsia="ＭＳ ゴシック" w:hAnsi="ＭＳ ゴシック" w:cs="ＭＳ ゴシック"/>
            <w:lang w:eastAsia="zh-CN"/>
          </w:rPr>
          <w:t xml:space="preserve"> </w:t>
        </w:r>
      </w:ins>
      <w:del w:id="454" w:author="hhh0578" w:date="2020-04-29T00:55:00Z">
        <w:r w:rsidRPr="00514AC2" w:rsidDel="0028778A">
          <w:rPr>
            <w:rFonts w:ascii="ＭＳ ゴシック" w:eastAsia="ＭＳ ゴシック" w:hAnsi="ＭＳ ゴシック" w:cs="ＭＳ ゴシック"/>
            <w:lang w:eastAsia="zh-CN"/>
          </w:rPr>
          <w:delText>艾斯蒂</w:delText>
        </w:r>
        <w:r w:rsidRPr="00514AC2" w:rsidDel="0028778A">
          <w:rPr>
            <w:rFonts w:ascii="Microsoft YaHei" w:eastAsia="Microsoft YaHei" w:hAnsi="Microsoft YaHei" w:cs="Microsoft YaHei" w:hint="eastAsia"/>
            <w:lang w:eastAsia="zh-CN"/>
          </w:rPr>
          <w:delText>尔</w:delText>
        </w:r>
        <w:r w:rsidRPr="00514AC2" w:rsidDel="0028778A">
          <w:rPr>
            <w:rFonts w:ascii="ＭＳ ゴシック" w:eastAsia="ＭＳ ゴシック" w:hAnsi="ＭＳ ゴシック" w:cs="ＭＳ ゴシック" w:hint="eastAsia"/>
            <w:lang w:eastAsia="zh-CN"/>
          </w:rPr>
          <w:delText>什么</w:delText>
        </w:r>
        <w:r w:rsidRPr="00514AC2" w:rsidDel="0028778A">
          <w:rPr>
            <w:rFonts w:ascii="Microsoft YaHei" w:eastAsia="Microsoft YaHei" w:hAnsi="Microsoft YaHei" w:cs="Microsoft YaHei" w:hint="eastAsia"/>
            <w:lang w:eastAsia="zh-CN"/>
          </w:rPr>
          <w:delText>时</w:delText>
        </w:r>
        <w:r w:rsidRPr="00514AC2" w:rsidDel="0028778A">
          <w:rPr>
            <w:rFonts w:ascii="ＭＳ ゴシック" w:eastAsia="ＭＳ ゴシック" w:hAnsi="ＭＳ ゴシック" w:cs="ＭＳ ゴシック" w:hint="eastAsia"/>
            <w:lang w:eastAsia="zh-CN"/>
          </w:rPr>
          <w:delText>候会察</w:delText>
        </w:r>
        <w:r w:rsidRPr="00514AC2" w:rsidDel="0028778A">
          <w:rPr>
            <w:rFonts w:ascii="Microsoft YaHei" w:eastAsia="Microsoft YaHei" w:hAnsi="Microsoft YaHei" w:cs="Microsoft YaHei" w:hint="eastAsia"/>
            <w:lang w:eastAsia="zh-CN"/>
          </w:rPr>
          <w:delText>觉</w:delText>
        </w:r>
        <w:r w:rsidRPr="00514AC2" w:rsidDel="0028778A">
          <w:rPr>
            <w:rFonts w:ascii="ＭＳ ゴシック" w:eastAsia="ＭＳ ゴシック" w:hAnsi="ＭＳ ゴシック" w:cs="ＭＳ ゴシック" w:hint="eastAsia"/>
            <w:lang w:eastAsia="zh-CN"/>
          </w:rPr>
          <w:delText>，那种</w:delText>
        </w:r>
        <w:r w:rsidRPr="00514AC2" w:rsidDel="0028778A">
          <w:rPr>
            <w:rFonts w:ascii="Microsoft YaHei" w:eastAsia="Microsoft YaHei" w:hAnsi="Microsoft YaHei" w:cs="Microsoft YaHei" w:hint="eastAsia"/>
            <w:lang w:eastAsia="zh-CN"/>
          </w:rPr>
          <w:delText>态</w:delText>
        </w:r>
        <w:r w:rsidRPr="00514AC2" w:rsidDel="0028778A">
          <w:rPr>
            <w:rFonts w:ascii="ＭＳ ゴシック" w:eastAsia="ＭＳ ゴシック" w:hAnsi="ＭＳ ゴシック" w:cs="ＭＳ ゴシック" w:hint="eastAsia"/>
            <w:lang w:eastAsia="zh-CN"/>
          </w:rPr>
          <w:delText>度会</w:delText>
        </w:r>
        <w:r w:rsidRPr="00514AC2" w:rsidDel="0028778A">
          <w:rPr>
            <w:rFonts w:ascii="Microsoft YaHei" w:eastAsia="Microsoft YaHei" w:hAnsi="Microsoft YaHei" w:cs="Microsoft YaHei" w:hint="eastAsia"/>
            <w:lang w:eastAsia="zh-CN"/>
          </w:rPr>
          <w:delText>让</w:delText>
        </w:r>
        <w:r w:rsidRPr="00514AC2" w:rsidDel="0028778A">
          <w:rPr>
            <w:rFonts w:ascii="ＭＳ ゴシック" w:eastAsia="ＭＳ ゴシック" w:hAnsi="ＭＳ ゴシック" w:cs="ＭＳ ゴシック" w:hint="eastAsia"/>
            <w:lang w:eastAsia="zh-CN"/>
          </w:rPr>
          <w:delText>我会</w:delText>
        </w:r>
        <w:r w:rsidRPr="00514AC2" w:rsidDel="0028778A">
          <w:rPr>
            <w:rFonts w:ascii="Microsoft YaHei" w:eastAsia="Microsoft YaHei" w:hAnsi="Microsoft YaHei" w:cs="Microsoft YaHei" w:hint="eastAsia"/>
            <w:lang w:eastAsia="zh-CN"/>
          </w:rPr>
          <w:delText>让</w:delText>
        </w:r>
        <w:r w:rsidRPr="00514AC2" w:rsidDel="0028778A">
          <w:rPr>
            <w:rFonts w:ascii="ＭＳ ゴシック" w:eastAsia="ＭＳ ゴシック" w:hAnsi="ＭＳ ゴシック" w:cs="ＭＳ ゴシック" w:hint="eastAsia"/>
            <w:lang w:eastAsia="zh-CN"/>
          </w:rPr>
          <w:delText>我不明地感到可</w:delText>
        </w:r>
        <w:r w:rsidRPr="00514AC2" w:rsidDel="0028778A">
          <w:rPr>
            <w:rFonts w:ascii="Microsoft YaHei" w:eastAsia="Microsoft YaHei" w:hAnsi="Microsoft YaHei" w:cs="Microsoft YaHei" w:hint="eastAsia"/>
            <w:lang w:eastAsia="zh-CN"/>
          </w:rPr>
          <w:delText>爱</w:delText>
        </w:r>
        <w:r w:rsidRPr="00514AC2" w:rsidDel="0028778A">
          <w:rPr>
            <w:rFonts w:ascii="ＭＳ ゴシック" w:eastAsia="ＭＳ ゴシック" w:hAnsi="ＭＳ ゴシック" w:cs="ＭＳ ゴシック" w:hint="eastAsia"/>
            <w:lang w:eastAsia="zh-CN"/>
          </w:rPr>
          <w:delText>呢。</w:delText>
        </w:r>
      </w:del>
    </w:p>
    <w:p w14:paraId="69ED0E9F" w14:textId="77777777" w:rsidR="00514AC2" w:rsidRPr="00514AC2" w:rsidRDefault="00514AC2" w:rsidP="00514AC2">
      <w:pPr>
        <w:pStyle w:val="a3"/>
        <w:rPr>
          <w:rFonts w:ascii="ＭＳ ゴシック" w:eastAsia="ＭＳ ゴシック" w:hAnsi="ＭＳ ゴシック" w:cs="ＭＳ ゴシック"/>
          <w:lang w:eastAsia="zh-CN"/>
        </w:rPr>
      </w:pPr>
    </w:p>
    <w:p w14:paraId="4656E1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E15A90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&lt;jaT0389&gt;新しいお茶が準備された。</w:t>
      </w:r>
    </w:p>
    <w:p w14:paraId="7001DD29" w14:textId="7BAD666A"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&lt;cnT0389&gt;</w:t>
      </w:r>
      <w:ins w:id="455" w:author="hhh0578" w:date="2020-04-29T00:56:00Z">
        <w:r w:rsidR="000021C2">
          <w:rPr>
            <w:rFonts w:ascii="DengXian" w:eastAsia="DengXian" w:hAnsi="DengXian" w:cs="ＭＳ ゴシック" w:hint="eastAsia"/>
            <w:lang w:eastAsia="zh-CN"/>
          </w:rPr>
          <w:t>她</w:t>
        </w:r>
      </w:ins>
      <w:r w:rsidRPr="00514AC2">
        <w:rPr>
          <w:rFonts w:ascii="ＭＳ ゴシック" w:eastAsia="ＭＳ ゴシック" w:hAnsi="ＭＳ ゴシック" w:cs="ＭＳ ゴシック"/>
        </w:rPr>
        <w:t>泡了杯新茶。</w:t>
      </w:r>
    </w:p>
    <w:p w14:paraId="128E5E84" w14:textId="77777777" w:rsidR="00514AC2" w:rsidRPr="00514AC2" w:rsidRDefault="00514AC2" w:rsidP="00514AC2">
      <w:pPr>
        <w:pStyle w:val="a3"/>
        <w:rPr>
          <w:rFonts w:ascii="ＭＳ ゴシック" w:eastAsia="ＭＳ ゴシック" w:hAnsi="ＭＳ ゴシック" w:cs="ＭＳ ゴシック"/>
        </w:rPr>
      </w:pPr>
    </w:p>
    <w:p w14:paraId="7ACCA1B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w:t>
      </w:r>
    </w:p>
    <w:p w14:paraId="17654A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&lt;jaT0390&gt;さっそく例外の発動だ。</w:t>
      </w:r>
    </w:p>
    <w:p w14:paraId="23D929F5" w14:textId="152CF08D" w:rsidR="00514AC2" w:rsidRPr="000021C2" w:rsidRDefault="00514AC2" w:rsidP="00514AC2">
      <w:pPr>
        <w:pStyle w:val="a3"/>
        <w:rPr>
          <w:rFonts w:ascii="ＭＳ ゴシック" w:eastAsia="DengXian" w:hAnsi="ＭＳ ゴシック" w:cs="ＭＳ ゴシック"/>
          <w:lang w:eastAsia="zh-CN"/>
        </w:rPr>
      </w:pPr>
      <w:r w:rsidRPr="00514AC2">
        <w:rPr>
          <w:rFonts w:ascii="ＭＳ ゴシック" w:eastAsia="ＭＳ ゴシック" w:hAnsi="ＭＳ ゴシック" w:cs="ＭＳ ゴシック"/>
          <w:lang w:eastAsia="zh-CN"/>
        </w:rPr>
        <w:t>&lt;cnT0390&gt;例外的效果即</w:t>
      </w:r>
      <w:r w:rsidRPr="00514AC2">
        <w:rPr>
          <w:rFonts w:ascii="Microsoft YaHei" w:eastAsia="Microsoft YaHei" w:hAnsi="Microsoft YaHei" w:cs="Microsoft YaHei" w:hint="eastAsia"/>
          <w:lang w:eastAsia="zh-CN"/>
        </w:rPr>
        <w:t>时</w:t>
      </w:r>
      <w:r w:rsidRPr="00514AC2">
        <w:rPr>
          <w:rFonts w:ascii="ＭＳ ゴシック" w:eastAsia="ＭＳ ゴシック" w:hAnsi="ＭＳ ゴシック" w:cs="ＭＳ ゴシック" w:hint="eastAsia"/>
          <w:lang w:eastAsia="zh-CN"/>
        </w:rPr>
        <w:t>生效</w:t>
      </w:r>
      <w:del w:id="456" w:author="hhh0578" w:date="2020-04-29T00:56:00Z">
        <w:r w:rsidRPr="00514AC2" w:rsidDel="000021C2">
          <w:rPr>
            <w:rFonts w:ascii="ＭＳ ゴシック" w:eastAsia="ＭＳ ゴシック" w:hAnsi="ＭＳ ゴシック" w:cs="ＭＳ ゴシック" w:hint="eastAsia"/>
            <w:lang w:eastAsia="zh-CN"/>
          </w:rPr>
          <w:delText>！</w:delText>
        </w:r>
      </w:del>
      <w:ins w:id="457" w:author="hhh0578" w:date="2020-04-29T00:56:00Z">
        <w:r w:rsidR="000021C2">
          <w:rPr>
            <w:rFonts w:ascii="ＭＳ ゴシック" w:eastAsia="DengXian" w:hAnsi="ＭＳ ゴシック" w:cs="ＭＳ ゴシック" w:hint="eastAsia"/>
            <w:lang w:eastAsia="zh-CN"/>
          </w:rPr>
          <w:t>。</w:t>
        </w:r>
      </w:ins>
    </w:p>
    <w:p w14:paraId="5D2B534D" w14:textId="77777777" w:rsidR="00514AC2" w:rsidRPr="00514AC2" w:rsidRDefault="00514AC2" w:rsidP="00514AC2">
      <w:pPr>
        <w:pStyle w:val="a3"/>
        <w:rPr>
          <w:rFonts w:ascii="ＭＳ ゴシック" w:eastAsia="ＭＳ ゴシック" w:hAnsi="ＭＳ ゴシック" w:cs="ＭＳ ゴシック"/>
          <w:lang w:eastAsia="zh-CN"/>
        </w:rPr>
      </w:pPr>
    </w:p>
    <w:p w14:paraId="62278CC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24FDB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&lt;jaT0391&gt;「それで、貴方がたは礼拝堂の何を見学したいのですか？」</w:t>
      </w:r>
    </w:p>
    <w:p w14:paraId="6CB2DB57" w14:textId="0F8FD7CA"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&lt;cnT0391&gt;「</w:t>
      </w:r>
      <w:ins w:id="458" w:author="hhh0578" w:date="2020-04-29T00:57:00Z">
        <w:r w:rsidR="00C23BAB">
          <w:rPr>
            <w:rFonts w:ascii="ＭＳ ゴシック" w:eastAsia="DengXian" w:hAnsi="ＭＳ ゴシック" w:cs="ＭＳ ゴシック" w:hint="eastAsia"/>
            <w:lang w:eastAsia="zh-CN"/>
          </w:rPr>
          <w:t>那么</w:t>
        </w:r>
      </w:ins>
      <w:del w:id="459" w:author="hhh0578" w:date="2020-04-29T00:57:00Z">
        <w:r w:rsidRPr="00514AC2" w:rsidDel="00C23BAB">
          <w:rPr>
            <w:rFonts w:ascii="ＭＳ ゴシック" w:eastAsia="ＭＳ ゴシック" w:hAnsi="ＭＳ ゴシック" w:cs="ＭＳ ゴシック"/>
            <w:lang w:eastAsia="zh-CN"/>
          </w:rPr>
          <w:delText>接着</w:delText>
        </w:r>
      </w:del>
      <w:r w:rsidRPr="00514AC2">
        <w:rPr>
          <w:rFonts w:ascii="ＭＳ ゴシック" w:eastAsia="ＭＳ ゴシック" w:hAnsi="ＭＳ ゴシック" w:cs="ＭＳ ゴシック"/>
          <w:lang w:eastAsia="zh-CN"/>
        </w:rPr>
        <w:t>，你</w:t>
      </w:r>
      <w:r w:rsidRPr="00514AC2">
        <w:rPr>
          <w:rFonts w:ascii="Microsoft YaHei" w:eastAsia="Microsoft YaHei" w:hAnsi="Microsoft YaHei" w:cs="Microsoft YaHei" w:hint="eastAsia"/>
          <w:lang w:eastAsia="zh-CN"/>
        </w:rPr>
        <w:t>们</w:t>
      </w:r>
      <w:r w:rsidRPr="00514AC2">
        <w:rPr>
          <w:rFonts w:ascii="ＭＳ ゴシック" w:eastAsia="ＭＳ ゴシック" w:hAnsi="ＭＳ ゴシック" w:cs="ＭＳ ゴシック" w:hint="eastAsia"/>
          <w:lang w:eastAsia="zh-CN"/>
        </w:rPr>
        <w:t>想参</w:t>
      </w:r>
      <w:r w:rsidRPr="00514AC2">
        <w:rPr>
          <w:rFonts w:ascii="Microsoft YaHei" w:eastAsia="Microsoft YaHei" w:hAnsi="Microsoft YaHei" w:cs="Microsoft YaHei" w:hint="eastAsia"/>
          <w:lang w:eastAsia="zh-CN"/>
        </w:rPr>
        <w:t>观</w:t>
      </w:r>
      <w:r w:rsidRPr="00514AC2">
        <w:rPr>
          <w:rFonts w:ascii="ＭＳ ゴシック" w:eastAsia="ＭＳ ゴシック" w:hAnsi="ＭＳ ゴシック" w:cs="ＭＳ ゴシック" w:hint="eastAsia"/>
          <w:lang w:eastAsia="zh-CN"/>
        </w:rPr>
        <w:t>礼拜堂的哪里</w:t>
      </w:r>
      <w:del w:id="460" w:author="hhh0578" w:date="2020-04-29T00:57:00Z">
        <w:r w:rsidRPr="00514AC2" w:rsidDel="00C23BAB">
          <w:rPr>
            <w:rFonts w:ascii="ＭＳ ゴシック" w:eastAsia="ＭＳ ゴシック" w:hAnsi="ＭＳ ゴシック" w:cs="ＭＳ ゴシック" w:hint="eastAsia"/>
            <w:lang w:eastAsia="zh-CN"/>
          </w:rPr>
          <w:delText>呢</w:delText>
        </w:r>
      </w:del>
      <w:r w:rsidRPr="00514AC2">
        <w:rPr>
          <w:rFonts w:ascii="ＭＳ ゴシック" w:eastAsia="ＭＳ ゴシック" w:hAnsi="ＭＳ ゴシック" w:cs="ＭＳ ゴシック" w:hint="eastAsia"/>
          <w:lang w:eastAsia="zh-CN"/>
        </w:rPr>
        <w:t>？」</w:t>
      </w:r>
    </w:p>
    <w:p w14:paraId="249596F0" w14:textId="77777777" w:rsidR="00514AC2" w:rsidRPr="00514AC2" w:rsidRDefault="00514AC2" w:rsidP="00514AC2">
      <w:pPr>
        <w:pStyle w:val="a3"/>
        <w:rPr>
          <w:rFonts w:ascii="ＭＳ ゴシック" w:eastAsia="ＭＳ ゴシック" w:hAnsi="ＭＳ ゴシック" w:cs="ＭＳ ゴシック"/>
          <w:lang w:eastAsia="zh-CN"/>
        </w:rPr>
      </w:pPr>
    </w:p>
    <w:p w14:paraId="19CC324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9B0C2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&lt;jaT0392&gt;お茶を味わう間もなくエステルさんが聞いてくる。</w:t>
      </w:r>
    </w:p>
    <w:p w14:paraId="1D30EE5C" w14:textId="36FCD12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&lt;cnT0392&gt;</w:t>
      </w:r>
      <w:r w:rsidRPr="00514AC2">
        <w:rPr>
          <w:rFonts w:ascii="Microsoft YaHei" w:eastAsia="Microsoft YaHei" w:hAnsi="Microsoft YaHei" w:cs="Microsoft YaHei" w:hint="eastAsia"/>
          <w:lang w:eastAsia="zh-CN"/>
        </w:rPr>
        <w:t>还</w:t>
      </w:r>
      <w:r w:rsidRPr="00514AC2">
        <w:rPr>
          <w:rFonts w:ascii="ＭＳ ゴシック" w:eastAsia="ＭＳ ゴシック" w:hAnsi="ＭＳ ゴシック" w:cs="ＭＳ ゴシック" w:hint="eastAsia"/>
          <w:lang w:eastAsia="zh-CN"/>
        </w:rPr>
        <w:t>未来得及品茶</w:t>
      </w:r>
      <w:ins w:id="461" w:author="hhh0578" w:date="2020-04-29T00:57:00Z">
        <w:r w:rsidR="00FD2A66">
          <w:rPr>
            <w:rFonts w:ascii="DengXian" w:eastAsia="DengXian" w:hAnsi="DengXian" w:cs="ＭＳ ゴシック" w:hint="eastAsia"/>
            <w:lang w:eastAsia="zh-CN"/>
          </w:rPr>
          <w:t>，</w:t>
        </w:r>
      </w:ins>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就抛出了疑</w:t>
      </w:r>
      <w:r w:rsidRPr="00514AC2">
        <w:rPr>
          <w:rFonts w:ascii="Microsoft YaHei" w:eastAsia="Microsoft YaHei" w:hAnsi="Microsoft YaHei" w:cs="Microsoft YaHei" w:hint="eastAsia"/>
          <w:lang w:eastAsia="zh-CN"/>
        </w:rPr>
        <w:t>问</w:t>
      </w:r>
      <w:r w:rsidRPr="00514AC2">
        <w:rPr>
          <w:rFonts w:ascii="ＭＳ ゴシック" w:eastAsia="ＭＳ ゴシック" w:hAnsi="ＭＳ ゴシック" w:cs="ＭＳ ゴシック" w:hint="eastAsia"/>
          <w:lang w:eastAsia="zh-CN"/>
        </w:rPr>
        <w:t>。</w:t>
      </w:r>
    </w:p>
    <w:p w14:paraId="7934F0DF" w14:textId="77777777" w:rsidR="00514AC2" w:rsidRPr="00514AC2" w:rsidRDefault="00514AC2" w:rsidP="00514AC2">
      <w:pPr>
        <w:pStyle w:val="a3"/>
        <w:rPr>
          <w:rFonts w:ascii="ＭＳ ゴシック" w:eastAsia="ＭＳ ゴシック" w:hAnsi="ＭＳ ゴシック" w:cs="ＭＳ ゴシック"/>
          <w:lang w:eastAsia="zh-CN"/>
        </w:rPr>
      </w:pPr>
    </w:p>
    <w:p w14:paraId="7F0996B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2DE7E6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&lt;jaT0393&gt;「まずは施設だと思います」</w:t>
      </w:r>
    </w:p>
    <w:p w14:paraId="34821490" w14:textId="077230A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&lt;cnT0393&gt;「首先想看一下</w:t>
      </w:r>
      <w:ins w:id="462" w:author="hhh0578" w:date="2020-04-29T00:57:00Z">
        <w:r w:rsidR="00040A0F">
          <w:rPr>
            <w:rFonts w:ascii="Microsoft YaHei" w:eastAsia="Microsoft YaHei" w:hAnsi="Microsoft YaHei" w:cs="Microsoft YaHei" w:hint="eastAsia"/>
            <w:lang w:eastAsia="zh-CN"/>
          </w:rPr>
          <w:t>建筑吧</w:t>
        </w:r>
      </w:ins>
      <w:del w:id="463" w:author="hhh0578" w:date="2020-04-29T00:57:00Z">
        <w:r w:rsidRPr="00514AC2" w:rsidDel="00950F4F">
          <w:rPr>
            <w:rFonts w:ascii="DengXian" w:eastAsia="DengXian" w:hAnsi="DengXian" w:cs="ＭＳ ゴシック" w:hint="eastAsia"/>
            <w:lang w:eastAsia="zh-CN"/>
          </w:rPr>
          <w:delText>装潢</w:delText>
        </w:r>
        <w:r w:rsidRPr="00514AC2" w:rsidDel="00950F4F">
          <w:rPr>
            <w:rFonts w:ascii="Microsoft YaHei" w:eastAsia="Microsoft YaHei" w:hAnsi="Microsoft YaHei" w:cs="Microsoft YaHei" w:hint="eastAsia"/>
            <w:lang w:eastAsia="zh-CN"/>
          </w:rPr>
          <w:delText>设计</w:delText>
        </w:r>
        <w:r w:rsidRPr="00514AC2" w:rsidDel="00950F4F">
          <w:rPr>
            <w:rFonts w:ascii="DengXian" w:eastAsia="DengXian" w:hAnsi="DengXian" w:cs="ＭＳ ゴシック" w:hint="eastAsia"/>
            <w:lang w:eastAsia="zh-CN"/>
          </w:rPr>
          <w:delText>吧</w:delText>
        </w:r>
      </w:del>
      <w:r w:rsidRPr="00514AC2">
        <w:rPr>
          <w:rFonts w:ascii="ＭＳ ゴシック" w:eastAsia="ＭＳ ゴシック" w:hAnsi="ＭＳ ゴシック" w:cs="ＭＳ ゴシック" w:hint="eastAsia"/>
          <w:lang w:eastAsia="zh-CN"/>
        </w:rPr>
        <w:t>」</w:t>
      </w:r>
    </w:p>
    <w:p w14:paraId="7D5BB944" w14:textId="77777777" w:rsidR="00514AC2" w:rsidRPr="00514AC2" w:rsidRDefault="00514AC2" w:rsidP="00514AC2">
      <w:pPr>
        <w:pStyle w:val="a3"/>
        <w:rPr>
          <w:rFonts w:ascii="ＭＳ ゴシック" w:eastAsia="ＭＳ ゴシック" w:hAnsi="ＭＳ ゴシック" w:cs="ＭＳ ゴシック"/>
          <w:lang w:eastAsia="zh-CN"/>
        </w:rPr>
      </w:pPr>
    </w:p>
    <w:p w14:paraId="42DF678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0F94843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&lt;jaT0394&gt;「施設というと、この礼拝堂で良いのですか？」</w:t>
      </w:r>
    </w:p>
    <w:p w14:paraId="4F9FD17F" w14:textId="4D245AD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&lt;cnT0394&gt;「</w:t>
      </w:r>
      <w:del w:id="464" w:author="hhh0578" w:date="2020-04-29T00:58:00Z">
        <w:r w:rsidRPr="00514AC2" w:rsidDel="006E7D7B">
          <w:rPr>
            <w:rFonts w:ascii="DengXian" w:eastAsia="DengXian" w:hAnsi="DengXian" w:cs="ＭＳ ゴシック" w:hint="eastAsia"/>
            <w:lang w:eastAsia="zh-CN"/>
          </w:rPr>
          <w:delText>装潢</w:delText>
        </w:r>
        <w:r w:rsidRPr="00514AC2" w:rsidDel="006E7D7B">
          <w:rPr>
            <w:rFonts w:ascii="Microsoft YaHei" w:eastAsia="Microsoft YaHei" w:hAnsi="Microsoft YaHei" w:cs="Microsoft YaHei" w:hint="eastAsia"/>
            <w:lang w:eastAsia="zh-CN"/>
          </w:rPr>
          <w:delText>设计</w:delText>
        </w:r>
        <w:r w:rsidRPr="00514AC2" w:rsidDel="006E7D7B">
          <w:rPr>
            <w:rFonts w:ascii="DengXian" w:eastAsia="DengXian" w:hAnsi="DengXian" w:cs="ＭＳ ゴシック" w:hint="eastAsia"/>
            <w:lang w:eastAsia="zh-CN"/>
          </w:rPr>
          <w:delText>的</w:delText>
        </w:r>
        <w:r w:rsidRPr="00514AC2" w:rsidDel="006E7D7B">
          <w:rPr>
            <w:rFonts w:ascii="Microsoft YaHei" w:eastAsia="Microsoft YaHei" w:hAnsi="Microsoft YaHei" w:cs="Microsoft YaHei" w:hint="eastAsia"/>
            <w:lang w:eastAsia="zh-CN"/>
          </w:rPr>
          <w:delText>话</w:delText>
        </w:r>
      </w:del>
      <w:ins w:id="465" w:author="hhh0578" w:date="2020-04-29T00:58:00Z">
        <w:r w:rsidR="006E7D7B">
          <w:rPr>
            <w:rFonts w:ascii="DengXian" w:eastAsia="DengXian" w:hAnsi="DengXian" w:cs="ＭＳ ゴシック" w:hint="eastAsia"/>
            <w:lang w:eastAsia="zh-CN"/>
          </w:rPr>
          <w:t>建筑</w:t>
        </w:r>
      </w:ins>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个礼拜堂可以</w:t>
      </w:r>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4134C77C" w14:textId="77777777" w:rsidR="00514AC2" w:rsidRPr="00514AC2" w:rsidRDefault="00514AC2" w:rsidP="00514AC2">
      <w:pPr>
        <w:pStyle w:val="a3"/>
        <w:rPr>
          <w:rFonts w:ascii="ＭＳ ゴシック" w:eastAsia="ＭＳ ゴシック" w:hAnsi="ＭＳ ゴシック" w:cs="ＭＳ ゴシック"/>
          <w:lang w:eastAsia="zh-CN"/>
        </w:rPr>
      </w:pPr>
    </w:p>
    <w:p w14:paraId="20D5AB6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01E441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&lt;jaT0395&gt;「それは基本で、あとは台所ですとか、トイレですとか……部屋とか」</w:t>
      </w:r>
    </w:p>
    <w:p w14:paraId="64274234" w14:textId="108789FA"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&lt;cnT0395&gt;「然后</w:t>
      </w:r>
      <w:ins w:id="466" w:author="hhh0578" w:date="2020-04-29T00:58:00Z">
        <w:r w:rsidR="006957BC">
          <w:rPr>
            <w:rFonts w:ascii="DengXian" w:eastAsia="DengXian" w:hAnsi="DengXian" w:cs="ＭＳ ゴシック" w:hint="eastAsia"/>
            <w:lang w:eastAsia="zh-CN"/>
          </w:rPr>
          <w:t>就是</w:t>
        </w:r>
      </w:ins>
      <w:r w:rsidRPr="00514AC2">
        <w:rPr>
          <w:rFonts w:ascii="ＭＳ ゴシック" w:eastAsia="ＭＳ ゴシック" w:hAnsi="ＭＳ ゴシック" w:cs="ＭＳ ゴシック"/>
          <w:lang w:eastAsia="zh-CN"/>
        </w:rPr>
        <w:t>一般</w:t>
      </w:r>
      <w:ins w:id="467" w:author="hhh0578" w:date="2020-04-29T00:58:00Z">
        <w:r w:rsidR="006957BC">
          <w:rPr>
            <w:rFonts w:ascii="ＭＳ ゴシック" w:eastAsia="DengXian" w:hAnsi="ＭＳ ゴシック" w:cs="ＭＳ ゴシック" w:hint="eastAsia"/>
            <w:lang w:eastAsia="zh-CN"/>
          </w:rPr>
          <w:t>的</w:t>
        </w:r>
      </w:ins>
      <w:del w:id="468" w:author="hhh0578" w:date="2020-04-29T00:58:00Z">
        <w:r w:rsidRPr="00514AC2" w:rsidDel="006957BC">
          <w:rPr>
            <w:rFonts w:ascii="ＭＳ ゴシック" w:eastAsia="ＭＳ ゴシック" w:hAnsi="ＭＳ ゴシック" w:cs="ＭＳ ゴシック"/>
            <w:lang w:eastAsia="zh-CN"/>
          </w:rPr>
          <w:delText>是</w:delText>
        </w:r>
      </w:del>
      <w:r w:rsidRPr="00514AC2">
        <w:rPr>
          <w:rFonts w:ascii="ＭＳ ゴシック" w:eastAsia="ＭＳ ゴシック" w:hAnsi="ＭＳ ゴシック" w:cs="ＭＳ ゴシック"/>
          <w:lang w:eastAsia="zh-CN"/>
        </w:rPr>
        <w:t>厨房，</w:t>
      </w:r>
      <w:r w:rsidRPr="00514AC2">
        <w:rPr>
          <w:rFonts w:ascii="Microsoft YaHei" w:eastAsia="Microsoft YaHei" w:hAnsi="Microsoft YaHei" w:cs="Microsoft YaHei" w:hint="eastAsia"/>
          <w:lang w:eastAsia="zh-CN"/>
        </w:rPr>
        <w:t>厕</w:t>
      </w:r>
      <w:r w:rsidRPr="00514AC2">
        <w:rPr>
          <w:rFonts w:ascii="ＭＳ ゴシック" w:eastAsia="ＭＳ ゴシック" w:hAnsi="ＭＳ ゴシック" w:cs="ＭＳ ゴシック" w:hint="eastAsia"/>
          <w:lang w:eastAsia="zh-CN"/>
        </w:rPr>
        <w:t>所</w:t>
      </w:r>
      <w:ins w:id="469" w:author="hhh0578" w:date="2020-04-29T00:58:00Z">
        <w:r w:rsidR="00904A5B">
          <w:rPr>
            <w:rFonts w:ascii="ＭＳ ゴシック" w:eastAsia="DengXian" w:hAnsi="ＭＳ ゴシック" w:cs="ＭＳ ゴシック" w:hint="eastAsia"/>
            <w:lang w:eastAsia="zh-CN"/>
          </w:rPr>
          <w:t>……</w:t>
        </w:r>
      </w:ins>
      <w:del w:id="470" w:author="hhh0578" w:date="2020-04-29T00:58:00Z">
        <w:r w:rsidRPr="00514AC2" w:rsidDel="00904A5B">
          <w:rPr>
            <w:rFonts w:ascii="ＭＳ ゴシック" w:eastAsia="ＭＳ ゴシック" w:hAnsi="ＭＳ ゴシック" w:cs="ＭＳ ゴシック" w:hint="eastAsia"/>
            <w:lang w:eastAsia="zh-CN"/>
          </w:rPr>
          <w:delText>，</w:delText>
        </w:r>
      </w:del>
      <w:r w:rsidRPr="00514AC2">
        <w:rPr>
          <w:rFonts w:ascii="ＭＳ ゴシック" w:eastAsia="ＭＳ ゴシック" w:hAnsi="ＭＳ ゴシック" w:cs="ＭＳ ゴシック" w:hint="eastAsia"/>
          <w:lang w:eastAsia="zh-CN"/>
        </w:rPr>
        <w:t>房</w:t>
      </w:r>
      <w:r w:rsidRPr="00514AC2">
        <w:rPr>
          <w:rFonts w:ascii="Microsoft YaHei" w:eastAsia="Microsoft YaHei" w:hAnsi="Microsoft YaHei" w:cs="Microsoft YaHei" w:hint="eastAsia"/>
          <w:lang w:eastAsia="zh-CN"/>
        </w:rPr>
        <w:t>间</w:t>
      </w:r>
      <w:r w:rsidRPr="00514AC2">
        <w:rPr>
          <w:rFonts w:ascii="ＭＳ ゴシック" w:eastAsia="ＭＳ ゴシック" w:hAnsi="ＭＳ ゴシック" w:cs="ＭＳ ゴシック" w:hint="eastAsia"/>
          <w:lang w:eastAsia="zh-CN"/>
        </w:rPr>
        <w:t>什么的吧」</w:t>
      </w:r>
    </w:p>
    <w:p w14:paraId="5123BDE6" w14:textId="77777777" w:rsidR="00514AC2" w:rsidRPr="00514AC2" w:rsidRDefault="00514AC2" w:rsidP="00514AC2">
      <w:pPr>
        <w:pStyle w:val="a3"/>
        <w:rPr>
          <w:rFonts w:ascii="ＭＳ ゴシック" w:eastAsia="ＭＳ ゴシック" w:hAnsi="ＭＳ ゴシック" w:cs="ＭＳ ゴシック"/>
          <w:lang w:eastAsia="zh-CN"/>
        </w:rPr>
      </w:pPr>
    </w:p>
    <w:p w14:paraId="633907C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DED4F3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&lt;jaT0396&gt;「どうして地球人に台所を見せなくてはならないのですか」</w:t>
      </w:r>
    </w:p>
    <w:p w14:paraId="3404C19B" w14:textId="6CF2B86D"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&lt;cnT0396&gt;「</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什么</w:t>
      </w:r>
      <w:ins w:id="471" w:author="hhh0578" w:date="2020-04-29T00:58:00Z">
        <w:r w:rsidR="00904A5B">
          <w:rPr>
            <w:rFonts w:ascii="ＭＳ ゴシック" w:eastAsia="DengXian" w:hAnsi="ＭＳ ゴシック" w:cs="ＭＳ ゴシック" w:hint="eastAsia"/>
            <w:lang w:eastAsia="zh-CN"/>
          </w:rPr>
          <w:t>我</w:t>
        </w:r>
      </w:ins>
      <w:del w:id="472" w:author="hhh0578" w:date="2020-04-29T00:58:00Z">
        <w:r w:rsidRPr="00514AC2" w:rsidDel="00904A5B">
          <w:rPr>
            <w:rFonts w:ascii="ＭＳ ゴシック" w:eastAsia="ＭＳ ゴシック" w:hAnsi="ＭＳ ゴシック" w:cs="ＭＳ ゴシック" w:hint="eastAsia"/>
            <w:lang w:eastAsia="zh-CN"/>
          </w:rPr>
          <w:delText>非</w:delText>
        </w:r>
      </w:del>
      <w:r w:rsidRPr="00514AC2">
        <w:rPr>
          <w:rFonts w:ascii="ＭＳ ゴシック" w:eastAsia="ＭＳ ゴシック" w:hAnsi="ＭＳ ゴシック" w:cs="ＭＳ ゴシック" w:hint="eastAsia"/>
          <w:lang w:eastAsia="zh-CN"/>
        </w:rPr>
        <w:t>得</w:t>
      </w:r>
      <w:r w:rsidRPr="00514AC2">
        <w:rPr>
          <w:rFonts w:ascii="Microsoft YaHei" w:eastAsia="Microsoft YaHei" w:hAnsi="Microsoft YaHei" w:cs="Microsoft YaHei" w:hint="eastAsia"/>
          <w:lang w:eastAsia="zh-CN"/>
        </w:rPr>
        <w:t>让</w:t>
      </w:r>
      <w:r w:rsidRPr="00514AC2">
        <w:rPr>
          <w:rFonts w:ascii="ＭＳ ゴシック" w:eastAsia="ＭＳ ゴシック" w:hAnsi="ＭＳ ゴシック" w:cs="ＭＳ ゴシック" w:hint="eastAsia"/>
          <w:lang w:eastAsia="zh-CN"/>
        </w:rPr>
        <w:t>地球人看厨房啊？」</w:t>
      </w:r>
    </w:p>
    <w:p w14:paraId="35841BDE" w14:textId="77777777" w:rsidR="00514AC2" w:rsidRPr="00514AC2" w:rsidRDefault="00514AC2" w:rsidP="00514AC2">
      <w:pPr>
        <w:pStyle w:val="a3"/>
        <w:rPr>
          <w:rFonts w:ascii="ＭＳ ゴシック" w:eastAsia="ＭＳ ゴシック" w:hAnsi="ＭＳ ゴシック" w:cs="ＭＳ ゴシック"/>
          <w:lang w:eastAsia="zh-CN"/>
        </w:rPr>
      </w:pPr>
    </w:p>
    <w:p w14:paraId="282DF53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624B8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&lt;jaT0397&gt;「いや、どこを見たいかと聞かれたので」</w:t>
      </w:r>
    </w:p>
    <w:p w14:paraId="49D0E7C2" w14:textId="3EFA8D5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&lt;cnT0397&gt;「</w:t>
      </w:r>
      <w:ins w:id="473" w:author="hhh0578" w:date="2020-04-29T00:59:00Z">
        <w:r w:rsidR="00D03C0C">
          <w:rPr>
            <w:rFonts w:ascii="DengXian" w:eastAsia="DengXian" w:hAnsi="DengXian" w:cs="ＭＳ ゴシック" w:hint="eastAsia"/>
            <w:lang w:eastAsia="zh-CN"/>
          </w:rPr>
          <w:t>不是</w:t>
        </w:r>
      </w:ins>
      <w:ins w:id="474" w:author="hhh0578" w:date="2020-04-29T00:58:00Z">
        <w:r w:rsidR="005935C6">
          <w:rPr>
            <w:rFonts w:ascii="DengXian" w:eastAsia="DengXian" w:hAnsi="DengXian" w:cs="ＭＳ ゴシック" w:hint="eastAsia"/>
            <w:lang w:eastAsia="zh-CN"/>
          </w:rPr>
          <w:t>你问我想看哪里</w:t>
        </w:r>
      </w:ins>
      <w:ins w:id="475" w:author="hhh0578" w:date="2020-04-29T00:59:00Z">
        <w:r w:rsidR="00D03C0C">
          <w:rPr>
            <w:rFonts w:ascii="DengXian" w:eastAsia="DengXian" w:hAnsi="DengXian" w:cs="ＭＳ ゴシック" w:hint="eastAsia"/>
            <w:lang w:eastAsia="zh-CN"/>
          </w:rPr>
          <w:t>吗</w:t>
        </w:r>
      </w:ins>
      <w:del w:id="476" w:author="hhh0578" w:date="2020-04-29T00:58:00Z">
        <w:r w:rsidRPr="00514AC2" w:rsidDel="005935C6">
          <w:rPr>
            <w:rFonts w:ascii="ＭＳ ゴシック" w:eastAsia="ＭＳ ゴシック" w:hAnsi="ＭＳ ゴシック" w:cs="ＭＳ ゴシック"/>
            <w:lang w:eastAsia="zh-CN"/>
          </w:rPr>
          <w:delText>那个，只是听到</w:delText>
        </w:r>
        <w:r w:rsidRPr="00514AC2" w:rsidDel="005935C6">
          <w:rPr>
            <w:rFonts w:ascii="Microsoft YaHei" w:eastAsia="Microsoft YaHei" w:hAnsi="Microsoft YaHei" w:cs="Microsoft YaHei" w:hint="eastAsia"/>
            <w:lang w:eastAsia="zh-CN"/>
          </w:rPr>
          <w:delText>过</w:delText>
        </w:r>
        <w:r w:rsidRPr="00514AC2" w:rsidDel="005935C6">
          <w:rPr>
            <w:rFonts w:ascii="ＭＳ ゴシック" w:eastAsia="ＭＳ ゴシック" w:hAnsi="ＭＳ ゴシック" w:cs="ＭＳ ゴシック" w:hint="eastAsia"/>
            <w:lang w:eastAsia="zh-CN"/>
          </w:rPr>
          <w:delText>他</w:delText>
        </w:r>
        <w:r w:rsidRPr="00514AC2" w:rsidDel="005935C6">
          <w:rPr>
            <w:rFonts w:ascii="Microsoft YaHei" w:eastAsia="Microsoft YaHei" w:hAnsi="Microsoft YaHei" w:cs="Microsoft YaHei" w:hint="eastAsia"/>
            <w:lang w:eastAsia="zh-CN"/>
          </w:rPr>
          <w:delText>们说</w:delText>
        </w:r>
        <w:r w:rsidRPr="00514AC2" w:rsidDel="005935C6">
          <w:rPr>
            <w:rFonts w:ascii="ＭＳ ゴシック" w:eastAsia="ＭＳ ゴシック" w:hAnsi="ＭＳ ゴシック" w:cs="ＭＳ ゴシック" w:hint="eastAsia"/>
            <w:lang w:eastAsia="zh-CN"/>
          </w:rPr>
          <w:delText>想参</w:delText>
        </w:r>
        <w:r w:rsidRPr="00514AC2" w:rsidDel="005935C6">
          <w:rPr>
            <w:rFonts w:ascii="Microsoft YaHei" w:eastAsia="Microsoft YaHei" w:hAnsi="Microsoft YaHei" w:cs="Microsoft YaHei" w:hint="eastAsia"/>
            <w:lang w:eastAsia="zh-CN"/>
          </w:rPr>
          <w:delText>观</w:delText>
        </w:r>
        <w:r w:rsidRPr="00514AC2" w:rsidDel="005935C6">
          <w:rPr>
            <w:rFonts w:ascii="ＭＳ ゴシック" w:eastAsia="ＭＳ ゴシック" w:hAnsi="ＭＳ ゴシック" w:cs="ＭＳ ゴシック" w:hint="eastAsia"/>
            <w:lang w:eastAsia="zh-CN"/>
          </w:rPr>
          <w:delText>哪里</w:delText>
        </w:r>
      </w:del>
      <w:r w:rsidRPr="00514AC2">
        <w:rPr>
          <w:rFonts w:ascii="ＭＳ ゴシック" w:eastAsia="ＭＳ ゴシック" w:hAnsi="ＭＳ ゴシック" w:cs="ＭＳ ゴシック" w:hint="eastAsia"/>
          <w:lang w:eastAsia="zh-CN"/>
        </w:rPr>
        <w:t>」</w:t>
      </w:r>
    </w:p>
    <w:p w14:paraId="6E57CBED" w14:textId="77777777" w:rsidR="00514AC2" w:rsidRPr="00D03C0C" w:rsidRDefault="00514AC2" w:rsidP="00514AC2">
      <w:pPr>
        <w:pStyle w:val="a3"/>
        <w:rPr>
          <w:rFonts w:ascii="ＭＳ ゴシック" w:eastAsia="ＭＳ ゴシック" w:hAnsi="ＭＳ ゴシック" w:cs="ＭＳ ゴシック"/>
          <w:lang w:eastAsia="zh-CN"/>
        </w:rPr>
      </w:pPr>
    </w:p>
    <w:p w14:paraId="393723C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363893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&lt;jaT0398&gt;「みんな興味はあると思いますよ」</w:t>
      </w:r>
    </w:p>
    <w:p w14:paraId="6C94D91A" w14:textId="49A3A28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&lt;cnT0398&gt;「</w:t>
      </w:r>
      <w:ins w:id="477" w:author="hhh0578" w:date="2020-04-29T00:58:00Z">
        <w:r w:rsidR="004A1BCD">
          <w:rPr>
            <w:rFonts w:ascii="Microsoft YaHei" w:eastAsia="Microsoft YaHei" w:hAnsi="Microsoft YaHei" w:cs="Microsoft YaHei" w:hint="eastAsia"/>
            <w:lang w:eastAsia="zh-CN"/>
          </w:rPr>
          <w:t>这些地方</w:t>
        </w:r>
      </w:ins>
      <w:r w:rsidRPr="00514AC2">
        <w:rPr>
          <w:rFonts w:ascii="ＭＳ ゴシック" w:eastAsia="ＭＳ ゴシック" w:hAnsi="ＭＳ ゴシック" w:cs="ＭＳ ゴシック"/>
          <w:lang w:eastAsia="zh-CN"/>
        </w:rPr>
        <w:t>大家</w:t>
      </w:r>
      <w:ins w:id="478" w:author="hhh0578" w:date="2020-04-29T00:59:00Z">
        <w:r w:rsidR="004A1BCD">
          <w:rPr>
            <w:rFonts w:ascii="Microsoft YaHei" w:eastAsia="Microsoft YaHei" w:hAnsi="Microsoft YaHei" w:cs="Microsoft YaHei" w:hint="eastAsia"/>
            <w:lang w:eastAsia="zh-CN"/>
          </w:rPr>
          <w:t>应该</w:t>
        </w:r>
      </w:ins>
      <w:r w:rsidRPr="00514AC2">
        <w:rPr>
          <w:rFonts w:ascii="ＭＳ ゴシック" w:eastAsia="ＭＳ ゴシック" w:hAnsi="ＭＳ ゴシック" w:cs="ＭＳ ゴシック"/>
          <w:lang w:eastAsia="zh-CN"/>
        </w:rPr>
        <w:t>都非常有</w:t>
      </w:r>
      <w:r w:rsidRPr="00514AC2">
        <w:rPr>
          <w:rFonts w:ascii="Microsoft YaHei" w:eastAsia="Microsoft YaHei" w:hAnsi="Microsoft YaHei" w:cs="Microsoft YaHei" w:hint="eastAsia"/>
          <w:lang w:eastAsia="zh-CN"/>
        </w:rPr>
        <w:t>兴</w:t>
      </w:r>
      <w:r w:rsidRPr="00514AC2">
        <w:rPr>
          <w:rFonts w:ascii="ＭＳ ゴシック" w:eastAsia="ＭＳ ゴシック" w:hAnsi="ＭＳ ゴシック" w:cs="ＭＳ ゴシック" w:hint="eastAsia"/>
          <w:lang w:eastAsia="zh-CN"/>
        </w:rPr>
        <w:t>趣」</w:t>
      </w:r>
    </w:p>
    <w:p w14:paraId="2559A286" w14:textId="77777777" w:rsidR="00514AC2" w:rsidRPr="00514AC2" w:rsidRDefault="00514AC2" w:rsidP="00514AC2">
      <w:pPr>
        <w:pStyle w:val="a3"/>
        <w:rPr>
          <w:rFonts w:ascii="ＭＳ ゴシック" w:eastAsia="ＭＳ ゴシック" w:hAnsi="ＭＳ ゴシック" w:cs="ＭＳ ゴシック"/>
          <w:lang w:eastAsia="zh-CN"/>
        </w:rPr>
      </w:pPr>
    </w:p>
    <w:p w14:paraId="7ABCADB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360564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&lt;jaT0399&gt;「台所に面白いものがあるとも思えません」</w:t>
      </w:r>
    </w:p>
    <w:p w14:paraId="11DB1972" w14:textId="7872A61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&lt;cnT0399&gt;「</w:t>
      </w:r>
      <w:ins w:id="479" w:author="hhh0578" w:date="2020-04-29T00:59:00Z">
        <w:r w:rsidR="00CC6300">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根本不</w:t>
      </w:r>
      <w:r w:rsidRPr="00514AC2">
        <w:rPr>
          <w:rFonts w:ascii="Microsoft YaHei" w:eastAsia="Microsoft YaHei" w:hAnsi="Microsoft YaHei" w:cs="Microsoft YaHei" w:hint="eastAsia"/>
          <w:lang w:eastAsia="zh-CN"/>
        </w:rPr>
        <w:t>觉</w:t>
      </w:r>
      <w:r w:rsidRPr="00514AC2">
        <w:rPr>
          <w:rFonts w:ascii="ＭＳ ゴシック" w:eastAsia="ＭＳ ゴシック" w:hAnsi="ＭＳ ゴシック" w:cs="ＭＳ ゴシック" w:hint="eastAsia"/>
          <w:lang w:eastAsia="zh-CN"/>
        </w:rPr>
        <w:t>得厨房</w:t>
      </w:r>
      <w:ins w:id="480" w:author="hhh0578" w:date="2020-04-29T00:59:00Z">
        <w:r w:rsidR="00CC6300">
          <w:rPr>
            <w:rFonts w:ascii="ＭＳ ゴシック" w:eastAsia="DengXian" w:hAnsi="ＭＳ ゴシック" w:cs="ＭＳ ゴシック" w:hint="eastAsia"/>
            <w:lang w:eastAsia="zh-CN"/>
          </w:rPr>
          <w:t>哪里有意思了</w:t>
        </w:r>
      </w:ins>
      <w:del w:id="481" w:author="hhh0578" w:date="2020-04-29T00:59:00Z">
        <w:r w:rsidRPr="00514AC2" w:rsidDel="00CC6300">
          <w:rPr>
            <w:rFonts w:ascii="ＭＳ ゴシック" w:eastAsia="ＭＳ ゴシック" w:hAnsi="ＭＳ ゴシック" w:cs="ＭＳ ゴシック" w:hint="eastAsia"/>
            <w:lang w:eastAsia="zh-CN"/>
          </w:rPr>
          <w:delText>有什么有意思的地方</w:delText>
        </w:r>
      </w:del>
      <w:r w:rsidRPr="00514AC2">
        <w:rPr>
          <w:rFonts w:ascii="ＭＳ ゴシック" w:eastAsia="ＭＳ ゴシック" w:hAnsi="ＭＳ ゴシック" w:cs="ＭＳ ゴシック" w:hint="eastAsia"/>
          <w:lang w:eastAsia="zh-CN"/>
        </w:rPr>
        <w:t>」</w:t>
      </w:r>
    </w:p>
    <w:p w14:paraId="1D6BE59C" w14:textId="77777777" w:rsidR="00514AC2" w:rsidRPr="00514AC2" w:rsidRDefault="00514AC2" w:rsidP="00514AC2">
      <w:pPr>
        <w:pStyle w:val="a3"/>
        <w:rPr>
          <w:rFonts w:ascii="ＭＳ ゴシック" w:eastAsia="ＭＳ ゴシック" w:hAnsi="ＭＳ ゴシック" w:cs="ＭＳ ゴシック"/>
          <w:lang w:eastAsia="zh-CN"/>
        </w:rPr>
      </w:pPr>
    </w:p>
    <w:p w14:paraId="4F54582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1C7B3A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&lt;jaT0400&gt;あっという間に不機嫌モードになるエステルさん。</w:t>
      </w:r>
    </w:p>
    <w:p w14:paraId="1542F5F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&lt;cnT0400&gt;不知不</w:t>
      </w:r>
      <w:r w:rsidRPr="00514AC2">
        <w:rPr>
          <w:rFonts w:ascii="Microsoft YaHei" w:eastAsia="Microsoft YaHei" w:hAnsi="Microsoft YaHei" w:cs="Microsoft YaHei" w:hint="eastAsia"/>
          <w:lang w:eastAsia="zh-CN"/>
        </w:rPr>
        <w:t>觉间</w:t>
      </w:r>
      <w:r w:rsidRPr="00514AC2">
        <w:rPr>
          <w:rFonts w:ascii="ＭＳ ゴシック" w:eastAsia="ＭＳ ゴシック" w:hAnsi="ＭＳ ゴシック" w:cs="ＭＳ ゴシック" w:hint="eastAsia"/>
          <w:lang w:eastAsia="zh-CN"/>
        </w:rPr>
        <w: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切</w:t>
      </w:r>
      <w:r w:rsidRPr="00514AC2">
        <w:rPr>
          <w:rFonts w:ascii="Microsoft YaHei" w:eastAsia="Microsoft YaHei" w:hAnsi="Microsoft YaHei" w:cs="Microsoft YaHei" w:hint="eastAsia"/>
          <w:lang w:eastAsia="zh-CN"/>
        </w:rPr>
        <w:t>换</w:t>
      </w:r>
      <w:r w:rsidRPr="00514AC2">
        <w:rPr>
          <w:rFonts w:ascii="ＭＳ ゴシック" w:eastAsia="ＭＳ ゴシック" w:hAnsi="ＭＳ ゴシック" w:cs="ＭＳ ゴシック" w:hint="eastAsia"/>
          <w:lang w:eastAsia="zh-CN"/>
        </w:rPr>
        <w:t>到了不高</w:t>
      </w:r>
      <w:r w:rsidRPr="00514AC2">
        <w:rPr>
          <w:rFonts w:ascii="Microsoft YaHei" w:eastAsia="Microsoft YaHei" w:hAnsi="Microsoft YaHei" w:cs="Microsoft YaHei" w:hint="eastAsia"/>
          <w:lang w:eastAsia="zh-CN"/>
        </w:rPr>
        <w:t>兴</w:t>
      </w:r>
      <w:r w:rsidRPr="00514AC2">
        <w:rPr>
          <w:rFonts w:ascii="ＭＳ ゴシック" w:eastAsia="ＭＳ ゴシック" w:hAnsi="ＭＳ ゴシック" w:cs="ＭＳ ゴシック" w:hint="eastAsia"/>
          <w:lang w:eastAsia="zh-CN"/>
        </w:rPr>
        <w:t>模式。</w:t>
      </w:r>
    </w:p>
    <w:p w14:paraId="44E1D8EC" w14:textId="77777777" w:rsidR="00514AC2" w:rsidRPr="00514AC2" w:rsidRDefault="00514AC2" w:rsidP="00514AC2">
      <w:pPr>
        <w:pStyle w:val="a3"/>
        <w:rPr>
          <w:rFonts w:ascii="ＭＳ ゴシック" w:eastAsia="ＭＳ ゴシック" w:hAnsi="ＭＳ ゴシック" w:cs="ＭＳ ゴシック"/>
          <w:lang w:eastAsia="zh-CN"/>
        </w:rPr>
      </w:pPr>
    </w:p>
    <w:p w14:paraId="274B9C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AB8AD5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&lt;jaT0401&gt;先が思いやられる。</w:t>
      </w:r>
    </w:p>
    <w:p w14:paraId="39DDA06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&lt;cnT0401&gt;前途</w:t>
      </w:r>
      <w:r w:rsidRPr="00514AC2">
        <w:rPr>
          <w:rFonts w:ascii="Microsoft YaHei" w:eastAsia="Microsoft YaHei" w:hAnsi="Microsoft YaHei" w:cs="Microsoft YaHei" w:hint="eastAsia"/>
        </w:rPr>
        <w:t>艰险</w:t>
      </w:r>
      <w:r w:rsidRPr="00514AC2">
        <w:rPr>
          <w:rFonts w:ascii="ＭＳ ゴシック" w:eastAsia="ＭＳ ゴシック" w:hAnsi="ＭＳ ゴシック" w:cs="ＭＳ ゴシック" w:hint="eastAsia"/>
        </w:rPr>
        <w:t>。</w:t>
      </w:r>
    </w:p>
    <w:p w14:paraId="065EFD5D" w14:textId="77777777" w:rsidR="00514AC2" w:rsidRPr="00514AC2" w:rsidRDefault="00514AC2" w:rsidP="00514AC2">
      <w:pPr>
        <w:pStyle w:val="a3"/>
        <w:rPr>
          <w:rFonts w:ascii="ＭＳ ゴシック" w:eastAsia="ＭＳ ゴシック" w:hAnsi="ＭＳ ゴシック" w:cs="ＭＳ ゴシック"/>
        </w:rPr>
      </w:pPr>
    </w:p>
    <w:p w14:paraId="052A94E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D9E492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&lt;jaT0402&gt;「自分たちの台所と変わらない、ということが分かるじゃないですか」</w:t>
      </w:r>
    </w:p>
    <w:p w14:paraId="4C68B5E8" w14:textId="4C33C9E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&lt;cnT0402&gt;「</w:t>
      </w:r>
      <w:r w:rsidRPr="00514AC2">
        <w:rPr>
          <w:rFonts w:ascii="Microsoft YaHei" w:eastAsia="Microsoft YaHei" w:hAnsi="Microsoft YaHei" w:cs="Microsoft YaHei" w:hint="eastAsia"/>
          <w:lang w:eastAsia="zh-CN"/>
        </w:rPr>
        <w:t>这样</w:t>
      </w:r>
      <w:ins w:id="482" w:author="hhh0578" w:date="2020-04-29T00:59:00Z">
        <w:r w:rsidR="00D707AC">
          <w:rPr>
            <w:rFonts w:ascii="Microsoft YaHei" w:eastAsia="Microsoft YaHei" w:hAnsi="Microsoft YaHei" w:cs="Microsoft YaHei" w:hint="eastAsia"/>
            <w:lang w:eastAsia="zh-CN"/>
          </w:rPr>
          <w:t>我们</w:t>
        </w:r>
      </w:ins>
      <w:r w:rsidRPr="00514AC2">
        <w:rPr>
          <w:rFonts w:ascii="ＭＳ ゴシック" w:eastAsia="ＭＳ ゴシック" w:hAnsi="ＭＳ ゴシック" w:cs="ＭＳ ゴシック" w:hint="eastAsia"/>
          <w:lang w:eastAsia="zh-CN"/>
        </w:rPr>
        <w:t>就</w:t>
      </w:r>
      <w:ins w:id="483" w:author="hhh0578" w:date="2020-04-29T01:00:00Z">
        <w:r w:rsidR="00D707AC">
          <w:rPr>
            <w:rFonts w:ascii="ＭＳ ゴシック" w:eastAsia="DengXian" w:hAnsi="ＭＳ ゴシック" w:cs="ＭＳ ゴシック" w:hint="eastAsia"/>
            <w:lang w:eastAsia="zh-CN"/>
          </w:rPr>
          <w:t>能</w:t>
        </w:r>
      </w:ins>
      <w:del w:id="484" w:author="hhh0578" w:date="2020-04-29T01:00:00Z">
        <w:r w:rsidRPr="00514AC2" w:rsidDel="00D707AC">
          <w:rPr>
            <w:rFonts w:ascii="ＭＳ ゴシック" w:eastAsia="ＭＳ ゴシック" w:hAnsi="ＭＳ ゴシック" w:cs="ＭＳ ゴシック" w:hint="eastAsia"/>
            <w:lang w:eastAsia="zh-CN"/>
          </w:rPr>
          <w:delText>会</w:delText>
        </w:r>
      </w:del>
      <w:r w:rsidRPr="00514AC2">
        <w:rPr>
          <w:rFonts w:ascii="ＭＳ ゴシック" w:eastAsia="ＭＳ ゴシック" w:hAnsi="ＭＳ ゴシック" w:cs="ＭＳ ゴシック" w:hint="eastAsia"/>
          <w:lang w:eastAsia="zh-CN"/>
        </w:rPr>
        <w:t>知道，月球的厨房和地球的厨房也没有太大差异」</w:t>
      </w:r>
    </w:p>
    <w:p w14:paraId="6817583A" w14:textId="77777777" w:rsidR="00514AC2" w:rsidRPr="00514AC2" w:rsidRDefault="00514AC2" w:rsidP="00514AC2">
      <w:pPr>
        <w:pStyle w:val="a3"/>
        <w:rPr>
          <w:rFonts w:ascii="ＭＳ ゴシック" w:eastAsia="ＭＳ ゴシック" w:hAnsi="ＭＳ ゴシック" w:cs="ＭＳ ゴシック"/>
          <w:lang w:eastAsia="zh-CN"/>
        </w:rPr>
      </w:pPr>
    </w:p>
    <w:p w14:paraId="62A085D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33B114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&lt;jaT0403&gt;「そこにどんな意味があるというのです」</w:t>
      </w:r>
    </w:p>
    <w:p w14:paraId="4C127C8D" w14:textId="40DC6CD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&lt;cnT0403&gt;「</w:t>
      </w:r>
      <w:r w:rsidRPr="00514AC2">
        <w:rPr>
          <w:rFonts w:ascii="Microsoft YaHei" w:eastAsia="Microsoft YaHei" w:hAnsi="Microsoft YaHei" w:cs="Microsoft YaHei" w:hint="eastAsia"/>
          <w:lang w:eastAsia="zh-CN"/>
        </w:rPr>
        <w:t>这</w:t>
      </w:r>
      <w:ins w:id="485" w:author="hhh0578" w:date="2020-04-29T01:00:00Z">
        <w:r w:rsidR="002F5B41">
          <w:rPr>
            <w:rFonts w:ascii="Microsoft YaHei" w:eastAsia="Microsoft YaHei" w:hAnsi="Microsoft YaHei" w:cs="Microsoft YaHei" w:hint="eastAsia"/>
            <w:lang w:eastAsia="zh-CN"/>
          </w:rPr>
          <w:t>能</w:t>
        </w:r>
        <w:r w:rsidR="00D01866">
          <w:rPr>
            <w:rFonts w:ascii="ＭＳ ゴシック" w:eastAsia="DengXian" w:hAnsi="ＭＳ ゴシック" w:cs="ＭＳ ゴシック" w:hint="eastAsia"/>
            <w:lang w:eastAsia="zh-CN"/>
          </w:rPr>
          <w:t>有</w:t>
        </w:r>
      </w:ins>
      <w:del w:id="486" w:author="hhh0578" w:date="2020-04-29T01:00:00Z">
        <w:r w:rsidRPr="00514AC2" w:rsidDel="00D01866">
          <w:rPr>
            <w:rFonts w:ascii="ＭＳ ゴシック" w:eastAsia="ＭＳ ゴシック" w:hAnsi="ＭＳ ゴシック" w:cs="ＭＳ ゴシック" w:hint="eastAsia"/>
            <w:lang w:eastAsia="zh-CN"/>
          </w:rPr>
          <w:delText>又</w:delText>
        </w:r>
      </w:del>
      <w:r w:rsidRPr="00514AC2">
        <w:rPr>
          <w:rFonts w:ascii="ＭＳ ゴシック" w:eastAsia="ＭＳ ゴシック" w:hAnsi="ＭＳ ゴシック" w:cs="ＭＳ ゴシック" w:hint="eastAsia"/>
          <w:lang w:eastAsia="zh-CN"/>
        </w:rPr>
        <w:t>什么意</w:t>
      </w:r>
      <w:r w:rsidRPr="00514AC2">
        <w:rPr>
          <w:rFonts w:ascii="Microsoft YaHei" w:eastAsia="Microsoft YaHei" w:hAnsi="Microsoft YaHei" w:cs="Microsoft YaHei" w:hint="eastAsia"/>
          <w:lang w:eastAsia="zh-CN"/>
        </w:rPr>
        <w:t>义</w:t>
      </w:r>
      <w:del w:id="487" w:author="hhh0578" w:date="2020-04-29T01:00:00Z">
        <w:r w:rsidRPr="00514AC2" w:rsidDel="002F5B41">
          <w:rPr>
            <w:rFonts w:ascii="Microsoft YaHei" w:eastAsia="Microsoft YaHei" w:hAnsi="Microsoft YaHei" w:cs="Microsoft YaHei" w:hint="eastAsia"/>
            <w:lang w:eastAsia="zh-CN"/>
          </w:rPr>
          <w:delText>吗</w:delText>
        </w:r>
      </w:del>
      <w:r w:rsidRPr="00514AC2">
        <w:rPr>
          <w:rFonts w:ascii="ＭＳ ゴシック" w:eastAsia="ＭＳ ゴシック" w:hAnsi="ＭＳ ゴシック" w:cs="ＭＳ ゴシック" w:hint="eastAsia"/>
          <w:lang w:eastAsia="zh-CN"/>
        </w:rPr>
        <w:t>」</w:t>
      </w:r>
    </w:p>
    <w:p w14:paraId="7C410A0E" w14:textId="77777777" w:rsidR="00514AC2" w:rsidRPr="00514AC2" w:rsidRDefault="00514AC2" w:rsidP="00514AC2">
      <w:pPr>
        <w:pStyle w:val="a3"/>
        <w:rPr>
          <w:rFonts w:ascii="ＭＳ ゴシック" w:eastAsia="ＭＳ ゴシック" w:hAnsi="ＭＳ ゴシック" w:cs="ＭＳ ゴシック"/>
          <w:lang w:eastAsia="zh-CN"/>
        </w:rPr>
      </w:pPr>
    </w:p>
    <w:p w14:paraId="662BBD4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70A743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&lt;jaT0404&gt;「クラスメート、というか地球人は月人の台所なんて見たことないんです」</w:t>
      </w:r>
    </w:p>
    <w:p w14:paraId="271926C4"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lastRenderedPageBreak/>
        <w:t>&lt;cnT0404&gt;「</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是因</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班</w:t>
      </w:r>
      <w:r w:rsidRPr="00514AC2">
        <w:rPr>
          <w:rFonts w:ascii="ＭＳ ゴシック" w:eastAsia="ＭＳ ゴシック" w:hAnsi="ＭＳ ゴシック" w:cs="ＭＳ ゴシック"/>
          <w:lang w:eastAsia="zh-CN"/>
        </w:rPr>
        <w:t>上同学，不如</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地球人都没</w:t>
      </w:r>
      <w:r w:rsidRPr="00514AC2">
        <w:rPr>
          <w:rFonts w:ascii="Microsoft YaHei" w:eastAsia="Microsoft YaHei" w:hAnsi="Microsoft YaHei" w:cs="Microsoft YaHei" w:hint="eastAsia"/>
          <w:lang w:eastAsia="zh-CN"/>
        </w:rPr>
        <w:t>见过</w:t>
      </w:r>
      <w:r w:rsidRPr="00514AC2">
        <w:rPr>
          <w:rFonts w:ascii="ＭＳ ゴシック" w:eastAsia="ＭＳ ゴシック" w:hAnsi="ＭＳ ゴシック" w:cs="ＭＳ ゴシック" w:hint="eastAsia"/>
          <w:lang w:eastAsia="zh-CN"/>
        </w:rPr>
        <w:t>月球的厨房」</w:t>
      </w:r>
    </w:p>
    <w:p w14:paraId="0AF0FD4E" w14:textId="77777777" w:rsidR="00514AC2" w:rsidRPr="00514AC2" w:rsidRDefault="00514AC2" w:rsidP="00514AC2">
      <w:pPr>
        <w:pStyle w:val="a3"/>
        <w:rPr>
          <w:rFonts w:ascii="ＭＳ ゴシック" w:eastAsia="ＭＳ ゴシック" w:hAnsi="ＭＳ ゴシック" w:cs="ＭＳ ゴシック"/>
          <w:lang w:eastAsia="zh-CN"/>
        </w:rPr>
      </w:pPr>
    </w:p>
    <w:p w14:paraId="5A3253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7B96DB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&lt;jaT0405&gt;「想像する余地すらない」</w:t>
      </w:r>
    </w:p>
    <w:p w14:paraId="7FB33C74" w14:textId="36FEFB2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&lt;cnT0405&gt;「</w:t>
      </w:r>
      <w:r w:rsidRPr="00514AC2">
        <w:rPr>
          <w:rFonts w:ascii="Microsoft YaHei" w:eastAsia="Microsoft YaHei" w:hAnsi="Microsoft YaHei" w:cs="Microsoft YaHei" w:hint="eastAsia"/>
          <w:lang w:eastAsia="zh-CN"/>
        </w:rPr>
        <w:t>连</w:t>
      </w:r>
      <w:r w:rsidRPr="00514AC2">
        <w:rPr>
          <w:rFonts w:ascii="ＭＳ ゴシック" w:eastAsia="ＭＳ ゴシック" w:hAnsi="ＭＳ ゴシック" w:cs="ＭＳ ゴシック" w:hint="eastAsia"/>
          <w:lang w:eastAsia="zh-CN"/>
        </w:rPr>
        <w:t>想象的</w:t>
      </w:r>
      <w:del w:id="488" w:author="hhh0578" w:date="2020-04-29T01:00:00Z">
        <w:r w:rsidRPr="00514AC2" w:rsidDel="001A68E0">
          <w:rPr>
            <w:rFonts w:ascii="DengXian" w:eastAsia="DengXian" w:hAnsi="DengXian" w:cs="ＭＳ ゴシック" w:hint="eastAsia"/>
            <w:lang w:eastAsia="zh-CN"/>
          </w:rPr>
          <w:delText>素材</w:delText>
        </w:r>
      </w:del>
      <w:ins w:id="489" w:author="hhh0578" w:date="2020-04-29T01:00:00Z">
        <w:r w:rsidR="000D6475">
          <w:rPr>
            <w:rFonts w:ascii="DengXian" w:eastAsia="DengXian" w:hAnsi="DengXian" w:cs="ＭＳ ゴシック" w:hint="eastAsia"/>
            <w:lang w:eastAsia="zh-CN"/>
          </w:rPr>
          <w:t>余地</w:t>
        </w:r>
      </w:ins>
      <w:r w:rsidRPr="00514AC2">
        <w:rPr>
          <w:rFonts w:ascii="ＭＳ ゴシック" w:eastAsia="ＭＳ ゴシック" w:hAnsi="ＭＳ ゴシック" w:cs="ＭＳ ゴシック" w:hint="eastAsia"/>
          <w:lang w:eastAsia="zh-CN"/>
        </w:rPr>
        <w:t>都没有」</w:t>
      </w:r>
    </w:p>
    <w:p w14:paraId="1A231DB6" w14:textId="77777777" w:rsidR="00514AC2" w:rsidRPr="00514AC2" w:rsidRDefault="00514AC2" w:rsidP="00514AC2">
      <w:pPr>
        <w:pStyle w:val="a3"/>
        <w:rPr>
          <w:rFonts w:ascii="ＭＳ ゴシック" w:eastAsia="ＭＳ ゴシック" w:hAnsi="ＭＳ ゴシック" w:cs="ＭＳ ゴシック"/>
          <w:lang w:eastAsia="zh-CN"/>
        </w:rPr>
      </w:pPr>
    </w:p>
    <w:p w14:paraId="5037946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F45F41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&lt;jaT0406&gt;「それが自分たちと同じような台所を使っているって分かるのは大きいですよ」</w:t>
      </w:r>
    </w:p>
    <w:p w14:paraId="39B2C032" w14:textId="3948743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&lt;cnT0406&gt;「</w:t>
      </w:r>
      <w:del w:id="490" w:author="hhh0578" w:date="2020-04-29T01:01:00Z">
        <w:r w:rsidRPr="00514AC2" w:rsidDel="00DC6E4B">
          <w:rPr>
            <w:rFonts w:ascii="ＭＳ ゴシック" w:eastAsia="ＭＳ ゴシック" w:hAnsi="ＭＳ ゴシック" w:cs="ＭＳ ゴシック"/>
            <w:lang w:eastAsia="zh-CN"/>
          </w:rPr>
          <w:delText>知道</w:delText>
        </w:r>
      </w:del>
      <w:r w:rsidRPr="00514AC2">
        <w:rPr>
          <w:rFonts w:ascii="ＭＳ ゴシック" w:eastAsia="ＭＳ ゴシック" w:hAnsi="ＭＳ ゴシック" w:cs="ＭＳ ゴシック"/>
          <w:lang w:eastAsia="zh-CN"/>
        </w:rPr>
        <w:t>地球人和月球人的厨房都差不多</w:t>
      </w:r>
      <w:ins w:id="491" w:author="hhh0578" w:date="2020-04-29T01:01:00Z">
        <w:r w:rsidR="00DC6E4B">
          <w:rPr>
            <w:rFonts w:ascii="DengXian" w:eastAsia="DengXian" w:hAnsi="DengXian" w:cs="ＭＳ ゴシック" w:hint="eastAsia"/>
            <w:lang w:eastAsia="zh-CN"/>
          </w:rPr>
          <w:t>，能</w:t>
        </w:r>
        <w:r w:rsidR="00DC6E4B">
          <w:rPr>
            <w:rFonts w:ascii="Microsoft YaHei" w:eastAsia="Microsoft YaHei" w:hAnsi="Microsoft YaHei" w:cs="Microsoft YaHei" w:hint="eastAsia"/>
            <w:lang w:eastAsia="zh-CN"/>
          </w:rPr>
          <w:t>认识到这点就很重要了</w:t>
        </w:r>
      </w:ins>
      <w:del w:id="492" w:author="hhh0578" w:date="2020-04-29T01:01:00Z">
        <w:r w:rsidRPr="00514AC2" w:rsidDel="00EF3757">
          <w:rPr>
            <w:rFonts w:ascii="Microsoft YaHei" w:eastAsia="Microsoft YaHei" w:hAnsi="Microsoft YaHei" w:cs="Microsoft YaHei" w:hint="eastAsia"/>
            <w:lang w:eastAsia="zh-CN"/>
          </w:rPr>
          <w:delText>这</w:delText>
        </w:r>
        <w:r w:rsidRPr="00514AC2" w:rsidDel="00EF3757">
          <w:rPr>
            <w:rFonts w:ascii="ＭＳ ゴシック" w:eastAsia="ＭＳ ゴシック" w:hAnsi="ＭＳ ゴシック" w:cs="ＭＳ ゴシック" w:hint="eastAsia"/>
            <w:lang w:eastAsia="zh-CN"/>
          </w:rPr>
          <w:delText>点会非常有帮助</w:delText>
        </w:r>
      </w:del>
      <w:r w:rsidRPr="00514AC2">
        <w:rPr>
          <w:rFonts w:ascii="ＭＳ ゴシック" w:eastAsia="ＭＳ ゴシック" w:hAnsi="ＭＳ ゴシック" w:cs="ＭＳ ゴシック" w:hint="eastAsia"/>
          <w:lang w:eastAsia="zh-CN"/>
        </w:rPr>
        <w:t>」</w:t>
      </w:r>
    </w:p>
    <w:p w14:paraId="198418E8" w14:textId="77777777" w:rsidR="00514AC2" w:rsidRPr="00514AC2" w:rsidRDefault="00514AC2" w:rsidP="00514AC2">
      <w:pPr>
        <w:pStyle w:val="a3"/>
        <w:rPr>
          <w:rFonts w:ascii="ＭＳ ゴシック" w:eastAsia="ＭＳ ゴシック" w:hAnsi="ＭＳ ゴシック" w:cs="ＭＳ ゴシック"/>
          <w:lang w:eastAsia="zh-CN"/>
        </w:rPr>
      </w:pPr>
    </w:p>
    <w:p w14:paraId="7BBC2E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D50195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&lt;jaT0407&gt;「ともかく、外向けの施設より私生活に密着した施設の方が絶対喜ばれますから」</w:t>
      </w:r>
    </w:p>
    <w:p w14:paraId="04E93E22" w14:textId="4999A20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&lt;cnT0407&gt;「</w:t>
      </w:r>
      <w:ins w:id="493" w:author="hhh0578" w:date="2020-04-29T01:02:00Z">
        <w:r w:rsidR="00E4309C">
          <w:rPr>
            <w:rFonts w:ascii="Microsoft YaHei" w:eastAsia="Microsoft YaHei" w:hAnsi="Microsoft YaHei" w:cs="Microsoft YaHei" w:hint="eastAsia"/>
            <w:lang w:eastAsia="zh-CN"/>
          </w:rPr>
          <w:t>总之</w:t>
        </w:r>
      </w:ins>
      <w:del w:id="494" w:author="hhh0578" w:date="2020-04-29T01:02:00Z">
        <w:r w:rsidRPr="00514AC2" w:rsidDel="00E4309C">
          <w:rPr>
            <w:rFonts w:ascii="ＭＳ ゴシック" w:eastAsia="ＭＳ ゴシック" w:hAnsi="ＭＳ ゴシック" w:cs="ＭＳ ゴシック"/>
            <w:lang w:eastAsia="zh-CN"/>
          </w:rPr>
          <w:delText>大概就是</w:delText>
        </w:r>
      </w:del>
      <w:r w:rsidRPr="00514AC2">
        <w:rPr>
          <w:rFonts w:ascii="ＭＳ ゴシック" w:eastAsia="ＭＳ ゴシック" w:hAnsi="ＭＳ ゴシック" w:cs="ＭＳ ゴシック"/>
          <w:lang w:eastAsia="zh-CN"/>
        </w:rPr>
        <w:t>，比起面向大众的</w:t>
      </w:r>
      <w:r w:rsidRPr="00514AC2">
        <w:rPr>
          <w:rFonts w:ascii="Microsoft YaHei" w:eastAsia="Microsoft YaHei" w:hAnsi="Microsoft YaHei" w:cs="Microsoft YaHei" w:hint="eastAsia"/>
          <w:lang w:eastAsia="zh-CN"/>
        </w:rPr>
        <w:t>设</w:t>
      </w:r>
      <w:r w:rsidRPr="00514AC2">
        <w:rPr>
          <w:rFonts w:ascii="ＭＳ ゴシック" w:eastAsia="ＭＳ ゴシック" w:hAnsi="ＭＳ ゴシック" w:cs="ＭＳ ゴシック" w:hint="eastAsia"/>
          <w:lang w:eastAsia="zh-CN"/>
        </w:rPr>
        <w:t>施，和日常生活息息相关的地方</w:t>
      </w:r>
      <w:del w:id="495" w:author="hhh0578" w:date="2020-04-29T01:02:00Z">
        <w:r w:rsidRPr="00514AC2" w:rsidDel="0076079E">
          <w:rPr>
            <w:rFonts w:ascii="ＭＳ ゴシック" w:eastAsia="ＭＳ ゴシック" w:hAnsi="ＭＳ ゴシック" w:cs="ＭＳ ゴシック" w:hint="eastAsia"/>
            <w:lang w:eastAsia="zh-CN"/>
          </w:rPr>
          <w:delText>更</w:delText>
        </w:r>
        <w:r w:rsidRPr="00514AC2" w:rsidDel="0076079E">
          <w:rPr>
            <w:rFonts w:ascii="Microsoft YaHei" w:eastAsia="Microsoft YaHei" w:hAnsi="Microsoft YaHei" w:cs="Microsoft YaHei" w:hint="eastAsia"/>
            <w:lang w:eastAsia="zh-CN"/>
          </w:rPr>
          <w:delText>让</w:delText>
        </w:r>
        <w:r w:rsidRPr="00514AC2" w:rsidDel="0076079E">
          <w:rPr>
            <w:rFonts w:ascii="ＭＳ ゴシック" w:eastAsia="ＭＳ ゴシック" w:hAnsi="ＭＳ ゴシック" w:cs="ＭＳ ゴシック" w:hint="eastAsia"/>
            <w:lang w:eastAsia="zh-CN"/>
          </w:rPr>
          <w:delText>人好奇</w:delText>
        </w:r>
      </w:del>
      <w:ins w:id="496" w:author="hhh0578" w:date="2020-04-29T01:02:00Z">
        <w:r w:rsidR="0076079E">
          <w:rPr>
            <w:rFonts w:ascii="Microsoft YaHei" w:eastAsia="Microsoft YaHei" w:hAnsi="Microsoft YaHei" w:cs="Microsoft YaHei" w:hint="eastAsia"/>
            <w:lang w:eastAsia="zh-CN"/>
          </w:rPr>
          <w:t>绝对更让人</w:t>
        </w:r>
        <w:r w:rsidR="00E14F7D">
          <w:rPr>
            <w:rFonts w:ascii="Microsoft YaHei" w:eastAsia="Microsoft YaHei" w:hAnsi="Microsoft YaHei" w:cs="Microsoft YaHei" w:hint="eastAsia"/>
            <w:lang w:eastAsia="zh-CN"/>
          </w:rPr>
          <w:t>好奇</w:t>
        </w:r>
      </w:ins>
      <w:r w:rsidRPr="00514AC2">
        <w:rPr>
          <w:rFonts w:ascii="ＭＳ ゴシック" w:eastAsia="ＭＳ ゴシック" w:hAnsi="ＭＳ ゴシック" w:cs="ＭＳ ゴシック" w:hint="eastAsia"/>
          <w:lang w:eastAsia="zh-CN"/>
        </w:rPr>
        <w:t>」</w:t>
      </w:r>
    </w:p>
    <w:p w14:paraId="030146E4" w14:textId="77777777" w:rsidR="00514AC2" w:rsidRPr="00514AC2" w:rsidRDefault="00514AC2" w:rsidP="00514AC2">
      <w:pPr>
        <w:pStyle w:val="a3"/>
        <w:rPr>
          <w:rFonts w:ascii="ＭＳ ゴシック" w:eastAsia="ＭＳ ゴシック" w:hAnsi="ＭＳ ゴシック" w:cs="ＭＳ ゴシック"/>
          <w:lang w:eastAsia="zh-CN"/>
        </w:rPr>
      </w:pPr>
    </w:p>
    <w:p w14:paraId="6309569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84AEC4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&lt;jaT0408&gt;「……考えておきます」</w:t>
      </w:r>
    </w:p>
    <w:p w14:paraId="6D57CE23"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&lt;cnT0408&gt;「……我考</w:t>
      </w:r>
      <w:r w:rsidRPr="00514AC2">
        <w:rPr>
          <w:rFonts w:ascii="Microsoft YaHei" w:eastAsia="Microsoft YaHei" w:hAnsi="Microsoft YaHei" w:cs="Microsoft YaHei" w:hint="eastAsia"/>
          <w:lang w:eastAsia="zh-CN"/>
        </w:rPr>
        <w:t>虑</w:t>
      </w:r>
      <w:r w:rsidRPr="00514AC2">
        <w:rPr>
          <w:rFonts w:ascii="ＭＳ ゴシック" w:eastAsia="ＭＳ ゴシック" w:hAnsi="ＭＳ ゴシック" w:cs="ＭＳ ゴシック" w:hint="eastAsia"/>
          <w:lang w:eastAsia="zh-CN"/>
        </w:rPr>
        <w:t>一下」</w:t>
      </w:r>
    </w:p>
    <w:p w14:paraId="5C8C0D46" w14:textId="77777777" w:rsidR="00514AC2" w:rsidRPr="00514AC2" w:rsidRDefault="00514AC2" w:rsidP="00514AC2">
      <w:pPr>
        <w:pStyle w:val="a3"/>
        <w:rPr>
          <w:rFonts w:ascii="ＭＳ ゴシック" w:eastAsia="ＭＳ ゴシック" w:hAnsi="ＭＳ ゴシック" w:cs="ＭＳ ゴシック"/>
          <w:lang w:eastAsia="zh-CN"/>
        </w:rPr>
      </w:pPr>
    </w:p>
    <w:p w14:paraId="03E61A5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D8C276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&lt;jaT0409&gt;これっぽっちも検討する気がなさそうに言われた。</w:t>
      </w:r>
    </w:p>
    <w:p w14:paraId="74D0B165"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&lt;cnT0409&gt;完全没有一点会考</w:t>
      </w:r>
      <w:r w:rsidRPr="00514AC2">
        <w:rPr>
          <w:rFonts w:ascii="Microsoft YaHei" w:eastAsia="Microsoft YaHei" w:hAnsi="Microsoft YaHei" w:cs="Microsoft YaHei" w:hint="eastAsia"/>
          <w:lang w:eastAsia="zh-CN"/>
        </w:rPr>
        <w:t>虑</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样</w:t>
      </w:r>
      <w:r w:rsidRPr="00514AC2">
        <w:rPr>
          <w:rFonts w:ascii="ＭＳ ゴシック" w:eastAsia="ＭＳ ゴシック" w:hAnsi="ＭＳ ゴシック" w:cs="ＭＳ ゴシック" w:hint="eastAsia"/>
          <w:lang w:eastAsia="zh-CN"/>
        </w:rPr>
        <w:t>子。</w:t>
      </w:r>
    </w:p>
    <w:p w14:paraId="0532701F" w14:textId="77777777" w:rsidR="00514AC2" w:rsidRPr="00514AC2" w:rsidRDefault="00514AC2" w:rsidP="00514AC2">
      <w:pPr>
        <w:pStyle w:val="a3"/>
        <w:rPr>
          <w:rFonts w:ascii="ＭＳ ゴシック" w:eastAsia="ＭＳ ゴシック" w:hAnsi="ＭＳ ゴシック" w:cs="ＭＳ ゴシック"/>
          <w:lang w:eastAsia="zh-CN"/>
        </w:rPr>
      </w:pPr>
    </w:p>
    <w:p w14:paraId="7B04159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6BE76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&lt;jaT0410&gt;大丈夫かなぁ。</w:t>
      </w:r>
    </w:p>
    <w:p w14:paraId="33C5179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&lt;cnT0410&gt;</w:t>
      </w:r>
      <w:r w:rsidRPr="00514AC2">
        <w:rPr>
          <w:rFonts w:ascii="Microsoft YaHei" w:eastAsia="Microsoft YaHei" w:hAnsi="Microsoft YaHei" w:cs="Microsoft YaHei" w:hint="eastAsia"/>
        </w:rPr>
        <w:t>还</w:t>
      </w:r>
      <w:r w:rsidRPr="00514AC2">
        <w:rPr>
          <w:rFonts w:ascii="ＭＳ ゴシック" w:eastAsia="ＭＳ ゴシック" w:hAnsi="ＭＳ ゴシック" w:cs="ＭＳ ゴシック" w:hint="eastAsia"/>
        </w:rPr>
        <w:t>能合作愉快么</w:t>
      </w:r>
      <w:r w:rsidRPr="00514AC2">
        <w:rPr>
          <w:rFonts w:ascii="ＭＳ ゴシック" w:eastAsia="ＭＳ ゴシック" w:hAnsi="ＭＳ ゴシック" w:cs="ＭＳ ゴシック"/>
        </w:rPr>
        <w:t>……</w:t>
      </w:r>
    </w:p>
    <w:p w14:paraId="2B27B1E9" w14:textId="77777777" w:rsidR="00514AC2" w:rsidRPr="00514AC2" w:rsidRDefault="00514AC2" w:rsidP="00514AC2">
      <w:pPr>
        <w:pStyle w:val="a3"/>
        <w:rPr>
          <w:rFonts w:ascii="ＭＳ ゴシック" w:eastAsia="ＭＳ ゴシック" w:hAnsi="ＭＳ ゴシック" w:cs="ＭＳ ゴシック"/>
        </w:rPr>
      </w:pPr>
    </w:p>
    <w:p w14:paraId="2CE103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F466C4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&lt;jaT0411&gt;「あの、月や教団についての話ですけど」</w:t>
      </w:r>
    </w:p>
    <w:p w14:paraId="5BB53C01"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&lt;cnT0411&gt;「另外，关于月球和教</w:t>
      </w:r>
      <w:r w:rsidRPr="00514AC2">
        <w:rPr>
          <w:rFonts w:ascii="Microsoft YaHei" w:eastAsia="Microsoft YaHei" w:hAnsi="Microsoft YaHei" w:cs="Microsoft YaHei" w:hint="eastAsia"/>
          <w:lang w:eastAsia="zh-CN"/>
        </w:rPr>
        <w:t>团</w:t>
      </w:r>
      <w:del w:id="497" w:author="hhh0578" w:date="2020-04-29T01:03:00Z">
        <w:r w:rsidRPr="00514AC2" w:rsidDel="00313690">
          <w:rPr>
            <w:rFonts w:ascii="ＭＳ ゴシック" w:eastAsia="ＭＳ ゴシック" w:hAnsi="ＭＳ ゴシック" w:cs="ＭＳ ゴシック" w:hint="eastAsia"/>
            <w:lang w:eastAsia="zh-CN"/>
          </w:rPr>
          <w:delText>的事</w:delText>
        </w:r>
      </w:del>
      <w:r w:rsidRPr="00514AC2">
        <w:rPr>
          <w:rFonts w:ascii="ＭＳ ゴシック" w:eastAsia="ＭＳ ゴシック" w:hAnsi="ＭＳ ゴシック" w:cs="ＭＳ ゴシック" w:hint="eastAsia"/>
          <w:lang w:eastAsia="zh-CN"/>
        </w:rPr>
        <w:t>」</w:t>
      </w:r>
    </w:p>
    <w:p w14:paraId="52CBEC7F" w14:textId="77777777" w:rsidR="00514AC2" w:rsidRPr="00514AC2" w:rsidRDefault="00514AC2" w:rsidP="00514AC2">
      <w:pPr>
        <w:pStyle w:val="a3"/>
        <w:rPr>
          <w:rFonts w:ascii="ＭＳ ゴシック" w:eastAsia="ＭＳ ゴシック" w:hAnsi="ＭＳ ゴシック" w:cs="ＭＳ ゴシック"/>
          <w:lang w:eastAsia="zh-CN"/>
        </w:rPr>
      </w:pPr>
    </w:p>
    <w:p w14:paraId="743CA0D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4F28C9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&lt;jaT0412&gt;「ええ、どんなことが知りたいのでしょうか？」</w:t>
      </w:r>
    </w:p>
    <w:p w14:paraId="7807E001" w14:textId="5A7A0AD6"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&lt;cnT0412&gt;「是啊，想知道</w:t>
      </w:r>
      <w:del w:id="498" w:author="hhh0578" w:date="2020-04-29T01:03:00Z">
        <w:r w:rsidRPr="00514AC2" w:rsidDel="00313690">
          <w:rPr>
            <w:rFonts w:ascii="DengXian" w:eastAsia="DengXian" w:hAnsi="DengXian" w:cs="ＭＳ ゴシック" w:hint="eastAsia"/>
            <w:lang w:eastAsia="zh-CN"/>
          </w:rPr>
          <w:delText>哪些事呢</w:delText>
        </w:r>
      </w:del>
      <w:ins w:id="499" w:author="hhh0578" w:date="2020-04-29T01:03:00Z">
        <w:r w:rsidR="00313690">
          <w:rPr>
            <w:rFonts w:ascii="DengXian" w:eastAsia="DengXian" w:hAnsi="DengXian" w:cs="ＭＳ ゴシック" w:hint="eastAsia"/>
            <w:lang w:eastAsia="zh-CN"/>
          </w:rPr>
          <w:t>什么</w:t>
        </w:r>
      </w:ins>
      <w:r w:rsidRPr="00514AC2">
        <w:rPr>
          <w:rFonts w:ascii="ＭＳ ゴシック" w:eastAsia="ＭＳ ゴシック" w:hAnsi="ＭＳ ゴシック" w:cs="ＭＳ ゴシック"/>
        </w:rPr>
        <w:t>？」</w:t>
      </w:r>
    </w:p>
    <w:p w14:paraId="61298930" w14:textId="77777777" w:rsidR="00514AC2" w:rsidRPr="00514AC2" w:rsidRDefault="00514AC2" w:rsidP="00514AC2">
      <w:pPr>
        <w:pStyle w:val="a3"/>
        <w:rPr>
          <w:rFonts w:ascii="ＭＳ ゴシック" w:eastAsia="ＭＳ ゴシック" w:hAnsi="ＭＳ ゴシック" w:cs="ＭＳ ゴシック"/>
        </w:rPr>
      </w:pPr>
    </w:p>
    <w:p w14:paraId="1180D5F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69D7B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&lt;jaT0413&gt;気を取り直したようにエステルさんが顔を上げる。</w:t>
      </w:r>
    </w:p>
    <w:p w14:paraId="329CEF50" w14:textId="4FC394E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&lt;cnT0413&gt;</w:t>
      </w:r>
      <w:del w:id="500" w:author="hhh0578" w:date="2020-04-29T01:03:00Z">
        <w:r w:rsidRPr="00514AC2" w:rsidDel="008A6109">
          <w:rPr>
            <w:rFonts w:ascii="ＭＳ ゴシック" w:eastAsia="ＭＳ ゴシック" w:hAnsi="ＭＳ ゴシック" w:cs="ＭＳ ゴシック"/>
            <w:lang w:eastAsia="zh-CN"/>
          </w:rPr>
          <w:delText>提起精神的</w:delText>
        </w:r>
      </w:del>
      <w:r w:rsidRPr="00514AC2">
        <w:rPr>
          <w:rFonts w:ascii="ＭＳ ゴシック" w:eastAsia="ＭＳ ゴシック" w:hAnsi="ＭＳ ゴシック" w:cs="ＭＳ ゴシック"/>
          <w:lang w:eastAsia="zh-CN"/>
        </w:rPr>
        <w:t>艾斯蒂</w:t>
      </w:r>
      <w:r w:rsidRPr="00514AC2">
        <w:rPr>
          <w:rFonts w:ascii="Microsoft YaHei" w:eastAsia="Microsoft YaHei" w:hAnsi="Microsoft YaHei" w:cs="Microsoft YaHei" w:hint="eastAsia"/>
          <w:lang w:eastAsia="zh-CN"/>
        </w:rPr>
        <w:t>尔</w:t>
      </w:r>
      <w:ins w:id="501" w:author="hhh0578" w:date="2020-04-29T01:03:00Z">
        <w:r w:rsidR="008A6109">
          <w:rPr>
            <w:rFonts w:ascii="Microsoft YaHei" w:eastAsia="Microsoft YaHei" w:hAnsi="Microsoft YaHei" w:cs="Microsoft YaHei" w:hint="eastAsia"/>
            <w:lang w:eastAsia="zh-CN"/>
          </w:rPr>
          <w:t>调整</w:t>
        </w:r>
        <w:r w:rsidR="0050409F">
          <w:rPr>
            <w:rFonts w:ascii="Microsoft YaHei" w:eastAsia="Microsoft YaHei" w:hAnsi="Microsoft YaHei" w:cs="Microsoft YaHei" w:hint="eastAsia"/>
            <w:lang w:eastAsia="zh-CN"/>
          </w:rPr>
          <w:t>好</w:t>
        </w:r>
        <w:r w:rsidR="008A6109">
          <w:rPr>
            <w:rFonts w:ascii="Microsoft YaHei" w:eastAsia="Microsoft YaHei" w:hAnsi="Microsoft YaHei" w:cs="Microsoft YaHei" w:hint="eastAsia"/>
            <w:lang w:eastAsia="zh-CN"/>
          </w:rPr>
          <w:t>情绪</w:t>
        </w:r>
      </w:ins>
      <w:r w:rsidRPr="00514AC2">
        <w:rPr>
          <w:rFonts w:ascii="ＭＳ ゴシック" w:eastAsia="ＭＳ ゴシック" w:hAnsi="ＭＳ ゴシック" w:cs="ＭＳ ゴシック" w:hint="eastAsia"/>
          <w:lang w:eastAsia="zh-CN"/>
        </w:rPr>
        <w:t>抬</w:t>
      </w:r>
      <w:r w:rsidRPr="00514AC2">
        <w:rPr>
          <w:rFonts w:ascii="Microsoft YaHei" w:eastAsia="Microsoft YaHei" w:hAnsi="Microsoft YaHei" w:cs="Microsoft YaHei" w:hint="eastAsia"/>
          <w:lang w:eastAsia="zh-CN"/>
        </w:rPr>
        <w:t>头问</w:t>
      </w:r>
      <w:r w:rsidRPr="00514AC2">
        <w:rPr>
          <w:rFonts w:ascii="ＭＳ ゴシック" w:eastAsia="ＭＳ ゴシック" w:hAnsi="ＭＳ ゴシック" w:cs="ＭＳ ゴシック" w:hint="eastAsia"/>
          <w:lang w:eastAsia="zh-CN"/>
        </w:rPr>
        <w:t>道。</w:t>
      </w:r>
    </w:p>
    <w:p w14:paraId="49959466" w14:textId="77777777" w:rsidR="00514AC2" w:rsidRPr="00514AC2" w:rsidRDefault="00514AC2" w:rsidP="00514AC2">
      <w:pPr>
        <w:pStyle w:val="a3"/>
        <w:rPr>
          <w:rFonts w:ascii="ＭＳ ゴシック" w:eastAsia="ＭＳ ゴシック" w:hAnsi="ＭＳ ゴシック" w:cs="ＭＳ ゴシック"/>
          <w:lang w:eastAsia="zh-CN"/>
        </w:rPr>
      </w:pPr>
    </w:p>
    <w:p w14:paraId="0A6AD9B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02EC7A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&lt;jaT0414&gt;「そうですね……成り立ちとか、教義とかだと思います」</w:t>
      </w:r>
    </w:p>
    <w:p w14:paraId="5DAD1AEB" w14:textId="3FD3A79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&lt;cnT0414&gt;「我想想……教</w:t>
      </w:r>
      <w:r w:rsidRPr="00514AC2">
        <w:rPr>
          <w:rFonts w:ascii="Microsoft YaHei" w:eastAsia="Microsoft YaHei" w:hAnsi="Microsoft YaHei" w:cs="Microsoft YaHei" w:hint="eastAsia"/>
          <w:lang w:eastAsia="zh-CN"/>
        </w:rPr>
        <w:t>团</w:t>
      </w:r>
      <w:r w:rsidRPr="00514AC2">
        <w:rPr>
          <w:rFonts w:ascii="ＭＳ ゴシック" w:eastAsia="ＭＳ ゴシック" w:hAnsi="ＭＳ ゴシック" w:cs="ＭＳ ゴシック" w:hint="eastAsia"/>
          <w:lang w:eastAsia="zh-CN"/>
        </w:rPr>
        <w:t>的建立，</w:t>
      </w:r>
      <w:ins w:id="502" w:author="hhh0578" w:date="2020-04-29T01:03:00Z">
        <w:r w:rsidR="009C16CD">
          <w:rPr>
            <w:rFonts w:ascii="Microsoft YaHei" w:eastAsia="Microsoft YaHei" w:hAnsi="Microsoft YaHei" w:cs="Microsoft YaHei" w:hint="eastAsia"/>
            <w:lang w:eastAsia="zh-CN"/>
          </w:rPr>
          <w:t>教义</w:t>
        </w:r>
      </w:ins>
      <w:del w:id="503" w:author="hhh0578" w:date="2020-04-29T01:03:00Z">
        <w:r w:rsidRPr="00514AC2" w:rsidDel="009C16CD">
          <w:rPr>
            <w:rFonts w:ascii="ＭＳ ゴシック" w:eastAsia="ＭＳ ゴシック" w:hAnsi="ＭＳ ゴシック" w:cs="ＭＳ ゴシック" w:hint="eastAsia"/>
            <w:lang w:eastAsia="zh-CN"/>
          </w:rPr>
          <w:delText>建</w:delText>
        </w:r>
        <w:r w:rsidRPr="00514AC2" w:rsidDel="009C16CD">
          <w:rPr>
            <w:rFonts w:ascii="Microsoft YaHei" w:eastAsia="Microsoft YaHei" w:hAnsi="Microsoft YaHei" w:cs="Microsoft YaHei" w:hint="eastAsia"/>
            <w:lang w:eastAsia="zh-CN"/>
          </w:rPr>
          <w:delText>议</w:delText>
        </w:r>
      </w:del>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些</w:t>
      </w:r>
      <w:ins w:id="504" w:author="hhh0578" w:date="2020-04-29T01:03:00Z">
        <w:r w:rsidR="00036816">
          <w:rPr>
            <w:rFonts w:ascii="DengXian" w:eastAsia="DengXian" w:hAnsi="DengXian" w:cs="ＭＳ ゴシック" w:hint="eastAsia"/>
            <w:lang w:eastAsia="zh-CN"/>
          </w:rPr>
          <w:t>吧</w:t>
        </w:r>
      </w:ins>
      <w:r w:rsidRPr="00514AC2">
        <w:rPr>
          <w:rFonts w:ascii="ＭＳ ゴシック" w:eastAsia="ＭＳ ゴシック" w:hAnsi="ＭＳ ゴシック" w:cs="ＭＳ ゴシック" w:hint="eastAsia"/>
          <w:lang w:eastAsia="zh-CN"/>
        </w:rPr>
        <w:t>」</w:t>
      </w:r>
    </w:p>
    <w:p w14:paraId="54EE8263" w14:textId="77777777" w:rsidR="00514AC2" w:rsidRPr="00514AC2" w:rsidRDefault="00514AC2" w:rsidP="00514AC2">
      <w:pPr>
        <w:pStyle w:val="a3"/>
        <w:rPr>
          <w:rFonts w:ascii="ＭＳ ゴシック" w:eastAsia="ＭＳ ゴシック" w:hAnsi="ＭＳ ゴシック" w:cs="ＭＳ ゴシック"/>
          <w:lang w:eastAsia="zh-CN"/>
        </w:rPr>
      </w:pPr>
    </w:p>
    <w:p w14:paraId="5D0CE1B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23BE37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&lt;jaT0415&gt;「それは本で読んだ方が早いと思います」</w:t>
      </w:r>
    </w:p>
    <w:p w14:paraId="5E92896C" w14:textId="2A5C1F1B"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&lt;cnT0415&gt;「</w:t>
      </w:r>
      <w:r w:rsidRPr="00514AC2">
        <w:rPr>
          <w:rFonts w:ascii="Microsoft YaHei" w:eastAsia="Microsoft YaHei" w:hAnsi="Microsoft YaHei" w:cs="Microsoft YaHei" w:hint="eastAsia"/>
          <w:lang w:eastAsia="zh-CN"/>
        </w:rPr>
        <w:t>这样</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话还</w:t>
      </w:r>
      <w:r w:rsidRPr="00514AC2">
        <w:rPr>
          <w:rFonts w:ascii="ＭＳ ゴシック" w:eastAsia="ＭＳ ゴシック" w:hAnsi="ＭＳ ゴシック" w:cs="ＭＳ ゴシック" w:hint="eastAsia"/>
          <w:lang w:eastAsia="zh-CN"/>
        </w:rPr>
        <w:t>不如看</w:t>
      </w:r>
      <w:r w:rsidRPr="00514AC2">
        <w:rPr>
          <w:rFonts w:ascii="Microsoft YaHei" w:eastAsia="Microsoft YaHei" w:hAnsi="Microsoft YaHei" w:cs="Microsoft YaHei" w:hint="eastAsia"/>
          <w:lang w:eastAsia="zh-CN"/>
        </w:rPr>
        <w:t>书</w:t>
      </w:r>
      <w:ins w:id="505" w:author="hhh0578" w:date="2020-04-29T01:04:00Z">
        <w:r w:rsidR="00A72998">
          <w:rPr>
            <w:rFonts w:ascii="Microsoft YaHei" w:eastAsia="Microsoft YaHei" w:hAnsi="Microsoft YaHei" w:cs="Microsoft YaHei" w:hint="eastAsia"/>
            <w:lang w:eastAsia="zh-CN"/>
          </w:rPr>
          <w:t>来的快</w:t>
        </w:r>
      </w:ins>
      <w:del w:id="506" w:author="hhh0578" w:date="2020-04-29T01:04:00Z">
        <w:r w:rsidRPr="00514AC2" w:rsidDel="00F46D50">
          <w:rPr>
            <w:rFonts w:ascii="ＭＳ ゴシック" w:eastAsia="ＭＳ ゴシック" w:hAnsi="ＭＳ ゴシック" w:cs="ＭＳ ゴシック" w:hint="eastAsia"/>
            <w:lang w:eastAsia="zh-CN"/>
          </w:rPr>
          <w:delText>知道得更快</w:delText>
        </w:r>
      </w:del>
      <w:r w:rsidRPr="00514AC2">
        <w:rPr>
          <w:rFonts w:ascii="ＭＳ ゴシック" w:eastAsia="ＭＳ ゴシック" w:hAnsi="ＭＳ ゴシック" w:cs="ＭＳ ゴシック" w:hint="eastAsia"/>
          <w:lang w:eastAsia="zh-CN"/>
        </w:rPr>
        <w:t>」</w:t>
      </w:r>
    </w:p>
    <w:p w14:paraId="36AEE6BA" w14:textId="77777777" w:rsidR="00514AC2" w:rsidRPr="00514AC2" w:rsidRDefault="00514AC2" w:rsidP="00514AC2">
      <w:pPr>
        <w:pStyle w:val="a3"/>
        <w:rPr>
          <w:rFonts w:ascii="ＭＳ ゴシック" w:eastAsia="ＭＳ ゴシック" w:hAnsi="ＭＳ ゴシック" w:cs="ＭＳ ゴシック"/>
          <w:lang w:eastAsia="zh-CN"/>
        </w:rPr>
      </w:pPr>
    </w:p>
    <w:p w14:paraId="6ED6360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AE376D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&lt;jaT0416&gt;それを言っちゃおしまいだろ、ということをあっさりと言ってくれた。</w:t>
      </w:r>
    </w:p>
    <w:p w14:paraId="73522CD4" w14:textId="657EF3E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&lt;cnT0416&gt;</w:t>
      </w:r>
      <w:del w:id="507" w:author="hhh0578" w:date="2020-04-29T01:04:00Z">
        <w:r w:rsidRPr="00514AC2" w:rsidDel="009457EA">
          <w:rPr>
            <w:rFonts w:ascii="Microsoft YaHei" w:eastAsia="Microsoft YaHei" w:hAnsi="Microsoft YaHei" w:cs="Microsoft YaHei" w:hint="eastAsia"/>
            <w:lang w:eastAsia="zh-CN"/>
          </w:rPr>
          <w:delText>这样</w:delText>
        </w:r>
        <w:r w:rsidRPr="00514AC2" w:rsidDel="009457EA">
          <w:rPr>
            <w:rFonts w:ascii="DengXian" w:eastAsia="DengXian" w:hAnsi="DengXian" w:cs="ＭＳ ゴシック" w:hint="eastAsia"/>
            <w:lang w:eastAsia="zh-CN"/>
          </w:rPr>
          <w:delText>告</w:delText>
        </w:r>
        <w:r w:rsidRPr="00514AC2" w:rsidDel="009457EA">
          <w:rPr>
            <w:rFonts w:ascii="Microsoft YaHei" w:eastAsia="Microsoft YaHei" w:hAnsi="Microsoft YaHei" w:cs="Microsoft YaHei" w:hint="eastAsia"/>
            <w:lang w:eastAsia="zh-CN"/>
          </w:rPr>
          <w:delText>诉</w:delText>
        </w:r>
        <w:r w:rsidRPr="00514AC2" w:rsidDel="009457EA">
          <w:rPr>
            <w:rFonts w:ascii="DengXian" w:eastAsia="DengXian" w:hAnsi="DengXian" w:cs="ＭＳ ゴシック" w:hint="eastAsia"/>
            <w:lang w:eastAsia="zh-CN"/>
          </w:rPr>
          <w:delText>他</w:delText>
        </w:r>
        <w:r w:rsidRPr="00514AC2" w:rsidDel="009457EA">
          <w:rPr>
            <w:rFonts w:ascii="Microsoft YaHei" w:eastAsia="Microsoft YaHei" w:hAnsi="Microsoft YaHei" w:cs="Microsoft YaHei" w:hint="eastAsia"/>
            <w:lang w:eastAsia="zh-CN"/>
          </w:rPr>
          <w:delText>们</w:delText>
        </w:r>
        <w:r w:rsidRPr="00514AC2" w:rsidDel="009457EA">
          <w:rPr>
            <w:rFonts w:ascii="DengXian" w:eastAsia="DengXian" w:hAnsi="DengXian" w:cs="ＭＳ ゴシック" w:hint="eastAsia"/>
            <w:lang w:eastAsia="zh-CN"/>
          </w:rPr>
          <w:delText>不就完了？艾斯蒂</w:delText>
        </w:r>
        <w:r w:rsidRPr="00514AC2" w:rsidDel="009457EA">
          <w:rPr>
            <w:rFonts w:ascii="Microsoft YaHei" w:eastAsia="Microsoft YaHei" w:hAnsi="Microsoft YaHei" w:cs="Microsoft YaHei" w:hint="eastAsia"/>
            <w:lang w:eastAsia="zh-CN"/>
          </w:rPr>
          <w:delText>尔</w:delText>
        </w:r>
        <w:r w:rsidRPr="00514AC2" w:rsidDel="009457EA">
          <w:rPr>
            <w:rFonts w:ascii="DengXian" w:eastAsia="DengXian" w:hAnsi="DengXian" w:cs="ＭＳ ゴシック" w:hint="eastAsia"/>
            <w:lang w:eastAsia="zh-CN"/>
          </w:rPr>
          <w:delText>如是</w:delText>
        </w:r>
        <w:r w:rsidRPr="00514AC2" w:rsidDel="009457EA">
          <w:rPr>
            <w:rFonts w:ascii="Microsoft YaHei" w:eastAsia="Microsoft YaHei" w:hAnsi="Microsoft YaHei" w:cs="Microsoft YaHei" w:hint="eastAsia"/>
            <w:lang w:eastAsia="zh-CN"/>
          </w:rPr>
          <w:delText>问</w:delText>
        </w:r>
      </w:del>
      <w:ins w:id="508" w:author="hhh0578" w:date="2020-04-29T01:05:00Z">
        <w:r w:rsidR="009457EA">
          <w:rPr>
            <w:rFonts w:ascii="Microsoft YaHei" w:eastAsia="Microsoft YaHei" w:hAnsi="Microsoft YaHei" w:cs="Microsoft YaHei" w:hint="eastAsia"/>
            <w:lang w:eastAsia="zh-CN"/>
          </w:rPr>
          <w:t>艾丝蒂尔轻易说出了让人</w:t>
        </w:r>
        <w:proofErr w:type="gramStart"/>
        <w:r w:rsidR="009457EA">
          <w:rPr>
            <w:rFonts w:ascii="Microsoft YaHei" w:eastAsia="Microsoft YaHei" w:hAnsi="Microsoft YaHei" w:cs="Microsoft YaHei" w:hint="eastAsia"/>
            <w:lang w:eastAsia="zh-CN"/>
          </w:rPr>
          <w:t>聊天聊不下去</w:t>
        </w:r>
        <w:proofErr w:type="gramEnd"/>
        <w:r w:rsidR="009457EA">
          <w:rPr>
            <w:rFonts w:ascii="Microsoft YaHei" w:eastAsia="Microsoft YaHei" w:hAnsi="Microsoft YaHei" w:cs="Microsoft YaHei" w:hint="eastAsia"/>
            <w:lang w:eastAsia="zh-CN"/>
          </w:rPr>
          <w:t>的话</w:t>
        </w:r>
      </w:ins>
      <w:r w:rsidRPr="00514AC2">
        <w:rPr>
          <w:rFonts w:ascii="ＭＳ ゴシック" w:eastAsia="ＭＳ ゴシック" w:hAnsi="ＭＳ ゴシック" w:cs="ＭＳ ゴシック" w:hint="eastAsia"/>
          <w:lang w:eastAsia="zh-CN"/>
        </w:rPr>
        <w:t>。</w:t>
      </w:r>
    </w:p>
    <w:p w14:paraId="328EB95A" w14:textId="77777777" w:rsidR="00514AC2" w:rsidRPr="00E17638" w:rsidRDefault="00514AC2" w:rsidP="00514AC2">
      <w:pPr>
        <w:pStyle w:val="a3"/>
        <w:rPr>
          <w:rFonts w:ascii="ＭＳ ゴシック" w:eastAsia="ＭＳ ゴシック" w:hAnsi="ＭＳ ゴシック" w:cs="ＭＳ ゴシック"/>
          <w:lang w:eastAsia="zh-CN"/>
        </w:rPr>
      </w:pPr>
    </w:p>
    <w:p w14:paraId="286980B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27CEB1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&lt;jaT0417&gt;「本で読めることではなくて、生の声が聞きたいんです」</w:t>
      </w:r>
    </w:p>
    <w:p w14:paraId="3D52B02F" w14:textId="4BC23AFC"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&lt;cnT0417&gt;「比起</w:t>
      </w:r>
      <w:r w:rsidRPr="00514AC2">
        <w:rPr>
          <w:rFonts w:ascii="Microsoft YaHei" w:eastAsia="Microsoft YaHei" w:hAnsi="Microsoft YaHei" w:cs="Microsoft YaHei" w:hint="eastAsia"/>
          <w:lang w:eastAsia="zh-CN"/>
        </w:rPr>
        <w:t>读</w:t>
      </w:r>
      <w:r w:rsidRPr="00514AC2">
        <w:rPr>
          <w:rFonts w:ascii="ＭＳ ゴシック" w:eastAsia="ＭＳ ゴシック" w:hAnsi="ＭＳ ゴシック" w:cs="ＭＳ ゴシック" w:hint="eastAsia"/>
          <w:lang w:eastAsia="zh-CN"/>
        </w:rPr>
        <w:t>死</w:t>
      </w:r>
      <w:r w:rsidRPr="00514AC2">
        <w:rPr>
          <w:rFonts w:ascii="Microsoft YaHei" w:eastAsia="Microsoft YaHei" w:hAnsi="Microsoft YaHei" w:cs="Microsoft YaHei" w:hint="eastAsia"/>
          <w:lang w:eastAsia="zh-CN"/>
        </w:rPr>
        <w:t>书</w:t>
      </w:r>
      <w:r w:rsidRPr="00514AC2">
        <w:rPr>
          <w:rFonts w:ascii="ＭＳ ゴシック" w:eastAsia="ＭＳ ゴシック" w:hAnsi="ＭＳ ゴシック" w:cs="ＭＳ ゴシック" w:hint="eastAsia"/>
          <w:lang w:eastAsia="zh-CN"/>
        </w:rPr>
        <w:t>，更想听</w:t>
      </w:r>
      <w:del w:id="509" w:author="hhh0578" w:date="2020-04-29T01:05:00Z">
        <w:r w:rsidRPr="00514AC2" w:rsidDel="005E667F">
          <w:rPr>
            <w:rFonts w:ascii="DengXian" w:eastAsia="DengXian" w:hAnsi="DengXian" w:cs="ＭＳ ゴシック" w:hint="eastAsia"/>
            <w:lang w:eastAsia="zh-CN"/>
          </w:rPr>
          <w:delText>当事人</w:delText>
        </w:r>
        <w:r w:rsidRPr="00514AC2" w:rsidDel="005E667F">
          <w:rPr>
            <w:rFonts w:ascii="Microsoft YaHei" w:eastAsia="Microsoft YaHei" w:hAnsi="Microsoft YaHei" w:cs="Microsoft YaHei" w:hint="eastAsia"/>
            <w:lang w:eastAsia="zh-CN"/>
          </w:rPr>
          <w:delText>说</w:delText>
        </w:r>
        <w:r w:rsidRPr="00514AC2" w:rsidDel="005E667F">
          <w:rPr>
            <w:rFonts w:ascii="DengXian" w:eastAsia="DengXian" w:hAnsi="DengXian" w:cs="ＭＳ ゴシック" w:hint="eastAsia"/>
            <w:lang w:eastAsia="zh-CN"/>
          </w:rPr>
          <w:delText>嘛</w:delText>
        </w:r>
      </w:del>
      <w:ins w:id="510" w:author="hhh0578" w:date="2020-04-29T01:05:00Z">
        <w:r w:rsidR="005E667F">
          <w:rPr>
            <w:rFonts w:ascii="DengXian" w:eastAsia="DengXian" w:hAnsi="DengXian" w:cs="ＭＳ ゴシック" w:hint="eastAsia"/>
            <w:lang w:eastAsia="zh-CN"/>
          </w:rPr>
          <w:t>人讲解嘛</w:t>
        </w:r>
      </w:ins>
      <w:r w:rsidRPr="00514AC2">
        <w:rPr>
          <w:rFonts w:ascii="ＭＳ ゴシック" w:eastAsia="ＭＳ ゴシック" w:hAnsi="ＭＳ ゴシック" w:cs="ＭＳ ゴシック" w:hint="eastAsia"/>
          <w:lang w:eastAsia="zh-CN"/>
        </w:rPr>
        <w:t>」</w:t>
      </w:r>
    </w:p>
    <w:p w14:paraId="283DE027" w14:textId="77777777" w:rsidR="00514AC2" w:rsidRPr="00514AC2" w:rsidRDefault="00514AC2" w:rsidP="00514AC2">
      <w:pPr>
        <w:pStyle w:val="a3"/>
        <w:rPr>
          <w:rFonts w:ascii="ＭＳ ゴシック" w:eastAsia="ＭＳ ゴシック" w:hAnsi="ＭＳ ゴシック" w:cs="ＭＳ ゴシック"/>
          <w:lang w:eastAsia="zh-CN"/>
        </w:rPr>
      </w:pPr>
    </w:p>
    <w:p w14:paraId="68CD134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E6986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&lt;jaT0418&gt;「では、聞きたいことがあったらまとめておいて下さい」</w:t>
      </w:r>
    </w:p>
    <w:p w14:paraId="514E3296" w14:textId="7CD2E0A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&lt;cnT0418&gt;「那就</w:t>
      </w:r>
      <w:del w:id="511" w:author="hhh0578" w:date="2020-04-29T01:06:00Z">
        <w:r w:rsidRPr="00514AC2" w:rsidDel="000F4DDB">
          <w:rPr>
            <w:rFonts w:ascii="Microsoft YaHei" w:eastAsia="Microsoft YaHei" w:hAnsi="Microsoft YaHei" w:cs="Microsoft YaHei" w:hint="eastAsia"/>
            <w:lang w:eastAsia="zh-CN"/>
          </w:rPr>
          <w:delText>请</w:delText>
        </w:r>
      </w:del>
      <w:r w:rsidRPr="00514AC2">
        <w:rPr>
          <w:rFonts w:ascii="ＭＳ ゴシック" w:eastAsia="ＭＳ ゴシック" w:hAnsi="ＭＳ ゴシック" w:cs="ＭＳ ゴシック" w:hint="eastAsia"/>
          <w:lang w:eastAsia="zh-CN"/>
        </w:rPr>
        <w:t>把想要</w:t>
      </w:r>
      <w:r w:rsidRPr="00514AC2">
        <w:rPr>
          <w:rFonts w:ascii="Microsoft YaHei" w:eastAsia="Microsoft YaHei" w:hAnsi="Microsoft YaHei" w:cs="Microsoft YaHei" w:hint="eastAsia"/>
          <w:lang w:eastAsia="zh-CN"/>
        </w:rPr>
        <w:t>问</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问题</w:t>
      </w:r>
      <w:del w:id="512" w:author="hhh0578" w:date="2020-04-29T01:06:00Z">
        <w:r w:rsidRPr="00514AC2" w:rsidDel="006C6407">
          <w:rPr>
            <w:rFonts w:ascii="ＭＳ ゴシック" w:eastAsia="ＭＳ ゴシック" w:hAnsi="ＭＳ ゴシック" w:cs="ＭＳ ゴシック" w:hint="eastAsia"/>
            <w:lang w:eastAsia="zh-CN"/>
          </w:rPr>
          <w:delText>都</w:delText>
        </w:r>
      </w:del>
      <w:r w:rsidRPr="00514AC2">
        <w:rPr>
          <w:rFonts w:ascii="Microsoft YaHei" w:eastAsia="Microsoft YaHei" w:hAnsi="Microsoft YaHei" w:cs="Microsoft YaHei" w:hint="eastAsia"/>
          <w:lang w:eastAsia="zh-CN"/>
        </w:rPr>
        <w:t>汇总</w:t>
      </w:r>
      <w:r w:rsidRPr="00514AC2">
        <w:rPr>
          <w:rFonts w:ascii="ＭＳ ゴシック" w:eastAsia="ＭＳ ゴシック" w:hAnsi="ＭＳ ゴシック" w:cs="ＭＳ ゴシック" w:hint="eastAsia"/>
          <w:lang w:eastAsia="zh-CN"/>
        </w:rPr>
        <w:t>一下</w:t>
      </w:r>
      <w:ins w:id="513" w:author="hhh0578" w:date="2020-04-29T01:06:00Z">
        <w:r w:rsidR="008C4273">
          <w:rPr>
            <w:rFonts w:ascii="Microsoft YaHei" w:eastAsia="Microsoft YaHei" w:hAnsi="Microsoft YaHei" w:cs="Microsoft YaHei" w:hint="eastAsia"/>
            <w:lang w:eastAsia="zh-CN"/>
          </w:rPr>
          <w:t>给我</w:t>
        </w:r>
      </w:ins>
      <w:r w:rsidRPr="00514AC2">
        <w:rPr>
          <w:rFonts w:ascii="ＭＳ ゴシック" w:eastAsia="ＭＳ ゴシック" w:hAnsi="ＭＳ ゴシック" w:cs="ＭＳ ゴシック" w:hint="eastAsia"/>
          <w:lang w:eastAsia="zh-CN"/>
        </w:rPr>
        <w:t>」</w:t>
      </w:r>
    </w:p>
    <w:p w14:paraId="3FF77916" w14:textId="77777777" w:rsidR="00514AC2" w:rsidRPr="00514AC2" w:rsidRDefault="00514AC2" w:rsidP="00514AC2">
      <w:pPr>
        <w:pStyle w:val="a3"/>
        <w:rPr>
          <w:rFonts w:ascii="ＭＳ ゴシック" w:eastAsia="ＭＳ ゴシック" w:hAnsi="ＭＳ ゴシック" w:cs="ＭＳ ゴシック"/>
          <w:lang w:eastAsia="zh-CN"/>
        </w:rPr>
      </w:pPr>
    </w:p>
    <w:p w14:paraId="13ED1D9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A958A4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&lt;jaT0419&gt;「……」</w:t>
      </w:r>
    </w:p>
    <w:p w14:paraId="25E62D1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&lt;cnT0419&gt;「……」</w:t>
      </w:r>
    </w:p>
    <w:p w14:paraId="0A5BC144" w14:textId="77777777" w:rsidR="00514AC2" w:rsidRPr="00514AC2" w:rsidRDefault="00514AC2" w:rsidP="00514AC2">
      <w:pPr>
        <w:pStyle w:val="a3"/>
        <w:rPr>
          <w:rFonts w:ascii="ＭＳ ゴシック" w:eastAsia="ＭＳ ゴシック" w:hAnsi="ＭＳ ゴシック" w:cs="ＭＳ ゴシック"/>
        </w:rPr>
      </w:pPr>
    </w:p>
    <w:p w14:paraId="7D120A3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81FE3B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&lt;jaT0420&gt;どうしてそうなるのか。</w:t>
      </w:r>
    </w:p>
    <w:p w14:paraId="3A707CD6" w14:textId="1F237E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&lt;cnT0420&gt;</w:t>
      </w:r>
      <w:r w:rsidRPr="00514AC2">
        <w:rPr>
          <w:rFonts w:ascii="Microsoft YaHei" w:eastAsia="Microsoft YaHei" w:hAnsi="Microsoft YaHei" w:cs="Microsoft YaHei" w:hint="eastAsia"/>
          <w:lang w:eastAsia="zh-CN"/>
        </w:rPr>
        <w:t>为</w:t>
      </w:r>
      <w:r w:rsidRPr="00514AC2">
        <w:rPr>
          <w:rFonts w:ascii="ＭＳ ゴシック" w:eastAsia="ＭＳ ゴシック" w:hAnsi="ＭＳ ゴシック" w:cs="ＭＳ ゴシック" w:hint="eastAsia"/>
          <w:lang w:eastAsia="zh-CN"/>
        </w:rPr>
        <w:t>什么会</w:t>
      </w:r>
      <w:ins w:id="514" w:author="hhh0578" w:date="2020-04-29T01:06:00Z">
        <w:r w:rsidR="00FD3B59">
          <w:rPr>
            <w:rFonts w:ascii="Microsoft YaHei" w:eastAsia="Microsoft YaHei" w:hAnsi="Microsoft YaHei" w:cs="Microsoft YaHei" w:hint="eastAsia"/>
            <w:lang w:eastAsia="zh-CN"/>
          </w:rPr>
          <w:t>变成这样</w:t>
        </w:r>
      </w:ins>
      <w:del w:id="515" w:author="hhh0578" w:date="2020-04-29T01:06:00Z">
        <w:r w:rsidRPr="00514AC2" w:rsidDel="00FD3B59">
          <w:rPr>
            <w:rFonts w:ascii="ＭＳ ゴシック" w:eastAsia="ＭＳ ゴシック" w:hAnsi="ＭＳ ゴシック" w:cs="ＭＳ ゴシック" w:hint="eastAsia"/>
            <w:lang w:eastAsia="zh-CN"/>
          </w:rPr>
          <w:delText>提</w:delText>
        </w:r>
        <w:r w:rsidRPr="00514AC2" w:rsidDel="00FD3B59">
          <w:rPr>
            <w:rFonts w:ascii="Microsoft YaHei" w:eastAsia="Microsoft YaHei" w:hAnsi="Microsoft YaHei" w:cs="Microsoft YaHei" w:hint="eastAsia"/>
            <w:lang w:eastAsia="zh-CN"/>
          </w:rPr>
          <w:delText>这样</w:delText>
        </w:r>
        <w:r w:rsidRPr="00514AC2" w:rsidDel="00FD3B59">
          <w:rPr>
            <w:rFonts w:ascii="ＭＳ ゴシック" w:eastAsia="ＭＳ ゴシック" w:hAnsi="ＭＳ ゴシック" w:cs="ＭＳ ゴシック" w:hint="eastAsia"/>
            <w:lang w:eastAsia="zh-CN"/>
          </w:rPr>
          <w:delText>的要求</w:delText>
        </w:r>
      </w:del>
      <w:r w:rsidRPr="00514AC2">
        <w:rPr>
          <w:rFonts w:ascii="ＭＳ ゴシック" w:eastAsia="ＭＳ ゴシック" w:hAnsi="ＭＳ ゴシック" w:cs="ＭＳ ゴシック" w:hint="eastAsia"/>
          <w:lang w:eastAsia="zh-CN"/>
        </w:rPr>
        <w:t>。</w:t>
      </w:r>
    </w:p>
    <w:p w14:paraId="0871F9E8" w14:textId="77777777" w:rsidR="00514AC2" w:rsidRPr="00514AC2" w:rsidRDefault="00514AC2" w:rsidP="00514AC2">
      <w:pPr>
        <w:pStyle w:val="a3"/>
        <w:rPr>
          <w:rFonts w:ascii="ＭＳ ゴシック" w:eastAsia="ＭＳ ゴシック" w:hAnsi="ＭＳ ゴシック" w:cs="ＭＳ ゴシック"/>
          <w:lang w:eastAsia="zh-CN"/>
        </w:rPr>
      </w:pPr>
    </w:p>
    <w:p w14:paraId="178CFC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16CAC4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&lt;jaT0421&gt;「エステルさん」</w:t>
      </w:r>
    </w:p>
    <w:p w14:paraId="7BE02FCB"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&lt;cnT0421&gt;「艾斯蒂</w:t>
      </w:r>
      <w:r w:rsidRPr="00514AC2">
        <w:rPr>
          <w:rFonts w:ascii="Microsoft YaHei" w:eastAsia="Microsoft YaHei" w:hAnsi="Microsoft YaHei" w:cs="Microsoft YaHei" w:hint="eastAsia"/>
          <w:lang w:eastAsia="zh-CN"/>
        </w:rPr>
        <w:t>尔</w:t>
      </w:r>
      <w:del w:id="516" w:author="hhh0578" w:date="2020-04-29T01:06:00Z">
        <w:r w:rsidRPr="00514AC2" w:rsidDel="00FD3B59">
          <w:rPr>
            <w:rFonts w:ascii="ＭＳ ゴシック" w:eastAsia="ＭＳ ゴシック" w:hAnsi="ＭＳ ゴシック" w:cs="ＭＳ ゴシック" w:hint="eastAsia"/>
            <w:lang w:eastAsia="zh-CN"/>
          </w:rPr>
          <w:delText>小姐</w:delText>
        </w:r>
      </w:del>
      <w:r w:rsidRPr="00514AC2">
        <w:rPr>
          <w:rFonts w:ascii="ＭＳ ゴシック" w:eastAsia="ＭＳ ゴシック" w:hAnsi="ＭＳ ゴシック" w:cs="ＭＳ ゴシック" w:hint="eastAsia"/>
          <w:lang w:eastAsia="zh-CN"/>
        </w:rPr>
        <w:t>」</w:t>
      </w:r>
    </w:p>
    <w:p w14:paraId="629676C8" w14:textId="77777777" w:rsidR="00514AC2" w:rsidRPr="00514AC2" w:rsidRDefault="00514AC2" w:rsidP="00514AC2">
      <w:pPr>
        <w:pStyle w:val="a3"/>
        <w:rPr>
          <w:rFonts w:ascii="ＭＳ ゴシック" w:eastAsia="ＭＳ ゴシック" w:hAnsi="ＭＳ ゴシック" w:cs="ＭＳ ゴシック"/>
          <w:lang w:eastAsia="zh-CN"/>
        </w:rPr>
      </w:pPr>
    </w:p>
    <w:p w14:paraId="4157B03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C0F4A5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&lt;jaT0422&gt;エステルさんの顔をじっと見る。</w:t>
      </w:r>
    </w:p>
    <w:p w14:paraId="51A33C06"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&lt;cnT0422&gt;我注</w:t>
      </w:r>
      <w:r w:rsidRPr="00514AC2">
        <w:rPr>
          <w:rFonts w:ascii="Microsoft YaHei" w:eastAsia="Microsoft YaHei" w:hAnsi="Microsoft YaHei" w:cs="Microsoft YaHei" w:hint="eastAsia"/>
          <w:lang w:eastAsia="zh-CN"/>
        </w:rPr>
        <w:t>视</w:t>
      </w:r>
      <w:r w:rsidRPr="00514AC2">
        <w:rPr>
          <w:rFonts w:ascii="ＭＳ ゴシック" w:eastAsia="ＭＳ ゴシック" w:hAnsi="ＭＳ ゴシック" w:cs="ＭＳ ゴシック" w:hint="eastAsia"/>
          <w:lang w:eastAsia="zh-CN"/>
        </w:rPr>
        <w:t>着艾斯蒂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lang w:eastAsia="zh-CN"/>
        </w:rPr>
        <w:t>。</w:t>
      </w:r>
    </w:p>
    <w:p w14:paraId="7E42A544" w14:textId="77777777" w:rsidR="00514AC2" w:rsidRPr="00514AC2" w:rsidRDefault="00514AC2" w:rsidP="00514AC2">
      <w:pPr>
        <w:pStyle w:val="a3"/>
        <w:rPr>
          <w:rFonts w:ascii="ＭＳ ゴシック" w:eastAsia="ＭＳ ゴシック" w:hAnsi="ＭＳ ゴシック" w:cs="ＭＳ ゴシック"/>
          <w:lang w:eastAsia="zh-CN"/>
        </w:rPr>
      </w:pPr>
    </w:p>
    <w:p w14:paraId="5DCB21E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4E0930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&lt;jaT0423&gt;「なんでしょう？」</w:t>
      </w:r>
    </w:p>
    <w:p w14:paraId="467553E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&lt;cnT0423&gt;「怎么了？」</w:t>
      </w:r>
    </w:p>
    <w:p w14:paraId="1E208F06" w14:textId="77777777" w:rsidR="00514AC2" w:rsidRPr="00514AC2" w:rsidRDefault="00514AC2" w:rsidP="00514AC2">
      <w:pPr>
        <w:pStyle w:val="a3"/>
        <w:rPr>
          <w:rFonts w:ascii="ＭＳ ゴシック" w:eastAsia="ＭＳ ゴシック" w:hAnsi="ＭＳ ゴシック" w:cs="ＭＳ ゴシック"/>
        </w:rPr>
      </w:pPr>
    </w:p>
    <w:p w14:paraId="621BA5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9A1902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&lt;jaT0424&gt;俺が言いたいことを察しているのか、不機嫌そうな顔で俺を見る。</w:t>
      </w:r>
    </w:p>
    <w:p w14:paraId="26241ACF" w14:textId="3BFDF0C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&lt;cnT0424&gt;</w:t>
      </w:r>
      <w:ins w:id="517" w:author="hhh0578" w:date="2020-04-29T01:07:00Z">
        <w:r w:rsidR="00C3758C" w:rsidRPr="00514AC2">
          <w:rPr>
            <w:rFonts w:ascii="ＭＳ ゴシック" w:eastAsia="ＭＳ ゴシック" w:hAnsi="ＭＳ ゴシック" w:cs="ＭＳ ゴシック" w:hint="eastAsia"/>
            <w:lang w:eastAsia="zh-CN"/>
          </w:rPr>
          <w:t>艾斯蒂</w:t>
        </w:r>
        <w:r w:rsidR="00C3758C" w:rsidRPr="00514AC2">
          <w:rPr>
            <w:rFonts w:ascii="Microsoft YaHei" w:eastAsia="Microsoft YaHei" w:hAnsi="Microsoft YaHei" w:cs="Microsoft YaHei" w:hint="eastAsia"/>
            <w:lang w:eastAsia="zh-CN"/>
          </w:rPr>
          <w:t>尔</w:t>
        </w:r>
        <w:r w:rsidR="00C3758C">
          <w:rPr>
            <w:rFonts w:ascii="Microsoft YaHei" w:eastAsia="Microsoft YaHei" w:hAnsi="Microsoft YaHei" w:cs="Microsoft YaHei" w:hint="eastAsia"/>
            <w:lang w:eastAsia="zh-CN"/>
          </w:rPr>
          <w:t>像</w:t>
        </w:r>
      </w:ins>
      <w:r w:rsidRPr="00514AC2">
        <w:rPr>
          <w:rFonts w:ascii="ＭＳ ゴシック" w:eastAsia="ＭＳ ゴシック" w:hAnsi="ＭＳ ゴシック" w:cs="ＭＳ ゴシック"/>
          <w:lang w:eastAsia="zh-CN"/>
        </w:rPr>
        <w:t>是察</w:t>
      </w:r>
      <w:r w:rsidRPr="00514AC2">
        <w:rPr>
          <w:rFonts w:ascii="Microsoft YaHei" w:eastAsia="Microsoft YaHei" w:hAnsi="Microsoft YaHei" w:cs="Microsoft YaHei" w:hint="eastAsia"/>
          <w:lang w:eastAsia="zh-CN"/>
        </w:rPr>
        <w:t>觉</w:t>
      </w:r>
      <w:r w:rsidRPr="00514AC2">
        <w:rPr>
          <w:rFonts w:ascii="ＭＳ ゴシック" w:eastAsia="ＭＳ ゴシック" w:hAnsi="ＭＳ ゴシック" w:cs="ＭＳ ゴシック" w:hint="eastAsia"/>
          <w:lang w:eastAsia="zh-CN"/>
        </w:rPr>
        <w:t>到</w:t>
      </w:r>
      <w:ins w:id="518" w:author="hhh0578" w:date="2020-04-29T01:07:00Z">
        <w:r w:rsidR="00C3758C">
          <w:rPr>
            <w:rFonts w:ascii="DengXian" w:eastAsia="DengXian" w:hAnsi="DengXian" w:cs="ＭＳ ゴシック" w:hint="eastAsia"/>
            <w:lang w:eastAsia="zh-CN"/>
          </w:rPr>
          <w:t>了</w:t>
        </w:r>
      </w:ins>
      <w:r w:rsidRPr="00514AC2">
        <w:rPr>
          <w:rFonts w:ascii="ＭＳ ゴシック" w:eastAsia="ＭＳ ゴシック" w:hAnsi="ＭＳ ゴシック" w:cs="ＭＳ ゴシック" w:hint="eastAsia"/>
          <w:lang w:eastAsia="zh-CN"/>
        </w:rPr>
        <w:t>我要</w:t>
      </w:r>
      <w:r w:rsidRPr="00514AC2">
        <w:rPr>
          <w:rFonts w:ascii="Microsoft YaHei" w:eastAsia="Microsoft YaHei" w:hAnsi="Microsoft YaHei" w:cs="Microsoft YaHei" w:hint="eastAsia"/>
          <w:lang w:eastAsia="zh-CN"/>
        </w:rPr>
        <w:t>说</w:t>
      </w:r>
      <w:r w:rsidRPr="00514AC2">
        <w:rPr>
          <w:rFonts w:ascii="ＭＳ ゴシック" w:eastAsia="ＭＳ ゴシック" w:hAnsi="ＭＳ ゴシック" w:cs="ＭＳ ゴシック" w:hint="eastAsia"/>
          <w:lang w:eastAsia="zh-CN"/>
        </w:rPr>
        <w:t>什么</w:t>
      </w:r>
      <w:ins w:id="519" w:author="hhh0578" w:date="2020-04-29T01:07:00Z">
        <w:r w:rsidR="00C3758C">
          <w:rPr>
            <w:rFonts w:ascii="DengXian" w:eastAsia="DengXian" w:hAnsi="DengXian" w:cs="ＭＳ ゴシック" w:hint="eastAsia"/>
            <w:lang w:eastAsia="zh-CN"/>
          </w:rPr>
          <w:t>，一脸不高兴。</w:t>
        </w:r>
      </w:ins>
      <w:del w:id="520" w:author="hhh0578" w:date="2020-04-29T01:07:00Z">
        <w:r w:rsidRPr="00514AC2" w:rsidDel="00C3758C">
          <w:rPr>
            <w:rFonts w:ascii="ＭＳ ゴシック" w:eastAsia="ＭＳ ゴシック" w:hAnsi="ＭＳ ゴシック" w:cs="ＭＳ ゴシック" w:hint="eastAsia"/>
            <w:lang w:eastAsia="zh-CN"/>
          </w:rPr>
          <w:delText>了</w:delText>
        </w:r>
        <w:r w:rsidRPr="00514AC2" w:rsidDel="00C3758C">
          <w:rPr>
            <w:rFonts w:ascii="Microsoft YaHei" w:eastAsia="Microsoft YaHei" w:hAnsi="Microsoft YaHei" w:cs="Microsoft YaHei" w:hint="eastAsia"/>
            <w:lang w:eastAsia="zh-CN"/>
          </w:rPr>
          <w:delText>吗</w:delText>
        </w:r>
      </w:del>
      <w:r w:rsidRPr="00514AC2">
        <w:rPr>
          <w:rFonts w:ascii="ＭＳ ゴシック" w:eastAsia="ＭＳ ゴシック" w:hAnsi="ＭＳ ゴシック" w:cs="ＭＳ ゴシック" w:hint="eastAsia"/>
          <w:lang w:eastAsia="zh-CN"/>
        </w:rPr>
        <w:t>，</w:t>
      </w:r>
      <w:del w:id="521" w:author="hhh0578" w:date="2020-04-29T01:06:00Z">
        <w:r w:rsidRPr="00514AC2" w:rsidDel="00C3758C">
          <w:rPr>
            <w:rFonts w:ascii="ＭＳ ゴシック" w:eastAsia="ＭＳ ゴシック" w:hAnsi="ＭＳ ゴシック" w:cs="ＭＳ ゴシック" w:hint="eastAsia"/>
            <w:lang w:eastAsia="zh-CN"/>
          </w:rPr>
          <w:delText>艾斯蒂</w:delText>
        </w:r>
        <w:r w:rsidRPr="00514AC2" w:rsidDel="00C3758C">
          <w:rPr>
            <w:rFonts w:ascii="Microsoft YaHei" w:eastAsia="Microsoft YaHei" w:hAnsi="Microsoft YaHei" w:cs="Microsoft YaHei" w:hint="eastAsia"/>
            <w:lang w:eastAsia="zh-CN"/>
          </w:rPr>
          <w:delText>尔</w:delText>
        </w:r>
        <w:r w:rsidRPr="00514AC2" w:rsidDel="00C3758C">
          <w:rPr>
            <w:rFonts w:ascii="ＭＳ ゴシック" w:eastAsia="ＭＳ ゴシック" w:hAnsi="ＭＳ ゴシック" w:cs="ＭＳ ゴシック" w:hint="eastAsia"/>
            <w:lang w:eastAsia="zh-CN"/>
          </w:rPr>
          <w:delText>不高</w:delText>
        </w:r>
        <w:r w:rsidRPr="00514AC2" w:rsidDel="00C3758C">
          <w:rPr>
            <w:rFonts w:ascii="Microsoft YaHei" w:eastAsia="Microsoft YaHei" w:hAnsi="Microsoft YaHei" w:cs="Microsoft YaHei" w:hint="eastAsia"/>
            <w:lang w:eastAsia="zh-CN"/>
          </w:rPr>
          <w:delText>兴</w:delText>
        </w:r>
        <w:r w:rsidRPr="00514AC2" w:rsidDel="00C3758C">
          <w:rPr>
            <w:rFonts w:ascii="ＭＳ ゴシック" w:eastAsia="ＭＳ ゴシック" w:hAnsi="ＭＳ ゴシック" w:cs="ＭＳ ゴシック" w:hint="eastAsia"/>
            <w:lang w:eastAsia="zh-CN"/>
          </w:rPr>
          <w:delText>地回瞪</w:delText>
        </w:r>
      </w:del>
      <w:r w:rsidRPr="00514AC2">
        <w:rPr>
          <w:rFonts w:ascii="ＭＳ ゴシック" w:eastAsia="ＭＳ ゴシック" w:hAnsi="ＭＳ ゴシック" w:cs="ＭＳ ゴシック" w:hint="eastAsia"/>
          <w:lang w:eastAsia="zh-CN"/>
        </w:rPr>
        <w:t>。</w:t>
      </w:r>
    </w:p>
    <w:p w14:paraId="52254D97" w14:textId="77777777" w:rsidR="00514AC2" w:rsidRPr="00514AC2" w:rsidRDefault="00514AC2" w:rsidP="00514AC2">
      <w:pPr>
        <w:pStyle w:val="a3"/>
        <w:rPr>
          <w:rFonts w:ascii="ＭＳ ゴシック" w:eastAsia="ＭＳ ゴシック" w:hAnsi="ＭＳ ゴシック" w:cs="ＭＳ ゴシック"/>
          <w:lang w:eastAsia="zh-CN"/>
        </w:rPr>
      </w:pPr>
    </w:p>
    <w:p w14:paraId="7C1E84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9C488C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&lt;jaT0425&gt;「そんなんじゃ、みんな月人に悪い印象しか持たないですよ」</w:t>
      </w:r>
    </w:p>
    <w:p w14:paraId="43BF378B"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&lt;cnT0425&gt;「</w:t>
      </w:r>
      <w:r w:rsidRPr="00514AC2">
        <w:rPr>
          <w:rFonts w:ascii="Microsoft YaHei" w:eastAsia="Microsoft YaHei" w:hAnsi="Microsoft YaHei" w:cs="Microsoft YaHei" w:hint="eastAsia"/>
          <w:lang w:eastAsia="zh-CN"/>
        </w:rPr>
        <w:t>这样</w:t>
      </w:r>
      <w:r w:rsidRPr="00514AC2">
        <w:rPr>
          <w:rFonts w:ascii="ＭＳ ゴシック" w:eastAsia="ＭＳ ゴシック" w:hAnsi="ＭＳ ゴシック" w:cs="ＭＳ ゴシック" w:hint="eastAsia"/>
          <w:lang w:eastAsia="zh-CN"/>
        </w:rPr>
        <w:t>做只会</w:t>
      </w:r>
      <w:r w:rsidRPr="00514AC2">
        <w:rPr>
          <w:rFonts w:ascii="Microsoft YaHei" w:eastAsia="Microsoft YaHei" w:hAnsi="Microsoft YaHei" w:cs="Microsoft YaHei" w:hint="eastAsia"/>
          <w:lang w:eastAsia="zh-CN"/>
        </w:rPr>
        <w:t>给</w:t>
      </w:r>
      <w:r w:rsidRPr="00514AC2">
        <w:rPr>
          <w:rFonts w:ascii="ＭＳ ゴシック" w:eastAsia="ＭＳ ゴシック" w:hAnsi="ＭＳ ゴシック" w:cs="ＭＳ ゴシック" w:hint="eastAsia"/>
          <w:lang w:eastAsia="zh-CN"/>
        </w:rPr>
        <w:t>大家留下月人不好的印象哦」</w:t>
      </w:r>
    </w:p>
    <w:p w14:paraId="19C2AAC3" w14:textId="77777777" w:rsidR="00514AC2" w:rsidRPr="00514AC2" w:rsidRDefault="00514AC2" w:rsidP="00514AC2">
      <w:pPr>
        <w:pStyle w:val="a3"/>
        <w:rPr>
          <w:rFonts w:ascii="ＭＳ ゴシック" w:eastAsia="ＭＳ ゴシック" w:hAnsi="ＭＳ ゴシック" w:cs="ＭＳ ゴシック"/>
          <w:lang w:eastAsia="zh-CN"/>
        </w:rPr>
      </w:pPr>
    </w:p>
    <w:p w14:paraId="5C1DB77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7B13DB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&lt;jaT0426&gt;「私は構いません」</w:t>
      </w:r>
    </w:p>
    <w:p w14:paraId="43D1AE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&lt;cnT0426&gt;「我无所</w:t>
      </w:r>
      <w:r w:rsidRPr="00514AC2">
        <w:rPr>
          <w:rFonts w:ascii="Microsoft YaHei" w:eastAsia="Microsoft YaHei" w:hAnsi="Microsoft YaHei" w:cs="Microsoft YaHei" w:hint="eastAsia"/>
        </w:rPr>
        <w:t>谓</w:t>
      </w:r>
      <w:r w:rsidRPr="00514AC2">
        <w:rPr>
          <w:rFonts w:ascii="ＭＳ ゴシック" w:eastAsia="ＭＳ ゴシック" w:hAnsi="ＭＳ ゴシック" w:cs="ＭＳ ゴシック" w:hint="eastAsia"/>
        </w:rPr>
        <w:t>」</w:t>
      </w:r>
    </w:p>
    <w:p w14:paraId="5E1223FE" w14:textId="77777777" w:rsidR="00514AC2" w:rsidRPr="00514AC2" w:rsidRDefault="00514AC2" w:rsidP="00514AC2">
      <w:pPr>
        <w:pStyle w:val="a3"/>
        <w:rPr>
          <w:rFonts w:ascii="ＭＳ ゴシック" w:eastAsia="ＭＳ ゴシック" w:hAnsi="ＭＳ ゴシック" w:cs="ＭＳ ゴシック"/>
        </w:rPr>
      </w:pPr>
    </w:p>
    <w:p w14:paraId="78FBB8B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BEA1E7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&lt;jaT0427&gt;「お互い様ではないですか」</w:t>
      </w:r>
    </w:p>
    <w:p w14:paraId="0F9FC148" w14:textId="1AB51168"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&lt;cnT0427&gt;「</w:t>
      </w:r>
      <w:del w:id="522" w:author="hhh0578" w:date="2020-04-29T01:07:00Z">
        <w:r w:rsidRPr="00514AC2" w:rsidDel="006F60D4">
          <w:rPr>
            <w:rFonts w:ascii="DengXian" w:eastAsia="DengXian" w:hAnsi="DengXian" w:cs="ＭＳ ゴシック" w:hint="eastAsia"/>
            <w:lang w:eastAsia="zh-CN"/>
          </w:rPr>
          <w:delText>双方不都是</w:delText>
        </w:r>
        <w:r w:rsidRPr="00514AC2" w:rsidDel="006F60D4">
          <w:rPr>
            <w:rFonts w:ascii="Microsoft YaHei" w:eastAsia="Microsoft YaHei" w:hAnsi="Microsoft YaHei" w:cs="Microsoft YaHei" w:hint="eastAsia"/>
            <w:lang w:eastAsia="zh-CN"/>
          </w:rPr>
          <w:delText>这</w:delText>
        </w:r>
        <w:r w:rsidRPr="00514AC2" w:rsidDel="006F60D4">
          <w:rPr>
            <w:rFonts w:ascii="DengXian" w:eastAsia="DengXian" w:hAnsi="DengXian" w:cs="ＭＳ ゴシック" w:hint="eastAsia"/>
            <w:lang w:eastAsia="zh-CN"/>
          </w:rPr>
          <w:delText>个印象嘛</w:delText>
        </w:r>
      </w:del>
      <w:ins w:id="523" w:author="hhh0578" w:date="2020-04-29T01:07:00Z">
        <w:r w:rsidR="006F60D4">
          <w:rPr>
            <w:rFonts w:ascii="DengXian" w:eastAsia="DengXian" w:hAnsi="DengXian" w:cs="ＭＳ ゴシック" w:hint="eastAsia"/>
            <w:lang w:eastAsia="zh-CN"/>
          </w:rPr>
          <w:t>彼此彼此</w:t>
        </w:r>
      </w:ins>
      <w:r w:rsidRPr="00514AC2">
        <w:rPr>
          <w:rFonts w:ascii="ＭＳ ゴシック" w:eastAsia="ＭＳ ゴシック" w:hAnsi="ＭＳ ゴシック" w:cs="ＭＳ ゴシック" w:hint="eastAsia"/>
          <w:lang w:eastAsia="zh-CN"/>
        </w:rPr>
        <w:t>」</w:t>
      </w:r>
    </w:p>
    <w:p w14:paraId="7EC698FB" w14:textId="77777777" w:rsidR="00514AC2" w:rsidRPr="00514AC2" w:rsidRDefault="00514AC2" w:rsidP="00514AC2">
      <w:pPr>
        <w:pStyle w:val="a3"/>
        <w:rPr>
          <w:rFonts w:ascii="ＭＳ ゴシック" w:eastAsia="ＭＳ ゴシック" w:hAnsi="ＭＳ ゴシック" w:cs="ＭＳ ゴシック"/>
          <w:lang w:eastAsia="zh-CN"/>
        </w:rPr>
      </w:pPr>
    </w:p>
    <w:p w14:paraId="23E7CD5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EBE76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&lt;jaT0428&gt;アンタ間違ってるっ！！</w:t>
      </w:r>
    </w:p>
    <w:p w14:paraId="3BD3EC4E" w14:textId="38B6072C"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&lt;cnT0428&gt;你</w:t>
      </w:r>
      <w:ins w:id="524" w:author="hhh0578" w:date="2020-04-29T01:07:00Z">
        <w:r w:rsidR="00D90D16">
          <w:rPr>
            <w:rFonts w:ascii="Microsoft YaHei" w:eastAsia="Microsoft YaHei" w:hAnsi="Microsoft YaHei" w:cs="Microsoft YaHei" w:hint="eastAsia"/>
            <w:lang w:eastAsia="zh-CN"/>
          </w:rPr>
          <w:t>错了</w:t>
        </w:r>
      </w:ins>
      <w:del w:id="525" w:author="hhh0578" w:date="2020-04-29T01:07:00Z">
        <w:r w:rsidRPr="00514AC2" w:rsidDel="00D90D16">
          <w:rPr>
            <w:rFonts w:ascii="ＭＳ ゴシック" w:eastAsia="ＭＳ ゴシック" w:hAnsi="ＭＳ ゴシック" w:cs="ＭＳ ゴシック"/>
          </w:rPr>
          <w:delText>有毒吧</w:delText>
        </w:r>
      </w:del>
      <w:r w:rsidRPr="00514AC2">
        <w:rPr>
          <w:rFonts w:ascii="ＭＳ ゴシック" w:eastAsia="ＭＳ ゴシック" w:hAnsi="ＭＳ ゴシック" w:cs="ＭＳ ゴシック"/>
        </w:rPr>
        <w:t>！！！</w:t>
      </w:r>
    </w:p>
    <w:p w14:paraId="4C1D38D6" w14:textId="77777777" w:rsidR="00514AC2" w:rsidRPr="00514AC2" w:rsidRDefault="00514AC2" w:rsidP="00514AC2">
      <w:pPr>
        <w:pStyle w:val="a3"/>
        <w:rPr>
          <w:rFonts w:ascii="ＭＳ ゴシック" w:eastAsia="ＭＳ ゴシック" w:hAnsi="ＭＳ ゴシック" w:cs="ＭＳ ゴシック"/>
        </w:rPr>
      </w:pPr>
    </w:p>
    <w:p w14:paraId="181A550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53D3E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&lt;jaT0429&gt;と頭の中で絶叫した。</w:t>
      </w:r>
    </w:p>
    <w:p w14:paraId="5999FE63" w14:textId="5E67A8EA"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&lt;cnT0429&gt;</w:t>
      </w:r>
      <w:del w:id="526" w:author="hhh0578" w:date="2020-04-29T01:08:00Z">
        <w:r w:rsidRPr="00514AC2" w:rsidDel="001267E9">
          <w:rPr>
            <w:rFonts w:ascii="ＭＳ ゴシック" w:eastAsia="ＭＳ ゴシック" w:hAnsi="ＭＳ ゴシック" w:cs="ＭＳ ゴシック"/>
            <w:lang w:eastAsia="zh-CN"/>
          </w:rPr>
          <w:delText>的声音在我</w:delText>
        </w:r>
      </w:del>
      <w:ins w:id="527" w:author="hhh0578" w:date="2020-04-29T01:08:00Z">
        <w:r w:rsidR="001267E9">
          <w:rPr>
            <w:rFonts w:ascii="DengXian" w:eastAsia="DengXian" w:hAnsi="DengXian" w:cs="ＭＳ ゴシック" w:hint="eastAsia"/>
            <w:lang w:eastAsia="zh-CN"/>
          </w:rPr>
          <w:t>我在</w:t>
        </w:r>
      </w:ins>
      <w:r w:rsidRPr="00514AC2">
        <w:rPr>
          <w:rFonts w:ascii="Microsoft YaHei" w:eastAsia="Microsoft YaHei" w:hAnsi="Microsoft YaHei" w:cs="Microsoft YaHei" w:hint="eastAsia"/>
          <w:lang w:eastAsia="zh-CN"/>
        </w:rPr>
        <w:t>脑</w:t>
      </w:r>
      <w:r w:rsidRPr="00514AC2">
        <w:rPr>
          <w:rFonts w:ascii="ＭＳ ゴシック" w:eastAsia="ＭＳ ゴシック" w:hAnsi="ＭＳ ゴシック" w:cs="ＭＳ ゴシック" w:hint="eastAsia"/>
          <w:lang w:eastAsia="zh-CN"/>
        </w:rPr>
        <w:t>中</w:t>
      </w:r>
      <w:ins w:id="528" w:author="hhh0578" w:date="2020-04-29T01:08:00Z">
        <w:r w:rsidR="001267E9">
          <w:rPr>
            <w:rFonts w:ascii="Microsoft YaHei" w:eastAsia="Microsoft YaHei" w:hAnsi="Microsoft YaHei" w:cs="Microsoft YaHei" w:hint="eastAsia"/>
            <w:lang w:eastAsia="zh-CN"/>
          </w:rPr>
          <w:t>这般嘶吼</w:t>
        </w:r>
      </w:ins>
      <w:del w:id="529" w:author="hhh0578" w:date="2020-04-29T01:08:00Z">
        <w:r w:rsidRPr="00514AC2" w:rsidDel="001267E9">
          <w:rPr>
            <w:rFonts w:ascii="ＭＳ ゴシック" w:eastAsia="ＭＳ ゴシック" w:hAnsi="ＭＳ ゴシック" w:cs="ＭＳ ゴシック" w:hint="eastAsia"/>
            <w:lang w:eastAsia="zh-CN"/>
          </w:rPr>
          <w:delText>嘶</w:delText>
        </w:r>
        <w:r w:rsidRPr="00514AC2" w:rsidDel="001267E9">
          <w:rPr>
            <w:rFonts w:ascii="Microsoft YaHei" w:eastAsia="Microsoft YaHei" w:hAnsi="Microsoft YaHei" w:cs="Microsoft YaHei" w:hint="eastAsia"/>
            <w:lang w:eastAsia="zh-CN"/>
          </w:rPr>
          <w:delText>鸣</w:delText>
        </w:r>
      </w:del>
      <w:r w:rsidRPr="00514AC2">
        <w:rPr>
          <w:rFonts w:ascii="ＭＳ ゴシック" w:eastAsia="ＭＳ ゴシック" w:hAnsi="ＭＳ ゴシック" w:cs="ＭＳ ゴシック" w:hint="eastAsia"/>
          <w:lang w:eastAsia="zh-CN"/>
        </w:rPr>
        <w:t>。</w:t>
      </w:r>
    </w:p>
    <w:p w14:paraId="03C0F4C2" w14:textId="77777777" w:rsidR="00514AC2" w:rsidRPr="00514AC2" w:rsidRDefault="00514AC2" w:rsidP="00514AC2">
      <w:pPr>
        <w:pStyle w:val="a3"/>
        <w:rPr>
          <w:rFonts w:ascii="ＭＳ ゴシック" w:eastAsia="ＭＳ ゴシック" w:hAnsi="ＭＳ ゴシック" w:cs="ＭＳ ゴシック"/>
          <w:lang w:eastAsia="zh-CN"/>
        </w:rPr>
      </w:pPr>
    </w:p>
    <w:p w14:paraId="1C7A73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0A6D72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&lt;jaT0430&gt;……不甲斐ない地球人です。</w:t>
      </w:r>
    </w:p>
    <w:p w14:paraId="3B9895C9" w14:textId="596F10B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&lt;cnT0430&gt;……</w:t>
      </w:r>
      <w:del w:id="530" w:author="hhh0578" w:date="2020-04-29T01:08:00Z">
        <w:r w:rsidRPr="00514AC2" w:rsidDel="00B75744">
          <w:rPr>
            <w:rFonts w:ascii="DengXian" w:eastAsia="DengXian" w:hAnsi="DengXian" w:cs="ＭＳ ゴシック" w:hint="eastAsia"/>
            <w:lang w:eastAsia="zh-CN"/>
          </w:rPr>
          <w:delText>我不配当地球人</w:delText>
        </w:r>
      </w:del>
      <w:ins w:id="531" w:author="hhh0578" w:date="2020-04-29T01:08:00Z">
        <w:r w:rsidR="00B75744">
          <w:rPr>
            <w:rFonts w:ascii="Microsoft YaHei" w:eastAsia="Microsoft YaHei" w:hAnsi="Microsoft YaHei" w:cs="Microsoft YaHei" w:hint="eastAsia"/>
            <w:lang w:eastAsia="zh-CN"/>
          </w:rPr>
          <w:t>对不起，我是个</w:t>
        </w:r>
      </w:ins>
      <w:ins w:id="532" w:author="hhh0578" w:date="2020-04-29T01:09:00Z">
        <w:r w:rsidR="00266D71">
          <w:rPr>
            <w:rFonts w:ascii="Microsoft YaHei" w:eastAsia="Microsoft YaHei" w:hAnsi="Microsoft YaHei" w:cs="Microsoft YaHei" w:hint="eastAsia"/>
            <w:lang w:eastAsia="zh-CN"/>
          </w:rPr>
          <w:t>不</w:t>
        </w:r>
      </w:ins>
      <w:ins w:id="533" w:author="hhh0578" w:date="2020-04-29T01:08:00Z">
        <w:r w:rsidR="00B75744">
          <w:rPr>
            <w:rFonts w:ascii="Microsoft YaHei" w:eastAsia="Microsoft YaHei" w:hAnsi="Microsoft YaHei" w:cs="Microsoft YaHei" w:hint="eastAsia"/>
            <w:lang w:eastAsia="zh-CN"/>
          </w:rPr>
          <w:t>敢说</w:t>
        </w:r>
      </w:ins>
      <w:ins w:id="534" w:author="hhh0578" w:date="2020-04-29T01:09:00Z">
        <w:r w:rsidR="00266D71">
          <w:rPr>
            <w:rFonts w:ascii="Microsoft YaHei" w:eastAsia="Microsoft YaHei" w:hAnsi="Microsoft YaHei" w:cs="Microsoft YaHei" w:hint="eastAsia"/>
            <w:lang w:eastAsia="zh-CN"/>
          </w:rPr>
          <w:t>不</w:t>
        </w:r>
      </w:ins>
      <w:ins w:id="535" w:author="hhh0578" w:date="2020-04-29T01:08:00Z">
        <w:r w:rsidR="00B75744">
          <w:rPr>
            <w:rFonts w:ascii="Microsoft YaHei" w:eastAsia="Microsoft YaHei" w:hAnsi="Microsoft YaHei" w:cs="Microsoft YaHei" w:hint="eastAsia"/>
            <w:lang w:eastAsia="zh-CN"/>
          </w:rPr>
          <w:t>敢言的地球人</w:t>
        </w:r>
      </w:ins>
      <w:r w:rsidRPr="00514AC2">
        <w:rPr>
          <w:rFonts w:ascii="ＭＳ ゴシック" w:eastAsia="ＭＳ ゴシック" w:hAnsi="ＭＳ ゴシック" w:cs="ＭＳ ゴシック"/>
          <w:lang w:eastAsia="zh-CN"/>
        </w:rPr>
        <w:t>。</w:t>
      </w:r>
    </w:p>
    <w:p w14:paraId="67B716B6" w14:textId="77777777" w:rsidR="00514AC2" w:rsidRPr="00514AC2" w:rsidRDefault="00514AC2" w:rsidP="00514AC2">
      <w:pPr>
        <w:pStyle w:val="a3"/>
        <w:rPr>
          <w:rFonts w:ascii="ＭＳ ゴシック" w:eastAsia="ＭＳ ゴシック" w:hAnsi="ＭＳ ゴシック" w:cs="ＭＳ ゴシック"/>
          <w:lang w:eastAsia="zh-CN"/>
        </w:rPr>
      </w:pPr>
    </w:p>
    <w:p w14:paraId="75EF240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245E73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&lt;jaT0431&gt;「会ってからケンカするのは自由ですけど、会う前から仲良くなる芽を摘んで回ることはないでしょう」</w:t>
      </w:r>
    </w:p>
    <w:p w14:paraId="7EC37474" w14:textId="49E4BF2B"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&lt;cnT0431&gt;「</w:t>
      </w:r>
      <w:r w:rsidRPr="00514AC2">
        <w:rPr>
          <w:rFonts w:ascii="Microsoft YaHei" w:eastAsia="Microsoft YaHei" w:hAnsi="Microsoft YaHei" w:cs="Microsoft YaHei" w:hint="eastAsia"/>
          <w:lang w:eastAsia="zh-CN"/>
        </w:rPr>
        <w:t>见</w:t>
      </w:r>
      <w:r w:rsidRPr="00514AC2">
        <w:rPr>
          <w:rFonts w:ascii="ＭＳ ゴシック" w:eastAsia="ＭＳ ゴシック" w:hAnsi="ＭＳ ゴシック" w:cs="ＭＳ ゴシック" w:hint="eastAsia"/>
          <w:lang w:eastAsia="zh-CN"/>
        </w:rPr>
        <w:t>面之后吵起来</w:t>
      </w:r>
      <w:ins w:id="536" w:author="hhh0578" w:date="2020-04-29T01:09:00Z">
        <w:r w:rsidR="00C405FB">
          <w:rPr>
            <w:rFonts w:ascii="ＭＳ ゴシック" w:eastAsia="DengXian" w:hAnsi="ＭＳ ゴシック" w:cs="ＭＳ ゴシック" w:hint="eastAsia"/>
            <w:lang w:eastAsia="zh-CN"/>
          </w:rPr>
          <w:t>随你们便</w:t>
        </w:r>
      </w:ins>
      <w:del w:id="537" w:author="hhh0578" w:date="2020-04-29T01:09:00Z">
        <w:r w:rsidRPr="00514AC2" w:rsidDel="00C405FB">
          <w:rPr>
            <w:rFonts w:ascii="ＭＳ ゴシック" w:eastAsia="ＭＳ ゴシック" w:hAnsi="ＭＳ ゴシック" w:cs="ＭＳ ゴシック" w:hint="eastAsia"/>
            <w:lang w:eastAsia="zh-CN"/>
          </w:rPr>
          <w:delText>就算了</w:delText>
        </w:r>
      </w:del>
      <w:r w:rsidRPr="00514AC2">
        <w:rPr>
          <w:rFonts w:ascii="ＭＳ ゴシック" w:eastAsia="ＭＳ ゴシック" w:hAnsi="ＭＳ ゴシック" w:cs="ＭＳ ゴシック" w:hint="eastAsia"/>
          <w:lang w:eastAsia="zh-CN"/>
        </w:rPr>
        <w:t>，</w:t>
      </w:r>
      <w:del w:id="538" w:author="hhh0578" w:date="2020-04-29T01:09:00Z">
        <w:r w:rsidRPr="00514AC2" w:rsidDel="00957F9B">
          <w:rPr>
            <w:rFonts w:ascii="ＭＳ ゴシック" w:eastAsia="ＭＳ ゴシック" w:hAnsi="ＭＳ ゴシック" w:cs="ＭＳ ゴシック" w:hint="eastAsia"/>
            <w:lang w:eastAsia="zh-CN"/>
          </w:rPr>
          <w:delText>有</w:delText>
        </w:r>
      </w:del>
      <w:ins w:id="539" w:author="hhh0578" w:date="2020-04-29T01:09:00Z">
        <w:r w:rsidR="00FA31EC">
          <w:rPr>
            <w:rFonts w:ascii="DengXian" w:eastAsia="DengXian" w:hAnsi="DengXian" w:cs="ＭＳ ゴシック" w:hint="eastAsia"/>
            <w:lang w:eastAsia="zh-CN"/>
          </w:rPr>
          <w:t>但</w:t>
        </w:r>
        <w:r w:rsidR="00957F9B">
          <w:rPr>
            <w:rFonts w:ascii="DengXian" w:eastAsia="DengXian" w:hAnsi="DengXian" w:cs="ＭＳ ゴシック" w:hint="eastAsia"/>
            <w:lang w:eastAsia="zh-CN"/>
          </w:rPr>
          <w:t>没</w:t>
        </w:r>
      </w:ins>
      <w:r w:rsidRPr="00514AC2">
        <w:rPr>
          <w:rFonts w:ascii="ＭＳ ゴシック" w:eastAsia="ＭＳ ゴシック" w:hAnsi="ＭＳ ゴシック" w:cs="ＭＳ ゴシック" w:hint="eastAsia"/>
          <w:lang w:eastAsia="zh-CN"/>
        </w:rPr>
        <w:t>必要</w:t>
      </w:r>
      <w:del w:id="540" w:author="hhh0578" w:date="2020-04-29T01:09:00Z">
        <w:r w:rsidRPr="00514AC2" w:rsidDel="00D6731F">
          <w:rPr>
            <w:rFonts w:ascii="DengXian" w:eastAsia="DengXian" w:hAnsi="DengXian" w:cs="ＭＳ ゴシック" w:hint="eastAsia"/>
            <w:lang w:eastAsia="zh-CN"/>
          </w:rPr>
          <w:delText>做到</w:delText>
        </w:r>
      </w:del>
      <w:ins w:id="541" w:author="hhh0578" w:date="2020-04-29T01:09:00Z">
        <w:r w:rsidR="00D6731F">
          <w:rPr>
            <w:rFonts w:ascii="DengXian" w:eastAsia="DengXian" w:hAnsi="DengXian" w:cs="ＭＳ ゴシック" w:hint="eastAsia"/>
            <w:lang w:eastAsia="zh-CN"/>
          </w:rPr>
          <w:t>在</w:t>
        </w:r>
      </w:ins>
      <w:r w:rsidRPr="00514AC2">
        <w:rPr>
          <w:rFonts w:ascii="Microsoft YaHei" w:eastAsia="Microsoft YaHei" w:hAnsi="Microsoft YaHei" w:cs="Microsoft YaHei" w:hint="eastAsia"/>
          <w:lang w:eastAsia="zh-CN"/>
        </w:rPr>
        <w:t>见</w:t>
      </w:r>
      <w:r w:rsidRPr="00514AC2">
        <w:rPr>
          <w:rFonts w:ascii="ＭＳ ゴシック" w:eastAsia="ＭＳ ゴシック" w:hAnsi="ＭＳ ゴシック" w:cs="ＭＳ ゴシック" w:hint="eastAsia"/>
          <w:lang w:eastAsia="zh-CN"/>
        </w:rPr>
        <w:t>面之前就把</w:t>
      </w:r>
      <w:del w:id="542" w:author="hhh0578" w:date="2020-04-29T01:09:00Z">
        <w:r w:rsidRPr="00514AC2" w:rsidDel="00957F9B">
          <w:rPr>
            <w:rFonts w:ascii="ＭＳ ゴシック" w:eastAsia="ＭＳ ゴシック" w:hAnsi="ＭＳ ゴシック" w:cs="ＭＳ ゴシック" w:hint="eastAsia"/>
            <w:lang w:eastAsia="zh-CN"/>
          </w:rPr>
          <w:delText>可能</w:delText>
        </w:r>
      </w:del>
      <w:r w:rsidRPr="00514AC2">
        <w:rPr>
          <w:rFonts w:ascii="ＭＳ ゴシック" w:eastAsia="ＭＳ ゴシック" w:hAnsi="ＭＳ ゴシック" w:cs="ＭＳ ゴシック" w:hint="eastAsia"/>
          <w:lang w:eastAsia="zh-CN"/>
        </w:rPr>
        <w:t>友好相</w:t>
      </w:r>
      <w:r w:rsidRPr="00514AC2">
        <w:rPr>
          <w:rFonts w:ascii="Microsoft YaHei" w:eastAsia="Microsoft YaHei" w:hAnsi="Microsoft YaHei" w:cs="Microsoft YaHei" w:hint="eastAsia"/>
          <w:lang w:eastAsia="zh-CN"/>
        </w:rPr>
        <w:t>处</w:t>
      </w:r>
      <w:r w:rsidRPr="00514AC2">
        <w:rPr>
          <w:rFonts w:ascii="ＭＳ ゴシック" w:eastAsia="ＭＳ ゴシック" w:hAnsi="ＭＳ ゴシック" w:cs="ＭＳ ゴシック" w:hint="eastAsia"/>
          <w:lang w:eastAsia="zh-CN"/>
        </w:rPr>
        <w:t>的萌芽摘掉</w:t>
      </w:r>
      <w:ins w:id="543" w:author="hhh0578" w:date="2020-04-29T01:09:00Z">
        <w:r w:rsidR="00957F9B">
          <w:rPr>
            <w:rFonts w:ascii="DengXian" w:eastAsia="DengXian" w:hAnsi="DengXian" w:cs="ＭＳ ゴシック" w:hint="eastAsia"/>
            <w:lang w:eastAsia="zh-CN"/>
          </w:rPr>
          <w:t>吧</w:t>
        </w:r>
      </w:ins>
      <w:del w:id="544" w:author="hhh0578" w:date="2020-04-29T01:09:00Z">
        <w:r w:rsidRPr="00514AC2" w:rsidDel="00957F9B">
          <w:rPr>
            <w:rFonts w:ascii="ＭＳ ゴシック" w:eastAsia="ＭＳ ゴシック" w:hAnsi="ＭＳ ゴシック" w:cs="ＭＳ ゴシック" w:hint="eastAsia"/>
            <w:lang w:eastAsia="zh-CN"/>
          </w:rPr>
          <w:delText>的地步</w:delText>
        </w:r>
        <w:r w:rsidRPr="00514AC2" w:rsidDel="00957F9B">
          <w:rPr>
            <w:rFonts w:ascii="Microsoft YaHei" w:eastAsia="Microsoft YaHei" w:hAnsi="Microsoft YaHei" w:cs="Microsoft YaHei" w:hint="eastAsia"/>
            <w:lang w:eastAsia="zh-CN"/>
          </w:rPr>
          <w:delText>吗</w:delText>
        </w:r>
      </w:del>
      <w:r w:rsidRPr="00514AC2">
        <w:rPr>
          <w:rFonts w:ascii="ＭＳ ゴシック" w:eastAsia="ＭＳ ゴシック" w:hAnsi="ＭＳ ゴシック" w:cs="ＭＳ ゴシック" w:hint="eastAsia"/>
          <w:lang w:eastAsia="zh-CN"/>
        </w:rPr>
        <w:t>？」</w:t>
      </w:r>
    </w:p>
    <w:p w14:paraId="2B5779C2" w14:textId="77777777" w:rsidR="00514AC2" w:rsidRPr="00514AC2" w:rsidRDefault="00514AC2" w:rsidP="00514AC2">
      <w:pPr>
        <w:pStyle w:val="a3"/>
        <w:rPr>
          <w:rFonts w:ascii="ＭＳ ゴシック" w:eastAsia="ＭＳ ゴシック" w:hAnsi="ＭＳ ゴシック" w:cs="ＭＳ ゴシック"/>
          <w:lang w:eastAsia="zh-CN"/>
        </w:rPr>
      </w:pPr>
    </w:p>
    <w:p w14:paraId="55E6C57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13162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&lt;jaT0432&gt;「初めから地球人と仲良くする気はありません」</w:t>
      </w:r>
    </w:p>
    <w:p w14:paraId="2E916325"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&lt;cnT0432&gt;「我一开始就不打算和地球人和和气气的」</w:t>
      </w:r>
    </w:p>
    <w:p w14:paraId="1A955EC1" w14:textId="77777777" w:rsidR="00514AC2" w:rsidRPr="00514AC2" w:rsidRDefault="00514AC2" w:rsidP="00514AC2">
      <w:pPr>
        <w:pStyle w:val="a3"/>
        <w:rPr>
          <w:rFonts w:ascii="ＭＳ ゴシック" w:eastAsia="ＭＳ ゴシック" w:hAnsi="ＭＳ ゴシック" w:cs="ＭＳ ゴシック"/>
          <w:lang w:eastAsia="zh-CN"/>
        </w:rPr>
      </w:pPr>
    </w:p>
    <w:p w14:paraId="6F60E3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306CF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&lt;jaT0433&gt;「俺も地球人なんですけど」</w:t>
      </w:r>
    </w:p>
    <w:p w14:paraId="675E9FD8" w14:textId="31DD16F8"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&lt;cnT0433&gt;「</w:t>
      </w:r>
      <w:del w:id="545" w:author="hhh0578" w:date="2020-04-29T01:10:00Z">
        <w:r w:rsidRPr="00514AC2" w:rsidDel="00525FA6">
          <w:rPr>
            <w:rFonts w:ascii="ＭＳ ゴシック" w:eastAsia="ＭＳ ゴシック" w:hAnsi="ＭＳ ゴシック" w:cs="ＭＳ ゴシック"/>
          </w:rPr>
          <w:delText>大姐，</w:delText>
        </w:r>
      </w:del>
      <w:r w:rsidRPr="00514AC2">
        <w:rPr>
          <w:rFonts w:ascii="ＭＳ ゴシック" w:eastAsia="ＭＳ ゴシック" w:hAnsi="ＭＳ ゴシック" w:cs="ＭＳ ゴシック"/>
        </w:rPr>
        <w:t>我也是地球人」</w:t>
      </w:r>
    </w:p>
    <w:p w14:paraId="34272079" w14:textId="77777777" w:rsidR="00514AC2" w:rsidRPr="00514AC2" w:rsidRDefault="00514AC2" w:rsidP="00514AC2">
      <w:pPr>
        <w:pStyle w:val="a3"/>
        <w:rPr>
          <w:rFonts w:ascii="ＭＳ ゴシック" w:eastAsia="ＭＳ ゴシック" w:hAnsi="ＭＳ ゴシック" w:cs="ＭＳ ゴシック"/>
        </w:rPr>
      </w:pPr>
    </w:p>
    <w:p w14:paraId="5C1597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3575A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&lt;jaT0434&gt;「貴方は例外だとさっき言ったはずです」</w:t>
      </w:r>
    </w:p>
    <w:p w14:paraId="093E40B8" w14:textId="4783A73B"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&lt;cnT0434&gt;「</w:t>
      </w:r>
      <w:ins w:id="546" w:author="hhh0578" w:date="2020-04-29T01:10:00Z">
        <w:r w:rsidR="00860469">
          <w:rPr>
            <w:rFonts w:ascii="DengXian" w:eastAsia="DengXian" w:hAnsi="DengXian" w:cs="ＭＳ ゴシック" w:hint="eastAsia"/>
            <w:lang w:eastAsia="zh-CN"/>
          </w:rPr>
          <w:t>我</w:t>
        </w:r>
      </w:ins>
      <w:r w:rsidRPr="00514AC2">
        <w:rPr>
          <w:rFonts w:ascii="Microsoft YaHei" w:eastAsia="Microsoft YaHei" w:hAnsi="Microsoft YaHei" w:cs="Microsoft YaHei" w:hint="eastAsia"/>
          <w:lang w:eastAsia="zh-CN"/>
        </w:rPr>
        <w:t>刚</w:t>
      </w:r>
      <w:r w:rsidRPr="00514AC2">
        <w:rPr>
          <w:rFonts w:ascii="ＭＳ ゴシック" w:eastAsia="ＭＳ ゴシック" w:hAnsi="ＭＳ ゴシック" w:cs="ＭＳ ゴシック" w:hint="eastAsia"/>
          <w:lang w:eastAsia="zh-CN"/>
        </w:rPr>
        <w:t>才</w:t>
      </w:r>
      <w:ins w:id="547" w:author="hhh0578" w:date="2020-04-29T01:10:00Z">
        <w:r w:rsidR="00925E03">
          <w:rPr>
            <w:rFonts w:ascii="ＭＳ ゴシック" w:eastAsia="DengXian" w:hAnsi="ＭＳ ゴシック" w:cs="ＭＳ ゴシック" w:hint="eastAsia"/>
            <w:lang w:eastAsia="zh-CN"/>
          </w:rPr>
          <w:t>应该</w:t>
        </w:r>
      </w:ins>
      <w:del w:id="548" w:author="hhh0578" w:date="2020-04-29T01:10:00Z">
        <w:r w:rsidRPr="00514AC2" w:rsidDel="00925E03">
          <w:rPr>
            <w:rFonts w:ascii="ＭＳ ゴシック" w:eastAsia="ＭＳ ゴシック" w:hAnsi="ＭＳ ゴシック" w:cs="ＭＳ ゴシック" w:hint="eastAsia"/>
            <w:lang w:eastAsia="zh-CN"/>
          </w:rPr>
          <w:delText>可是</w:delText>
        </w:r>
      </w:del>
      <w:r w:rsidRPr="00514AC2">
        <w:rPr>
          <w:rFonts w:ascii="Microsoft YaHei" w:eastAsia="Microsoft YaHei" w:hAnsi="Microsoft YaHei" w:cs="Microsoft YaHei" w:hint="eastAsia"/>
          <w:lang w:eastAsia="zh-CN"/>
        </w:rPr>
        <w:t>说过</w:t>
      </w:r>
      <w:del w:id="549" w:author="hhh0578" w:date="2020-04-29T01:10:00Z">
        <w:r w:rsidRPr="00514AC2" w:rsidDel="00860469">
          <w:rPr>
            <w:rFonts w:ascii="DengXian" w:eastAsia="DengXian" w:hAnsi="DengXian" w:cs="ＭＳ ゴシック" w:hint="eastAsia"/>
            <w:lang w:eastAsia="zh-CN"/>
          </w:rPr>
          <w:delText>汝乃</w:delText>
        </w:r>
      </w:del>
      <w:ins w:id="550" w:author="hhh0578" w:date="2020-04-29T01:10:00Z">
        <w:r w:rsidR="00860469">
          <w:rPr>
            <w:rFonts w:ascii="DengXian" w:eastAsia="DengXian" w:hAnsi="DengXian" w:cs="ＭＳ ゴシック" w:hint="eastAsia"/>
            <w:lang w:eastAsia="zh-CN"/>
          </w:rPr>
          <w:t>你算</w:t>
        </w:r>
      </w:ins>
      <w:r w:rsidRPr="00514AC2">
        <w:rPr>
          <w:rFonts w:ascii="ＭＳ ゴシック" w:eastAsia="ＭＳ ゴシック" w:hAnsi="ＭＳ ゴシック" w:cs="ＭＳ ゴシック" w:hint="eastAsia"/>
          <w:lang w:eastAsia="zh-CN"/>
        </w:rPr>
        <w:t>例外」</w:t>
      </w:r>
    </w:p>
    <w:p w14:paraId="34458A38" w14:textId="77777777" w:rsidR="00514AC2" w:rsidRPr="00514AC2" w:rsidRDefault="00514AC2" w:rsidP="00514AC2">
      <w:pPr>
        <w:pStyle w:val="a3"/>
        <w:rPr>
          <w:rFonts w:ascii="ＭＳ ゴシック" w:eastAsia="ＭＳ ゴシック" w:hAnsi="ＭＳ ゴシック" w:cs="ＭＳ ゴシック"/>
          <w:lang w:eastAsia="zh-CN"/>
        </w:rPr>
      </w:pPr>
    </w:p>
    <w:p w14:paraId="6AD442B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C110F9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&lt;jaT0435&gt;二人でにらみ合う。</w:t>
      </w:r>
    </w:p>
    <w:p w14:paraId="658F35D2" w14:textId="2ACB61F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&lt;cnT0435&gt;</w:t>
      </w:r>
      <w:ins w:id="551" w:author="hhh0578" w:date="2020-04-29T01:10:00Z">
        <w:r w:rsidR="005221FF">
          <w:rPr>
            <w:rFonts w:ascii="DengXian" w:eastAsia="DengXian" w:hAnsi="DengXian" w:cs="ＭＳ ゴシック" w:hint="eastAsia"/>
            <w:lang w:eastAsia="zh-CN"/>
          </w:rPr>
          <w:t>我们</w:t>
        </w:r>
      </w:ins>
      <w:r w:rsidRPr="00514AC2">
        <w:rPr>
          <w:rFonts w:ascii="ＭＳ ゴシック" w:eastAsia="ＭＳ ゴシック" w:hAnsi="ＭＳ ゴシック" w:cs="ＭＳ ゴシック"/>
        </w:rPr>
        <w:t>二人互瞪。</w:t>
      </w:r>
    </w:p>
    <w:p w14:paraId="421094C7" w14:textId="77777777" w:rsidR="00514AC2" w:rsidRPr="00514AC2" w:rsidRDefault="00514AC2" w:rsidP="00514AC2">
      <w:pPr>
        <w:pStyle w:val="a3"/>
        <w:rPr>
          <w:rFonts w:ascii="ＭＳ ゴシック" w:eastAsia="ＭＳ ゴシック" w:hAnsi="ＭＳ ゴシック" w:cs="ＭＳ ゴシック"/>
        </w:rPr>
      </w:pPr>
    </w:p>
    <w:p w14:paraId="112867D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62388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&lt;jaT0436&gt;……。</w:t>
      </w:r>
    </w:p>
    <w:p w14:paraId="2C33C7B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&lt;cnT0436&gt;……。</w:t>
      </w:r>
    </w:p>
    <w:p w14:paraId="598135C2" w14:textId="77777777" w:rsidR="00514AC2" w:rsidRPr="00514AC2" w:rsidRDefault="00514AC2" w:rsidP="00514AC2">
      <w:pPr>
        <w:pStyle w:val="a3"/>
        <w:rPr>
          <w:rFonts w:ascii="ＭＳ ゴシック" w:eastAsia="ＭＳ ゴシック" w:hAnsi="ＭＳ ゴシック" w:cs="ＭＳ ゴシック"/>
        </w:rPr>
      </w:pPr>
    </w:p>
    <w:p w14:paraId="4CF826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6E9B9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&lt;jaT0437&gt;…………。</w:t>
      </w:r>
    </w:p>
    <w:p w14:paraId="2F8C4A6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&lt;cnT0437&gt;…………。</w:t>
      </w:r>
    </w:p>
    <w:p w14:paraId="340FE3BB" w14:textId="77777777" w:rsidR="00514AC2" w:rsidRPr="00514AC2" w:rsidRDefault="00514AC2" w:rsidP="00514AC2">
      <w:pPr>
        <w:pStyle w:val="a3"/>
        <w:rPr>
          <w:rFonts w:ascii="ＭＳ ゴシック" w:eastAsia="ＭＳ ゴシック" w:hAnsi="ＭＳ ゴシック" w:cs="ＭＳ ゴシック"/>
        </w:rPr>
      </w:pPr>
    </w:p>
    <w:p w14:paraId="60A0563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2199C8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&lt;jaT0438&gt;てれっとエステルさんが視線を外した。</w:t>
      </w:r>
    </w:p>
    <w:p w14:paraId="2B95F71A" w14:textId="53563B6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&lt;cnT0438&gt;</w:t>
      </w:r>
      <w:del w:id="552" w:author="hhh0578" w:date="2020-04-29T01:10:00Z">
        <w:r w:rsidRPr="00514AC2" w:rsidDel="00CB1555">
          <w:rPr>
            <w:rFonts w:ascii="ＭＳ ゴシック" w:eastAsia="ＭＳ ゴシック" w:hAnsi="ＭＳ ゴシック" w:cs="ＭＳ ゴシック"/>
            <w:lang w:eastAsia="zh-CN"/>
          </w:rPr>
          <w:delText>突然害羞的</w:delText>
        </w:r>
      </w:del>
      <w:r w:rsidRPr="00514AC2">
        <w:rPr>
          <w:rFonts w:ascii="ＭＳ ゴシック" w:eastAsia="ＭＳ ゴシック" w:hAnsi="ＭＳ ゴシック" w:cs="ＭＳ ゴシック"/>
          <w:lang w:eastAsia="zh-CN"/>
        </w:rPr>
        <w:t>艾斯蒂</w:t>
      </w:r>
      <w:r w:rsidRPr="00514AC2">
        <w:rPr>
          <w:rFonts w:ascii="Microsoft YaHei" w:eastAsia="Microsoft YaHei" w:hAnsi="Microsoft YaHei" w:cs="Microsoft YaHei" w:hint="eastAsia"/>
          <w:lang w:eastAsia="zh-CN"/>
        </w:rPr>
        <w:t>尔</w:t>
      </w:r>
      <w:ins w:id="553" w:author="hhh0578" w:date="2020-04-29T01:10:00Z">
        <w:r w:rsidR="00CB1555">
          <w:rPr>
            <w:rFonts w:ascii="Microsoft YaHei" w:eastAsia="Microsoft YaHei" w:hAnsi="Microsoft YaHei" w:cs="Microsoft YaHei" w:hint="eastAsia"/>
            <w:lang w:eastAsia="zh-CN"/>
          </w:rPr>
          <w:t>秀红脸</w:t>
        </w:r>
      </w:ins>
      <w:r w:rsidRPr="00514AC2">
        <w:rPr>
          <w:rFonts w:ascii="ＭＳ ゴシック" w:eastAsia="ＭＳ ゴシック" w:hAnsi="ＭＳ ゴシック" w:cs="ＭＳ ゴシック" w:hint="eastAsia"/>
          <w:lang w:eastAsia="zh-CN"/>
        </w:rPr>
        <w:t>移开了</w:t>
      </w:r>
      <w:r w:rsidRPr="00514AC2">
        <w:rPr>
          <w:rFonts w:ascii="Microsoft YaHei" w:eastAsia="Microsoft YaHei" w:hAnsi="Microsoft YaHei" w:cs="Microsoft YaHei" w:hint="eastAsia"/>
          <w:lang w:eastAsia="zh-CN"/>
        </w:rPr>
        <w:t>视线</w:t>
      </w:r>
      <w:r w:rsidRPr="00514AC2">
        <w:rPr>
          <w:rFonts w:ascii="ＭＳ ゴシック" w:eastAsia="ＭＳ ゴシック" w:hAnsi="ＭＳ ゴシック" w:cs="ＭＳ ゴシック" w:hint="eastAsia"/>
          <w:lang w:eastAsia="zh-CN"/>
        </w:rPr>
        <w:t>。</w:t>
      </w:r>
    </w:p>
    <w:p w14:paraId="33356C0D" w14:textId="77777777" w:rsidR="00514AC2" w:rsidRPr="00514AC2" w:rsidRDefault="00514AC2" w:rsidP="00514AC2">
      <w:pPr>
        <w:pStyle w:val="a3"/>
        <w:rPr>
          <w:rFonts w:ascii="ＭＳ ゴシック" w:eastAsia="ＭＳ ゴシック" w:hAnsi="ＭＳ ゴシック" w:cs="ＭＳ ゴシック"/>
          <w:lang w:eastAsia="zh-CN"/>
        </w:rPr>
      </w:pPr>
    </w:p>
    <w:p w14:paraId="237F03C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AC056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&lt;jaT0439&gt;「いえ、貴方と仲良くしたいということではありませんから」</w:t>
      </w:r>
    </w:p>
    <w:p w14:paraId="1FBA1CF0" w14:textId="5C97753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&lt;cnT0439&gt;「</w:t>
      </w:r>
      <w:ins w:id="554" w:author="hhh0578" w:date="2020-04-29T01:11:00Z">
        <w:r w:rsidR="000F7C4F">
          <w:rPr>
            <w:rFonts w:ascii="DengXian" w:eastAsia="DengXian" w:hAnsi="DengXian" w:cs="ＭＳ ゴシック" w:hint="eastAsia"/>
            <w:lang w:eastAsia="zh-CN"/>
          </w:rPr>
          <w:t>不，我也</w:t>
        </w:r>
      </w:ins>
      <w:ins w:id="555" w:author="hhh0578" w:date="2020-04-29T01:12:00Z">
        <w:r w:rsidR="000F7C4F">
          <w:rPr>
            <w:rFonts w:ascii="DengXian" w:eastAsia="DengXian" w:hAnsi="DengXian" w:cs="ＭＳ ゴシック" w:hint="eastAsia"/>
            <w:lang w:eastAsia="zh-CN"/>
          </w:rPr>
          <w:t>不打算和你打好关系</w:t>
        </w:r>
      </w:ins>
      <w:del w:id="556" w:author="hhh0578" w:date="2020-04-29T01:11:00Z">
        <w:r w:rsidRPr="00514AC2" w:rsidDel="00197A03">
          <w:rPr>
            <w:rFonts w:ascii="ＭＳ ゴシック" w:eastAsia="ＭＳ ゴシック" w:hAnsi="ＭＳ ゴシック" w:cs="ＭＳ ゴシック"/>
            <w:lang w:eastAsia="zh-CN"/>
          </w:rPr>
          <w:delText>那个</w:delText>
        </w:r>
        <w:r w:rsidRPr="00514AC2" w:rsidDel="000F7C4F">
          <w:rPr>
            <w:rFonts w:ascii="ＭＳ ゴシック" w:eastAsia="ＭＳ ゴシック" w:hAnsi="ＭＳ ゴシック" w:cs="ＭＳ ゴシック"/>
            <w:lang w:eastAsia="zh-CN"/>
          </w:rPr>
          <w:delText>，我</w:delText>
        </w:r>
        <w:r w:rsidRPr="00514AC2" w:rsidDel="00197A03">
          <w:rPr>
            <w:rFonts w:ascii="ＭＳ ゴシック" w:eastAsia="ＭＳ ゴシック" w:hAnsi="ＭＳ ゴシック" w:cs="ＭＳ ゴシック"/>
            <w:lang w:eastAsia="zh-CN"/>
          </w:rPr>
          <w:delText>当然</w:delText>
        </w:r>
        <w:r w:rsidRPr="00514AC2" w:rsidDel="000F7C4F">
          <w:rPr>
            <w:rFonts w:ascii="ＭＳ ゴシック" w:eastAsia="ＭＳ ゴシック" w:hAnsi="ＭＳ ゴシック" w:cs="ＭＳ ゴシック"/>
            <w:lang w:eastAsia="zh-CN"/>
          </w:rPr>
          <w:delText>也没</w:delText>
        </w:r>
        <w:r w:rsidRPr="00514AC2" w:rsidDel="00197A03">
          <w:rPr>
            <w:rFonts w:ascii="ＭＳ ゴシック" w:eastAsia="ＭＳ ゴシック" w:hAnsi="ＭＳ ゴシック" w:cs="ＭＳ ゴシック"/>
            <w:lang w:eastAsia="zh-CN"/>
          </w:rPr>
          <w:delText>有和</w:delText>
        </w:r>
        <w:r w:rsidRPr="00514AC2" w:rsidDel="000F7C4F">
          <w:rPr>
            <w:rFonts w:ascii="ＭＳ ゴシック" w:eastAsia="ＭＳ ゴシック" w:hAnsi="ＭＳ ゴシック" w:cs="ＭＳ ゴシック"/>
            <w:lang w:eastAsia="zh-CN"/>
          </w:rPr>
          <w:delText>你</w:delText>
        </w:r>
        <w:r w:rsidRPr="00514AC2" w:rsidDel="00FD5196">
          <w:rPr>
            <w:rFonts w:ascii="Microsoft YaHei" w:eastAsia="Microsoft YaHei" w:hAnsi="Microsoft YaHei" w:cs="Microsoft YaHei" w:hint="eastAsia"/>
            <w:lang w:eastAsia="zh-CN"/>
          </w:rPr>
          <w:delText>这</w:delText>
        </w:r>
        <w:r w:rsidRPr="00514AC2" w:rsidDel="00FD5196">
          <w:rPr>
            <w:rFonts w:ascii="ＭＳ ゴシック" w:eastAsia="ＭＳ ゴシック" w:hAnsi="ＭＳ ゴシック" w:cs="ＭＳ ゴシック" w:hint="eastAsia"/>
            <w:lang w:eastAsia="zh-CN"/>
          </w:rPr>
          <w:delText>地球人</w:delText>
        </w:r>
        <w:r w:rsidRPr="00514AC2" w:rsidDel="000F7C4F">
          <w:rPr>
            <w:rFonts w:ascii="ＭＳ ゴシック" w:eastAsia="ＭＳ ゴシック" w:hAnsi="ＭＳ ゴシック" w:cs="ＭＳ ゴシック" w:hint="eastAsia"/>
            <w:lang w:eastAsia="zh-CN"/>
          </w:rPr>
          <w:delText>打好关系</w:delText>
        </w:r>
        <w:r w:rsidRPr="00514AC2" w:rsidDel="0049241B">
          <w:rPr>
            <w:rFonts w:ascii="ＭＳ ゴシック" w:eastAsia="ＭＳ ゴシック" w:hAnsi="ＭＳ ゴシック" w:cs="ＭＳ ゴシック" w:hint="eastAsia"/>
            <w:lang w:eastAsia="zh-CN"/>
          </w:rPr>
          <w:delText>的想法哦</w:delText>
        </w:r>
      </w:del>
      <w:r w:rsidRPr="00514AC2">
        <w:rPr>
          <w:rFonts w:ascii="ＭＳ ゴシック" w:eastAsia="ＭＳ ゴシック" w:hAnsi="ＭＳ ゴシック" w:cs="ＭＳ ゴシック" w:hint="eastAsia"/>
          <w:lang w:eastAsia="zh-CN"/>
        </w:rPr>
        <w:t>」</w:t>
      </w:r>
    </w:p>
    <w:p w14:paraId="41F4D970" w14:textId="77777777" w:rsidR="00514AC2" w:rsidRPr="00514AC2" w:rsidRDefault="00514AC2" w:rsidP="00514AC2">
      <w:pPr>
        <w:pStyle w:val="a3"/>
        <w:rPr>
          <w:rFonts w:ascii="ＭＳ ゴシック" w:eastAsia="ＭＳ ゴシック" w:hAnsi="ＭＳ ゴシック" w:cs="ＭＳ ゴシック"/>
          <w:lang w:eastAsia="zh-CN"/>
        </w:rPr>
      </w:pPr>
    </w:p>
    <w:p w14:paraId="694664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4C8FE8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&lt;jaT0440&gt;「はあ……まあそうでしょうけど」</w:t>
      </w:r>
    </w:p>
    <w:p w14:paraId="47CFD46C"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&lt;cnT0440&gt;「</w:t>
      </w:r>
      <w:proofErr w:type="gramStart"/>
      <w:r w:rsidRPr="00514AC2">
        <w:rPr>
          <w:rFonts w:ascii="ＭＳ ゴシック" w:eastAsia="ＭＳ ゴシック" w:hAnsi="ＭＳ ゴシック" w:cs="ＭＳ ゴシック"/>
          <w:lang w:eastAsia="zh-CN"/>
        </w:rPr>
        <w:t>哈啊</w:t>
      </w:r>
      <w:proofErr w:type="gramEnd"/>
      <w:r w:rsidRPr="00514AC2">
        <w:rPr>
          <w:rFonts w:ascii="ＭＳ ゴシック" w:eastAsia="ＭＳ ゴシック" w:hAnsi="ＭＳ ゴシック" w:cs="ＭＳ ゴシック"/>
          <w:lang w:eastAsia="zh-CN"/>
        </w:rPr>
        <w:t>……</w:t>
      </w:r>
      <w:r w:rsidRPr="00514AC2">
        <w:rPr>
          <w:rFonts w:ascii="Microsoft YaHei" w:eastAsia="Microsoft YaHei" w:hAnsi="Microsoft YaHei" w:cs="Microsoft YaHei" w:hint="eastAsia"/>
          <w:lang w:eastAsia="zh-CN"/>
        </w:rPr>
        <w:t>这</w:t>
      </w:r>
      <w:del w:id="557" w:author="hhh0578" w:date="2020-04-29T01:12:00Z">
        <w:r w:rsidRPr="00514AC2" w:rsidDel="00AA72B4">
          <w:rPr>
            <w:rFonts w:ascii="ＭＳ ゴシック" w:eastAsia="ＭＳ ゴシック" w:hAnsi="ＭＳ ゴシック" w:cs="ＭＳ ゴシック" w:hint="eastAsia"/>
            <w:lang w:eastAsia="zh-CN"/>
          </w:rPr>
          <w:delText>点</w:delText>
        </w:r>
      </w:del>
      <w:r w:rsidRPr="00514AC2">
        <w:rPr>
          <w:rFonts w:ascii="ＭＳ ゴシック" w:eastAsia="ＭＳ ゴシック" w:hAnsi="ＭＳ ゴシック" w:cs="ＭＳ ゴシック" w:hint="eastAsia"/>
          <w:lang w:eastAsia="zh-CN"/>
        </w:rPr>
        <w:t>我也猜到了」</w:t>
      </w:r>
    </w:p>
    <w:p w14:paraId="0B151625" w14:textId="77777777" w:rsidR="00514AC2" w:rsidRPr="00514AC2" w:rsidRDefault="00514AC2" w:rsidP="00514AC2">
      <w:pPr>
        <w:pStyle w:val="a3"/>
        <w:rPr>
          <w:rFonts w:ascii="ＭＳ ゴシック" w:eastAsia="ＭＳ ゴシック" w:hAnsi="ＭＳ ゴシック" w:cs="ＭＳ ゴシック"/>
          <w:lang w:eastAsia="zh-CN"/>
        </w:rPr>
      </w:pPr>
    </w:p>
    <w:p w14:paraId="42FF33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377E49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&lt;jaT0441&gt;「レベルとしては普通でお願いします。それで仕事に差し支えはありません」</w:t>
      </w:r>
    </w:p>
    <w:p w14:paraId="39883D82" w14:textId="112395F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&lt;cnT0441&gt;「</w:t>
      </w:r>
      <w:del w:id="558" w:author="hhh0578" w:date="2020-04-29T01:12:00Z">
        <w:r w:rsidRPr="00514AC2" w:rsidDel="005A6D6F">
          <w:rPr>
            <w:rFonts w:ascii="Microsoft YaHei" w:eastAsia="Microsoft YaHei" w:hAnsi="Microsoft YaHei" w:cs="Microsoft YaHei" w:hint="eastAsia"/>
            <w:lang w:eastAsia="zh-CN"/>
          </w:rPr>
          <w:delText>刚</w:delText>
        </w:r>
        <w:r w:rsidRPr="00514AC2" w:rsidDel="005A6D6F">
          <w:rPr>
            <w:rFonts w:ascii="DengXian" w:eastAsia="DengXian" w:hAnsi="DengXian" w:cs="ＭＳ ゴシック" w:hint="eastAsia"/>
            <w:lang w:eastAsia="zh-CN"/>
          </w:rPr>
          <w:delText>才的档次不是要求只是普通的</w:delText>
        </w:r>
        <w:r w:rsidRPr="00514AC2" w:rsidDel="005A6D6F">
          <w:rPr>
            <w:rFonts w:ascii="Microsoft YaHei" w:eastAsia="Microsoft YaHei" w:hAnsi="Microsoft YaHei" w:cs="Microsoft YaHei" w:hint="eastAsia"/>
            <w:lang w:eastAsia="zh-CN"/>
          </w:rPr>
          <w:delText>请</w:delText>
        </w:r>
        <w:r w:rsidRPr="00514AC2" w:rsidDel="005A6D6F">
          <w:rPr>
            <w:rFonts w:ascii="DengXian" w:eastAsia="DengXian" w:hAnsi="DengXian" w:cs="ＭＳ ゴシック" w:hint="eastAsia"/>
            <w:lang w:eastAsia="zh-CN"/>
          </w:rPr>
          <w:delText>求</w:delText>
        </w:r>
      </w:del>
      <w:ins w:id="559" w:author="hhh0578" w:date="2020-04-29T01:12:00Z">
        <w:r w:rsidR="005A6D6F">
          <w:rPr>
            <w:rFonts w:ascii="Microsoft YaHei" w:eastAsia="Microsoft YaHei" w:hAnsi="Microsoft YaHei" w:cs="Microsoft YaHei" w:hint="eastAsia"/>
            <w:lang w:eastAsia="zh-CN"/>
          </w:rPr>
          <w:t>只是希望</w:t>
        </w:r>
      </w:ins>
      <w:ins w:id="560" w:author="hhh0578" w:date="2020-04-29T01:13:00Z">
        <w:r w:rsidR="005A6D6F">
          <w:rPr>
            <w:rFonts w:ascii="Microsoft YaHei" w:eastAsia="Microsoft YaHei" w:hAnsi="Microsoft YaHei" w:cs="Microsoft YaHei" w:hint="eastAsia"/>
            <w:lang w:eastAsia="zh-CN"/>
          </w:rPr>
          <w:t>关系维持在普通档</w:t>
        </w:r>
      </w:ins>
      <w:ins w:id="561" w:author="hhh0578" w:date="2020-04-29T01:15:00Z">
        <w:r w:rsidR="005A6D6F">
          <w:rPr>
            <w:rFonts w:ascii="Microsoft YaHei" w:eastAsia="Microsoft YaHei" w:hAnsi="Microsoft YaHei" w:cs="Microsoft YaHei" w:hint="eastAsia"/>
            <w:lang w:eastAsia="zh-CN"/>
          </w:rPr>
          <w:t>，不会对工作造成阻碍就好</w:t>
        </w:r>
        <w:r w:rsidR="00723128">
          <w:rPr>
            <w:rFonts w:ascii="Microsoft YaHei" w:eastAsia="Microsoft YaHei" w:hAnsi="Microsoft YaHei" w:cs="Microsoft YaHei" w:hint="eastAsia"/>
            <w:lang w:eastAsia="zh-CN"/>
          </w:rPr>
          <w:t>。</w:t>
        </w:r>
      </w:ins>
      <w:ins w:id="562" w:author="hhh0578" w:date="2020-04-29T01:13:00Z">
        <w:r w:rsidR="005A6D6F">
          <w:rPr>
            <w:rFonts w:ascii="ＭＳ ゴシック" w:eastAsia="DengXian" w:hAnsi="ＭＳ ゴシック" w:cs="ＭＳ ゴシック" w:hint="eastAsia"/>
            <w:lang w:eastAsia="zh-CN"/>
          </w:rPr>
          <w:t>，</w:t>
        </w:r>
      </w:ins>
      <w:del w:id="563" w:author="hhh0578" w:date="2020-04-29T01:13:00Z">
        <w:r w:rsidRPr="00514AC2" w:rsidDel="005A6D6F">
          <w:rPr>
            <w:rFonts w:ascii="ＭＳ ゴシック" w:eastAsia="ＭＳ ゴシック" w:hAnsi="ＭＳ ゴシック" w:cs="ＭＳ ゴシック" w:hint="eastAsia"/>
            <w:lang w:eastAsia="zh-CN"/>
          </w:rPr>
          <w:delText>。</w:delText>
        </w:r>
        <w:r w:rsidRPr="00514AC2" w:rsidDel="005A6D6F">
          <w:rPr>
            <w:rFonts w:ascii="DengXian" w:eastAsia="DengXian" w:hAnsi="DengXian" w:cs="ＭＳ ゴシック" w:hint="eastAsia"/>
            <w:lang w:eastAsia="zh-CN"/>
          </w:rPr>
          <w:delText>并不希望因此</w:delText>
        </w:r>
        <w:r w:rsidRPr="00514AC2" w:rsidDel="005A6D6F">
          <w:rPr>
            <w:rFonts w:ascii="Microsoft YaHei" w:eastAsia="Microsoft YaHei" w:hAnsi="Microsoft YaHei" w:cs="Microsoft YaHei" w:hint="eastAsia"/>
            <w:lang w:eastAsia="zh-CN"/>
          </w:rPr>
          <w:delText>对</w:delText>
        </w:r>
        <w:r w:rsidRPr="00514AC2" w:rsidDel="005A6D6F">
          <w:rPr>
            <w:rFonts w:ascii="DengXian" w:eastAsia="DengXian" w:hAnsi="DengXian" w:cs="ＭＳ ゴシック" w:hint="eastAsia"/>
            <w:lang w:eastAsia="zh-CN"/>
          </w:rPr>
          <w:delText>工作造成阻碍</w:delText>
        </w:r>
      </w:del>
      <w:ins w:id="564" w:author="hhh0578" w:date="2020-04-29T01:13:00Z">
        <w:r w:rsidR="005A6D6F">
          <w:rPr>
            <w:rFonts w:ascii="DengXian" w:eastAsia="DengXian" w:hAnsi="DengXian" w:cs="ＭＳ ゴシック" w:hint="eastAsia"/>
            <w:lang w:eastAsia="zh-CN"/>
          </w:rPr>
          <w:t>4</w:t>
        </w:r>
      </w:ins>
      <w:r w:rsidRPr="00514AC2">
        <w:rPr>
          <w:rFonts w:ascii="ＭＳ ゴシック" w:eastAsia="ＭＳ ゴシック" w:hAnsi="ＭＳ ゴシック" w:cs="ＭＳ ゴシック" w:hint="eastAsia"/>
          <w:lang w:eastAsia="zh-CN"/>
        </w:rPr>
        <w:t>」</w:t>
      </w:r>
    </w:p>
    <w:p w14:paraId="3AAC6BDC" w14:textId="77777777" w:rsidR="00514AC2" w:rsidRPr="00514AC2" w:rsidRDefault="00514AC2" w:rsidP="00514AC2">
      <w:pPr>
        <w:pStyle w:val="a3"/>
        <w:rPr>
          <w:rFonts w:ascii="ＭＳ ゴシック" w:eastAsia="ＭＳ ゴシック" w:hAnsi="ＭＳ ゴシック" w:cs="ＭＳ ゴシック"/>
          <w:lang w:eastAsia="zh-CN"/>
        </w:rPr>
      </w:pPr>
    </w:p>
    <w:p w14:paraId="03B2A34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772E91C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&lt;jaT0442&gt;「車のギアじゃないんだから、レベルなんてきっちり調整できないですよ」</w:t>
      </w:r>
    </w:p>
    <w:p w14:paraId="509BD8A9" w14:textId="3182B454"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&lt;cnT0442&gt;「又不是</w:t>
      </w:r>
      <w:ins w:id="565" w:author="hhh0578" w:date="2020-04-29T01:16:00Z">
        <w:r w:rsidR="00E72DFF">
          <w:rPr>
            <w:rFonts w:ascii="Microsoft YaHei" w:eastAsia="Microsoft YaHei" w:hAnsi="Microsoft YaHei" w:cs="Microsoft YaHei" w:hint="eastAsia"/>
            <w:lang w:eastAsia="zh-CN"/>
          </w:rPr>
          <w:t>开车</w:t>
        </w:r>
      </w:ins>
      <w:del w:id="566" w:author="hhh0578" w:date="2020-04-29T01:16:00Z">
        <w:r w:rsidRPr="00514AC2" w:rsidDel="00E72DFF">
          <w:rPr>
            <w:rFonts w:ascii="Microsoft YaHei" w:eastAsia="Microsoft YaHei" w:hAnsi="Microsoft YaHei" w:cs="Microsoft YaHei" w:hint="eastAsia"/>
            <w:lang w:eastAsia="zh-CN"/>
          </w:rPr>
          <w:delText>车</w:delText>
        </w:r>
      </w:del>
      <w:r w:rsidRPr="00514AC2">
        <w:rPr>
          <w:rFonts w:ascii="Microsoft YaHei" w:eastAsia="Microsoft YaHei" w:hAnsi="Microsoft YaHei" w:cs="Microsoft YaHei" w:hint="eastAsia"/>
          <w:lang w:eastAsia="zh-CN"/>
        </w:rPr>
        <w:t>换挡</w:t>
      </w:r>
      <w:r w:rsidRPr="00514AC2">
        <w:rPr>
          <w:rFonts w:ascii="ＭＳ ゴシック" w:eastAsia="ＭＳ ゴシック" w:hAnsi="ＭＳ ゴシック" w:cs="ＭＳ ゴシック" w:hint="eastAsia"/>
          <w:lang w:eastAsia="zh-CN"/>
        </w:rPr>
        <w:t>，</w:t>
      </w:r>
      <w:del w:id="567" w:author="hhh0578" w:date="2020-04-29T01:16:00Z">
        <w:r w:rsidRPr="00514AC2" w:rsidDel="00CC035E">
          <w:rPr>
            <w:rFonts w:ascii="DengXian" w:eastAsia="DengXian" w:hAnsi="DengXian" w:cs="ＭＳ ゴシック" w:hint="eastAsia"/>
            <w:lang w:eastAsia="zh-CN"/>
          </w:rPr>
          <w:delText>档次什么的可是没法精</w:delText>
        </w:r>
        <w:r w:rsidRPr="00514AC2" w:rsidDel="00CC035E">
          <w:rPr>
            <w:rFonts w:ascii="Microsoft YaHei" w:eastAsia="Microsoft YaHei" w:hAnsi="Microsoft YaHei" w:cs="Microsoft YaHei" w:hint="eastAsia"/>
            <w:lang w:eastAsia="zh-CN"/>
          </w:rPr>
          <w:delText>细调</w:delText>
        </w:r>
        <w:r w:rsidRPr="00514AC2" w:rsidDel="00CC035E">
          <w:rPr>
            <w:rFonts w:ascii="DengXian" w:eastAsia="DengXian" w:hAnsi="DengXian" w:cs="ＭＳ ゴシック" w:hint="eastAsia"/>
            <w:lang w:eastAsia="zh-CN"/>
          </w:rPr>
          <w:delText>整的</w:delText>
        </w:r>
        <w:r w:rsidRPr="00514AC2" w:rsidDel="00CC035E">
          <w:rPr>
            <w:rFonts w:ascii="Microsoft YaHei" w:eastAsia="Microsoft YaHei" w:hAnsi="Microsoft YaHei" w:cs="Microsoft YaHei" w:hint="eastAsia"/>
            <w:lang w:eastAsia="zh-CN"/>
          </w:rPr>
          <w:delText>东</w:delText>
        </w:r>
        <w:r w:rsidRPr="00514AC2" w:rsidDel="00CC035E">
          <w:rPr>
            <w:rFonts w:ascii="DengXian" w:eastAsia="DengXian" w:hAnsi="DengXian" w:cs="ＭＳ ゴシック" w:hint="eastAsia"/>
            <w:lang w:eastAsia="zh-CN"/>
          </w:rPr>
          <w:delText>西哦</w:delText>
        </w:r>
      </w:del>
      <w:ins w:id="568" w:author="hhh0578" w:date="2020-04-29T01:16:00Z">
        <w:r w:rsidR="00CC035E">
          <w:rPr>
            <w:rFonts w:ascii="DengXian" w:eastAsia="DengXian" w:hAnsi="DengXian" w:cs="ＭＳ ゴシック" w:hint="eastAsia"/>
            <w:lang w:eastAsia="zh-CN"/>
          </w:rPr>
          <w:t>哪能</w:t>
        </w:r>
        <w:r w:rsidR="00CC035E">
          <w:rPr>
            <w:rFonts w:ascii="Microsoft YaHei" w:eastAsia="Microsoft YaHei" w:hAnsi="Microsoft YaHei" w:cs="Microsoft YaHei" w:hint="eastAsia"/>
            <w:lang w:eastAsia="zh-CN"/>
          </w:rPr>
          <w:t>调整这么精确</w:t>
        </w:r>
      </w:ins>
      <w:r w:rsidRPr="00514AC2">
        <w:rPr>
          <w:rFonts w:ascii="ＭＳ ゴシック" w:eastAsia="ＭＳ ゴシック" w:hAnsi="ＭＳ ゴシック" w:cs="ＭＳ ゴシック" w:hint="eastAsia"/>
          <w:lang w:eastAsia="zh-CN"/>
        </w:rPr>
        <w:t>」</w:t>
      </w:r>
    </w:p>
    <w:p w14:paraId="05D3A2FD" w14:textId="77777777" w:rsidR="00514AC2" w:rsidRPr="00514AC2" w:rsidRDefault="00514AC2" w:rsidP="00514AC2">
      <w:pPr>
        <w:pStyle w:val="a3"/>
        <w:rPr>
          <w:rFonts w:ascii="ＭＳ ゴシック" w:eastAsia="ＭＳ ゴシック" w:hAnsi="ＭＳ ゴシック" w:cs="ＭＳ ゴシック"/>
          <w:lang w:eastAsia="zh-CN"/>
        </w:rPr>
      </w:pPr>
    </w:p>
    <w:p w14:paraId="2320845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1822C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&lt;jaT0443&gt;「では私にどうせよと言うのです」</w:t>
      </w:r>
    </w:p>
    <w:p w14:paraId="69E8EFB0" w14:textId="63CEF42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&lt;cnT0443&gt;「</w:t>
      </w:r>
      <w:ins w:id="569" w:author="hhh0578" w:date="2020-04-29T01:16:00Z">
        <w:r w:rsidR="001602D5">
          <w:rPr>
            <w:rFonts w:ascii="ＭＳ ゴシック" w:eastAsia="DengXian" w:hAnsi="ＭＳ ゴシック" w:cs="ＭＳ ゴシック" w:hint="eastAsia"/>
            <w:lang w:eastAsia="zh-CN"/>
          </w:rPr>
          <w:t>那你还想我怎么说</w:t>
        </w:r>
      </w:ins>
      <w:del w:id="570" w:author="hhh0578" w:date="2020-04-29T01:16:00Z">
        <w:r w:rsidRPr="00514AC2" w:rsidDel="001602D5">
          <w:rPr>
            <w:rFonts w:ascii="ＭＳ ゴシック" w:eastAsia="ＭＳ ゴシック" w:hAnsi="ＭＳ ゴシック" w:cs="ＭＳ ゴシック"/>
            <w:lang w:eastAsia="zh-CN"/>
          </w:rPr>
          <w:delText>那么我到底</w:delText>
        </w:r>
        <w:r w:rsidRPr="00514AC2" w:rsidDel="001602D5">
          <w:rPr>
            <w:rFonts w:ascii="Microsoft YaHei" w:eastAsia="Microsoft YaHei" w:hAnsi="Microsoft YaHei" w:cs="Microsoft YaHei" w:hint="eastAsia"/>
            <w:lang w:eastAsia="zh-CN"/>
          </w:rPr>
          <w:delText>该</w:delText>
        </w:r>
        <w:r w:rsidRPr="00514AC2" w:rsidDel="001602D5">
          <w:rPr>
            <w:rFonts w:ascii="ＭＳ ゴシック" w:eastAsia="ＭＳ ゴシック" w:hAnsi="ＭＳ ゴシック" w:cs="ＭＳ ゴシック" w:hint="eastAsia"/>
            <w:lang w:eastAsia="zh-CN"/>
          </w:rPr>
          <w:delText>怎么</w:delText>
        </w:r>
        <w:r w:rsidRPr="00514AC2" w:rsidDel="001602D5">
          <w:rPr>
            <w:rFonts w:ascii="Microsoft YaHei" w:eastAsia="Microsoft YaHei" w:hAnsi="Microsoft YaHei" w:cs="Microsoft YaHei" w:hint="eastAsia"/>
            <w:lang w:eastAsia="zh-CN"/>
          </w:rPr>
          <w:delText>说</w:delText>
        </w:r>
      </w:del>
      <w:r w:rsidRPr="00514AC2">
        <w:rPr>
          <w:rFonts w:ascii="ＭＳ ゴシック" w:eastAsia="ＭＳ ゴシック" w:hAnsi="ＭＳ ゴシック" w:cs="ＭＳ ゴシック" w:hint="eastAsia"/>
          <w:lang w:eastAsia="zh-CN"/>
        </w:rPr>
        <w:t>」</w:t>
      </w:r>
    </w:p>
    <w:p w14:paraId="28401B9D" w14:textId="77777777" w:rsidR="00514AC2" w:rsidRPr="00514AC2" w:rsidRDefault="00514AC2" w:rsidP="00514AC2">
      <w:pPr>
        <w:pStyle w:val="a3"/>
        <w:rPr>
          <w:rFonts w:ascii="ＭＳ ゴシック" w:eastAsia="ＭＳ ゴシック" w:hAnsi="ＭＳ ゴシック" w:cs="ＭＳ ゴシック"/>
          <w:lang w:eastAsia="zh-CN"/>
        </w:rPr>
      </w:pPr>
    </w:p>
    <w:p w14:paraId="3E70265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F7C6678" w14:textId="3A9C1A7E"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&lt;jaT0444&gt;ジト目で睨まれる。</w:t>
      </w:r>
    </w:p>
    <w:p w14:paraId="1273FBA3" w14:textId="56DED3B8"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&lt;cnT0444&gt;</w:t>
      </w:r>
      <w:ins w:id="571" w:author="hhh0578" w:date="2020-04-29T01:16:00Z">
        <w:r w:rsidR="004833F5">
          <w:rPr>
            <w:rFonts w:ascii="DengXian" w:eastAsia="DengXian" w:hAnsi="DengXian" w:cs="ＭＳ ゴシック" w:hint="eastAsia"/>
            <w:lang w:eastAsia="zh-CN"/>
          </w:rPr>
          <w:t>她</w:t>
        </w:r>
      </w:ins>
      <w:r w:rsidRPr="00514AC2">
        <w:rPr>
          <w:rFonts w:ascii="ＭＳ ゴシック" w:eastAsia="ＭＳ ゴシック" w:hAnsi="ＭＳ ゴシック" w:cs="ＭＳ ゴシック"/>
        </w:rPr>
        <w:t>不爽地看着我。</w:t>
      </w:r>
    </w:p>
    <w:p w14:paraId="06896161" w14:textId="77777777" w:rsidR="00514AC2" w:rsidRPr="00514AC2" w:rsidRDefault="00514AC2" w:rsidP="00514AC2">
      <w:pPr>
        <w:pStyle w:val="a3"/>
        <w:rPr>
          <w:rFonts w:ascii="ＭＳ ゴシック" w:eastAsia="ＭＳ ゴシック" w:hAnsi="ＭＳ ゴシック" w:cs="ＭＳ ゴシック"/>
        </w:rPr>
      </w:pPr>
    </w:p>
    <w:p w14:paraId="5F696C7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6A726A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&lt;jaT0445&gt;「すみません、ちょっと熱くなってました」</w:t>
      </w:r>
    </w:p>
    <w:p w14:paraId="425B01E9" w14:textId="3CE3737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&lt;cnT0445&gt;「抱歉，</w:t>
      </w:r>
      <w:ins w:id="572" w:author="hhh0578" w:date="2020-04-29T01:17:00Z">
        <w:r w:rsidR="00BA7149">
          <w:rPr>
            <w:rFonts w:ascii="DengXian" w:eastAsia="DengXian" w:hAnsi="DengXian" w:cs="ＭＳ ゴシック" w:hint="eastAsia"/>
            <w:lang w:eastAsia="zh-CN"/>
          </w:rPr>
          <w:t>我有些上头了</w:t>
        </w:r>
      </w:ins>
      <w:del w:id="573" w:author="hhh0578" w:date="2020-04-29T01:17:00Z">
        <w:r w:rsidRPr="00514AC2" w:rsidDel="00BA7149">
          <w:rPr>
            <w:rFonts w:ascii="Microsoft YaHei" w:eastAsia="Microsoft YaHei" w:hAnsi="Microsoft YaHei" w:cs="Microsoft YaHei" w:hint="eastAsia"/>
            <w:lang w:eastAsia="zh-CN"/>
          </w:rPr>
          <w:delText>刚</w:delText>
        </w:r>
        <w:r w:rsidRPr="00514AC2" w:rsidDel="00BA7149">
          <w:rPr>
            <w:rFonts w:ascii="ＭＳ ゴシック" w:eastAsia="ＭＳ ゴシック" w:hAnsi="ＭＳ ゴシック" w:cs="ＭＳ ゴシック" w:hint="eastAsia"/>
            <w:lang w:eastAsia="zh-CN"/>
          </w:rPr>
          <w:delText>才血气突然上来了</w:delText>
        </w:r>
      </w:del>
      <w:r w:rsidRPr="00514AC2">
        <w:rPr>
          <w:rFonts w:ascii="ＭＳ ゴシック" w:eastAsia="ＭＳ ゴシック" w:hAnsi="ＭＳ ゴシック" w:cs="ＭＳ ゴシック" w:hint="eastAsia"/>
          <w:lang w:eastAsia="zh-CN"/>
        </w:rPr>
        <w:t>」</w:t>
      </w:r>
    </w:p>
    <w:p w14:paraId="38652049" w14:textId="77777777" w:rsidR="00514AC2" w:rsidRPr="00514AC2" w:rsidRDefault="00514AC2" w:rsidP="00514AC2">
      <w:pPr>
        <w:pStyle w:val="a3"/>
        <w:rPr>
          <w:rFonts w:ascii="ＭＳ ゴシック" w:eastAsia="ＭＳ ゴシック" w:hAnsi="ＭＳ ゴシック" w:cs="ＭＳ ゴシック"/>
          <w:lang w:eastAsia="zh-CN"/>
        </w:rPr>
      </w:pPr>
    </w:p>
    <w:p w14:paraId="1A9465C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A11C4F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&lt;jaT0446&gt;「……私もです」</w:t>
      </w:r>
    </w:p>
    <w:p w14:paraId="26BEBFC8" w14:textId="60656882"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&lt;cnT0446&gt;「……</w:t>
      </w:r>
      <w:ins w:id="574" w:author="hhh0578" w:date="2020-04-29T01:17:00Z">
        <w:r w:rsidR="003E4C15">
          <w:rPr>
            <w:rFonts w:ascii="DengXian" w:eastAsia="DengXian" w:hAnsi="DengXian" w:cs="ＭＳ ゴシック" w:hint="eastAsia"/>
            <w:lang w:eastAsia="zh-CN"/>
          </w:rPr>
          <w:t>我也是</w:t>
        </w:r>
      </w:ins>
      <w:del w:id="575" w:author="hhh0578" w:date="2020-04-29T01:17:00Z">
        <w:r w:rsidRPr="00514AC2" w:rsidDel="003E4C15">
          <w:rPr>
            <w:rFonts w:ascii="ＭＳ ゴシック" w:eastAsia="ＭＳ ゴシック" w:hAnsi="ＭＳ ゴシック" w:cs="ＭＳ ゴシック"/>
          </w:rPr>
          <w:delText>彼此彼此</w:delText>
        </w:r>
      </w:del>
      <w:r w:rsidRPr="00514AC2">
        <w:rPr>
          <w:rFonts w:ascii="ＭＳ ゴシック" w:eastAsia="ＭＳ ゴシック" w:hAnsi="ＭＳ ゴシック" w:cs="ＭＳ ゴシック"/>
        </w:rPr>
        <w:t>」</w:t>
      </w:r>
    </w:p>
    <w:p w14:paraId="7ED01306" w14:textId="77777777" w:rsidR="00514AC2" w:rsidRPr="00514AC2" w:rsidRDefault="00514AC2" w:rsidP="00514AC2">
      <w:pPr>
        <w:pStyle w:val="a3"/>
        <w:rPr>
          <w:rFonts w:ascii="ＭＳ ゴシック" w:eastAsia="ＭＳ ゴシック" w:hAnsi="ＭＳ ゴシック" w:cs="ＭＳ ゴシック"/>
        </w:rPr>
      </w:pPr>
    </w:p>
    <w:p w14:paraId="0F76D6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D080B0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&lt;jaT0447&gt;……。</w:t>
      </w:r>
    </w:p>
    <w:p w14:paraId="189C218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&lt;cnT0447&gt;……。</w:t>
      </w:r>
    </w:p>
    <w:p w14:paraId="38BFEA6D" w14:textId="77777777" w:rsidR="00514AC2" w:rsidRPr="00514AC2" w:rsidRDefault="00514AC2" w:rsidP="00514AC2">
      <w:pPr>
        <w:pStyle w:val="a3"/>
        <w:rPr>
          <w:rFonts w:ascii="ＭＳ ゴシック" w:eastAsia="ＭＳ ゴシック" w:hAnsi="ＭＳ ゴシック" w:cs="ＭＳ ゴシック"/>
        </w:rPr>
      </w:pPr>
    </w:p>
    <w:p w14:paraId="3591270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1C92D95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&lt;jaT0448&gt;「とにかく、質問は一度まとめて下さい」</w:t>
      </w:r>
    </w:p>
    <w:p w14:paraId="48A88F02" w14:textId="70BE1075"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&lt;cnT0448&gt;「</w:t>
      </w:r>
      <w:r w:rsidRPr="00514AC2">
        <w:rPr>
          <w:rFonts w:ascii="Microsoft YaHei" w:eastAsia="Microsoft YaHei" w:hAnsi="Microsoft YaHei" w:cs="Microsoft YaHei" w:hint="eastAsia"/>
          <w:lang w:eastAsia="zh-CN"/>
        </w:rPr>
        <w:t>总</w:t>
      </w:r>
      <w:r w:rsidRPr="00514AC2">
        <w:rPr>
          <w:rFonts w:ascii="ＭＳ ゴシック" w:eastAsia="ＭＳ ゴシック" w:hAnsi="ＭＳ ゴシック" w:cs="ＭＳ ゴシック" w:hint="eastAsia"/>
          <w:lang w:eastAsia="zh-CN"/>
        </w:rPr>
        <w:t>之，</w:t>
      </w:r>
      <w:r w:rsidRPr="00514AC2">
        <w:rPr>
          <w:rFonts w:ascii="Microsoft YaHei" w:eastAsia="Microsoft YaHei" w:hAnsi="Microsoft YaHei" w:cs="Microsoft YaHei" w:hint="eastAsia"/>
          <w:lang w:eastAsia="zh-CN"/>
        </w:rPr>
        <w:t>还请</w:t>
      </w:r>
      <w:r w:rsidRPr="00514AC2">
        <w:rPr>
          <w:rFonts w:ascii="ＭＳ ゴシック" w:eastAsia="ＭＳ ゴシック" w:hAnsi="ＭＳ ゴシック" w:cs="ＭＳ ゴシック" w:hint="eastAsia"/>
          <w:lang w:eastAsia="zh-CN"/>
        </w:rPr>
        <w:t>先把提</w:t>
      </w:r>
      <w:r w:rsidRPr="00514AC2">
        <w:rPr>
          <w:rFonts w:ascii="Microsoft YaHei" w:eastAsia="Microsoft YaHei" w:hAnsi="Microsoft YaHei" w:cs="Microsoft YaHei" w:hint="eastAsia"/>
          <w:lang w:eastAsia="zh-CN"/>
        </w:rPr>
        <w:t>问</w:t>
      </w:r>
      <w:del w:id="576" w:author="hhh0578" w:date="2020-04-29T01:17:00Z">
        <w:r w:rsidRPr="00514AC2" w:rsidDel="008424CA">
          <w:rPr>
            <w:rFonts w:ascii="Microsoft YaHei" w:eastAsia="Microsoft YaHei" w:hAnsi="Microsoft YaHei" w:cs="Microsoft YaHei" w:hint="eastAsia"/>
            <w:lang w:eastAsia="zh-CN"/>
          </w:rPr>
          <w:delText>统</w:delText>
        </w:r>
        <w:r w:rsidRPr="00514AC2" w:rsidDel="008424CA">
          <w:rPr>
            <w:rFonts w:ascii="DengXian" w:eastAsia="DengXian" w:hAnsi="DengXian" w:cs="ＭＳ ゴシック" w:hint="eastAsia"/>
            <w:lang w:eastAsia="zh-CN"/>
          </w:rPr>
          <w:delText>一</w:delText>
        </w:r>
      </w:del>
      <w:ins w:id="577" w:author="hhh0578" w:date="2020-04-29T01:17:00Z">
        <w:r w:rsidR="008424CA">
          <w:rPr>
            <w:rFonts w:ascii="Microsoft YaHei" w:eastAsia="Microsoft YaHei" w:hAnsi="Microsoft YaHei" w:cs="Microsoft YaHei" w:hint="eastAsia"/>
            <w:lang w:eastAsia="zh-CN"/>
          </w:rPr>
          <w:t>汇总</w:t>
        </w:r>
      </w:ins>
      <w:r w:rsidRPr="00514AC2">
        <w:rPr>
          <w:rFonts w:ascii="ＭＳ ゴシック" w:eastAsia="ＭＳ ゴシック" w:hAnsi="ＭＳ ゴシック" w:cs="ＭＳ ゴシック" w:hint="eastAsia"/>
          <w:lang w:eastAsia="zh-CN"/>
        </w:rPr>
        <w:t>一下」</w:t>
      </w:r>
    </w:p>
    <w:p w14:paraId="0583269B" w14:textId="77777777" w:rsidR="00514AC2" w:rsidRPr="00514AC2" w:rsidRDefault="00514AC2" w:rsidP="00514AC2">
      <w:pPr>
        <w:pStyle w:val="a3"/>
        <w:rPr>
          <w:rFonts w:ascii="ＭＳ ゴシック" w:eastAsia="ＭＳ ゴシック" w:hAnsi="ＭＳ ゴシック" w:cs="ＭＳ ゴシック"/>
          <w:lang w:eastAsia="zh-CN"/>
        </w:rPr>
      </w:pPr>
    </w:p>
    <w:p w14:paraId="136CCAD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4FAEA5B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&lt;jaT0449&gt;「そうすれば、皆さんがどの程度のことを知っていて、どんなことに興味があるのか私にも分かりますから」</w:t>
      </w:r>
    </w:p>
    <w:p w14:paraId="7A1786B6" w14:textId="758C6CC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&lt;cnT0449&gt;「</w:t>
      </w:r>
      <w:r w:rsidRPr="00514AC2">
        <w:rPr>
          <w:rFonts w:ascii="Microsoft YaHei" w:eastAsia="Microsoft YaHei" w:hAnsi="Microsoft YaHei" w:cs="Microsoft YaHei" w:hint="eastAsia"/>
          <w:lang w:eastAsia="zh-CN"/>
        </w:rPr>
        <w:t>这样</w:t>
      </w:r>
      <w:r w:rsidRPr="00514AC2">
        <w:rPr>
          <w:rFonts w:ascii="ＭＳ ゴシック" w:eastAsia="ＭＳ ゴシック" w:hAnsi="ＭＳ ゴシック" w:cs="ＭＳ ゴシック" w:hint="eastAsia"/>
          <w:lang w:eastAsia="zh-CN"/>
        </w:rPr>
        <w:t>的</w:t>
      </w:r>
      <w:r w:rsidRPr="00514AC2">
        <w:rPr>
          <w:rFonts w:ascii="Microsoft YaHei" w:eastAsia="Microsoft YaHei" w:hAnsi="Microsoft YaHei" w:cs="Microsoft YaHei" w:hint="eastAsia"/>
          <w:lang w:eastAsia="zh-CN"/>
        </w:rPr>
        <w:t>话</w:t>
      </w:r>
      <w:r w:rsidRPr="00514AC2">
        <w:rPr>
          <w:rFonts w:ascii="ＭＳ ゴシック" w:eastAsia="ＭＳ ゴシック" w:hAnsi="ＭＳ ゴシック" w:cs="ＭＳ ゴシック" w:hint="eastAsia"/>
          <w:lang w:eastAsia="zh-CN"/>
        </w:rPr>
        <w:t>，我也能大概了解大家</w:t>
      </w:r>
      <w:ins w:id="578" w:author="hhh0578" w:date="2020-04-29T01:19:00Z">
        <w:r w:rsidR="0090620F">
          <w:rPr>
            <w:rFonts w:ascii="ＭＳ ゴシック" w:eastAsia="DengXian" w:hAnsi="ＭＳ ゴシック" w:cs="ＭＳ ゴシック" w:hint="eastAsia"/>
            <w:lang w:eastAsia="zh-CN"/>
          </w:rPr>
          <w:t>的知识</w:t>
        </w:r>
      </w:ins>
      <w:del w:id="579" w:author="hhh0578" w:date="2020-04-29T01:19:00Z">
        <w:r w:rsidRPr="00514AC2" w:rsidDel="0090620F">
          <w:rPr>
            <w:rFonts w:ascii="ＭＳ ゴシック" w:eastAsia="ＭＳ ゴシック" w:hAnsi="ＭＳ ゴシック" w:cs="ＭＳ ゴシック" w:hint="eastAsia"/>
            <w:lang w:eastAsia="zh-CN"/>
          </w:rPr>
          <w:delText>知道</w:delText>
        </w:r>
      </w:del>
      <w:r w:rsidRPr="00514AC2">
        <w:rPr>
          <w:rFonts w:ascii="ＭＳ ゴシック" w:eastAsia="ＭＳ ゴシック" w:hAnsi="ＭＳ ゴシック" w:cs="ＭＳ ゴシック" w:hint="eastAsia"/>
          <w:lang w:eastAsia="zh-CN"/>
        </w:rPr>
        <w:t>什么程度</w:t>
      </w:r>
      <w:del w:id="580" w:author="hhh0578" w:date="2020-04-29T01:19:00Z">
        <w:r w:rsidRPr="00514AC2" w:rsidDel="0090620F">
          <w:rPr>
            <w:rFonts w:ascii="ＭＳ ゴシック" w:eastAsia="ＭＳ ゴシック" w:hAnsi="ＭＳ ゴシック" w:cs="ＭＳ ゴシック" w:hint="eastAsia"/>
            <w:lang w:eastAsia="zh-CN"/>
          </w:rPr>
          <w:delText>的事情</w:delText>
        </w:r>
      </w:del>
      <w:r w:rsidRPr="00514AC2">
        <w:rPr>
          <w:rFonts w:ascii="ＭＳ ゴシック" w:eastAsia="ＭＳ ゴシック" w:hAnsi="ＭＳ ゴシック" w:cs="ＭＳ ゴシック" w:hint="eastAsia"/>
          <w:lang w:eastAsia="zh-CN"/>
        </w:rPr>
        <w:t>，</w:t>
      </w:r>
      <w:r w:rsidRPr="00514AC2">
        <w:rPr>
          <w:rFonts w:ascii="Microsoft YaHei" w:eastAsia="Microsoft YaHei" w:hAnsi="Microsoft YaHei" w:cs="Microsoft YaHei" w:hint="eastAsia"/>
          <w:lang w:eastAsia="zh-CN"/>
        </w:rPr>
        <w:t>对</w:t>
      </w:r>
      <w:r w:rsidRPr="00514AC2">
        <w:rPr>
          <w:rFonts w:ascii="ＭＳ ゴシック" w:eastAsia="ＭＳ ゴシック" w:hAnsi="ＭＳ ゴシック" w:cs="ＭＳ ゴシック" w:hint="eastAsia"/>
          <w:lang w:eastAsia="zh-CN"/>
        </w:rPr>
        <w:t>什么事情感</w:t>
      </w:r>
      <w:r w:rsidRPr="00514AC2">
        <w:rPr>
          <w:rFonts w:ascii="Microsoft YaHei" w:eastAsia="Microsoft YaHei" w:hAnsi="Microsoft YaHei" w:cs="Microsoft YaHei" w:hint="eastAsia"/>
          <w:lang w:eastAsia="zh-CN"/>
        </w:rPr>
        <w:t>兴</w:t>
      </w:r>
      <w:r w:rsidRPr="00514AC2">
        <w:rPr>
          <w:rFonts w:ascii="ＭＳ ゴシック" w:eastAsia="ＭＳ ゴシック" w:hAnsi="ＭＳ ゴシック" w:cs="ＭＳ ゴシック" w:hint="eastAsia"/>
          <w:lang w:eastAsia="zh-CN"/>
        </w:rPr>
        <w:t>趣」</w:t>
      </w:r>
    </w:p>
    <w:p w14:paraId="7397E747" w14:textId="77777777" w:rsidR="00514AC2" w:rsidRPr="00514AC2" w:rsidRDefault="00514AC2" w:rsidP="00514AC2">
      <w:pPr>
        <w:pStyle w:val="a3"/>
        <w:rPr>
          <w:rFonts w:ascii="ＭＳ ゴシック" w:eastAsia="ＭＳ ゴシック" w:hAnsi="ＭＳ ゴシック" w:cs="ＭＳ ゴシック"/>
          <w:lang w:eastAsia="zh-CN"/>
        </w:rPr>
      </w:pPr>
    </w:p>
    <w:p w14:paraId="259096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36D8D23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&lt;jaT0450&gt;「何も知らない、全部教えてくれでは、何日あっても足りません」</w:t>
      </w:r>
    </w:p>
    <w:p w14:paraId="3705D7AF" w14:textId="25B97AC6"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&lt;cnT0450&gt;「不知道情况，全部都</w:t>
      </w:r>
      <w:del w:id="581" w:author="hhh0578" w:date="2020-04-29T01:20:00Z">
        <w:r w:rsidRPr="00514AC2" w:rsidDel="00253E3A">
          <w:rPr>
            <w:rFonts w:ascii="DengXian" w:eastAsia="DengXian" w:hAnsi="DengXian" w:cs="ＭＳ ゴシック" w:hint="eastAsia"/>
            <w:lang w:eastAsia="zh-CN"/>
          </w:rPr>
          <w:delText>介</w:delText>
        </w:r>
        <w:r w:rsidRPr="00514AC2" w:rsidDel="00253E3A">
          <w:rPr>
            <w:rFonts w:ascii="Microsoft YaHei" w:eastAsia="Microsoft YaHei" w:hAnsi="Microsoft YaHei" w:cs="Microsoft YaHei" w:hint="eastAsia"/>
            <w:lang w:eastAsia="zh-CN"/>
          </w:rPr>
          <w:delText>绍给</w:delText>
        </w:r>
        <w:r w:rsidRPr="00514AC2" w:rsidDel="00253E3A">
          <w:rPr>
            <w:rFonts w:ascii="DengXian" w:eastAsia="DengXian" w:hAnsi="DengXian" w:cs="ＭＳ ゴシック" w:hint="eastAsia"/>
            <w:lang w:eastAsia="zh-CN"/>
          </w:rPr>
          <w:delText>大家的</w:delText>
        </w:r>
        <w:r w:rsidRPr="00514AC2" w:rsidDel="00253E3A">
          <w:rPr>
            <w:rFonts w:ascii="Microsoft YaHei" w:eastAsia="Microsoft YaHei" w:hAnsi="Microsoft YaHei" w:cs="Microsoft YaHei" w:hint="eastAsia"/>
            <w:lang w:eastAsia="zh-CN"/>
          </w:rPr>
          <w:delText>话</w:delText>
        </w:r>
      </w:del>
      <w:ins w:id="582" w:author="hhh0578" w:date="2020-04-29T01:20:00Z">
        <w:r w:rsidR="00253E3A">
          <w:rPr>
            <w:rFonts w:ascii="DengXian" w:eastAsia="DengXian" w:hAnsi="DengXian" w:cs="ＭＳ ゴシック" w:hint="eastAsia"/>
            <w:lang w:eastAsia="zh-CN"/>
          </w:rPr>
          <w:t>教的话</w:t>
        </w:r>
      </w:ins>
      <w:r w:rsidRPr="00514AC2">
        <w:rPr>
          <w:rFonts w:ascii="ＭＳ ゴシック" w:eastAsia="ＭＳ ゴシック" w:hAnsi="ＭＳ ゴシック" w:cs="ＭＳ ゴシック" w:hint="eastAsia"/>
          <w:lang w:eastAsia="zh-CN"/>
        </w:rPr>
        <w:t>，</w:t>
      </w:r>
      <w:ins w:id="583" w:author="hhh0578" w:date="2020-04-29T01:19:00Z">
        <w:r w:rsidR="00772441">
          <w:rPr>
            <w:rFonts w:ascii="Microsoft YaHei" w:eastAsia="Microsoft YaHei" w:hAnsi="Microsoft YaHei" w:cs="Microsoft YaHei" w:hint="eastAsia"/>
            <w:lang w:eastAsia="zh-CN"/>
          </w:rPr>
          <w:t>花</w:t>
        </w:r>
      </w:ins>
      <w:del w:id="584" w:author="hhh0578" w:date="2020-04-29T01:19:00Z">
        <w:r w:rsidRPr="00514AC2" w:rsidDel="00772441">
          <w:rPr>
            <w:rFonts w:ascii="ＭＳ ゴシック" w:eastAsia="ＭＳ ゴシック" w:hAnsi="ＭＳ ゴシック" w:cs="ＭＳ ゴシック" w:hint="eastAsia"/>
            <w:lang w:eastAsia="zh-CN"/>
          </w:rPr>
          <w:delText>无</w:delText>
        </w:r>
        <w:r w:rsidRPr="00514AC2" w:rsidDel="00772441">
          <w:rPr>
            <w:rFonts w:ascii="Microsoft YaHei" w:eastAsia="Microsoft YaHei" w:hAnsi="Microsoft YaHei" w:cs="Microsoft YaHei" w:hint="eastAsia"/>
            <w:lang w:eastAsia="zh-CN"/>
          </w:rPr>
          <w:delText>论</w:delText>
        </w:r>
      </w:del>
      <w:r w:rsidRPr="00514AC2">
        <w:rPr>
          <w:rFonts w:ascii="ＭＳ ゴシック" w:eastAsia="ＭＳ ゴシック" w:hAnsi="ＭＳ ゴシック" w:cs="ＭＳ ゴシック" w:hint="eastAsia"/>
          <w:lang w:eastAsia="zh-CN"/>
        </w:rPr>
        <w:t>几天都不</w:t>
      </w:r>
      <w:r w:rsidRPr="00514AC2">
        <w:rPr>
          <w:rFonts w:ascii="Microsoft YaHei" w:eastAsia="Microsoft YaHei" w:hAnsi="Microsoft YaHei" w:cs="Microsoft YaHei" w:hint="eastAsia"/>
          <w:lang w:eastAsia="zh-CN"/>
        </w:rPr>
        <w:t>够</w:t>
      </w:r>
      <w:r w:rsidRPr="00514AC2">
        <w:rPr>
          <w:rFonts w:ascii="ＭＳ ゴシック" w:eastAsia="ＭＳ ゴシック" w:hAnsi="ＭＳ ゴシック" w:cs="ＭＳ ゴシック" w:hint="eastAsia"/>
          <w:lang w:eastAsia="zh-CN"/>
        </w:rPr>
        <w:t>用」</w:t>
      </w:r>
    </w:p>
    <w:p w14:paraId="76301B87" w14:textId="77777777" w:rsidR="00514AC2" w:rsidRPr="00514AC2" w:rsidRDefault="00514AC2" w:rsidP="00514AC2">
      <w:pPr>
        <w:pStyle w:val="a3"/>
        <w:rPr>
          <w:rFonts w:ascii="ＭＳ ゴシック" w:eastAsia="ＭＳ ゴシック" w:hAnsi="ＭＳ ゴシック" w:cs="ＭＳ ゴシック"/>
          <w:lang w:eastAsia="zh-CN"/>
        </w:rPr>
      </w:pPr>
    </w:p>
    <w:p w14:paraId="2E9D0AC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9B303C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&lt;jaT0451&gt;「……ちゃんと話せるじゃないですか」</w:t>
      </w:r>
    </w:p>
    <w:p w14:paraId="43A5C051" w14:textId="239488D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&lt;cnT0451&gt;「……</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不是能好好</w:t>
      </w:r>
      <w:r w:rsidRPr="00514AC2">
        <w:rPr>
          <w:rFonts w:ascii="Microsoft YaHei" w:eastAsia="Microsoft YaHei" w:hAnsi="Microsoft YaHei" w:cs="Microsoft YaHei" w:hint="eastAsia"/>
          <w:lang w:eastAsia="zh-CN"/>
        </w:rPr>
        <w:t>说</w:t>
      </w:r>
      <w:ins w:id="585" w:author="hhh0578" w:date="2020-04-29T01:20:00Z">
        <w:r w:rsidR="00BA6A78">
          <w:rPr>
            <w:rFonts w:ascii="ＭＳ ゴシック" w:eastAsia="DengXian" w:hAnsi="ＭＳ ゴシック" w:cs="ＭＳ ゴシック" w:hint="eastAsia"/>
            <w:lang w:eastAsia="zh-CN"/>
          </w:rPr>
          <w:t>的吗</w:t>
        </w:r>
      </w:ins>
      <w:del w:id="586" w:author="hhh0578" w:date="2020-04-29T01:20:00Z">
        <w:r w:rsidRPr="00514AC2" w:rsidDel="00BA6A78">
          <w:rPr>
            <w:rFonts w:ascii="ＭＳ ゴシック" w:eastAsia="ＭＳ ゴシック" w:hAnsi="ＭＳ ゴシック" w:cs="ＭＳ ゴシック" w:hint="eastAsia"/>
            <w:lang w:eastAsia="zh-CN"/>
          </w:rPr>
          <w:delText>嘛</w:delText>
        </w:r>
      </w:del>
      <w:r w:rsidRPr="00514AC2">
        <w:rPr>
          <w:rFonts w:ascii="ＭＳ ゴシック" w:eastAsia="ＭＳ ゴシック" w:hAnsi="ＭＳ ゴシック" w:cs="ＭＳ ゴシック" w:hint="eastAsia"/>
          <w:lang w:eastAsia="zh-CN"/>
        </w:rPr>
        <w:t>」</w:t>
      </w:r>
    </w:p>
    <w:p w14:paraId="48CFAC08" w14:textId="77777777" w:rsidR="00514AC2" w:rsidRPr="00514AC2" w:rsidRDefault="00514AC2" w:rsidP="00514AC2">
      <w:pPr>
        <w:pStyle w:val="a3"/>
        <w:rPr>
          <w:rFonts w:ascii="ＭＳ ゴシック" w:eastAsia="ＭＳ ゴシック" w:hAnsi="ＭＳ ゴシック" w:cs="ＭＳ ゴシック"/>
          <w:lang w:eastAsia="zh-CN"/>
        </w:rPr>
      </w:pPr>
    </w:p>
    <w:p w14:paraId="620789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5624386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&lt;jaT0452&gt;「何か言いましたか？」</w:t>
      </w:r>
    </w:p>
    <w:p w14:paraId="4694FF4B" w14:textId="4F28EA3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&lt;cnT0452&gt;「</w:t>
      </w:r>
      <w:del w:id="587" w:author="hhh0578" w:date="2020-04-29T01:20:00Z">
        <w:r w:rsidRPr="00514AC2" w:rsidDel="00ED47F7">
          <w:rPr>
            <w:rFonts w:ascii="DengXian" w:eastAsia="DengXian" w:hAnsi="DengXian" w:cs="ＭＳ ゴシック" w:hint="eastAsia"/>
            <w:lang w:eastAsia="zh-CN"/>
          </w:rPr>
          <w:delText>你有</w:delText>
        </w:r>
        <w:r w:rsidRPr="00514AC2" w:rsidDel="00ED47F7">
          <w:rPr>
            <w:rFonts w:ascii="Microsoft YaHei" w:eastAsia="Microsoft YaHei" w:hAnsi="Microsoft YaHei" w:cs="Microsoft YaHei" w:hint="eastAsia"/>
            <w:lang w:eastAsia="zh-CN"/>
          </w:rPr>
          <w:delText>说</w:delText>
        </w:r>
        <w:r w:rsidRPr="00514AC2" w:rsidDel="00ED47F7">
          <w:rPr>
            <w:rFonts w:ascii="DengXian" w:eastAsia="DengXian" w:hAnsi="DengXian" w:cs="ＭＳ ゴシック" w:hint="eastAsia"/>
            <w:lang w:eastAsia="zh-CN"/>
          </w:rPr>
          <w:delText>什么</w:delText>
        </w:r>
        <w:r w:rsidRPr="00514AC2" w:rsidDel="00ED47F7">
          <w:rPr>
            <w:rFonts w:ascii="Microsoft YaHei" w:eastAsia="Microsoft YaHei" w:hAnsi="Microsoft YaHei" w:cs="Microsoft YaHei" w:hint="eastAsia"/>
            <w:lang w:eastAsia="zh-CN"/>
          </w:rPr>
          <w:delText>吗</w:delText>
        </w:r>
      </w:del>
      <w:ins w:id="588" w:author="hhh0578" w:date="2020-04-29T01:20:00Z">
        <w:r w:rsidR="00ED47F7">
          <w:rPr>
            <w:rFonts w:ascii="DengXian" w:eastAsia="DengXian" w:hAnsi="DengXian" w:cs="ＭＳ ゴシック" w:hint="eastAsia"/>
            <w:lang w:eastAsia="zh-CN"/>
          </w:rPr>
          <w:t>你</w:t>
        </w:r>
        <w:r w:rsidR="00ED47F7">
          <w:rPr>
            <w:rFonts w:ascii="Microsoft YaHei" w:eastAsia="Microsoft YaHei" w:hAnsi="Microsoft YaHei" w:cs="Microsoft YaHei" w:hint="eastAsia"/>
            <w:lang w:eastAsia="zh-CN"/>
          </w:rPr>
          <w:t>说什么</w:t>
        </w:r>
      </w:ins>
      <w:r w:rsidRPr="00514AC2">
        <w:rPr>
          <w:rFonts w:ascii="ＭＳ ゴシック" w:eastAsia="ＭＳ ゴシック" w:hAnsi="ＭＳ ゴシック" w:cs="ＭＳ ゴシック" w:hint="eastAsia"/>
          <w:lang w:eastAsia="zh-CN"/>
        </w:rPr>
        <w:t>？」</w:t>
      </w:r>
    </w:p>
    <w:p w14:paraId="5D12B058" w14:textId="77777777" w:rsidR="00514AC2" w:rsidRPr="00514AC2" w:rsidRDefault="00514AC2" w:rsidP="00514AC2">
      <w:pPr>
        <w:pStyle w:val="a3"/>
        <w:rPr>
          <w:rFonts w:ascii="ＭＳ ゴシック" w:eastAsia="ＭＳ ゴシック" w:hAnsi="ＭＳ ゴシック" w:cs="ＭＳ ゴシック"/>
          <w:lang w:eastAsia="zh-CN"/>
        </w:rPr>
      </w:pPr>
    </w:p>
    <w:p w14:paraId="310400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0193205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&lt;jaT0453&gt;「いえいえ」</w:t>
      </w:r>
    </w:p>
    <w:p w14:paraId="044D53AD" w14:textId="76A62A33"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&lt;cnT0453&gt;「</w:t>
      </w:r>
      <w:del w:id="589" w:author="hhh0578" w:date="2020-04-29T01:20:00Z">
        <w:r w:rsidRPr="00514AC2" w:rsidDel="005A06A2">
          <w:rPr>
            <w:rFonts w:ascii="Microsoft YaHei" w:eastAsia="Microsoft YaHei" w:hAnsi="Microsoft YaHei" w:cs="Microsoft YaHei" w:hint="eastAsia"/>
            <w:lang w:eastAsia="zh-CN"/>
          </w:rPr>
          <w:delText>误</w:delText>
        </w:r>
        <w:r w:rsidRPr="00514AC2" w:rsidDel="005A06A2">
          <w:rPr>
            <w:rFonts w:ascii="DengXian" w:eastAsia="DengXian" w:hAnsi="DengXian" w:cs="ＭＳ ゴシック" w:hint="eastAsia"/>
            <w:lang w:eastAsia="zh-CN"/>
          </w:rPr>
          <w:delText>会</w:delText>
        </w:r>
        <w:r w:rsidRPr="00514AC2" w:rsidDel="005A06A2">
          <w:rPr>
            <w:rFonts w:ascii="Microsoft YaHei" w:eastAsia="Microsoft YaHei" w:hAnsi="Microsoft YaHei" w:cs="Microsoft YaHei" w:hint="eastAsia"/>
            <w:lang w:eastAsia="zh-CN"/>
          </w:rPr>
          <w:delText>误</w:delText>
        </w:r>
        <w:r w:rsidRPr="00514AC2" w:rsidDel="005A06A2">
          <w:rPr>
            <w:rFonts w:ascii="DengXian" w:eastAsia="DengXian" w:hAnsi="DengXian" w:cs="ＭＳ ゴシック" w:hint="eastAsia"/>
            <w:lang w:eastAsia="zh-CN"/>
          </w:rPr>
          <w:delText>会</w:delText>
        </w:r>
      </w:del>
      <w:ins w:id="590" w:author="hhh0578" w:date="2020-04-29T01:20:00Z">
        <w:r w:rsidR="005A06A2">
          <w:rPr>
            <w:rFonts w:ascii="Microsoft YaHei" w:eastAsia="Microsoft YaHei" w:hAnsi="Microsoft YaHei" w:cs="Microsoft YaHei" w:hint="eastAsia"/>
            <w:lang w:eastAsia="zh-CN"/>
          </w:rPr>
          <w:t>没说没说</w:t>
        </w:r>
      </w:ins>
      <w:r w:rsidRPr="00514AC2">
        <w:rPr>
          <w:rFonts w:ascii="ＭＳ ゴシック" w:eastAsia="ＭＳ ゴシック" w:hAnsi="ＭＳ ゴシック" w:cs="ＭＳ ゴシック" w:hint="eastAsia"/>
        </w:rPr>
        <w:t>」</w:t>
      </w:r>
    </w:p>
    <w:p w14:paraId="258FB6B1" w14:textId="77777777" w:rsidR="00514AC2" w:rsidRPr="00514AC2" w:rsidRDefault="00514AC2" w:rsidP="00514AC2">
      <w:pPr>
        <w:pStyle w:val="a3"/>
        <w:rPr>
          <w:rFonts w:ascii="ＭＳ ゴシック" w:eastAsia="ＭＳ ゴシック" w:hAnsi="ＭＳ ゴシック" w:cs="ＭＳ ゴシック"/>
        </w:rPr>
      </w:pPr>
    </w:p>
    <w:p w14:paraId="156075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30768E7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&lt;jaT0454&gt;「では、一度質問をまとめてきます。少し時間がかかると思いますけど」</w:t>
      </w:r>
    </w:p>
    <w:p w14:paraId="4F43F8D4" w14:textId="3B2E3380"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lang w:eastAsia="zh-CN"/>
        </w:rPr>
        <w:t>&lt;cnT0454&gt;「那我去</w:t>
      </w:r>
      <w:del w:id="591" w:author="hhh0578" w:date="2020-04-29T01:20:00Z">
        <w:r w:rsidRPr="00514AC2" w:rsidDel="000B34A5">
          <w:rPr>
            <w:rFonts w:ascii="Microsoft YaHei" w:eastAsia="Microsoft YaHei" w:hAnsi="Microsoft YaHei" w:cs="Microsoft YaHei" w:hint="eastAsia"/>
            <w:lang w:eastAsia="zh-CN"/>
          </w:rPr>
          <w:delText>统</w:delText>
        </w:r>
        <w:r w:rsidRPr="00514AC2" w:rsidDel="000B34A5">
          <w:rPr>
            <w:rFonts w:ascii="DengXian" w:eastAsia="DengXian" w:hAnsi="DengXian" w:cs="ＭＳ ゴシック" w:hint="eastAsia"/>
            <w:lang w:eastAsia="zh-CN"/>
          </w:rPr>
          <w:delText>一</w:delText>
        </w:r>
      </w:del>
      <w:ins w:id="592" w:author="hhh0578" w:date="2020-04-29T01:20:00Z">
        <w:r w:rsidR="000B34A5">
          <w:rPr>
            <w:rFonts w:ascii="Microsoft YaHei" w:eastAsia="Microsoft YaHei" w:hAnsi="Microsoft YaHei" w:cs="Microsoft YaHei" w:hint="eastAsia"/>
            <w:lang w:eastAsia="zh-CN"/>
          </w:rPr>
          <w:t>汇总</w:t>
        </w:r>
      </w:ins>
      <w:r w:rsidRPr="00514AC2">
        <w:rPr>
          <w:rFonts w:ascii="ＭＳ ゴシック" w:eastAsia="ＭＳ ゴシック" w:hAnsi="ＭＳ ゴシック" w:cs="ＭＳ ゴシック" w:hint="eastAsia"/>
          <w:lang w:eastAsia="zh-CN"/>
        </w:rPr>
        <w:t>一下。</w:t>
      </w:r>
      <w:r w:rsidRPr="00514AC2">
        <w:rPr>
          <w:rFonts w:ascii="ＭＳ ゴシック" w:eastAsia="ＭＳ ゴシック" w:hAnsi="ＭＳ ゴシック" w:cs="ＭＳ ゴシック" w:hint="eastAsia"/>
        </w:rPr>
        <w:t>估</w:t>
      </w:r>
      <w:r w:rsidRPr="00514AC2">
        <w:rPr>
          <w:rFonts w:ascii="Microsoft YaHei" w:eastAsia="Microsoft YaHei" w:hAnsi="Microsoft YaHei" w:cs="Microsoft YaHei" w:hint="eastAsia"/>
        </w:rPr>
        <w:t>计</w:t>
      </w:r>
      <w:r w:rsidRPr="00514AC2">
        <w:rPr>
          <w:rFonts w:ascii="ＭＳ ゴシック" w:eastAsia="ＭＳ ゴシック" w:hAnsi="ＭＳ ゴシック" w:cs="ＭＳ ゴシック" w:hint="eastAsia"/>
        </w:rPr>
        <w:t>会花点</w:t>
      </w:r>
      <w:r w:rsidRPr="00514AC2">
        <w:rPr>
          <w:rFonts w:ascii="Microsoft YaHei" w:eastAsia="Microsoft YaHei" w:hAnsi="Microsoft YaHei" w:cs="Microsoft YaHei" w:hint="eastAsia"/>
        </w:rPr>
        <w:t>时间</w:t>
      </w:r>
      <w:r w:rsidRPr="00514AC2">
        <w:rPr>
          <w:rFonts w:ascii="ＭＳ ゴシック" w:eastAsia="ＭＳ ゴシック" w:hAnsi="ＭＳ ゴシック" w:cs="ＭＳ ゴシック" w:hint="eastAsia"/>
        </w:rPr>
        <w:t>」</w:t>
      </w:r>
    </w:p>
    <w:p w14:paraId="7DADC8CC" w14:textId="77777777" w:rsidR="00514AC2" w:rsidRPr="00514AC2" w:rsidRDefault="00514AC2" w:rsidP="00514AC2">
      <w:pPr>
        <w:pStyle w:val="a3"/>
        <w:rPr>
          <w:rFonts w:ascii="ＭＳ ゴシック" w:eastAsia="ＭＳ ゴシック" w:hAnsi="ＭＳ ゴシック" w:cs="ＭＳ ゴシック"/>
        </w:rPr>
      </w:pPr>
    </w:p>
    <w:p w14:paraId="0EFD324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227F4E9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&lt;jaT0455&gt;「ええ、お任せします」</w:t>
      </w:r>
    </w:p>
    <w:p w14:paraId="08F62364"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&lt;cnT0455&gt;「好的，交</w:t>
      </w:r>
      <w:r w:rsidRPr="00514AC2">
        <w:rPr>
          <w:rFonts w:ascii="Microsoft YaHei" w:eastAsia="Microsoft YaHei" w:hAnsi="Microsoft YaHei" w:cs="Microsoft YaHei" w:hint="eastAsia"/>
          <w:lang w:eastAsia="zh-CN"/>
        </w:rPr>
        <w:t>给</w:t>
      </w:r>
      <w:r w:rsidRPr="00514AC2">
        <w:rPr>
          <w:rFonts w:ascii="ＭＳ ゴシック" w:eastAsia="ＭＳ ゴシック" w:hAnsi="ＭＳ ゴシック" w:cs="ＭＳ ゴシック" w:hint="eastAsia"/>
          <w:lang w:eastAsia="zh-CN"/>
        </w:rPr>
        <w:t>你了」</w:t>
      </w:r>
    </w:p>
    <w:p w14:paraId="65B85977" w14:textId="77777777" w:rsidR="00514AC2" w:rsidRPr="00514AC2" w:rsidRDefault="00514AC2" w:rsidP="00514AC2">
      <w:pPr>
        <w:pStyle w:val="a3"/>
        <w:rPr>
          <w:rFonts w:ascii="ＭＳ ゴシック" w:eastAsia="ＭＳ ゴシック" w:hAnsi="ＭＳ ゴシック" w:cs="ＭＳ ゴシック"/>
          <w:lang w:eastAsia="zh-CN"/>
        </w:rPr>
      </w:pPr>
    </w:p>
    <w:p w14:paraId="6C4D158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643FBA1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&lt;jaT0456&gt;「では、今日はこんなところですか？」</w:t>
      </w:r>
    </w:p>
    <w:p w14:paraId="7BD2699A" w14:textId="2E6086B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&lt;cnT0456&gt;「那今天</w:t>
      </w:r>
      <w:ins w:id="593" w:author="hhh0578" w:date="2020-04-29T01:21:00Z">
        <w:r w:rsidR="00652AA4">
          <w:rPr>
            <w:rFonts w:ascii="DengXian" w:eastAsia="DengXian" w:hAnsi="DengXian" w:cs="ＭＳ ゴシック" w:hint="eastAsia"/>
            <w:lang w:eastAsia="zh-CN"/>
          </w:rPr>
          <w:t>差不多了吧</w:t>
        </w:r>
      </w:ins>
      <w:del w:id="594" w:author="hhh0578" w:date="2020-04-29T01:20:00Z">
        <w:r w:rsidRPr="00514AC2" w:rsidDel="002B7F4B">
          <w:rPr>
            <w:rFonts w:ascii="DengXian" w:eastAsia="DengXian" w:hAnsi="DengXian" w:cs="ＭＳ ゴシック" w:hint="eastAsia"/>
            <w:lang w:eastAsia="zh-CN"/>
          </w:rPr>
          <w:delText>就没事了吧</w:delText>
        </w:r>
      </w:del>
      <w:r w:rsidRPr="00514AC2">
        <w:rPr>
          <w:rFonts w:ascii="ＭＳ ゴシック" w:eastAsia="ＭＳ ゴシック" w:hAnsi="ＭＳ ゴシック" w:cs="ＭＳ ゴシック"/>
          <w:lang w:eastAsia="zh-CN"/>
        </w:rPr>
        <w:t>？」</w:t>
      </w:r>
    </w:p>
    <w:p w14:paraId="522A3F11" w14:textId="77777777" w:rsidR="00514AC2" w:rsidRPr="00514AC2" w:rsidRDefault="00514AC2" w:rsidP="00514AC2">
      <w:pPr>
        <w:pStyle w:val="a3"/>
        <w:rPr>
          <w:rFonts w:ascii="ＭＳ ゴシック" w:eastAsia="ＭＳ ゴシック" w:hAnsi="ＭＳ ゴシック" w:cs="ＭＳ ゴシック"/>
          <w:lang w:eastAsia="zh-CN"/>
        </w:rPr>
      </w:pPr>
    </w:p>
    <w:p w14:paraId="39C24E6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【エステル】</w:t>
      </w:r>
    </w:p>
    <w:p w14:paraId="6E46E6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&lt;jaT0457&gt;「はい。また後日」</w:t>
      </w:r>
    </w:p>
    <w:p w14:paraId="31119D25" w14:textId="65874DAF"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&lt;cnT0457&gt;「</w:t>
      </w:r>
      <w:del w:id="595" w:author="hhh0578" w:date="2020-04-29T01:21:00Z">
        <w:r w:rsidRPr="00514AC2" w:rsidDel="006A639D">
          <w:rPr>
            <w:rFonts w:ascii="DengXian" w:eastAsia="DengXian" w:hAnsi="DengXian" w:cs="ＭＳ ゴシック" w:hint="eastAsia"/>
            <w:lang w:eastAsia="zh-CN"/>
          </w:rPr>
          <w:delText>没了</w:delText>
        </w:r>
      </w:del>
      <w:ins w:id="596" w:author="hhh0578" w:date="2020-04-29T01:21:00Z">
        <w:r w:rsidR="006A639D">
          <w:rPr>
            <w:rFonts w:ascii="Microsoft YaHei" w:eastAsia="Microsoft YaHei" w:hAnsi="Microsoft YaHei" w:cs="Microsoft YaHei" w:hint="eastAsia"/>
            <w:lang w:eastAsia="zh-CN"/>
          </w:rPr>
          <w:t>嗯</w:t>
        </w:r>
      </w:ins>
      <w:r w:rsidRPr="00514AC2">
        <w:rPr>
          <w:rFonts w:ascii="ＭＳ ゴシック" w:eastAsia="ＭＳ ゴシック" w:hAnsi="ＭＳ ゴシック" w:cs="ＭＳ ゴシック"/>
        </w:rPr>
        <w:t>。</w:t>
      </w:r>
      <w:del w:id="597" w:author="hhh0578" w:date="2020-04-29T01:21:00Z">
        <w:r w:rsidRPr="00514AC2" w:rsidDel="0099383E">
          <w:rPr>
            <w:rFonts w:ascii="DengXian" w:eastAsia="DengXian" w:hAnsi="DengXian" w:cs="ＭＳ ゴシック" w:hint="eastAsia"/>
            <w:lang w:eastAsia="zh-CN"/>
          </w:rPr>
          <w:delText>几天后</w:delText>
        </w:r>
        <w:r w:rsidRPr="00514AC2" w:rsidDel="0099383E">
          <w:rPr>
            <w:rFonts w:ascii="Microsoft YaHei" w:eastAsia="Microsoft YaHei" w:hAnsi="Microsoft YaHei" w:cs="Microsoft YaHei" w:hint="eastAsia"/>
            <w:lang w:eastAsia="zh-CN"/>
          </w:rPr>
          <w:delText>见</w:delText>
        </w:r>
      </w:del>
      <w:ins w:id="598" w:author="hhh0578" w:date="2020-04-29T01:21:00Z">
        <w:r w:rsidR="0099383E">
          <w:rPr>
            <w:rFonts w:ascii="DengXian" w:eastAsia="DengXian" w:hAnsi="DengXian" w:cs="ＭＳ ゴシック" w:hint="eastAsia"/>
            <w:lang w:eastAsia="zh-CN"/>
          </w:rPr>
          <w:t>下次再见</w:t>
        </w:r>
      </w:ins>
      <w:r w:rsidRPr="00514AC2">
        <w:rPr>
          <w:rFonts w:ascii="ＭＳ ゴシック" w:eastAsia="ＭＳ ゴシック" w:hAnsi="ＭＳ ゴシック" w:cs="ＭＳ ゴシック" w:hint="eastAsia"/>
        </w:rPr>
        <w:t>」</w:t>
      </w:r>
    </w:p>
    <w:p w14:paraId="0BC6575B" w14:textId="77777777" w:rsidR="00514AC2" w:rsidRPr="00514AC2" w:rsidRDefault="00514AC2" w:rsidP="00514AC2">
      <w:pPr>
        <w:pStyle w:val="a3"/>
        <w:rPr>
          <w:rFonts w:ascii="ＭＳ ゴシック" w:eastAsia="ＭＳ ゴシック" w:hAnsi="ＭＳ ゴシック" w:cs="ＭＳ ゴシック"/>
        </w:rPr>
      </w:pPr>
    </w:p>
    <w:p w14:paraId="5311F96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399B8D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&lt;jaT0458&gt;エステルさんは、さっさとお茶を片づけて礼拝堂から出て行った。</w:t>
      </w:r>
    </w:p>
    <w:p w14:paraId="6B55C4F5"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&lt;cnT0458&gt;艾斯蒂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收拾好茶具离开礼拜堂。</w:t>
      </w:r>
    </w:p>
    <w:p w14:paraId="5471E0B7" w14:textId="77777777" w:rsidR="00514AC2" w:rsidRPr="00514AC2" w:rsidRDefault="00514AC2" w:rsidP="00514AC2">
      <w:pPr>
        <w:pStyle w:val="a3"/>
        <w:rPr>
          <w:rFonts w:ascii="ＭＳ ゴシック" w:eastAsia="ＭＳ ゴシック" w:hAnsi="ＭＳ ゴシック" w:cs="ＭＳ ゴシック"/>
          <w:lang w:eastAsia="zh-CN"/>
        </w:rPr>
      </w:pPr>
    </w:p>
    <w:p w14:paraId="2FC6B41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74F851A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&lt;jaT0459&gt;……。</w:t>
      </w:r>
    </w:p>
    <w:p w14:paraId="7561C9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&lt;cnT0459&gt;……。</w:t>
      </w:r>
    </w:p>
    <w:p w14:paraId="436E3096" w14:textId="77777777" w:rsidR="00514AC2" w:rsidRPr="00514AC2" w:rsidRDefault="00514AC2" w:rsidP="00514AC2">
      <w:pPr>
        <w:pStyle w:val="a3"/>
        <w:rPr>
          <w:rFonts w:ascii="ＭＳ ゴシック" w:eastAsia="ＭＳ ゴシック" w:hAnsi="ＭＳ ゴシック" w:cs="ＭＳ ゴシック"/>
        </w:rPr>
      </w:pPr>
    </w:p>
    <w:p w14:paraId="754AC1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FED877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&lt;jaT0460&gt;なんだかケンカ別れみたいだ。</w:t>
      </w:r>
    </w:p>
    <w:p w14:paraId="6672BC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&lt;cnT0460&gt;看上去就像吵架吵分手了。</w:t>
      </w:r>
    </w:p>
    <w:p w14:paraId="5AC0918E" w14:textId="77777777" w:rsidR="00514AC2" w:rsidRPr="00514AC2" w:rsidRDefault="00514AC2" w:rsidP="00514AC2">
      <w:pPr>
        <w:pStyle w:val="a3"/>
        <w:rPr>
          <w:rFonts w:ascii="ＭＳ ゴシック" w:eastAsia="ＭＳ ゴシック" w:hAnsi="ＭＳ ゴシック" w:cs="ＭＳ ゴシック"/>
        </w:rPr>
      </w:pPr>
    </w:p>
    <w:p w14:paraId="289CD31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//TEXT</w:t>
      </w:r>
    </w:p>
    <w:p w14:paraId="235A354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&lt;jaT0461&gt;そう思う反面、どこかでエステルさんと親しくなれたような気もしている。</w:t>
      </w:r>
    </w:p>
    <w:p w14:paraId="56B9BEAD" w14:textId="78654BF1"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&lt;cnT0461&gt;与此同</w:t>
      </w:r>
      <w:r w:rsidRPr="00514AC2">
        <w:rPr>
          <w:rFonts w:ascii="Microsoft YaHei" w:eastAsia="Microsoft YaHei" w:hAnsi="Microsoft YaHei" w:cs="Microsoft YaHei" w:hint="eastAsia"/>
          <w:lang w:eastAsia="zh-CN"/>
        </w:rPr>
        <w:t>时</w:t>
      </w:r>
      <w:r w:rsidRPr="00514AC2">
        <w:rPr>
          <w:rFonts w:ascii="ＭＳ ゴシック" w:eastAsia="ＭＳ ゴシック" w:hAnsi="ＭＳ ゴシック" w:cs="ＭＳ ゴシック" w:hint="eastAsia"/>
          <w:lang w:eastAsia="zh-CN"/>
        </w:rPr>
        <w:t>，</w:t>
      </w:r>
      <w:ins w:id="599" w:author="hhh0578" w:date="2020-04-29T01:21:00Z">
        <w:r w:rsidR="009272D9">
          <w:rPr>
            <w:rFonts w:ascii="DengXian" w:eastAsia="DengXian" w:hAnsi="DengXian" w:cs="ＭＳ ゴシック" w:hint="eastAsia"/>
            <w:lang w:eastAsia="zh-CN"/>
          </w:rPr>
          <w:t>我</w:t>
        </w:r>
      </w:ins>
      <w:r w:rsidRPr="00514AC2">
        <w:rPr>
          <w:rFonts w:ascii="ＭＳ ゴシック" w:eastAsia="ＭＳ ゴシック" w:hAnsi="ＭＳ ゴシック" w:cs="ＭＳ ゴシック" w:hint="eastAsia"/>
          <w:lang w:eastAsia="zh-CN"/>
        </w:rPr>
        <w:t>也感</w:t>
      </w:r>
      <w:r w:rsidRPr="00514AC2">
        <w:rPr>
          <w:rFonts w:ascii="Microsoft YaHei" w:eastAsia="Microsoft YaHei" w:hAnsi="Microsoft YaHei" w:cs="Microsoft YaHei" w:hint="eastAsia"/>
          <w:lang w:eastAsia="zh-CN"/>
        </w:rPr>
        <w:t>觉</w:t>
      </w:r>
      <w:r w:rsidRPr="00514AC2">
        <w:rPr>
          <w:rFonts w:ascii="ＭＳ ゴシック" w:eastAsia="ＭＳ ゴシック" w:hAnsi="ＭＳ ゴシック" w:cs="ＭＳ ゴシック" w:hint="eastAsia"/>
          <w:lang w:eastAsia="zh-CN"/>
        </w:rPr>
        <w:t>又与艾斯蒂</w:t>
      </w:r>
      <w:r w:rsidRPr="00514AC2">
        <w:rPr>
          <w:rFonts w:ascii="Microsoft YaHei" w:eastAsia="Microsoft YaHei" w:hAnsi="Microsoft YaHei" w:cs="Microsoft YaHei" w:hint="eastAsia"/>
          <w:lang w:eastAsia="zh-CN"/>
        </w:rPr>
        <w:t>尔</w:t>
      </w:r>
      <w:r w:rsidRPr="00514AC2">
        <w:rPr>
          <w:rFonts w:ascii="ＭＳ ゴシック" w:eastAsia="ＭＳ ゴシック" w:hAnsi="ＭＳ ゴシック" w:cs="ＭＳ ゴシック" w:hint="eastAsia"/>
          <w:lang w:eastAsia="zh-CN"/>
        </w:rPr>
        <w:t>更</w:t>
      </w:r>
      <w:r w:rsidRPr="00514AC2">
        <w:rPr>
          <w:rFonts w:ascii="Microsoft YaHei" w:eastAsia="Microsoft YaHei" w:hAnsi="Microsoft YaHei" w:cs="Microsoft YaHei" w:hint="eastAsia"/>
          <w:lang w:eastAsia="zh-CN"/>
        </w:rPr>
        <w:t>亲</w:t>
      </w:r>
      <w:r w:rsidRPr="00514AC2">
        <w:rPr>
          <w:rFonts w:ascii="ＭＳ ゴシック" w:eastAsia="ＭＳ ゴシック" w:hAnsi="ＭＳ ゴシック" w:cs="ＭＳ ゴシック" w:hint="eastAsia"/>
          <w:lang w:eastAsia="zh-CN"/>
        </w:rPr>
        <w:t>近了一点。</w:t>
      </w:r>
    </w:p>
    <w:p w14:paraId="2ED4D84D" w14:textId="77777777" w:rsidR="00514AC2" w:rsidRPr="00514AC2" w:rsidRDefault="00514AC2" w:rsidP="00514AC2">
      <w:pPr>
        <w:pStyle w:val="a3"/>
        <w:rPr>
          <w:rFonts w:ascii="ＭＳ ゴシック" w:eastAsia="ＭＳ ゴシック" w:hAnsi="ＭＳ ゴシック" w:cs="ＭＳ ゴシック"/>
          <w:lang w:eastAsia="zh-CN"/>
        </w:rPr>
      </w:pPr>
    </w:p>
    <w:p w14:paraId="367AD99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1F950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&lt;jaT0462&gt;不思議な気分だ。</w:t>
      </w:r>
    </w:p>
    <w:p w14:paraId="74834A77" w14:textId="4922684E"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&lt;cnT0462&gt;</w:t>
      </w:r>
      <w:del w:id="600" w:author="hhh0578" w:date="2020-04-29T01:22:00Z">
        <w:r w:rsidRPr="00514AC2" w:rsidDel="00EE58C8">
          <w:rPr>
            <w:rFonts w:ascii="ＭＳ ゴシック" w:eastAsia="ＭＳ ゴシック" w:hAnsi="ＭＳ ゴシック" w:cs="ＭＳ ゴシック"/>
          </w:rPr>
          <w:delText>奇妙的</w:delText>
        </w:r>
      </w:del>
      <w:r w:rsidRPr="00514AC2">
        <w:rPr>
          <w:rFonts w:ascii="ＭＳ ゴシック" w:eastAsia="ＭＳ ゴシック" w:hAnsi="ＭＳ ゴシック" w:cs="ＭＳ ゴシック"/>
        </w:rPr>
        <w:t>感</w:t>
      </w:r>
      <w:r w:rsidRPr="00514AC2">
        <w:rPr>
          <w:rFonts w:ascii="Microsoft YaHei" w:eastAsia="Microsoft YaHei" w:hAnsi="Microsoft YaHei" w:cs="Microsoft YaHei" w:hint="eastAsia"/>
        </w:rPr>
        <w:t>觉</w:t>
      </w:r>
      <w:ins w:id="601" w:author="hhh0578" w:date="2020-04-29T01:22:00Z">
        <w:r w:rsidR="00EE58C8">
          <w:rPr>
            <w:rFonts w:ascii="Microsoft YaHei" w:eastAsia="Microsoft YaHei" w:hAnsi="Microsoft YaHei" w:cs="Microsoft YaHei" w:hint="eastAsia"/>
            <w:lang w:eastAsia="zh-CN"/>
          </w:rPr>
          <w:t>很奇妙</w:t>
        </w:r>
      </w:ins>
      <w:r w:rsidRPr="00514AC2">
        <w:rPr>
          <w:rFonts w:ascii="ＭＳ ゴシック" w:eastAsia="ＭＳ ゴシック" w:hAnsi="ＭＳ ゴシック" w:cs="ＭＳ ゴシック" w:hint="eastAsia"/>
        </w:rPr>
        <w:t>。</w:t>
      </w:r>
    </w:p>
    <w:p w14:paraId="6BCCA094" w14:textId="77777777" w:rsidR="00514AC2" w:rsidRPr="00514AC2" w:rsidRDefault="00514AC2" w:rsidP="00514AC2">
      <w:pPr>
        <w:pStyle w:val="a3"/>
        <w:rPr>
          <w:rFonts w:ascii="ＭＳ ゴシック" w:eastAsia="ＭＳ ゴシック" w:hAnsi="ＭＳ ゴシック" w:cs="ＭＳ ゴシック"/>
        </w:rPr>
      </w:pPr>
    </w:p>
    <w:p w14:paraId="2439369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1F01D3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&lt;jaT0463&gt;大きな扉をきしませて外に出る。</w:t>
      </w:r>
    </w:p>
    <w:p w14:paraId="339CAE94" w14:textId="3A4FA36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&lt;cnT0463&gt;我推开大</w:t>
      </w:r>
      <w:r w:rsidRPr="00514AC2">
        <w:rPr>
          <w:rFonts w:ascii="Microsoft YaHei" w:eastAsia="Microsoft YaHei" w:hAnsi="Microsoft YaHei" w:cs="Microsoft YaHei" w:hint="eastAsia"/>
          <w:lang w:eastAsia="zh-CN"/>
        </w:rPr>
        <w:t>门</w:t>
      </w:r>
      <w:del w:id="602" w:author="hhh0578" w:date="2020-04-29T01:22:00Z">
        <w:r w:rsidRPr="00514AC2" w:rsidDel="00C46318">
          <w:rPr>
            <w:rFonts w:ascii="ＭＳ ゴシック" w:eastAsia="ＭＳ ゴシック" w:hAnsi="ＭＳ ゴシック" w:cs="ＭＳ ゴシック" w:hint="eastAsia"/>
            <w:lang w:eastAsia="zh-CN"/>
          </w:rPr>
          <w:delText>了</w:delText>
        </w:r>
      </w:del>
      <w:r w:rsidRPr="00514AC2">
        <w:rPr>
          <w:rFonts w:ascii="ＭＳ ゴシック" w:eastAsia="ＭＳ ゴシック" w:hAnsi="ＭＳ ゴシック" w:cs="ＭＳ ゴシック" w:hint="eastAsia"/>
          <w:lang w:eastAsia="zh-CN"/>
        </w:rPr>
        <w:t>出</w:t>
      </w:r>
      <w:ins w:id="603" w:author="hhh0578" w:date="2020-04-29T01:22:00Z">
        <w:r w:rsidR="00C46318">
          <w:rPr>
            <w:rFonts w:ascii="DengXian" w:eastAsia="DengXian" w:hAnsi="DengXian" w:cs="ＭＳ ゴシック" w:hint="eastAsia"/>
            <w:lang w:eastAsia="zh-CN"/>
          </w:rPr>
          <w:t>了</w:t>
        </w:r>
      </w:ins>
      <w:r w:rsidRPr="00514AC2">
        <w:rPr>
          <w:rFonts w:ascii="ＭＳ ゴシック" w:eastAsia="ＭＳ ゴシック" w:hAnsi="ＭＳ ゴシック" w:cs="ＭＳ ゴシック" w:hint="eastAsia"/>
          <w:lang w:eastAsia="zh-CN"/>
        </w:rPr>
        <w:t>去。</w:t>
      </w:r>
    </w:p>
    <w:p w14:paraId="1CE22C13" w14:textId="77777777" w:rsidR="00514AC2" w:rsidRPr="00514AC2" w:rsidRDefault="00514AC2" w:rsidP="00514AC2">
      <w:pPr>
        <w:pStyle w:val="a3"/>
        <w:rPr>
          <w:rFonts w:ascii="ＭＳ ゴシック" w:eastAsia="ＭＳ ゴシック" w:hAnsi="ＭＳ ゴシック" w:cs="ＭＳ ゴシック"/>
          <w:lang w:eastAsia="zh-CN"/>
        </w:rPr>
      </w:pPr>
    </w:p>
    <w:p w14:paraId="2BC1933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3C3A902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&lt;jaT0464&gt;ここから出ると、いつも疲労感に襲われるのは気のせいだろうか。</w:t>
      </w:r>
    </w:p>
    <w:p w14:paraId="2DB9382E" w14:textId="76F10910"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&lt;cnT0464&gt;每次</w:t>
      </w:r>
      <w:del w:id="604" w:author="hhh0578" w:date="2020-04-29T01:24:00Z">
        <w:r w:rsidRPr="00514AC2" w:rsidDel="001C1445">
          <w:rPr>
            <w:rFonts w:ascii="DengXian" w:eastAsia="DengXian" w:hAnsi="DengXian" w:cs="ＭＳ ゴシック" w:hint="eastAsia"/>
            <w:lang w:eastAsia="zh-CN"/>
          </w:rPr>
          <w:delText>走出来</w:delText>
        </w:r>
      </w:del>
      <w:ins w:id="605" w:author="hhh0578" w:date="2020-04-29T01:24:00Z">
        <w:r w:rsidR="001C1445">
          <w:rPr>
            <w:rFonts w:ascii="DengXian" w:eastAsia="DengXian" w:hAnsi="DengXian" w:cs="ＭＳ ゴシック" w:hint="eastAsia"/>
            <w:lang w:eastAsia="zh-CN"/>
          </w:rPr>
          <w:t>离开</w:t>
        </w:r>
      </w:ins>
      <w:r w:rsidRPr="00514AC2">
        <w:rPr>
          <w:rFonts w:ascii="ＭＳ ゴシック" w:eastAsia="ＭＳ ゴシック" w:hAnsi="ＭＳ ゴシック" w:cs="ＭＳ ゴシック"/>
          <w:lang w:eastAsia="zh-CN"/>
        </w:rPr>
        <w:t>都感</w:t>
      </w:r>
      <w:r w:rsidRPr="00514AC2">
        <w:rPr>
          <w:rFonts w:ascii="Microsoft YaHei" w:eastAsia="Microsoft YaHei" w:hAnsi="Microsoft YaHei" w:cs="Microsoft YaHei" w:hint="eastAsia"/>
          <w:lang w:eastAsia="zh-CN"/>
        </w:rPr>
        <w:t>觉</w:t>
      </w:r>
      <w:r w:rsidRPr="00514AC2">
        <w:rPr>
          <w:rFonts w:ascii="ＭＳ ゴシック" w:eastAsia="ＭＳ ゴシック" w:hAnsi="ＭＳ ゴシック" w:cs="ＭＳ ゴシック" w:hint="eastAsia"/>
          <w:lang w:eastAsia="zh-CN"/>
        </w:rPr>
        <w:t>疲</w:t>
      </w:r>
      <w:r w:rsidRPr="00514AC2">
        <w:rPr>
          <w:rFonts w:ascii="Microsoft YaHei" w:eastAsia="Microsoft YaHei" w:hAnsi="Microsoft YaHei" w:cs="Microsoft YaHei" w:hint="eastAsia"/>
          <w:lang w:eastAsia="zh-CN"/>
        </w:rPr>
        <w:t>劳</w:t>
      </w:r>
      <w:r w:rsidRPr="00514AC2">
        <w:rPr>
          <w:rFonts w:ascii="ＭＳ ゴシック" w:eastAsia="ＭＳ ゴシック" w:hAnsi="ＭＳ ゴシック" w:cs="ＭＳ ゴシック" w:hint="eastAsia"/>
          <w:lang w:eastAsia="zh-CN"/>
        </w:rPr>
        <w:t>感遍布全身，</w:t>
      </w:r>
      <w:ins w:id="606" w:author="hhh0578" w:date="2020-04-29T01:24:00Z">
        <w:r w:rsidR="00AC3CFF">
          <w:rPr>
            <w:rFonts w:ascii="DengXian" w:eastAsia="DengXian" w:hAnsi="DengXian" w:cs="ＭＳ ゴシック" w:hint="eastAsia"/>
            <w:lang w:eastAsia="zh-CN"/>
          </w:rPr>
          <w:t>是</w:t>
        </w:r>
      </w:ins>
      <w:r w:rsidRPr="00514AC2">
        <w:rPr>
          <w:rFonts w:ascii="Microsoft YaHei" w:eastAsia="Microsoft YaHei" w:hAnsi="Microsoft YaHei" w:cs="Microsoft YaHei" w:hint="eastAsia"/>
          <w:lang w:eastAsia="zh-CN"/>
        </w:rPr>
        <w:t>错觉</w:t>
      </w:r>
      <w:r w:rsidRPr="00514AC2">
        <w:rPr>
          <w:rFonts w:ascii="ＭＳ ゴシック" w:eastAsia="ＭＳ ゴシック" w:hAnsi="ＭＳ ゴシック" w:cs="ＭＳ ゴシック" w:hint="eastAsia"/>
          <w:lang w:eastAsia="zh-CN"/>
        </w:rPr>
        <w:t>？</w:t>
      </w:r>
    </w:p>
    <w:p w14:paraId="35AD1AE6" w14:textId="77777777" w:rsidR="00514AC2" w:rsidRPr="00514AC2" w:rsidRDefault="00514AC2" w:rsidP="00514AC2">
      <w:pPr>
        <w:pStyle w:val="a3"/>
        <w:rPr>
          <w:rFonts w:ascii="ＭＳ ゴシック" w:eastAsia="ＭＳ ゴシック" w:hAnsi="ＭＳ ゴシック" w:cs="ＭＳ ゴシック"/>
          <w:lang w:eastAsia="zh-CN"/>
        </w:rPr>
      </w:pPr>
    </w:p>
    <w:p w14:paraId="4CEDA96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488583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&lt;jaT0465&gt;「……」</w:t>
      </w:r>
    </w:p>
    <w:p w14:paraId="0DAE00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&lt;cnT0465&gt;「……」</w:t>
      </w:r>
    </w:p>
    <w:p w14:paraId="67473E36" w14:textId="77777777" w:rsidR="00514AC2" w:rsidRPr="00514AC2" w:rsidRDefault="00514AC2" w:rsidP="00514AC2">
      <w:pPr>
        <w:pStyle w:val="a3"/>
        <w:rPr>
          <w:rFonts w:ascii="ＭＳ ゴシック" w:eastAsia="ＭＳ ゴシック" w:hAnsi="ＭＳ ゴシック" w:cs="ＭＳ ゴシック"/>
        </w:rPr>
      </w:pPr>
    </w:p>
    <w:p w14:paraId="332A8A1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20154F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&lt;jaT0466&gt;エステルさんは、俺のことを例外として扱うと言っていたけど。</w:t>
      </w:r>
    </w:p>
    <w:p w14:paraId="0825B784"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&lt;cnT0466&gt;艾斯蒂</w:t>
      </w:r>
      <w:r w:rsidRPr="00514AC2">
        <w:rPr>
          <w:rFonts w:ascii="Microsoft YaHei" w:eastAsia="Microsoft YaHei" w:hAnsi="Microsoft YaHei" w:cs="Microsoft YaHei" w:hint="eastAsia"/>
          <w:lang w:eastAsia="zh-CN"/>
        </w:rPr>
        <w:t>尔说</w:t>
      </w:r>
      <w:r w:rsidRPr="00514AC2">
        <w:rPr>
          <w:rFonts w:ascii="ＭＳ ゴシック" w:eastAsia="ＭＳ ゴシック" w:hAnsi="ＭＳ ゴシック" w:cs="ＭＳ ゴシック" w:hint="eastAsia"/>
          <w:lang w:eastAsia="zh-CN"/>
        </w:rPr>
        <w:t>把我当例外看待。</w:t>
      </w:r>
    </w:p>
    <w:p w14:paraId="29FDFB61" w14:textId="77777777" w:rsidR="00514AC2" w:rsidRPr="00514AC2" w:rsidRDefault="00514AC2" w:rsidP="00514AC2">
      <w:pPr>
        <w:pStyle w:val="a3"/>
        <w:rPr>
          <w:rFonts w:ascii="ＭＳ ゴシック" w:eastAsia="ＭＳ ゴシック" w:hAnsi="ＭＳ ゴシック" w:cs="ＭＳ ゴシック"/>
          <w:lang w:eastAsia="zh-CN"/>
        </w:rPr>
      </w:pPr>
    </w:p>
    <w:p w14:paraId="0FA17A1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40D5A85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&lt;jaT0467&gt;俺以外の地球人は今まで通りなわけで……</w:t>
      </w:r>
    </w:p>
    <w:p w14:paraId="5FA83450"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&lt;cnT0467&gt;我以外的地球人</w:t>
      </w:r>
      <w:r w:rsidRPr="00514AC2">
        <w:rPr>
          <w:rFonts w:ascii="Microsoft YaHei" w:eastAsia="Microsoft YaHei" w:hAnsi="Microsoft YaHei" w:cs="Microsoft YaHei" w:hint="eastAsia"/>
          <w:lang w:eastAsia="zh-CN"/>
        </w:rPr>
        <w:t>则</w:t>
      </w:r>
      <w:r w:rsidRPr="00514AC2">
        <w:rPr>
          <w:rFonts w:ascii="ＭＳ ゴシック" w:eastAsia="ＭＳ ゴシック" w:hAnsi="ＭＳ ゴシック" w:cs="ＭＳ ゴシック" w:hint="eastAsia"/>
          <w:lang w:eastAsia="zh-CN"/>
        </w:rPr>
        <w:t>一如既往</w:t>
      </w:r>
      <w:r w:rsidRPr="00514AC2">
        <w:rPr>
          <w:rFonts w:ascii="ＭＳ ゴシック" w:eastAsia="ＭＳ ゴシック" w:hAnsi="ＭＳ ゴシック" w:cs="ＭＳ ゴシック"/>
          <w:lang w:eastAsia="zh-CN"/>
        </w:rPr>
        <w:t>……</w:t>
      </w:r>
    </w:p>
    <w:p w14:paraId="52EBB847" w14:textId="77777777" w:rsidR="00514AC2" w:rsidRPr="00514AC2" w:rsidRDefault="00514AC2" w:rsidP="00514AC2">
      <w:pPr>
        <w:pStyle w:val="a3"/>
        <w:rPr>
          <w:rFonts w:ascii="ＭＳ ゴシック" w:eastAsia="ＭＳ ゴシック" w:hAnsi="ＭＳ ゴシック" w:cs="ＭＳ ゴシック"/>
          <w:lang w:eastAsia="zh-CN"/>
        </w:rPr>
      </w:pPr>
    </w:p>
    <w:p w14:paraId="380966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B9F5D1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&lt;jaT0468&gt;こんなことで見学ツアーを成功させることができるのだろうか。</w:t>
      </w:r>
    </w:p>
    <w:p w14:paraId="0BC26305" w14:textId="5EE7019E"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lastRenderedPageBreak/>
        <w:t>&lt;cnT0468&gt;</w:t>
      </w:r>
      <w:r w:rsidRPr="00514AC2">
        <w:rPr>
          <w:rFonts w:ascii="Microsoft YaHei" w:eastAsia="Microsoft YaHei" w:hAnsi="Microsoft YaHei" w:cs="Microsoft YaHei" w:hint="eastAsia"/>
          <w:lang w:eastAsia="zh-CN"/>
        </w:rPr>
        <w:t>这</w:t>
      </w:r>
      <w:r w:rsidRPr="00514AC2">
        <w:rPr>
          <w:rFonts w:ascii="ＭＳ ゴシック" w:eastAsia="ＭＳ ゴシック" w:hAnsi="ＭＳ ゴシック" w:cs="ＭＳ ゴシック" w:hint="eastAsia"/>
          <w:lang w:eastAsia="zh-CN"/>
        </w:rPr>
        <w:t>种</w:t>
      </w:r>
      <w:ins w:id="607" w:author="hhh0578" w:date="2020-04-29T01:28:00Z">
        <w:r w:rsidR="00FE0ED8">
          <w:rPr>
            <w:rFonts w:ascii="ＭＳ ゴシック" w:eastAsia="DengXian" w:hAnsi="ＭＳ ゴシック" w:cs="ＭＳ ゴシック" w:hint="eastAsia"/>
            <w:lang w:eastAsia="zh-CN"/>
          </w:rPr>
          <w:t>心态</w:t>
        </w:r>
      </w:ins>
      <w:del w:id="608" w:author="hhh0578" w:date="2020-04-29T01:28:00Z">
        <w:r w:rsidRPr="00514AC2" w:rsidDel="00FE0ED8">
          <w:rPr>
            <w:rFonts w:ascii="ＭＳ ゴシック" w:eastAsia="ＭＳ ゴシック" w:hAnsi="ＭＳ ゴシック" w:cs="ＭＳ ゴシック" w:hint="eastAsia"/>
            <w:lang w:eastAsia="zh-CN"/>
          </w:rPr>
          <w:delText>情况下</w:delText>
        </w:r>
      </w:del>
      <w:ins w:id="609" w:author="hhh0578" w:date="2020-04-29T01:28:00Z">
        <w:r w:rsidR="00FE0ED8">
          <w:rPr>
            <w:rFonts w:ascii="ＭＳ ゴシック" w:eastAsia="DengXian" w:hAnsi="ＭＳ ゴシック" w:cs="ＭＳ ゴシック" w:hint="eastAsia"/>
            <w:lang w:eastAsia="zh-CN"/>
          </w:rPr>
          <w:t>参观</w:t>
        </w:r>
      </w:ins>
      <w:del w:id="610" w:author="hhh0578" w:date="2020-04-29T01:28:00Z">
        <w:r w:rsidRPr="00514AC2" w:rsidDel="00FE0ED8">
          <w:rPr>
            <w:rFonts w:ascii="Microsoft YaHei" w:eastAsia="Microsoft YaHei" w:hAnsi="Microsoft YaHei" w:cs="Microsoft YaHei" w:hint="eastAsia"/>
            <w:lang w:eastAsia="zh-CN"/>
          </w:rPr>
          <w:delText>见</w:delText>
        </w:r>
        <w:r w:rsidRPr="00514AC2" w:rsidDel="00FE0ED8">
          <w:rPr>
            <w:rFonts w:ascii="ＭＳ ゴシック" w:eastAsia="ＭＳ ゴシック" w:hAnsi="ＭＳ ゴシック" w:cs="ＭＳ ゴシック" w:hint="eastAsia"/>
            <w:lang w:eastAsia="zh-CN"/>
          </w:rPr>
          <w:delText>学</w:delText>
        </w:r>
      </w:del>
      <w:r w:rsidRPr="00514AC2">
        <w:rPr>
          <w:rFonts w:ascii="ＭＳ ゴシック" w:eastAsia="ＭＳ ゴシック" w:hAnsi="ＭＳ ゴシック" w:cs="ＭＳ ゴシック" w:hint="eastAsia"/>
          <w:lang w:eastAsia="zh-CN"/>
        </w:rPr>
        <w:t>活</w:t>
      </w:r>
      <w:r w:rsidRPr="00514AC2">
        <w:rPr>
          <w:rFonts w:ascii="Microsoft YaHei" w:eastAsia="Microsoft YaHei" w:hAnsi="Microsoft YaHei" w:cs="Microsoft YaHei" w:hint="eastAsia"/>
          <w:lang w:eastAsia="zh-CN"/>
        </w:rPr>
        <w:t>动</w:t>
      </w:r>
      <w:ins w:id="611" w:author="hhh0578" w:date="2020-04-29T01:28:00Z">
        <w:r w:rsidR="00B6338A">
          <w:rPr>
            <w:rFonts w:ascii="Microsoft YaHei" w:eastAsia="Microsoft YaHei" w:hAnsi="Microsoft YaHei" w:cs="Microsoft YaHei" w:hint="eastAsia"/>
            <w:lang w:eastAsia="zh-CN"/>
          </w:rPr>
          <w:t>成功得了吗</w:t>
        </w:r>
      </w:ins>
      <w:del w:id="612" w:author="hhh0578" w:date="2020-04-29T01:28:00Z">
        <w:r w:rsidRPr="00514AC2" w:rsidDel="00B6338A">
          <w:rPr>
            <w:rFonts w:ascii="Microsoft YaHei" w:eastAsia="Microsoft YaHei" w:hAnsi="Microsoft YaHei" w:cs="Microsoft YaHei" w:hint="eastAsia"/>
            <w:lang w:eastAsia="zh-CN"/>
          </w:rPr>
          <w:delText>还</w:delText>
        </w:r>
        <w:r w:rsidRPr="00514AC2" w:rsidDel="00B6338A">
          <w:rPr>
            <w:rFonts w:ascii="ＭＳ ゴシック" w:eastAsia="ＭＳ ゴシック" w:hAnsi="ＭＳ ゴシック" w:cs="ＭＳ ゴシック" w:hint="eastAsia"/>
            <w:lang w:eastAsia="zh-CN"/>
          </w:rPr>
          <w:delText>能成功</w:delText>
        </w:r>
        <w:r w:rsidRPr="00514AC2" w:rsidDel="00B6338A">
          <w:rPr>
            <w:rFonts w:ascii="Microsoft YaHei" w:eastAsia="Microsoft YaHei" w:hAnsi="Microsoft YaHei" w:cs="Microsoft YaHei" w:hint="eastAsia"/>
            <w:lang w:eastAsia="zh-CN"/>
          </w:rPr>
          <w:delText>吗</w:delText>
        </w:r>
      </w:del>
      <w:r w:rsidRPr="00514AC2">
        <w:rPr>
          <w:rFonts w:ascii="ＭＳ ゴシック" w:eastAsia="ＭＳ ゴシック" w:hAnsi="ＭＳ ゴシック" w:cs="ＭＳ ゴシック"/>
          <w:lang w:eastAsia="zh-CN"/>
        </w:rPr>
        <w:t>……</w:t>
      </w:r>
    </w:p>
    <w:p w14:paraId="3B5D6460" w14:textId="77777777" w:rsidR="00514AC2" w:rsidRPr="00514AC2" w:rsidRDefault="00514AC2" w:rsidP="00514AC2">
      <w:pPr>
        <w:pStyle w:val="a3"/>
        <w:rPr>
          <w:rFonts w:ascii="ＭＳ ゴシック" w:eastAsia="ＭＳ ゴシック" w:hAnsi="ＭＳ ゴシック" w:cs="ＭＳ ゴシック"/>
          <w:lang w:eastAsia="zh-CN"/>
        </w:rPr>
      </w:pPr>
    </w:p>
    <w:p w14:paraId="08E07B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6E0B36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&lt;jaT0469&gt;少しずつでも、エステルさんが変わってくれれば言うことないのだが。</w:t>
      </w:r>
    </w:p>
    <w:p w14:paraId="154F270D" w14:textId="552193FF"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&lt;cnT0469&gt;</w:t>
      </w:r>
      <w:del w:id="613" w:author="hhh0578" w:date="2020-04-29T01:28:00Z">
        <w:r w:rsidRPr="00514AC2" w:rsidDel="00C25D44">
          <w:rPr>
            <w:rFonts w:ascii="DengXian" w:eastAsia="DengXian" w:hAnsi="DengXian" w:cs="ＭＳ ゴシック" w:hint="eastAsia"/>
            <w:lang w:eastAsia="zh-CN"/>
          </w:rPr>
          <w:delText>少しずつでも、エステルさんが変わってくれれば言うことないのだが</w:delText>
        </w:r>
      </w:del>
      <w:ins w:id="614" w:author="hhh0578" w:date="2020-04-29T01:30:00Z">
        <w:r w:rsidR="00F07B2E">
          <w:rPr>
            <w:rFonts w:ascii="DengXian" w:eastAsia="DengXian" w:hAnsi="DengXian" w:cs="ＭＳ ゴシック" w:hint="eastAsia"/>
            <w:lang w:eastAsia="zh-CN"/>
          </w:rPr>
          <w:t>不过，</w:t>
        </w:r>
      </w:ins>
      <w:ins w:id="615" w:author="hhh0578" w:date="2020-04-29T01:28:00Z">
        <w:r w:rsidR="00C25D44">
          <w:rPr>
            <w:rFonts w:ascii="DengXian" w:eastAsia="DengXian" w:hAnsi="DengXian" w:cs="ＭＳ ゴシック" w:hint="eastAsia"/>
            <w:lang w:eastAsia="zh-CN"/>
          </w:rPr>
          <w:t>如果艾丝蒂尔能</w:t>
        </w:r>
      </w:ins>
      <w:ins w:id="616" w:author="hhh0578" w:date="2020-04-29T01:30:00Z">
        <w:r w:rsidR="00C25D44">
          <w:rPr>
            <w:rFonts w:ascii="DengXian" w:eastAsia="DengXian" w:hAnsi="DengXian" w:cs="ＭＳ ゴシック" w:hint="eastAsia"/>
            <w:lang w:eastAsia="zh-CN"/>
          </w:rPr>
          <w:t>一点点改变的话倒是也好</w:t>
        </w:r>
      </w:ins>
      <w:r w:rsidRPr="00514AC2">
        <w:rPr>
          <w:rFonts w:ascii="ＭＳ ゴシック" w:eastAsia="ＭＳ ゴシック" w:hAnsi="ＭＳ ゴシック" w:cs="ＭＳ ゴシック"/>
          <w:lang w:eastAsia="zh-CN"/>
        </w:rPr>
        <w:t>。</w:t>
      </w:r>
    </w:p>
    <w:p w14:paraId="1899CCC8" w14:textId="77777777" w:rsidR="00514AC2" w:rsidRPr="00514AC2" w:rsidRDefault="00514AC2" w:rsidP="00514AC2">
      <w:pPr>
        <w:pStyle w:val="a3"/>
        <w:rPr>
          <w:rFonts w:ascii="ＭＳ ゴシック" w:eastAsia="ＭＳ ゴシック" w:hAnsi="ＭＳ ゴシック" w:cs="ＭＳ ゴシック"/>
          <w:lang w:eastAsia="zh-CN"/>
        </w:rPr>
      </w:pPr>
    </w:p>
    <w:p w14:paraId="5F51CAD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【達哉】</w:t>
      </w:r>
    </w:p>
    <w:p w14:paraId="5FDF0D5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&lt;jaT0470&gt;「……？」</w:t>
      </w:r>
    </w:p>
    <w:p w14:paraId="0B10ADA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&lt;cnT0470&gt;「……？」</w:t>
      </w:r>
    </w:p>
    <w:p w14:paraId="19E1FB91" w14:textId="77777777" w:rsidR="00514AC2" w:rsidRPr="00514AC2" w:rsidRDefault="00514AC2" w:rsidP="00514AC2">
      <w:pPr>
        <w:pStyle w:val="a3"/>
        <w:rPr>
          <w:rFonts w:ascii="ＭＳ ゴシック" w:eastAsia="ＭＳ ゴシック" w:hAnsi="ＭＳ ゴシック" w:cs="ＭＳ ゴシック"/>
        </w:rPr>
      </w:pPr>
    </w:p>
    <w:p w14:paraId="0D7CA9B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2889D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&lt;jaT0471&gt;ふと、男性が回廊から礼拝堂の建物を見ていることに気がついた。</w:t>
      </w:r>
    </w:p>
    <w:p w14:paraId="4E003920" w14:textId="3B6520F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&lt;cnT0471&gt;</w:t>
      </w:r>
      <w:ins w:id="617" w:author="hhh0578" w:date="2020-04-29T01:30:00Z">
        <w:r w:rsidR="00A34647">
          <w:rPr>
            <w:rFonts w:ascii="DengXian" w:eastAsia="DengXian" w:hAnsi="DengXian" w:cs="ＭＳ ゴシック" w:hint="eastAsia"/>
            <w:lang w:eastAsia="zh-CN"/>
          </w:rPr>
          <w:t>我</w:t>
        </w:r>
      </w:ins>
      <w:r w:rsidRPr="00514AC2">
        <w:rPr>
          <w:rFonts w:ascii="ＭＳ ゴシック" w:eastAsia="ＭＳ ゴシック" w:hAnsi="ＭＳ ゴシック" w:cs="ＭＳ ゴシック"/>
          <w:lang w:eastAsia="zh-CN"/>
        </w:rPr>
        <w:t>突然</w:t>
      </w:r>
      <w:r w:rsidRPr="00514AC2">
        <w:rPr>
          <w:rFonts w:ascii="Microsoft YaHei" w:eastAsia="Microsoft YaHei" w:hAnsi="Microsoft YaHei" w:cs="Microsoft YaHei" w:hint="eastAsia"/>
          <w:lang w:eastAsia="zh-CN"/>
        </w:rPr>
        <w:t>发觉</w:t>
      </w:r>
      <w:r w:rsidRPr="00514AC2">
        <w:rPr>
          <w:rFonts w:ascii="ＭＳ ゴシック" w:eastAsia="ＭＳ ゴシック" w:hAnsi="ＭＳ ゴシック" w:cs="ＭＳ ゴシック" w:hint="eastAsia"/>
          <w:lang w:eastAsia="zh-CN"/>
        </w:rPr>
        <w:t>有位男性在走廊上看着礼拜堂。</w:t>
      </w:r>
    </w:p>
    <w:p w14:paraId="799C676D" w14:textId="77777777" w:rsidR="00514AC2" w:rsidRPr="00514AC2" w:rsidRDefault="00514AC2" w:rsidP="00514AC2">
      <w:pPr>
        <w:pStyle w:val="a3"/>
        <w:rPr>
          <w:rFonts w:ascii="ＭＳ ゴシック" w:eastAsia="ＭＳ ゴシック" w:hAnsi="ＭＳ ゴシック" w:cs="ＭＳ ゴシック"/>
          <w:lang w:eastAsia="zh-CN"/>
        </w:rPr>
      </w:pPr>
    </w:p>
    <w:p w14:paraId="0038B98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1B3276D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&lt;jaT0472&gt;あの人は……</w:t>
      </w:r>
    </w:p>
    <w:p w14:paraId="7A05E72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&lt;cnT0472&gt;那个人是……</w:t>
      </w:r>
    </w:p>
    <w:p w14:paraId="4F82A61A" w14:textId="77777777" w:rsidR="00514AC2" w:rsidRPr="00514AC2" w:rsidRDefault="00514AC2" w:rsidP="00514AC2">
      <w:pPr>
        <w:pStyle w:val="a3"/>
        <w:rPr>
          <w:rFonts w:ascii="ＭＳ ゴシック" w:eastAsia="ＭＳ ゴシック" w:hAnsi="ＭＳ ゴシック" w:cs="ＭＳ ゴシック"/>
        </w:rPr>
      </w:pPr>
    </w:p>
    <w:p w14:paraId="622B1DE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2B279E7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&lt;jaT0473&gt;以前、ここで会ったような？</w:t>
      </w:r>
    </w:p>
    <w:p w14:paraId="29F7B3EB" w14:textId="28A2B893"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&lt;cnT0473&gt;</w:t>
      </w:r>
      <w:proofErr w:type="gramStart"/>
      <w:r w:rsidRPr="00514AC2">
        <w:rPr>
          <w:rFonts w:ascii="ＭＳ ゴシック" w:eastAsia="ＭＳ ゴシック" w:hAnsi="ＭＳ ゴシック" w:cs="ＭＳ ゴシック"/>
          <w:lang w:eastAsia="zh-CN"/>
        </w:rPr>
        <w:t>好像</w:t>
      </w:r>
      <w:ins w:id="618" w:author="hhh0578" w:date="2020-04-29T01:30:00Z">
        <w:r w:rsidR="00A34647">
          <w:rPr>
            <w:rFonts w:ascii="DengXian" w:eastAsia="DengXian" w:hAnsi="DengXian" w:cs="ＭＳ ゴシック" w:hint="eastAsia"/>
            <w:lang w:eastAsia="zh-CN"/>
          </w:rPr>
          <w:t>好像</w:t>
        </w:r>
        <w:proofErr w:type="gramEnd"/>
        <w:r w:rsidR="00A34647">
          <w:rPr>
            <w:rFonts w:ascii="DengXian" w:eastAsia="DengXian" w:hAnsi="DengXian" w:cs="ＭＳ ゴシック" w:hint="eastAsia"/>
            <w:lang w:eastAsia="zh-CN"/>
          </w:rPr>
          <w:t>在这碰见</w:t>
        </w:r>
        <w:r w:rsidR="00A34647">
          <w:rPr>
            <w:rFonts w:ascii="Microsoft YaHei" w:eastAsia="Microsoft YaHei" w:hAnsi="Microsoft YaHei" w:cs="Microsoft YaHei" w:hint="eastAsia"/>
            <w:lang w:eastAsia="zh-CN"/>
          </w:rPr>
          <w:t>过</w:t>
        </w:r>
      </w:ins>
      <w:del w:id="619" w:author="hhh0578" w:date="2020-04-29T01:30:00Z">
        <w:r w:rsidRPr="00514AC2" w:rsidDel="00A34647">
          <w:rPr>
            <w:rFonts w:ascii="ＭＳ ゴシック" w:eastAsia="ＭＳ ゴシック" w:hAnsi="ＭＳ ゴシック" w:cs="ＭＳ ゴシック"/>
            <w:lang w:eastAsia="zh-CN"/>
          </w:rPr>
          <w:delText>以前在</w:delText>
        </w:r>
        <w:r w:rsidRPr="00514AC2" w:rsidDel="00A34647">
          <w:rPr>
            <w:rFonts w:ascii="Microsoft YaHei" w:eastAsia="Microsoft YaHei" w:hAnsi="Microsoft YaHei" w:cs="Microsoft YaHei" w:hint="eastAsia"/>
            <w:lang w:eastAsia="zh-CN"/>
          </w:rPr>
          <w:delText>这</w:delText>
        </w:r>
        <w:r w:rsidRPr="00514AC2" w:rsidDel="00A34647">
          <w:rPr>
            <w:rFonts w:ascii="ＭＳ ゴシック" w:eastAsia="ＭＳ ゴシック" w:hAnsi="ＭＳ ゴシック" w:cs="ＭＳ ゴシック" w:hint="eastAsia"/>
            <w:lang w:eastAsia="zh-CN"/>
          </w:rPr>
          <w:delText>里</w:delText>
        </w:r>
        <w:r w:rsidRPr="00514AC2" w:rsidDel="00A34647">
          <w:rPr>
            <w:rFonts w:ascii="Microsoft YaHei" w:eastAsia="Microsoft YaHei" w:hAnsi="Microsoft YaHei" w:cs="Microsoft YaHei" w:hint="eastAsia"/>
            <w:lang w:eastAsia="zh-CN"/>
          </w:rPr>
          <w:delText>见过</w:delText>
        </w:r>
      </w:del>
      <w:r w:rsidRPr="00514AC2">
        <w:rPr>
          <w:rFonts w:ascii="ＭＳ ゴシック" w:eastAsia="ＭＳ ゴシック" w:hAnsi="ＭＳ ゴシック" w:cs="ＭＳ ゴシック" w:hint="eastAsia"/>
          <w:lang w:eastAsia="zh-CN"/>
        </w:rPr>
        <w:t>？</w:t>
      </w:r>
    </w:p>
    <w:p w14:paraId="1EBE130B" w14:textId="77777777" w:rsidR="00514AC2" w:rsidRPr="00514AC2" w:rsidRDefault="00514AC2" w:rsidP="00514AC2">
      <w:pPr>
        <w:pStyle w:val="a3"/>
        <w:rPr>
          <w:rFonts w:ascii="ＭＳ ゴシック" w:eastAsia="ＭＳ ゴシック" w:hAnsi="ＭＳ ゴシック" w:cs="ＭＳ ゴシック"/>
          <w:lang w:eastAsia="zh-CN"/>
        </w:rPr>
      </w:pPr>
    </w:p>
    <w:p w14:paraId="7CED4A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 【男性】</w:t>
      </w:r>
    </w:p>
    <w:p w14:paraId="3644E2D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&lt;jaT0474&gt;「……」</w:t>
      </w:r>
    </w:p>
    <w:p w14:paraId="0BBE46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&lt;cnT0474&gt;「……」</w:t>
      </w:r>
    </w:p>
    <w:p w14:paraId="1DA9C053" w14:textId="77777777" w:rsidR="00514AC2" w:rsidRPr="00514AC2" w:rsidRDefault="00514AC2" w:rsidP="00514AC2">
      <w:pPr>
        <w:pStyle w:val="a3"/>
        <w:rPr>
          <w:rFonts w:ascii="ＭＳ ゴシック" w:eastAsia="ＭＳ ゴシック" w:hAnsi="ＭＳ ゴシック" w:cs="ＭＳ ゴシック"/>
        </w:rPr>
      </w:pPr>
    </w:p>
    <w:p w14:paraId="1443FE7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0F857A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&lt;jaT0475&gt;男性は、俺の存在に気づいたのか気づかないのか、すっと礼拝堂の敷地から出て行った。</w:t>
      </w:r>
    </w:p>
    <w:p w14:paraId="0EC73825" w14:textId="76C29E49"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&lt;cnT0475&gt;</w:t>
      </w:r>
      <w:del w:id="620" w:author="hhh0578" w:date="2020-04-29T01:30:00Z">
        <w:r w:rsidRPr="00514AC2" w:rsidDel="00D056DB">
          <w:rPr>
            <w:rFonts w:ascii="Microsoft YaHei" w:eastAsia="Microsoft YaHei" w:hAnsi="Microsoft YaHei" w:cs="Microsoft YaHei" w:hint="eastAsia"/>
            <w:lang w:eastAsia="zh-CN"/>
          </w:rPr>
          <w:delText>还</w:delText>
        </w:r>
        <w:r w:rsidRPr="00514AC2" w:rsidDel="00D056DB">
          <w:rPr>
            <w:rFonts w:ascii="ＭＳ ゴシック" w:eastAsia="ＭＳ ゴシック" w:hAnsi="ＭＳ ゴシック" w:cs="ＭＳ ゴシック" w:hint="eastAsia"/>
            <w:lang w:eastAsia="zh-CN"/>
          </w:rPr>
          <w:delText>不清楚</w:delText>
        </w:r>
      </w:del>
      <w:ins w:id="621" w:author="hhh0578" w:date="2020-04-29T01:30:00Z">
        <w:r w:rsidR="00D056DB">
          <w:rPr>
            <w:rFonts w:ascii="DengXian" w:eastAsia="DengXian" w:hAnsi="DengXian" w:cs="ＭＳ ゴシック" w:hint="eastAsia"/>
            <w:lang w:eastAsia="zh-CN"/>
          </w:rPr>
          <w:t>也不知道</w:t>
        </w:r>
      </w:ins>
      <w:r w:rsidRPr="00514AC2">
        <w:rPr>
          <w:rFonts w:ascii="ＭＳ ゴシック" w:eastAsia="ＭＳ ゴシック" w:hAnsi="ＭＳ ゴシック" w:cs="ＭＳ ゴシック" w:hint="eastAsia"/>
          <w:lang w:eastAsia="zh-CN"/>
        </w:rPr>
        <w:t>男性</w:t>
      </w:r>
      <w:del w:id="622" w:author="hhh0578" w:date="2020-04-29T01:31:00Z">
        <w:r w:rsidRPr="00514AC2" w:rsidDel="00D056DB">
          <w:rPr>
            <w:rFonts w:ascii="DengXian" w:eastAsia="DengXian" w:hAnsi="DengXian" w:cs="ＭＳ ゴシック" w:hint="eastAsia"/>
            <w:lang w:eastAsia="zh-CN"/>
          </w:rPr>
          <w:delText>是不是</w:delText>
        </w:r>
      </w:del>
      <w:ins w:id="623" w:author="hhh0578" w:date="2020-04-29T01:31:00Z">
        <w:r w:rsidR="00D056DB">
          <w:rPr>
            <w:rFonts w:ascii="DengXian" w:eastAsia="DengXian" w:hAnsi="DengXian" w:cs="ＭＳ ゴシック" w:hint="eastAsia"/>
            <w:lang w:eastAsia="zh-CN"/>
          </w:rPr>
          <w:t>是否有注意到我</w:t>
        </w:r>
      </w:ins>
      <w:del w:id="624" w:author="hhh0578" w:date="2020-04-29T01:31:00Z">
        <w:r w:rsidRPr="00514AC2" w:rsidDel="00D056DB">
          <w:rPr>
            <w:rFonts w:ascii="ＭＳ ゴシック" w:eastAsia="ＭＳ ゴシック" w:hAnsi="ＭＳ ゴシック" w:cs="ＭＳ ゴシック" w:hint="eastAsia"/>
            <w:lang w:eastAsia="zh-CN"/>
          </w:rPr>
          <w:delText>察</w:delText>
        </w:r>
        <w:r w:rsidRPr="00514AC2" w:rsidDel="00D056DB">
          <w:rPr>
            <w:rFonts w:ascii="Microsoft YaHei" w:eastAsia="Microsoft YaHei" w:hAnsi="Microsoft YaHei" w:cs="Microsoft YaHei" w:hint="eastAsia"/>
            <w:lang w:eastAsia="zh-CN"/>
          </w:rPr>
          <w:delText>觉</w:delText>
        </w:r>
        <w:r w:rsidRPr="00514AC2" w:rsidDel="00D056DB">
          <w:rPr>
            <w:rFonts w:ascii="ＭＳ ゴシック" w:eastAsia="ＭＳ ゴシック" w:hAnsi="ＭＳ ゴシック" w:cs="ＭＳ ゴシック" w:hint="eastAsia"/>
            <w:lang w:eastAsia="zh-CN"/>
          </w:rPr>
          <w:delText>到了我的存在</w:delText>
        </w:r>
      </w:del>
      <w:r w:rsidRPr="00514AC2">
        <w:rPr>
          <w:rFonts w:ascii="ＭＳ ゴシック" w:eastAsia="ＭＳ ゴシック" w:hAnsi="ＭＳ ゴシック" w:cs="ＭＳ ゴシック" w:hint="eastAsia"/>
          <w:lang w:eastAsia="zh-CN"/>
        </w:rPr>
        <w:t>，</w:t>
      </w:r>
      <w:ins w:id="625" w:author="hhh0578" w:date="2020-04-29T01:31:00Z">
        <w:r w:rsidR="007C36CC">
          <w:rPr>
            <w:rFonts w:ascii="DengXian" w:eastAsia="DengXian" w:hAnsi="DengXian" w:cs="ＭＳ ゴシック" w:hint="eastAsia"/>
            <w:lang w:eastAsia="zh-CN"/>
          </w:rPr>
          <w:t>只见他</w:t>
        </w:r>
      </w:ins>
      <w:r w:rsidRPr="00514AC2">
        <w:rPr>
          <w:rFonts w:ascii="ＭＳ ゴシック" w:eastAsia="ＭＳ ゴシック" w:hAnsi="ＭＳ ゴシック" w:cs="ＭＳ ゴシック" w:hint="eastAsia"/>
          <w:lang w:eastAsia="zh-CN"/>
        </w:rPr>
        <w:t>径直走出礼拜堂区域。</w:t>
      </w:r>
    </w:p>
    <w:p w14:paraId="0BC19E57" w14:textId="77777777" w:rsidR="00514AC2" w:rsidRPr="00514AC2" w:rsidRDefault="00514AC2" w:rsidP="00514AC2">
      <w:pPr>
        <w:pStyle w:val="a3"/>
        <w:rPr>
          <w:rFonts w:ascii="ＭＳ ゴシック" w:eastAsia="ＭＳ ゴシック" w:hAnsi="ＭＳ ゴシック" w:cs="ＭＳ ゴシック"/>
          <w:lang w:eastAsia="zh-CN"/>
        </w:rPr>
      </w:pPr>
    </w:p>
    <w:p w14:paraId="1DE41A3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52CF7D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&lt;jaT0476&gt;礼拝堂になんか用事があるのだろうか？</w:t>
      </w:r>
    </w:p>
    <w:p w14:paraId="7D10CA43" w14:textId="77777777"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&lt;cnT0476&gt;来礼拜堂是有什么事</w:t>
      </w:r>
      <w:r w:rsidRPr="00514AC2">
        <w:rPr>
          <w:rFonts w:ascii="Microsoft YaHei" w:eastAsia="Microsoft YaHei" w:hAnsi="Microsoft YaHei" w:cs="Microsoft YaHei" w:hint="eastAsia"/>
          <w:lang w:eastAsia="zh-CN"/>
        </w:rPr>
        <w:t>吗</w:t>
      </w:r>
      <w:r w:rsidRPr="00514AC2">
        <w:rPr>
          <w:rFonts w:ascii="ＭＳ ゴシック" w:eastAsia="ＭＳ ゴシック" w:hAnsi="ＭＳ ゴシック" w:cs="ＭＳ ゴシック" w:hint="eastAsia"/>
          <w:lang w:eastAsia="zh-CN"/>
        </w:rPr>
        <w:t>？</w:t>
      </w:r>
    </w:p>
    <w:p w14:paraId="082C5B16" w14:textId="77777777" w:rsidR="00514AC2" w:rsidRPr="00514AC2" w:rsidRDefault="00514AC2" w:rsidP="00514AC2">
      <w:pPr>
        <w:pStyle w:val="a3"/>
        <w:rPr>
          <w:rFonts w:ascii="ＭＳ ゴシック" w:eastAsia="ＭＳ ゴシック" w:hAnsi="ＭＳ ゴシック" w:cs="ＭＳ ゴシック"/>
          <w:lang w:eastAsia="zh-CN"/>
        </w:rPr>
      </w:pPr>
    </w:p>
    <w:p w14:paraId="28AF207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//TEXT</w:t>
      </w:r>
    </w:p>
    <w:p w14:paraId="617CC43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&lt;jaT0477&gt;ぼんやりと考えながら、俺は礼拝堂を後にした。</w:t>
      </w:r>
    </w:p>
    <w:p w14:paraId="0A80C6DB" w14:textId="40D0B3F2" w:rsidR="00514AC2" w:rsidRPr="00514AC2" w:rsidRDefault="00514AC2" w:rsidP="00514AC2">
      <w:pPr>
        <w:pStyle w:val="a3"/>
        <w:rPr>
          <w:rFonts w:ascii="ＭＳ ゴシック" w:eastAsia="ＭＳ ゴシック" w:hAnsi="ＭＳ ゴシック" w:cs="ＭＳ ゴシック"/>
          <w:lang w:eastAsia="zh-CN"/>
        </w:rPr>
      </w:pPr>
      <w:r w:rsidRPr="00514AC2">
        <w:rPr>
          <w:rFonts w:ascii="ＭＳ ゴシック" w:eastAsia="ＭＳ ゴシック" w:hAnsi="ＭＳ ゴシック" w:cs="ＭＳ ゴシック"/>
          <w:lang w:eastAsia="zh-CN"/>
        </w:rPr>
        <w:t>&lt;cnT0477&gt;我</w:t>
      </w:r>
      <w:del w:id="626" w:author="hhh0578" w:date="2020-04-29T01:31:00Z">
        <w:r w:rsidRPr="00514AC2" w:rsidDel="00313FE7">
          <w:rPr>
            <w:rFonts w:ascii="DengXian" w:eastAsia="DengXian" w:hAnsi="DengXian" w:cs="ＭＳ ゴシック" w:hint="eastAsia"/>
            <w:lang w:eastAsia="zh-CN"/>
          </w:rPr>
          <w:delText>思考着的同</w:delText>
        </w:r>
        <w:r w:rsidRPr="00514AC2" w:rsidDel="00313FE7">
          <w:rPr>
            <w:rFonts w:ascii="Microsoft YaHei" w:eastAsia="Microsoft YaHei" w:hAnsi="Microsoft YaHei" w:cs="Microsoft YaHei" w:hint="eastAsia"/>
            <w:lang w:eastAsia="zh-CN"/>
          </w:rPr>
          <w:delText>时</w:delText>
        </w:r>
        <w:r w:rsidRPr="00514AC2" w:rsidDel="00313FE7">
          <w:rPr>
            <w:rFonts w:ascii="DengXian" w:eastAsia="DengXian" w:hAnsi="DengXian" w:cs="ＭＳ ゴシック" w:hint="eastAsia"/>
            <w:lang w:eastAsia="zh-CN"/>
          </w:rPr>
          <w:delText>也</w:delText>
        </w:r>
      </w:del>
      <w:ins w:id="627" w:author="hhh0578" w:date="2020-04-29T01:31:00Z">
        <w:r w:rsidR="00313FE7">
          <w:rPr>
            <w:rFonts w:ascii="DengXian" w:eastAsia="DengXian" w:hAnsi="DengXian" w:cs="ＭＳ ゴシック" w:hint="eastAsia"/>
            <w:lang w:eastAsia="zh-CN"/>
          </w:rPr>
          <w:t>疑惑着</w:t>
        </w:r>
      </w:ins>
      <w:r w:rsidRPr="00514AC2">
        <w:rPr>
          <w:rFonts w:ascii="ＭＳ ゴシック" w:eastAsia="ＭＳ ゴシック" w:hAnsi="ＭＳ ゴシック" w:cs="ＭＳ ゴシック" w:hint="eastAsia"/>
          <w:lang w:eastAsia="zh-CN"/>
        </w:rPr>
        <w:t>离开了礼拜堂。</w:t>
      </w:r>
    </w:p>
    <w:p w14:paraId="0959749D" w14:textId="77777777" w:rsidR="00514AC2" w:rsidRPr="00514AC2" w:rsidRDefault="00514AC2" w:rsidP="00514AC2">
      <w:pPr>
        <w:pStyle w:val="a3"/>
        <w:rPr>
          <w:rFonts w:ascii="ＭＳ ゴシック" w:eastAsia="ＭＳ ゴシック" w:hAnsi="ＭＳ ゴシック" w:cs="ＭＳ ゴシック"/>
          <w:lang w:eastAsia="zh-CN"/>
        </w:rPr>
      </w:pPr>
    </w:p>
    <w:p w14:paraId="47DB4F3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w:t>
      </w:r>
    </w:p>
    <w:p w14:paraId="437B33A5" w14:textId="77777777" w:rsidR="00514AC2" w:rsidRPr="00514AC2" w:rsidRDefault="00514AC2" w:rsidP="00514AC2">
      <w:pPr>
        <w:pStyle w:val="a3"/>
        <w:rPr>
          <w:rFonts w:ascii="ＭＳ ゴシック" w:eastAsia="ＭＳ ゴシック" w:hAnsi="ＭＳ ゴシック" w:cs="ＭＳ ゴシック"/>
        </w:rPr>
      </w:pPr>
    </w:p>
    <w:p w14:paraId="6879170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87582C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&lt;jaZ0001&gt;yak11050.bss</w:t>
      </w:r>
    </w:p>
    <w:p w14:paraId="1F278D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&lt;cnZ0001&gt;yak11050.bss</w:t>
      </w:r>
    </w:p>
    <w:p w14:paraId="4B67575E" w14:textId="77777777" w:rsidR="00514AC2" w:rsidRPr="00514AC2" w:rsidRDefault="00514AC2" w:rsidP="00514AC2">
      <w:pPr>
        <w:pStyle w:val="a3"/>
        <w:rPr>
          <w:rFonts w:ascii="ＭＳ ゴシック" w:eastAsia="ＭＳ ゴシック" w:hAnsi="ＭＳ ゴシック" w:cs="ＭＳ ゴシック"/>
        </w:rPr>
      </w:pPr>
    </w:p>
    <w:p w14:paraId="568F938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D1B8ED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&lt;jaZ0002&gt;conkar1000580</w:t>
      </w:r>
    </w:p>
    <w:p w14:paraId="05439E0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&lt;cnZ0002&gt;conkar1000580</w:t>
      </w:r>
    </w:p>
    <w:p w14:paraId="0E1351A9" w14:textId="77777777" w:rsidR="00514AC2" w:rsidRPr="00514AC2" w:rsidRDefault="00514AC2" w:rsidP="00514AC2">
      <w:pPr>
        <w:pStyle w:val="a3"/>
        <w:rPr>
          <w:rFonts w:ascii="ＭＳ ゴシック" w:eastAsia="ＭＳ ゴシック" w:hAnsi="ＭＳ ゴシック" w:cs="ＭＳ ゴシック"/>
        </w:rPr>
      </w:pPr>
    </w:p>
    <w:p w14:paraId="16307A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CD138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&lt;jaZ0003&gt;conmor1001730</w:t>
      </w:r>
    </w:p>
    <w:p w14:paraId="6173BC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&lt;cnZ0003&gt;conmor1001730</w:t>
      </w:r>
    </w:p>
    <w:p w14:paraId="3015A865" w14:textId="77777777" w:rsidR="00514AC2" w:rsidRPr="00514AC2" w:rsidRDefault="00514AC2" w:rsidP="00514AC2">
      <w:pPr>
        <w:pStyle w:val="a3"/>
        <w:rPr>
          <w:rFonts w:ascii="ＭＳ ゴシック" w:eastAsia="ＭＳ ゴシック" w:hAnsi="ＭＳ ゴシック" w:cs="ＭＳ ゴシック"/>
        </w:rPr>
      </w:pPr>
    </w:p>
    <w:p w14:paraId="49E9FA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03B786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&lt;jaZ0004&gt;conkar1000590</w:t>
      </w:r>
    </w:p>
    <w:p w14:paraId="748716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&lt;cnZ0004&gt;conkar1000590</w:t>
      </w:r>
    </w:p>
    <w:p w14:paraId="7D6F9715" w14:textId="77777777" w:rsidR="00514AC2" w:rsidRPr="00514AC2" w:rsidRDefault="00514AC2" w:rsidP="00514AC2">
      <w:pPr>
        <w:pStyle w:val="a3"/>
        <w:rPr>
          <w:rFonts w:ascii="ＭＳ ゴシック" w:eastAsia="ＭＳ ゴシック" w:hAnsi="ＭＳ ゴシック" w:cs="ＭＳ ゴシック"/>
        </w:rPr>
      </w:pPr>
    </w:p>
    <w:p w14:paraId="3D03FE6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D44C1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&lt;jaZ0005&gt;cse00076</w:t>
      </w:r>
    </w:p>
    <w:p w14:paraId="31B7187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&lt;cnZ0005&gt;cse00076</w:t>
      </w:r>
    </w:p>
    <w:p w14:paraId="58330B29" w14:textId="77777777" w:rsidR="00514AC2" w:rsidRPr="00514AC2" w:rsidRDefault="00514AC2" w:rsidP="00514AC2">
      <w:pPr>
        <w:pStyle w:val="a3"/>
        <w:rPr>
          <w:rFonts w:ascii="ＭＳ ゴシック" w:eastAsia="ＭＳ ゴシック" w:hAnsi="ＭＳ ゴシック" w:cs="ＭＳ ゴシック"/>
        </w:rPr>
      </w:pPr>
    </w:p>
    <w:p w14:paraId="394013F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A4BA0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&lt;jaZ0006&gt;conmor1001740</w:t>
      </w:r>
    </w:p>
    <w:p w14:paraId="725B6B0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&lt;cnZ0006&gt;conmor1001740</w:t>
      </w:r>
    </w:p>
    <w:p w14:paraId="38251C7F" w14:textId="77777777" w:rsidR="00514AC2" w:rsidRPr="00514AC2" w:rsidRDefault="00514AC2" w:rsidP="00514AC2">
      <w:pPr>
        <w:pStyle w:val="a3"/>
        <w:rPr>
          <w:rFonts w:ascii="ＭＳ ゴシック" w:eastAsia="ＭＳ ゴシック" w:hAnsi="ＭＳ ゴシック" w:cs="ＭＳ ゴシック"/>
        </w:rPr>
      </w:pPr>
    </w:p>
    <w:p w14:paraId="02C2F5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C5E6B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&lt;jaZ0007&gt;conest1002760</w:t>
      </w:r>
    </w:p>
    <w:p w14:paraId="1D40E7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&lt;cnZ0007&gt;conest1002760</w:t>
      </w:r>
    </w:p>
    <w:p w14:paraId="5DF9072F" w14:textId="77777777" w:rsidR="00514AC2" w:rsidRPr="00514AC2" w:rsidRDefault="00514AC2" w:rsidP="00514AC2">
      <w:pPr>
        <w:pStyle w:val="a3"/>
        <w:rPr>
          <w:rFonts w:ascii="ＭＳ ゴシック" w:eastAsia="ＭＳ ゴシック" w:hAnsi="ＭＳ ゴシック" w:cs="ＭＳ ゴシック"/>
        </w:rPr>
      </w:pPr>
    </w:p>
    <w:p w14:paraId="359585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427E0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&lt;jaZ0008&gt;conest1002770</w:t>
      </w:r>
    </w:p>
    <w:p w14:paraId="48E7B5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&lt;cnZ0008&gt;conest1002770</w:t>
      </w:r>
    </w:p>
    <w:p w14:paraId="7C23E201" w14:textId="77777777" w:rsidR="00514AC2" w:rsidRPr="00514AC2" w:rsidRDefault="00514AC2" w:rsidP="00514AC2">
      <w:pPr>
        <w:pStyle w:val="a3"/>
        <w:rPr>
          <w:rFonts w:ascii="ＭＳ ゴシック" w:eastAsia="ＭＳ ゴシック" w:hAnsi="ＭＳ ゴシック" w:cs="ＭＳ ゴシック"/>
        </w:rPr>
      </w:pPr>
    </w:p>
    <w:p w14:paraId="07A22AB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34C722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&lt;jaZ0009&gt;conest1002780</w:t>
      </w:r>
    </w:p>
    <w:p w14:paraId="56C5638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&lt;cnZ0009&gt;conest1002780</w:t>
      </w:r>
    </w:p>
    <w:p w14:paraId="6D87B543" w14:textId="77777777" w:rsidR="00514AC2" w:rsidRPr="00514AC2" w:rsidRDefault="00514AC2" w:rsidP="00514AC2">
      <w:pPr>
        <w:pStyle w:val="a3"/>
        <w:rPr>
          <w:rFonts w:ascii="ＭＳ ゴシック" w:eastAsia="ＭＳ ゴシック" w:hAnsi="ＭＳ ゴシック" w:cs="ＭＳ ゴシック"/>
        </w:rPr>
      </w:pPr>
    </w:p>
    <w:p w14:paraId="0A41C44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81391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&lt;jaZ0010&gt;conest1002790</w:t>
      </w:r>
    </w:p>
    <w:p w14:paraId="41CF9C5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&lt;cnZ0010&gt;conest1002790</w:t>
      </w:r>
    </w:p>
    <w:p w14:paraId="54AE3D6D" w14:textId="77777777" w:rsidR="00514AC2" w:rsidRPr="00514AC2" w:rsidRDefault="00514AC2" w:rsidP="00514AC2">
      <w:pPr>
        <w:pStyle w:val="a3"/>
        <w:rPr>
          <w:rFonts w:ascii="ＭＳ ゴシック" w:eastAsia="ＭＳ ゴシック" w:hAnsi="ＭＳ ゴシック" w:cs="ＭＳ ゴシック"/>
        </w:rPr>
      </w:pPr>
    </w:p>
    <w:p w14:paraId="3B776D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FBBCD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&lt;jaZ0011&gt;conest1002800</w:t>
      </w:r>
    </w:p>
    <w:p w14:paraId="12C78FA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&lt;cnZ0011&gt;conest1002800</w:t>
      </w:r>
    </w:p>
    <w:p w14:paraId="0CDEBFBB" w14:textId="77777777" w:rsidR="00514AC2" w:rsidRPr="00514AC2" w:rsidRDefault="00514AC2" w:rsidP="00514AC2">
      <w:pPr>
        <w:pStyle w:val="a3"/>
        <w:rPr>
          <w:rFonts w:ascii="ＭＳ ゴシック" w:eastAsia="ＭＳ ゴシック" w:hAnsi="ＭＳ ゴシック" w:cs="ＭＳ ゴシック"/>
        </w:rPr>
      </w:pPr>
    </w:p>
    <w:p w14:paraId="586E16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25064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&lt;jaZ0012&gt;conest1002810</w:t>
      </w:r>
    </w:p>
    <w:p w14:paraId="3138379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&lt;cnZ0012&gt;conest1002810</w:t>
      </w:r>
    </w:p>
    <w:p w14:paraId="54BA306A" w14:textId="77777777" w:rsidR="00514AC2" w:rsidRPr="00514AC2" w:rsidRDefault="00514AC2" w:rsidP="00514AC2">
      <w:pPr>
        <w:pStyle w:val="a3"/>
        <w:rPr>
          <w:rFonts w:ascii="ＭＳ ゴシック" w:eastAsia="ＭＳ ゴシック" w:hAnsi="ＭＳ ゴシック" w:cs="ＭＳ ゴシック"/>
        </w:rPr>
      </w:pPr>
    </w:p>
    <w:p w14:paraId="05E03D0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69327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&lt;jaZ0013&gt;conest1002820</w:t>
      </w:r>
    </w:p>
    <w:p w14:paraId="5652515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&lt;cnZ0013&gt;conest1002820</w:t>
      </w:r>
    </w:p>
    <w:p w14:paraId="2F087E8F" w14:textId="77777777" w:rsidR="00514AC2" w:rsidRPr="00514AC2" w:rsidRDefault="00514AC2" w:rsidP="00514AC2">
      <w:pPr>
        <w:pStyle w:val="a3"/>
        <w:rPr>
          <w:rFonts w:ascii="ＭＳ ゴシック" w:eastAsia="ＭＳ ゴシック" w:hAnsi="ＭＳ ゴシック" w:cs="ＭＳ ゴシック"/>
        </w:rPr>
      </w:pPr>
    </w:p>
    <w:p w14:paraId="73EBED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D08A78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&lt;jaZ0014&gt;conest1002830</w:t>
      </w:r>
    </w:p>
    <w:p w14:paraId="10100F7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&lt;cnZ0014&gt;conest1002830</w:t>
      </w:r>
    </w:p>
    <w:p w14:paraId="532DC96E" w14:textId="77777777" w:rsidR="00514AC2" w:rsidRPr="00514AC2" w:rsidRDefault="00514AC2" w:rsidP="00514AC2">
      <w:pPr>
        <w:pStyle w:val="a3"/>
        <w:rPr>
          <w:rFonts w:ascii="ＭＳ ゴシック" w:eastAsia="ＭＳ ゴシック" w:hAnsi="ＭＳ ゴシック" w:cs="ＭＳ ゴシック"/>
        </w:rPr>
      </w:pPr>
    </w:p>
    <w:p w14:paraId="1E95573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23F425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&lt;jaZ0015&gt;conest1002840</w:t>
      </w:r>
    </w:p>
    <w:p w14:paraId="2FE1561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&lt;cnZ0015&gt;conest1002840</w:t>
      </w:r>
    </w:p>
    <w:p w14:paraId="72B01FDE" w14:textId="77777777" w:rsidR="00514AC2" w:rsidRPr="00514AC2" w:rsidRDefault="00514AC2" w:rsidP="00514AC2">
      <w:pPr>
        <w:pStyle w:val="a3"/>
        <w:rPr>
          <w:rFonts w:ascii="ＭＳ ゴシック" w:eastAsia="ＭＳ ゴシック" w:hAnsi="ＭＳ ゴシック" w:cs="ＭＳ ゴシック"/>
        </w:rPr>
      </w:pPr>
    </w:p>
    <w:p w14:paraId="69C3895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D79055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&lt;jaZ0016&gt;conest1002850</w:t>
      </w:r>
    </w:p>
    <w:p w14:paraId="76CF4EB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&lt;cnZ0016&gt;conest1002850</w:t>
      </w:r>
    </w:p>
    <w:p w14:paraId="0A0BE0CF" w14:textId="77777777" w:rsidR="00514AC2" w:rsidRPr="00514AC2" w:rsidRDefault="00514AC2" w:rsidP="00514AC2">
      <w:pPr>
        <w:pStyle w:val="a3"/>
        <w:rPr>
          <w:rFonts w:ascii="ＭＳ ゴシック" w:eastAsia="ＭＳ ゴシック" w:hAnsi="ＭＳ ゴシック" w:cs="ＭＳ ゴシック"/>
        </w:rPr>
      </w:pPr>
    </w:p>
    <w:p w14:paraId="04BC115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DF1C33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&lt;jaZ0017&gt;conest1002860</w:t>
      </w:r>
    </w:p>
    <w:p w14:paraId="7EDA1C6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&lt;cnZ0017&gt;conest1002860</w:t>
      </w:r>
    </w:p>
    <w:p w14:paraId="10812B1C" w14:textId="77777777" w:rsidR="00514AC2" w:rsidRPr="00514AC2" w:rsidRDefault="00514AC2" w:rsidP="00514AC2">
      <w:pPr>
        <w:pStyle w:val="a3"/>
        <w:rPr>
          <w:rFonts w:ascii="ＭＳ ゴシック" w:eastAsia="ＭＳ ゴシック" w:hAnsi="ＭＳ ゴシック" w:cs="ＭＳ ゴシック"/>
        </w:rPr>
      </w:pPr>
    </w:p>
    <w:p w14:paraId="465F9C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D13FC1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&lt;jaZ0018&gt;conest1002870</w:t>
      </w:r>
    </w:p>
    <w:p w14:paraId="62BA45C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&lt;cnZ0018&gt;conest1002870</w:t>
      </w:r>
    </w:p>
    <w:p w14:paraId="1F14048A" w14:textId="77777777" w:rsidR="00514AC2" w:rsidRPr="00514AC2" w:rsidRDefault="00514AC2" w:rsidP="00514AC2">
      <w:pPr>
        <w:pStyle w:val="a3"/>
        <w:rPr>
          <w:rFonts w:ascii="ＭＳ ゴシック" w:eastAsia="ＭＳ ゴシック" w:hAnsi="ＭＳ ゴシック" w:cs="ＭＳ ゴシック"/>
        </w:rPr>
      </w:pPr>
    </w:p>
    <w:p w14:paraId="5DFEF7C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97458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&lt;jaZ0019&gt;conest1002880</w:t>
      </w:r>
    </w:p>
    <w:p w14:paraId="1F6F0E8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&lt;cnZ0019&gt;conest1002880</w:t>
      </w:r>
    </w:p>
    <w:p w14:paraId="028C241D" w14:textId="77777777" w:rsidR="00514AC2" w:rsidRPr="00514AC2" w:rsidRDefault="00514AC2" w:rsidP="00514AC2">
      <w:pPr>
        <w:pStyle w:val="a3"/>
        <w:rPr>
          <w:rFonts w:ascii="ＭＳ ゴシック" w:eastAsia="ＭＳ ゴシック" w:hAnsi="ＭＳ ゴシック" w:cs="ＭＳ ゴシック"/>
        </w:rPr>
      </w:pPr>
    </w:p>
    <w:p w14:paraId="555217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95573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&lt;jaZ0020&gt;conest1002890</w:t>
      </w:r>
    </w:p>
    <w:p w14:paraId="6E4701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&lt;cnZ0020&gt;conest1002890</w:t>
      </w:r>
    </w:p>
    <w:p w14:paraId="35215470" w14:textId="77777777" w:rsidR="00514AC2" w:rsidRPr="00514AC2" w:rsidRDefault="00514AC2" w:rsidP="00514AC2">
      <w:pPr>
        <w:pStyle w:val="a3"/>
        <w:rPr>
          <w:rFonts w:ascii="ＭＳ ゴシック" w:eastAsia="ＭＳ ゴシック" w:hAnsi="ＭＳ ゴシック" w:cs="ＭＳ ゴシック"/>
        </w:rPr>
      </w:pPr>
    </w:p>
    <w:p w14:paraId="5AB10B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52088C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&lt;jaZ0021&gt;conest1002900</w:t>
      </w:r>
    </w:p>
    <w:p w14:paraId="5C2B36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&lt;cnZ0021&gt;conest1002900</w:t>
      </w:r>
    </w:p>
    <w:p w14:paraId="00E1EC0E" w14:textId="77777777" w:rsidR="00514AC2" w:rsidRPr="00514AC2" w:rsidRDefault="00514AC2" w:rsidP="00514AC2">
      <w:pPr>
        <w:pStyle w:val="a3"/>
        <w:rPr>
          <w:rFonts w:ascii="ＭＳ ゴシック" w:eastAsia="ＭＳ ゴシック" w:hAnsi="ＭＳ ゴシック" w:cs="ＭＳ ゴシック"/>
        </w:rPr>
      </w:pPr>
    </w:p>
    <w:p w14:paraId="7629948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434B94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&lt;jaZ0022&gt;conest1002910</w:t>
      </w:r>
    </w:p>
    <w:p w14:paraId="65B54FF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&lt;cnZ0022&gt;conest1002910</w:t>
      </w:r>
    </w:p>
    <w:p w14:paraId="77CA32F0" w14:textId="77777777" w:rsidR="00514AC2" w:rsidRPr="00514AC2" w:rsidRDefault="00514AC2" w:rsidP="00514AC2">
      <w:pPr>
        <w:pStyle w:val="a3"/>
        <w:rPr>
          <w:rFonts w:ascii="ＭＳ ゴシック" w:eastAsia="ＭＳ ゴシック" w:hAnsi="ＭＳ ゴシック" w:cs="ＭＳ ゴシック"/>
        </w:rPr>
      </w:pPr>
    </w:p>
    <w:p w14:paraId="23110A7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FCB32A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&lt;jaZ0023&gt;conest1002920</w:t>
      </w:r>
    </w:p>
    <w:p w14:paraId="1162E5B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&lt;cnZ0023&gt;conest1002920</w:t>
      </w:r>
    </w:p>
    <w:p w14:paraId="1A138E66" w14:textId="77777777" w:rsidR="00514AC2" w:rsidRPr="00514AC2" w:rsidRDefault="00514AC2" w:rsidP="00514AC2">
      <w:pPr>
        <w:pStyle w:val="a3"/>
        <w:rPr>
          <w:rFonts w:ascii="ＭＳ ゴシック" w:eastAsia="ＭＳ ゴシック" w:hAnsi="ＭＳ ゴシック" w:cs="ＭＳ ゴシック"/>
        </w:rPr>
      </w:pPr>
    </w:p>
    <w:p w14:paraId="7B4AAEA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B1A2C9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&lt;jaZ0024&gt;conest1002930</w:t>
      </w:r>
    </w:p>
    <w:p w14:paraId="362D1E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&lt;cnZ0024&gt;conest1002930</w:t>
      </w:r>
    </w:p>
    <w:p w14:paraId="7C00B43C" w14:textId="77777777" w:rsidR="00514AC2" w:rsidRPr="00514AC2" w:rsidRDefault="00514AC2" w:rsidP="00514AC2">
      <w:pPr>
        <w:pStyle w:val="a3"/>
        <w:rPr>
          <w:rFonts w:ascii="ＭＳ ゴシック" w:eastAsia="ＭＳ ゴシック" w:hAnsi="ＭＳ ゴシック" w:cs="ＭＳ ゴシック"/>
        </w:rPr>
      </w:pPr>
    </w:p>
    <w:p w14:paraId="420F6C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4D038E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&lt;jaZ0025&gt;conest1002940</w:t>
      </w:r>
    </w:p>
    <w:p w14:paraId="2324790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&lt;cnZ0025&gt;conest1002940</w:t>
      </w:r>
    </w:p>
    <w:p w14:paraId="49439300" w14:textId="77777777" w:rsidR="00514AC2" w:rsidRPr="00514AC2" w:rsidRDefault="00514AC2" w:rsidP="00514AC2">
      <w:pPr>
        <w:pStyle w:val="a3"/>
        <w:rPr>
          <w:rFonts w:ascii="ＭＳ ゴシック" w:eastAsia="ＭＳ ゴシック" w:hAnsi="ＭＳ ゴシック" w:cs="ＭＳ ゴシック"/>
        </w:rPr>
      </w:pPr>
    </w:p>
    <w:p w14:paraId="406B4D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F7D947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&lt;jaZ0026&gt;conest1002950</w:t>
      </w:r>
    </w:p>
    <w:p w14:paraId="3FB470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&lt;cnZ0026&gt;conest1002950</w:t>
      </w:r>
    </w:p>
    <w:p w14:paraId="08522969" w14:textId="77777777" w:rsidR="00514AC2" w:rsidRPr="00514AC2" w:rsidRDefault="00514AC2" w:rsidP="00514AC2">
      <w:pPr>
        <w:pStyle w:val="a3"/>
        <w:rPr>
          <w:rFonts w:ascii="ＭＳ ゴシック" w:eastAsia="ＭＳ ゴシック" w:hAnsi="ＭＳ ゴシック" w:cs="ＭＳ ゴシック"/>
        </w:rPr>
      </w:pPr>
    </w:p>
    <w:p w14:paraId="530B4E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3DCD36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&lt;jaZ0027&gt;conest1002960</w:t>
      </w:r>
    </w:p>
    <w:p w14:paraId="79A6872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&lt;cnZ0027&gt;conest1002960</w:t>
      </w:r>
    </w:p>
    <w:p w14:paraId="049AFB19" w14:textId="77777777" w:rsidR="00514AC2" w:rsidRPr="00514AC2" w:rsidRDefault="00514AC2" w:rsidP="00514AC2">
      <w:pPr>
        <w:pStyle w:val="a3"/>
        <w:rPr>
          <w:rFonts w:ascii="ＭＳ ゴシック" w:eastAsia="ＭＳ ゴシック" w:hAnsi="ＭＳ ゴシック" w:cs="ＭＳ ゴシック"/>
        </w:rPr>
      </w:pPr>
    </w:p>
    <w:p w14:paraId="489F96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D50D04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&lt;jaZ0028&gt;conmor1001750</w:t>
      </w:r>
    </w:p>
    <w:p w14:paraId="105319C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&lt;cnZ0028&gt;conmor1001750</w:t>
      </w:r>
    </w:p>
    <w:p w14:paraId="5F107C92" w14:textId="77777777" w:rsidR="00514AC2" w:rsidRPr="00514AC2" w:rsidRDefault="00514AC2" w:rsidP="00514AC2">
      <w:pPr>
        <w:pStyle w:val="a3"/>
        <w:rPr>
          <w:rFonts w:ascii="ＭＳ ゴシック" w:eastAsia="ＭＳ ゴシック" w:hAnsi="ＭＳ ゴシック" w:cs="ＭＳ ゴシック"/>
        </w:rPr>
      </w:pPr>
    </w:p>
    <w:p w14:paraId="1687DD5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543D09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&lt;jaZ0029&gt;conest1002970</w:t>
      </w:r>
    </w:p>
    <w:p w14:paraId="45A6E7B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&lt;cnZ0029&gt;conest1002970</w:t>
      </w:r>
    </w:p>
    <w:p w14:paraId="2F14E2E7" w14:textId="77777777" w:rsidR="00514AC2" w:rsidRPr="00514AC2" w:rsidRDefault="00514AC2" w:rsidP="00514AC2">
      <w:pPr>
        <w:pStyle w:val="a3"/>
        <w:rPr>
          <w:rFonts w:ascii="ＭＳ ゴシック" w:eastAsia="ＭＳ ゴシック" w:hAnsi="ＭＳ ゴシック" w:cs="ＭＳ ゴシック"/>
        </w:rPr>
      </w:pPr>
    </w:p>
    <w:p w14:paraId="4F5175F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32721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&lt;jaZ0030&gt;conmor1001760</w:t>
      </w:r>
    </w:p>
    <w:p w14:paraId="0F2EC2C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&lt;cnZ0030&gt;conmor1001760</w:t>
      </w:r>
    </w:p>
    <w:p w14:paraId="0FF2692B" w14:textId="77777777" w:rsidR="00514AC2" w:rsidRPr="00514AC2" w:rsidRDefault="00514AC2" w:rsidP="00514AC2">
      <w:pPr>
        <w:pStyle w:val="a3"/>
        <w:rPr>
          <w:rFonts w:ascii="ＭＳ ゴシック" w:eastAsia="ＭＳ ゴシック" w:hAnsi="ＭＳ ゴシック" w:cs="ＭＳ ゴシック"/>
        </w:rPr>
      </w:pPr>
    </w:p>
    <w:p w14:paraId="61B9552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E05DF9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&lt;jaZ0031&gt;conest1002980</w:t>
      </w:r>
    </w:p>
    <w:p w14:paraId="626067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&lt;cnZ0031&gt;conest1002980</w:t>
      </w:r>
    </w:p>
    <w:p w14:paraId="2768941A" w14:textId="77777777" w:rsidR="00514AC2" w:rsidRPr="00514AC2" w:rsidRDefault="00514AC2" w:rsidP="00514AC2">
      <w:pPr>
        <w:pStyle w:val="a3"/>
        <w:rPr>
          <w:rFonts w:ascii="ＭＳ ゴシック" w:eastAsia="ＭＳ ゴシック" w:hAnsi="ＭＳ ゴシック" w:cs="ＭＳ ゴシック"/>
        </w:rPr>
      </w:pPr>
    </w:p>
    <w:p w14:paraId="72065EB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96C98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&lt;jaZ0032&gt;conmor1001770</w:t>
      </w:r>
    </w:p>
    <w:p w14:paraId="561BABB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&lt;cnZ0032&gt;conmor1001770</w:t>
      </w:r>
    </w:p>
    <w:p w14:paraId="7E96B0E4" w14:textId="77777777" w:rsidR="00514AC2" w:rsidRPr="00514AC2" w:rsidRDefault="00514AC2" w:rsidP="00514AC2">
      <w:pPr>
        <w:pStyle w:val="a3"/>
        <w:rPr>
          <w:rFonts w:ascii="ＭＳ ゴシック" w:eastAsia="ＭＳ ゴシック" w:hAnsi="ＭＳ ゴシック" w:cs="ＭＳ ゴシック"/>
        </w:rPr>
      </w:pPr>
    </w:p>
    <w:p w14:paraId="760D03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C5A9BB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&lt;jaZ0033&gt;conest1002990</w:t>
      </w:r>
    </w:p>
    <w:p w14:paraId="6B139DC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&lt;cnZ0033&gt;conest1002990</w:t>
      </w:r>
    </w:p>
    <w:p w14:paraId="6A97E7D4" w14:textId="77777777" w:rsidR="00514AC2" w:rsidRPr="00514AC2" w:rsidRDefault="00514AC2" w:rsidP="00514AC2">
      <w:pPr>
        <w:pStyle w:val="a3"/>
        <w:rPr>
          <w:rFonts w:ascii="ＭＳ ゴシック" w:eastAsia="ＭＳ ゴシック" w:hAnsi="ＭＳ ゴシック" w:cs="ＭＳ ゴシック"/>
        </w:rPr>
      </w:pPr>
    </w:p>
    <w:p w14:paraId="60A58D7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A30620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&lt;jaZ0034&gt;conmor1001780</w:t>
      </w:r>
    </w:p>
    <w:p w14:paraId="3D2D539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&lt;cnZ0034&gt;conmor1001780</w:t>
      </w:r>
    </w:p>
    <w:p w14:paraId="0EEC0E9D" w14:textId="77777777" w:rsidR="00514AC2" w:rsidRPr="00514AC2" w:rsidRDefault="00514AC2" w:rsidP="00514AC2">
      <w:pPr>
        <w:pStyle w:val="a3"/>
        <w:rPr>
          <w:rFonts w:ascii="ＭＳ ゴシック" w:eastAsia="ＭＳ ゴシック" w:hAnsi="ＭＳ ゴシック" w:cs="ＭＳ ゴシック"/>
        </w:rPr>
      </w:pPr>
    </w:p>
    <w:p w14:paraId="10F9593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8DFF44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&lt;jaZ0035&gt;conmor1001790</w:t>
      </w:r>
    </w:p>
    <w:p w14:paraId="52AA76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&lt;cnZ0035&gt;conmor1001790</w:t>
      </w:r>
    </w:p>
    <w:p w14:paraId="707F7DAD" w14:textId="77777777" w:rsidR="00514AC2" w:rsidRPr="00514AC2" w:rsidRDefault="00514AC2" w:rsidP="00514AC2">
      <w:pPr>
        <w:pStyle w:val="a3"/>
        <w:rPr>
          <w:rFonts w:ascii="ＭＳ ゴシック" w:eastAsia="ＭＳ ゴシック" w:hAnsi="ＭＳ ゴシック" w:cs="ＭＳ ゴシック"/>
        </w:rPr>
      </w:pPr>
    </w:p>
    <w:p w14:paraId="6605557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5AC03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&lt;jaZ0036&gt;conest1003000</w:t>
      </w:r>
    </w:p>
    <w:p w14:paraId="630F46D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&lt;cnZ0036&gt;conest1003000</w:t>
      </w:r>
    </w:p>
    <w:p w14:paraId="5C1CFA45" w14:textId="77777777" w:rsidR="00514AC2" w:rsidRPr="00514AC2" w:rsidRDefault="00514AC2" w:rsidP="00514AC2">
      <w:pPr>
        <w:pStyle w:val="a3"/>
        <w:rPr>
          <w:rFonts w:ascii="ＭＳ ゴシック" w:eastAsia="ＭＳ ゴシック" w:hAnsi="ＭＳ ゴシック" w:cs="ＭＳ ゴシック"/>
        </w:rPr>
      </w:pPr>
    </w:p>
    <w:p w14:paraId="5EBA1F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54FBEF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&lt;jaZ0037&gt;conmor1001800</w:t>
      </w:r>
    </w:p>
    <w:p w14:paraId="7F5CE19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&lt;cnZ0037&gt;conmor1001800</w:t>
      </w:r>
    </w:p>
    <w:p w14:paraId="294746FB" w14:textId="77777777" w:rsidR="00514AC2" w:rsidRPr="00514AC2" w:rsidRDefault="00514AC2" w:rsidP="00514AC2">
      <w:pPr>
        <w:pStyle w:val="a3"/>
        <w:rPr>
          <w:rFonts w:ascii="ＭＳ ゴシック" w:eastAsia="ＭＳ ゴシック" w:hAnsi="ＭＳ ゴシック" w:cs="ＭＳ ゴシック"/>
        </w:rPr>
      </w:pPr>
    </w:p>
    <w:p w14:paraId="2E7ADF0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ACAF33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&lt;jaZ0038&gt;conest1003010</w:t>
      </w:r>
    </w:p>
    <w:p w14:paraId="16E0B55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&lt;cnZ0038&gt;conest1003010</w:t>
      </w:r>
    </w:p>
    <w:p w14:paraId="4599547F" w14:textId="77777777" w:rsidR="00514AC2" w:rsidRPr="00514AC2" w:rsidRDefault="00514AC2" w:rsidP="00514AC2">
      <w:pPr>
        <w:pStyle w:val="a3"/>
        <w:rPr>
          <w:rFonts w:ascii="ＭＳ ゴシック" w:eastAsia="ＭＳ ゴシック" w:hAnsi="ＭＳ ゴシック" w:cs="ＭＳ ゴシック"/>
        </w:rPr>
      </w:pPr>
    </w:p>
    <w:p w14:paraId="264B65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5717B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&lt;jaZ0039&gt;conmor1001810</w:t>
      </w:r>
    </w:p>
    <w:p w14:paraId="5D8A397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&lt;cnZ0039&gt;conmor1001810</w:t>
      </w:r>
    </w:p>
    <w:p w14:paraId="1ACBC70D" w14:textId="77777777" w:rsidR="00514AC2" w:rsidRPr="00514AC2" w:rsidRDefault="00514AC2" w:rsidP="00514AC2">
      <w:pPr>
        <w:pStyle w:val="a3"/>
        <w:rPr>
          <w:rFonts w:ascii="ＭＳ ゴシック" w:eastAsia="ＭＳ ゴシック" w:hAnsi="ＭＳ ゴシック" w:cs="ＭＳ ゴシック"/>
        </w:rPr>
      </w:pPr>
    </w:p>
    <w:p w14:paraId="16A00D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52DD29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&lt;jaZ0040&gt;conmor1001820</w:t>
      </w:r>
    </w:p>
    <w:p w14:paraId="19F41BC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&lt;cnZ0040&gt;conmor1001820</w:t>
      </w:r>
    </w:p>
    <w:p w14:paraId="44DB95D6" w14:textId="77777777" w:rsidR="00514AC2" w:rsidRPr="00514AC2" w:rsidRDefault="00514AC2" w:rsidP="00514AC2">
      <w:pPr>
        <w:pStyle w:val="a3"/>
        <w:rPr>
          <w:rFonts w:ascii="ＭＳ ゴシック" w:eastAsia="ＭＳ ゴシック" w:hAnsi="ＭＳ ゴシック" w:cs="ＭＳ ゴシック"/>
        </w:rPr>
      </w:pPr>
    </w:p>
    <w:p w14:paraId="371011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E6BFA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&lt;jaZ0041&gt;conmor1001830</w:t>
      </w:r>
    </w:p>
    <w:p w14:paraId="0F6440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&lt;cnZ0041&gt;conmor1001830</w:t>
      </w:r>
    </w:p>
    <w:p w14:paraId="1403AEC1" w14:textId="77777777" w:rsidR="00514AC2" w:rsidRPr="00514AC2" w:rsidRDefault="00514AC2" w:rsidP="00514AC2">
      <w:pPr>
        <w:pStyle w:val="a3"/>
        <w:rPr>
          <w:rFonts w:ascii="ＭＳ ゴシック" w:eastAsia="ＭＳ ゴシック" w:hAnsi="ＭＳ ゴシック" w:cs="ＭＳ ゴシック"/>
        </w:rPr>
      </w:pPr>
    </w:p>
    <w:p w14:paraId="6C53E15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8F91F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&lt;jaZ0042&gt;conest1003020</w:t>
      </w:r>
    </w:p>
    <w:p w14:paraId="382FAC5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&lt;cnZ0042&gt;conest1003020</w:t>
      </w:r>
    </w:p>
    <w:p w14:paraId="17F36F42" w14:textId="77777777" w:rsidR="00514AC2" w:rsidRPr="00514AC2" w:rsidRDefault="00514AC2" w:rsidP="00514AC2">
      <w:pPr>
        <w:pStyle w:val="a3"/>
        <w:rPr>
          <w:rFonts w:ascii="ＭＳ ゴシック" w:eastAsia="ＭＳ ゴシック" w:hAnsi="ＭＳ ゴシック" w:cs="ＭＳ ゴシック"/>
        </w:rPr>
      </w:pPr>
    </w:p>
    <w:p w14:paraId="70FFEEC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578EE5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&lt;jaZ0043&gt;conmor1001840</w:t>
      </w:r>
    </w:p>
    <w:p w14:paraId="2B5B439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&lt;cnZ0043&gt;conmor1001840</w:t>
      </w:r>
    </w:p>
    <w:p w14:paraId="673D9BA0" w14:textId="77777777" w:rsidR="00514AC2" w:rsidRPr="00514AC2" w:rsidRDefault="00514AC2" w:rsidP="00514AC2">
      <w:pPr>
        <w:pStyle w:val="a3"/>
        <w:rPr>
          <w:rFonts w:ascii="ＭＳ ゴシック" w:eastAsia="ＭＳ ゴシック" w:hAnsi="ＭＳ ゴシック" w:cs="ＭＳ ゴシック"/>
        </w:rPr>
      </w:pPr>
    </w:p>
    <w:p w14:paraId="41882EC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0785AF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&lt;jaZ0044&gt;conest1003030</w:t>
      </w:r>
    </w:p>
    <w:p w14:paraId="4446B68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&lt;cnZ0044&gt;conest1003030</w:t>
      </w:r>
    </w:p>
    <w:p w14:paraId="67D56276" w14:textId="77777777" w:rsidR="00514AC2" w:rsidRPr="00514AC2" w:rsidRDefault="00514AC2" w:rsidP="00514AC2">
      <w:pPr>
        <w:pStyle w:val="a3"/>
        <w:rPr>
          <w:rFonts w:ascii="ＭＳ ゴシック" w:eastAsia="ＭＳ ゴシック" w:hAnsi="ＭＳ ゴシック" w:cs="ＭＳ ゴシック"/>
        </w:rPr>
      </w:pPr>
    </w:p>
    <w:p w14:paraId="002F27A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C1102E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&lt;jaZ0045&gt;conest1003040</w:t>
      </w:r>
    </w:p>
    <w:p w14:paraId="23A8BAC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&lt;cnZ0045&gt;conest1003040</w:t>
      </w:r>
    </w:p>
    <w:p w14:paraId="1B120CE8" w14:textId="77777777" w:rsidR="00514AC2" w:rsidRPr="00514AC2" w:rsidRDefault="00514AC2" w:rsidP="00514AC2">
      <w:pPr>
        <w:pStyle w:val="a3"/>
        <w:rPr>
          <w:rFonts w:ascii="ＭＳ ゴシック" w:eastAsia="ＭＳ ゴシック" w:hAnsi="ＭＳ ゴシック" w:cs="ＭＳ ゴシック"/>
        </w:rPr>
      </w:pPr>
    </w:p>
    <w:p w14:paraId="1E85E4F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1AEAD6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&lt;jaZ0046&gt;conmor1001850</w:t>
      </w:r>
    </w:p>
    <w:p w14:paraId="753F2D0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&lt;cnZ0046&gt;conmor1001850</w:t>
      </w:r>
    </w:p>
    <w:p w14:paraId="13AFFD07" w14:textId="77777777" w:rsidR="00514AC2" w:rsidRPr="00514AC2" w:rsidRDefault="00514AC2" w:rsidP="00514AC2">
      <w:pPr>
        <w:pStyle w:val="a3"/>
        <w:rPr>
          <w:rFonts w:ascii="ＭＳ ゴシック" w:eastAsia="ＭＳ ゴシック" w:hAnsi="ＭＳ ゴシック" w:cs="ＭＳ ゴシック"/>
        </w:rPr>
      </w:pPr>
    </w:p>
    <w:p w14:paraId="618ABD1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28553D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&lt;jaZ0047&gt;conest1003050</w:t>
      </w:r>
    </w:p>
    <w:p w14:paraId="6FEDCD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&lt;cnZ0047&gt;conest1003050</w:t>
      </w:r>
    </w:p>
    <w:p w14:paraId="10F1670B" w14:textId="77777777" w:rsidR="00514AC2" w:rsidRPr="00514AC2" w:rsidRDefault="00514AC2" w:rsidP="00514AC2">
      <w:pPr>
        <w:pStyle w:val="a3"/>
        <w:rPr>
          <w:rFonts w:ascii="ＭＳ ゴシック" w:eastAsia="ＭＳ ゴシック" w:hAnsi="ＭＳ ゴシック" w:cs="ＭＳ ゴシック"/>
        </w:rPr>
      </w:pPr>
    </w:p>
    <w:p w14:paraId="180AC5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04E25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&lt;jaZ0048&gt;conest1003060</w:t>
      </w:r>
    </w:p>
    <w:p w14:paraId="0103C3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&lt;cnZ0048&gt;conest1003060</w:t>
      </w:r>
    </w:p>
    <w:p w14:paraId="08619D49" w14:textId="77777777" w:rsidR="00514AC2" w:rsidRPr="00514AC2" w:rsidRDefault="00514AC2" w:rsidP="00514AC2">
      <w:pPr>
        <w:pStyle w:val="a3"/>
        <w:rPr>
          <w:rFonts w:ascii="ＭＳ ゴシック" w:eastAsia="ＭＳ ゴシック" w:hAnsi="ＭＳ ゴシック" w:cs="ＭＳ ゴシック"/>
        </w:rPr>
      </w:pPr>
    </w:p>
    <w:p w14:paraId="23DBBA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F8558E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&lt;jaZ0049&gt;conmor1001860</w:t>
      </w:r>
    </w:p>
    <w:p w14:paraId="79B116E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&lt;cnZ0049&gt;conmor1001860</w:t>
      </w:r>
    </w:p>
    <w:p w14:paraId="19C7C6A7" w14:textId="77777777" w:rsidR="00514AC2" w:rsidRPr="00514AC2" w:rsidRDefault="00514AC2" w:rsidP="00514AC2">
      <w:pPr>
        <w:pStyle w:val="a3"/>
        <w:rPr>
          <w:rFonts w:ascii="ＭＳ ゴシック" w:eastAsia="ＭＳ ゴシック" w:hAnsi="ＭＳ ゴシック" w:cs="ＭＳ ゴシック"/>
        </w:rPr>
      </w:pPr>
    </w:p>
    <w:p w14:paraId="201CB38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820517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&lt;jaZ0050&gt;conmor1001870</w:t>
      </w:r>
    </w:p>
    <w:p w14:paraId="5AE1C2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&lt;cnZ0050&gt;conmor1001870</w:t>
      </w:r>
    </w:p>
    <w:p w14:paraId="21E80B25" w14:textId="77777777" w:rsidR="00514AC2" w:rsidRPr="00514AC2" w:rsidRDefault="00514AC2" w:rsidP="00514AC2">
      <w:pPr>
        <w:pStyle w:val="a3"/>
        <w:rPr>
          <w:rFonts w:ascii="ＭＳ ゴシック" w:eastAsia="ＭＳ ゴシック" w:hAnsi="ＭＳ ゴシック" w:cs="ＭＳ ゴシック"/>
        </w:rPr>
      </w:pPr>
    </w:p>
    <w:p w14:paraId="5E0057F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E3C85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&lt;jaZ0051&gt;conmor1001880</w:t>
      </w:r>
    </w:p>
    <w:p w14:paraId="02C89B5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&lt;cnZ0051&gt;conmor1001880</w:t>
      </w:r>
    </w:p>
    <w:p w14:paraId="64FC0FC0" w14:textId="77777777" w:rsidR="00514AC2" w:rsidRPr="00514AC2" w:rsidRDefault="00514AC2" w:rsidP="00514AC2">
      <w:pPr>
        <w:pStyle w:val="a3"/>
        <w:rPr>
          <w:rFonts w:ascii="ＭＳ ゴシック" w:eastAsia="ＭＳ ゴシック" w:hAnsi="ＭＳ ゴシック" w:cs="ＭＳ ゴシック"/>
        </w:rPr>
      </w:pPr>
    </w:p>
    <w:p w14:paraId="34F52C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CCAE60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&lt;jaZ0052&gt;conmor1001890</w:t>
      </w:r>
    </w:p>
    <w:p w14:paraId="4EE6B23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&lt;cnZ0052&gt;conmor1001890</w:t>
      </w:r>
    </w:p>
    <w:p w14:paraId="0350D45C" w14:textId="77777777" w:rsidR="00514AC2" w:rsidRPr="00514AC2" w:rsidRDefault="00514AC2" w:rsidP="00514AC2">
      <w:pPr>
        <w:pStyle w:val="a3"/>
        <w:rPr>
          <w:rFonts w:ascii="ＭＳ ゴシック" w:eastAsia="ＭＳ ゴシック" w:hAnsi="ＭＳ ゴシック" w:cs="ＭＳ ゴシック"/>
        </w:rPr>
      </w:pPr>
    </w:p>
    <w:p w14:paraId="4EEF8D1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705542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&lt;jaZ0053&gt;conmor1001900</w:t>
      </w:r>
    </w:p>
    <w:p w14:paraId="027A12A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&lt;cnZ0053&gt;conmor1001900</w:t>
      </w:r>
    </w:p>
    <w:p w14:paraId="2029F971" w14:textId="77777777" w:rsidR="00514AC2" w:rsidRPr="00514AC2" w:rsidRDefault="00514AC2" w:rsidP="00514AC2">
      <w:pPr>
        <w:pStyle w:val="a3"/>
        <w:rPr>
          <w:rFonts w:ascii="ＭＳ ゴシック" w:eastAsia="ＭＳ ゴシック" w:hAnsi="ＭＳ ゴシック" w:cs="ＭＳ ゴシック"/>
        </w:rPr>
      </w:pPr>
    </w:p>
    <w:p w14:paraId="0553320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3B410E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&lt;jaZ0054&gt;conmor1001910</w:t>
      </w:r>
    </w:p>
    <w:p w14:paraId="0DFA967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&lt;cnZ0054&gt;conmor1001910</w:t>
      </w:r>
    </w:p>
    <w:p w14:paraId="616B0D73" w14:textId="77777777" w:rsidR="00514AC2" w:rsidRPr="00514AC2" w:rsidRDefault="00514AC2" w:rsidP="00514AC2">
      <w:pPr>
        <w:pStyle w:val="a3"/>
        <w:rPr>
          <w:rFonts w:ascii="ＭＳ ゴシック" w:eastAsia="ＭＳ ゴシック" w:hAnsi="ＭＳ ゴシック" w:cs="ＭＳ ゴシック"/>
        </w:rPr>
      </w:pPr>
    </w:p>
    <w:p w14:paraId="62EFD3C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59CAC2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&lt;jaZ0055&gt;conmor1001920</w:t>
      </w:r>
    </w:p>
    <w:p w14:paraId="0684F76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&lt;cnZ0055&gt;conmor1001920</w:t>
      </w:r>
    </w:p>
    <w:p w14:paraId="361352AE" w14:textId="77777777" w:rsidR="00514AC2" w:rsidRPr="00514AC2" w:rsidRDefault="00514AC2" w:rsidP="00514AC2">
      <w:pPr>
        <w:pStyle w:val="a3"/>
        <w:rPr>
          <w:rFonts w:ascii="ＭＳ ゴシック" w:eastAsia="ＭＳ ゴシック" w:hAnsi="ＭＳ ゴシック" w:cs="ＭＳ ゴシック"/>
        </w:rPr>
      </w:pPr>
    </w:p>
    <w:p w14:paraId="1E579C2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20E4DD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&lt;jaZ0056&gt;conest1003070</w:t>
      </w:r>
    </w:p>
    <w:p w14:paraId="19CC605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&lt;cnZ0056&gt;conest1003070</w:t>
      </w:r>
    </w:p>
    <w:p w14:paraId="50987E0F" w14:textId="77777777" w:rsidR="00514AC2" w:rsidRPr="00514AC2" w:rsidRDefault="00514AC2" w:rsidP="00514AC2">
      <w:pPr>
        <w:pStyle w:val="a3"/>
        <w:rPr>
          <w:rFonts w:ascii="ＭＳ ゴシック" w:eastAsia="ＭＳ ゴシック" w:hAnsi="ＭＳ ゴシック" w:cs="ＭＳ ゴシック"/>
        </w:rPr>
      </w:pPr>
    </w:p>
    <w:p w14:paraId="0528F5D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F6C24A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&lt;jaZ0057&gt;conmor1001930</w:t>
      </w:r>
    </w:p>
    <w:p w14:paraId="42C6011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&lt;cnZ0057&gt;conmor1001930</w:t>
      </w:r>
    </w:p>
    <w:p w14:paraId="4123B514" w14:textId="77777777" w:rsidR="00514AC2" w:rsidRPr="00514AC2" w:rsidRDefault="00514AC2" w:rsidP="00514AC2">
      <w:pPr>
        <w:pStyle w:val="a3"/>
        <w:rPr>
          <w:rFonts w:ascii="ＭＳ ゴシック" w:eastAsia="ＭＳ ゴシック" w:hAnsi="ＭＳ ゴシック" w:cs="ＭＳ ゴシック"/>
        </w:rPr>
      </w:pPr>
    </w:p>
    <w:p w14:paraId="11E69A2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6B5AF5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&lt;jaZ0058&gt;conest1003080</w:t>
      </w:r>
    </w:p>
    <w:p w14:paraId="1314E4F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&lt;cnZ0058&gt;conest1003080</w:t>
      </w:r>
    </w:p>
    <w:p w14:paraId="23A0A655" w14:textId="77777777" w:rsidR="00514AC2" w:rsidRPr="00514AC2" w:rsidRDefault="00514AC2" w:rsidP="00514AC2">
      <w:pPr>
        <w:pStyle w:val="a3"/>
        <w:rPr>
          <w:rFonts w:ascii="ＭＳ ゴシック" w:eastAsia="ＭＳ ゴシック" w:hAnsi="ＭＳ ゴシック" w:cs="ＭＳ ゴシック"/>
        </w:rPr>
      </w:pPr>
    </w:p>
    <w:p w14:paraId="6519D31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AC4B6E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&lt;jaZ0059&gt;conmor1001940</w:t>
      </w:r>
    </w:p>
    <w:p w14:paraId="57A9C5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&lt;cnZ0059&gt;conmor1001940</w:t>
      </w:r>
    </w:p>
    <w:p w14:paraId="26F8D38C" w14:textId="77777777" w:rsidR="00514AC2" w:rsidRPr="00514AC2" w:rsidRDefault="00514AC2" w:rsidP="00514AC2">
      <w:pPr>
        <w:pStyle w:val="a3"/>
        <w:rPr>
          <w:rFonts w:ascii="ＭＳ ゴシック" w:eastAsia="ＭＳ ゴシック" w:hAnsi="ＭＳ ゴシック" w:cs="ＭＳ ゴシック"/>
        </w:rPr>
      </w:pPr>
    </w:p>
    <w:p w14:paraId="32D85D3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17C685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&lt;jaZ0060&gt;conmor1001950</w:t>
      </w:r>
    </w:p>
    <w:p w14:paraId="0CBB79E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&lt;cnZ0060&gt;conmor1001950</w:t>
      </w:r>
    </w:p>
    <w:p w14:paraId="0F40FB93" w14:textId="77777777" w:rsidR="00514AC2" w:rsidRPr="00514AC2" w:rsidRDefault="00514AC2" w:rsidP="00514AC2">
      <w:pPr>
        <w:pStyle w:val="a3"/>
        <w:rPr>
          <w:rFonts w:ascii="ＭＳ ゴシック" w:eastAsia="ＭＳ ゴシック" w:hAnsi="ＭＳ ゴシック" w:cs="ＭＳ ゴシック"/>
        </w:rPr>
      </w:pPr>
    </w:p>
    <w:p w14:paraId="4AFFE9A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6B38EC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&lt;jaZ0061&gt;conest1003090</w:t>
      </w:r>
    </w:p>
    <w:p w14:paraId="417A0DD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&lt;cnZ0061&gt;conest1003090</w:t>
      </w:r>
    </w:p>
    <w:p w14:paraId="0272A464" w14:textId="77777777" w:rsidR="00514AC2" w:rsidRPr="00514AC2" w:rsidRDefault="00514AC2" w:rsidP="00514AC2">
      <w:pPr>
        <w:pStyle w:val="a3"/>
        <w:rPr>
          <w:rFonts w:ascii="ＭＳ ゴシック" w:eastAsia="ＭＳ ゴシック" w:hAnsi="ＭＳ ゴシック" w:cs="ＭＳ ゴシック"/>
        </w:rPr>
      </w:pPr>
    </w:p>
    <w:p w14:paraId="0319404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AC3ED9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&lt;jaZ0062&gt;conmor1001960</w:t>
      </w:r>
    </w:p>
    <w:p w14:paraId="497E85C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&lt;cnZ0062&gt;conmor1001960</w:t>
      </w:r>
    </w:p>
    <w:p w14:paraId="15DE0F76" w14:textId="77777777" w:rsidR="00514AC2" w:rsidRPr="00514AC2" w:rsidRDefault="00514AC2" w:rsidP="00514AC2">
      <w:pPr>
        <w:pStyle w:val="a3"/>
        <w:rPr>
          <w:rFonts w:ascii="ＭＳ ゴシック" w:eastAsia="ＭＳ ゴシック" w:hAnsi="ＭＳ ゴシック" w:cs="ＭＳ ゴシック"/>
        </w:rPr>
      </w:pPr>
    </w:p>
    <w:p w14:paraId="0303ED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8B1596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&lt;jaZ0063&gt;conest1003100</w:t>
      </w:r>
    </w:p>
    <w:p w14:paraId="56BEFA1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&lt;cnZ0063&gt;conest1003100</w:t>
      </w:r>
    </w:p>
    <w:p w14:paraId="778D2E00" w14:textId="77777777" w:rsidR="00514AC2" w:rsidRPr="00514AC2" w:rsidRDefault="00514AC2" w:rsidP="00514AC2">
      <w:pPr>
        <w:pStyle w:val="a3"/>
        <w:rPr>
          <w:rFonts w:ascii="ＭＳ ゴシック" w:eastAsia="ＭＳ ゴシック" w:hAnsi="ＭＳ ゴシック" w:cs="ＭＳ ゴシック"/>
        </w:rPr>
      </w:pPr>
    </w:p>
    <w:p w14:paraId="7E2ABA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84373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&lt;jaZ0064&gt;conmor1001970</w:t>
      </w:r>
    </w:p>
    <w:p w14:paraId="5EA4DD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&lt;cnZ0064&gt;conmor1001970</w:t>
      </w:r>
    </w:p>
    <w:p w14:paraId="75CAE022" w14:textId="77777777" w:rsidR="00514AC2" w:rsidRPr="00514AC2" w:rsidRDefault="00514AC2" w:rsidP="00514AC2">
      <w:pPr>
        <w:pStyle w:val="a3"/>
        <w:rPr>
          <w:rFonts w:ascii="ＭＳ ゴシック" w:eastAsia="ＭＳ ゴシック" w:hAnsi="ＭＳ ゴシック" w:cs="ＭＳ ゴシック"/>
        </w:rPr>
      </w:pPr>
    </w:p>
    <w:p w14:paraId="030580A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525235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&lt;jaZ0065&gt;conest1003110</w:t>
      </w:r>
    </w:p>
    <w:p w14:paraId="7CCA966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&lt;cnZ0065&gt;conest1003110</w:t>
      </w:r>
    </w:p>
    <w:p w14:paraId="02F9DD29" w14:textId="77777777" w:rsidR="00514AC2" w:rsidRPr="00514AC2" w:rsidRDefault="00514AC2" w:rsidP="00514AC2">
      <w:pPr>
        <w:pStyle w:val="a3"/>
        <w:rPr>
          <w:rFonts w:ascii="ＭＳ ゴシック" w:eastAsia="ＭＳ ゴシック" w:hAnsi="ＭＳ ゴシック" w:cs="ＭＳ ゴシック"/>
        </w:rPr>
      </w:pPr>
    </w:p>
    <w:p w14:paraId="46A625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EEAC4B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&lt;jaZ0066&gt;conmor1001980</w:t>
      </w:r>
    </w:p>
    <w:p w14:paraId="3F89A90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&lt;cnZ0066&gt;conmor1001980</w:t>
      </w:r>
    </w:p>
    <w:p w14:paraId="1F253D0B" w14:textId="77777777" w:rsidR="00514AC2" w:rsidRPr="00514AC2" w:rsidRDefault="00514AC2" w:rsidP="00514AC2">
      <w:pPr>
        <w:pStyle w:val="a3"/>
        <w:rPr>
          <w:rFonts w:ascii="ＭＳ ゴシック" w:eastAsia="ＭＳ ゴシック" w:hAnsi="ＭＳ ゴシック" w:cs="ＭＳ ゴシック"/>
        </w:rPr>
      </w:pPr>
    </w:p>
    <w:p w14:paraId="72A392E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846B14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&lt;jaZ0067&gt;conmor1001990</w:t>
      </w:r>
    </w:p>
    <w:p w14:paraId="1B0CE90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&lt;cnZ0067&gt;conmor1001990</w:t>
      </w:r>
    </w:p>
    <w:p w14:paraId="5953CC3D" w14:textId="77777777" w:rsidR="00514AC2" w:rsidRPr="00514AC2" w:rsidRDefault="00514AC2" w:rsidP="00514AC2">
      <w:pPr>
        <w:pStyle w:val="a3"/>
        <w:rPr>
          <w:rFonts w:ascii="ＭＳ ゴシック" w:eastAsia="ＭＳ ゴシック" w:hAnsi="ＭＳ ゴシック" w:cs="ＭＳ ゴシック"/>
        </w:rPr>
      </w:pPr>
    </w:p>
    <w:p w14:paraId="7ECF2A2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C9227B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&lt;jaZ0068&gt;conmor1002000</w:t>
      </w:r>
    </w:p>
    <w:p w14:paraId="3E0B4F6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&lt;cnZ0068&gt;conmor1002000</w:t>
      </w:r>
    </w:p>
    <w:p w14:paraId="52F22937" w14:textId="77777777" w:rsidR="00514AC2" w:rsidRPr="00514AC2" w:rsidRDefault="00514AC2" w:rsidP="00514AC2">
      <w:pPr>
        <w:pStyle w:val="a3"/>
        <w:rPr>
          <w:rFonts w:ascii="ＭＳ ゴシック" w:eastAsia="ＭＳ ゴシック" w:hAnsi="ＭＳ ゴシック" w:cs="ＭＳ ゴシック"/>
        </w:rPr>
      </w:pPr>
    </w:p>
    <w:p w14:paraId="2F23F40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156851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&lt;jaZ0069&gt;conmor1002010</w:t>
      </w:r>
    </w:p>
    <w:p w14:paraId="3F3CB28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&lt;cnZ0069&gt;conmor1002010</w:t>
      </w:r>
    </w:p>
    <w:p w14:paraId="169A93FB" w14:textId="77777777" w:rsidR="00514AC2" w:rsidRPr="00514AC2" w:rsidRDefault="00514AC2" w:rsidP="00514AC2">
      <w:pPr>
        <w:pStyle w:val="a3"/>
        <w:rPr>
          <w:rFonts w:ascii="ＭＳ ゴシック" w:eastAsia="ＭＳ ゴシック" w:hAnsi="ＭＳ ゴシック" w:cs="ＭＳ ゴシック"/>
        </w:rPr>
      </w:pPr>
    </w:p>
    <w:p w14:paraId="432BC5F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156A75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&lt;jaZ0070&gt;conest1003120</w:t>
      </w:r>
    </w:p>
    <w:p w14:paraId="745F86A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&lt;cnZ0070&gt;conest1003120</w:t>
      </w:r>
    </w:p>
    <w:p w14:paraId="0FBEB0A2" w14:textId="77777777" w:rsidR="00514AC2" w:rsidRPr="00514AC2" w:rsidRDefault="00514AC2" w:rsidP="00514AC2">
      <w:pPr>
        <w:pStyle w:val="a3"/>
        <w:rPr>
          <w:rFonts w:ascii="ＭＳ ゴシック" w:eastAsia="ＭＳ ゴシック" w:hAnsi="ＭＳ ゴシック" w:cs="ＭＳ ゴシック"/>
        </w:rPr>
      </w:pPr>
    </w:p>
    <w:p w14:paraId="218AF9C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B9C8F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&lt;jaZ0071&gt;cse00011</w:t>
      </w:r>
    </w:p>
    <w:p w14:paraId="703BC2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&lt;cnZ0071&gt;cse00011</w:t>
      </w:r>
    </w:p>
    <w:p w14:paraId="3F99F916" w14:textId="77777777" w:rsidR="00514AC2" w:rsidRPr="00514AC2" w:rsidRDefault="00514AC2" w:rsidP="00514AC2">
      <w:pPr>
        <w:pStyle w:val="a3"/>
        <w:rPr>
          <w:rFonts w:ascii="ＭＳ ゴシック" w:eastAsia="ＭＳ ゴシック" w:hAnsi="ＭＳ ゴシック" w:cs="ＭＳ ゴシック"/>
        </w:rPr>
      </w:pPr>
    </w:p>
    <w:p w14:paraId="10F5973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8B7B54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&lt;jaZ0072&gt;conest1003130</w:t>
      </w:r>
    </w:p>
    <w:p w14:paraId="7AB1845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&lt;cnZ0072&gt;conest1003130</w:t>
      </w:r>
    </w:p>
    <w:p w14:paraId="072FA008" w14:textId="77777777" w:rsidR="00514AC2" w:rsidRPr="00514AC2" w:rsidRDefault="00514AC2" w:rsidP="00514AC2">
      <w:pPr>
        <w:pStyle w:val="a3"/>
        <w:rPr>
          <w:rFonts w:ascii="ＭＳ ゴシック" w:eastAsia="ＭＳ ゴシック" w:hAnsi="ＭＳ ゴシック" w:cs="ＭＳ ゴシック"/>
        </w:rPr>
      </w:pPr>
    </w:p>
    <w:p w14:paraId="491B07E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D0A2CB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&lt;jaZ0073&gt;cse00088</w:t>
      </w:r>
    </w:p>
    <w:p w14:paraId="7A612FA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&lt;cnZ0073&gt;cse00088</w:t>
      </w:r>
    </w:p>
    <w:p w14:paraId="7D6D2F91" w14:textId="77777777" w:rsidR="00514AC2" w:rsidRPr="00514AC2" w:rsidRDefault="00514AC2" w:rsidP="00514AC2">
      <w:pPr>
        <w:pStyle w:val="a3"/>
        <w:rPr>
          <w:rFonts w:ascii="ＭＳ ゴシック" w:eastAsia="ＭＳ ゴシック" w:hAnsi="ＭＳ ゴシック" w:cs="ＭＳ ゴシック"/>
        </w:rPr>
      </w:pPr>
    </w:p>
    <w:p w14:paraId="60C6C61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4AA0FE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&lt;jaZ0074&gt;conest1003140</w:t>
      </w:r>
    </w:p>
    <w:p w14:paraId="4B322AC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&lt;cnZ0074&gt;conest1003140</w:t>
      </w:r>
    </w:p>
    <w:p w14:paraId="5E9FDDCC" w14:textId="77777777" w:rsidR="00514AC2" w:rsidRPr="00514AC2" w:rsidRDefault="00514AC2" w:rsidP="00514AC2">
      <w:pPr>
        <w:pStyle w:val="a3"/>
        <w:rPr>
          <w:rFonts w:ascii="ＭＳ ゴシック" w:eastAsia="ＭＳ ゴシック" w:hAnsi="ＭＳ ゴシック" w:cs="ＭＳ ゴシック"/>
        </w:rPr>
      </w:pPr>
    </w:p>
    <w:p w14:paraId="360CBC3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19D736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&lt;jaZ0075&gt;conest1003150</w:t>
      </w:r>
    </w:p>
    <w:p w14:paraId="3061261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&lt;cnZ0075&gt;conest1003150</w:t>
      </w:r>
    </w:p>
    <w:p w14:paraId="19FE0004" w14:textId="77777777" w:rsidR="00514AC2" w:rsidRPr="00514AC2" w:rsidRDefault="00514AC2" w:rsidP="00514AC2">
      <w:pPr>
        <w:pStyle w:val="a3"/>
        <w:rPr>
          <w:rFonts w:ascii="ＭＳ ゴシック" w:eastAsia="ＭＳ ゴシック" w:hAnsi="ＭＳ ゴシック" w:cs="ＭＳ ゴシック"/>
        </w:rPr>
      </w:pPr>
    </w:p>
    <w:p w14:paraId="405368E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AEB47E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&lt;jaZ0076&gt;conest1003160</w:t>
      </w:r>
    </w:p>
    <w:p w14:paraId="0F31F2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&lt;cnZ0076&gt;conest1003160</w:t>
      </w:r>
    </w:p>
    <w:p w14:paraId="0A4287E2" w14:textId="77777777" w:rsidR="00514AC2" w:rsidRPr="00514AC2" w:rsidRDefault="00514AC2" w:rsidP="00514AC2">
      <w:pPr>
        <w:pStyle w:val="a3"/>
        <w:rPr>
          <w:rFonts w:ascii="ＭＳ ゴシック" w:eastAsia="ＭＳ ゴシック" w:hAnsi="ＭＳ ゴシック" w:cs="ＭＳ ゴシック"/>
        </w:rPr>
      </w:pPr>
    </w:p>
    <w:p w14:paraId="3563AB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BBC717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&lt;jaZ0077&gt;conest1003170</w:t>
      </w:r>
    </w:p>
    <w:p w14:paraId="1758E51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&lt;cnZ0077&gt;conest1003170</w:t>
      </w:r>
    </w:p>
    <w:p w14:paraId="4859E33F" w14:textId="77777777" w:rsidR="00514AC2" w:rsidRPr="00514AC2" w:rsidRDefault="00514AC2" w:rsidP="00514AC2">
      <w:pPr>
        <w:pStyle w:val="a3"/>
        <w:rPr>
          <w:rFonts w:ascii="ＭＳ ゴシック" w:eastAsia="ＭＳ ゴシック" w:hAnsi="ＭＳ ゴシック" w:cs="ＭＳ ゴシック"/>
        </w:rPr>
      </w:pPr>
    </w:p>
    <w:p w14:paraId="3B6FC8B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A73223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&lt;jaZ0078&gt;conest1003180</w:t>
      </w:r>
    </w:p>
    <w:p w14:paraId="3DF471B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&lt;cnZ0078&gt;conest1003180</w:t>
      </w:r>
    </w:p>
    <w:p w14:paraId="65BC7717" w14:textId="77777777" w:rsidR="00514AC2" w:rsidRPr="00514AC2" w:rsidRDefault="00514AC2" w:rsidP="00514AC2">
      <w:pPr>
        <w:pStyle w:val="a3"/>
        <w:rPr>
          <w:rFonts w:ascii="ＭＳ ゴシック" w:eastAsia="ＭＳ ゴシック" w:hAnsi="ＭＳ ゴシック" w:cs="ＭＳ ゴシック"/>
        </w:rPr>
      </w:pPr>
    </w:p>
    <w:p w14:paraId="0A318AD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9A934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&lt;jaZ0079&gt;conest1003190</w:t>
      </w:r>
    </w:p>
    <w:p w14:paraId="5B4FE1C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&lt;cnZ0079&gt;conest1003190</w:t>
      </w:r>
    </w:p>
    <w:p w14:paraId="22954984" w14:textId="77777777" w:rsidR="00514AC2" w:rsidRPr="00514AC2" w:rsidRDefault="00514AC2" w:rsidP="00514AC2">
      <w:pPr>
        <w:pStyle w:val="a3"/>
        <w:rPr>
          <w:rFonts w:ascii="ＭＳ ゴシック" w:eastAsia="ＭＳ ゴシック" w:hAnsi="ＭＳ ゴシック" w:cs="ＭＳ ゴシック"/>
        </w:rPr>
      </w:pPr>
    </w:p>
    <w:p w14:paraId="5432059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E0DA4B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&lt;jaZ0080&gt;conest1003200</w:t>
      </w:r>
    </w:p>
    <w:p w14:paraId="0C74A3B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&lt;cnZ0080&gt;conest1003200</w:t>
      </w:r>
    </w:p>
    <w:p w14:paraId="71B8CBBD" w14:textId="77777777" w:rsidR="00514AC2" w:rsidRPr="00514AC2" w:rsidRDefault="00514AC2" w:rsidP="00514AC2">
      <w:pPr>
        <w:pStyle w:val="a3"/>
        <w:rPr>
          <w:rFonts w:ascii="ＭＳ ゴシック" w:eastAsia="ＭＳ ゴシック" w:hAnsi="ＭＳ ゴシック" w:cs="ＭＳ ゴシック"/>
        </w:rPr>
      </w:pPr>
    </w:p>
    <w:p w14:paraId="596CF6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44B2B6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&lt;jaZ0081&gt;conest1003210</w:t>
      </w:r>
    </w:p>
    <w:p w14:paraId="12CC3DA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&lt;cnZ0081&gt;conest1003210</w:t>
      </w:r>
    </w:p>
    <w:p w14:paraId="4065C420" w14:textId="77777777" w:rsidR="00514AC2" w:rsidRPr="00514AC2" w:rsidRDefault="00514AC2" w:rsidP="00514AC2">
      <w:pPr>
        <w:pStyle w:val="a3"/>
        <w:rPr>
          <w:rFonts w:ascii="ＭＳ ゴシック" w:eastAsia="ＭＳ ゴシック" w:hAnsi="ＭＳ ゴシック" w:cs="ＭＳ ゴシック"/>
        </w:rPr>
      </w:pPr>
    </w:p>
    <w:p w14:paraId="1B21C9A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A41F73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&lt;jaZ0082&gt;conest1003220</w:t>
      </w:r>
    </w:p>
    <w:p w14:paraId="4FB4DF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&lt;cnZ0082&gt;conest1003220</w:t>
      </w:r>
    </w:p>
    <w:p w14:paraId="68EA584A" w14:textId="77777777" w:rsidR="00514AC2" w:rsidRPr="00514AC2" w:rsidRDefault="00514AC2" w:rsidP="00514AC2">
      <w:pPr>
        <w:pStyle w:val="a3"/>
        <w:rPr>
          <w:rFonts w:ascii="ＭＳ ゴシック" w:eastAsia="ＭＳ ゴシック" w:hAnsi="ＭＳ ゴシック" w:cs="ＭＳ ゴシック"/>
        </w:rPr>
      </w:pPr>
    </w:p>
    <w:p w14:paraId="0149F6B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D8B5AB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&lt;jaZ0083&gt;conest1003230</w:t>
      </w:r>
    </w:p>
    <w:p w14:paraId="362334A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&lt;cnZ0083&gt;conest1003230</w:t>
      </w:r>
    </w:p>
    <w:p w14:paraId="7FA8F0A1" w14:textId="77777777" w:rsidR="00514AC2" w:rsidRPr="00514AC2" w:rsidRDefault="00514AC2" w:rsidP="00514AC2">
      <w:pPr>
        <w:pStyle w:val="a3"/>
        <w:rPr>
          <w:rFonts w:ascii="ＭＳ ゴシック" w:eastAsia="ＭＳ ゴシック" w:hAnsi="ＭＳ ゴシック" w:cs="ＭＳ ゴシック"/>
        </w:rPr>
      </w:pPr>
    </w:p>
    <w:p w14:paraId="0F244A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E5B12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&lt;jaZ0084&gt;conest1003240</w:t>
      </w:r>
    </w:p>
    <w:p w14:paraId="06D17B0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&lt;cnZ0084&gt;conest1003240</w:t>
      </w:r>
    </w:p>
    <w:p w14:paraId="2D68CB60" w14:textId="77777777" w:rsidR="00514AC2" w:rsidRPr="00514AC2" w:rsidRDefault="00514AC2" w:rsidP="00514AC2">
      <w:pPr>
        <w:pStyle w:val="a3"/>
        <w:rPr>
          <w:rFonts w:ascii="ＭＳ ゴシック" w:eastAsia="ＭＳ ゴシック" w:hAnsi="ＭＳ ゴシック" w:cs="ＭＳ ゴシック"/>
        </w:rPr>
      </w:pPr>
    </w:p>
    <w:p w14:paraId="284EFEF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997079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&lt;jaZ0085&gt;conest1003250</w:t>
      </w:r>
    </w:p>
    <w:p w14:paraId="320B13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&lt;cnZ0085&gt;conest1003250</w:t>
      </w:r>
    </w:p>
    <w:p w14:paraId="6E0596E4" w14:textId="77777777" w:rsidR="00514AC2" w:rsidRPr="00514AC2" w:rsidRDefault="00514AC2" w:rsidP="00514AC2">
      <w:pPr>
        <w:pStyle w:val="a3"/>
        <w:rPr>
          <w:rFonts w:ascii="ＭＳ ゴシック" w:eastAsia="ＭＳ ゴシック" w:hAnsi="ＭＳ ゴシック" w:cs="ＭＳ ゴシック"/>
        </w:rPr>
      </w:pPr>
    </w:p>
    <w:p w14:paraId="677A9CF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5E49E8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&lt;jaZ0086&gt;conest1003260</w:t>
      </w:r>
    </w:p>
    <w:p w14:paraId="0EA3538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&lt;cnZ0086&gt;conest1003260</w:t>
      </w:r>
    </w:p>
    <w:p w14:paraId="2AC72BE5" w14:textId="77777777" w:rsidR="00514AC2" w:rsidRPr="00514AC2" w:rsidRDefault="00514AC2" w:rsidP="00514AC2">
      <w:pPr>
        <w:pStyle w:val="a3"/>
        <w:rPr>
          <w:rFonts w:ascii="ＭＳ ゴシック" w:eastAsia="ＭＳ ゴシック" w:hAnsi="ＭＳ ゴシック" w:cs="ＭＳ ゴシック"/>
        </w:rPr>
      </w:pPr>
    </w:p>
    <w:p w14:paraId="35EBB43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E6DEC3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&lt;jaZ0087&gt;conest1003270</w:t>
      </w:r>
    </w:p>
    <w:p w14:paraId="4A0BB6F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&lt;cnZ0087&gt;conest1003270</w:t>
      </w:r>
    </w:p>
    <w:p w14:paraId="3E7742C0" w14:textId="77777777" w:rsidR="00514AC2" w:rsidRPr="00514AC2" w:rsidRDefault="00514AC2" w:rsidP="00514AC2">
      <w:pPr>
        <w:pStyle w:val="a3"/>
        <w:rPr>
          <w:rFonts w:ascii="ＭＳ ゴシック" w:eastAsia="ＭＳ ゴシック" w:hAnsi="ＭＳ ゴシック" w:cs="ＭＳ ゴシック"/>
        </w:rPr>
      </w:pPr>
    </w:p>
    <w:p w14:paraId="0048A6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E35D0A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&lt;jaZ0088&gt;conest1003280</w:t>
      </w:r>
    </w:p>
    <w:p w14:paraId="7191D6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&lt;cnZ0088&gt;conest1003280</w:t>
      </w:r>
    </w:p>
    <w:p w14:paraId="02CEB5D4" w14:textId="77777777" w:rsidR="00514AC2" w:rsidRPr="00514AC2" w:rsidRDefault="00514AC2" w:rsidP="00514AC2">
      <w:pPr>
        <w:pStyle w:val="a3"/>
        <w:rPr>
          <w:rFonts w:ascii="ＭＳ ゴシック" w:eastAsia="ＭＳ ゴシック" w:hAnsi="ＭＳ ゴシック" w:cs="ＭＳ ゴシック"/>
        </w:rPr>
      </w:pPr>
    </w:p>
    <w:p w14:paraId="4F22438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08597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&lt;jaZ0089&gt;conest1003290</w:t>
      </w:r>
    </w:p>
    <w:p w14:paraId="50033B2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&lt;cnZ0089&gt;conest1003290</w:t>
      </w:r>
    </w:p>
    <w:p w14:paraId="27013EAE" w14:textId="77777777" w:rsidR="00514AC2" w:rsidRPr="00514AC2" w:rsidRDefault="00514AC2" w:rsidP="00514AC2">
      <w:pPr>
        <w:pStyle w:val="a3"/>
        <w:rPr>
          <w:rFonts w:ascii="ＭＳ ゴシック" w:eastAsia="ＭＳ ゴシック" w:hAnsi="ＭＳ ゴシック" w:cs="ＭＳ ゴシック"/>
        </w:rPr>
      </w:pPr>
    </w:p>
    <w:p w14:paraId="75CE682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A7FBE2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&lt;jaZ0090&gt;conest1003300</w:t>
      </w:r>
    </w:p>
    <w:p w14:paraId="61AE810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&lt;cnZ0090&gt;conest1003300</w:t>
      </w:r>
    </w:p>
    <w:p w14:paraId="7E981552" w14:textId="77777777" w:rsidR="00514AC2" w:rsidRPr="00514AC2" w:rsidRDefault="00514AC2" w:rsidP="00514AC2">
      <w:pPr>
        <w:pStyle w:val="a3"/>
        <w:rPr>
          <w:rFonts w:ascii="ＭＳ ゴシック" w:eastAsia="ＭＳ ゴシック" w:hAnsi="ＭＳ ゴシック" w:cs="ＭＳ ゴシック"/>
        </w:rPr>
      </w:pPr>
    </w:p>
    <w:p w14:paraId="2B76E4B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B306E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&lt;jaZ0091&gt;conest1003310</w:t>
      </w:r>
    </w:p>
    <w:p w14:paraId="5C1AB55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&lt;cnZ0091&gt;conest1003310</w:t>
      </w:r>
    </w:p>
    <w:p w14:paraId="07AC5B6C" w14:textId="77777777" w:rsidR="00514AC2" w:rsidRPr="00514AC2" w:rsidRDefault="00514AC2" w:rsidP="00514AC2">
      <w:pPr>
        <w:pStyle w:val="a3"/>
        <w:rPr>
          <w:rFonts w:ascii="ＭＳ ゴシック" w:eastAsia="ＭＳ ゴシック" w:hAnsi="ＭＳ ゴシック" w:cs="ＭＳ ゴシック"/>
        </w:rPr>
      </w:pPr>
    </w:p>
    <w:p w14:paraId="7A3BFF4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ABCED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&lt;jaZ0092&gt;conest1003320</w:t>
      </w:r>
    </w:p>
    <w:p w14:paraId="6CEB910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&lt;cnZ0092&gt;conest1003320</w:t>
      </w:r>
    </w:p>
    <w:p w14:paraId="2428B8BA" w14:textId="77777777" w:rsidR="00514AC2" w:rsidRPr="00514AC2" w:rsidRDefault="00514AC2" w:rsidP="00514AC2">
      <w:pPr>
        <w:pStyle w:val="a3"/>
        <w:rPr>
          <w:rFonts w:ascii="ＭＳ ゴシック" w:eastAsia="ＭＳ ゴシック" w:hAnsi="ＭＳ ゴシック" w:cs="ＭＳ ゴシック"/>
        </w:rPr>
      </w:pPr>
    </w:p>
    <w:p w14:paraId="49438E1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FAFC0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&lt;jaZ0093&gt;conest1003330</w:t>
      </w:r>
    </w:p>
    <w:p w14:paraId="54790A2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&lt;cnZ0093&gt;conest1003330</w:t>
      </w:r>
    </w:p>
    <w:p w14:paraId="428651BB" w14:textId="77777777" w:rsidR="00514AC2" w:rsidRPr="00514AC2" w:rsidRDefault="00514AC2" w:rsidP="00514AC2">
      <w:pPr>
        <w:pStyle w:val="a3"/>
        <w:rPr>
          <w:rFonts w:ascii="ＭＳ ゴシック" w:eastAsia="ＭＳ ゴシック" w:hAnsi="ＭＳ ゴシック" w:cs="ＭＳ ゴシック"/>
        </w:rPr>
      </w:pPr>
    </w:p>
    <w:p w14:paraId="35FA403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C7D2F5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&lt;jaZ0094&gt;conest1003340</w:t>
      </w:r>
    </w:p>
    <w:p w14:paraId="498D84B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&lt;cnZ0094&gt;conest1003340</w:t>
      </w:r>
    </w:p>
    <w:p w14:paraId="5528C967" w14:textId="77777777" w:rsidR="00514AC2" w:rsidRPr="00514AC2" w:rsidRDefault="00514AC2" w:rsidP="00514AC2">
      <w:pPr>
        <w:pStyle w:val="a3"/>
        <w:rPr>
          <w:rFonts w:ascii="ＭＳ ゴシック" w:eastAsia="ＭＳ ゴシック" w:hAnsi="ＭＳ ゴシック" w:cs="ＭＳ ゴシック"/>
        </w:rPr>
      </w:pPr>
    </w:p>
    <w:p w14:paraId="18C3505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7EE880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&lt;jaZ0095&gt;conest1003350</w:t>
      </w:r>
    </w:p>
    <w:p w14:paraId="34E54DA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&lt;cnZ0095&gt;conest1003350</w:t>
      </w:r>
    </w:p>
    <w:p w14:paraId="5BE01891" w14:textId="77777777" w:rsidR="00514AC2" w:rsidRPr="00514AC2" w:rsidRDefault="00514AC2" w:rsidP="00514AC2">
      <w:pPr>
        <w:pStyle w:val="a3"/>
        <w:rPr>
          <w:rFonts w:ascii="ＭＳ ゴシック" w:eastAsia="ＭＳ ゴシック" w:hAnsi="ＭＳ ゴシック" w:cs="ＭＳ ゴシック"/>
        </w:rPr>
      </w:pPr>
    </w:p>
    <w:p w14:paraId="3F1B4E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5AF31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&lt;jaZ0096&gt;conest1003360</w:t>
      </w:r>
    </w:p>
    <w:p w14:paraId="7D0A510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&lt;cnZ0096&gt;conest1003360</w:t>
      </w:r>
    </w:p>
    <w:p w14:paraId="0FD2E0AC" w14:textId="77777777" w:rsidR="00514AC2" w:rsidRPr="00514AC2" w:rsidRDefault="00514AC2" w:rsidP="00514AC2">
      <w:pPr>
        <w:pStyle w:val="a3"/>
        <w:rPr>
          <w:rFonts w:ascii="ＭＳ ゴシック" w:eastAsia="ＭＳ ゴシック" w:hAnsi="ＭＳ ゴシック" w:cs="ＭＳ ゴシック"/>
        </w:rPr>
      </w:pPr>
    </w:p>
    <w:p w14:paraId="2801CE4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85318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&lt;jaZ0097&gt;conest1003370</w:t>
      </w:r>
    </w:p>
    <w:p w14:paraId="56D4C6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&lt;cnZ0097&gt;conest1003370</w:t>
      </w:r>
    </w:p>
    <w:p w14:paraId="3BBFCDC6" w14:textId="77777777" w:rsidR="00514AC2" w:rsidRPr="00514AC2" w:rsidRDefault="00514AC2" w:rsidP="00514AC2">
      <w:pPr>
        <w:pStyle w:val="a3"/>
        <w:rPr>
          <w:rFonts w:ascii="ＭＳ ゴシック" w:eastAsia="ＭＳ ゴシック" w:hAnsi="ＭＳ ゴシック" w:cs="ＭＳ ゴシック"/>
        </w:rPr>
      </w:pPr>
    </w:p>
    <w:p w14:paraId="4845FC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006A05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&lt;jaZ0098&gt;conest1003380</w:t>
      </w:r>
    </w:p>
    <w:p w14:paraId="5942192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&lt;cnZ0098&gt;conest1003380</w:t>
      </w:r>
    </w:p>
    <w:p w14:paraId="57CC9895" w14:textId="77777777" w:rsidR="00514AC2" w:rsidRPr="00514AC2" w:rsidRDefault="00514AC2" w:rsidP="00514AC2">
      <w:pPr>
        <w:pStyle w:val="a3"/>
        <w:rPr>
          <w:rFonts w:ascii="ＭＳ ゴシック" w:eastAsia="ＭＳ ゴシック" w:hAnsi="ＭＳ ゴシック" w:cs="ＭＳ ゴシック"/>
        </w:rPr>
      </w:pPr>
    </w:p>
    <w:p w14:paraId="5F065F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29137A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&lt;jaZ0099&gt;conest1003390</w:t>
      </w:r>
    </w:p>
    <w:p w14:paraId="680FF5C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&lt;cnZ0099&gt;conest1003390</w:t>
      </w:r>
    </w:p>
    <w:p w14:paraId="4754A869" w14:textId="77777777" w:rsidR="00514AC2" w:rsidRPr="00514AC2" w:rsidRDefault="00514AC2" w:rsidP="00514AC2">
      <w:pPr>
        <w:pStyle w:val="a3"/>
        <w:rPr>
          <w:rFonts w:ascii="ＭＳ ゴシック" w:eastAsia="ＭＳ ゴシック" w:hAnsi="ＭＳ ゴシック" w:cs="ＭＳ ゴシック"/>
        </w:rPr>
      </w:pPr>
    </w:p>
    <w:p w14:paraId="15CDAB2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E2C877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&lt;jaZ0100&gt;conest1003400</w:t>
      </w:r>
    </w:p>
    <w:p w14:paraId="5D5570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&lt;cnZ0100&gt;conest1003400</w:t>
      </w:r>
    </w:p>
    <w:p w14:paraId="31C95536" w14:textId="77777777" w:rsidR="00514AC2" w:rsidRPr="00514AC2" w:rsidRDefault="00514AC2" w:rsidP="00514AC2">
      <w:pPr>
        <w:pStyle w:val="a3"/>
        <w:rPr>
          <w:rFonts w:ascii="ＭＳ ゴシック" w:eastAsia="ＭＳ ゴシック" w:hAnsi="ＭＳ ゴシック" w:cs="ＭＳ ゴシック"/>
        </w:rPr>
      </w:pPr>
    </w:p>
    <w:p w14:paraId="13D6BE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05246D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&lt;jaZ0101&gt;conest1003410</w:t>
      </w:r>
    </w:p>
    <w:p w14:paraId="5F7451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&lt;cnZ0101&gt;conest1003410</w:t>
      </w:r>
    </w:p>
    <w:p w14:paraId="0C55C98C" w14:textId="77777777" w:rsidR="00514AC2" w:rsidRPr="00514AC2" w:rsidRDefault="00514AC2" w:rsidP="00514AC2">
      <w:pPr>
        <w:pStyle w:val="a3"/>
        <w:rPr>
          <w:rFonts w:ascii="ＭＳ ゴシック" w:eastAsia="ＭＳ ゴシック" w:hAnsi="ＭＳ ゴシック" w:cs="ＭＳ ゴシック"/>
        </w:rPr>
      </w:pPr>
    </w:p>
    <w:p w14:paraId="5221BC5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342AC6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&lt;jaZ0102&gt;conest1003420</w:t>
      </w:r>
    </w:p>
    <w:p w14:paraId="5FDC7C4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&lt;cnZ0102&gt;conest1003420</w:t>
      </w:r>
    </w:p>
    <w:p w14:paraId="289884B0" w14:textId="77777777" w:rsidR="00514AC2" w:rsidRPr="00514AC2" w:rsidRDefault="00514AC2" w:rsidP="00514AC2">
      <w:pPr>
        <w:pStyle w:val="a3"/>
        <w:rPr>
          <w:rFonts w:ascii="ＭＳ ゴシック" w:eastAsia="ＭＳ ゴシック" w:hAnsi="ＭＳ ゴシック" w:cs="ＭＳ ゴシック"/>
        </w:rPr>
      </w:pPr>
    </w:p>
    <w:p w14:paraId="7E27260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EEBEA4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&lt;jaZ0103&gt;conest1003430</w:t>
      </w:r>
    </w:p>
    <w:p w14:paraId="7B87CE7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&lt;cnZ0103&gt;conest1003430</w:t>
      </w:r>
    </w:p>
    <w:p w14:paraId="2408337A" w14:textId="77777777" w:rsidR="00514AC2" w:rsidRPr="00514AC2" w:rsidRDefault="00514AC2" w:rsidP="00514AC2">
      <w:pPr>
        <w:pStyle w:val="a3"/>
        <w:rPr>
          <w:rFonts w:ascii="ＭＳ ゴシック" w:eastAsia="ＭＳ ゴシック" w:hAnsi="ＭＳ ゴシック" w:cs="ＭＳ ゴシック"/>
        </w:rPr>
      </w:pPr>
    </w:p>
    <w:p w14:paraId="69AB823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3AE9E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&lt;jaZ0104&gt;conest1003440</w:t>
      </w:r>
    </w:p>
    <w:p w14:paraId="0D0F8BE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&lt;cnZ0104&gt;conest1003440</w:t>
      </w:r>
    </w:p>
    <w:p w14:paraId="2877A80A" w14:textId="77777777" w:rsidR="00514AC2" w:rsidRPr="00514AC2" w:rsidRDefault="00514AC2" w:rsidP="00514AC2">
      <w:pPr>
        <w:pStyle w:val="a3"/>
        <w:rPr>
          <w:rFonts w:ascii="ＭＳ ゴシック" w:eastAsia="ＭＳ ゴシック" w:hAnsi="ＭＳ ゴシック" w:cs="ＭＳ ゴシック"/>
        </w:rPr>
      </w:pPr>
    </w:p>
    <w:p w14:paraId="117650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2EE2E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&lt;jaZ0105&gt;conest1003450</w:t>
      </w:r>
    </w:p>
    <w:p w14:paraId="067ADD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&lt;cnZ0105&gt;conest1003450</w:t>
      </w:r>
    </w:p>
    <w:p w14:paraId="32824C21" w14:textId="77777777" w:rsidR="00514AC2" w:rsidRPr="00514AC2" w:rsidRDefault="00514AC2" w:rsidP="00514AC2">
      <w:pPr>
        <w:pStyle w:val="a3"/>
        <w:rPr>
          <w:rFonts w:ascii="ＭＳ ゴシック" w:eastAsia="ＭＳ ゴシック" w:hAnsi="ＭＳ ゴシック" w:cs="ＭＳ ゴシック"/>
        </w:rPr>
      </w:pPr>
    </w:p>
    <w:p w14:paraId="4BAF523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FF2CA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&lt;jaZ0106&gt;conest1003460</w:t>
      </w:r>
    </w:p>
    <w:p w14:paraId="4061049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&lt;cnZ0106&gt;conest1003460</w:t>
      </w:r>
    </w:p>
    <w:p w14:paraId="64FA5B7D" w14:textId="77777777" w:rsidR="00514AC2" w:rsidRPr="00514AC2" w:rsidRDefault="00514AC2" w:rsidP="00514AC2">
      <w:pPr>
        <w:pStyle w:val="a3"/>
        <w:rPr>
          <w:rFonts w:ascii="ＭＳ ゴシック" w:eastAsia="ＭＳ ゴシック" w:hAnsi="ＭＳ ゴシック" w:cs="ＭＳ ゴシック"/>
        </w:rPr>
      </w:pPr>
    </w:p>
    <w:p w14:paraId="7394B88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B78F9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&lt;jaZ0107&gt;conest1003470</w:t>
      </w:r>
    </w:p>
    <w:p w14:paraId="5B16DB9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&lt;cnZ0107&gt;conest1003470</w:t>
      </w:r>
    </w:p>
    <w:p w14:paraId="16F237AC" w14:textId="77777777" w:rsidR="00514AC2" w:rsidRPr="00514AC2" w:rsidRDefault="00514AC2" w:rsidP="00514AC2">
      <w:pPr>
        <w:pStyle w:val="a3"/>
        <w:rPr>
          <w:rFonts w:ascii="ＭＳ ゴシック" w:eastAsia="ＭＳ ゴシック" w:hAnsi="ＭＳ ゴシック" w:cs="ＭＳ ゴシック"/>
        </w:rPr>
      </w:pPr>
    </w:p>
    <w:p w14:paraId="654E8DD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1A4281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&lt;jaZ0108&gt;</w:t>
      </w:r>
      <w:proofErr w:type="spellStart"/>
      <w:r w:rsidRPr="00514AC2">
        <w:rPr>
          <w:rFonts w:ascii="ＭＳ ゴシック" w:eastAsia="ＭＳ ゴシック" w:hAnsi="ＭＳ ゴシック" w:cs="ＭＳ ゴシック"/>
        </w:rPr>
        <w:t>FRAME_Four</w:t>
      </w:r>
      <w:proofErr w:type="spellEnd"/>
    </w:p>
    <w:p w14:paraId="61A353B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&lt;cnZ0108&gt;</w:t>
      </w:r>
      <w:proofErr w:type="spellStart"/>
      <w:r w:rsidRPr="00514AC2">
        <w:rPr>
          <w:rFonts w:ascii="ＭＳ ゴシック" w:eastAsia="ＭＳ ゴシック" w:hAnsi="ＭＳ ゴシック" w:cs="ＭＳ ゴシック"/>
        </w:rPr>
        <w:t>FRAME_Four</w:t>
      </w:r>
      <w:proofErr w:type="spellEnd"/>
    </w:p>
    <w:p w14:paraId="51CFB7B9" w14:textId="77777777" w:rsidR="00514AC2" w:rsidRPr="00514AC2" w:rsidRDefault="00514AC2" w:rsidP="00514AC2">
      <w:pPr>
        <w:pStyle w:val="a3"/>
        <w:rPr>
          <w:rFonts w:ascii="ＭＳ ゴシック" w:eastAsia="ＭＳ ゴシック" w:hAnsi="ＭＳ ゴシック" w:cs="ＭＳ ゴシック"/>
        </w:rPr>
      </w:pPr>
    </w:p>
    <w:p w14:paraId="28C8140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EB5A9B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&lt;jaZ0109&gt;conkar1000600</w:t>
      </w:r>
    </w:p>
    <w:p w14:paraId="3A3B878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&lt;cnZ0109&gt;conkar1000600</w:t>
      </w:r>
    </w:p>
    <w:p w14:paraId="18CBF20F" w14:textId="77777777" w:rsidR="00514AC2" w:rsidRPr="00514AC2" w:rsidRDefault="00514AC2" w:rsidP="00514AC2">
      <w:pPr>
        <w:pStyle w:val="a3"/>
        <w:rPr>
          <w:rFonts w:ascii="ＭＳ ゴシック" w:eastAsia="ＭＳ ゴシック" w:hAnsi="ＭＳ ゴシック" w:cs="ＭＳ ゴシック"/>
        </w:rPr>
      </w:pPr>
    </w:p>
    <w:p w14:paraId="6311E80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0FEAEA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&lt;jaZ0110&gt;conkar1000610</w:t>
      </w:r>
    </w:p>
    <w:p w14:paraId="057E33C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&lt;cnZ0110&gt;conkar1000610</w:t>
      </w:r>
    </w:p>
    <w:p w14:paraId="5595123D" w14:textId="77777777" w:rsidR="00514AC2" w:rsidRPr="00514AC2" w:rsidRDefault="00514AC2" w:rsidP="00514AC2">
      <w:pPr>
        <w:pStyle w:val="a3"/>
        <w:rPr>
          <w:rFonts w:ascii="ＭＳ ゴシック" w:eastAsia="ＭＳ ゴシック" w:hAnsi="ＭＳ ゴシック" w:cs="ＭＳ ゴシック"/>
        </w:rPr>
      </w:pPr>
    </w:p>
    <w:p w14:paraId="52E989C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458369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&lt;jaZ0111&gt;conest1003480</w:t>
      </w:r>
    </w:p>
    <w:p w14:paraId="273242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&lt;cnZ0111&gt;conest1003480</w:t>
      </w:r>
    </w:p>
    <w:p w14:paraId="4E246877" w14:textId="77777777" w:rsidR="00514AC2" w:rsidRPr="00514AC2" w:rsidRDefault="00514AC2" w:rsidP="00514AC2">
      <w:pPr>
        <w:pStyle w:val="a3"/>
        <w:rPr>
          <w:rFonts w:ascii="ＭＳ ゴシック" w:eastAsia="ＭＳ ゴシック" w:hAnsi="ＭＳ ゴシック" w:cs="ＭＳ ゴシック"/>
        </w:rPr>
      </w:pPr>
    </w:p>
    <w:p w14:paraId="65C8878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90522C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&lt;jaZ0112&gt;conest1003490</w:t>
      </w:r>
    </w:p>
    <w:p w14:paraId="351353F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&lt;cnZ0112&gt;conest1003490</w:t>
      </w:r>
    </w:p>
    <w:p w14:paraId="41888B8F" w14:textId="77777777" w:rsidR="00514AC2" w:rsidRPr="00514AC2" w:rsidRDefault="00514AC2" w:rsidP="00514AC2">
      <w:pPr>
        <w:pStyle w:val="a3"/>
        <w:rPr>
          <w:rFonts w:ascii="ＭＳ ゴシック" w:eastAsia="ＭＳ ゴシック" w:hAnsi="ＭＳ ゴシック" w:cs="ＭＳ ゴシック"/>
        </w:rPr>
      </w:pPr>
    </w:p>
    <w:p w14:paraId="2E5ED79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780E81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&lt;jaZ0113&gt;conest1003500</w:t>
      </w:r>
    </w:p>
    <w:p w14:paraId="77546AF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&lt;cnZ0113&gt;conest1003500</w:t>
      </w:r>
    </w:p>
    <w:p w14:paraId="7C991AF6" w14:textId="77777777" w:rsidR="00514AC2" w:rsidRPr="00514AC2" w:rsidRDefault="00514AC2" w:rsidP="00514AC2">
      <w:pPr>
        <w:pStyle w:val="a3"/>
        <w:rPr>
          <w:rFonts w:ascii="ＭＳ ゴシック" w:eastAsia="ＭＳ ゴシック" w:hAnsi="ＭＳ ゴシック" w:cs="ＭＳ ゴシック"/>
        </w:rPr>
      </w:pPr>
    </w:p>
    <w:p w14:paraId="18AC524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5DCE12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&lt;jaZ0114&gt;conest1003510</w:t>
      </w:r>
    </w:p>
    <w:p w14:paraId="25B5947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&lt;cnZ0114&gt;conest1003510</w:t>
      </w:r>
    </w:p>
    <w:p w14:paraId="420C8AA4" w14:textId="77777777" w:rsidR="00514AC2" w:rsidRPr="00514AC2" w:rsidRDefault="00514AC2" w:rsidP="00514AC2">
      <w:pPr>
        <w:pStyle w:val="a3"/>
        <w:rPr>
          <w:rFonts w:ascii="ＭＳ ゴシック" w:eastAsia="ＭＳ ゴシック" w:hAnsi="ＭＳ ゴシック" w:cs="ＭＳ ゴシック"/>
        </w:rPr>
      </w:pPr>
    </w:p>
    <w:p w14:paraId="762F9C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B8F172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&lt;jaZ0115&gt;conest1003520</w:t>
      </w:r>
    </w:p>
    <w:p w14:paraId="5B78B60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&lt;cnZ0115&gt;conest1003520</w:t>
      </w:r>
    </w:p>
    <w:p w14:paraId="40ECB3A4" w14:textId="77777777" w:rsidR="00514AC2" w:rsidRPr="00514AC2" w:rsidRDefault="00514AC2" w:rsidP="00514AC2">
      <w:pPr>
        <w:pStyle w:val="a3"/>
        <w:rPr>
          <w:rFonts w:ascii="ＭＳ ゴシック" w:eastAsia="ＭＳ ゴシック" w:hAnsi="ＭＳ ゴシック" w:cs="ＭＳ ゴシック"/>
        </w:rPr>
      </w:pPr>
    </w:p>
    <w:p w14:paraId="53B466C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AD7D6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&lt;jaZ0116&gt;conest1003530</w:t>
      </w:r>
    </w:p>
    <w:p w14:paraId="553CABC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&lt;cnZ0116&gt;conest1003530</w:t>
      </w:r>
    </w:p>
    <w:p w14:paraId="139714CA" w14:textId="77777777" w:rsidR="00514AC2" w:rsidRPr="00514AC2" w:rsidRDefault="00514AC2" w:rsidP="00514AC2">
      <w:pPr>
        <w:pStyle w:val="a3"/>
        <w:rPr>
          <w:rFonts w:ascii="ＭＳ ゴシック" w:eastAsia="ＭＳ ゴシック" w:hAnsi="ＭＳ ゴシック" w:cs="ＭＳ ゴシック"/>
        </w:rPr>
      </w:pPr>
    </w:p>
    <w:p w14:paraId="260549E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3F0BF1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&lt;jaZ0117&gt;conest1003540</w:t>
      </w:r>
    </w:p>
    <w:p w14:paraId="35DFBA9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&lt;cnZ0117&gt;conest1003540</w:t>
      </w:r>
    </w:p>
    <w:p w14:paraId="6305CF2D" w14:textId="77777777" w:rsidR="00514AC2" w:rsidRPr="00514AC2" w:rsidRDefault="00514AC2" w:rsidP="00514AC2">
      <w:pPr>
        <w:pStyle w:val="a3"/>
        <w:rPr>
          <w:rFonts w:ascii="ＭＳ ゴシック" w:eastAsia="ＭＳ ゴシック" w:hAnsi="ＭＳ ゴシック" w:cs="ＭＳ ゴシック"/>
        </w:rPr>
      </w:pPr>
    </w:p>
    <w:p w14:paraId="70E9E48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7F0566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&lt;jaZ0118&gt;conest1003550</w:t>
      </w:r>
    </w:p>
    <w:p w14:paraId="3A2F549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&lt;cnZ0118&gt;conest1003550</w:t>
      </w:r>
    </w:p>
    <w:p w14:paraId="44CD9813" w14:textId="77777777" w:rsidR="00514AC2" w:rsidRPr="00514AC2" w:rsidRDefault="00514AC2" w:rsidP="00514AC2">
      <w:pPr>
        <w:pStyle w:val="a3"/>
        <w:rPr>
          <w:rFonts w:ascii="ＭＳ ゴシック" w:eastAsia="ＭＳ ゴシック" w:hAnsi="ＭＳ ゴシック" w:cs="ＭＳ ゴシック"/>
        </w:rPr>
      </w:pPr>
    </w:p>
    <w:p w14:paraId="1E4FDB9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8A8A6D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&lt;jaZ0119&gt;conest1003560</w:t>
      </w:r>
    </w:p>
    <w:p w14:paraId="7914942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&lt;cnZ0119&gt;conest1003560</w:t>
      </w:r>
    </w:p>
    <w:p w14:paraId="2583F86E" w14:textId="77777777" w:rsidR="00514AC2" w:rsidRPr="00514AC2" w:rsidRDefault="00514AC2" w:rsidP="00514AC2">
      <w:pPr>
        <w:pStyle w:val="a3"/>
        <w:rPr>
          <w:rFonts w:ascii="ＭＳ ゴシック" w:eastAsia="ＭＳ ゴシック" w:hAnsi="ＭＳ ゴシック" w:cs="ＭＳ ゴシック"/>
        </w:rPr>
      </w:pPr>
    </w:p>
    <w:p w14:paraId="52DE553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6784D9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&lt;jaZ0120&gt;conest1003570</w:t>
      </w:r>
    </w:p>
    <w:p w14:paraId="40446FB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&lt;cnZ0120&gt;conest1003570</w:t>
      </w:r>
    </w:p>
    <w:p w14:paraId="1C7DC619" w14:textId="77777777" w:rsidR="00514AC2" w:rsidRPr="00514AC2" w:rsidRDefault="00514AC2" w:rsidP="00514AC2">
      <w:pPr>
        <w:pStyle w:val="a3"/>
        <w:rPr>
          <w:rFonts w:ascii="ＭＳ ゴシック" w:eastAsia="ＭＳ ゴシック" w:hAnsi="ＭＳ ゴシック" w:cs="ＭＳ ゴシック"/>
        </w:rPr>
      </w:pPr>
    </w:p>
    <w:p w14:paraId="20257D0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93A6E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&lt;jaZ0121&gt;conest1003580</w:t>
      </w:r>
    </w:p>
    <w:p w14:paraId="31AD1E9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&lt;cnZ0121&gt;conest1003580</w:t>
      </w:r>
    </w:p>
    <w:p w14:paraId="597BE371" w14:textId="77777777" w:rsidR="00514AC2" w:rsidRPr="00514AC2" w:rsidRDefault="00514AC2" w:rsidP="00514AC2">
      <w:pPr>
        <w:pStyle w:val="a3"/>
        <w:rPr>
          <w:rFonts w:ascii="ＭＳ ゴシック" w:eastAsia="ＭＳ ゴシック" w:hAnsi="ＭＳ ゴシック" w:cs="ＭＳ ゴシック"/>
        </w:rPr>
      </w:pPr>
    </w:p>
    <w:p w14:paraId="00D15C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ADCADD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&lt;jaZ0122&gt;conest1003590</w:t>
      </w:r>
    </w:p>
    <w:p w14:paraId="7F05E0E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&lt;cnZ0122&gt;conest1003590</w:t>
      </w:r>
    </w:p>
    <w:p w14:paraId="1F91F488" w14:textId="77777777" w:rsidR="00514AC2" w:rsidRPr="00514AC2" w:rsidRDefault="00514AC2" w:rsidP="00514AC2">
      <w:pPr>
        <w:pStyle w:val="a3"/>
        <w:rPr>
          <w:rFonts w:ascii="ＭＳ ゴシック" w:eastAsia="ＭＳ ゴシック" w:hAnsi="ＭＳ ゴシック" w:cs="ＭＳ ゴシック"/>
        </w:rPr>
      </w:pPr>
    </w:p>
    <w:p w14:paraId="3D5ECD9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900E4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&lt;jaZ0123&gt;conest1003600</w:t>
      </w:r>
    </w:p>
    <w:p w14:paraId="323ABA2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&lt;cnZ0123&gt;conest1003600</w:t>
      </w:r>
    </w:p>
    <w:p w14:paraId="1203E00E" w14:textId="77777777" w:rsidR="00514AC2" w:rsidRPr="00514AC2" w:rsidRDefault="00514AC2" w:rsidP="00514AC2">
      <w:pPr>
        <w:pStyle w:val="a3"/>
        <w:rPr>
          <w:rFonts w:ascii="ＭＳ ゴシック" w:eastAsia="ＭＳ ゴシック" w:hAnsi="ＭＳ ゴシック" w:cs="ＭＳ ゴシック"/>
        </w:rPr>
      </w:pPr>
    </w:p>
    <w:p w14:paraId="39B73EE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5F5A2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&lt;jaZ0124&gt;conest1003610</w:t>
      </w:r>
    </w:p>
    <w:p w14:paraId="7B60312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&lt;cnZ0124&gt;conest1003610</w:t>
      </w:r>
    </w:p>
    <w:p w14:paraId="344A5C17" w14:textId="77777777" w:rsidR="00514AC2" w:rsidRPr="00514AC2" w:rsidRDefault="00514AC2" w:rsidP="00514AC2">
      <w:pPr>
        <w:pStyle w:val="a3"/>
        <w:rPr>
          <w:rFonts w:ascii="ＭＳ ゴシック" w:eastAsia="ＭＳ ゴシック" w:hAnsi="ＭＳ ゴシック" w:cs="ＭＳ ゴシック"/>
        </w:rPr>
      </w:pPr>
    </w:p>
    <w:p w14:paraId="23BBBDB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46ADE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&lt;jaZ0125&gt;conest1003620</w:t>
      </w:r>
    </w:p>
    <w:p w14:paraId="42DDB2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&lt;cnZ0125&gt;conest1003620</w:t>
      </w:r>
    </w:p>
    <w:p w14:paraId="4E0413A8" w14:textId="77777777" w:rsidR="00514AC2" w:rsidRPr="00514AC2" w:rsidRDefault="00514AC2" w:rsidP="00514AC2">
      <w:pPr>
        <w:pStyle w:val="a3"/>
        <w:rPr>
          <w:rFonts w:ascii="ＭＳ ゴシック" w:eastAsia="ＭＳ ゴシック" w:hAnsi="ＭＳ ゴシック" w:cs="ＭＳ ゴシック"/>
        </w:rPr>
      </w:pPr>
    </w:p>
    <w:p w14:paraId="0D72EEB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D3BF4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&lt;jaZ0126&gt;conest1003630</w:t>
      </w:r>
    </w:p>
    <w:p w14:paraId="501680C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&lt;cnZ0126&gt;conest1003630</w:t>
      </w:r>
    </w:p>
    <w:p w14:paraId="0A568B31" w14:textId="77777777" w:rsidR="00514AC2" w:rsidRPr="00514AC2" w:rsidRDefault="00514AC2" w:rsidP="00514AC2">
      <w:pPr>
        <w:pStyle w:val="a3"/>
        <w:rPr>
          <w:rFonts w:ascii="ＭＳ ゴシック" w:eastAsia="ＭＳ ゴシック" w:hAnsi="ＭＳ ゴシック" w:cs="ＭＳ ゴシック"/>
        </w:rPr>
      </w:pPr>
    </w:p>
    <w:p w14:paraId="35267BD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068D06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&lt;jaZ0127&gt;conest1003640</w:t>
      </w:r>
    </w:p>
    <w:p w14:paraId="7010B4B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&lt;cnZ0127&gt;conest1003640</w:t>
      </w:r>
    </w:p>
    <w:p w14:paraId="4BF1EFDA" w14:textId="77777777" w:rsidR="00514AC2" w:rsidRPr="00514AC2" w:rsidRDefault="00514AC2" w:rsidP="00514AC2">
      <w:pPr>
        <w:pStyle w:val="a3"/>
        <w:rPr>
          <w:rFonts w:ascii="ＭＳ ゴシック" w:eastAsia="ＭＳ ゴシック" w:hAnsi="ＭＳ ゴシック" w:cs="ＭＳ ゴシック"/>
        </w:rPr>
      </w:pPr>
    </w:p>
    <w:p w14:paraId="1B8B658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DC28BA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&lt;jaZ0128&gt;conest1003650</w:t>
      </w:r>
    </w:p>
    <w:p w14:paraId="3B74C5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&lt;cnZ0128&gt;conest1003650</w:t>
      </w:r>
    </w:p>
    <w:p w14:paraId="09C06047" w14:textId="77777777" w:rsidR="00514AC2" w:rsidRPr="00514AC2" w:rsidRDefault="00514AC2" w:rsidP="00514AC2">
      <w:pPr>
        <w:pStyle w:val="a3"/>
        <w:rPr>
          <w:rFonts w:ascii="ＭＳ ゴシック" w:eastAsia="ＭＳ ゴシック" w:hAnsi="ＭＳ ゴシック" w:cs="ＭＳ ゴシック"/>
        </w:rPr>
      </w:pPr>
    </w:p>
    <w:p w14:paraId="343A3B7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9081C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&lt;jaZ0129&gt;conest1003660</w:t>
      </w:r>
    </w:p>
    <w:p w14:paraId="073A0CE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&lt;cnZ0129&gt;conest1003660</w:t>
      </w:r>
    </w:p>
    <w:p w14:paraId="590EC34D" w14:textId="77777777" w:rsidR="00514AC2" w:rsidRPr="00514AC2" w:rsidRDefault="00514AC2" w:rsidP="00514AC2">
      <w:pPr>
        <w:pStyle w:val="a3"/>
        <w:rPr>
          <w:rFonts w:ascii="ＭＳ ゴシック" w:eastAsia="ＭＳ ゴシック" w:hAnsi="ＭＳ ゴシック" w:cs="ＭＳ ゴシック"/>
        </w:rPr>
      </w:pPr>
    </w:p>
    <w:p w14:paraId="26674DB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41C6E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&lt;jaZ0130&gt;conest1003670</w:t>
      </w:r>
    </w:p>
    <w:p w14:paraId="31CD86A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&lt;cnZ0130&gt;conest1003670</w:t>
      </w:r>
    </w:p>
    <w:p w14:paraId="34B2D4C3" w14:textId="77777777" w:rsidR="00514AC2" w:rsidRPr="00514AC2" w:rsidRDefault="00514AC2" w:rsidP="00514AC2">
      <w:pPr>
        <w:pStyle w:val="a3"/>
        <w:rPr>
          <w:rFonts w:ascii="ＭＳ ゴシック" w:eastAsia="ＭＳ ゴシック" w:hAnsi="ＭＳ ゴシック" w:cs="ＭＳ ゴシック"/>
        </w:rPr>
      </w:pPr>
    </w:p>
    <w:p w14:paraId="4B9903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82803F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&lt;jaZ0131&gt;conest1003680</w:t>
      </w:r>
    </w:p>
    <w:p w14:paraId="422DED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&lt;cnZ0131&gt;conest1003680</w:t>
      </w:r>
    </w:p>
    <w:p w14:paraId="76FC6916" w14:textId="77777777" w:rsidR="00514AC2" w:rsidRPr="00514AC2" w:rsidRDefault="00514AC2" w:rsidP="00514AC2">
      <w:pPr>
        <w:pStyle w:val="a3"/>
        <w:rPr>
          <w:rFonts w:ascii="ＭＳ ゴシック" w:eastAsia="ＭＳ ゴシック" w:hAnsi="ＭＳ ゴシック" w:cs="ＭＳ ゴシック"/>
        </w:rPr>
      </w:pPr>
    </w:p>
    <w:p w14:paraId="4C58764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8BED41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&lt;jaZ0132&gt;conest1003690</w:t>
      </w:r>
    </w:p>
    <w:p w14:paraId="4BDC579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&lt;cnZ0132&gt;conest1003690</w:t>
      </w:r>
    </w:p>
    <w:p w14:paraId="5F183967" w14:textId="77777777" w:rsidR="00514AC2" w:rsidRPr="00514AC2" w:rsidRDefault="00514AC2" w:rsidP="00514AC2">
      <w:pPr>
        <w:pStyle w:val="a3"/>
        <w:rPr>
          <w:rFonts w:ascii="ＭＳ ゴシック" w:eastAsia="ＭＳ ゴシック" w:hAnsi="ＭＳ ゴシック" w:cs="ＭＳ ゴシック"/>
        </w:rPr>
      </w:pPr>
    </w:p>
    <w:p w14:paraId="3F5F1B8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EB0E91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&lt;jaZ0133&gt;conest1003700</w:t>
      </w:r>
    </w:p>
    <w:p w14:paraId="23EAA3F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&lt;cnZ0133&gt;conest1003700</w:t>
      </w:r>
    </w:p>
    <w:p w14:paraId="7BA0422B" w14:textId="77777777" w:rsidR="00514AC2" w:rsidRPr="00514AC2" w:rsidRDefault="00514AC2" w:rsidP="00514AC2">
      <w:pPr>
        <w:pStyle w:val="a3"/>
        <w:rPr>
          <w:rFonts w:ascii="ＭＳ ゴシック" w:eastAsia="ＭＳ ゴシック" w:hAnsi="ＭＳ ゴシック" w:cs="ＭＳ ゴシック"/>
        </w:rPr>
      </w:pPr>
    </w:p>
    <w:p w14:paraId="4E1761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21200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&lt;jaZ0134&gt;conest1003710</w:t>
      </w:r>
    </w:p>
    <w:p w14:paraId="37B0B8D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&lt;cnZ0134&gt;conest1003710</w:t>
      </w:r>
    </w:p>
    <w:p w14:paraId="11AF57B0" w14:textId="77777777" w:rsidR="00514AC2" w:rsidRPr="00514AC2" w:rsidRDefault="00514AC2" w:rsidP="00514AC2">
      <w:pPr>
        <w:pStyle w:val="a3"/>
        <w:rPr>
          <w:rFonts w:ascii="ＭＳ ゴシック" w:eastAsia="ＭＳ ゴシック" w:hAnsi="ＭＳ ゴシック" w:cs="ＭＳ ゴシック"/>
        </w:rPr>
      </w:pPr>
    </w:p>
    <w:p w14:paraId="0EC3B7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5517B5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&lt;jaZ0135&gt;conest1003720</w:t>
      </w:r>
    </w:p>
    <w:p w14:paraId="21F4518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&lt;cnZ0135&gt;conest1003720</w:t>
      </w:r>
    </w:p>
    <w:p w14:paraId="34E87AFD" w14:textId="77777777" w:rsidR="00514AC2" w:rsidRPr="00514AC2" w:rsidRDefault="00514AC2" w:rsidP="00514AC2">
      <w:pPr>
        <w:pStyle w:val="a3"/>
        <w:rPr>
          <w:rFonts w:ascii="ＭＳ ゴシック" w:eastAsia="ＭＳ ゴシック" w:hAnsi="ＭＳ ゴシック" w:cs="ＭＳ ゴシック"/>
        </w:rPr>
      </w:pPr>
    </w:p>
    <w:p w14:paraId="55C318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89653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&lt;jaZ0136&gt;conest1003730</w:t>
      </w:r>
    </w:p>
    <w:p w14:paraId="7A09825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&lt;cnZ0136&gt;conest1003730</w:t>
      </w:r>
    </w:p>
    <w:p w14:paraId="59DAE042" w14:textId="77777777" w:rsidR="00514AC2" w:rsidRPr="00514AC2" w:rsidRDefault="00514AC2" w:rsidP="00514AC2">
      <w:pPr>
        <w:pStyle w:val="a3"/>
        <w:rPr>
          <w:rFonts w:ascii="ＭＳ ゴシック" w:eastAsia="ＭＳ ゴシック" w:hAnsi="ＭＳ ゴシック" w:cs="ＭＳ ゴシック"/>
        </w:rPr>
      </w:pPr>
    </w:p>
    <w:p w14:paraId="3CDA1F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70728F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&lt;jaZ0137&gt;conest1003740</w:t>
      </w:r>
    </w:p>
    <w:p w14:paraId="08BBD7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&lt;cnZ0137&gt;conest1003740</w:t>
      </w:r>
    </w:p>
    <w:p w14:paraId="2956DE5D" w14:textId="77777777" w:rsidR="00514AC2" w:rsidRPr="00514AC2" w:rsidRDefault="00514AC2" w:rsidP="00514AC2">
      <w:pPr>
        <w:pStyle w:val="a3"/>
        <w:rPr>
          <w:rFonts w:ascii="ＭＳ ゴシック" w:eastAsia="ＭＳ ゴシック" w:hAnsi="ＭＳ ゴシック" w:cs="ＭＳ ゴシック"/>
        </w:rPr>
      </w:pPr>
    </w:p>
    <w:p w14:paraId="049D4BA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16C5C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&lt;jaZ0138&gt;conest1003750</w:t>
      </w:r>
    </w:p>
    <w:p w14:paraId="5533C5F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&lt;cnZ0138&gt;conest1003750</w:t>
      </w:r>
    </w:p>
    <w:p w14:paraId="3E3F0866" w14:textId="77777777" w:rsidR="00514AC2" w:rsidRPr="00514AC2" w:rsidRDefault="00514AC2" w:rsidP="00514AC2">
      <w:pPr>
        <w:pStyle w:val="a3"/>
        <w:rPr>
          <w:rFonts w:ascii="ＭＳ ゴシック" w:eastAsia="ＭＳ ゴシック" w:hAnsi="ＭＳ ゴシック" w:cs="ＭＳ ゴシック"/>
        </w:rPr>
      </w:pPr>
    </w:p>
    <w:p w14:paraId="1331FF3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018590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&lt;jaZ0139&gt;conest1003760</w:t>
      </w:r>
    </w:p>
    <w:p w14:paraId="411CA4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&lt;cnZ0139&gt;conest1003760</w:t>
      </w:r>
    </w:p>
    <w:p w14:paraId="02E87A72" w14:textId="77777777" w:rsidR="00514AC2" w:rsidRPr="00514AC2" w:rsidRDefault="00514AC2" w:rsidP="00514AC2">
      <w:pPr>
        <w:pStyle w:val="a3"/>
        <w:rPr>
          <w:rFonts w:ascii="ＭＳ ゴシック" w:eastAsia="ＭＳ ゴシック" w:hAnsi="ＭＳ ゴシック" w:cs="ＭＳ ゴシック"/>
        </w:rPr>
      </w:pPr>
    </w:p>
    <w:p w14:paraId="2BAE26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3109A1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&lt;jaZ0140&gt;conest1003770</w:t>
      </w:r>
    </w:p>
    <w:p w14:paraId="3EF36F9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&lt;cnZ0140&gt;conest1003770</w:t>
      </w:r>
    </w:p>
    <w:p w14:paraId="1C0DDA64" w14:textId="77777777" w:rsidR="00514AC2" w:rsidRPr="00514AC2" w:rsidRDefault="00514AC2" w:rsidP="00514AC2">
      <w:pPr>
        <w:pStyle w:val="a3"/>
        <w:rPr>
          <w:rFonts w:ascii="ＭＳ ゴシック" w:eastAsia="ＭＳ ゴシック" w:hAnsi="ＭＳ ゴシック" w:cs="ＭＳ ゴシック"/>
        </w:rPr>
      </w:pPr>
    </w:p>
    <w:p w14:paraId="5A7FE79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7E3C38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&lt;jaZ0141&gt;conest1003780</w:t>
      </w:r>
    </w:p>
    <w:p w14:paraId="77D1C73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&lt;cnZ0141&gt;conest1003780</w:t>
      </w:r>
    </w:p>
    <w:p w14:paraId="45D3B463" w14:textId="77777777" w:rsidR="00514AC2" w:rsidRPr="00514AC2" w:rsidRDefault="00514AC2" w:rsidP="00514AC2">
      <w:pPr>
        <w:pStyle w:val="a3"/>
        <w:rPr>
          <w:rFonts w:ascii="ＭＳ ゴシック" w:eastAsia="ＭＳ ゴシック" w:hAnsi="ＭＳ ゴシック" w:cs="ＭＳ ゴシック"/>
        </w:rPr>
      </w:pPr>
    </w:p>
    <w:p w14:paraId="65BC111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AE91C2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&lt;jaZ0142&gt;conest1003790</w:t>
      </w:r>
    </w:p>
    <w:p w14:paraId="5BEA4B8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&lt;cnZ0142&gt;conest1003790</w:t>
      </w:r>
    </w:p>
    <w:p w14:paraId="46614766" w14:textId="77777777" w:rsidR="00514AC2" w:rsidRPr="00514AC2" w:rsidRDefault="00514AC2" w:rsidP="00514AC2">
      <w:pPr>
        <w:pStyle w:val="a3"/>
        <w:rPr>
          <w:rFonts w:ascii="ＭＳ ゴシック" w:eastAsia="ＭＳ ゴシック" w:hAnsi="ＭＳ ゴシック" w:cs="ＭＳ ゴシック"/>
        </w:rPr>
      </w:pPr>
    </w:p>
    <w:p w14:paraId="1CFCF27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EEE93F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&lt;jaZ0143&gt;conest1003800</w:t>
      </w:r>
    </w:p>
    <w:p w14:paraId="11AFA20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&lt;cnZ0143&gt;conest1003800</w:t>
      </w:r>
    </w:p>
    <w:p w14:paraId="19E6E572" w14:textId="77777777" w:rsidR="00514AC2" w:rsidRPr="00514AC2" w:rsidRDefault="00514AC2" w:rsidP="00514AC2">
      <w:pPr>
        <w:pStyle w:val="a3"/>
        <w:rPr>
          <w:rFonts w:ascii="ＭＳ ゴシック" w:eastAsia="ＭＳ ゴシック" w:hAnsi="ＭＳ ゴシック" w:cs="ＭＳ ゴシック"/>
        </w:rPr>
      </w:pPr>
    </w:p>
    <w:p w14:paraId="49FCFB2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93C4F4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&lt;jaZ0144&gt;conest1003810</w:t>
      </w:r>
    </w:p>
    <w:p w14:paraId="69BB1D0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&lt;cnZ0144&gt;conest1003810</w:t>
      </w:r>
    </w:p>
    <w:p w14:paraId="4A559080" w14:textId="77777777" w:rsidR="00514AC2" w:rsidRPr="00514AC2" w:rsidRDefault="00514AC2" w:rsidP="00514AC2">
      <w:pPr>
        <w:pStyle w:val="a3"/>
        <w:rPr>
          <w:rFonts w:ascii="ＭＳ ゴシック" w:eastAsia="ＭＳ ゴシック" w:hAnsi="ＭＳ ゴシック" w:cs="ＭＳ ゴシック"/>
        </w:rPr>
      </w:pPr>
    </w:p>
    <w:p w14:paraId="4F955B1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FD52E7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&lt;jaZ0145&gt;conest1003820</w:t>
      </w:r>
    </w:p>
    <w:p w14:paraId="2065722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&lt;cnZ0145&gt;conest1003820</w:t>
      </w:r>
    </w:p>
    <w:p w14:paraId="6ED884CD" w14:textId="77777777" w:rsidR="00514AC2" w:rsidRPr="00514AC2" w:rsidRDefault="00514AC2" w:rsidP="00514AC2">
      <w:pPr>
        <w:pStyle w:val="a3"/>
        <w:rPr>
          <w:rFonts w:ascii="ＭＳ ゴシック" w:eastAsia="ＭＳ ゴシック" w:hAnsi="ＭＳ ゴシック" w:cs="ＭＳ ゴシック"/>
        </w:rPr>
      </w:pPr>
    </w:p>
    <w:p w14:paraId="036B8F6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0684D1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&lt;jaZ0146&gt;conest1003830</w:t>
      </w:r>
    </w:p>
    <w:p w14:paraId="4C621E7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&lt;cnZ0146&gt;conest1003830</w:t>
      </w:r>
    </w:p>
    <w:p w14:paraId="6B3743B2" w14:textId="77777777" w:rsidR="00514AC2" w:rsidRPr="00514AC2" w:rsidRDefault="00514AC2" w:rsidP="00514AC2">
      <w:pPr>
        <w:pStyle w:val="a3"/>
        <w:rPr>
          <w:rFonts w:ascii="ＭＳ ゴシック" w:eastAsia="ＭＳ ゴシック" w:hAnsi="ＭＳ ゴシック" w:cs="ＭＳ ゴシック"/>
        </w:rPr>
      </w:pPr>
    </w:p>
    <w:p w14:paraId="422CF1A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13FACB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&lt;jaZ0147&gt;conest1003840</w:t>
      </w:r>
    </w:p>
    <w:p w14:paraId="12D2F8C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&lt;cnZ0147&gt;conest1003840</w:t>
      </w:r>
    </w:p>
    <w:p w14:paraId="429D9DAA" w14:textId="77777777" w:rsidR="00514AC2" w:rsidRPr="00514AC2" w:rsidRDefault="00514AC2" w:rsidP="00514AC2">
      <w:pPr>
        <w:pStyle w:val="a3"/>
        <w:rPr>
          <w:rFonts w:ascii="ＭＳ ゴシック" w:eastAsia="ＭＳ ゴシック" w:hAnsi="ＭＳ ゴシック" w:cs="ＭＳ ゴシック"/>
        </w:rPr>
      </w:pPr>
    </w:p>
    <w:p w14:paraId="33B65A4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5B20F4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&lt;jaZ0148&gt;conest1003850</w:t>
      </w:r>
    </w:p>
    <w:p w14:paraId="4B00636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&lt;cnZ0148&gt;conest1003850</w:t>
      </w:r>
    </w:p>
    <w:p w14:paraId="68F1DC73" w14:textId="77777777" w:rsidR="00514AC2" w:rsidRPr="00514AC2" w:rsidRDefault="00514AC2" w:rsidP="00514AC2">
      <w:pPr>
        <w:pStyle w:val="a3"/>
        <w:rPr>
          <w:rFonts w:ascii="ＭＳ ゴシック" w:eastAsia="ＭＳ ゴシック" w:hAnsi="ＭＳ ゴシック" w:cs="ＭＳ ゴシック"/>
        </w:rPr>
      </w:pPr>
    </w:p>
    <w:p w14:paraId="21A321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A58C45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&lt;jaZ0149&gt;conest1003860</w:t>
      </w:r>
    </w:p>
    <w:p w14:paraId="0A70BEC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&lt;cnZ0149&gt;conest1003860</w:t>
      </w:r>
    </w:p>
    <w:p w14:paraId="2254BB15" w14:textId="77777777" w:rsidR="00514AC2" w:rsidRPr="00514AC2" w:rsidRDefault="00514AC2" w:rsidP="00514AC2">
      <w:pPr>
        <w:pStyle w:val="a3"/>
        <w:rPr>
          <w:rFonts w:ascii="ＭＳ ゴシック" w:eastAsia="ＭＳ ゴシック" w:hAnsi="ＭＳ ゴシック" w:cs="ＭＳ ゴシック"/>
        </w:rPr>
      </w:pPr>
    </w:p>
    <w:p w14:paraId="2799CA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20320F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&lt;jaZ0150&gt;conest1003870</w:t>
      </w:r>
    </w:p>
    <w:p w14:paraId="5D14133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&lt;cnZ0150&gt;conest1003870</w:t>
      </w:r>
    </w:p>
    <w:p w14:paraId="66333339" w14:textId="77777777" w:rsidR="00514AC2" w:rsidRPr="00514AC2" w:rsidRDefault="00514AC2" w:rsidP="00514AC2">
      <w:pPr>
        <w:pStyle w:val="a3"/>
        <w:rPr>
          <w:rFonts w:ascii="ＭＳ ゴシック" w:eastAsia="ＭＳ ゴシック" w:hAnsi="ＭＳ ゴシック" w:cs="ＭＳ ゴシック"/>
        </w:rPr>
      </w:pPr>
    </w:p>
    <w:p w14:paraId="5540FBA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9032FB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&lt;jaZ0151&gt;conest1003880</w:t>
      </w:r>
    </w:p>
    <w:p w14:paraId="4A4AC84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&lt;cnZ0151&gt;conest1003880</w:t>
      </w:r>
    </w:p>
    <w:p w14:paraId="31F290EE" w14:textId="77777777" w:rsidR="00514AC2" w:rsidRPr="00514AC2" w:rsidRDefault="00514AC2" w:rsidP="00514AC2">
      <w:pPr>
        <w:pStyle w:val="a3"/>
        <w:rPr>
          <w:rFonts w:ascii="ＭＳ ゴシック" w:eastAsia="ＭＳ ゴシック" w:hAnsi="ＭＳ ゴシック" w:cs="ＭＳ ゴシック"/>
        </w:rPr>
      </w:pPr>
    </w:p>
    <w:p w14:paraId="41AED05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A7B06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&lt;jaZ0152&gt;conest1003890</w:t>
      </w:r>
    </w:p>
    <w:p w14:paraId="0CB52A2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&lt;cnZ0152&gt;conest1003890</w:t>
      </w:r>
    </w:p>
    <w:p w14:paraId="1D1DEE5C" w14:textId="77777777" w:rsidR="00514AC2" w:rsidRPr="00514AC2" w:rsidRDefault="00514AC2" w:rsidP="00514AC2">
      <w:pPr>
        <w:pStyle w:val="a3"/>
        <w:rPr>
          <w:rFonts w:ascii="ＭＳ ゴシック" w:eastAsia="ＭＳ ゴシック" w:hAnsi="ＭＳ ゴシック" w:cs="ＭＳ ゴシック"/>
        </w:rPr>
      </w:pPr>
    </w:p>
    <w:p w14:paraId="204E060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C49323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&lt;jaZ0153&gt;conest1003900</w:t>
      </w:r>
    </w:p>
    <w:p w14:paraId="4F198B9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&lt;cnZ0153&gt;conest1003900</w:t>
      </w:r>
    </w:p>
    <w:p w14:paraId="220C8DCD" w14:textId="77777777" w:rsidR="00514AC2" w:rsidRPr="00514AC2" w:rsidRDefault="00514AC2" w:rsidP="00514AC2">
      <w:pPr>
        <w:pStyle w:val="a3"/>
        <w:rPr>
          <w:rFonts w:ascii="ＭＳ ゴシック" w:eastAsia="ＭＳ ゴシック" w:hAnsi="ＭＳ ゴシック" w:cs="ＭＳ ゴシック"/>
        </w:rPr>
      </w:pPr>
    </w:p>
    <w:p w14:paraId="56A8AD9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01761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&lt;jaZ0154&gt;conest1003910</w:t>
      </w:r>
    </w:p>
    <w:p w14:paraId="3BF4081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&lt;cnZ0154&gt;conest1003910</w:t>
      </w:r>
    </w:p>
    <w:p w14:paraId="1BE753AB" w14:textId="77777777" w:rsidR="00514AC2" w:rsidRPr="00514AC2" w:rsidRDefault="00514AC2" w:rsidP="00514AC2">
      <w:pPr>
        <w:pStyle w:val="a3"/>
        <w:rPr>
          <w:rFonts w:ascii="ＭＳ ゴシック" w:eastAsia="ＭＳ ゴシック" w:hAnsi="ＭＳ ゴシック" w:cs="ＭＳ ゴシック"/>
        </w:rPr>
      </w:pPr>
    </w:p>
    <w:p w14:paraId="14817D8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6B92C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&lt;jaZ0155&gt;conest1003920</w:t>
      </w:r>
    </w:p>
    <w:p w14:paraId="48E1E5B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&lt;cnZ0155&gt;conest1003920</w:t>
      </w:r>
    </w:p>
    <w:p w14:paraId="1D376080" w14:textId="77777777" w:rsidR="00514AC2" w:rsidRPr="00514AC2" w:rsidRDefault="00514AC2" w:rsidP="00514AC2">
      <w:pPr>
        <w:pStyle w:val="a3"/>
        <w:rPr>
          <w:rFonts w:ascii="ＭＳ ゴシック" w:eastAsia="ＭＳ ゴシック" w:hAnsi="ＭＳ ゴシック" w:cs="ＭＳ ゴシック"/>
        </w:rPr>
      </w:pPr>
    </w:p>
    <w:p w14:paraId="707DC3F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3D5020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&lt;jaZ0156&gt;conest1003930</w:t>
      </w:r>
    </w:p>
    <w:p w14:paraId="3DBA974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&lt;cnZ0156&gt;conest1003930</w:t>
      </w:r>
    </w:p>
    <w:p w14:paraId="3A4AAAD4" w14:textId="77777777" w:rsidR="00514AC2" w:rsidRPr="00514AC2" w:rsidRDefault="00514AC2" w:rsidP="00514AC2">
      <w:pPr>
        <w:pStyle w:val="a3"/>
        <w:rPr>
          <w:rFonts w:ascii="ＭＳ ゴシック" w:eastAsia="ＭＳ ゴシック" w:hAnsi="ＭＳ ゴシック" w:cs="ＭＳ ゴシック"/>
        </w:rPr>
      </w:pPr>
    </w:p>
    <w:p w14:paraId="5D8862A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43D802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&lt;jaZ0157&gt;conest1003940</w:t>
      </w:r>
    </w:p>
    <w:p w14:paraId="5669353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&lt;cnZ0157&gt;conest1003940</w:t>
      </w:r>
    </w:p>
    <w:p w14:paraId="1D2ABCBF" w14:textId="77777777" w:rsidR="00514AC2" w:rsidRPr="00514AC2" w:rsidRDefault="00514AC2" w:rsidP="00514AC2">
      <w:pPr>
        <w:pStyle w:val="a3"/>
        <w:rPr>
          <w:rFonts w:ascii="ＭＳ ゴシック" w:eastAsia="ＭＳ ゴシック" w:hAnsi="ＭＳ ゴシック" w:cs="ＭＳ ゴシック"/>
        </w:rPr>
      </w:pPr>
    </w:p>
    <w:p w14:paraId="0B97AF5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52EB98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&lt;jaZ0158&gt;conest1003950</w:t>
      </w:r>
    </w:p>
    <w:p w14:paraId="7C8F715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&lt;cnZ0158&gt;conest1003950</w:t>
      </w:r>
    </w:p>
    <w:p w14:paraId="25FBEA87" w14:textId="77777777" w:rsidR="00514AC2" w:rsidRPr="00514AC2" w:rsidRDefault="00514AC2" w:rsidP="00514AC2">
      <w:pPr>
        <w:pStyle w:val="a3"/>
        <w:rPr>
          <w:rFonts w:ascii="ＭＳ ゴシック" w:eastAsia="ＭＳ ゴシック" w:hAnsi="ＭＳ ゴシック" w:cs="ＭＳ ゴシック"/>
        </w:rPr>
      </w:pPr>
    </w:p>
    <w:p w14:paraId="4C6101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07BD30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&lt;jaZ0159&gt;conest1003960</w:t>
      </w:r>
    </w:p>
    <w:p w14:paraId="695B3DC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&lt;cnZ0159&gt;conest1003960</w:t>
      </w:r>
    </w:p>
    <w:p w14:paraId="6C5F039D" w14:textId="77777777" w:rsidR="00514AC2" w:rsidRPr="00514AC2" w:rsidRDefault="00514AC2" w:rsidP="00514AC2">
      <w:pPr>
        <w:pStyle w:val="a3"/>
        <w:rPr>
          <w:rFonts w:ascii="ＭＳ ゴシック" w:eastAsia="ＭＳ ゴシック" w:hAnsi="ＭＳ ゴシック" w:cs="ＭＳ ゴシック"/>
        </w:rPr>
      </w:pPr>
    </w:p>
    <w:p w14:paraId="141AA0F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C9CD7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&lt;jaZ0160&gt;conest1003970</w:t>
      </w:r>
    </w:p>
    <w:p w14:paraId="07FA97B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&lt;cnZ0160&gt;conest1003970</w:t>
      </w:r>
    </w:p>
    <w:p w14:paraId="339AABFC" w14:textId="77777777" w:rsidR="00514AC2" w:rsidRPr="00514AC2" w:rsidRDefault="00514AC2" w:rsidP="00514AC2">
      <w:pPr>
        <w:pStyle w:val="a3"/>
        <w:rPr>
          <w:rFonts w:ascii="ＭＳ ゴシック" w:eastAsia="ＭＳ ゴシック" w:hAnsi="ＭＳ ゴシック" w:cs="ＭＳ ゴシック"/>
        </w:rPr>
      </w:pPr>
    </w:p>
    <w:p w14:paraId="4FC4A2F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5AD7F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&lt;jaZ0161&gt;conest1003980</w:t>
      </w:r>
    </w:p>
    <w:p w14:paraId="2C0054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&lt;cnZ0161&gt;conest1003980</w:t>
      </w:r>
    </w:p>
    <w:p w14:paraId="23BD0CCC" w14:textId="77777777" w:rsidR="00514AC2" w:rsidRPr="00514AC2" w:rsidRDefault="00514AC2" w:rsidP="00514AC2">
      <w:pPr>
        <w:pStyle w:val="a3"/>
        <w:rPr>
          <w:rFonts w:ascii="ＭＳ ゴシック" w:eastAsia="ＭＳ ゴシック" w:hAnsi="ＭＳ ゴシック" w:cs="ＭＳ ゴシック"/>
        </w:rPr>
      </w:pPr>
    </w:p>
    <w:p w14:paraId="26A0BE6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FB6775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&lt;jaZ0162&gt;conest1003990</w:t>
      </w:r>
    </w:p>
    <w:p w14:paraId="160E698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&lt;cnZ0162&gt;conest1003990</w:t>
      </w:r>
    </w:p>
    <w:p w14:paraId="41F431BF" w14:textId="77777777" w:rsidR="00514AC2" w:rsidRPr="00514AC2" w:rsidRDefault="00514AC2" w:rsidP="00514AC2">
      <w:pPr>
        <w:pStyle w:val="a3"/>
        <w:rPr>
          <w:rFonts w:ascii="ＭＳ ゴシック" w:eastAsia="ＭＳ ゴシック" w:hAnsi="ＭＳ ゴシック" w:cs="ＭＳ ゴシック"/>
        </w:rPr>
      </w:pPr>
    </w:p>
    <w:p w14:paraId="502538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F0727A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&lt;jaZ0163&gt;conest1004000</w:t>
      </w:r>
    </w:p>
    <w:p w14:paraId="10884BC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&lt;cnZ0163&gt;conest1004000</w:t>
      </w:r>
    </w:p>
    <w:p w14:paraId="57CF76D8" w14:textId="77777777" w:rsidR="00514AC2" w:rsidRPr="00514AC2" w:rsidRDefault="00514AC2" w:rsidP="00514AC2">
      <w:pPr>
        <w:pStyle w:val="a3"/>
        <w:rPr>
          <w:rFonts w:ascii="ＭＳ ゴシック" w:eastAsia="ＭＳ ゴシック" w:hAnsi="ＭＳ ゴシック" w:cs="ＭＳ ゴシック"/>
        </w:rPr>
      </w:pPr>
    </w:p>
    <w:p w14:paraId="4D0F11B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6284E4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&lt;jaZ0164&gt;conest1004010</w:t>
      </w:r>
    </w:p>
    <w:p w14:paraId="634F289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&lt;cnZ0164&gt;conest1004010</w:t>
      </w:r>
    </w:p>
    <w:p w14:paraId="6ED446C6" w14:textId="77777777" w:rsidR="00514AC2" w:rsidRPr="00514AC2" w:rsidRDefault="00514AC2" w:rsidP="00514AC2">
      <w:pPr>
        <w:pStyle w:val="a3"/>
        <w:rPr>
          <w:rFonts w:ascii="ＭＳ ゴシック" w:eastAsia="ＭＳ ゴシック" w:hAnsi="ＭＳ ゴシック" w:cs="ＭＳ ゴシック"/>
        </w:rPr>
      </w:pPr>
    </w:p>
    <w:p w14:paraId="60ABFCA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109AF0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&lt;jaZ0165&gt;conest1004020</w:t>
      </w:r>
    </w:p>
    <w:p w14:paraId="2B8B5C4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&lt;cnZ0165&gt;conest1004020</w:t>
      </w:r>
    </w:p>
    <w:p w14:paraId="1C60025C" w14:textId="77777777" w:rsidR="00514AC2" w:rsidRPr="00514AC2" w:rsidRDefault="00514AC2" w:rsidP="00514AC2">
      <w:pPr>
        <w:pStyle w:val="a3"/>
        <w:rPr>
          <w:rFonts w:ascii="ＭＳ ゴシック" w:eastAsia="ＭＳ ゴシック" w:hAnsi="ＭＳ ゴシック" w:cs="ＭＳ ゴシック"/>
        </w:rPr>
      </w:pPr>
    </w:p>
    <w:p w14:paraId="2A4752D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D4216F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&lt;jaZ0166&gt;conest1004030</w:t>
      </w:r>
    </w:p>
    <w:p w14:paraId="3B78BEA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&lt;cnZ0166&gt;conest1004030</w:t>
      </w:r>
    </w:p>
    <w:p w14:paraId="2237D9BA" w14:textId="77777777" w:rsidR="00514AC2" w:rsidRPr="00514AC2" w:rsidRDefault="00514AC2" w:rsidP="00514AC2">
      <w:pPr>
        <w:pStyle w:val="a3"/>
        <w:rPr>
          <w:rFonts w:ascii="ＭＳ ゴシック" w:eastAsia="ＭＳ ゴシック" w:hAnsi="ＭＳ ゴシック" w:cs="ＭＳ ゴシック"/>
        </w:rPr>
      </w:pPr>
    </w:p>
    <w:p w14:paraId="53A8771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0EE2C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&lt;jaZ0167&gt;conest1004040</w:t>
      </w:r>
    </w:p>
    <w:p w14:paraId="4C1C3E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&lt;cnZ0167&gt;conest1004040</w:t>
      </w:r>
    </w:p>
    <w:p w14:paraId="728F9C97" w14:textId="77777777" w:rsidR="00514AC2" w:rsidRPr="00514AC2" w:rsidRDefault="00514AC2" w:rsidP="00514AC2">
      <w:pPr>
        <w:pStyle w:val="a3"/>
        <w:rPr>
          <w:rFonts w:ascii="ＭＳ ゴシック" w:eastAsia="ＭＳ ゴシック" w:hAnsi="ＭＳ ゴシック" w:cs="ＭＳ ゴシック"/>
        </w:rPr>
      </w:pPr>
    </w:p>
    <w:p w14:paraId="0A77392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AD76C9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&lt;jaZ0168&gt;conest1004050</w:t>
      </w:r>
    </w:p>
    <w:p w14:paraId="556DF99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&lt;cnZ0168&gt;conest1004050</w:t>
      </w:r>
    </w:p>
    <w:p w14:paraId="770D88D8" w14:textId="77777777" w:rsidR="00514AC2" w:rsidRPr="00514AC2" w:rsidRDefault="00514AC2" w:rsidP="00514AC2">
      <w:pPr>
        <w:pStyle w:val="a3"/>
        <w:rPr>
          <w:rFonts w:ascii="ＭＳ ゴシック" w:eastAsia="ＭＳ ゴシック" w:hAnsi="ＭＳ ゴシック" w:cs="ＭＳ ゴシック"/>
        </w:rPr>
      </w:pPr>
    </w:p>
    <w:p w14:paraId="5D47C8F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5F6A2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&lt;jaZ0169&gt;conest1004060</w:t>
      </w:r>
    </w:p>
    <w:p w14:paraId="01BD184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&lt;cnZ0169&gt;conest1004060</w:t>
      </w:r>
    </w:p>
    <w:p w14:paraId="4E590707" w14:textId="77777777" w:rsidR="00514AC2" w:rsidRPr="00514AC2" w:rsidRDefault="00514AC2" w:rsidP="00514AC2">
      <w:pPr>
        <w:pStyle w:val="a3"/>
        <w:rPr>
          <w:rFonts w:ascii="ＭＳ ゴシック" w:eastAsia="ＭＳ ゴシック" w:hAnsi="ＭＳ ゴシック" w:cs="ＭＳ ゴシック"/>
        </w:rPr>
      </w:pPr>
    </w:p>
    <w:p w14:paraId="486F69F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541121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&lt;jaZ0170&gt;conest1004070</w:t>
      </w:r>
    </w:p>
    <w:p w14:paraId="5C5F71F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&lt;cnZ0170&gt;conest1004070</w:t>
      </w:r>
    </w:p>
    <w:p w14:paraId="54A2FAF3" w14:textId="77777777" w:rsidR="00514AC2" w:rsidRPr="00514AC2" w:rsidRDefault="00514AC2" w:rsidP="00514AC2">
      <w:pPr>
        <w:pStyle w:val="a3"/>
        <w:rPr>
          <w:rFonts w:ascii="ＭＳ ゴシック" w:eastAsia="ＭＳ ゴシック" w:hAnsi="ＭＳ ゴシック" w:cs="ＭＳ ゴシック"/>
        </w:rPr>
      </w:pPr>
    </w:p>
    <w:p w14:paraId="0B82124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804B5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&lt;jaZ0171&gt;conest1004080</w:t>
      </w:r>
    </w:p>
    <w:p w14:paraId="07A6F80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&lt;cnZ0171&gt;conest1004080</w:t>
      </w:r>
    </w:p>
    <w:p w14:paraId="2B851FD9" w14:textId="77777777" w:rsidR="00514AC2" w:rsidRPr="00514AC2" w:rsidRDefault="00514AC2" w:rsidP="00514AC2">
      <w:pPr>
        <w:pStyle w:val="a3"/>
        <w:rPr>
          <w:rFonts w:ascii="ＭＳ ゴシック" w:eastAsia="ＭＳ ゴシック" w:hAnsi="ＭＳ ゴシック" w:cs="ＭＳ ゴシック"/>
        </w:rPr>
      </w:pPr>
    </w:p>
    <w:p w14:paraId="2D23875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70D228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&lt;jaZ0172&gt;conest1004090</w:t>
      </w:r>
    </w:p>
    <w:p w14:paraId="5DF3494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&lt;cnZ0172&gt;conest1004090</w:t>
      </w:r>
    </w:p>
    <w:p w14:paraId="594FCCCA" w14:textId="77777777" w:rsidR="00514AC2" w:rsidRPr="00514AC2" w:rsidRDefault="00514AC2" w:rsidP="00514AC2">
      <w:pPr>
        <w:pStyle w:val="a3"/>
        <w:rPr>
          <w:rFonts w:ascii="ＭＳ ゴシック" w:eastAsia="ＭＳ ゴシック" w:hAnsi="ＭＳ ゴシック" w:cs="ＭＳ ゴシック"/>
        </w:rPr>
      </w:pPr>
    </w:p>
    <w:p w14:paraId="6570359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CC5351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&lt;jaZ0173&gt;conest1004100</w:t>
      </w:r>
    </w:p>
    <w:p w14:paraId="54921BD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&lt;cnZ0173&gt;conest1004100</w:t>
      </w:r>
    </w:p>
    <w:p w14:paraId="04426C83" w14:textId="77777777" w:rsidR="00514AC2" w:rsidRPr="00514AC2" w:rsidRDefault="00514AC2" w:rsidP="00514AC2">
      <w:pPr>
        <w:pStyle w:val="a3"/>
        <w:rPr>
          <w:rFonts w:ascii="ＭＳ ゴシック" w:eastAsia="ＭＳ ゴシック" w:hAnsi="ＭＳ ゴシック" w:cs="ＭＳ ゴシック"/>
        </w:rPr>
      </w:pPr>
    </w:p>
    <w:p w14:paraId="03497E9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5890AC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&lt;jaZ0174&gt;</w:t>
      </w:r>
      <w:proofErr w:type="spellStart"/>
      <w:r w:rsidRPr="00514AC2">
        <w:rPr>
          <w:rFonts w:ascii="ＭＳ ゴシック" w:eastAsia="ＭＳ ゴシック" w:hAnsi="ＭＳ ゴシック" w:cs="ＭＳ ゴシック"/>
        </w:rPr>
        <w:t>function.h</w:t>
      </w:r>
      <w:proofErr w:type="spellEnd"/>
    </w:p>
    <w:p w14:paraId="656FD53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&lt;cnZ0174&gt;</w:t>
      </w:r>
      <w:proofErr w:type="spellStart"/>
      <w:r w:rsidRPr="00514AC2">
        <w:rPr>
          <w:rFonts w:ascii="ＭＳ ゴシック" w:eastAsia="ＭＳ ゴシック" w:hAnsi="ＭＳ ゴシック" w:cs="ＭＳ ゴシック"/>
        </w:rPr>
        <w:t>function.h</w:t>
      </w:r>
      <w:proofErr w:type="spellEnd"/>
    </w:p>
    <w:p w14:paraId="0E540DDB" w14:textId="77777777" w:rsidR="00514AC2" w:rsidRPr="00514AC2" w:rsidRDefault="00514AC2" w:rsidP="00514AC2">
      <w:pPr>
        <w:pStyle w:val="a3"/>
        <w:rPr>
          <w:rFonts w:ascii="ＭＳ ゴシック" w:eastAsia="ＭＳ ゴシック" w:hAnsi="ＭＳ ゴシック" w:cs="ＭＳ ゴシック"/>
        </w:rPr>
      </w:pPr>
    </w:p>
    <w:p w14:paraId="49A440B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D542C4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&lt;jaZ0175&gt;</w:t>
      </w:r>
      <w:proofErr w:type="spellStart"/>
      <w:r w:rsidRPr="00514AC2">
        <w:rPr>
          <w:rFonts w:ascii="ＭＳ ゴシック" w:eastAsia="ＭＳ ゴシック" w:hAnsi="ＭＳ ゴシック" w:cs="ＭＳ ゴシック"/>
        </w:rPr>
        <w:t>bg</w:t>
      </w:r>
      <w:proofErr w:type="spellEnd"/>
      <w:r w:rsidRPr="00514AC2">
        <w:rPr>
          <w:rFonts w:ascii="ＭＳ ゴシック" w:eastAsia="ＭＳ ゴシック" w:hAnsi="ＭＳ ゴシック" w:cs="ＭＳ ゴシック"/>
        </w:rPr>
        <w:t>_</w:t>
      </w:r>
    </w:p>
    <w:p w14:paraId="6133CB0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&lt;cnZ0175&gt;</w:t>
      </w:r>
      <w:proofErr w:type="spellStart"/>
      <w:r w:rsidRPr="00514AC2">
        <w:rPr>
          <w:rFonts w:ascii="ＭＳ ゴシック" w:eastAsia="ＭＳ ゴシック" w:hAnsi="ＭＳ ゴシック" w:cs="ＭＳ ゴシック"/>
        </w:rPr>
        <w:t>bg</w:t>
      </w:r>
      <w:proofErr w:type="spellEnd"/>
      <w:r w:rsidRPr="00514AC2">
        <w:rPr>
          <w:rFonts w:ascii="ＭＳ ゴシック" w:eastAsia="ＭＳ ゴシック" w:hAnsi="ＭＳ ゴシック" w:cs="ＭＳ ゴシック"/>
        </w:rPr>
        <w:t>_</w:t>
      </w:r>
    </w:p>
    <w:p w14:paraId="1AFFC114" w14:textId="77777777" w:rsidR="00514AC2" w:rsidRPr="00514AC2" w:rsidRDefault="00514AC2" w:rsidP="00514AC2">
      <w:pPr>
        <w:pStyle w:val="a3"/>
        <w:rPr>
          <w:rFonts w:ascii="ＭＳ ゴシック" w:eastAsia="ＭＳ ゴシック" w:hAnsi="ＭＳ ゴシック" w:cs="ＭＳ ゴシック"/>
        </w:rPr>
      </w:pPr>
    </w:p>
    <w:p w14:paraId="609EDC5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97767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&lt;jaZ0176&gt;</w:t>
      </w:r>
      <w:proofErr w:type="spellStart"/>
      <w:r w:rsidRPr="00514AC2">
        <w:rPr>
          <w:rFonts w:ascii="ＭＳ ゴシック" w:eastAsia="ＭＳ ゴシック" w:hAnsi="ＭＳ ゴシック" w:cs="ＭＳ ゴシック"/>
        </w:rPr>
        <w:t>bgm</w:t>
      </w:r>
      <w:proofErr w:type="spellEnd"/>
      <w:r w:rsidRPr="00514AC2">
        <w:rPr>
          <w:rFonts w:ascii="ＭＳ ゴシック" w:eastAsia="ＭＳ ゴシック" w:hAnsi="ＭＳ ゴシック" w:cs="ＭＳ ゴシック"/>
        </w:rPr>
        <w:t>_</w:t>
      </w:r>
    </w:p>
    <w:p w14:paraId="04DC6CB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&lt;cnZ0176&gt;</w:t>
      </w:r>
      <w:proofErr w:type="spellStart"/>
      <w:r w:rsidRPr="00514AC2">
        <w:rPr>
          <w:rFonts w:ascii="ＭＳ ゴシック" w:eastAsia="ＭＳ ゴシック" w:hAnsi="ＭＳ ゴシック" w:cs="ＭＳ ゴシック"/>
        </w:rPr>
        <w:t>bgm</w:t>
      </w:r>
      <w:proofErr w:type="spellEnd"/>
      <w:r w:rsidRPr="00514AC2">
        <w:rPr>
          <w:rFonts w:ascii="ＭＳ ゴシック" w:eastAsia="ＭＳ ゴシック" w:hAnsi="ＭＳ ゴシック" w:cs="ＭＳ ゴシック"/>
        </w:rPr>
        <w:t>_</w:t>
      </w:r>
    </w:p>
    <w:p w14:paraId="17425C61" w14:textId="77777777" w:rsidR="00514AC2" w:rsidRPr="00514AC2" w:rsidRDefault="00514AC2" w:rsidP="00514AC2">
      <w:pPr>
        <w:pStyle w:val="a3"/>
        <w:rPr>
          <w:rFonts w:ascii="ＭＳ ゴシック" w:eastAsia="ＭＳ ゴシック" w:hAnsi="ＭＳ ゴシック" w:cs="ＭＳ ゴシック"/>
        </w:rPr>
      </w:pPr>
    </w:p>
    <w:p w14:paraId="67DEB0C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531B82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&lt;jaZ0177&gt;tati_000000</w:t>
      </w:r>
    </w:p>
    <w:p w14:paraId="3F73CBC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&lt;cnZ0177&gt;tati_000000</w:t>
      </w:r>
    </w:p>
    <w:p w14:paraId="585C5512" w14:textId="77777777" w:rsidR="00514AC2" w:rsidRPr="00514AC2" w:rsidRDefault="00514AC2" w:rsidP="00514AC2">
      <w:pPr>
        <w:pStyle w:val="a3"/>
        <w:rPr>
          <w:rFonts w:ascii="ＭＳ ゴシック" w:eastAsia="ＭＳ ゴシック" w:hAnsi="ＭＳ ゴシック" w:cs="ＭＳ ゴシック"/>
        </w:rPr>
      </w:pPr>
    </w:p>
    <w:p w14:paraId="693888F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8EAC4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&lt;jaZ0178&gt;</w:t>
      </w:r>
      <w:proofErr w:type="spellStart"/>
      <w:r w:rsidRPr="00514AC2">
        <w:rPr>
          <w:rFonts w:ascii="ＭＳ ゴシック" w:eastAsia="ＭＳ ゴシック" w:hAnsi="ＭＳ ゴシック" w:cs="ＭＳ ゴシック"/>
        </w:rPr>
        <w:t>effect.h</w:t>
      </w:r>
      <w:proofErr w:type="spellEnd"/>
    </w:p>
    <w:p w14:paraId="217A42C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&lt;cnZ0178&gt;</w:t>
      </w:r>
      <w:proofErr w:type="spellStart"/>
      <w:r w:rsidRPr="00514AC2">
        <w:rPr>
          <w:rFonts w:ascii="ＭＳ ゴシック" w:eastAsia="ＭＳ ゴシック" w:hAnsi="ＭＳ ゴシック" w:cs="ＭＳ ゴシック"/>
        </w:rPr>
        <w:t>effect.h</w:t>
      </w:r>
      <w:proofErr w:type="spellEnd"/>
    </w:p>
    <w:p w14:paraId="6A61711C" w14:textId="77777777" w:rsidR="00514AC2" w:rsidRPr="00514AC2" w:rsidRDefault="00514AC2" w:rsidP="00514AC2">
      <w:pPr>
        <w:pStyle w:val="a3"/>
        <w:rPr>
          <w:rFonts w:ascii="ＭＳ ゴシック" w:eastAsia="ＭＳ ゴシック" w:hAnsi="ＭＳ ゴシック" w:cs="ＭＳ ゴシック"/>
        </w:rPr>
      </w:pPr>
    </w:p>
    <w:p w14:paraId="373D39A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2DAA16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&lt;jaZ0179&gt;CL_Wk00</w:t>
      </w:r>
    </w:p>
    <w:p w14:paraId="586DBF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&lt;cnZ0179&gt;CL_Wk00</w:t>
      </w:r>
    </w:p>
    <w:p w14:paraId="055AA912" w14:textId="77777777" w:rsidR="00514AC2" w:rsidRPr="00514AC2" w:rsidRDefault="00514AC2" w:rsidP="00514AC2">
      <w:pPr>
        <w:pStyle w:val="a3"/>
        <w:rPr>
          <w:rFonts w:ascii="ＭＳ ゴシック" w:eastAsia="ＭＳ ゴシック" w:hAnsi="ＭＳ ゴシック" w:cs="ＭＳ ゴシック"/>
        </w:rPr>
      </w:pPr>
    </w:p>
    <w:p w14:paraId="0214BC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07E43F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&lt;jaZ0180&gt;Wk_0000b</w:t>
      </w:r>
    </w:p>
    <w:p w14:paraId="37032C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&lt;cnZ0180&gt;Wk_0000b</w:t>
      </w:r>
    </w:p>
    <w:p w14:paraId="0FDDC122" w14:textId="77777777" w:rsidR="00514AC2" w:rsidRPr="00514AC2" w:rsidRDefault="00514AC2" w:rsidP="00514AC2">
      <w:pPr>
        <w:pStyle w:val="a3"/>
        <w:rPr>
          <w:rFonts w:ascii="ＭＳ ゴシック" w:eastAsia="ＭＳ ゴシック" w:hAnsi="ＭＳ ゴシック" w:cs="ＭＳ ゴシック"/>
        </w:rPr>
      </w:pPr>
    </w:p>
    <w:p w14:paraId="4946DF7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EF78E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&lt;jaZ0181&gt;Wk_0000a</w:t>
      </w:r>
    </w:p>
    <w:p w14:paraId="3A302AF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&lt;cnZ0181&gt;Wk_0000a</w:t>
      </w:r>
    </w:p>
    <w:p w14:paraId="64EE3E65" w14:textId="77777777" w:rsidR="00514AC2" w:rsidRPr="00514AC2" w:rsidRDefault="00514AC2" w:rsidP="00514AC2">
      <w:pPr>
        <w:pStyle w:val="a3"/>
        <w:rPr>
          <w:rFonts w:ascii="ＭＳ ゴシック" w:eastAsia="ＭＳ ゴシック" w:hAnsi="ＭＳ ゴシック" w:cs="ＭＳ ゴシック"/>
        </w:rPr>
      </w:pPr>
    </w:p>
    <w:p w14:paraId="22DC86A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12685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&lt;jaZ0182&gt;CL_Wk01</w:t>
      </w:r>
    </w:p>
    <w:p w14:paraId="3DEE31A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&lt;cnZ0182&gt;CL_Wk01</w:t>
      </w:r>
    </w:p>
    <w:p w14:paraId="75F34368" w14:textId="77777777" w:rsidR="00514AC2" w:rsidRPr="00514AC2" w:rsidRDefault="00514AC2" w:rsidP="00514AC2">
      <w:pPr>
        <w:pStyle w:val="a3"/>
        <w:rPr>
          <w:rFonts w:ascii="ＭＳ ゴシック" w:eastAsia="ＭＳ ゴシック" w:hAnsi="ＭＳ ゴシック" w:cs="ＭＳ ゴシック"/>
        </w:rPr>
      </w:pPr>
    </w:p>
    <w:p w14:paraId="106DE87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37CD90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&lt;jaZ0183&gt;Wk_0010b</w:t>
      </w:r>
    </w:p>
    <w:p w14:paraId="479FB92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&lt;cnZ0183&gt;Wk_0010b</w:t>
      </w:r>
    </w:p>
    <w:p w14:paraId="558F5A3F" w14:textId="77777777" w:rsidR="00514AC2" w:rsidRPr="00514AC2" w:rsidRDefault="00514AC2" w:rsidP="00514AC2">
      <w:pPr>
        <w:pStyle w:val="a3"/>
        <w:rPr>
          <w:rFonts w:ascii="ＭＳ ゴシック" w:eastAsia="ＭＳ ゴシック" w:hAnsi="ＭＳ ゴシック" w:cs="ＭＳ ゴシック"/>
        </w:rPr>
      </w:pPr>
    </w:p>
    <w:p w14:paraId="7786027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B1A934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&lt;jaZ0184&gt;Wk_0010a</w:t>
      </w:r>
    </w:p>
    <w:p w14:paraId="7591269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&lt;cnZ0184&gt;Wk_0010a</w:t>
      </w:r>
    </w:p>
    <w:p w14:paraId="5C817ACA" w14:textId="77777777" w:rsidR="00514AC2" w:rsidRPr="00514AC2" w:rsidRDefault="00514AC2" w:rsidP="00514AC2">
      <w:pPr>
        <w:pStyle w:val="a3"/>
        <w:rPr>
          <w:rFonts w:ascii="ＭＳ ゴシック" w:eastAsia="ＭＳ ゴシック" w:hAnsi="ＭＳ ゴシック" w:cs="ＭＳ ゴシック"/>
        </w:rPr>
      </w:pPr>
    </w:p>
    <w:p w14:paraId="6E5089C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2C33E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&lt;jaZ0185&gt;CL_Wk02</w:t>
      </w:r>
    </w:p>
    <w:p w14:paraId="375333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&lt;cnZ0185&gt;CL_Wk02</w:t>
      </w:r>
    </w:p>
    <w:p w14:paraId="0DFB7BF7" w14:textId="77777777" w:rsidR="00514AC2" w:rsidRPr="00514AC2" w:rsidRDefault="00514AC2" w:rsidP="00514AC2">
      <w:pPr>
        <w:pStyle w:val="a3"/>
        <w:rPr>
          <w:rFonts w:ascii="ＭＳ ゴシック" w:eastAsia="ＭＳ ゴシック" w:hAnsi="ＭＳ ゴシック" w:cs="ＭＳ ゴシック"/>
        </w:rPr>
      </w:pPr>
    </w:p>
    <w:p w14:paraId="03CF720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856FC7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&lt;jaZ0186&gt;Wk_0020b</w:t>
      </w:r>
    </w:p>
    <w:p w14:paraId="4C21483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&lt;cnZ0186&gt;Wk_0020b</w:t>
      </w:r>
    </w:p>
    <w:p w14:paraId="33DC22AC" w14:textId="77777777" w:rsidR="00514AC2" w:rsidRPr="00514AC2" w:rsidRDefault="00514AC2" w:rsidP="00514AC2">
      <w:pPr>
        <w:pStyle w:val="a3"/>
        <w:rPr>
          <w:rFonts w:ascii="ＭＳ ゴシック" w:eastAsia="ＭＳ ゴシック" w:hAnsi="ＭＳ ゴシック" w:cs="ＭＳ ゴシック"/>
        </w:rPr>
      </w:pPr>
    </w:p>
    <w:p w14:paraId="1F2AFF4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F8FCB4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&lt;jaZ0187&gt;Wk_0020a</w:t>
      </w:r>
    </w:p>
    <w:p w14:paraId="5A76ABD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&lt;cnZ0187&gt;Wk_0020a</w:t>
      </w:r>
    </w:p>
    <w:p w14:paraId="15AAA49B" w14:textId="77777777" w:rsidR="00514AC2" w:rsidRPr="00514AC2" w:rsidRDefault="00514AC2" w:rsidP="00514AC2">
      <w:pPr>
        <w:pStyle w:val="a3"/>
        <w:rPr>
          <w:rFonts w:ascii="ＭＳ ゴシック" w:eastAsia="ＭＳ ゴシック" w:hAnsi="ＭＳ ゴシック" w:cs="ＭＳ ゴシック"/>
        </w:rPr>
      </w:pPr>
    </w:p>
    <w:p w14:paraId="4E7997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9C1E7A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&lt;jaZ0188&gt;CL_Wk03</w:t>
      </w:r>
    </w:p>
    <w:p w14:paraId="0EE1748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&lt;cnZ0188&gt;CL_Wk03</w:t>
      </w:r>
    </w:p>
    <w:p w14:paraId="7A40E823" w14:textId="77777777" w:rsidR="00514AC2" w:rsidRPr="00514AC2" w:rsidRDefault="00514AC2" w:rsidP="00514AC2">
      <w:pPr>
        <w:pStyle w:val="a3"/>
        <w:rPr>
          <w:rFonts w:ascii="ＭＳ ゴシック" w:eastAsia="ＭＳ ゴシック" w:hAnsi="ＭＳ ゴシック" w:cs="ＭＳ ゴシック"/>
        </w:rPr>
      </w:pPr>
    </w:p>
    <w:p w14:paraId="2716794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4378EA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&lt;jaZ0189&gt;Wk_0030b</w:t>
      </w:r>
    </w:p>
    <w:p w14:paraId="0268922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&lt;cnZ0189&gt;Wk_0030b</w:t>
      </w:r>
    </w:p>
    <w:p w14:paraId="00BBDB2E" w14:textId="77777777" w:rsidR="00514AC2" w:rsidRPr="00514AC2" w:rsidRDefault="00514AC2" w:rsidP="00514AC2">
      <w:pPr>
        <w:pStyle w:val="a3"/>
        <w:rPr>
          <w:rFonts w:ascii="ＭＳ ゴシック" w:eastAsia="ＭＳ ゴシック" w:hAnsi="ＭＳ ゴシック" w:cs="ＭＳ ゴシック"/>
        </w:rPr>
      </w:pPr>
    </w:p>
    <w:p w14:paraId="41D4349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4F2CD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&lt;jaZ0190&gt;Wk_0030a</w:t>
      </w:r>
    </w:p>
    <w:p w14:paraId="71D40A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&lt;cnZ0190&gt;Wk_0030a</w:t>
      </w:r>
    </w:p>
    <w:p w14:paraId="6EAFD375" w14:textId="77777777" w:rsidR="00514AC2" w:rsidRPr="00514AC2" w:rsidRDefault="00514AC2" w:rsidP="00514AC2">
      <w:pPr>
        <w:pStyle w:val="a3"/>
        <w:rPr>
          <w:rFonts w:ascii="ＭＳ ゴシック" w:eastAsia="ＭＳ ゴシック" w:hAnsi="ＭＳ ゴシック" w:cs="ＭＳ ゴシック"/>
        </w:rPr>
      </w:pPr>
    </w:p>
    <w:p w14:paraId="6A5020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EED1F6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&lt;jaZ0191&gt;CL_Wk04</w:t>
      </w:r>
    </w:p>
    <w:p w14:paraId="09DA799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&lt;cnZ0191&gt;CL_Wk04</w:t>
      </w:r>
    </w:p>
    <w:p w14:paraId="1D77D1DA" w14:textId="77777777" w:rsidR="00514AC2" w:rsidRPr="00514AC2" w:rsidRDefault="00514AC2" w:rsidP="00514AC2">
      <w:pPr>
        <w:pStyle w:val="a3"/>
        <w:rPr>
          <w:rFonts w:ascii="ＭＳ ゴシック" w:eastAsia="ＭＳ ゴシック" w:hAnsi="ＭＳ ゴシック" w:cs="ＭＳ ゴシック"/>
        </w:rPr>
      </w:pPr>
    </w:p>
    <w:p w14:paraId="18BA67E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231866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&lt;jaZ0192&gt;Wk_0040b</w:t>
      </w:r>
    </w:p>
    <w:p w14:paraId="00FDE3B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&lt;cnZ0192&gt;Wk_0040b</w:t>
      </w:r>
    </w:p>
    <w:p w14:paraId="27153268" w14:textId="77777777" w:rsidR="00514AC2" w:rsidRPr="00514AC2" w:rsidRDefault="00514AC2" w:rsidP="00514AC2">
      <w:pPr>
        <w:pStyle w:val="a3"/>
        <w:rPr>
          <w:rFonts w:ascii="ＭＳ ゴシック" w:eastAsia="ＭＳ ゴシック" w:hAnsi="ＭＳ ゴシック" w:cs="ＭＳ ゴシック"/>
        </w:rPr>
      </w:pPr>
    </w:p>
    <w:p w14:paraId="733B743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AE6E67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&lt;jaZ0193&gt;Wk_0040a</w:t>
      </w:r>
    </w:p>
    <w:p w14:paraId="1724628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&lt;cnZ0193&gt;Wk_0040a</w:t>
      </w:r>
    </w:p>
    <w:p w14:paraId="69E4EC8C" w14:textId="77777777" w:rsidR="00514AC2" w:rsidRPr="00514AC2" w:rsidRDefault="00514AC2" w:rsidP="00514AC2">
      <w:pPr>
        <w:pStyle w:val="a3"/>
        <w:rPr>
          <w:rFonts w:ascii="ＭＳ ゴシック" w:eastAsia="ＭＳ ゴシック" w:hAnsi="ＭＳ ゴシック" w:cs="ＭＳ ゴシック"/>
        </w:rPr>
      </w:pPr>
    </w:p>
    <w:p w14:paraId="0E539B5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87B225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&lt;jaZ0194&gt;CL_Wk05</w:t>
      </w:r>
    </w:p>
    <w:p w14:paraId="66E10CE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&lt;cnZ0194&gt;CL_Wk05</w:t>
      </w:r>
    </w:p>
    <w:p w14:paraId="62B863E3" w14:textId="77777777" w:rsidR="00514AC2" w:rsidRPr="00514AC2" w:rsidRDefault="00514AC2" w:rsidP="00514AC2">
      <w:pPr>
        <w:pStyle w:val="a3"/>
        <w:rPr>
          <w:rFonts w:ascii="ＭＳ ゴシック" w:eastAsia="ＭＳ ゴシック" w:hAnsi="ＭＳ ゴシック" w:cs="ＭＳ ゴシック"/>
        </w:rPr>
      </w:pPr>
    </w:p>
    <w:p w14:paraId="56DCEC3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45F7B6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&lt;jaZ0195&gt;Wk_0050b</w:t>
      </w:r>
    </w:p>
    <w:p w14:paraId="0E0F2FA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&lt;cnZ0195&gt;Wk_0050b</w:t>
      </w:r>
    </w:p>
    <w:p w14:paraId="77A4343E" w14:textId="77777777" w:rsidR="00514AC2" w:rsidRPr="00514AC2" w:rsidRDefault="00514AC2" w:rsidP="00514AC2">
      <w:pPr>
        <w:pStyle w:val="a3"/>
        <w:rPr>
          <w:rFonts w:ascii="ＭＳ ゴシック" w:eastAsia="ＭＳ ゴシック" w:hAnsi="ＭＳ ゴシック" w:cs="ＭＳ ゴシック"/>
        </w:rPr>
      </w:pPr>
    </w:p>
    <w:p w14:paraId="7175242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5F919A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&lt;jaZ0196&gt;Wk_0050a</w:t>
      </w:r>
    </w:p>
    <w:p w14:paraId="3058FC2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&lt;cnZ0196&gt;Wk_0050a</w:t>
      </w:r>
    </w:p>
    <w:p w14:paraId="60CDFC4B" w14:textId="77777777" w:rsidR="00514AC2" w:rsidRPr="00514AC2" w:rsidRDefault="00514AC2" w:rsidP="00514AC2">
      <w:pPr>
        <w:pStyle w:val="a3"/>
        <w:rPr>
          <w:rFonts w:ascii="ＭＳ ゴシック" w:eastAsia="ＭＳ ゴシック" w:hAnsi="ＭＳ ゴシック" w:cs="ＭＳ ゴシック"/>
        </w:rPr>
      </w:pPr>
    </w:p>
    <w:p w14:paraId="5954B5D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1CFF45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&lt;jaZ0197&gt;CL_Wk06</w:t>
      </w:r>
    </w:p>
    <w:p w14:paraId="41DD3F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&lt;cnZ0197&gt;CL_Wk06</w:t>
      </w:r>
    </w:p>
    <w:p w14:paraId="5FE5EDB8" w14:textId="77777777" w:rsidR="00514AC2" w:rsidRPr="00514AC2" w:rsidRDefault="00514AC2" w:rsidP="00514AC2">
      <w:pPr>
        <w:pStyle w:val="a3"/>
        <w:rPr>
          <w:rFonts w:ascii="ＭＳ ゴシック" w:eastAsia="ＭＳ ゴシック" w:hAnsi="ＭＳ ゴシック" w:cs="ＭＳ ゴシック"/>
        </w:rPr>
      </w:pPr>
    </w:p>
    <w:p w14:paraId="12DD9FE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B4C6EF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&lt;jaZ0198&gt;Wk_0060b</w:t>
      </w:r>
    </w:p>
    <w:p w14:paraId="1E4A7C0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&lt;cnZ0198&gt;Wk_0060b</w:t>
      </w:r>
    </w:p>
    <w:p w14:paraId="2A8436FD" w14:textId="77777777" w:rsidR="00514AC2" w:rsidRPr="00514AC2" w:rsidRDefault="00514AC2" w:rsidP="00514AC2">
      <w:pPr>
        <w:pStyle w:val="a3"/>
        <w:rPr>
          <w:rFonts w:ascii="ＭＳ ゴシック" w:eastAsia="ＭＳ ゴシック" w:hAnsi="ＭＳ ゴシック" w:cs="ＭＳ ゴシック"/>
        </w:rPr>
      </w:pPr>
    </w:p>
    <w:p w14:paraId="2D3E4EB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A5EB54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&lt;jaZ0199&gt;Wk_0060a</w:t>
      </w:r>
    </w:p>
    <w:p w14:paraId="2E5CFC6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&lt;cnZ0199&gt;Wk_0060a</w:t>
      </w:r>
    </w:p>
    <w:p w14:paraId="404B90D9" w14:textId="77777777" w:rsidR="00514AC2" w:rsidRPr="00514AC2" w:rsidRDefault="00514AC2" w:rsidP="00514AC2">
      <w:pPr>
        <w:pStyle w:val="a3"/>
        <w:rPr>
          <w:rFonts w:ascii="ＭＳ ゴシック" w:eastAsia="ＭＳ ゴシック" w:hAnsi="ＭＳ ゴシック" w:cs="ＭＳ ゴシック"/>
        </w:rPr>
      </w:pPr>
    </w:p>
    <w:p w14:paraId="2E00ACB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AEF118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&lt;jaZ0200&gt;MN_No0</w:t>
      </w:r>
    </w:p>
    <w:p w14:paraId="707FECC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&lt;cnZ0200&gt;MN_No0</w:t>
      </w:r>
    </w:p>
    <w:p w14:paraId="76AADFC2" w14:textId="77777777" w:rsidR="00514AC2" w:rsidRPr="00514AC2" w:rsidRDefault="00514AC2" w:rsidP="00514AC2">
      <w:pPr>
        <w:pStyle w:val="a3"/>
        <w:rPr>
          <w:rFonts w:ascii="ＭＳ ゴシック" w:eastAsia="ＭＳ ゴシック" w:hAnsi="ＭＳ ゴシック" w:cs="ＭＳ ゴシック"/>
        </w:rPr>
      </w:pPr>
    </w:p>
    <w:p w14:paraId="14571D7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D12788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&lt;jaZ0201&gt;CL_No0</w:t>
      </w:r>
    </w:p>
    <w:p w14:paraId="78A5ECF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&lt;cnZ0201&gt;CL_No0</w:t>
      </w:r>
    </w:p>
    <w:p w14:paraId="10819721" w14:textId="77777777" w:rsidR="00514AC2" w:rsidRPr="00514AC2" w:rsidRDefault="00514AC2" w:rsidP="00514AC2">
      <w:pPr>
        <w:pStyle w:val="a3"/>
        <w:rPr>
          <w:rFonts w:ascii="ＭＳ ゴシック" w:eastAsia="ＭＳ ゴシック" w:hAnsi="ＭＳ ゴシック" w:cs="ＭＳ ゴシック"/>
        </w:rPr>
      </w:pPr>
    </w:p>
    <w:p w14:paraId="568F922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CE688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&lt;jaZ0202&gt;0</w:t>
      </w:r>
    </w:p>
    <w:p w14:paraId="130AE3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&lt;cnZ0202&gt;0</w:t>
      </w:r>
    </w:p>
    <w:p w14:paraId="23C6A5C7" w14:textId="77777777" w:rsidR="00514AC2" w:rsidRPr="00514AC2" w:rsidRDefault="00514AC2" w:rsidP="00514AC2">
      <w:pPr>
        <w:pStyle w:val="a3"/>
        <w:rPr>
          <w:rFonts w:ascii="ＭＳ ゴシック" w:eastAsia="ＭＳ ゴシック" w:hAnsi="ＭＳ ゴシック" w:cs="ＭＳ ゴシック"/>
        </w:rPr>
      </w:pPr>
    </w:p>
    <w:p w14:paraId="16D29BF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8B4F51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&lt;jaZ0203&gt;MN_No00</w:t>
      </w:r>
    </w:p>
    <w:p w14:paraId="412B68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&lt;cnZ0203&gt;MN_No00</w:t>
      </w:r>
    </w:p>
    <w:p w14:paraId="394DDA05" w14:textId="77777777" w:rsidR="00514AC2" w:rsidRPr="00514AC2" w:rsidRDefault="00514AC2" w:rsidP="00514AC2">
      <w:pPr>
        <w:pStyle w:val="a3"/>
        <w:rPr>
          <w:rFonts w:ascii="ＭＳ ゴシック" w:eastAsia="ＭＳ ゴシック" w:hAnsi="ＭＳ ゴシック" w:cs="ＭＳ ゴシック"/>
        </w:rPr>
      </w:pPr>
    </w:p>
    <w:p w14:paraId="7AB1CF8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27436F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&lt;jaZ0204&gt;</w:t>
      </w:r>
      <w:proofErr w:type="spellStart"/>
      <w:r w:rsidRPr="00514AC2">
        <w:rPr>
          <w:rFonts w:ascii="ＭＳ ゴシック" w:eastAsia="ＭＳ ゴシック" w:hAnsi="ＭＳ ゴシック" w:cs="ＭＳ ゴシック"/>
        </w:rPr>
        <w:t>black_sprite</w:t>
      </w:r>
      <w:proofErr w:type="spellEnd"/>
    </w:p>
    <w:p w14:paraId="0F6DFE3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&lt;cnZ0204&gt;</w:t>
      </w:r>
      <w:proofErr w:type="spellStart"/>
      <w:r w:rsidRPr="00514AC2">
        <w:rPr>
          <w:rFonts w:ascii="ＭＳ ゴシック" w:eastAsia="ＭＳ ゴシック" w:hAnsi="ＭＳ ゴシック" w:cs="ＭＳ ゴシック"/>
        </w:rPr>
        <w:t>black_sprite</w:t>
      </w:r>
      <w:proofErr w:type="spellEnd"/>
    </w:p>
    <w:p w14:paraId="09BF802C" w14:textId="77777777" w:rsidR="00514AC2" w:rsidRPr="00514AC2" w:rsidRDefault="00514AC2" w:rsidP="00514AC2">
      <w:pPr>
        <w:pStyle w:val="a3"/>
        <w:rPr>
          <w:rFonts w:ascii="ＭＳ ゴシック" w:eastAsia="ＭＳ ゴシック" w:hAnsi="ＭＳ ゴシック" w:cs="ＭＳ ゴシック"/>
        </w:rPr>
      </w:pPr>
    </w:p>
    <w:p w14:paraId="12A4BDD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513171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&lt;jaZ0205&gt;FRAME_CL</w:t>
      </w:r>
    </w:p>
    <w:p w14:paraId="5869226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&lt;cnZ0205&gt;FRAME_CL</w:t>
      </w:r>
    </w:p>
    <w:p w14:paraId="545A6000" w14:textId="77777777" w:rsidR="00514AC2" w:rsidRPr="00514AC2" w:rsidRDefault="00514AC2" w:rsidP="00514AC2">
      <w:pPr>
        <w:pStyle w:val="a3"/>
        <w:rPr>
          <w:rFonts w:ascii="ＭＳ ゴシック" w:eastAsia="ＭＳ ゴシック" w:hAnsi="ＭＳ ゴシック" w:cs="ＭＳ ゴシック"/>
        </w:rPr>
      </w:pPr>
    </w:p>
    <w:p w14:paraId="2A21C6E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CD7684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&lt;jaZ0206&gt;CLMASK_MM</w:t>
      </w:r>
    </w:p>
    <w:p w14:paraId="1EC82AA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&lt;cnZ0206&gt;CLMASK_MM</w:t>
      </w:r>
    </w:p>
    <w:p w14:paraId="00195829" w14:textId="77777777" w:rsidR="00514AC2" w:rsidRPr="00514AC2" w:rsidRDefault="00514AC2" w:rsidP="00514AC2">
      <w:pPr>
        <w:pStyle w:val="a3"/>
        <w:rPr>
          <w:rFonts w:ascii="ＭＳ ゴシック" w:eastAsia="ＭＳ ゴシック" w:hAnsi="ＭＳ ゴシック" w:cs="ＭＳ ゴシック"/>
        </w:rPr>
      </w:pPr>
    </w:p>
    <w:p w14:paraId="6757CA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DF8C8A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&lt;jaZ0207&gt;CLMASK_D01</w:t>
      </w:r>
    </w:p>
    <w:p w14:paraId="3C36D6F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&lt;cnZ0207&gt;CLMASK_D01</w:t>
      </w:r>
    </w:p>
    <w:p w14:paraId="1EE14D7F" w14:textId="77777777" w:rsidR="00514AC2" w:rsidRPr="00514AC2" w:rsidRDefault="00514AC2" w:rsidP="00514AC2">
      <w:pPr>
        <w:pStyle w:val="a3"/>
        <w:rPr>
          <w:rFonts w:ascii="ＭＳ ゴシック" w:eastAsia="ＭＳ ゴシック" w:hAnsi="ＭＳ ゴシック" w:cs="ＭＳ ゴシック"/>
        </w:rPr>
      </w:pPr>
    </w:p>
    <w:p w14:paraId="4466C87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6257A7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&lt;jaZ0208&gt;CLMASK_D02</w:t>
      </w:r>
    </w:p>
    <w:p w14:paraId="56D6E22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&lt;cnZ0208&gt;CLMASK_D02</w:t>
      </w:r>
    </w:p>
    <w:p w14:paraId="0CAF7067" w14:textId="77777777" w:rsidR="00514AC2" w:rsidRPr="00514AC2" w:rsidRDefault="00514AC2" w:rsidP="00514AC2">
      <w:pPr>
        <w:pStyle w:val="a3"/>
        <w:rPr>
          <w:rFonts w:ascii="ＭＳ ゴシック" w:eastAsia="ＭＳ ゴシック" w:hAnsi="ＭＳ ゴシック" w:cs="ＭＳ ゴシック"/>
        </w:rPr>
      </w:pPr>
    </w:p>
    <w:p w14:paraId="4177DEA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EA5B88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&lt;jaZ0209&gt;CLMASK_WK</w:t>
      </w:r>
    </w:p>
    <w:p w14:paraId="26A6248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&lt;cnZ0209&gt;CLMASK_WK</w:t>
      </w:r>
    </w:p>
    <w:p w14:paraId="4ED371E8" w14:textId="77777777" w:rsidR="00514AC2" w:rsidRPr="00514AC2" w:rsidRDefault="00514AC2" w:rsidP="00514AC2">
      <w:pPr>
        <w:pStyle w:val="a3"/>
        <w:rPr>
          <w:rFonts w:ascii="ＭＳ ゴシック" w:eastAsia="ＭＳ ゴシック" w:hAnsi="ＭＳ ゴシック" w:cs="ＭＳ ゴシック"/>
        </w:rPr>
      </w:pPr>
    </w:p>
    <w:p w14:paraId="20C5B39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B8767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&lt;jaZ0210&gt;MASK0</w:t>
      </w:r>
    </w:p>
    <w:p w14:paraId="749388D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&lt;cnZ0210&gt;MASK0</w:t>
      </w:r>
    </w:p>
    <w:p w14:paraId="5AF6321E" w14:textId="77777777" w:rsidR="00514AC2" w:rsidRPr="00514AC2" w:rsidRDefault="00514AC2" w:rsidP="00514AC2">
      <w:pPr>
        <w:pStyle w:val="a3"/>
        <w:rPr>
          <w:rFonts w:ascii="ＭＳ ゴシック" w:eastAsia="ＭＳ ゴシック" w:hAnsi="ＭＳ ゴシック" w:cs="ＭＳ ゴシック"/>
        </w:rPr>
      </w:pPr>
    </w:p>
    <w:p w14:paraId="31ED8CC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13E8D0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&lt;jaZ0211&gt;eve_</w:t>
      </w:r>
    </w:p>
    <w:p w14:paraId="57B4299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&lt;cnZ0211&gt;eve_</w:t>
      </w:r>
    </w:p>
    <w:p w14:paraId="35AD6C77" w14:textId="77777777" w:rsidR="00514AC2" w:rsidRPr="00514AC2" w:rsidRDefault="00514AC2" w:rsidP="00514AC2">
      <w:pPr>
        <w:pStyle w:val="a3"/>
        <w:rPr>
          <w:rFonts w:ascii="ＭＳ ゴシック" w:eastAsia="ＭＳ ゴシック" w:hAnsi="ＭＳ ゴシック" w:cs="ＭＳ ゴシック"/>
        </w:rPr>
      </w:pPr>
    </w:p>
    <w:p w14:paraId="5926DCE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2F59BA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&lt;jaZ0212&gt;con_</w:t>
      </w:r>
    </w:p>
    <w:p w14:paraId="63613A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&lt;cnZ0212&gt;con_</w:t>
      </w:r>
    </w:p>
    <w:p w14:paraId="2414ACA2" w14:textId="77777777" w:rsidR="00514AC2" w:rsidRPr="00514AC2" w:rsidRDefault="00514AC2" w:rsidP="00514AC2">
      <w:pPr>
        <w:pStyle w:val="a3"/>
        <w:rPr>
          <w:rFonts w:ascii="ＭＳ ゴシック" w:eastAsia="ＭＳ ゴシック" w:hAnsi="ＭＳ ゴシック" w:cs="ＭＳ ゴシック"/>
        </w:rPr>
      </w:pPr>
    </w:p>
    <w:p w14:paraId="482F75A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FC1675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&lt;jaZ0213&gt;mon_</w:t>
      </w:r>
    </w:p>
    <w:p w14:paraId="19A6BFD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&lt;cnZ0213&gt;mon_</w:t>
      </w:r>
    </w:p>
    <w:p w14:paraId="2D19596B" w14:textId="77777777" w:rsidR="00514AC2" w:rsidRPr="00514AC2" w:rsidRDefault="00514AC2" w:rsidP="00514AC2">
      <w:pPr>
        <w:pStyle w:val="a3"/>
        <w:rPr>
          <w:rFonts w:ascii="ＭＳ ゴシック" w:eastAsia="ＭＳ ゴシック" w:hAnsi="ＭＳ ゴシック" w:cs="ＭＳ ゴシック"/>
        </w:rPr>
      </w:pPr>
    </w:p>
    <w:p w14:paraId="408822F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1B1D69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&lt;jaZ0214&gt;EC_0010</w:t>
      </w:r>
    </w:p>
    <w:p w14:paraId="5E83150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&lt;cnZ0214&gt;EC_0010</w:t>
      </w:r>
    </w:p>
    <w:p w14:paraId="65CBB9FD" w14:textId="77777777" w:rsidR="00514AC2" w:rsidRPr="00514AC2" w:rsidRDefault="00514AC2" w:rsidP="00514AC2">
      <w:pPr>
        <w:pStyle w:val="a3"/>
        <w:rPr>
          <w:rFonts w:ascii="ＭＳ ゴシック" w:eastAsia="ＭＳ ゴシック" w:hAnsi="ＭＳ ゴシック" w:cs="ＭＳ ゴシック"/>
        </w:rPr>
      </w:pPr>
    </w:p>
    <w:p w14:paraId="53AAFB1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16ECB6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&lt;jaZ0215&gt;EC_0020</w:t>
      </w:r>
    </w:p>
    <w:p w14:paraId="727E6E3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&lt;cnZ0215&gt;EC_0020</w:t>
      </w:r>
    </w:p>
    <w:p w14:paraId="7757CDA2" w14:textId="77777777" w:rsidR="00514AC2" w:rsidRPr="00514AC2" w:rsidRDefault="00514AC2" w:rsidP="00514AC2">
      <w:pPr>
        <w:pStyle w:val="a3"/>
        <w:rPr>
          <w:rFonts w:ascii="ＭＳ ゴシック" w:eastAsia="ＭＳ ゴシック" w:hAnsi="ＭＳ ゴシック" w:cs="ＭＳ ゴシック"/>
        </w:rPr>
      </w:pPr>
    </w:p>
    <w:p w14:paraId="7E78B7F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83638C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&lt;jaZ0216&gt;EC_0030</w:t>
      </w:r>
    </w:p>
    <w:p w14:paraId="532DE19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&lt;cnZ0216&gt;EC_0030</w:t>
      </w:r>
    </w:p>
    <w:p w14:paraId="22355FD0" w14:textId="77777777" w:rsidR="00514AC2" w:rsidRPr="00514AC2" w:rsidRDefault="00514AC2" w:rsidP="00514AC2">
      <w:pPr>
        <w:pStyle w:val="a3"/>
        <w:rPr>
          <w:rFonts w:ascii="ＭＳ ゴシック" w:eastAsia="ＭＳ ゴシック" w:hAnsi="ＭＳ ゴシック" w:cs="ＭＳ ゴシック"/>
        </w:rPr>
      </w:pPr>
    </w:p>
    <w:p w14:paraId="74A97A3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4C3618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&lt;jaZ0217&gt;EC_0040</w:t>
      </w:r>
    </w:p>
    <w:p w14:paraId="768183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&lt;cnZ0217&gt;EC_0040</w:t>
      </w:r>
    </w:p>
    <w:p w14:paraId="619E0728" w14:textId="77777777" w:rsidR="00514AC2" w:rsidRPr="00514AC2" w:rsidRDefault="00514AC2" w:rsidP="00514AC2">
      <w:pPr>
        <w:pStyle w:val="a3"/>
        <w:rPr>
          <w:rFonts w:ascii="ＭＳ ゴシック" w:eastAsia="ＭＳ ゴシック" w:hAnsi="ＭＳ ゴシック" w:cs="ＭＳ ゴシック"/>
        </w:rPr>
      </w:pPr>
    </w:p>
    <w:p w14:paraId="068584F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B49CB3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&lt;jaZ0218&gt;EC_0050</w:t>
      </w:r>
    </w:p>
    <w:p w14:paraId="690704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&lt;cnZ0218&gt;EC_0050</w:t>
      </w:r>
    </w:p>
    <w:p w14:paraId="4D43BF4B" w14:textId="77777777" w:rsidR="00514AC2" w:rsidRPr="00514AC2" w:rsidRDefault="00514AC2" w:rsidP="00514AC2">
      <w:pPr>
        <w:pStyle w:val="a3"/>
        <w:rPr>
          <w:rFonts w:ascii="ＭＳ ゴシック" w:eastAsia="ＭＳ ゴシック" w:hAnsi="ＭＳ ゴシック" w:cs="ＭＳ ゴシック"/>
        </w:rPr>
      </w:pPr>
    </w:p>
    <w:p w14:paraId="3B0E8D9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859CE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&lt;jaZ0219&gt;FRAME_EC</w:t>
      </w:r>
    </w:p>
    <w:p w14:paraId="684231B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&lt;cnZ0219&gt;FRAME_EC</w:t>
      </w:r>
    </w:p>
    <w:p w14:paraId="4E7A42C0" w14:textId="77777777" w:rsidR="00514AC2" w:rsidRPr="00514AC2" w:rsidRDefault="00514AC2" w:rsidP="00514AC2">
      <w:pPr>
        <w:pStyle w:val="a3"/>
        <w:rPr>
          <w:rFonts w:ascii="ＭＳ ゴシック" w:eastAsia="ＭＳ ゴシック" w:hAnsi="ＭＳ ゴシック" w:cs="ＭＳ ゴシック"/>
        </w:rPr>
      </w:pPr>
    </w:p>
    <w:p w14:paraId="435F909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43B17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&lt;jaZ0220&gt;</w:t>
      </w:r>
      <w:proofErr w:type="spellStart"/>
      <w:r w:rsidRPr="00514AC2">
        <w:rPr>
          <w:rFonts w:ascii="ＭＳ ゴシック" w:eastAsia="ＭＳ ゴシック" w:hAnsi="ＭＳ ゴシック" w:cs="ＭＳ ゴシック"/>
        </w:rPr>
        <w:t>white_sprite</w:t>
      </w:r>
      <w:proofErr w:type="spellEnd"/>
    </w:p>
    <w:p w14:paraId="29EFFC8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&lt;cnZ0220&gt;</w:t>
      </w:r>
      <w:proofErr w:type="spellStart"/>
      <w:r w:rsidRPr="00514AC2">
        <w:rPr>
          <w:rFonts w:ascii="ＭＳ ゴシック" w:eastAsia="ＭＳ ゴシック" w:hAnsi="ＭＳ ゴシック" w:cs="ＭＳ ゴシック"/>
        </w:rPr>
        <w:t>white_sprite</w:t>
      </w:r>
      <w:proofErr w:type="spellEnd"/>
    </w:p>
    <w:p w14:paraId="76B89B37" w14:textId="77777777" w:rsidR="00514AC2" w:rsidRPr="00514AC2" w:rsidRDefault="00514AC2" w:rsidP="00514AC2">
      <w:pPr>
        <w:pStyle w:val="a3"/>
        <w:rPr>
          <w:rFonts w:ascii="ＭＳ ゴシック" w:eastAsia="ＭＳ ゴシック" w:hAnsi="ＭＳ ゴシック" w:cs="ＭＳ ゴシック"/>
        </w:rPr>
      </w:pPr>
    </w:p>
    <w:p w14:paraId="23277FB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D5AAD1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&lt;jaZ0221&gt;cse00000</w:t>
      </w:r>
    </w:p>
    <w:p w14:paraId="5AAF855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&lt;cnZ0221&gt;cse00000</w:t>
      </w:r>
    </w:p>
    <w:p w14:paraId="1A9ABAEA" w14:textId="77777777" w:rsidR="00514AC2" w:rsidRPr="00514AC2" w:rsidRDefault="00514AC2" w:rsidP="00514AC2">
      <w:pPr>
        <w:pStyle w:val="a3"/>
        <w:rPr>
          <w:rFonts w:ascii="ＭＳ ゴシック" w:eastAsia="ＭＳ ゴシック" w:hAnsi="ＭＳ ゴシック" w:cs="ＭＳ ゴシック"/>
        </w:rPr>
      </w:pPr>
    </w:p>
    <w:p w14:paraId="3D015CD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853F9B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&lt;jaZ0222&gt;face_</w:t>
      </w:r>
    </w:p>
    <w:p w14:paraId="48A028F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&lt;cnZ0222&gt;face_</w:t>
      </w:r>
    </w:p>
    <w:p w14:paraId="434F6D68" w14:textId="77777777" w:rsidR="00514AC2" w:rsidRPr="00514AC2" w:rsidRDefault="00514AC2" w:rsidP="00514AC2">
      <w:pPr>
        <w:pStyle w:val="a3"/>
        <w:rPr>
          <w:rFonts w:ascii="ＭＳ ゴシック" w:eastAsia="ＭＳ ゴシック" w:hAnsi="ＭＳ ゴシック" w:cs="ＭＳ ゴシック"/>
        </w:rPr>
      </w:pPr>
    </w:p>
    <w:p w14:paraId="592510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DE520A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&lt;jaZ0223&gt;bg_0000</w:t>
      </w:r>
    </w:p>
    <w:p w14:paraId="5A21A7E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&lt;cnZ0223&gt;bg_0000</w:t>
      </w:r>
    </w:p>
    <w:p w14:paraId="5832A2C7" w14:textId="77777777" w:rsidR="00514AC2" w:rsidRPr="00514AC2" w:rsidRDefault="00514AC2" w:rsidP="00514AC2">
      <w:pPr>
        <w:pStyle w:val="a3"/>
        <w:rPr>
          <w:rFonts w:ascii="ＭＳ ゴシック" w:eastAsia="ＭＳ ゴシック" w:hAnsi="ＭＳ ゴシック" w:cs="ＭＳ ゴシック"/>
        </w:rPr>
      </w:pPr>
    </w:p>
    <w:p w14:paraId="299B9B0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19793F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&lt;jaZ0224&gt;bg_9999</w:t>
      </w:r>
    </w:p>
    <w:p w14:paraId="3F135F1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&lt;cnZ0224&gt;bg_9999</w:t>
      </w:r>
    </w:p>
    <w:p w14:paraId="6532D2D6" w14:textId="77777777" w:rsidR="00514AC2" w:rsidRPr="00514AC2" w:rsidRDefault="00514AC2" w:rsidP="00514AC2">
      <w:pPr>
        <w:pStyle w:val="a3"/>
        <w:rPr>
          <w:rFonts w:ascii="ＭＳ ゴシック" w:eastAsia="ＭＳ ゴシック" w:hAnsi="ＭＳ ゴシック" w:cs="ＭＳ ゴシック"/>
        </w:rPr>
      </w:pPr>
    </w:p>
    <w:p w14:paraId="69CF366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D67056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&lt;jaZ0225&gt;</w:t>
      </w:r>
      <w:proofErr w:type="spellStart"/>
      <w:r w:rsidRPr="00514AC2">
        <w:rPr>
          <w:rFonts w:ascii="ＭＳ ゴシック" w:eastAsia="ＭＳ ゴシック" w:hAnsi="ＭＳ ゴシック" w:cs="ＭＳ ゴシック"/>
        </w:rPr>
        <w:t>hcg</w:t>
      </w:r>
      <w:proofErr w:type="spellEnd"/>
      <w:r w:rsidRPr="00514AC2">
        <w:rPr>
          <w:rFonts w:ascii="ＭＳ ゴシック" w:eastAsia="ＭＳ ゴシック" w:hAnsi="ＭＳ ゴシック" w:cs="ＭＳ ゴシック"/>
        </w:rPr>
        <w:t>_</w:t>
      </w:r>
    </w:p>
    <w:p w14:paraId="04462CA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&lt;cnZ0225&gt;</w:t>
      </w:r>
      <w:proofErr w:type="spellStart"/>
      <w:r w:rsidRPr="00514AC2">
        <w:rPr>
          <w:rFonts w:ascii="ＭＳ ゴシック" w:eastAsia="ＭＳ ゴシック" w:hAnsi="ＭＳ ゴシック" w:cs="ＭＳ ゴシック"/>
        </w:rPr>
        <w:t>hcg</w:t>
      </w:r>
      <w:proofErr w:type="spellEnd"/>
      <w:r w:rsidRPr="00514AC2">
        <w:rPr>
          <w:rFonts w:ascii="ＭＳ ゴシック" w:eastAsia="ＭＳ ゴシック" w:hAnsi="ＭＳ ゴシック" w:cs="ＭＳ ゴシック"/>
        </w:rPr>
        <w:t>_</w:t>
      </w:r>
    </w:p>
    <w:p w14:paraId="132C21BE" w14:textId="77777777" w:rsidR="00514AC2" w:rsidRPr="00514AC2" w:rsidRDefault="00514AC2" w:rsidP="00514AC2">
      <w:pPr>
        <w:pStyle w:val="a3"/>
        <w:rPr>
          <w:rFonts w:ascii="ＭＳ ゴシック" w:eastAsia="ＭＳ ゴシック" w:hAnsi="ＭＳ ゴシック" w:cs="ＭＳ ゴシック"/>
        </w:rPr>
      </w:pPr>
    </w:p>
    <w:p w14:paraId="1F17416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A34DB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&lt;jaZ0226&gt;</w:t>
      </w:r>
    </w:p>
    <w:p w14:paraId="38E595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&lt;cnZ0226&gt;</w:t>
      </w:r>
    </w:p>
    <w:p w14:paraId="5AA4FBC8" w14:textId="77777777" w:rsidR="00514AC2" w:rsidRPr="00514AC2" w:rsidRDefault="00514AC2" w:rsidP="00514AC2">
      <w:pPr>
        <w:pStyle w:val="a3"/>
        <w:rPr>
          <w:rFonts w:ascii="ＭＳ ゴシック" w:eastAsia="ＭＳ ゴシック" w:hAnsi="ＭＳ ゴシック" w:cs="ＭＳ ゴシック"/>
        </w:rPr>
      </w:pPr>
    </w:p>
    <w:p w14:paraId="065C0EE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4B4BFA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&lt;jaZ0227&gt;</w:t>
      </w:r>
      <w:proofErr w:type="spellStart"/>
      <w:r w:rsidRPr="00514AC2">
        <w:rPr>
          <w:rFonts w:ascii="ＭＳ ゴシック" w:eastAsia="ＭＳ ゴシック" w:hAnsi="ＭＳ ゴシック" w:cs="ＭＳ ゴシック"/>
        </w:rPr>
        <w:t>tati</w:t>
      </w:r>
      <w:proofErr w:type="spellEnd"/>
      <w:r w:rsidRPr="00514AC2">
        <w:rPr>
          <w:rFonts w:ascii="ＭＳ ゴシック" w:eastAsia="ＭＳ ゴシック" w:hAnsi="ＭＳ ゴシック" w:cs="ＭＳ ゴシック"/>
        </w:rPr>
        <w:t>_</w:t>
      </w:r>
    </w:p>
    <w:p w14:paraId="7529870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&lt;cnZ0227&gt;</w:t>
      </w:r>
      <w:proofErr w:type="spellStart"/>
      <w:r w:rsidRPr="00514AC2">
        <w:rPr>
          <w:rFonts w:ascii="ＭＳ ゴシック" w:eastAsia="ＭＳ ゴシック" w:hAnsi="ＭＳ ゴシック" w:cs="ＭＳ ゴシック"/>
        </w:rPr>
        <w:t>tati</w:t>
      </w:r>
      <w:proofErr w:type="spellEnd"/>
      <w:r w:rsidRPr="00514AC2">
        <w:rPr>
          <w:rFonts w:ascii="ＭＳ ゴシック" w:eastAsia="ＭＳ ゴシック" w:hAnsi="ＭＳ ゴシック" w:cs="ＭＳ ゴシック"/>
        </w:rPr>
        <w:t>_</w:t>
      </w:r>
    </w:p>
    <w:p w14:paraId="552D8F60" w14:textId="77777777" w:rsidR="00514AC2" w:rsidRPr="00514AC2" w:rsidRDefault="00514AC2" w:rsidP="00514AC2">
      <w:pPr>
        <w:pStyle w:val="a3"/>
        <w:rPr>
          <w:rFonts w:ascii="ＭＳ ゴシック" w:eastAsia="ＭＳ ゴシック" w:hAnsi="ＭＳ ゴシック" w:cs="ＭＳ ゴシック"/>
        </w:rPr>
      </w:pPr>
    </w:p>
    <w:p w14:paraId="4FE2378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47843B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&lt;jaZ0228&gt;</w:t>
      </w:r>
      <w:proofErr w:type="spellStart"/>
      <w:r w:rsidRPr="00514AC2">
        <w:rPr>
          <w:rFonts w:ascii="ＭＳ ゴシック" w:eastAsia="ＭＳ ゴシック" w:hAnsi="ＭＳ ゴシック" w:cs="ＭＳ ゴシック"/>
        </w:rPr>
        <w:t>tati_z</w:t>
      </w:r>
      <w:proofErr w:type="spellEnd"/>
    </w:p>
    <w:p w14:paraId="04CA233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&lt;cnZ0228&gt;</w:t>
      </w:r>
      <w:proofErr w:type="spellStart"/>
      <w:r w:rsidRPr="00514AC2">
        <w:rPr>
          <w:rFonts w:ascii="ＭＳ ゴシック" w:eastAsia="ＭＳ ゴシック" w:hAnsi="ＭＳ ゴシック" w:cs="ＭＳ ゴシック"/>
        </w:rPr>
        <w:t>tati_z</w:t>
      </w:r>
      <w:proofErr w:type="spellEnd"/>
    </w:p>
    <w:p w14:paraId="59B4B743" w14:textId="77777777" w:rsidR="00514AC2" w:rsidRPr="00514AC2" w:rsidRDefault="00514AC2" w:rsidP="00514AC2">
      <w:pPr>
        <w:pStyle w:val="a3"/>
        <w:rPr>
          <w:rFonts w:ascii="ＭＳ ゴシック" w:eastAsia="ＭＳ ゴシック" w:hAnsi="ＭＳ ゴシック" w:cs="ＭＳ ゴシック"/>
        </w:rPr>
      </w:pPr>
    </w:p>
    <w:p w14:paraId="04E7627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BB9B3B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&lt;jaZ0229&gt;</w:t>
      </w:r>
      <w:proofErr w:type="spellStart"/>
      <w:r w:rsidRPr="00514AC2">
        <w:rPr>
          <w:rFonts w:ascii="ＭＳ ゴシック" w:eastAsia="ＭＳ ゴシック" w:hAnsi="ＭＳ ゴシック" w:cs="ＭＳ ゴシック"/>
        </w:rPr>
        <w:t>tati_zz</w:t>
      </w:r>
      <w:proofErr w:type="spellEnd"/>
    </w:p>
    <w:p w14:paraId="5E2F712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&lt;cnZ0229&gt;</w:t>
      </w:r>
      <w:proofErr w:type="spellStart"/>
      <w:r w:rsidRPr="00514AC2">
        <w:rPr>
          <w:rFonts w:ascii="ＭＳ ゴシック" w:eastAsia="ＭＳ ゴシック" w:hAnsi="ＭＳ ゴシック" w:cs="ＭＳ ゴシック"/>
        </w:rPr>
        <w:t>tati_zz</w:t>
      </w:r>
      <w:proofErr w:type="spellEnd"/>
    </w:p>
    <w:p w14:paraId="5D15D06B" w14:textId="77777777" w:rsidR="00514AC2" w:rsidRPr="00514AC2" w:rsidRDefault="00514AC2" w:rsidP="00514AC2">
      <w:pPr>
        <w:pStyle w:val="a3"/>
        <w:rPr>
          <w:rFonts w:ascii="ＭＳ ゴシック" w:eastAsia="ＭＳ ゴシック" w:hAnsi="ＭＳ ゴシック" w:cs="ＭＳ ゴシック"/>
        </w:rPr>
      </w:pPr>
    </w:p>
    <w:p w14:paraId="28E9897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24C5A7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&lt;jaZ0230&gt;a</w:t>
      </w:r>
    </w:p>
    <w:p w14:paraId="6637BA8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&lt;cnZ0230&gt;a</w:t>
      </w:r>
    </w:p>
    <w:p w14:paraId="02FBE6CD" w14:textId="77777777" w:rsidR="00514AC2" w:rsidRPr="00514AC2" w:rsidRDefault="00514AC2" w:rsidP="00514AC2">
      <w:pPr>
        <w:pStyle w:val="a3"/>
        <w:rPr>
          <w:rFonts w:ascii="ＭＳ ゴシック" w:eastAsia="ＭＳ ゴシック" w:hAnsi="ＭＳ ゴシック" w:cs="ＭＳ ゴシック"/>
        </w:rPr>
      </w:pPr>
    </w:p>
    <w:p w14:paraId="14D1EF7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4DC430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&lt;jaZ0231&gt;y</w:t>
      </w:r>
    </w:p>
    <w:p w14:paraId="210561F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&lt;cnZ0231&gt;y</w:t>
      </w:r>
    </w:p>
    <w:p w14:paraId="668C9141" w14:textId="77777777" w:rsidR="00514AC2" w:rsidRPr="00514AC2" w:rsidRDefault="00514AC2" w:rsidP="00514AC2">
      <w:pPr>
        <w:pStyle w:val="a3"/>
        <w:rPr>
          <w:rFonts w:ascii="ＭＳ ゴシック" w:eastAsia="ＭＳ ゴシック" w:hAnsi="ＭＳ ゴシック" w:cs="ＭＳ ゴシック"/>
        </w:rPr>
      </w:pPr>
    </w:p>
    <w:p w14:paraId="39AD57D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A1066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&lt;jaZ0232&gt;efs_000011</w:t>
      </w:r>
    </w:p>
    <w:p w14:paraId="723211A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&lt;cnZ0232&gt;efs_000011</w:t>
      </w:r>
    </w:p>
    <w:p w14:paraId="05DB5663" w14:textId="77777777" w:rsidR="00514AC2" w:rsidRPr="00514AC2" w:rsidRDefault="00514AC2" w:rsidP="00514AC2">
      <w:pPr>
        <w:pStyle w:val="a3"/>
        <w:rPr>
          <w:rFonts w:ascii="ＭＳ ゴシック" w:eastAsia="ＭＳ ゴシック" w:hAnsi="ＭＳ ゴシック" w:cs="ＭＳ ゴシック"/>
        </w:rPr>
      </w:pPr>
    </w:p>
    <w:p w14:paraId="4A8DC2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B5A150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&lt;jaZ0233&gt;view_shadow_a01</w:t>
      </w:r>
    </w:p>
    <w:p w14:paraId="09E5C97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&lt;cnZ0233&gt;view_shadow_a01</w:t>
      </w:r>
    </w:p>
    <w:p w14:paraId="4F6EDA35" w14:textId="77777777" w:rsidR="00514AC2" w:rsidRPr="00514AC2" w:rsidRDefault="00514AC2" w:rsidP="00514AC2">
      <w:pPr>
        <w:pStyle w:val="a3"/>
        <w:rPr>
          <w:rFonts w:ascii="ＭＳ ゴシック" w:eastAsia="ＭＳ ゴシック" w:hAnsi="ＭＳ ゴシック" w:cs="ＭＳ ゴシック"/>
        </w:rPr>
      </w:pPr>
    </w:p>
    <w:p w14:paraId="6AB6066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41FC35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&lt;jaZ0234&gt;efs_000012</w:t>
      </w:r>
    </w:p>
    <w:p w14:paraId="3196472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&lt;cnZ0234&gt;efs_000012</w:t>
      </w:r>
    </w:p>
    <w:p w14:paraId="6D34C636" w14:textId="77777777" w:rsidR="00514AC2" w:rsidRPr="00514AC2" w:rsidRDefault="00514AC2" w:rsidP="00514AC2">
      <w:pPr>
        <w:pStyle w:val="a3"/>
        <w:rPr>
          <w:rFonts w:ascii="ＭＳ ゴシック" w:eastAsia="ＭＳ ゴシック" w:hAnsi="ＭＳ ゴシック" w:cs="ＭＳ ゴシック"/>
        </w:rPr>
      </w:pPr>
    </w:p>
    <w:p w14:paraId="1CA4E90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D8D4CB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&lt;jaZ0235&gt;view_shadow_a02</w:t>
      </w:r>
    </w:p>
    <w:p w14:paraId="30C4329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&lt;cnZ0235&gt;view_shadow_a02</w:t>
      </w:r>
    </w:p>
    <w:p w14:paraId="71D684E1" w14:textId="77777777" w:rsidR="00514AC2" w:rsidRPr="00514AC2" w:rsidRDefault="00514AC2" w:rsidP="00514AC2">
      <w:pPr>
        <w:pStyle w:val="a3"/>
        <w:rPr>
          <w:rFonts w:ascii="ＭＳ ゴシック" w:eastAsia="ＭＳ ゴシック" w:hAnsi="ＭＳ ゴシック" w:cs="ＭＳ ゴシック"/>
        </w:rPr>
      </w:pPr>
    </w:p>
    <w:p w14:paraId="4DB48F6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2EDDFA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&lt;jaZ0236&gt;efs_000013</w:t>
      </w:r>
    </w:p>
    <w:p w14:paraId="1AA9A17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&lt;cnZ0236&gt;efs_000013</w:t>
      </w:r>
    </w:p>
    <w:p w14:paraId="78A555D5" w14:textId="77777777" w:rsidR="00514AC2" w:rsidRPr="00514AC2" w:rsidRDefault="00514AC2" w:rsidP="00514AC2">
      <w:pPr>
        <w:pStyle w:val="a3"/>
        <w:rPr>
          <w:rFonts w:ascii="ＭＳ ゴシック" w:eastAsia="ＭＳ ゴシック" w:hAnsi="ＭＳ ゴシック" w:cs="ＭＳ ゴシック"/>
        </w:rPr>
      </w:pPr>
    </w:p>
    <w:p w14:paraId="79DABE4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7C23A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&lt;jaZ0237&gt;view_shadow_a03</w:t>
      </w:r>
    </w:p>
    <w:p w14:paraId="514B2DD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&lt;cnZ0237&gt;view_shadow_a03</w:t>
      </w:r>
    </w:p>
    <w:p w14:paraId="4C29ABA7" w14:textId="77777777" w:rsidR="00514AC2" w:rsidRPr="00514AC2" w:rsidRDefault="00514AC2" w:rsidP="00514AC2">
      <w:pPr>
        <w:pStyle w:val="a3"/>
        <w:rPr>
          <w:rFonts w:ascii="ＭＳ ゴシック" w:eastAsia="ＭＳ ゴシック" w:hAnsi="ＭＳ ゴシック" w:cs="ＭＳ ゴシック"/>
        </w:rPr>
      </w:pPr>
    </w:p>
    <w:p w14:paraId="75AB01C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C6F2C0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&lt;jaZ0238&gt;efs_000014</w:t>
      </w:r>
    </w:p>
    <w:p w14:paraId="0FF88C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&lt;cnZ0238&gt;efs_000014</w:t>
      </w:r>
    </w:p>
    <w:p w14:paraId="4D392F39" w14:textId="77777777" w:rsidR="00514AC2" w:rsidRPr="00514AC2" w:rsidRDefault="00514AC2" w:rsidP="00514AC2">
      <w:pPr>
        <w:pStyle w:val="a3"/>
        <w:rPr>
          <w:rFonts w:ascii="ＭＳ ゴシック" w:eastAsia="ＭＳ ゴシック" w:hAnsi="ＭＳ ゴシック" w:cs="ＭＳ ゴシック"/>
        </w:rPr>
      </w:pPr>
    </w:p>
    <w:p w14:paraId="25D572E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8A5CF8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&lt;jaZ0239&gt;view_shadow_a04</w:t>
      </w:r>
    </w:p>
    <w:p w14:paraId="5C182093"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&lt;cnZ0239&gt;view_shadow_a04</w:t>
      </w:r>
    </w:p>
    <w:p w14:paraId="24A684C4" w14:textId="77777777" w:rsidR="00514AC2" w:rsidRPr="00514AC2" w:rsidRDefault="00514AC2" w:rsidP="00514AC2">
      <w:pPr>
        <w:pStyle w:val="a3"/>
        <w:rPr>
          <w:rFonts w:ascii="ＭＳ ゴシック" w:eastAsia="ＭＳ ゴシック" w:hAnsi="ＭＳ ゴシック" w:cs="ＭＳ ゴシック"/>
        </w:rPr>
      </w:pPr>
    </w:p>
    <w:p w14:paraId="2340131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C2A3D6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&lt;jaZ0240&gt;efs_000015</w:t>
      </w:r>
    </w:p>
    <w:p w14:paraId="2B82EB5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&lt;cnZ0240&gt;efs_000015</w:t>
      </w:r>
    </w:p>
    <w:p w14:paraId="588B4EBB" w14:textId="77777777" w:rsidR="00514AC2" w:rsidRPr="00514AC2" w:rsidRDefault="00514AC2" w:rsidP="00514AC2">
      <w:pPr>
        <w:pStyle w:val="a3"/>
        <w:rPr>
          <w:rFonts w:ascii="ＭＳ ゴシック" w:eastAsia="ＭＳ ゴシック" w:hAnsi="ＭＳ ゴシック" w:cs="ＭＳ ゴシック"/>
        </w:rPr>
      </w:pPr>
    </w:p>
    <w:p w14:paraId="73584BE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D63B87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&lt;jaZ0241&gt;view_shadow_a05</w:t>
      </w:r>
    </w:p>
    <w:p w14:paraId="15A7F92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&lt;cnZ0241&gt;view_shadow_a05</w:t>
      </w:r>
    </w:p>
    <w:p w14:paraId="680E4427" w14:textId="77777777" w:rsidR="00514AC2" w:rsidRPr="00514AC2" w:rsidRDefault="00514AC2" w:rsidP="00514AC2">
      <w:pPr>
        <w:pStyle w:val="a3"/>
        <w:rPr>
          <w:rFonts w:ascii="ＭＳ ゴシック" w:eastAsia="ＭＳ ゴシック" w:hAnsi="ＭＳ ゴシック" w:cs="ＭＳ ゴシック"/>
        </w:rPr>
      </w:pPr>
    </w:p>
    <w:p w14:paraId="0659771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13A8EE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&lt;jaZ0242&gt;efs_000016</w:t>
      </w:r>
    </w:p>
    <w:p w14:paraId="2E896D8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&lt;cnZ0242&gt;efs_000016</w:t>
      </w:r>
    </w:p>
    <w:p w14:paraId="693B37DE" w14:textId="77777777" w:rsidR="00514AC2" w:rsidRPr="00514AC2" w:rsidRDefault="00514AC2" w:rsidP="00514AC2">
      <w:pPr>
        <w:pStyle w:val="a3"/>
        <w:rPr>
          <w:rFonts w:ascii="ＭＳ ゴシック" w:eastAsia="ＭＳ ゴシック" w:hAnsi="ＭＳ ゴシック" w:cs="ＭＳ ゴシック"/>
        </w:rPr>
      </w:pPr>
    </w:p>
    <w:p w14:paraId="1FDB347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778738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&lt;jaZ0243&gt;view_shadow_a11</w:t>
      </w:r>
    </w:p>
    <w:p w14:paraId="22F4C1A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&lt;cnZ0243&gt;view_shadow_a11</w:t>
      </w:r>
    </w:p>
    <w:p w14:paraId="22B62C0A" w14:textId="77777777" w:rsidR="00514AC2" w:rsidRPr="00514AC2" w:rsidRDefault="00514AC2" w:rsidP="00514AC2">
      <w:pPr>
        <w:pStyle w:val="a3"/>
        <w:rPr>
          <w:rFonts w:ascii="ＭＳ ゴシック" w:eastAsia="ＭＳ ゴシック" w:hAnsi="ＭＳ ゴシック" w:cs="ＭＳ ゴシック"/>
        </w:rPr>
      </w:pPr>
    </w:p>
    <w:p w14:paraId="41C4459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21AE700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&lt;jaZ0244&gt;efs_000017</w:t>
      </w:r>
    </w:p>
    <w:p w14:paraId="3C0D4D0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&lt;cnZ0244&gt;efs_000017</w:t>
      </w:r>
    </w:p>
    <w:p w14:paraId="655203FA" w14:textId="77777777" w:rsidR="00514AC2" w:rsidRPr="00514AC2" w:rsidRDefault="00514AC2" w:rsidP="00514AC2">
      <w:pPr>
        <w:pStyle w:val="a3"/>
        <w:rPr>
          <w:rFonts w:ascii="ＭＳ ゴシック" w:eastAsia="ＭＳ ゴシック" w:hAnsi="ＭＳ ゴシック" w:cs="ＭＳ ゴシック"/>
        </w:rPr>
      </w:pPr>
    </w:p>
    <w:p w14:paraId="166F6B4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B7289D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&lt;jaZ0245&gt;view_shadow_a14</w:t>
      </w:r>
    </w:p>
    <w:p w14:paraId="041F90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&lt;cnZ0245&gt;view_shadow_a14</w:t>
      </w:r>
    </w:p>
    <w:p w14:paraId="49F053A2" w14:textId="77777777" w:rsidR="00514AC2" w:rsidRPr="00514AC2" w:rsidRDefault="00514AC2" w:rsidP="00514AC2">
      <w:pPr>
        <w:pStyle w:val="a3"/>
        <w:rPr>
          <w:rFonts w:ascii="ＭＳ ゴシック" w:eastAsia="ＭＳ ゴシック" w:hAnsi="ＭＳ ゴシック" w:cs="ＭＳ ゴシック"/>
        </w:rPr>
      </w:pPr>
    </w:p>
    <w:p w14:paraId="23C5506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3A993F8"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&lt;jaZ0246&gt;efs_000018</w:t>
      </w:r>
    </w:p>
    <w:p w14:paraId="7B9E7F2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&lt;cnZ0246&gt;efs_000018</w:t>
      </w:r>
    </w:p>
    <w:p w14:paraId="0A814195" w14:textId="77777777" w:rsidR="00514AC2" w:rsidRPr="00514AC2" w:rsidRDefault="00514AC2" w:rsidP="00514AC2">
      <w:pPr>
        <w:pStyle w:val="a3"/>
        <w:rPr>
          <w:rFonts w:ascii="ＭＳ ゴシック" w:eastAsia="ＭＳ ゴシック" w:hAnsi="ＭＳ ゴシック" w:cs="ＭＳ ゴシック"/>
        </w:rPr>
      </w:pPr>
    </w:p>
    <w:p w14:paraId="1BBDA40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549A10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&lt;jaZ0247&gt;view_shadow_a13</w:t>
      </w:r>
    </w:p>
    <w:p w14:paraId="04B2EA7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&lt;cnZ0247&gt;view_shadow_a13</w:t>
      </w:r>
    </w:p>
    <w:p w14:paraId="5ED90901" w14:textId="77777777" w:rsidR="00514AC2" w:rsidRPr="00514AC2" w:rsidRDefault="00514AC2" w:rsidP="00514AC2">
      <w:pPr>
        <w:pStyle w:val="a3"/>
        <w:rPr>
          <w:rFonts w:ascii="ＭＳ ゴシック" w:eastAsia="ＭＳ ゴシック" w:hAnsi="ＭＳ ゴシック" w:cs="ＭＳ ゴシック"/>
        </w:rPr>
      </w:pPr>
    </w:p>
    <w:p w14:paraId="473B534A"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49F7154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&lt;jaZ0248&gt;efs_000019</w:t>
      </w:r>
    </w:p>
    <w:p w14:paraId="26F70A2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&lt;cnZ0248&gt;efs_000019</w:t>
      </w:r>
    </w:p>
    <w:p w14:paraId="6E4D1BBC" w14:textId="77777777" w:rsidR="00514AC2" w:rsidRPr="00514AC2" w:rsidRDefault="00514AC2" w:rsidP="00514AC2">
      <w:pPr>
        <w:pStyle w:val="a3"/>
        <w:rPr>
          <w:rFonts w:ascii="ＭＳ ゴシック" w:eastAsia="ＭＳ ゴシック" w:hAnsi="ＭＳ ゴシック" w:cs="ＭＳ ゴシック"/>
        </w:rPr>
      </w:pPr>
    </w:p>
    <w:p w14:paraId="1F2DE38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E7E58A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&lt;jaZ0249&gt;view_shadow_a12</w:t>
      </w:r>
    </w:p>
    <w:p w14:paraId="101B073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lastRenderedPageBreak/>
        <w:t>&lt;cnZ0249&gt;view_shadow_a12</w:t>
      </w:r>
    </w:p>
    <w:p w14:paraId="77F14E1A" w14:textId="77777777" w:rsidR="00514AC2" w:rsidRPr="00514AC2" w:rsidRDefault="00514AC2" w:rsidP="00514AC2">
      <w:pPr>
        <w:pStyle w:val="a3"/>
        <w:rPr>
          <w:rFonts w:ascii="ＭＳ ゴシック" w:eastAsia="ＭＳ ゴシック" w:hAnsi="ＭＳ ゴシック" w:cs="ＭＳ ゴシック"/>
        </w:rPr>
      </w:pPr>
    </w:p>
    <w:p w14:paraId="7F4E3C5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76CFFC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&lt;jaZ0250&gt;efs_00001a</w:t>
      </w:r>
    </w:p>
    <w:p w14:paraId="2B9EA94D"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&lt;cnZ0250&gt;efs_00001a</w:t>
      </w:r>
    </w:p>
    <w:p w14:paraId="00D1C79E" w14:textId="77777777" w:rsidR="00514AC2" w:rsidRPr="00514AC2" w:rsidRDefault="00514AC2" w:rsidP="00514AC2">
      <w:pPr>
        <w:pStyle w:val="a3"/>
        <w:rPr>
          <w:rFonts w:ascii="ＭＳ ゴシック" w:eastAsia="ＭＳ ゴシック" w:hAnsi="ＭＳ ゴシック" w:cs="ＭＳ ゴシック"/>
        </w:rPr>
      </w:pPr>
    </w:p>
    <w:p w14:paraId="0AE3A74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A9629F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&lt;jaZ0251&gt;view_name_00</w:t>
      </w:r>
    </w:p>
    <w:p w14:paraId="4DD3AFE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&lt;cnZ0251&gt;view_name_00</w:t>
      </w:r>
    </w:p>
    <w:p w14:paraId="4D10B6B8" w14:textId="77777777" w:rsidR="00514AC2" w:rsidRPr="00514AC2" w:rsidRDefault="00514AC2" w:rsidP="00514AC2">
      <w:pPr>
        <w:pStyle w:val="a3"/>
        <w:rPr>
          <w:rFonts w:ascii="ＭＳ ゴシック" w:eastAsia="ＭＳ ゴシック" w:hAnsi="ＭＳ ゴシック" w:cs="ＭＳ ゴシック"/>
        </w:rPr>
      </w:pPr>
    </w:p>
    <w:p w14:paraId="153E7D59"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195B844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&lt;jaZ0252&gt;efs_000000f</w:t>
      </w:r>
    </w:p>
    <w:p w14:paraId="66EE02B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&lt;cnZ0252&gt;efs_000000f</w:t>
      </w:r>
    </w:p>
    <w:p w14:paraId="53EBE4ED" w14:textId="77777777" w:rsidR="00514AC2" w:rsidRPr="00514AC2" w:rsidRDefault="00514AC2" w:rsidP="00514AC2">
      <w:pPr>
        <w:pStyle w:val="a3"/>
        <w:rPr>
          <w:rFonts w:ascii="ＭＳ ゴシック" w:eastAsia="ＭＳ ゴシック" w:hAnsi="ＭＳ ゴシック" w:cs="ＭＳ ゴシック"/>
        </w:rPr>
      </w:pPr>
    </w:p>
    <w:p w14:paraId="1BBA30E4"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50F257A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&lt;jaZ0253&gt;efs_000000m</w:t>
      </w:r>
    </w:p>
    <w:p w14:paraId="7C1A27D7"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&lt;cnZ0253&gt;efs_000000m</w:t>
      </w:r>
    </w:p>
    <w:p w14:paraId="12775274" w14:textId="77777777" w:rsidR="00514AC2" w:rsidRPr="00514AC2" w:rsidRDefault="00514AC2" w:rsidP="00514AC2">
      <w:pPr>
        <w:pStyle w:val="a3"/>
        <w:rPr>
          <w:rFonts w:ascii="ＭＳ ゴシック" w:eastAsia="ＭＳ ゴシック" w:hAnsi="ＭＳ ゴシック" w:cs="ＭＳ ゴシック"/>
        </w:rPr>
      </w:pPr>
    </w:p>
    <w:p w14:paraId="06A2DCA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30F6873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&lt;jaZ0254&gt;efs_000020</w:t>
      </w:r>
    </w:p>
    <w:p w14:paraId="7CAF3A4C"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&lt;cnZ0254&gt;efs_000020</w:t>
      </w:r>
    </w:p>
    <w:p w14:paraId="695C8193" w14:textId="77777777" w:rsidR="00514AC2" w:rsidRPr="00514AC2" w:rsidRDefault="00514AC2" w:rsidP="00514AC2">
      <w:pPr>
        <w:pStyle w:val="a3"/>
        <w:rPr>
          <w:rFonts w:ascii="ＭＳ ゴシック" w:eastAsia="ＭＳ ゴシック" w:hAnsi="ＭＳ ゴシック" w:cs="ＭＳ ゴシック"/>
        </w:rPr>
      </w:pPr>
    </w:p>
    <w:p w14:paraId="1CE3C9EF"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69C68E05"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&lt;jaZ0255&gt;efs_000001m</w:t>
      </w:r>
    </w:p>
    <w:p w14:paraId="0143388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&lt;cnZ0255&gt;efs_000001m</w:t>
      </w:r>
    </w:p>
    <w:p w14:paraId="0ADB4272" w14:textId="77777777" w:rsidR="00514AC2" w:rsidRPr="00514AC2" w:rsidRDefault="00514AC2" w:rsidP="00514AC2">
      <w:pPr>
        <w:pStyle w:val="a3"/>
        <w:rPr>
          <w:rFonts w:ascii="ＭＳ ゴシック" w:eastAsia="ＭＳ ゴシック" w:hAnsi="ＭＳ ゴシック" w:cs="ＭＳ ゴシック"/>
        </w:rPr>
      </w:pPr>
    </w:p>
    <w:p w14:paraId="1890CEE2"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065D6D50"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&lt;jaZ0256&gt;efs_000000</w:t>
      </w:r>
    </w:p>
    <w:p w14:paraId="4937508B"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&lt;cnZ0256&gt;efs_000000</w:t>
      </w:r>
    </w:p>
    <w:p w14:paraId="6A19C8B6" w14:textId="77777777" w:rsidR="00514AC2" w:rsidRPr="00514AC2" w:rsidRDefault="00514AC2" w:rsidP="00514AC2">
      <w:pPr>
        <w:pStyle w:val="a3"/>
        <w:rPr>
          <w:rFonts w:ascii="ＭＳ ゴシック" w:eastAsia="ＭＳ ゴシック" w:hAnsi="ＭＳ ゴシック" w:cs="ＭＳ ゴシック"/>
        </w:rPr>
      </w:pPr>
    </w:p>
    <w:p w14:paraId="7A35D8F6"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//OTHER</w:t>
      </w:r>
    </w:p>
    <w:p w14:paraId="7ED15651"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&lt;jaZ0257&gt;efs_000010</w:t>
      </w:r>
    </w:p>
    <w:p w14:paraId="3FE9527E" w14:textId="77777777" w:rsidR="00514AC2" w:rsidRPr="00514AC2" w:rsidRDefault="00514AC2" w:rsidP="00514AC2">
      <w:pPr>
        <w:pStyle w:val="a3"/>
        <w:rPr>
          <w:rFonts w:ascii="ＭＳ ゴシック" w:eastAsia="ＭＳ ゴシック" w:hAnsi="ＭＳ ゴシック" w:cs="ＭＳ ゴシック"/>
        </w:rPr>
      </w:pPr>
      <w:r w:rsidRPr="00514AC2">
        <w:rPr>
          <w:rFonts w:ascii="ＭＳ ゴシック" w:eastAsia="ＭＳ ゴシック" w:hAnsi="ＭＳ ゴシック" w:cs="ＭＳ ゴシック"/>
        </w:rPr>
        <w:t>&lt;cnZ0257&gt;efs_000010</w:t>
      </w:r>
    </w:p>
    <w:p w14:paraId="750E895B" w14:textId="77777777" w:rsidR="00514AC2" w:rsidRDefault="00514AC2" w:rsidP="00514AC2">
      <w:pPr>
        <w:pStyle w:val="a3"/>
        <w:rPr>
          <w:rFonts w:ascii="ＭＳ ゴシック" w:eastAsia="ＭＳ ゴシック" w:hAnsi="ＭＳ ゴシック" w:cs="ＭＳ ゴシック"/>
        </w:rPr>
      </w:pPr>
    </w:p>
    <w:sectPr w:rsidR="00514AC2" w:rsidSect="00571DB2">
      <w:pgSz w:w="11906" w:h="16838"/>
      <w:pgMar w:top="1985" w:right="1979" w:bottom="1701" w:left="197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hh0578">
    <w15:presenceInfo w15:providerId="None" w15:userId="hhh0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55"/>
    <w:rsid w:val="000021C2"/>
    <w:rsid w:val="00004399"/>
    <w:rsid w:val="000073EC"/>
    <w:rsid w:val="00021BB5"/>
    <w:rsid w:val="00026159"/>
    <w:rsid w:val="00027E34"/>
    <w:rsid w:val="00034878"/>
    <w:rsid w:val="000362BE"/>
    <w:rsid w:val="00036816"/>
    <w:rsid w:val="00040A0F"/>
    <w:rsid w:val="000429E1"/>
    <w:rsid w:val="00047471"/>
    <w:rsid w:val="00051FA1"/>
    <w:rsid w:val="000A795E"/>
    <w:rsid w:val="000A7AD2"/>
    <w:rsid w:val="000B34A5"/>
    <w:rsid w:val="000B40D8"/>
    <w:rsid w:val="000B41A6"/>
    <w:rsid w:val="000C095B"/>
    <w:rsid w:val="000C1418"/>
    <w:rsid w:val="000C7823"/>
    <w:rsid w:val="000D6475"/>
    <w:rsid w:val="000E1B0F"/>
    <w:rsid w:val="000E45AE"/>
    <w:rsid w:val="000E49E1"/>
    <w:rsid w:val="000F4DDB"/>
    <w:rsid w:val="000F7C4F"/>
    <w:rsid w:val="00101E86"/>
    <w:rsid w:val="00110881"/>
    <w:rsid w:val="00115451"/>
    <w:rsid w:val="001215A0"/>
    <w:rsid w:val="001267E9"/>
    <w:rsid w:val="001452D4"/>
    <w:rsid w:val="00155F8C"/>
    <w:rsid w:val="001602D5"/>
    <w:rsid w:val="00166897"/>
    <w:rsid w:val="00167865"/>
    <w:rsid w:val="001765C1"/>
    <w:rsid w:val="00197A03"/>
    <w:rsid w:val="001A68E0"/>
    <w:rsid w:val="001B15B7"/>
    <w:rsid w:val="001C1445"/>
    <w:rsid w:val="001C3CCD"/>
    <w:rsid w:val="001D3291"/>
    <w:rsid w:val="001D63AF"/>
    <w:rsid w:val="001D65EA"/>
    <w:rsid w:val="001F3876"/>
    <w:rsid w:val="001F4E84"/>
    <w:rsid w:val="001F79C5"/>
    <w:rsid w:val="002101A2"/>
    <w:rsid w:val="0022392E"/>
    <w:rsid w:val="0024059C"/>
    <w:rsid w:val="00253E3A"/>
    <w:rsid w:val="0026344B"/>
    <w:rsid w:val="00265756"/>
    <w:rsid w:val="00266D71"/>
    <w:rsid w:val="00276097"/>
    <w:rsid w:val="00276400"/>
    <w:rsid w:val="0028778A"/>
    <w:rsid w:val="00293A64"/>
    <w:rsid w:val="002B6B51"/>
    <w:rsid w:val="002B7F4B"/>
    <w:rsid w:val="002C177C"/>
    <w:rsid w:val="002C4ABE"/>
    <w:rsid w:val="002D464E"/>
    <w:rsid w:val="002F47D3"/>
    <w:rsid w:val="002F5B41"/>
    <w:rsid w:val="002F6F88"/>
    <w:rsid w:val="0030240A"/>
    <w:rsid w:val="00303513"/>
    <w:rsid w:val="00313690"/>
    <w:rsid w:val="00313FE7"/>
    <w:rsid w:val="00323590"/>
    <w:rsid w:val="0032432A"/>
    <w:rsid w:val="0032505E"/>
    <w:rsid w:val="0032730C"/>
    <w:rsid w:val="00335855"/>
    <w:rsid w:val="003527F2"/>
    <w:rsid w:val="0036055E"/>
    <w:rsid w:val="00363EBD"/>
    <w:rsid w:val="00370408"/>
    <w:rsid w:val="00383087"/>
    <w:rsid w:val="00384F6B"/>
    <w:rsid w:val="003906E1"/>
    <w:rsid w:val="003968EF"/>
    <w:rsid w:val="003A17C2"/>
    <w:rsid w:val="003A2D4A"/>
    <w:rsid w:val="003A49CB"/>
    <w:rsid w:val="003B5058"/>
    <w:rsid w:val="003C3411"/>
    <w:rsid w:val="003D57CC"/>
    <w:rsid w:val="003E4C15"/>
    <w:rsid w:val="003E61FC"/>
    <w:rsid w:val="003F036B"/>
    <w:rsid w:val="003F3B19"/>
    <w:rsid w:val="003F5268"/>
    <w:rsid w:val="003F71D0"/>
    <w:rsid w:val="00404B37"/>
    <w:rsid w:val="00406FD9"/>
    <w:rsid w:val="0041318A"/>
    <w:rsid w:val="00420A62"/>
    <w:rsid w:val="004339F8"/>
    <w:rsid w:val="004354AE"/>
    <w:rsid w:val="0044567A"/>
    <w:rsid w:val="00451776"/>
    <w:rsid w:val="00454D5F"/>
    <w:rsid w:val="0045637A"/>
    <w:rsid w:val="0046611C"/>
    <w:rsid w:val="00467958"/>
    <w:rsid w:val="00473231"/>
    <w:rsid w:val="0047709A"/>
    <w:rsid w:val="004773F9"/>
    <w:rsid w:val="0048138D"/>
    <w:rsid w:val="0048328F"/>
    <w:rsid w:val="004833F5"/>
    <w:rsid w:val="0049241B"/>
    <w:rsid w:val="0049691D"/>
    <w:rsid w:val="004A1BCD"/>
    <w:rsid w:val="004A240C"/>
    <w:rsid w:val="004B153E"/>
    <w:rsid w:val="004C518B"/>
    <w:rsid w:val="004D3606"/>
    <w:rsid w:val="004D51B4"/>
    <w:rsid w:val="0050409F"/>
    <w:rsid w:val="00507795"/>
    <w:rsid w:val="00510E05"/>
    <w:rsid w:val="005141F3"/>
    <w:rsid w:val="00514AC2"/>
    <w:rsid w:val="005221FF"/>
    <w:rsid w:val="00525FA6"/>
    <w:rsid w:val="0053200B"/>
    <w:rsid w:val="00541DF8"/>
    <w:rsid w:val="00542884"/>
    <w:rsid w:val="00555609"/>
    <w:rsid w:val="005567A9"/>
    <w:rsid w:val="00560DED"/>
    <w:rsid w:val="00564F6E"/>
    <w:rsid w:val="00573724"/>
    <w:rsid w:val="00576069"/>
    <w:rsid w:val="00586534"/>
    <w:rsid w:val="005872B7"/>
    <w:rsid w:val="005935C6"/>
    <w:rsid w:val="005A06A2"/>
    <w:rsid w:val="005A20D9"/>
    <w:rsid w:val="005A5165"/>
    <w:rsid w:val="005A6D6F"/>
    <w:rsid w:val="005A71F9"/>
    <w:rsid w:val="005B0DFB"/>
    <w:rsid w:val="005C3B3E"/>
    <w:rsid w:val="005C5958"/>
    <w:rsid w:val="005D603B"/>
    <w:rsid w:val="005E667F"/>
    <w:rsid w:val="005F2E2E"/>
    <w:rsid w:val="005F7B40"/>
    <w:rsid w:val="00601DAC"/>
    <w:rsid w:val="00610385"/>
    <w:rsid w:val="006158C6"/>
    <w:rsid w:val="00620633"/>
    <w:rsid w:val="00633D49"/>
    <w:rsid w:val="0063612C"/>
    <w:rsid w:val="00652AA4"/>
    <w:rsid w:val="00660E57"/>
    <w:rsid w:val="0066253F"/>
    <w:rsid w:val="00663A20"/>
    <w:rsid w:val="0067161F"/>
    <w:rsid w:val="00685A06"/>
    <w:rsid w:val="006911DA"/>
    <w:rsid w:val="00692EFA"/>
    <w:rsid w:val="00693A82"/>
    <w:rsid w:val="006957BC"/>
    <w:rsid w:val="00696D69"/>
    <w:rsid w:val="006A639D"/>
    <w:rsid w:val="006B1B26"/>
    <w:rsid w:val="006B1CDB"/>
    <w:rsid w:val="006C44B0"/>
    <w:rsid w:val="006C6407"/>
    <w:rsid w:val="006C6B6B"/>
    <w:rsid w:val="006C7BBE"/>
    <w:rsid w:val="006D67EB"/>
    <w:rsid w:val="006E14FE"/>
    <w:rsid w:val="006E7D7B"/>
    <w:rsid w:val="006F04C6"/>
    <w:rsid w:val="006F4F91"/>
    <w:rsid w:val="006F5987"/>
    <w:rsid w:val="006F60D4"/>
    <w:rsid w:val="0070290D"/>
    <w:rsid w:val="0070484D"/>
    <w:rsid w:val="00705D1E"/>
    <w:rsid w:val="007208C8"/>
    <w:rsid w:val="00723128"/>
    <w:rsid w:val="007366DA"/>
    <w:rsid w:val="00737335"/>
    <w:rsid w:val="00740E01"/>
    <w:rsid w:val="0074185B"/>
    <w:rsid w:val="0076079E"/>
    <w:rsid w:val="00761B41"/>
    <w:rsid w:val="00761E9A"/>
    <w:rsid w:val="00764AF5"/>
    <w:rsid w:val="00772441"/>
    <w:rsid w:val="007765BC"/>
    <w:rsid w:val="007767FA"/>
    <w:rsid w:val="00783720"/>
    <w:rsid w:val="0079498B"/>
    <w:rsid w:val="007A160D"/>
    <w:rsid w:val="007A2474"/>
    <w:rsid w:val="007A7891"/>
    <w:rsid w:val="007B3163"/>
    <w:rsid w:val="007C36CC"/>
    <w:rsid w:val="007C3A45"/>
    <w:rsid w:val="007C3C08"/>
    <w:rsid w:val="007D089C"/>
    <w:rsid w:val="007D216B"/>
    <w:rsid w:val="007D420D"/>
    <w:rsid w:val="007D55FD"/>
    <w:rsid w:val="00803E4A"/>
    <w:rsid w:val="008042B7"/>
    <w:rsid w:val="0080681A"/>
    <w:rsid w:val="00807C86"/>
    <w:rsid w:val="00810547"/>
    <w:rsid w:val="008216B7"/>
    <w:rsid w:val="0082737A"/>
    <w:rsid w:val="00827B88"/>
    <w:rsid w:val="008333F5"/>
    <w:rsid w:val="00835380"/>
    <w:rsid w:val="00836497"/>
    <w:rsid w:val="00836B5B"/>
    <w:rsid w:val="00837DEA"/>
    <w:rsid w:val="008424CA"/>
    <w:rsid w:val="00847EC4"/>
    <w:rsid w:val="008534FB"/>
    <w:rsid w:val="008578A2"/>
    <w:rsid w:val="00860469"/>
    <w:rsid w:val="00882E60"/>
    <w:rsid w:val="008A17D9"/>
    <w:rsid w:val="008A29CA"/>
    <w:rsid w:val="008A4998"/>
    <w:rsid w:val="008A6109"/>
    <w:rsid w:val="008A77FF"/>
    <w:rsid w:val="008A7F47"/>
    <w:rsid w:val="008C4273"/>
    <w:rsid w:val="008C536F"/>
    <w:rsid w:val="008C7829"/>
    <w:rsid w:val="008D4E70"/>
    <w:rsid w:val="008D55B6"/>
    <w:rsid w:val="008E74A8"/>
    <w:rsid w:val="0090013D"/>
    <w:rsid w:val="00904A5B"/>
    <w:rsid w:val="0090620F"/>
    <w:rsid w:val="009073FF"/>
    <w:rsid w:val="00907AF6"/>
    <w:rsid w:val="00911231"/>
    <w:rsid w:val="009147D0"/>
    <w:rsid w:val="00925E03"/>
    <w:rsid w:val="009272D9"/>
    <w:rsid w:val="00937623"/>
    <w:rsid w:val="009457EA"/>
    <w:rsid w:val="00950F4F"/>
    <w:rsid w:val="00956694"/>
    <w:rsid w:val="00957F9B"/>
    <w:rsid w:val="009624D3"/>
    <w:rsid w:val="009733B8"/>
    <w:rsid w:val="009746AB"/>
    <w:rsid w:val="009860EF"/>
    <w:rsid w:val="0098628B"/>
    <w:rsid w:val="00987B2B"/>
    <w:rsid w:val="00991609"/>
    <w:rsid w:val="0099252D"/>
    <w:rsid w:val="009927CC"/>
    <w:rsid w:val="00992FB6"/>
    <w:rsid w:val="0099383E"/>
    <w:rsid w:val="00994FA5"/>
    <w:rsid w:val="009A19A6"/>
    <w:rsid w:val="009C16CD"/>
    <w:rsid w:val="009C5B3B"/>
    <w:rsid w:val="009D300C"/>
    <w:rsid w:val="009F319E"/>
    <w:rsid w:val="009F7F3D"/>
    <w:rsid w:val="00A07C72"/>
    <w:rsid w:val="00A16B48"/>
    <w:rsid w:val="00A20E46"/>
    <w:rsid w:val="00A34647"/>
    <w:rsid w:val="00A42C47"/>
    <w:rsid w:val="00A44153"/>
    <w:rsid w:val="00A4503A"/>
    <w:rsid w:val="00A47C5B"/>
    <w:rsid w:val="00A54BC3"/>
    <w:rsid w:val="00A562EA"/>
    <w:rsid w:val="00A72998"/>
    <w:rsid w:val="00A75B00"/>
    <w:rsid w:val="00A81EE6"/>
    <w:rsid w:val="00A8796C"/>
    <w:rsid w:val="00A964BE"/>
    <w:rsid w:val="00A971A4"/>
    <w:rsid w:val="00AA5D52"/>
    <w:rsid w:val="00AA72B4"/>
    <w:rsid w:val="00AA7875"/>
    <w:rsid w:val="00AB5DC0"/>
    <w:rsid w:val="00AB6BFC"/>
    <w:rsid w:val="00AC3CFF"/>
    <w:rsid w:val="00AC515D"/>
    <w:rsid w:val="00AE2981"/>
    <w:rsid w:val="00B113A2"/>
    <w:rsid w:val="00B13AF6"/>
    <w:rsid w:val="00B14F8C"/>
    <w:rsid w:val="00B26368"/>
    <w:rsid w:val="00B354EA"/>
    <w:rsid w:val="00B35555"/>
    <w:rsid w:val="00B35772"/>
    <w:rsid w:val="00B41867"/>
    <w:rsid w:val="00B45C02"/>
    <w:rsid w:val="00B5536D"/>
    <w:rsid w:val="00B61BC4"/>
    <w:rsid w:val="00B6338A"/>
    <w:rsid w:val="00B66BCA"/>
    <w:rsid w:val="00B75744"/>
    <w:rsid w:val="00B807D7"/>
    <w:rsid w:val="00B87985"/>
    <w:rsid w:val="00B90C0F"/>
    <w:rsid w:val="00B9212D"/>
    <w:rsid w:val="00B9621A"/>
    <w:rsid w:val="00BA2DCD"/>
    <w:rsid w:val="00BA6A78"/>
    <w:rsid w:val="00BA7149"/>
    <w:rsid w:val="00BB068A"/>
    <w:rsid w:val="00BB3598"/>
    <w:rsid w:val="00BC4605"/>
    <w:rsid w:val="00BC61BC"/>
    <w:rsid w:val="00BD57B4"/>
    <w:rsid w:val="00BE4351"/>
    <w:rsid w:val="00BE647E"/>
    <w:rsid w:val="00BF3574"/>
    <w:rsid w:val="00BF3B97"/>
    <w:rsid w:val="00C0631B"/>
    <w:rsid w:val="00C16EAE"/>
    <w:rsid w:val="00C23BAB"/>
    <w:rsid w:val="00C25D44"/>
    <w:rsid w:val="00C34613"/>
    <w:rsid w:val="00C35452"/>
    <w:rsid w:val="00C3758C"/>
    <w:rsid w:val="00C405FB"/>
    <w:rsid w:val="00C416B0"/>
    <w:rsid w:val="00C46318"/>
    <w:rsid w:val="00C64DD8"/>
    <w:rsid w:val="00C807D6"/>
    <w:rsid w:val="00C80C68"/>
    <w:rsid w:val="00C862D6"/>
    <w:rsid w:val="00C93EA1"/>
    <w:rsid w:val="00CB0933"/>
    <w:rsid w:val="00CB1555"/>
    <w:rsid w:val="00CB35AE"/>
    <w:rsid w:val="00CB5264"/>
    <w:rsid w:val="00CB7B95"/>
    <w:rsid w:val="00CC035E"/>
    <w:rsid w:val="00CC0C64"/>
    <w:rsid w:val="00CC59A9"/>
    <w:rsid w:val="00CC6300"/>
    <w:rsid w:val="00CD6F8A"/>
    <w:rsid w:val="00D01866"/>
    <w:rsid w:val="00D032FE"/>
    <w:rsid w:val="00D03C0C"/>
    <w:rsid w:val="00D03F6D"/>
    <w:rsid w:val="00D056DB"/>
    <w:rsid w:val="00D12445"/>
    <w:rsid w:val="00D34996"/>
    <w:rsid w:val="00D34CA6"/>
    <w:rsid w:val="00D35694"/>
    <w:rsid w:val="00D40A93"/>
    <w:rsid w:val="00D442C2"/>
    <w:rsid w:val="00D5093B"/>
    <w:rsid w:val="00D67217"/>
    <w:rsid w:val="00D6731F"/>
    <w:rsid w:val="00D707AC"/>
    <w:rsid w:val="00D70E21"/>
    <w:rsid w:val="00D871E1"/>
    <w:rsid w:val="00D90D16"/>
    <w:rsid w:val="00D91DEE"/>
    <w:rsid w:val="00DA429F"/>
    <w:rsid w:val="00DB34CE"/>
    <w:rsid w:val="00DB49FA"/>
    <w:rsid w:val="00DC6806"/>
    <w:rsid w:val="00DC6E4B"/>
    <w:rsid w:val="00DE4EA6"/>
    <w:rsid w:val="00DF7A66"/>
    <w:rsid w:val="00E1233B"/>
    <w:rsid w:val="00E14F7D"/>
    <w:rsid w:val="00E17638"/>
    <w:rsid w:val="00E210E1"/>
    <w:rsid w:val="00E224BF"/>
    <w:rsid w:val="00E23393"/>
    <w:rsid w:val="00E244A1"/>
    <w:rsid w:val="00E356EB"/>
    <w:rsid w:val="00E37BFA"/>
    <w:rsid w:val="00E4309C"/>
    <w:rsid w:val="00E5444F"/>
    <w:rsid w:val="00E64F5C"/>
    <w:rsid w:val="00E65D4A"/>
    <w:rsid w:val="00E66B72"/>
    <w:rsid w:val="00E67A75"/>
    <w:rsid w:val="00E71433"/>
    <w:rsid w:val="00E72059"/>
    <w:rsid w:val="00E72DFF"/>
    <w:rsid w:val="00E74355"/>
    <w:rsid w:val="00EA4B00"/>
    <w:rsid w:val="00EA7957"/>
    <w:rsid w:val="00EB5C4C"/>
    <w:rsid w:val="00EB6145"/>
    <w:rsid w:val="00EC498D"/>
    <w:rsid w:val="00ED47F7"/>
    <w:rsid w:val="00EE04A6"/>
    <w:rsid w:val="00EE08EB"/>
    <w:rsid w:val="00EE1BB6"/>
    <w:rsid w:val="00EE58C8"/>
    <w:rsid w:val="00EF1A49"/>
    <w:rsid w:val="00EF3757"/>
    <w:rsid w:val="00F02D71"/>
    <w:rsid w:val="00F0320F"/>
    <w:rsid w:val="00F07B2E"/>
    <w:rsid w:val="00F22253"/>
    <w:rsid w:val="00F4564E"/>
    <w:rsid w:val="00F46D50"/>
    <w:rsid w:val="00F605BD"/>
    <w:rsid w:val="00F61F4B"/>
    <w:rsid w:val="00F63388"/>
    <w:rsid w:val="00F7448E"/>
    <w:rsid w:val="00F86061"/>
    <w:rsid w:val="00FA31EC"/>
    <w:rsid w:val="00FA49B1"/>
    <w:rsid w:val="00FA607D"/>
    <w:rsid w:val="00FB51EF"/>
    <w:rsid w:val="00FD2A66"/>
    <w:rsid w:val="00FD3B59"/>
    <w:rsid w:val="00FD5196"/>
    <w:rsid w:val="00FD7C0E"/>
    <w:rsid w:val="00FE0ED8"/>
    <w:rsid w:val="00FF7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C40CAD"/>
  <w15:chartTrackingRefBased/>
  <w15:docId w15:val="{CA146E70-03C5-45C0-9862-BA50DC27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571DB2"/>
    <w:rPr>
      <w:rFonts w:asciiTheme="minorEastAsia" w:hAnsi="Courier New" w:cs="Courier New"/>
    </w:rPr>
  </w:style>
  <w:style w:type="character" w:customStyle="1" w:styleId="a4">
    <w:name w:val="纯文本 字符"/>
    <w:basedOn w:val="a0"/>
    <w:link w:val="a3"/>
    <w:uiPriority w:val="99"/>
    <w:rsid w:val="00571DB2"/>
    <w:rPr>
      <w:rFonts w:asciiTheme="minorEastAsia" w:hAnsi="Courier New" w:cs="Courier New"/>
    </w:rPr>
  </w:style>
  <w:style w:type="paragraph" w:styleId="a5">
    <w:name w:val="Balloon Text"/>
    <w:basedOn w:val="a"/>
    <w:link w:val="a6"/>
    <w:uiPriority w:val="99"/>
    <w:semiHidden/>
    <w:unhideWhenUsed/>
    <w:rsid w:val="00BC4605"/>
    <w:rPr>
      <w:rFonts w:asciiTheme="majorHAnsi" w:eastAsiaTheme="majorEastAsia" w:hAnsiTheme="majorHAnsi" w:cstheme="majorBidi"/>
      <w:sz w:val="18"/>
      <w:szCs w:val="18"/>
    </w:rPr>
  </w:style>
  <w:style w:type="character" w:customStyle="1" w:styleId="a6">
    <w:name w:val="批注框文本 字符"/>
    <w:basedOn w:val="a0"/>
    <w:link w:val="a5"/>
    <w:uiPriority w:val="99"/>
    <w:semiHidden/>
    <w:rsid w:val="00BC4605"/>
    <w:rPr>
      <w:rFonts w:asciiTheme="majorHAnsi" w:eastAsiaTheme="majorEastAsia" w:hAnsiTheme="majorHAnsi" w:cstheme="majorBidi"/>
      <w:sz w:val="18"/>
      <w:szCs w:val="18"/>
    </w:rPr>
  </w:style>
  <w:style w:type="paragraph" w:styleId="a7">
    <w:name w:val="Revision"/>
    <w:hidden/>
    <w:uiPriority w:val="99"/>
    <w:semiHidden/>
    <w:rsid w:val="00360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20E8D-67E1-488E-9500-2372D641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95</Pages>
  <Words>6719</Words>
  <Characters>38300</Characters>
  <Application>Microsoft Office Word</Application>
  <DocSecurity>0</DocSecurity>
  <Lines>319</Lines>
  <Paragraphs>89</Paragraphs>
  <ScaleCrop>false</ScaleCrop>
  <Company/>
  <LinksUpToDate>false</LinksUpToDate>
  <CharactersWithSpaces>44930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hhh0578</dc:creator>
  <cp:keywords/>
  <dc:description/>
  <cp:lastModifiedBy>hhh0578</cp:lastModifiedBy>
  <cp:revision>443</cp:revision>
  <dcterms:created xsi:type="dcterms:W3CDTF">2020-04-17T15:23:00Z</dcterms:created>
  <dcterms:modified xsi:type="dcterms:W3CDTF">2020-04-28T16:31:00Z</dcterms:modified>
</cp:coreProperties>
</file>