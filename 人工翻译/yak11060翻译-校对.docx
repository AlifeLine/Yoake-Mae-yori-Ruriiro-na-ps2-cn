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CF21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72C0BDF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&lt;jaN0001&gt;女性司祭Ａ</w:t>
      </w:r>
    </w:p>
    <w:p w14:paraId="6744839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&lt;cnN0001&gt;女性司祭Ａ</w:t>
      </w:r>
    </w:p>
    <w:p w14:paraId="4A7865F5" w14:textId="77777777" w:rsidR="00DA09FF" w:rsidRPr="00DA09FF" w:rsidRDefault="00DA09FF" w:rsidP="00DA09FF">
      <w:pPr>
        <w:pStyle w:val="a3"/>
        <w:rPr>
          <w:rFonts w:ascii="ＭＳ ゴシック" w:eastAsia="ＭＳ ゴシック" w:hAnsi="ＭＳ ゴシック" w:cs="ＭＳ ゴシック"/>
        </w:rPr>
      </w:pPr>
    </w:p>
    <w:p w14:paraId="07EC53C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1055CE3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&lt;jaN0002&gt;モーリッツ</w:t>
      </w:r>
    </w:p>
    <w:p w14:paraId="46D5935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&lt;cnN0002&gt;モーリッツ</w:t>
      </w:r>
    </w:p>
    <w:p w14:paraId="0A822549" w14:textId="77777777" w:rsidR="00DA09FF" w:rsidRPr="00AE489D" w:rsidRDefault="00DA09FF" w:rsidP="00DA09FF">
      <w:pPr>
        <w:pStyle w:val="a3"/>
        <w:rPr>
          <w:rFonts w:ascii="ＭＳ ゴシック" w:eastAsia="ＭＳ ゴシック" w:hAnsi="ＭＳ ゴシック" w:cs="ＭＳ ゴシック"/>
        </w:rPr>
      </w:pPr>
    </w:p>
    <w:p w14:paraId="3DDD093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63B8009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&lt;jaN0003&gt;外務局長</w:t>
      </w:r>
    </w:p>
    <w:p w14:paraId="24FC5B4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&lt;cnN0003&gt;外務局長</w:t>
      </w:r>
    </w:p>
    <w:p w14:paraId="0045ACC0" w14:textId="77777777" w:rsidR="00DA09FF" w:rsidRPr="00DA09FF" w:rsidRDefault="00DA09FF" w:rsidP="00DA09FF">
      <w:pPr>
        <w:pStyle w:val="a3"/>
        <w:rPr>
          <w:rFonts w:ascii="ＭＳ ゴシック" w:eastAsia="ＭＳ ゴシック" w:hAnsi="ＭＳ ゴシック" w:cs="ＭＳ ゴシック"/>
        </w:rPr>
      </w:pPr>
    </w:p>
    <w:p w14:paraId="0C00F6F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1C0EA0C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&lt;jaN0004&gt;達哉</w:t>
      </w:r>
    </w:p>
    <w:p w14:paraId="783A7B4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&lt;cnN0004&gt;達哉</w:t>
      </w:r>
    </w:p>
    <w:p w14:paraId="76981597" w14:textId="77777777" w:rsidR="00DA09FF" w:rsidRPr="00DA09FF" w:rsidRDefault="00DA09FF" w:rsidP="00DA09FF">
      <w:pPr>
        <w:pStyle w:val="a3"/>
        <w:rPr>
          <w:rFonts w:ascii="ＭＳ ゴシック" w:eastAsia="ＭＳ ゴシック" w:hAnsi="ＭＳ ゴシック" w:cs="ＭＳ ゴシック"/>
        </w:rPr>
      </w:pPr>
    </w:p>
    <w:p w14:paraId="43812C5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4D8E70B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&lt;jaN0005&gt;フィーナ</w:t>
      </w:r>
    </w:p>
    <w:p w14:paraId="6C86693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&lt;cnN0005&gt;フィーナ</w:t>
      </w:r>
    </w:p>
    <w:p w14:paraId="7B7FCCFA" w14:textId="77777777" w:rsidR="00DA09FF" w:rsidRPr="00DA09FF" w:rsidRDefault="00DA09FF" w:rsidP="00DA09FF">
      <w:pPr>
        <w:pStyle w:val="a3"/>
        <w:rPr>
          <w:rFonts w:ascii="ＭＳ ゴシック" w:eastAsia="ＭＳ ゴシック" w:hAnsi="ＭＳ ゴシック" w:cs="ＭＳ ゴシック"/>
        </w:rPr>
      </w:pPr>
    </w:p>
    <w:p w14:paraId="70E79D3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00870D5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&lt;jaN0006&gt;菜月</w:t>
      </w:r>
    </w:p>
    <w:p w14:paraId="58178BA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&lt;cnN0006&gt;菜月</w:t>
      </w:r>
    </w:p>
    <w:p w14:paraId="1A55B00F" w14:textId="77777777" w:rsidR="00DA09FF" w:rsidRPr="00DA09FF" w:rsidRDefault="00DA09FF" w:rsidP="00DA09FF">
      <w:pPr>
        <w:pStyle w:val="a3"/>
        <w:rPr>
          <w:rFonts w:ascii="ＭＳ ゴシック" w:eastAsia="ＭＳ ゴシック" w:hAnsi="ＭＳ ゴシック" w:cs="ＭＳ ゴシック"/>
        </w:rPr>
      </w:pPr>
    </w:p>
    <w:p w14:paraId="644FF05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69C3F89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&lt;jaN0007&gt;翠</w:t>
      </w:r>
    </w:p>
    <w:p w14:paraId="1E25BC6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&lt;cnN0007&gt;翠</w:t>
      </w:r>
    </w:p>
    <w:p w14:paraId="28B8E687" w14:textId="77777777" w:rsidR="00DA09FF" w:rsidRPr="00DA09FF" w:rsidRDefault="00DA09FF" w:rsidP="00DA09FF">
      <w:pPr>
        <w:pStyle w:val="a3"/>
        <w:rPr>
          <w:rFonts w:ascii="ＭＳ ゴシック" w:eastAsia="ＭＳ ゴシック" w:hAnsi="ＭＳ ゴシック" w:cs="ＭＳ ゴシック"/>
        </w:rPr>
      </w:pPr>
    </w:p>
    <w:p w14:paraId="5870843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6F8DDEA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&lt;jaN0008&gt;男子学生Ａ</w:t>
      </w:r>
    </w:p>
    <w:p w14:paraId="30A41D0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&lt;cnN0008&gt;男子学生Ａ</w:t>
      </w:r>
    </w:p>
    <w:p w14:paraId="22FAD716" w14:textId="77777777" w:rsidR="00DA09FF" w:rsidRPr="00DA09FF" w:rsidRDefault="00DA09FF" w:rsidP="00DA09FF">
      <w:pPr>
        <w:pStyle w:val="a3"/>
        <w:rPr>
          <w:rFonts w:ascii="ＭＳ ゴシック" w:eastAsia="ＭＳ ゴシック" w:hAnsi="ＭＳ ゴシック" w:cs="ＭＳ ゴシック"/>
        </w:rPr>
      </w:pPr>
    </w:p>
    <w:p w14:paraId="0C1A214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617BD37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&lt;jaN0009&gt;女子学生Ａ</w:t>
      </w:r>
    </w:p>
    <w:p w14:paraId="666D912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&lt;cnN0009&gt;女子学生Ａ</w:t>
      </w:r>
    </w:p>
    <w:p w14:paraId="14660266" w14:textId="77777777" w:rsidR="00DA09FF" w:rsidRPr="00DA09FF" w:rsidRDefault="00DA09FF" w:rsidP="00DA09FF">
      <w:pPr>
        <w:pStyle w:val="a3"/>
        <w:rPr>
          <w:rFonts w:ascii="ＭＳ ゴシック" w:eastAsia="ＭＳ ゴシック" w:hAnsi="ＭＳ ゴシック" w:cs="ＭＳ ゴシック"/>
        </w:rPr>
      </w:pPr>
    </w:p>
    <w:p w14:paraId="2876C13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//NAME</w:t>
      </w:r>
    </w:p>
    <w:p w14:paraId="6EE05E9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&lt;jaN0010&gt;男子学生Ｂ</w:t>
      </w:r>
    </w:p>
    <w:p w14:paraId="30996C0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&lt;cnN0010&gt;男子学生Ｂ</w:t>
      </w:r>
    </w:p>
    <w:p w14:paraId="08D1D941" w14:textId="77777777" w:rsidR="00DA09FF" w:rsidRPr="00DA09FF" w:rsidRDefault="00DA09FF" w:rsidP="00DA09FF">
      <w:pPr>
        <w:pStyle w:val="a3"/>
        <w:rPr>
          <w:rFonts w:ascii="ＭＳ ゴシック" w:eastAsia="ＭＳ ゴシック" w:hAnsi="ＭＳ ゴシック" w:cs="ＭＳ ゴシック"/>
        </w:rPr>
      </w:pPr>
    </w:p>
    <w:p w14:paraId="7588597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0ADE308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&lt;jaN0011&gt;女子学生Ｂ</w:t>
      </w:r>
    </w:p>
    <w:p w14:paraId="08F8B1B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&lt;cnN0011&gt;女子学生Ｂ</w:t>
      </w:r>
    </w:p>
    <w:p w14:paraId="47C59670" w14:textId="77777777" w:rsidR="00DA09FF" w:rsidRPr="00DA09FF" w:rsidRDefault="00DA09FF" w:rsidP="00DA09FF">
      <w:pPr>
        <w:pStyle w:val="a3"/>
        <w:rPr>
          <w:rFonts w:ascii="ＭＳ ゴシック" w:eastAsia="ＭＳ ゴシック" w:hAnsi="ＭＳ ゴシック" w:cs="ＭＳ ゴシック"/>
        </w:rPr>
      </w:pPr>
    </w:p>
    <w:p w14:paraId="022916F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7D61BD4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&lt;jaN0012&gt;一同</w:t>
      </w:r>
    </w:p>
    <w:p w14:paraId="29A6CFD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&lt;cnN0012&gt;一同</w:t>
      </w:r>
    </w:p>
    <w:p w14:paraId="7F815348" w14:textId="77777777" w:rsidR="00DA09FF" w:rsidRPr="00DA09FF" w:rsidRDefault="00DA09FF" w:rsidP="00DA09FF">
      <w:pPr>
        <w:pStyle w:val="a3"/>
        <w:rPr>
          <w:rFonts w:ascii="ＭＳ ゴシック" w:eastAsia="ＭＳ ゴシック" w:hAnsi="ＭＳ ゴシック" w:cs="ＭＳ ゴシック"/>
        </w:rPr>
      </w:pPr>
    </w:p>
    <w:p w14:paraId="1F64F6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7F63BE8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&lt;jaN0013&gt;宮下</w:t>
      </w:r>
    </w:p>
    <w:p w14:paraId="3091BFA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&lt;cnN0013&gt;宮下</w:t>
      </w:r>
    </w:p>
    <w:p w14:paraId="62722589" w14:textId="77777777" w:rsidR="00DA09FF" w:rsidRPr="00DA09FF" w:rsidRDefault="00DA09FF" w:rsidP="00DA09FF">
      <w:pPr>
        <w:pStyle w:val="a3"/>
        <w:rPr>
          <w:rFonts w:ascii="ＭＳ ゴシック" w:eastAsia="ＭＳ ゴシック" w:hAnsi="ＭＳ ゴシック" w:cs="ＭＳ ゴシック"/>
        </w:rPr>
      </w:pPr>
    </w:p>
    <w:p w14:paraId="5016D7A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//NAME</w:t>
      </w:r>
    </w:p>
    <w:p w14:paraId="175B13A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&lt;jaN0014&gt;エステル</w:t>
      </w:r>
    </w:p>
    <w:p w14:paraId="1C0ECC0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&lt;cnN0014&gt;エステル</w:t>
      </w:r>
    </w:p>
    <w:p w14:paraId="7EB6363B" w14:textId="77777777" w:rsidR="00DA09FF" w:rsidRPr="00DA09FF" w:rsidRDefault="00DA09FF" w:rsidP="00DA09FF">
      <w:pPr>
        <w:pStyle w:val="a3"/>
        <w:rPr>
          <w:rFonts w:ascii="ＭＳ ゴシック" w:eastAsia="ＭＳ ゴシック" w:hAnsi="ＭＳ ゴシック" w:cs="ＭＳ ゴシック"/>
        </w:rPr>
      </w:pPr>
    </w:p>
    <w:p w14:paraId="2F4B61C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w:t>
      </w:r>
    </w:p>
    <w:p w14:paraId="79F3024E" w14:textId="77777777" w:rsidR="00DA09FF" w:rsidRPr="00DA09FF" w:rsidRDefault="00DA09FF" w:rsidP="00DA09FF">
      <w:pPr>
        <w:pStyle w:val="a3"/>
        <w:rPr>
          <w:rFonts w:ascii="ＭＳ ゴシック" w:eastAsia="ＭＳ ゴシック" w:hAnsi="ＭＳ ゴシック" w:cs="ＭＳ ゴシック"/>
        </w:rPr>
      </w:pPr>
    </w:p>
    <w:p w14:paraId="7AAC639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274AD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&lt;jaT0001&gt;このところ使っていなかった通信機の前に座る。</w:t>
      </w:r>
    </w:p>
    <w:p w14:paraId="11435D37" w14:textId="1F0CFD21"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&lt;cnT0001&gt;</w:t>
      </w:r>
      <w:ins w:id="0" w:author="hhh0578" w:date="2020-04-29T16:19:00Z">
        <w:r w:rsidR="00AE489D">
          <w:rPr>
            <w:rFonts w:ascii="ＭＳ ゴシック" w:eastAsia="DengXian" w:hAnsi="ＭＳ ゴシック" w:cs="ＭＳ ゴシック" w:hint="eastAsia"/>
            <w:lang w:eastAsia="zh-CN"/>
          </w:rPr>
          <w:t>我</w:t>
        </w:r>
      </w:ins>
      <w:r w:rsidRPr="00DA09FF">
        <w:rPr>
          <w:rFonts w:ascii="ＭＳ ゴシック" w:eastAsia="ＭＳ ゴシック" w:hAnsi="ＭＳ ゴシック" w:cs="ＭＳ ゴシック"/>
          <w:lang w:eastAsia="zh-CN"/>
        </w:rPr>
        <w:t>坐在没有在使用的通信机前。</w:t>
      </w:r>
    </w:p>
    <w:p w14:paraId="605BB117" w14:textId="77777777" w:rsidR="00DA09FF" w:rsidRPr="00AE489D" w:rsidRDefault="00DA09FF" w:rsidP="00DA09FF">
      <w:pPr>
        <w:pStyle w:val="a3"/>
        <w:rPr>
          <w:rFonts w:ascii="ＭＳ ゴシック" w:eastAsia="ＭＳ ゴシック" w:hAnsi="ＭＳ ゴシック" w:cs="ＭＳ ゴシック"/>
          <w:lang w:eastAsia="zh-CN"/>
        </w:rPr>
      </w:pPr>
    </w:p>
    <w:p w14:paraId="38A59C5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46B9F6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&lt;jaT0002&gt;最後に使ったのは確か……</w:t>
      </w:r>
    </w:p>
    <w:p w14:paraId="6FCF1E89"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&lt;cnT0002&gt;最后一次使用</w:t>
      </w:r>
      <w:r w:rsidRPr="00DA09FF">
        <w:rPr>
          <w:rFonts w:ascii="Microsoft YaHei" w:eastAsia="Microsoft YaHei" w:hAnsi="Microsoft YaHei" w:cs="Microsoft YaHei" w:hint="eastAsia"/>
          <w:lang w:eastAsia="zh-CN"/>
        </w:rPr>
        <w:t>记</w:t>
      </w:r>
      <w:r w:rsidRPr="00DA09FF">
        <w:rPr>
          <w:rFonts w:ascii="ＭＳ ゴシック" w:eastAsia="ＭＳ ゴシック" w:hAnsi="ＭＳ ゴシック" w:cs="ＭＳ ゴシック" w:hint="eastAsia"/>
          <w:lang w:eastAsia="zh-CN"/>
        </w:rPr>
        <w:t>得是在</w:t>
      </w:r>
      <w:r w:rsidRPr="00DA09FF">
        <w:rPr>
          <w:rFonts w:ascii="ＭＳ ゴシック" w:eastAsia="ＭＳ ゴシック" w:hAnsi="ＭＳ ゴシック" w:cs="ＭＳ ゴシック"/>
          <w:lang w:eastAsia="zh-CN"/>
        </w:rPr>
        <w:t>……</w:t>
      </w:r>
    </w:p>
    <w:p w14:paraId="77D37217" w14:textId="77777777" w:rsidR="00DA09FF" w:rsidRPr="00DA09FF" w:rsidRDefault="00DA09FF" w:rsidP="00DA09FF">
      <w:pPr>
        <w:pStyle w:val="a3"/>
        <w:rPr>
          <w:rFonts w:ascii="ＭＳ ゴシック" w:eastAsia="ＭＳ ゴシック" w:hAnsi="ＭＳ ゴシック" w:cs="ＭＳ ゴシック"/>
          <w:lang w:eastAsia="zh-CN"/>
        </w:rPr>
      </w:pPr>
    </w:p>
    <w:p w14:paraId="05CCD42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DF43A2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&lt;jaT0003&gt;エステルの到着を伝えたときだったか。</w:t>
      </w:r>
    </w:p>
    <w:p w14:paraId="3D68D845" w14:textId="7C95C8A1"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&lt;cnT0003&gt;</w:t>
      </w:r>
      <w:del w:id="1" w:author="hhh0578" w:date="2020-04-29T16:19:00Z">
        <w:r w:rsidRPr="00DA09FF" w:rsidDel="00AE489D">
          <w:rPr>
            <w:rFonts w:ascii="Microsoft YaHei" w:eastAsia="Microsoft YaHei" w:hAnsi="Microsoft YaHei" w:cs="Microsoft YaHei" w:hint="eastAsia"/>
            <w:lang w:eastAsia="zh-CN"/>
          </w:rPr>
          <w:delText>传</w:delText>
        </w:r>
        <w:r w:rsidRPr="00DA09FF" w:rsidDel="00AE489D">
          <w:rPr>
            <w:rFonts w:ascii="ＭＳ ゴシック" w:eastAsia="ＭＳ ゴシック" w:hAnsi="ＭＳ ゴシック" w:cs="ＭＳ ゴシック" w:hint="eastAsia"/>
            <w:lang w:eastAsia="zh-CN"/>
          </w:rPr>
          <w:delText>达</w:delText>
        </w:r>
      </w:del>
      <w:ins w:id="2" w:author="hhh0578" w:date="2020-04-29T16:19:00Z">
        <w:r w:rsidR="00AE489D">
          <w:rPr>
            <w:rFonts w:ascii="Microsoft YaHei" w:eastAsia="Microsoft YaHei" w:hAnsi="Microsoft YaHei" w:cs="Microsoft YaHei" w:hint="eastAsia"/>
            <w:lang w:eastAsia="zh-CN"/>
          </w:rPr>
          <w:t>报告</w:t>
        </w:r>
      </w:ins>
      <w:r w:rsidRPr="00DA09FF">
        <w:rPr>
          <w:rFonts w:ascii="ＭＳ ゴシック" w:eastAsia="ＭＳ ゴシック" w:hAnsi="ＭＳ ゴシック" w:cs="ＭＳ ゴシック" w:hint="eastAsia"/>
          <w:lang w:eastAsia="zh-CN"/>
        </w:rPr>
        <w:t>艾斯蒂</w:t>
      </w:r>
      <w:r w:rsidRPr="00DA09FF">
        <w:rPr>
          <w:rFonts w:ascii="Microsoft YaHei" w:eastAsia="Microsoft YaHei" w:hAnsi="Microsoft YaHei" w:cs="Microsoft YaHei" w:hint="eastAsia"/>
          <w:lang w:eastAsia="zh-CN"/>
        </w:rPr>
        <w:t>尔</w:t>
      </w:r>
      <w:r w:rsidRPr="00DA09FF">
        <w:rPr>
          <w:rFonts w:ascii="ＭＳ ゴシック" w:eastAsia="ＭＳ ゴシック" w:hAnsi="ＭＳ ゴシック" w:cs="ＭＳ ゴシック" w:hint="eastAsia"/>
          <w:lang w:eastAsia="zh-CN"/>
        </w:rPr>
        <w:t>到任的</w:t>
      </w:r>
      <w:r w:rsidRPr="00DA09FF">
        <w:rPr>
          <w:rFonts w:ascii="Microsoft YaHei" w:eastAsia="Microsoft YaHei" w:hAnsi="Microsoft YaHei" w:cs="Microsoft YaHei" w:hint="eastAsia"/>
          <w:lang w:eastAsia="zh-CN"/>
        </w:rPr>
        <w:t>时</w:t>
      </w:r>
      <w:r w:rsidRPr="00DA09FF">
        <w:rPr>
          <w:rFonts w:ascii="ＭＳ ゴシック" w:eastAsia="ＭＳ ゴシック" w:hAnsi="ＭＳ ゴシック" w:cs="ＭＳ ゴシック" w:hint="eastAsia"/>
          <w:lang w:eastAsia="zh-CN"/>
        </w:rPr>
        <w:t>候。</w:t>
      </w:r>
    </w:p>
    <w:p w14:paraId="7A3D9592" w14:textId="77777777" w:rsidR="00DA09FF" w:rsidRPr="00DA09FF" w:rsidRDefault="00DA09FF" w:rsidP="00DA09FF">
      <w:pPr>
        <w:pStyle w:val="a3"/>
        <w:rPr>
          <w:rFonts w:ascii="ＭＳ ゴシック" w:eastAsia="ＭＳ ゴシック" w:hAnsi="ＭＳ ゴシック" w:cs="ＭＳ ゴシック"/>
          <w:lang w:eastAsia="zh-CN"/>
        </w:rPr>
      </w:pPr>
    </w:p>
    <w:p w14:paraId="279FFF5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012BB3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&lt;jaT0004&gt;月との回線を開く。</w:t>
      </w:r>
    </w:p>
    <w:p w14:paraId="29A5F3D2" w14:textId="3A992F89"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&lt;cnT0004&gt;</w:t>
      </w:r>
      <w:del w:id="3" w:author="hhh0578" w:date="2020-04-29T16:20:00Z">
        <w:r w:rsidRPr="00DA09FF" w:rsidDel="001A16A3">
          <w:rPr>
            <w:rFonts w:ascii="ＭＳ ゴシック" w:eastAsia="ＭＳ ゴシック" w:hAnsi="ＭＳ ゴシック" w:cs="ＭＳ ゴシック"/>
          </w:rPr>
          <w:delText>接通</w:delText>
        </w:r>
      </w:del>
      <w:ins w:id="4" w:author="hhh0578" w:date="2020-04-29T16:20:00Z">
        <w:r w:rsidR="001A16A3">
          <w:rPr>
            <w:rFonts w:ascii="DengXian" w:eastAsia="DengXian" w:hAnsi="DengXian" w:cs="ＭＳ ゴシック" w:hint="eastAsia"/>
            <w:lang w:eastAsia="zh-CN"/>
          </w:rPr>
          <w:t>我</w:t>
        </w:r>
        <w:r w:rsidR="001A16A3">
          <w:rPr>
            <w:rFonts w:ascii="Microsoft YaHei" w:eastAsia="Microsoft YaHei" w:hAnsi="Microsoft YaHei" w:cs="Microsoft YaHei" w:hint="eastAsia"/>
            <w:lang w:eastAsia="zh-CN"/>
          </w:rPr>
          <w:t>拨通</w:t>
        </w:r>
      </w:ins>
      <w:r w:rsidRPr="00DA09FF">
        <w:rPr>
          <w:rFonts w:ascii="ＭＳ ゴシック" w:eastAsia="ＭＳ ゴシック" w:hAnsi="ＭＳ ゴシック" w:cs="ＭＳ ゴシック"/>
        </w:rPr>
        <w:t>月球</w:t>
      </w:r>
      <w:r w:rsidRPr="00DA09FF">
        <w:rPr>
          <w:rFonts w:ascii="Microsoft YaHei" w:eastAsia="Microsoft YaHei" w:hAnsi="Microsoft YaHei" w:cs="Microsoft YaHei" w:hint="eastAsia"/>
        </w:rPr>
        <w:t>线</w:t>
      </w:r>
      <w:r w:rsidRPr="00DA09FF">
        <w:rPr>
          <w:rFonts w:ascii="ＭＳ ゴシック" w:eastAsia="ＭＳ ゴシック" w:hAnsi="ＭＳ ゴシック" w:cs="ＭＳ ゴシック" w:hint="eastAsia"/>
        </w:rPr>
        <w:t>路。</w:t>
      </w:r>
    </w:p>
    <w:p w14:paraId="5E877EE7" w14:textId="77777777" w:rsidR="00DA09FF" w:rsidRPr="00DA09FF" w:rsidRDefault="00DA09FF" w:rsidP="00DA09FF">
      <w:pPr>
        <w:pStyle w:val="a3"/>
        <w:rPr>
          <w:rFonts w:ascii="ＭＳ ゴシック" w:eastAsia="ＭＳ ゴシック" w:hAnsi="ＭＳ ゴシック" w:cs="ＭＳ ゴシック"/>
        </w:rPr>
      </w:pPr>
    </w:p>
    <w:p w14:paraId="0F1C45E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AB35F0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&lt;jaT0005&gt;……。</w:t>
      </w:r>
    </w:p>
    <w:p w14:paraId="5E525A4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&lt;cnT0005&gt;……。</w:t>
      </w:r>
    </w:p>
    <w:p w14:paraId="185E267E" w14:textId="77777777" w:rsidR="00DA09FF" w:rsidRPr="00DA09FF" w:rsidRDefault="00DA09FF" w:rsidP="00DA09FF">
      <w:pPr>
        <w:pStyle w:val="a3"/>
        <w:rPr>
          <w:rFonts w:ascii="ＭＳ ゴシック" w:eastAsia="ＭＳ ゴシック" w:hAnsi="ＭＳ ゴシック" w:cs="ＭＳ ゴシック"/>
        </w:rPr>
      </w:pPr>
    </w:p>
    <w:p w14:paraId="6EF77B4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742166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&lt;jaT0006&gt;…………。</w:t>
      </w:r>
    </w:p>
    <w:p w14:paraId="2D62811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&lt;cnT0006&gt;…………。</w:t>
      </w:r>
    </w:p>
    <w:p w14:paraId="36FF9CCF" w14:textId="77777777" w:rsidR="00DA09FF" w:rsidRPr="00DA09FF" w:rsidRDefault="00DA09FF" w:rsidP="00DA09FF">
      <w:pPr>
        <w:pStyle w:val="a3"/>
        <w:rPr>
          <w:rFonts w:ascii="ＭＳ ゴシック" w:eastAsia="ＭＳ ゴシック" w:hAnsi="ＭＳ ゴシック" w:cs="ＭＳ ゴシック"/>
        </w:rPr>
      </w:pPr>
    </w:p>
    <w:p w14:paraId="072F8D4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64C0C6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&lt;jaT0007&gt;少し間があった後、応答があった。</w:t>
      </w:r>
    </w:p>
    <w:p w14:paraId="6E858271"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&lt;cnT0007&gt;少</w:t>
      </w:r>
      <w:r w:rsidRPr="00DA09FF">
        <w:rPr>
          <w:rFonts w:ascii="Microsoft YaHei" w:eastAsia="Microsoft YaHei" w:hAnsi="Microsoft YaHei" w:cs="Microsoft YaHei" w:hint="eastAsia"/>
          <w:lang w:eastAsia="zh-CN"/>
        </w:rPr>
        <w:t>许时间</w:t>
      </w:r>
      <w:r w:rsidRPr="00DA09FF">
        <w:rPr>
          <w:rFonts w:ascii="ＭＳ ゴシック" w:eastAsia="ＭＳ ゴシック" w:hAnsi="ＭＳ ゴシック" w:cs="ＭＳ ゴシック" w:hint="eastAsia"/>
          <w:lang w:eastAsia="zh-CN"/>
        </w:rPr>
        <w:t>之后，得到回</w:t>
      </w:r>
      <w:r w:rsidRPr="00DA09FF">
        <w:rPr>
          <w:rFonts w:ascii="Microsoft YaHei" w:eastAsia="Microsoft YaHei" w:hAnsi="Microsoft YaHei" w:cs="Microsoft YaHei" w:hint="eastAsia"/>
          <w:lang w:eastAsia="zh-CN"/>
        </w:rPr>
        <w:t>应</w:t>
      </w:r>
      <w:r w:rsidRPr="00DA09FF">
        <w:rPr>
          <w:rFonts w:ascii="ＭＳ ゴシック" w:eastAsia="ＭＳ ゴシック" w:hAnsi="ＭＳ ゴシック" w:cs="ＭＳ ゴシック" w:hint="eastAsia"/>
          <w:lang w:eastAsia="zh-CN"/>
        </w:rPr>
        <w:t>。</w:t>
      </w:r>
    </w:p>
    <w:p w14:paraId="12EA28E2" w14:textId="77777777" w:rsidR="00DA09FF" w:rsidRPr="00DA09FF" w:rsidRDefault="00DA09FF" w:rsidP="00DA09FF">
      <w:pPr>
        <w:pStyle w:val="a3"/>
        <w:rPr>
          <w:rFonts w:ascii="ＭＳ ゴシック" w:eastAsia="ＭＳ ゴシック" w:hAnsi="ＭＳ ゴシック" w:cs="ＭＳ ゴシック"/>
          <w:lang w:eastAsia="zh-CN"/>
        </w:rPr>
      </w:pPr>
    </w:p>
    <w:p w14:paraId="3C2F151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【女性司祭Ａ】</w:t>
      </w:r>
    </w:p>
    <w:p w14:paraId="75489C3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&lt;jaT0008&gt;「はい外務局」</w:t>
      </w:r>
    </w:p>
    <w:p w14:paraId="7D9D14A2"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&lt;cnT0008&gt;「</w:t>
      </w:r>
      <w:r w:rsidRPr="00DA09FF">
        <w:rPr>
          <w:rFonts w:ascii="Microsoft YaHei" w:eastAsia="Microsoft YaHei" w:hAnsi="Microsoft YaHei" w:cs="Microsoft YaHei" w:hint="eastAsia"/>
          <w:lang w:eastAsia="zh-CN"/>
        </w:rPr>
        <w:t>这</w:t>
      </w:r>
      <w:r w:rsidRPr="00DA09FF">
        <w:rPr>
          <w:rFonts w:ascii="ＭＳ ゴシック" w:eastAsia="ＭＳ ゴシック" w:hAnsi="ＭＳ ゴシック" w:cs="ＭＳ ゴシック" w:hint="eastAsia"/>
          <w:lang w:eastAsia="zh-CN"/>
        </w:rPr>
        <w:t>里外</w:t>
      </w:r>
      <w:r w:rsidRPr="00DA09FF">
        <w:rPr>
          <w:rFonts w:ascii="Microsoft YaHei" w:eastAsia="Microsoft YaHei" w:hAnsi="Microsoft YaHei" w:cs="Microsoft YaHei" w:hint="eastAsia"/>
          <w:lang w:eastAsia="zh-CN"/>
        </w:rPr>
        <w:t>务</w:t>
      </w:r>
      <w:r w:rsidRPr="00DA09FF">
        <w:rPr>
          <w:rFonts w:ascii="ＭＳ ゴシック" w:eastAsia="ＭＳ ゴシック" w:hAnsi="ＭＳ ゴシック" w:cs="ＭＳ ゴシック" w:hint="eastAsia"/>
          <w:lang w:eastAsia="zh-CN"/>
        </w:rPr>
        <w:t>局」</w:t>
      </w:r>
    </w:p>
    <w:p w14:paraId="0E2D8F67" w14:textId="77777777" w:rsidR="00DA09FF" w:rsidRPr="00DA09FF" w:rsidRDefault="00DA09FF" w:rsidP="00DA09FF">
      <w:pPr>
        <w:pStyle w:val="a3"/>
        <w:rPr>
          <w:rFonts w:ascii="ＭＳ ゴシック" w:eastAsia="ＭＳ ゴシック" w:hAnsi="ＭＳ ゴシック" w:cs="ＭＳ ゴシック"/>
          <w:lang w:eastAsia="zh-CN"/>
        </w:rPr>
      </w:pPr>
    </w:p>
    <w:p w14:paraId="04E3225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18A8EE6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&lt;jaT0009&gt;「満弦ヶ崎礼拝堂の責任者、モーリッツ高司祭です」</w:t>
      </w:r>
    </w:p>
    <w:p w14:paraId="23CE7887" w14:textId="466F24A6"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&lt;cnT0009&gt;「</w:t>
      </w:r>
      <w:ins w:id="5" w:author="hhh0578" w:date="2020-04-29T16:20:00Z">
        <w:r w:rsidR="00382337">
          <w:rPr>
            <w:rFonts w:ascii="DengXian" w:eastAsia="DengXian" w:hAnsi="DengXian" w:cs="ＭＳ ゴシック" w:hint="eastAsia"/>
            <w:lang w:eastAsia="zh-CN"/>
          </w:rPr>
          <w:t>我是</w:t>
        </w:r>
      </w:ins>
      <w:r w:rsidRPr="00DA09FF">
        <w:rPr>
          <w:rFonts w:ascii="Microsoft YaHei" w:eastAsia="Microsoft YaHei" w:hAnsi="Microsoft YaHei" w:cs="Microsoft YaHei" w:hint="eastAsia"/>
          <w:lang w:eastAsia="zh-CN"/>
        </w:rPr>
        <w:t>满</w:t>
      </w:r>
      <w:r w:rsidRPr="00DA09FF">
        <w:rPr>
          <w:rFonts w:ascii="ＭＳ ゴシック" w:eastAsia="ＭＳ ゴシック" w:hAnsi="ＭＳ ゴシック" w:cs="ＭＳ ゴシック" w:hint="eastAsia"/>
          <w:lang w:eastAsia="zh-CN"/>
        </w:rPr>
        <w:t>弦崎礼拜堂的</w:t>
      </w:r>
      <w:r w:rsidRPr="00DA09FF">
        <w:rPr>
          <w:rFonts w:ascii="Microsoft YaHei" w:eastAsia="Microsoft YaHei" w:hAnsi="Microsoft YaHei" w:cs="Microsoft YaHei" w:hint="eastAsia"/>
          <w:lang w:eastAsia="zh-CN"/>
        </w:rPr>
        <w:t>负责</w:t>
      </w:r>
      <w:r w:rsidRPr="00DA09FF">
        <w:rPr>
          <w:rFonts w:ascii="ＭＳ ゴシック" w:eastAsia="ＭＳ ゴシック" w:hAnsi="ＭＳ ゴシック" w:cs="ＭＳ ゴシック" w:hint="eastAsia"/>
          <w:lang w:eastAsia="zh-CN"/>
        </w:rPr>
        <w:t>人，</w:t>
      </w:r>
      <w:proofErr w:type="gramStart"/>
      <w:r w:rsidRPr="00DA09FF">
        <w:rPr>
          <w:rFonts w:ascii="ＭＳ ゴシック" w:eastAsia="ＭＳ ゴシック" w:hAnsi="ＭＳ ゴシック" w:cs="ＭＳ ゴシック" w:hint="eastAsia"/>
          <w:lang w:eastAsia="zh-CN"/>
        </w:rPr>
        <w:t>摩利茨高司祭</w:t>
      </w:r>
      <w:proofErr w:type="gramEnd"/>
      <w:r w:rsidRPr="00DA09FF">
        <w:rPr>
          <w:rFonts w:ascii="ＭＳ ゴシック" w:eastAsia="ＭＳ ゴシック" w:hAnsi="ＭＳ ゴシック" w:cs="ＭＳ ゴシック" w:hint="eastAsia"/>
          <w:lang w:eastAsia="zh-CN"/>
        </w:rPr>
        <w:t>」</w:t>
      </w:r>
    </w:p>
    <w:p w14:paraId="42F292BB" w14:textId="77777777" w:rsidR="00DA09FF" w:rsidRPr="00DA09FF" w:rsidRDefault="00DA09FF" w:rsidP="00DA09FF">
      <w:pPr>
        <w:pStyle w:val="a3"/>
        <w:rPr>
          <w:rFonts w:ascii="ＭＳ ゴシック" w:eastAsia="ＭＳ ゴシック" w:hAnsi="ＭＳ ゴシック" w:cs="ＭＳ ゴシック"/>
          <w:lang w:eastAsia="zh-CN"/>
        </w:rPr>
      </w:pPr>
    </w:p>
    <w:p w14:paraId="6EF3F8E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【女性司祭Ａ】</w:t>
      </w:r>
    </w:p>
    <w:p w14:paraId="20A0C87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&lt;jaT0010&gt;「ミツルガサキ……？」</w:t>
      </w:r>
    </w:p>
    <w:p w14:paraId="5337D53F"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&lt;cnT0010&gt;「</w:t>
      </w:r>
      <w:r w:rsidRPr="00DA09FF">
        <w:rPr>
          <w:rFonts w:ascii="Microsoft YaHei" w:eastAsia="Microsoft YaHei" w:hAnsi="Microsoft YaHei" w:cs="Microsoft YaHei" w:hint="eastAsia"/>
          <w:lang w:eastAsia="zh-CN"/>
        </w:rPr>
        <w:t>满</w:t>
      </w:r>
      <w:r w:rsidRPr="00DA09FF">
        <w:rPr>
          <w:rFonts w:ascii="ＭＳ ゴシック" w:eastAsia="ＭＳ ゴシック" w:hAnsi="ＭＳ ゴシック" w:cs="ＭＳ ゴシック" w:hint="eastAsia"/>
          <w:lang w:eastAsia="zh-CN"/>
        </w:rPr>
        <w:t>弦崎</w:t>
      </w:r>
      <w:r w:rsidRPr="00DA09FF">
        <w:rPr>
          <w:rFonts w:ascii="ＭＳ ゴシック" w:eastAsia="ＭＳ ゴシック" w:hAnsi="ＭＳ ゴシック" w:cs="ＭＳ ゴシック"/>
          <w:lang w:eastAsia="zh-CN"/>
        </w:rPr>
        <w:t>……？」</w:t>
      </w:r>
    </w:p>
    <w:p w14:paraId="1FFCC56E" w14:textId="77777777" w:rsidR="00DA09FF" w:rsidRPr="00DA09FF" w:rsidRDefault="00DA09FF" w:rsidP="00DA09FF">
      <w:pPr>
        <w:pStyle w:val="a3"/>
        <w:rPr>
          <w:rFonts w:ascii="ＭＳ ゴシック" w:eastAsia="ＭＳ ゴシック" w:hAnsi="ＭＳ ゴシック" w:cs="ＭＳ ゴシック"/>
          <w:lang w:eastAsia="zh-CN"/>
        </w:rPr>
      </w:pPr>
    </w:p>
    <w:p w14:paraId="3F2EC3E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01D946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&lt;jaT0011&gt;新人なのか、満弦ヶ崎という地名がピンと来ないらしい。</w:t>
      </w:r>
    </w:p>
    <w:p w14:paraId="09D35BC9" w14:textId="2ED3B0E0"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lastRenderedPageBreak/>
        <w:t>&lt;cnT0011&gt;</w:t>
      </w:r>
      <w:ins w:id="6" w:author="hhh0578" w:date="2020-04-29T16:20:00Z">
        <w:r w:rsidR="00040760">
          <w:rPr>
            <w:rFonts w:ascii="DengXian" w:eastAsia="DengXian" w:hAnsi="DengXian" w:cs="ＭＳ ゴシック" w:hint="eastAsia"/>
            <w:lang w:eastAsia="zh-CN"/>
          </w:rPr>
          <w:t>她</w:t>
        </w:r>
      </w:ins>
      <w:ins w:id="7" w:author="hhh0578" w:date="2020-04-29T16:21:00Z">
        <w:r w:rsidR="00040760">
          <w:rPr>
            <w:rFonts w:ascii="DengXian" w:eastAsia="DengXian" w:hAnsi="DengXian" w:cs="ＭＳ ゴシック" w:hint="eastAsia"/>
            <w:lang w:eastAsia="zh-CN"/>
          </w:rPr>
          <w:t>似乎</w:t>
        </w:r>
      </w:ins>
      <w:r w:rsidRPr="00DA09FF">
        <w:rPr>
          <w:rFonts w:ascii="ＭＳ ゴシック" w:eastAsia="ＭＳ ゴシック" w:hAnsi="ＭＳ ゴシック" w:cs="ＭＳ ゴシック"/>
          <w:lang w:eastAsia="zh-CN"/>
        </w:rPr>
        <w:t>是新人</w:t>
      </w:r>
      <w:del w:id="8" w:author="hhh0578" w:date="2020-04-29T16:21:00Z">
        <w:r w:rsidRPr="00DA09FF" w:rsidDel="00040760">
          <w:rPr>
            <w:rFonts w:ascii="Microsoft YaHei" w:eastAsia="Microsoft YaHei" w:hAnsi="Microsoft YaHei" w:cs="Microsoft YaHei" w:hint="eastAsia"/>
            <w:lang w:eastAsia="zh-CN"/>
          </w:rPr>
          <w:delText>吗</w:delText>
        </w:r>
      </w:del>
      <w:r w:rsidRPr="00DA09FF">
        <w:rPr>
          <w:rFonts w:ascii="ＭＳ ゴシック" w:eastAsia="ＭＳ ゴシック" w:hAnsi="ＭＳ ゴシック" w:cs="ＭＳ ゴシック" w:hint="eastAsia"/>
          <w:lang w:eastAsia="zh-CN"/>
        </w:rPr>
        <w:t>，</w:t>
      </w:r>
      <w:r w:rsidRPr="00DA09FF">
        <w:rPr>
          <w:rFonts w:ascii="Microsoft YaHei" w:eastAsia="Microsoft YaHei" w:hAnsi="Microsoft YaHei" w:cs="Microsoft YaHei" w:hint="eastAsia"/>
          <w:lang w:eastAsia="zh-CN"/>
        </w:rPr>
        <w:t>对满</w:t>
      </w:r>
      <w:r w:rsidRPr="00DA09FF">
        <w:rPr>
          <w:rFonts w:ascii="ＭＳ ゴシック" w:eastAsia="ＭＳ ゴシック" w:hAnsi="ＭＳ ゴシック" w:cs="ＭＳ ゴシック" w:hint="eastAsia"/>
          <w:lang w:eastAsia="zh-CN"/>
        </w:rPr>
        <w:t>弦崎</w:t>
      </w:r>
      <w:r w:rsidRPr="00DA09FF">
        <w:rPr>
          <w:rFonts w:ascii="Microsoft YaHei" w:eastAsia="Microsoft YaHei" w:hAnsi="Microsoft YaHei" w:cs="Microsoft YaHei" w:hint="eastAsia"/>
          <w:lang w:eastAsia="zh-CN"/>
        </w:rPr>
        <w:t>这</w:t>
      </w:r>
      <w:r w:rsidRPr="00DA09FF">
        <w:rPr>
          <w:rFonts w:ascii="ＭＳ ゴシック" w:eastAsia="ＭＳ ゴシック" w:hAnsi="ＭＳ ゴシック" w:cs="ＭＳ ゴシック" w:hint="eastAsia"/>
          <w:lang w:eastAsia="zh-CN"/>
        </w:rPr>
        <w:t>个地名没能立刻反</w:t>
      </w:r>
      <w:r w:rsidRPr="00DA09FF">
        <w:rPr>
          <w:rFonts w:ascii="Microsoft YaHei" w:eastAsia="Microsoft YaHei" w:hAnsi="Microsoft YaHei" w:cs="Microsoft YaHei" w:hint="eastAsia"/>
          <w:lang w:eastAsia="zh-CN"/>
        </w:rPr>
        <w:t>应</w:t>
      </w:r>
      <w:r w:rsidRPr="00DA09FF">
        <w:rPr>
          <w:rFonts w:ascii="ＭＳ ゴシック" w:eastAsia="ＭＳ ゴシック" w:hAnsi="ＭＳ ゴシック" w:cs="ＭＳ ゴシック" w:hint="eastAsia"/>
          <w:lang w:eastAsia="zh-CN"/>
        </w:rPr>
        <w:t>出</w:t>
      </w:r>
      <w:r w:rsidRPr="00DA09FF">
        <w:rPr>
          <w:rFonts w:ascii="ＭＳ ゴシック" w:eastAsia="ＭＳ ゴシック" w:hAnsi="ＭＳ ゴシック" w:cs="ＭＳ ゴシック"/>
          <w:lang w:eastAsia="zh-CN"/>
        </w:rPr>
        <w:t>来。</w:t>
      </w:r>
    </w:p>
    <w:p w14:paraId="0C74E71F" w14:textId="77777777" w:rsidR="00DA09FF" w:rsidRPr="00DA09FF" w:rsidRDefault="00DA09FF" w:rsidP="00DA09FF">
      <w:pPr>
        <w:pStyle w:val="a3"/>
        <w:rPr>
          <w:rFonts w:ascii="ＭＳ ゴシック" w:eastAsia="ＭＳ ゴシック" w:hAnsi="ＭＳ ゴシック" w:cs="ＭＳ ゴシック"/>
          <w:lang w:eastAsia="zh-CN"/>
        </w:rPr>
      </w:pPr>
    </w:p>
    <w:p w14:paraId="7BD33B7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【女性司祭Ａ】</w:t>
      </w:r>
    </w:p>
    <w:p w14:paraId="719DED9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&lt;jaT0012&gt;「ああ、地球の……」</w:t>
      </w:r>
    </w:p>
    <w:p w14:paraId="52AFF824" w14:textId="67155FDC"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&lt;cnT0012&gt;「啊啊，</w:t>
      </w:r>
      <w:del w:id="9" w:author="hhh0578" w:date="2020-04-29T16:21:00Z">
        <w:r w:rsidRPr="00DA09FF" w:rsidDel="005A61AD">
          <w:rPr>
            <w:rFonts w:ascii="ＭＳ ゴシック" w:eastAsia="ＭＳ ゴシック" w:hAnsi="ＭＳ ゴシック" w:cs="ＭＳ ゴシック"/>
          </w:rPr>
          <w:delText>在</w:delText>
        </w:r>
      </w:del>
      <w:ins w:id="10" w:author="hhh0578" w:date="2020-04-29T16:21:00Z">
        <w:r w:rsidR="005A61AD">
          <w:rPr>
            <w:rFonts w:ascii="DengXian" w:eastAsia="DengXian" w:hAnsi="DengXian" w:cs="ＭＳ ゴシック" w:hint="eastAsia"/>
            <w:lang w:eastAsia="zh-CN"/>
          </w:rPr>
          <w:t>是</w:t>
        </w:r>
      </w:ins>
      <w:r w:rsidRPr="00DA09FF">
        <w:rPr>
          <w:rFonts w:ascii="ＭＳ ゴシック" w:eastAsia="ＭＳ ゴシック" w:hAnsi="ＭＳ ゴシック" w:cs="ＭＳ ゴシック"/>
        </w:rPr>
        <w:t>地球的……」</w:t>
      </w:r>
    </w:p>
    <w:p w14:paraId="43CF71E4" w14:textId="77777777" w:rsidR="00DA09FF" w:rsidRPr="00DA09FF" w:rsidRDefault="00DA09FF" w:rsidP="00DA09FF">
      <w:pPr>
        <w:pStyle w:val="a3"/>
        <w:rPr>
          <w:rFonts w:ascii="ＭＳ ゴシック" w:eastAsia="ＭＳ ゴシック" w:hAnsi="ＭＳ ゴシック" w:cs="ＭＳ ゴシック"/>
        </w:rPr>
      </w:pPr>
    </w:p>
    <w:p w14:paraId="0851187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2A25330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&lt;jaT0013&gt;「そうです」</w:t>
      </w:r>
    </w:p>
    <w:p w14:paraId="70234F2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&lt;cnT0013&gt;「是的」</w:t>
      </w:r>
    </w:p>
    <w:p w14:paraId="15A1AE65" w14:textId="77777777" w:rsidR="00DA09FF" w:rsidRPr="00DA09FF" w:rsidRDefault="00DA09FF" w:rsidP="00DA09FF">
      <w:pPr>
        <w:pStyle w:val="a3"/>
        <w:rPr>
          <w:rFonts w:ascii="ＭＳ ゴシック" w:eastAsia="ＭＳ ゴシック" w:hAnsi="ＭＳ ゴシック" w:cs="ＭＳ ゴシック"/>
        </w:rPr>
      </w:pPr>
    </w:p>
    <w:p w14:paraId="76AC16F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【女性司祭Ａ】</w:t>
      </w:r>
    </w:p>
    <w:p w14:paraId="42F98CA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&lt;jaT0014&gt;「何かございましたか？」</w:t>
      </w:r>
    </w:p>
    <w:p w14:paraId="7A966A0A" w14:textId="11A127A5"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&lt;cnT0014&gt;「有什么事</w:t>
      </w:r>
      <w:ins w:id="11" w:author="hhh0578" w:date="2020-04-29T16:21:00Z">
        <w:r w:rsidR="001579F3">
          <w:rPr>
            <w:rFonts w:ascii="Microsoft YaHei" w:eastAsia="Microsoft YaHei" w:hAnsi="Microsoft YaHei" w:cs="Microsoft YaHei" w:hint="eastAsia"/>
            <w:lang w:eastAsia="zh-CN"/>
          </w:rPr>
          <w:t>吗</w:t>
        </w:r>
      </w:ins>
      <w:del w:id="12" w:author="hhh0578" w:date="2020-04-29T16:21:00Z">
        <w:r w:rsidRPr="00DA09FF" w:rsidDel="001579F3">
          <w:rPr>
            <w:rFonts w:ascii="ＭＳ ゴシック" w:eastAsia="ＭＳ ゴシック" w:hAnsi="ＭＳ ゴシック" w:cs="ＭＳ ゴシック"/>
          </w:rPr>
          <w:delText>嘛</w:delText>
        </w:r>
      </w:del>
      <w:r w:rsidRPr="00DA09FF">
        <w:rPr>
          <w:rFonts w:ascii="ＭＳ ゴシック" w:eastAsia="ＭＳ ゴシック" w:hAnsi="ＭＳ ゴシック" w:cs="ＭＳ ゴシック"/>
        </w:rPr>
        <w:t>？」</w:t>
      </w:r>
    </w:p>
    <w:p w14:paraId="776EED60" w14:textId="77777777" w:rsidR="00DA09FF" w:rsidRPr="00DA09FF" w:rsidRDefault="00DA09FF" w:rsidP="00DA09FF">
      <w:pPr>
        <w:pStyle w:val="a3"/>
        <w:rPr>
          <w:rFonts w:ascii="ＭＳ ゴシック" w:eastAsia="ＭＳ ゴシック" w:hAnsi="ＭＳ ゴシック" w:cs="ＭＳ ゴシック"/>
        </w:rPr>
      </w:pPr>
    </w:p>
    <w:p w14:paraId="759583D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3F0CF9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&lt;jaT0015&gt;声に嘲りの色が見える。</w:t>
      </w:r>
    </w:p>
    <w:p w14:paraId="4857A127" w14:textId="0C2EA540"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&lt;cnT0015&gt;</w:t>
      </w:r>
      <w:ins w:id="13" w:author="hhh0578" w:date="2020-04-29T16:21:00Z">
        <w:r w:rsidR="001579F3">
          <w:rPr>
            <w:rFonts w:ascii="DengXian" w:eastAsia="DengXian" w:hAnsi="DengXian" w:cs="ＭＳ ゴシック" w:hint="eastAsia"/>
            <w:lang w:eastAsia="zh-CN"/>
          </w:rPr>
          <w:t>她的</w:t>
        </w:r>
        <w:r w:rsidR="001579F3">
          <w:rPr>
            <w:rFonts w:ascii="Microsoft YaHei" w:eastAsia="Microsoft YaHei" w:hAnsi="Microsoft YaHei" w:cs="Microsoft YaHei" w:hint="eastAsia"/>
            <w:lang w:eastAsia="zh-CN"/>
          </w:rPr>
          <w:t>语气</w:t>
        </w:r>
        <w:r w:rsidR="00690E18">
          <w:rPr>
            <w:rFonts w:ascii="Microsoft YaHei" w:eastAsia="Microsoft YaHei" w:hAnsi="Microsoft YaHei" w:cs="Microsoft YaHei" w:hint="eastAsia"/>
            <w:lang w:eastAsia="zh-CN"/>
          </w:rPr>
          <w:t>中能感觉嘲弄</w:t>
        </w:r>
      </w:ins>
      <w:del w:id="14" w:author="hhh0578" w:date="2020-04-29T16:21:00Z">
        <w:r w:rsidRPr="00DA09FF" w:rsidDel="00690E18">
          <w:rPr>
            <w:rFonts w:ascii="ＭＳ ゴシック" w:eastAsia="ＭＳ ゴシック" w:hAnsi="ＭＳ ゴシック" w:cs="ＭＳ ゴシック"/>
            <w:lang w:eastAsia="zh-CN"/>
          </w:rPr>
          <w:delText>能</w:delText>
        </w:r>
        <w:r w:rsidRPr="00DA09FF" w:rsidDel="00690E18">
          <w:rPr>
            <w:rFonts w:ascii="Microsoft YaHei" w:eastAsia="Microsoft YaHei" w:hAnsi="Microsoft YaHei" w:cs="Microsoft YaHei" w:hint="eastAsia"/>
            <w:lang w:eastAsia="zh-CN"/>
          </w:rPr>
          <w:delText>够</w:delText>
        </w:r>
        <w:r w:rsidRPr="00DA09FF" w:rsidDel="00690E18">
          <w:rPr>
            <w:rFonts w:ascii="ＭＳ ゴシック" w:eastAsia="ＭＳ ゴシック" w:hAnsi="ＭＳ ゴシック" w:cs="ＭＳ ゴシック" w:hint="eastAsia"/>
            <w:lang w:eastAsia="zh-CN"/>
          </w:rPr>
          <w:delText>察</w:delText>
        </w:r>
        <w:r w:rsidRPr="00DA09FF" w:rsidDel="00690E18">
          <w:rPr>
            <w:rFonts w:ascii="Microsoft YaHei" w:eastAsia="Microsoft YaHei" w:hAnsi="Microsoft YaHei" w:cs="Microsoft YaHei" w:hint="eastAsia"/>
            <w:lang w:eastAsia="zh-CN"/>
          </w:rPr>
          <w:delText>觉</w:delText>
        </w:r>
        <w:r w:rsidRPr="00DA09FF" w:rsidDel="00690E18">
          <w:rPr>
            <w:rFonts w:ascii="ＭＳ ゴシック" w:eastAsia="ＭＳ ゴシック" w:hAnsi="ＭＳ ゴシック" w:cs="ＭＳ ゴシック" w:hint="eastAsia"/>
            <w:lang w:eastAsia="zh-CN"/>
          </w:rPr>
          <w:delText>到</w:delText>
        </w:r>
        <w:r w:rsidRPr="00DA09FF" w:rsidDel="00690E18">
          <w:rPr>
            <w:rFonts w:ascii="Microsoft YaHei" w:eastAsia="Microsoft YaHei" w:hAnsi="Microsoft YaHei" w:cs="Microsoft YaHei" w:hint="eastAsia"/>
            <w:lang w:eastAsia="zh-CN"/>
          </w:rPr>
          <w:delText>轻</w:delText>
        </w:r>
        <w:r w:rsidRPr="00DA09FF" w:rsidDel="00690E18">
          <w:rPr>
            <w:rFonts w:ascii="ＭＳ ゴシック" w:eastAsia="ＭＳ ゴシック" w:hAnsi="ＭＳ ゴシック" w:cs="ＭＳ ゴシック" w:hint="eastAsia"/>
            <w:lang w:eastAsia="zh-CN"/>
          </w:rPr>
          <w:delText>蔑的</w:delText>
        </w:r>
        <w:r w:rsidRPr="00DA09FF" w:rsidDel="00690E18">
          <w:rPr>
            <w:rFonts w:ascii="Microsoft YaHei" w:eastAsia="Microsoft YaHei" w:hAnsi="Microsoft YaHei" w:cs="Microsoft YaHei" w:hint="eastAsia"/>
            <w:lang w:eastAsia="zh-CN"/>
          </w:rPr>
          <w:delText>语</w:delText>
        </w:r>
        <w:r w:rsidRPr="00DA09FF" w:rsidDel="00690E18">
          <w:rPr>
            <w:rFonts w:ascii="ＭＳ ゴシック" w:eastAsia="ＭＳ ゴシック" w:hAnsi="ＭＳ ゴシック" w:cs="ＭＳ ゴシック" w:hint="eastAsia"/>
            <w:lang w:eastAsia="zh-CN"/>
          </w:rPr>
          <w:delText>色</w:delText>
        </w:r>
      </w:del>
      <w:r w:rsidRPr="00DA09FF">
        <w:rPr>
          <w:rFonts w:ascii="ＭＳ ゴシック" w:eastAsia="ＭＳ ゴシック" w:hAnsi="ＭＳ ゴシック" w:cs="ＭＳ ゴシック" w:hint="eastAsia"/>
          <w:lang w:eastAsia="zh-CN"/>
        </w:rPr>
        <w:t>。</w:t>
      </w:r>
    </w:p>
    <w:p w14:paraId="64CE26D6" w14:textId="77777777" w:rsidR="00DA09FF" w:rsidRPr="00DA09FF" w:rsidRDefault="00DA09FF" w:rsidP="00DA09FF">
      <w:pPr>
        <w:pStyle w:val="a3"/>
        <w:rPr>
          <w:rFonts w:ascii="ＭＳ ゴシック" w:eastAsia="ＭＳ ゴシック" w:hAnsi="ＭＳ ゴシック" w:cs="ＭＳ ゴシック"/>
          <w:lang w:eastAsia="zh-CN"/>
        </w:rPr>
      </w:pPr>
    </w:p>
    <w:p w14:paraId="53B4DF7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CEED95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&lt;jaT0016&gt;外務局は相変わらずだ。</w:t>
      </w:r>
    </w:p>
    <w:p w14:paraId="52159089"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&lt;cnT0016&gt;外</w:t>
      </w:r>
      <w:r w:rsidRPr="00DA09FF">
        <w:rPr>
          <w:rFonts w:ascii="Microsoft YaHei" w:eastAsia="Microsoft YaHei" w:hAnsi="Microsoft YaHei" w:cs="Microsoft YaHei" w:hint="eastAsia"/>
          <w:lang w:eastAsia="zh-CN"/>
        </w:rPr>
        <w:t>务</w:t>
      </w:r>
      <w:r w:rsidRPr="00DA09FF">
        <w:rPr>
          <w:rFonts w:ascii="ＭＳ ゴシック" w:eastAsia="ＭＳ ゴシック" w:hAnsi="ＭＳ ゴシック" w:cs="ＭＳ ゴシック" w:hint="eastAsia"/>
          <w:lang w:eastAsia="zh-CN"/>
        </w:rPr>
        <w:t>局也是老</w:t>
      </w:r>
      <w:r w:rsidRPr="00DA09FF">
        <w:rPr>
          <w:rFonts w:ascii="Microsoft YaHei" w:eastAsia="Microsoft YaHei" w:hAnsi="Microsoft YaHei" w:cs="Microsoft YaHei" w:hint="eastAsia"/>
          <w:lang w:eastAsia="zh-CN"/>
        </w:rPr>
        <w:t>样</w:t>
      </w:r>
      <w:r w:rsidRPr="00DA09FF">
        <w:rPr>
          <w:rFonts w:ascii="ＭＳ ゴシック" w:eastAsia="ＭＳ ゴシック" w:hAnsi="ＭＳ ゴシック" w:cs="ＭＳ ゴシック" w:hint="eastAsia"/>
          <w:lang w:eastAsia="zh-CN"/>
        </w:rPr>
        <w:t>子。</w:t>
      </w:r>
    </w:p>
    <w:p w14:paraId="2056CA1D" w14:textId="77777777" w:rsidR="00DA09FF" w:rsidRPr="00DA09FF" w:rsidRDefault="00DA09FF" w:rsidP="00DA09FF">
      <w:pPr>
        <w:pStyle w:val="a3"/>
        <w:rPr>
          <w:rFonts w:ascii="ＭＳ ゴシック" w:eastAsia="ＭＳ ゴシック" w:hAnsi="ＭＳ ゴシック" w:cs="ＭＳ ゴシック"/>
          <w:lang w:eastAsia="zh-CN"/>
        </w:rPr>
      </w:pPr>
    </w:p>
    <w:p w14:paraId="3C94750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265B6E9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&lt;jaT0017&gt;「外務局長様はいらっしゃいますか？」</w:t>
      </w:r>
    </w:p>
    <w:p w14:paraId="1CAF05F4"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&lt;cnT0017&gt;「外</w:t>
      </w:r>
      <w:r w:rsidRPr="00DA09FF">
        <w:rPr>
          <w:rFonts w:ascii="Microsoft YaHei" w:eastAsia="Microsoft YaHei" w:hAnsi="Microsoft YaHei" w:cs="Microsoft YaHei" w:hint="eastAsia"/>
          <w:lang w:eastAsia="zh-CN"/>
        </w:rPr>
        <w:t>务</w:t>
      </w:r>
      <w:r w:rsidRPr="00DA09FF">
        <w:rPr>
          <w:rFonts w:ascii="ＭＳ ゴシック" w:eastAsia="ＭＳ ゴシック" w:hAnsi="ＭＳ ゴシック" w:cs="ＭＳ ゴシック" w:hint="eastAsia"/>
          <w:lang w:eastAsia="zh-CN"/>
        </w:rPr>
        <w:t>局</w:t>
      </w:r>
      <w:r w:rsidRPr="00DA09FF">
        <w:rPr>
          <w:rFonts w:ascii="Microsoft YaHei" w:eastAsia="Microsoft YaHei" w:hAnsi="Microsoft YaHei" w:cs="Microsoft YaHei" w:hint="eastAsia"/>
          <w:lang w:eastAsia="zh-CN"/>
        </w:rPr>
        <w:t>长</w:t>
      </w:r>
      <w:r w:rsidRPr="00DA09FF">
        <w:rPr>
          <w:rFonts w:ascii="ＭＳ ゴシック" w:eastAsia="ＭＳ ゴシック" w:hAnsi="ＭＳ ゴシック" w:cs="ＭＳ ゴシック" w:hint="eastAsia"/>
          <w:lang w:eastAsia="zh-CN"/>
        </w:rPr>
        <w:t>大人在</w:t>
      </w:r>
      <w:r w:rsidRPr="00DA09FF">
        <w:rPr>
          <w:rFonts w:ascii="Microsoft YaHei" w:eastAsia="Microsoft YaHei" w:hAnsi="Microsoft YaHei" w:cs="Microsoft YaHei" w:hint="eastAsia"/>
          <w:lang w:eastAsia="zh-CN"/>
        </w:rPr>
        <w:t>吗</w:t>
      </w:r>
      <w:r w:rsidRPr="00DA09FF">
        <w:rPr>
          <w:rFonts w:ascii="ＭＳ ゴシック" w:eastAsia="ＭＳ ゴシック" w:hAnsi="ＭＳ ゴシック" w:cs="ＭＳ ゴシック" w:hint="eastAsia"/>
          <w:lang w:eastAsia="zh-CN"/>
        </w:rPr>
        <w:t>？」</w:t>
      </w:r>
    </w:p>
    <w:p w14:paraId="01842CB9" w14:textId="77777777" w:rsidR="00DA09FF" w:rsidRPr="00DA09FF" w:rsidRDefault="00DA09FF" w:rsidP="00DA09FF">
      <w:pPr>
        <w:pStyle w:val="a3"/>
        <w:rPr>
          <w:rFonts w:ascii="ＭＳ ゴシック" w:eastAsia="ＭＳ ゴシック" w:hAnsi="ＭＳ ゴシック" w:cs="ＭＳ ゴシック"/>
          <w:lang w:eastAsia="zh-CN"/>
        </w:rPr>
      </w:pPr>
    </w:p>
    <w:p w14:paraId="46B468D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【女性司祭Ａ】</w:t>
      </w:r>
    </w:p>
    <w:p w14:paraId="122692F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&lt;jaT0018&gt;「局長ですか……？」</w:t>
      </w:r>
    </w:p>
    <w:p w14:paraId="6CE1D08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&lt;cnT0018&gt;「局</w:t>
      </w:r>
      <w:r w:rsidRPr="00DA09FF">
        <w:rPr>
          <w:rFonts w:ascii="Microsoft YaHei" w:eastAsia="Microsoft YaHei" w:hAnsi="Microsoft YaHei" w:cs="Microsoft YaHei" w:hint="eastAsia"/>
        </w:rPr>
        <w:t>长</w:t>
      </w:r>
      <w:del w:id="15" w:author="hhh0578" w:date="2020-04-29T16:21:00Z">
        <w:r w:rsidRPr="00DA09FF" w:rsidDel="00CA4A21">
          <w:rPr>
            <w:rFonts w:ascii="Microsoft YaHei" w:eastAsia="Microsoft YaHei" w:hAnsi="Microsoft YaHei" w:cs="Microsoft YaHei" w:hint="eastAsia"/>
          </w:rPr>
          <w:delText>吗</w:delText>
        </w:r>
      </w:del>
      <w:r w:rsidRPr="00DA09FF">
        <w:rPr>
          <w:rFonts w:ascii="ＭＳ ゴシック" w:eastAsia="ＭＳ ゴシック" w:hAnsi="ＭＳ ゴシック" w:cs="ＭＳ ゴシック"/>
        </w:rPr>
        <w:t>……？」</w:t>
      </w:r>
    </w:p>
    <w:p w14:paraId="2E096BA3" w14:textId="77777777" w:rsidR="00DA09FF" w:rsidRPr="00DA09FF" w:rsidRDefault="00DA09FF" w:rsidP="00DA09FF">
      <w:pPr>
        <w:pStyle w:val="a3"/>
        <w:rPr>
          <w:rFonts w:ascii="ＭＳ ゴシック" w:eastAsia="ＭＳ ゴシック" w:hAnsi="ＭＳ ゴシック" w:cs="ＭＳ ゴシック"/>
        </w:rPr>
      </w:pPr>
    </w:p>
    <w:p w14:paraId="3A7326A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//TEXT</w:t>
      </w:r>
    </w:p>
    <w:p w14:paraId="6E9EB7B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&lt;jaT0019&gt;いぶかしげに聞いてくる。</w:t>
      </w:r>
    </w:p>
    <w:p w14:paraId="59FB12FD" w14:textId="6C9A7CAA"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&lt;cnT0019&gt;</w:t>
      </w:r>
      <w:del w:id="16" w:author="hhh0578" w:date="2020-04-29T16:21:00Z">
        <w:r w:rsidRPr="00DA09FF" w:rsidDel="00CA4A21">
          <w:rPr>
            <w:rFonts w:ascii="DengXian" w:eastAsia="DengXian" w:hAnsi="DengXian" w:cs="ＭＳ ゴシック" w:hint="eastAsia"/>
            <w:lang w:eastAsia="zh-CN"/>
          </w:rPr>
          <w:delText>听上去在</w:delText>
        </w:r>
        <w:r w:rsidRPr="00DA09FF" w:rsidDel="00CA4A21">
          <w:rPr>
            <w:rFonts w:ascii="Microsoft YaHei" w:eastAsia="Microsoft YaHei" w:hAnsi="Microsoft YaHei" w:cs="Microsoft YaHei" w:hint="eastAsia"/>
            <w:lang w:eastAsia="zh-CN"/>
          </w:rPr>
          <w:delText>怀</w:delText>
        </w:r>
        <w:r w:rsidRPr="00DA09FF" w:rsidDel="00CA4A21">
          <w:rPr>
            <w:rFonts w:ascii="DengXian" w:eastAsia="DengXian" w:hAnsi="DengXian" w:cs="ＭＳ ゴシック" w:hint="eastAsia"/>
            <w:lang w:eastAsia="zh-CN"/>
          </w:rPr>
          <w:delText>疑</w:delText>
        </w:r>
      </w:del>
      <w:ins w:id="17" w:author="hhh0578" w:date="2020-04-29T16:21:00Z">
        <w:r w:rsidR="00CA4A21">
          <w:rPr>
            <w:rFonts w:ascii="DengXian" w:eastAsia="DengXian" w:hAnsi="DengXian" w:cs="ＭＳ ゴシック" w:hint="eastAsia"/>
            <w:lang w:eastAsia="zh-CN"/>
          </w:rPr>
          <w:t>她</w:t>
        </w:r>
      </w:ins>
      <w:ins w:id="18" w:author="hhh0578" w:date="2020-04-29T16:22:00Z">
        <w:r w:rsidR="00925E51">
          <w:rPr>
            <w:rFonts w:ascii="DengXian" w:eastAsia="DengXian" w:hAnsi="DengXian" w:cs="ＭＳ ゴシック" w:hint="eastAsia"/>
            <w:lang w:eastAsia="zh-CN"/>
          </w:rPr>
          <w:t>听起来有些狐疑</w:t>
        </w:r>
      </w:ins>
      <w:r w:rsidRPr="00DA09FF">
        <w:rPr>
          <w:rFonts w:ascii="ＭＳ ゴシック" w:eastAsia="ＭＳ ゴシック" w:hAnsi="ＭＳ ゴシック" w:cs="ＭＳ ゴシック" w:hint="eastAsia"/>
          <w:lang w:eastAsia="zh-CN"/>
        </w:rPr>
        <w:t>。</w:t>
      </w:r>
    </w:p>
    <w:p w14:paraId="10146B93" w14:textId="77777777" w:rsidR="00DA09FF" w:rsidRPr="00DA09FF" w:rsidRDefault="00DA09FF" w:rsidP="00DA09FF">
      <w:pPr>
        <w:pStyle w:val="a3"/>
        <w:rPr>
          <w:rFonts w:ascii="ＭＳ ゴシック" w:eastAsia="ＭＳ ゴシック" w:hAnsi="ＭＳ ゴシック" w:cs="ＭＳ ゴシック"/>
          <w:lang w:eastAsia="zh-CN"/>
        </w:rPr>
      </w:pPr>
    </w:p>
    <w:p w14:paraId="7A6F9CF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6E4F91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&lt;jaT0020&gt;落ちこぼれが何の用だ、と今にも言い出しそうな雰囲気だ。</w:t>
      </w:r>
    </w:p>
    <w:p w14:paraId="39357120" w14:textId="61E71293"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&lt;cnT0020&gt;</w:t>
      </w:r>
      <w:del w:id="19" w:author="hhh0578" w:date="2020-04-29T16:22:00Z">
        <w:r w:rsidRPr="00DA09FF" w:rsidDel="00901296">
          <w:rPr>
            <w:rFonts w:ascii="DengXian" w:eastAsia="DengXian" w:hAnsi="DengXian" w:cs="ＭＳ ゴシック" w:hint="eastAsia"/>
            <w:lang w:eastAsia="zh-CN"/>
          </w:rPr>
          <w:delText>多余之物有何要事，一副欲言又止的</w:delText>
        </w:r>
        <w:r w:rsidRPr="00DA09FF" w:rsidDel="00901296">
          <w:rPr>
            <w:rFonts w:ascii="Microsoft YaHei" w:eastAsia="Microsoft YaHei" w:hAnsi="Microsoft YaHei" w:cs="Microsoft YaHei" w:hint="eastAsia"/>
            <w:lang w:eastAsia="zh-CN"/>
          </w:rPr>
          <w:delText>样</w:delText>
        </w:r>
        <w:r w:rsidRPr="00DA09FF" w:rsidDel="00901296">
          <w:rPr>
            <w:rFonts w:ascii="DengXian" w:eastAsia="DengXian" w:hAnsi="DengXian" w:cs="ＭＳ ゴシック" w:hint="eastAsia"/>
            <w:lang w:eastAsia="zh-CN"/>
          </w:rPr>
          <w:delText>子</w:delText>
        </w:r>
      </w:del>
      <w:ins w:id="20" w:author="hhh0578" w:date="2020-04-29T16:22:00Z">
        <w:r w:rsidR="00901296">
          <w:rPr>
            <w:rFonts w:ascii="DengXian" w:eastAsia="DengXian" w:hAnsi="DengXian" w:cs="ＭＳ ゴシック" w:hint="eastAsia"/>
            <w:lang w:eastAsia="zh-CN"/>
          </w:rPr>
          <w:t>就</w:t>
        </w:r>
        <w:proofErr w:type="gramStart"/>
        <w:r w:rsidR="00901296">
          <w:rPr>
            <w:rFonts w:ascii="DengXian" w:eastAsia="DengXian" w:hAnsi="DengXian" w:cs="ＭＳ ゴシック" w:hint="eastAsia"/>
            <w:lang w:eastAsia="zh-CN"/>
          </w:rPr>
          <w:t>差直接</w:t>
        </w:r>
        <w:proofErr w:type="gramEnd"/>
        <w:r w:rsidR="00901296">
          <w:rPr>
            <w:rFonts w:ascii="Microsoft YaHei" w:eastAsia="Microsoft YaHei" w:hAnsi="Microsoft YaHei" w:cs="Microsoft YaHei" w:hint="eastAsia"/>
            <w:lang w:eastAsia="zh-CN"/>
          </w:rPr>
          <w:t>问我这个左迁之人有什么事了</w:t>
        </w:r>
      </w:ins>
      <w:r w:rsidRPr="00DA09FF">
        <w:rPr>
          <w:rFonts w:ascii="ＭＳ ゴシック" w:eastAsia="ＭＳ ゴシック" w:hAnsi="ＭＳ ゴシック" w:cs="ＭＳ ゴシック" w:hint="eastAsia"/>
          <w:lang w:eastAsia="zh-CN"/>
        </w:rPr>
        <w:t>。</w:t>
      </w:r>
    </w:p>
    <w:p w14:paraId="5241BD2E" w14:textId="77777777" w:rsidR="00DA09FF" w:rsidRPr="00DA09FF" w:rsidRDefault="00DA09FF" w:rsidP="00DA09FF">
      <w:pPr>
        <w:pStyle w:val="a3"/>
        <w:rPr>
          <w:rFonts w:ascii="ＭＳ ゴシック" w:eastAsia="ＭＳ ゴシック" w:hAnsi="ＭＳ ゴシック" w:cs="ＭＳ ゴシック"/>
          <w:lang w:eastAsia="zh-CN"/>
        </w:rPr>
      </w:pPr>
    </w:p>
    <w:p w14:paraId="3F035E6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7F49ADA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&lt;jaT0021&gt;「私の名前を伝えて頂ければ分かって頂けます」</w:t>
      </w:r>
    </w:p>
    <w:p w14:paraId="48987CEB"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&lt;cnT0021&gt;「只要</w:t>
      </w:r>
      <w:r w:rsidRPr="00DA09FF">
        <w:rPr>
          <w:rFonts w:ascii="Microsoft YaHei" w:eastAsia="Microsoft YaHei" w:hAnsi="Microsoft YaHei" w:cs="Microsoft YaHei" w:hint="eastAsia"/>
          <w:lang w:eastAsia="zh-CN"/>
        </w:rPr>
        <w:t>说</w:t>
      </w:r>
      <w:r w:rsidRPr="00DA09FF">
        <w:rPr>
          <w:rFonts w:ascii="ＭＳ ゴシック" w:eastAsia="ＭＳ ゴシック" w:hAnsi="ＭＳ ゴシック" w:cs="ＭＳ ゴシック" w:hint="eastAsia"/>
          <w:lang w:eastAsia="zh-CN"/>
        </w:rPr>
        <w:t>出我的名字局</w:t>
      </w:r>
      <w:r w:rsidRPr="00DA09FF">
        <w:rPr>
          <w:rFonts w:ascii="Microsoft YaHei" w:eastAsia="Microsoft YaHei" w:hAnsi="Microsoft YaHei" w:cs="Microsoft YaHei" w:hint="eastAsia"/>
          <w:lang w:eastAsia="zh-CN"/>
        </w:rPr>
        <w:t>长</w:t>
      </w:r>
      <w:r w:rsidRPr="00DA09FF">
        <w:rPr>
          <w:rFonts w:ascii="ＭＳ ゴシック" w:eastAsia="ＭＳ ゴシック" w:hAnsi="ＭＳ ゴシック" w:cs="ＭＳ ゴシック" w:hint="eastAsia"/>
          <w:lang w:eastAsia="zh-CN"/>
        </w:rPr>
        <w:t>就明白了」</w:t>
      </w:r>
    </w:p>
    <w:p w14:paraId="1CFD30B2" w14:textId="77777777" w:rsidR="00DA09FF" w:rsidRPr="00DA09FF" w:rsidRDefault="00DA09FF" w:rsidP="00DA09FF">
      <w:pPr>
        <w:pStyle w:val="a3"/>
        <w:rPr>
          <w:rFonts w:ascii="ＭＳ ゴシック" w:eastAsia="ＭＳ ゴシック" w:hAnsi="ＭＳ ゴシック" w:cs="ＭＳ ゴシック"/>
          <w:lang w:eastAsia="zh-CN"/>
        </w:rPr>
      </w:pPr>
    </w:p>
    <w:p w14:paraId="3841D0A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【女性司祭Ａ】</w:t>
      </w:r>
    </w:p>
    <w:p w14:paraId="4FEEE5D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&lt;jaT0022&gt;「……少々お待ち下さい」</w:t>
      </w:r>
    </w:p>
    <w:p w14:paraId="1AF4726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&lt;cnT0022&gt;「……</w:t>
      </w:r>
      <w:r w:rsidRPr="00DA09FF">
        <w:rPr>
          <w:rFonts w:ascii="Microsoft YaHei" w:eastAsia="Microsoft YaHei" w:hAnsi="Microsoft YaHei" w:cs="Microsoft YaHei" w:hint="eastAsia"/>
        </w:rPr>
        <w:t>请</w:t>
      </w:r>
      <w:r w:rsidRPr="00DA09FF">
        <w:rPr>
          <w:rFonts w:ascii="ＭＳ ゴシック" w:eastAsia="ＭＳ ゴシック" w:hAnsi="ＭＳ ゴシック" w:cs="ＭＳ ゴシック" w:hint="eastAsia"/>
        </w:rPr>
        <w:t>稍等」</w:t>
      </w:r>
    </w:p>
    <w:p w14:paraId="2ED49DB9" w14:textId="77777777" w:rsidR="00DA09FF" w:rsidRPr="00DA09FF" w:rsidRDefault="00DA09FF" w:rsidP="00DA09FF">
      <w:pPr>
        <w:pStyle w:val="a3"/>
        <w:rPr>
          <w:rFonts w:ascii="ＭＳ ゴシック" w:eastAsia="ＭＳ ゴシック" w:hAnsi="ＭＳ ゴシック" w:cs="ＭＳ ゴシック"/>
        </w:rPr>
      </w:pPr>
    </w:p>
    <w:p w14:paraId="2DB39BA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E67EAA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&lt;jaT0023&gt;……。</w:t>
      </w:r>
    </w:p>
    <w:p w14:paraId="53A2DCD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&lt;cnT0023&gt;……。</w:t>
      </w:r>
    </w:p>
    <w:p w14:paraId="29FF16D3" w14:textId="77777777" w:rsidR="00DA09FF" w:rsidRPr="00DA09FF" w:rsidRDefault="00DA09FF" w:rsidP="00DA09FF">
      <w:pPr>
        <w:pStyle w:val="a3"/>
        <w:rPr>
          <w:rFonts w:ascii="ＭＳ ゴシック" w:eastAsia="ＭＳ ゴシック" w:hAnsi="ＭＳ ゴシック" w:cs="ＭＳ ゴシック"/>
        </w:rPr>
      </w:pPr>
    </w:p>
    <w:p w14:paraId="3A1B53A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564ED9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&lt;jaT0024&gt;…………。</w:t>
      </w:r>
    </w:p>
    <w:p w14:paraId="4BFB44A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&lt;cnT0024&gt;…………。</w:t>
      </w:r>
    </w:p>
    <w:p w14:paraId="01854DC7" w14:textId="77777777" w:rsidR="00DA09FF" w:rsidRPr="00DA09FF" w:rsidRDefault="00DA09FF" w:rsidP="00DA09FF">
      <w:pPr>
        <w:pStyle w:val="a3"/>
        <w:rPr>
          <w:rFonts w:ascii="ＭＳ ゴシック" w:eastAsia="ＭＳ ゴシック" w:hAnsi="ＭＳ ゴシック" w:cs="ＭＳ ゴシック"/>
        </w:rPr>
      </w:pPr>
    </w:p>
    <w:p w14:paraId="72058A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59B1A82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&lt;jaT0025&gt;「お待たせしました」</w:t>
      </w:r>
    </w:p>
    <w:p w14:paraId="0F8CFE5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&lt;cnT0025&gt;「久等了」</w:t>
      </w:r>
    </w:p>
    <w:p w14:paraId="2F063A74" w14:textId="77777777" w:rsidR="00DA09FF" w:rsidRPr="00DA09FF" w:rsidRDefault="00DA09FF" w:rsidP="00DA09FF">
      <w:pPr>
        <w:pStyle w:val="a3"/>
        <w:rPr>
          <w:rFonts w:ascii="ＭＳ ゴシック" w:eastAsia="ＭＳ ゴシック" w:hAnsi="ＭＳ ゴシック" w:cs="ＭＳ ゴシック"/>
        </w:rPr>
      </w:pPr>
    </w:p>
    <w:p w14:paraId="1CFD4EB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3CC226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&lt;jaT0026&gt;「ご無沙汰しております、モーリッツです」</w:t>
      </w:r>
    </w:p>
    <w:p w14:paraId="7F4E38DA"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lastRenderedPageBreak/>
        <w:t>&lt;cnT0026&gt;「我是摩利</w:t>
      </w:r>
      <w:proofErr w:type="gramStart"/>
      <w:r w:rsidRPr="00DA09FF">
        <w:rPr>
          <w:rFonts w:ascii="ＭＳ ゴシック" w:eastAsia="ＭＳ ゴシック" w:hAnsi="ＭＳ ゴシック" w:cs="ＭＳ ゴシック"/>
          <w:lang w:eastAsia="zh-CN"/>
        </w:rPr>
        <w:t>茨</w:t>
      </w:r>
      <w:proofErr w:type="gramEnd"/>
      <w:r w:rsidRPr="00DA09FF">
        <w:rPr>
          <w:rFonts w:ascii="ＭＳ ゴシック" w:eastAsia="ＭＳ ゴシック" w:hAnsi="ＭＳ ゴシック" w:cs="ＭＳ ゴシック"/>
          <w:lang w:eastAsia="zh-CN"/>
        </w:rPr>
        <w:t>，久疏</w:t>
      </w:r>
      <w:r w:rsidRPr="00DA09FF">
        <w:rPr>
          <w:rFonts w:ascii="Microsoft YaHei" w:eastAsia="Microsoft YaHei" w:hAnsi="Microsoft YaHei" w:cs="Microsoft YaHei" w:hint="eastAsia"/>
          <w:lang w:eastAsia="zh-CN"/>
        </w:rPr>
        <w:t>问</w:t>
      </w:r>
      <w:r w:rsidRPr="00DA09FF">
        <w:rPr>
          <w:rFonts w:ascii="ＭＳ ゴシック" w:eastAsia="ＭＳ ゴシック" w:hAnsi="ＭＳ ゴシック" w:cs="ＭＳ ゴシック" w:hint="eastAsia"/>
          <w:lang w:eastAsia="zh-CN"/>
        </w:rPr>
        <w:t>候」</w:t>
      </w:r>
    </w:p>
    <w:p w14:paraId="76E7FB87" w14:textId="77777777" w:rsidR="00DA09FF" w:rsidRPr="00DA09FF" w:rsidRDefault="00DA09FF" w:rsidP="00DA09FF">
      <w:pPr>
        <w:pStyle w:val="a3"/>
        <w:rPr>
          <w:rFonts w:ascii="ＭＳ ゴシック" w:eastAsia="ＭＳ ゴシック" w:hAnsi="ＭＳ ゴシック" w:cs="ＭＳ ゴシック"/>
          <w:lang w:eastAsia="zh-CN"/>
        </w:rPr>
      </w:pPr>
    </w:p>
    <w:p w14:paraId="3CA95F7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48BFD74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&lt;jaT0027&gt;「これはこれは、こちらこそご無沙汰を」</w:t>
      </w:r>
    </w:p>
    <w:p w14:paraId="02B1CAF5" w14:textId="7234D49D"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&lt;cnT0027&gt;「哪里</w:t>
      </w:r>
      <w:proofErr w:type="gramStart"/>
      <w:r w:rsidRPr="00DA09FF">
        <w:rPr>
          <w:rFonts w:ascii="ＭＳ ゴシック" w:eastAsia="ＭＳ ゴシック" w:hAnsi="ＭＳ ゴシック" w:cs="ＭＳ ゴシック"/>
          <w:lang w:eastAsia="zh-CN"/>
        </w:rPr>
        <w:t>哪里</w:t>
      </w:r>
      <w:proofErr w:type="gramEnd"/>
      <w:r w:rsidRPr="00DA09FF">
        <w:rPr>
          <w:rFonts w:ascii="ＭＳ ゴシック" w:eastAsia="ＭＳ ゴシック" w:hAnsi="ＭＳ ゴシック" w:cs="ＭＳ ゴシック"/>
          <w:lang w:eastAsia="zh-CN"/>
        </w:rPr>
        <w:t>，</w:t>
      </w:r>
      <w:del w:id="21" w:author="hhh0578" w:date="2020-04-29T16:22:00Z">
        <w:r w:rsidRPr="00DA09FF" w:rsidDel="00760A32">
          <w:rPr>
            <w:rFonts w:ascii="ＭＳ ゴシック" w:eastAsia="ＭＳ ゴシック" w:hAnsi="ＭＳ ゴシック" w:cs="ＭＳ ゴシック"/>
            <w:lang w:eastAsia="zh-CN"/>
          </w:rPr>
          <w:delText>久疏</w:delText>
        </w:r>
        <w:r w:rsidRPr="00DA09FF" w:rsidDel="00760A32">
          <w:rPr>
            <w:rFonts w:ascii="Microsoft YaHei" w:eastAsia="Microsoft YaHei" w:hAnsi="Microsoft YaHei" w:cs="Microsoft YaHei" w:hint="eastAsia"/>
            <w:lang w:eastAsia="zh-CN"/>
          </w:rPr>
          <w:delText>问</w:delText>
        </w:r>
        <w:r w:rsidRPr="00DA09FF" w:rsidDel="00760A32">
          <w:rPr>
            <w:rFonts w:ascii="ＭＳ ゴシック" w:eastAsia="ＭＳ ゴシック" w:hAnsi="ＭＳ ゴシック" w:cs="ＭＳ ゴシック" w:hint="eastAsia"/>
            <w:lang w:eastAsia="zh-CN"/>
          </w:rPr>
          <w:delText>候</w:delText>
        </w:r>
      </w:del>
      <w:r w:rsidRPr="00DA09FF">
        <w:rPr>
          <w:rFonts w:ascii="Microsoft YaHei" w:eastAsia="Microsoft YaHei" w:hAnsi="Microsoft YaHei" w:cs="Microsoft YaHei" w:hint="eastAsia"/>
          <w:lang w:eastAsia="zh-CN"/>
        </w:rPr>
        <w:t>别</w:t>
      </w:r>
      <w:r w:rsidRPr="00DA09FF">
        <w:rPr>
          <w:rFonts w:ascii="ＭＳ ゴシック" w:eastAsia="ＭＳ ゴシック" w:hAnsi="ＭＳ ゴシック" w:cs="ＭＳ ゴシック" w:hint="eastAsia"/>
          <w:lang w:eastAsia="zh-CN"/>
        </w:rPr>
        <w:t>来无恙」</w:t>
      </w:r>
    </w:p>
    <w:p w14:paraId="79C3D385" w14:textId="77777777" w:rsidR="00DA09FF" w:rsidRPr="00DA09FF" w:rsidRDefault="00DA09FF" w:rsidP="00DA09FF">
      <w:pPr>
        <w:pStyle w:val="a3"/>
        <w:rPr>
          <w:rFonts w:ascii="ＭＳ ゴシック" w:eastAsia="ＭＳ ゴシック" w:hAnsi="ＭＳ ゴシック" w:cs="ＭＳ ゴシック"/>
          <w:lang w:eastAsia="zh-CN"/>
        </w:rPr>
      </w:pPr>
    </w:p>
    <w:p w14:paraId="6896903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7326E13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&lt;jaT0028&gt;穏やかな声がする。</w:t>
      </w:r>
    </w:p>
    <w:p w14:paraId="359C1D3B" w14:textId="201A1F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&lt;cnT0028&gt;</w:t>
      </w:r>
      <w:del w:id="22" w:author="hhh0578" w:date="2020-04-29T16:23:00Z">
        <w:r w:rsidRPr="00DA09FF" w:rsidDel="00451282">
          <w:rPr>
            <w:rFonts w:ascii="Microsoft YaHei" w:eastAsia="Microsoft YaHei" w:hAnsi="Microsoft YaHei" w:cs="Microsoft YaHei" w:hint="eastAsia"/>
            <w:lang w:eastAsia="zh-CN"/>
          </w:rPr>
          <w:delText>稳</w:delText>
        </w:r>
        <w:r w:rsidRPr="00DA09FF" w:rsidDel="00451282">
          <w:rPr>
            <w:rFonts w:ascii="DengXian" w:eastAsia="DengXian" w:hAnsi="DengXian" w:cs="ＭＳ ゴシック" w:hint="eastAsia"/>
            <w:lang w:eastAsia="zh-CN"/>
          </w:rPr>
          <w:delText>重的声音</w:delText>
        </w:r>
        <w:r w:rsidRPr="00DA09FF" w:rsidDel="00451282">
          <w:rPr>
            <w:rFonts w:ascii="Microsoft YaHei" w:eastAsia="Microsoft YaHei" w:hAnsi="Microsoft YaHei" w:cs="Microsoft YaHei" w:hint="eastAsia"/>
            <w:lang w:eastAsia="zh-CN"/>
          </w:rPr>
          <w:delText>传</w:delText>
        </w:r>
        <w:r w:rsidRPr="00DA09FF" w:rsidDel="00451282">
          <w:rPr>
            <w:rFonts w:ascii="DengXian" w:eastAsia="DengXian" w:hAnsi="DengXian" w:cs="ＭＳ ゴシック" w:hint="eastAsia"/>
            <w:lang w:eastAsia="zh-CN"/>
          </w:rPr>
          <w:delText>来</w:delText>
        </w:r>
      </w:del>
      <w:ins w:id="23" w:author="hhh0578" w:date="2020-04-29T16:23:00Z">
        <w:r w:rsidR="00451282">
          <w:rPr>
            <w:rFonts w:ascii="Microsoft YaHei" w:eastAsia="Microsoft YaHei" w:hAnsi="Microsoft YaHei" w:cs="Microsoft YaHei" w:hint="eastAsia"/>
            <w:lang w:eastAsia="zh-CN"/>
          </w:rPr>
          <w:t>声音听起来很稳重</w:t>
        </w:r>
      </w:ins>
      <w:r w:rsidRPr="00DA09FF">
        <w:rPr>
          <w:rFonts w:ascii="ＭＳ ゴシック" w:eastAsia="ＭＳ ゴシック" w:hAnsi="ＭＳ ゴシック" w:cs="ＭＳ ゴシック" w:hint="eastAsia"/>
          <w:lang w:eastAsia="zh-CN"/>
        </w:rPr>
        <w:t>。</w:t>
      </w:r>
    </w:p>
    <w:p w14:paraId="411A3747" w14:textId="77777777" w:rsidR="00DA09FF" w:rsidRPr="00DA09FF" w:rsidRDefault="00DA09FF" w:rsidP="00DA09FF">
      <w:pPr>
        <w:pStyle w:val="a3"/>
        <w:rPr>
          <w:rFonts w:ascii="ＭＳ ゴシック" w:eastAsia="ＭＳ ゴシック" w:hAnsi="ＭＳ ゴシック" w:cs="ＭＳ ゴシック"/>
          <w:lang w:eastAsia="zh-CN"/>
        </w:rPr>
      </w:pPr>
    </w:p>
    <w:p w14:paraId="25C7664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6DAB703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&lt;jaT0029&gt;穏やかだがそれ以外の情報が読み取れない声だ。</w:t>
      </w:r>
    </w:p>
    <w:p w14:paraId="64FC86DB" w14:textId="1D729DCE"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&lt;cnT0029&gt;</w:t>
      </w:r>
      <w:del w:id="24" w:author="hhh0578" w:date="2020-04-29T16:23:00Z">
        <w:r w:rsidRPr="00DA09FF" w:rsidDel="00451282">
          <w:rPr>
            <w:rFonts w:ascii="Microsoft YaHei" w:eastAsia="Microsoft YaHei" w:hAnsi="Microsoft YaHei" w:cs="Microsoft YaHei" w:hint="eastAsia"/>
            <w:lang w:eastAsia="zh-CN"/>
          </w:rPr>
          <w:delText>稳</w:delText>
        </w:r>
        <w:r w:rsidRPr="00DA09FF" w:rsidDel="00451282">
          <w:rPr>
            <w:rFonts w:ascii="ＭＳ ゴシック" w:eastAsia="ＭＳ ゴシック" w:hAnsi="ＭＳ ゴシック" w:cs="ＭＳ ゴシック" w:hint="eastAsia"/>
            <w:lang w:eastAsia="zh-CN"/>
          </w:rPr>
          <w:delText>重</w:delText>
        </w:r>
      </w:del>
      <w:r w:rsidRPr="00DA09FF">
        <w:rPr>
          <w:rFonts w:ascii="ＭＳ ゴシック" w:eastAsia="ＭＳ ゴシック" w:hAnsi="ＭＳ ゴシック" w:cs="ＭＳ ゴシック" w:hint="eastAsia"/>
          <w:lang w:eastAsia="zh-CN"/>
        </w:rPr>
        <w:t>但是除此之外听不出任何情</w:t>
      </w:r>
      <w:r w:rsidRPr="00DA09FF">
        <w:rPr>
          <w:rFonts w:ascii="Microsoft YaHei" w:eastAsia="Microsoft YaHei" w:hAnsi="Microsoft YaHei" w:cs="Microsoft YaHei" w:hint="eastAsia"/>
          <w:lang w:eastAsia="zh-CN"/>
        </w:rPr>
        <w:t>报</w:t>
      </w:r>
      <w:r w:rsidRPr="00DA09FF">
        <w:rPr>
          <w:rFonts w:ascii="ＭＳ ゴシック" w:eastAsia="ＭＳ ゴシック" w:hAnsi="ＭＳ ゴシック" w:cs="ＭＳ ゴシック" w:hint="eastAsia"/>
          <w:lang w:eastAsia="zh-CN"/>
        </w:rPr>
        <w:t>。</w:t>
      </w:r>
    </w:p>
    <w:p w14:paraId="46CE6516" w14:textId="77777777" w:rsidR="00DA09FF" w:rsidRPr="00DA09FF" w:rsidRDefault="00DA09FF" w:rsidP="00DA09FF">
      <w:pPr>
        <w:pStyle w:val="a3"/>
        <w:rPr>
          <w:rFonts w:ascii="ＭＳ ゴシック" w:eastAsia="ＭＳ ゴシック" w:hAnsi="ＭＳ ゴシック" w:cs="ＭＳ ゴシック"/>
          <w:lang w:eastAsia="zh-CN"/>
        </w:rPr>
      </w:pPr>
    </w:p>
    <w:p w14:paraId="7708DB8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29DB92E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&lt;jaT0030&gt;「そちらはいかがですか？」</w:t>
      </w:r>
    </w:p>
    <w:p w14:paraId="679F8A4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&lt;cnT0030&gt;「近况如何？」</w:t>
      </w:r>
    </w:p>
    <w:p w14:paraId="6E897267" w14:textId="77777777" w:rsidR="00DA09FF" w:rsidRPr="00DA09FF" w:rsidRDefault="00DA09FF" w:rsidP="00DA09FF">
      <w:pPr>
        <w:pStyle w:val="a3"/>
        <w:rPr>
          <w:rFonts w:ascii="ＭＳ ゴシック" w:eastAsia="ＭＳ ゴシック" w:hAnsi="ＭＳ ゴシック" w:cs="ＭＳ ゴシック"/>
        </w:rPr>
      </w:pPr>
    </w:p>
    <w:p w14:paraId="29F6CFB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7C8C0B9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&lt;jaT0031&gt;「まあいつも通りというところですよ」</w:t>
      </w:r>
    </w:p>
    <w:p w14:paraId="23A5140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&lt;cnT0031&gt;「嘛一如既往」</w:t>
      </w:r>
    </w:p>
    <w:p w14:paraId="0EFDC2FC" w14:textId="77777777" w:rsidR="00DA09FF" w:rsidRPr="00DA09FF" w:rsidRDefault="00DA09FF" w:rsidP="00DA09FF">
      <w:pPr>
        <w:pStyle w:val="a3"/>
        <w:rPr>
          <w:rFonts w:ascii="ＭＳ ゴシック" w:eastAsia="ＭＳ ゴシック" w:hAnsi="ＭＳ ゴシック" w:cs="ＭＳ ゴシック"/>
        </w:rPr>
      </w:pPr>
    </w:p>
    <w:p w14:paraId="382DF5B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56395CB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&lt;jaT0032&gt;「して、どうしました？」</w:t>
      </w:r>
    </w:p>
    <w:p w14:paraId="71A647B2" w14:textId="263DD4C9"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&lt;cnT0032&gt;「</w:t>
      </w:r>
      <w:del w:id="25" w:author="hhh0578" w:date="2020-04-29T16:23:00Z">
        <w:r w:rsidRPr="00DA09FF" w:rsidDel="00451282">
          <w:rPr>
            <w:rFonts w:ascii="ＭＳ ゴシック" w:eastAsia="ＭＳ ゴシック" w:hAnsi="ＭＳ ゴシック" w:cs="ＭＳ ゴシック"/>
            <w:lang w:eastAsia="zh-CN"/>
          </w:rPr>
          <w:delText>于是</w:delText>
        </w:r>
        <w:r w:rsidRPr="00DA09FF" w:rsidDel="005C3A1A">
          <w:rPr>
            <w:rFonts w:ascii="ＭＳ ゴシック" w:eastAsia="ＭＳ ゴシック" w:hAnsi="ＭＳ ゴシック" w:cs="ＭＳ ゴシック"/>
            <w:lang w:eastAsia="zh-CN"/>
          </w:rPr>
          <w:delText>，</w:delText>
        </w:r>
      </w:del>
      <w:r w:rsidRPr="00DA09FF">
        <w:rPr>
          <w:rFonts w:ascii="ＭＳ ゴシック" w:eastAsia="ＭＳ ゴシック" w:hAnsi="ＭＳ ゴシック" w:cs="ＭＳ ゴシック"/>
          <w:lang w:eastAsia="zh-CN"/>
        </w:rPr>
        <w:t>你</w:t>
      </w:r>
      <w:proofErr w:type="gramStart"/>
      <w:r w:rsidRPr="00DA09FF">
        <w:rPr>
          <w:rFonts w:ascii="ＭＳ ゴシック" w:eastAsia="ＭＳ ゴシック" w:hAnsi="ＭＳ ゴシック" w:cs="ＭＳ ゴシック"/>
          <w:lang w:eastAsia="zh-CN"/>
        </w:rPr>
        <w:t>那</w:t>
      </w:r>
      <w:r w:rsidRPr="00DA09FF">
        <w:rPr>
          <w:rFonts w:ascii="Microsoft YaHei" w:eastAsia="Microsoft YaHei" w:hAnsi="Microsoft YaHei" w:cs="Microsoft YaHei" w:hint="eastAsia"/>
          <w:lang w:eastAsia="zh-CN"/>
        </w:rPr>
        <w:t>边</w:t>
      </w:r>
      <w:r w:rsidRPr="00DA09FF">
        <w:rPr>
          <w:rFonts w:ascii="ＭＳ ゴシック" w:eastAsia="ＭＳ ゴシック" w:hAnsi="ＭＳ ゴシック" w:cs="ＭＳ ゴシック" w:hint="eastAsia"/>
          <w:lang w:eastAsia="zh-CN"/>
        </w:rPr>
        <w:t>怎么</w:t>
      </w:r>
      <w:proofErr w:type="gramEnd"/>
      <w:r w:rsidRPr="00DA09FF">
        <w:rPr>
          <w:rFonts w:ascii="ＭＳ ゴシック" w:eastAsia="ＭＳ ゴシック" w:hAnsi="ＭＳ ゴシック" w:cs="ＭＳ ゴシック" w:hint="eastAsia"/>
          <w:lang w:eastAsia="zh-CN"/>
        </w:rPr>
        <w:t>了</w:t>
      </w:r>
      <w:r w:rsidRPr="00DA09FF">
        <w:rPr>
          <w:rFonts w:ascii="Microsoft YaHei" w:eastAsia="Microsoft YaHei" w:hAnsi="Microsoft YaHei" w:cs="Microsoft YaHei" w:hint="eastAsia"/>
          <w:lang w:eastAsia="zh-CN"/>
        </w:rPr>
        <w:t>吗</w:t>
      </w:r>
      <w:r w:rsidRPr="00DA09FF">
        <w:rPr>
          <w:rFonts w:ascii="ＭＳ ゴシック" w:eastAsia="ＭＳ ゴシック" w:hAnsi="ＭＳ ゴシック" w:cs="ＭＳ ゴシック" w:hint="eastAsia"/>
          <w:lang w:eastAsia="zh-CN"/>
        </w:rPr>
        <w:t>？」</w:t>
      </w:r>
    </w:p>
    <w:p w14:paraId="13195D7F" w14:textId="77777777" w:rsidR="00DA09FF" w:rsidRPr="00DA09FF" w:rsidRDefault="00DA09FF" w:rsidP="00DA09FF">
      <w:pPr>
        <w:pStyle w:val="a3"/>
        <w:rPr>
          <w:rFonts w:ascii="ＭＳ ゴシック" w:eastAsia="ＭＳ ゴシック" w:hAnsi="ＭＳ ゴシック" w:cs="ＭＳ ゴシック"/>
          <w:lang w:eastAsia="zh-CN"/>
        </w:rPr>
      </w:pPr>
    </w:p>
    <w:p w14:paraId="4F247EE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4625D68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&lt;jaT0033&gt;「実は、是非お力をお借りしたいことがありまして」</w:t>
      </w:r>
    </w:p>
    <w:p w14:paraId="34A42574" w14:textId="4DC03D69"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&lt;cnT0033&gt;「</w:t>
      </w:r>
      <w:r w:rsidRPr="00DA09FF">
        <w:rPr>
          <w:rFonts w:ascii="Microsoft YaHei" w:eastAsia="Microsoft YaHei" w:hAnsi="Microsoft YaHei" w:cs="Microsoft YaHei" w:hint="eastAsia"/>
          <w:lang w:eastAsia="zh-CN"/>
        </w:rPr>
        <w:t>实际</w:t>
      </w:r>
      <w:r w:rsidRPr="00DA09FF">
        <w:rPr>
          <w:rFonts w:ascii="ＭＳ ゴシック" w:eastAsia="ＭＳ ゴシック" w:hAnsi="ＭＳ ゴシック" w:cs="ＭＳ ゴシック" w:hint="eastAsia"/>
          <w:lang w:eastAsia="zh-CN"/>
        </w:rPr>
        <w:t>上，</w:t>
      </w:r>
      <w:ins w:id="26" w:author="hhh0578" w:date="2020-04-29T16:23:00Z">
        <w:r w:rsidR="00C42CBA">
          <w:rPr>
            <w:rFonts w:ascii="DengXian" w:eastAsia="DengXian" w:hAnsi="DengXian" w:cs="ＭＳ ゴシック" w:hint="eastAsia"/>
            <w:lang w:eastAsia="zh-CN"/>
          </w:rPr>
          <w:t>有件事</w:t>
        </w:r>
      </w:ins>
      <w:r w:rsidRPr="00DA09FF">
        <w:rPr>
          <w:rFonts w:ascii="ＭＳ ゴシック" w:eastAsia="ＭＳ ゴシック" w:hAnsi="ＭＳ ゴシック" w:cs="ＭＳ ゴシック" w:hint="eastAsia"/>
          <w:lang w:eastAsia="zh-CN"/>
        </w:rPr>
        <w:t>非常希望您能帮忙」</w:t>
      </w:r>
    </w:p>
    <w:p w14:paraId="183DAB42" w14:textId="77777777" w:rsidR="00DA09FF" w:rsidRPr="00DA09FF" w:rsidRDefault="00DA09FF" w:rsidP="00DA09FF">
      <w:pPr>
        <w:pStyle w:val="a3"/>
        <w:rPr>
          <w:rFonts w:ascii="ＭＳ ゴシック" w:eastAsia="ＭＳ ゴシック" w:hAnsi="ＭＳ ゴシック" w:cs="ＭＳ ゴシック"/>
          <w:lang w:eastAsia="zh-CN"/>
        </w:rPr>
      </w:pPr>
    </w:p>
    <w:p w14:paraId="10DFCDD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//TEXT 【外務局長】</w:t>
      </w:r>
    </w:p>
    <w:p w14:paraId="74E8297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&lt;jaT0034&gt;「どういったことでしょう」</w:t>
      </w:r>
    </w:p>
    <w:p w14:paraId="098B7FD8" w14:textId="2D8AD03F"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&lt;cnT0034&gt;「</w:t>
      </w:r>
      <w:ins w:id="27" w:author="hhh0578" w:date="2020-04-29T16:23:00Z">
        <w:r w:rsidR="00690371">
          <w:rPr>
            <w:rFonts w:ascii="DengXian" w:eastAsia="DengXian" w:hAnsi="DengXian" w:cs="ＭＳ ゴシック" w:hint="eastAsia"/>
            <w:lang w:eastAsia="zh-CN"/>
          </w:rPr>
          <w:t>什么事</w:t>
        </w:r>
      </w:ins>
      <w:del w:id="28" w:author="hhh0578" w:date="2020-04-29T16:23:00Z">
        <w:r w:rsidRPr="00DA09FF" w:rsidDel="00690371">
          <w:rPr>
            <w:rFonts w:ascii="ＭＳ ゴシック" w:eastAsia="ＭＳ ゴシック" w:hAnsi="ＭＳ ゴシック" w:cs="ＭＳ ゴシック"/>
          </w:rPr>
          <w:delText>是怎么回事呢</w:delText>
        </w:r>
      </w:del>
      <w:r w:rsidRPr="00DA09FF">
        <w:rPr>
          <w:rFonts w:ascii="ＭＳ ゴシック" w:eastAsia="ＭＳ ゴシック" w:hAnsi="ＭＳ ゴシック" w:cs="ＭＳ ゴシック"/>
        </w:rPr>
        <w:t>」</w:t>
      </w:r>
    </w:p>
    <w:p w14:paraId="47B42B34" w14:textId="77777777" w:rsidR="00DA09FF" w:rsidRPr="00DA09FF" w:rsidRDefault="00DA09FF" w:rsidP="00DA09FF">
      <w:pPr>
        <w:pStyle w:val="a3"/>
        <w:rPr>
          <w:rFonts w:ascii="ＭＳ ゴシック" w:eastAsia="ＭＳ ゴシック" w:hAnsi="ＭＳ ゴシック" w:cs="ＭＳ ゴシック"/>
        </w:rPr>
      </w:pPr>
    </w:p>
    <w:p w14:paraId="65EA4A6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6835031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&lt;jaT0035&gt;「若い者を一人、外務局で世話してくれないでしょうか？」</w:t>
      </w:r>
    </w:p>
    <w:p w14:paraId="54C499F7" w14:textId="05E46B60"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&lt;cnT0035&gt;「</w:t>
      </w:r>
      <w:ins w:id="29" w:author="hhh0578" w:date="2020-04-29T16:24:00Z">
        <w:r w:rsidR="00B6311D">
          <w:rPr>
            <w:rFonts w:ascii="DengXian" w:eastAsia="DengXian" w:hAnsi="DengXian" w:cs="ＭＳ ゴシック" w:hint="eastAsia"/>
            <w:lang w:eastAsia="zh-CN"/>
          </w:rPr>
          <w:t>我</w:t>
        </w:r>
        <w:r w:rsidR="00B6311D">
          <w:rPr>
            <w:rFonts w:ascii="Microsoft YaHei" w:eastAsia="Microsoft YaHei" w:hAnsi="Microsoft YaHei" w:cs="Microsoft YaHei" w:hint="eastAsia"/>
            <w:lang w:eastAsia="zh-CN"/>
          </w:rPr>
          <w:t>这有个年轻人，外务局能收吗</w:t>
        </w:r>
      </w:ins>
      <w:del w:id="30" w:author="hhh0578" w:date="2020-04-29T16:24:00Z">
        <w:r w:rsidRPr="00DA09FF" w:rsidDel="00B6311D">
          <w:rPr>
            <w:rFonts w:ascii="ＭＳ ゴシック" w:eastAsia="ＭＳ ゴシック" w:hAnsi="ＭＳ ゴシック" w:cs="ＭＳ ゴシック"/>
            <w:lang w:eastAsia="zh-CN"/>
          </w:rPr>
          <w:delText>能</w:delText>
        </w:r>
        <w:r w:rsidRPr="00DA09FF" w:rsidDel="00B6311D">
          <w:rPr>
            <w:rFonts w:ascii="Microsoft YaHei" w:eastAsia="Microsoft YaHei" w:hAnsi="Microsoft YaHei" w:cs="Microsoft YaHei" w:hint="eastAsia"/>
            <w:lang w:eastAsia="zh-CN"/>
          </w:rPr>
          <w:delText>让</w:delText>
        </w:r>
        <w:r w:rsidRPr="00DA09FF" w:rsidDel="00B6311D">
          <w:rPr>
            <w:rFonts w:ascii="ＭＳ ゴシック" w:eastAsia="ＭＳ ゴシック" w:hAnsi="ＭＳ ゴシック" w:cs="ＭＳ ゴシック" w:hint="eastAsia"/>
            <w:lang w:eastAsia="zh-CN"/>
          </w:rPr>
          <w:delText>一个年</w:delText>
        </w:r>
        <w:r w:rsidRPr="00DA09FF" w:rsidDel="00B6311D">
          <w:rPr>
            <w:rFonts w:ascii="Microsoft YaHei" w:eastAsia="Microsoft YaHei" w:hAnsi="Microsoft YaHei" w:cs="Microsoft YaHei" w:hint="eastAsia"/>
            <w:lang w:eastAsia="zh-CN"/>
          </w:rPr>
          <w:delText>轻</w:delText>
        </w:r>
        <w:r w:rsidRPr="00DA09FF" w:rsidDel="00B6311D">
          <w:rPr>
            <w:rFonts w:ascii="ＭＳ ゴシック" w:eastAsia="ＭＳ ゴシック" w:hAnsi="ＭＳ ゴシック" w:cs="ＭＳ ゴシック" w:hint="eastAsia"/>
            <w:lang w:eastAsia="zh-CN"/>
          </w:rPr>
          <w:delText>人去外</w:delText>
        </w:r>
        <w:r w:rsidRPr="00DA09FF" w:rsidDel="00B6311D">
          <w:rPr>
            <w:rFonts w:ascii="Microsoft YaHei" w:eastAsia="Microsoft YaHei" w:hAnsi="Microsoft YaHei" w:cs="Microsoft YaHei" w:hint="eastAsia"/>
            <w:lang w:eastAsia="zh-CN"/>
          </w:rPr>
          <w:delText>务</w:delText>
        </w:r>
        <w:r w:rsidRPr="00DA09FF" w:rsidDel="00B6311D">
          <w:rPr>
            <w:rFonts w:ascii="ＭＳ ゴシック" w:eastAsia="ＭＳ ゴシック" w:hAnsi="ＭＳ ゴシック" w:cs="ＭＳ ゴシック" w:hint="eastAsia"/>
            <w:lang w:eastAsia="zh-CN"/>
          </w:rPr>
          <w:delText>局</w:delText>
        </w:r>
        <w:r w:rsidRPr="00DA09FF" w:rsidDel="004C11A9">
          <w:rPr>
            <w:rFonts w:ascii="ＭＳ ゴシック" w:eastAsia="ＭＳ ゴシック" w:hAnsi="ＭＳ ゴシック" w:cs="ＭＳ ゴシック" w:hint="eastAsia"/>
            <w:lang w:eastAsia="zh-CN"/>
          </w:rPr>
          <w:delText>跑腿</w:delText>
        </w:r>
        <w:r w:rsidRPr="00DA09FF" w:rsidDel="00B6311D">
          <w:rPr>
            <w:rFonts w:ascii="Microsoft YaHei" w:eastAsia="Microsoft YaHei" w:hAnsi="Microsoft YaHei" w:cs="Microsoft YaHei" w:hint="eastAsia"/>
            <w:lang w:eastAsia="zh-CN"/>
          </w:rPr>
          <w:delText>吗</w:delText>
        </w:r>
      </w:del>
      <w:r w:rsidRPr="00DA09FF">
        <w:rPr>
          <w:rFonts w:ascii="ＭＳ ゴシック" w:eastAsia="ＭＳ ゴシック" w:hAnsi="ＭＳ ゴシック" w:cs="ＭＳ ゴシック" w:hint="eastAsia"/>
          <w:lang w:eastAsia="zh-CN"/>
        </w:rPr>
        <w:t>？」</w:t>
      </w:r>
    </w:p>
    <w:p w14:paraId="1553884D" w14:textId="77777777" w:rsidR="00DA09FF" w:rsidRPr="00DA09FF" w:rsidRDefault="00DA09FF" w:rsidP="00DA09FF">
      <w:pPr>
        <w:pStyle w:val="a3"/>
        <w:rPr>
          <w:rFonts w:ascii="ＭＳ ゴシック" w:eastAsia="ＭＳ ゴシック" w:hAnsi="ＭＳ ゴシック" w:cs="ＭＳ ゴシック"/>
          <w:lang w:eastAsia="zh-CN"/>
        </w:rPr>
      </w:pPr>
    </w:p>
    <w:p w14:paraId="40A0B73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70A13FC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&lt;jaT0036&gt;「ほう、ご子息ですか？」</w:t>
      </w:r>
    </w:p>
    <w:p w14:paraId="75196340" w14:textId="6177344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&lt;cnT0036&gt;「喔，是</w:t>
      </w:r>
      <w:ins w:id="31" w:author="hhh0578" w:date="2020-04-29T16:25:00Z">
        <w:r w:rsidR="003A4D2C">
          <w:rPr>
            <w:rFonts w:ascii="DengXian" w:eastAsia="DengXian" w:hAnsi="DengXian" w:cs="ＭＳ ゴシック" w:hint="eastAsia"/>
            <w:lang w:eastAsia="zh-CN"/>
          </w:rPr>
          <w:t>您</w:t>
        </w:r>
      </w:ins>
      <w:ins w:id="32" w:author="hhh0578" w:date="2020-04-29T16:24:00Z">
        <w:r w:rsidR="00B6311D">
          <w:rPr>
            <w:rFonts w:ascii="DengXian" w:eastAsia="DengXian" w:hAnsi="DengXian" w:cs="ＭＳ ゴシック" w:hint="eastAsia"/>
            <w:lang w:eastAsia="zh-CN"/>
          </w:rPr>
          <w:t>的</w:t>
        </w:r>
      </w:ins>
      <w:r w:rsidRPr="00DA09FF">
        <w:rPr>
          <w:rFonts w:ascii="ＭＳ ゴシック" w:eastAsia="ＭＳ ゴシック" w:hAnsi="ＭＳ ゴシック" w:cs="ＭＳ ゴシック"/>
          <w:lang w:eastAsia="zh-CN"/>
        </w:rPr>
        <w:t>子女</w:t>
      </w:r>
      <w:del w:id="33" w:author="hhh0578" w:date="2020-04-29T16:24:00Z">
        <w:r w:rsidRPr="00DA09FF" w:rsidDel="00BD6BF4">
          <w:rPr>
            <w:rFonts w:ascii="Microsoft YaHei" w:eastAsia="Microsoft YaHei" w:hAnsi="Microsoft YaHei" w:cs="Microsoft YaHei" w:hint="eastAsia"/>
            <w:lang w:eastAsia="zh-CN"/>
          </w:rPr>
          <w:delText>吗</w:delText>
        </w:r>
      </w:del>
      <w:r w:rsidRPr="00DA09FF">
        <w:rPr>
          <w:rFonts w:ascii="ＭＳ ゴシック" w:eastAsia="ＭＳ ゴシック" w:hAnsi="ＭＳ ゴシック" w:cs="ＭＳ ゴシック" w:hint="eastAsia"/>
          <w:lang w:eastAsia="zh-CN"/>
        </w:rPr>
        <w:t>？」</w:t>
      </w:r>
    </w:p>
    <w:p w14:paraId="6A018F0D" w14:textId="77777777" w:rsidR="00DA09FF" w:rsidRPr="00DA09FF" w:rsidRDefault="00DA09FF" w:rsidP="00DA09FF">
      <w:pPr>
        <w:pStyle w:val="a3"/>
        <w:rPr>
          <w:rFonts w:ascii="ＭＳ ゴシック" w:eastAsia="ＭＳ ゴシック" w:hAnsi="ＭＳ ゴシック" w:cs="ＭＳ ゴシック"/>
          <w:lang w:eastAsia="zh-CN"/>
        </w:rPr>
      </w:pPr>
    </w:p>
    <w:p w14:paraId="58D9C8D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35FB38F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&lt;jaT0037&gt;「いえ、そうではありません」</w:t>
      </w:r>
    </w:p>
    <w:p w14:paraId="01C48F6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&lt;cnT0037&gt;「</w:t>
      </w:r>
      <w:del w:id="34" w:author="hhh0578" w:date="2020-04-29T16:24:00Z">
        <w:r w:rsidRPr="00DA09FF" w:rsidDel="00526A32">
          <w:rPr>
            <w:rFonts w:ascii="ＭＳ ゴシック" w:eastAsia="ＭＳ ゴシック" w:hAnsi="ＭＳ ゴシック" w:cs="ＭＳ ゴシック"/>
          </w:rPr>
          <w:delText>不，</w:delText>
        </w:r>
      </w:del>
      <w:r w:rsidRPr="00DA09FF">
        <w:rPr>
          <w:rFonts w:ascii="ＭＳ ゴシック" w:eastAsia="ＭＳ ゴシック" w:hAnsi="ＭＳ ゴシック" w:cs="ＭＳ ゴシック"/>
        </w:rPr>
        <w:t>不是」</w:t>
      </w:r>
    </w:p>
    <w:p w14:paraId="6CBD528E" w14:textId="77777777" w:rsidR="00DA09FF" w:rsidRPr="00DA09FF" w:rsidRDefault="00DA09FF" w:rsidP="00DA09FF">
      <w:pPr>
        <w:pStyle w:val="a3"/>
        <w:rPr>
          <w:rFonts w:ascii="ＭＳ ゴシック" w:eastAsia="ＭＳ ゴシック" w:hAnsi="ＭＳ ゴシック" w:cs="ＭＳ ゴシック"/>
        </w:rPr>
      </w:pPr>
    </w:p>
    <w:p w14:paraId="3614F50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5D088CB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&lt;jaT0038&gt;「ではご親戚で？」</w:t>
      </w:r>
    </w:p>
    <w:p w14:paraId="2C0B48C2"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&lt;cnT0038&gt;「那么是</w:t>
      </w:r>
      <w:r w:rsidRPr="00DA09FF">
        <w:rPr>
          <w:rFonts w:ascii="Microsoft YaHei" w:eastAsia="Microsoft YaHei" w:hAnsi="Microsoft YaHei" w:cs="Microsoft YaHei" w:hint="eastAsia"/>
          <w:lang w:eastAsia="zh-CN"/>
        </w:rPr>
        <w:t>亲</w:t>
      </w:r>
      <w:r w:rsidRPr="00DA09FF">
        <w:rPr>
          <w:rFonts w:ascii="ＭＳ ゴシック" w:eastAsia="ＭＳ ゴシック" w:hAnsi="ＭＳ ゴシック" w:cs="ＭＳ ゴシック" w:hint="eastAsia"/>
          <w:lang w:eastAsia="zh-CN"/>
        </w:rPr>
        <w:t>戚？」</w:t>
      </w:r>
    </w:p>
    <w:p w14:paraId="47F3131E" w14:textId="77777777" w:rsidR="00DA09FF" w:rsidRPr="00DA09FF" w:rsidRDefault="00DA09FF" w:rsidP="00DA09FF">
      <w:pPr>
        <w:pStyle w:val="a3"/>
        <w:rPr>
          <w:rFonts w:ascii="ＭＳ ゴシック" w:eastAsia="ＭＳ ゴシック" w:hAnsi="ＭＳ ゴシック" w:cs="ＭＳ ゴシック"/>
          <w:lang w:eastAsia="zh-CN"/>
        </w:rPr>
      </w:pPr>
    </w:p>
    <w:p w14:paraId="53313B2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22B7AF3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&lt;jaT0039&gt;「孤児院時代に面倒を見たものです。能力的には全く申し分ありません」</w:t>
      </w:r>
    </w:p>
    <w:p w14:paraId="7BC9E5EF" w14:textId="6AB139E9"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&lt;cnT0039&gt;「</w:t>
      </w:r>
      <w:del w:id="35" w:author="hhh0578" w:date="2020-04-29T16:24:00Z">
        <w:r w:rsidRPr="00DA09FF" w:rsidDel="004C7D62">
          <w:rPr>
            <w:rFonts w:ascii="ＭＳ ゴシック" w:eastAsia="ＭＳ ゴシック" w:hAnsi="ＭＳ ゴシック" w:cs="ＭＳ ゴシック"/>
            <w:lang w:eastAsia="zh-CN"/>
          </w:rPr>
          <w:delText>在</w:delText>
        </w:r>
      </w:del>
      <w:ins w:id="36" w:author="hhh0578" w:date="2020-04-29T16:25:00Z">
        <w:r w:rsidR="004C7D62">
          <w:rPr>
            <w:rFonts w:ascii="DengXian" w:eastAsia="DengXian" w:hAnsi="DengXian" w:cs="ＭＳ ゴシック" w:hint="eastAsia"/>
            <w:lang w:eastAsia="zh-CN"/>
          </w:rPr>
          <w:t>是我</w:t>
        </w:r>
      </w:ins>
      <w:r w:rsidRPr="00DA09FF">
        <w:rPr>
          <w:rFonts w:ascii="ＭＳ ゴシック" w:eastAsia="ＭＳ ゴシック" w:hAnsi="ＭＳ ゴシック" w:cs="ＭＳ ゴシック"/>
          <w:lang w:eastAsia="zh-CN"/>
        </w:rPr>
        <w:t>孤儿院的</w:t>
      </w:r>
      <w:r w:rsidRPr="00DA09FF">
        <w:rPr>
          <w:rFonts w:ascii="Microsoft YaHei" w:eastAsia="Microsoft YaHei" w:hAnsi="Microsoft YaHei" w:cs="Microsoft YaHei" w:hint="eastAsia"/>
          <w:lang w:eastAsia="zh-CN"/>
        </w:rPr>
        <w:t>时</w:t>
      </w:r>
      <w:r w:rsidRPr="00DA09FF">
        <w:rPr>
          <w:rFonts w:ascii="ＭＳ ゴシック" w:eastAsia="ＭＳ ゴシック" w:hAnsi="ＭＳ ゴシック" w:cs="ＭＳ ゴシック" w:hint="eastAsia"/>
          <w:lang w:eastAsia="zh-CN"/>
        </w:rPr>
        <w:t>候照</w:t>
      </w:r>
      <w:r w:rsidRPr="00DA09FF">
        <w:rPr>
          <w:rFonts w:ascii="Microsoft YaHei" w:eastAsia="Microsoft YaHei" w:hAnsi="Microsoft YaHei" w:cs="Microsoft YaHei" w:hint="eastAsia"/>
          <w:lang w:eastAsia="zh-CN"/>
        </w:rPr>
        <w:t>顾</w:t>
      </w:r>
      <w:r w:rsidRPr="00DA09FF">
        <w:rPr>
          <w:rFonts w:ascii="ＭＳ ゴシック" w:eastAsia="ＭＳ ゴシック" w:hAnsi="ＭＳ ゴシック" w:cs="ＭＳ ゴシック" w:hint="eastAsia"/>
          <w:lang w:eastAsia="zh-CN"/>
        </w:rPr>
        <w:t>的一个孩子。就能力来</w:t>
      </w:r>
      <w:r w:rsidRPr="00DA09FF">
        <w:rPr>
          <w:rFonts w:ascii="Microsoft YaHei" w:eastAsia="Microsoft YaHei" w:hAnsi="Microsoft YaHei" w:cs="Microsoft YaHei" w:hint="eastAsia"/>
          <w:lang w:eastAsia="zh-CN"/>
        </w:rPr>
        <w:t>说</w:t>
      </w:r>
      <w:r w:rsidRPr="00DA09FF">
        <w:rPr>
          <w:rFonts w:ascii="ＭＳ ゴシック" w:eastAsia="ＭＳ ゴシック" w:hAnsi="ＭＳ ゴシック" w:cs="ＭＳ ゴシック" w:hint="eastAsia"/>
          <w:lang w:eastAsia="zh-CN"/>
        </w:rPr>
        <w:t>完全没有</w:t>
      </w:r>
      <w:r w:rsidRPr="00DA09FF">
        <w:rPr>
          <w:rFonts w:ascii="Microsoft YaHei" w:eastAsia="Microsoft YaHei" w:hAnsi="Microsoft YaHei" w:cs="Microsoft YaHei" w:hint="eastAsia"/>
          <w:lang w:eastAsia="zh-CN"/>
        </w:rPr>
        <w:t>问题</w:t>
      </w:r>
      <w:r w:rsidRPr="00DA09FF">
        <w:rPr>
          <w:rFonts w:ascii="ＭＳ ゴシック" w:eastAsia="ＭＳ ゴシック" w:hAnsi="ＭＳ ゴシック" w:cs="ＭＳ ゴシック" w:hint="eastAsia"/>
          <w:lang w:eastAsia="zh-CN"/>
        </w:rPr>
        <w:t>」</w:t>
      </w:r>
    </w:p>
    <w:p w14:paraId="0B8705ED" w14:textId="77777777" w:rsidR="00DA09FF" w:rsidRPr="00DA09FF" w:rsidRDefault="00DA09FF" w:rsidP="00DA09FF">
      <w:pPr>
        <w:pStyle w:val="a3"/>
        <w:rPr>
          <w:rFonts w:ascii="ＭＳ ゴシック" w:eastAsia="ＭＳ ゴシック" w:hAnsi="ＭＳ ゴシック" w:cs="ＭＳ ゴシック"/>
          <w:lang w:eastAsia="zh-CN"/>
        </w:rPr>
      </w:pPr>
    </w:p>
    <w:p w14:paraId="55FB11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1BDDB18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&lt;jaT0040&gt;「……モーリッツ様」</w:t>
      </w:r>
    </w:p>
    <w:p w14:paraId="22F1722C"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&lt;cnT0040&gt;「……摩利茨</w:t>
      </w:r>
      <w:r w:rsidRPr="00DA09FF">
        <w:rPr>
          <w:rFonts w:ascii="Microsoft YaHei" w:eastAsia="Microsoft YaHei" w:hAnsi="Microsoft YaHei" w:cs="Microsoft YaHei" w:hint="eastAsia"/>
          <w:lang w:eastAsia="zh-CN"/>
        </w:rPr>
        <w:t>阁</w:t>
      </w:r>
      <w:r w:rsidRPr="00DA09FF">
        <w:rPr>
          <w:rFonts w:ascii="ＭＳ ゴシック" w:eastAsia="ＭＳ ゴシック" w:hAnsi="ＭＳ ゴシック" w:cs="ＭＳ ゴシック" w:hint="eastAsia"/>
          <w:lang w:eastAsia="zh-CN"/>
        </w:rPr>
        <w:t>下」</w:t>
      </w:r>
    </w:p>
    <w:p w14:paraId="23B5D6CE" w14:textId="77777777" w:rsidR="00DA09FF" w:rsidRPr="00DA09FF" w:rsidRDefault="00DA09FF" w:rsidP="00DA09FF">
      <w:pPr>
        <w:pStyle w:val="a3"/>
        <w:rPr>
          <w:rFonts w:ascii="ＭＳ ゴシック" w:eastAsia="ＭＳ ゴシック" w:hAnsi="ＭＳ ゴシック" w:cs="ＭＳ ゴシック"/>
          <w:lang w:eastAsia="zh-CN"/>
        </w:rPr>
      </w:pPr>
    </w:p>
    <w:p w14:paraId="11FE67F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67E835D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&lt;jaT0041&gt;「ここがどういう部署かは、貴方が一番お分かりのはずですが」</w:t>
      </w:r>
    </w:p>
    <w:p w14:paraId="52676123"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&lt;cnT0041&gt;「</w:t>
      </w:r>
      <w:r w:rsidRPr="00DA09FF">
        <w:rPr>
          <w:rFonts w:ascii="Microsoft YaHei" w:eastAsia="Microsoft YaHei" w:hAnsi="Microsoft YaHei" w:cs="Microsoft YaHei" w:hint="eastAsia"/>
          <w:lang w:eastAsia="zh-CN"/>
        </w:rPr>
        <w:t>这</w:t>
      </w:r>
      <w:r w:rsidRPr="00DA09FF">
        <w:rPr>
          <w:rFonts w:ascii="ＭＳ ゴシック" w:eastAsia="ＭＳ ゴシック" w:hAnsi="ＭＳ ゴシック" w:cs="ＭＳ ゴシック" w:hint="eastAsia"/>
          <w:lang w:eastAsia="zh-CN"/>
        </w:rPr>
        <w:t>里是什么</w:t>
      </w:r>
      <w:r w:rsidRPr="00DA09FF">
        <w:rPr>
          <w:rFonts w:ascii="Microsoft YaHei" w:eastAsia="Microsoft YaHei" w:hAnsi="Microsoft YaHei" w:cs="Microsoft YaHei" w:hint="eastAsia"/>
          <w:lang w:eastAsia="zh-CN"/>
        </w:rPr>
        <w:t>样</w:t>
      </w:r>
      <w:r w:rsidRPr="00DA09FF">
        <w:rPr>
          <w:rFonts w:ascii="ＭＳ ゴシック" w:eastAsia="ＭＳ ゴシック" w:hAnsi="ＭＳ ゴシック" w:cs="ＭＳ ゴシック" w:hint="eastAsia"/>
          <w:lang w:eastAsia="zh-CN"/>
        </w:rPr>
        <w:t>的部</w:t>
      </w:r>
      <w:r w:rsidRPr="00DA09FF">
        <w:rPr>
          <w:rFonts w:ascii="Microsoft YaHei" w:eastAsia="Microsoft YaHei" w:hAnsi="Microsoft YaHei" w:cs="Microsoft YaHei" w:hint="eastAsia"/>
          <w:lang w:eastAsia="zh-CN"/>
        </w:rPr>
        <w:t>门</w:t>
      </w:r>
      <w:r w:rsidRPr="00DA09FF">
        <w:rPr>
          <w:rFonts w:ascii="ＭＳ ゴシック" w:eastAsia="ＭＳ ゴシック" w:hAnsi="ＭＳ ゴシック" w:cs="ＭＳ ゴシック" w:hint="eastAsia"/>
          <w:lang w:eastAsia="zh-CN"/>
        </w:rPr>
        <w:t>，您</w:t>
      </w:r>
      <w:r w:rsidRPr="00DA09FF">
        <w:rPr>
          <w:rFonts w:ascii="Microsoft YaHei" w:eastAsia="Microsoft YaHei" w:hAnsi="Microsoft YaHei" w:cs="Microsoft YaHei" w:hint="eastAsia"/>
          <w:lang w:eastAsia="zh-CN"/>
        </w:rPr>
        <w:t>应该</w:t>
      </w:r>
      <w:r w:rsidRPr="00DA09FF">
        <w:rPr>
          <w:rFonts w:ascii="ＭＳ ゴシック" w:eastAsia="ＭＳ ゴシック" w:hAnsi="ＭＳ ゴシック" w:cs="ＭＳ ゴシック" w:hint="eastAsia"/>
          <w:lang w:eastAsia="zh-CN"/>
        </w:rPr>
        <w:t>是最清楚不</w:t>
      </w:r>
      <w:r w:rsidRPr="00DA09FF">
        <w:rPr>
          <w:rFonts w:ascii="Microsoft YaHei" w:eastAsia="Microsoft YaHei" w:hAnsi="Microsoft YaHei" w:cs="Microsoft YaHei" w:hint="eastAsia"/>
          <w:lang w:eastAsia="zh-CN"/>
        </w:rPr>
        <w:t>过</w:t>
      </w:r>
      <w:r w:rsidRPr="00DA09FF">
        <w:rPr>
          <w:rFonts w:ascii="ＭＳ ゴシック" w:eastAsia="ＭＳ ゴシック" w:hAnsi="ＭＳ ゴシック" w:cs="ＭＳ ゴシック" w:hint="eastAsia"/>
          <w:lang w:eastAsia="zh-CN"/>
        </w:rPr>
        <w:t>的」</w:t>
      </w:r>
    </w:p>
    <w:p w14:paraId="63064D3C" w14:textId="77777777" w:rsidR="00DA09FF" w:rsidRPr="00DA09FF" w:rsidRDefault="00DA09FF" w:rsidP="00DA09FF">
      <w:pPr>
        <w:pStyle w:val="a3"/>
        <w:rPr>
          <w:rFonts w:ascii="ＭＳ ゴシック" w:eastAsia="ＭＳ ゴシック" w:hAnsi="ＭＳ ゴシック" w:cs="ＭＳ ゴシック"/>
          <w:lang w:eastAsia="zh-CN"/>
        </w:rPr>
      </w:pPr>
    </w:p>
    <w:p w14:paraId="03CDE89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0D61A58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&lt;jaT0042&gt;「……」</w:t>
      </w:r>
    </w:p>
    <w:p w14:paraId="761710D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&lt;cnT0042&gt;「……」</w:t>
      </w:r>
    </w:p>
    <w:p w14:paraId="6DEEE7AB" w14:textId="77777777" w:rsidR="00DA09FF" w:rsidRPr="00DA09FF" w:rsidRDefault="00DA09FF" w:rsidP="00DA09FF">
      <w:pPr>
        <w:pStyle w:val="a3"/>
        <w:rPr>
          <w:rFonts w:ascii="ＭＳ ゴシック" w:eastAsia="ＭＳ ゴシック" w:hAnsi="ＭＳ ゴシック" w:cs="ＭＳ ゴシック"/>
        </w:rPr>
      </w:pPr>
    </w:p>
    <w:p w14:paraId="013A6ED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39BB720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&lt;jaT0043&gt;静寂の月光、外務局。</w:t>
      </w:r>
    </w:p>
    <w:p w14:paraId="6712E97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&lt;cnT0043&gt;静寂的月光，外</w:t>
      </w:r>
      <w:r w:rsidRPr="00DA09FF">
        <w:rPr>
          <w:rFonts w:ascii="Microsoft YaHei" w:eastAsia="Microsoft YaHei" w:hAnsi="Microsoft YaHei" w:cs="Microsoft YaHei" w:hint="eastAsia"/>
        </w:rPr>
        <w:t>务</w:t>
      </w:r>
      <w:r w:rsidRPr="00DA09FF">
        <w:rPr>
          <w:rFonts w:ascii="ＭＳ ゴシック" w:eastAsia="ＭＳ ゴシック" w:hAnsi="ＭＳ ゴシック" w:cs="ＭＳ ゴシック" w:hint="eastAsia"/>
        </w:rPr>
        <w:t>局。</w:t>
      </w:r>
    </w:p>
    <w:p w14:paraId="5B933486" w14:textId="77777777" w:rsidR="00DA09FF" w:rsidRPr="00DA09FF" w:rsidRDefault="00DA09FF" w:rsidP="00DA09FF">
      <w:pPr>
        <w:pStyle w:val="a3"/>
        <w:rPr>
          <w:rFonts w:ascii="ＭＳ ゴシック" w:eastAsia="ＭＳ ゴシック" w:hAnsi="ＭＳ ゴシック" w:cs="ＭＳ ゴシック"/>
        </w:rPr>
      </w:pPr>
    </w:p>
    <w:p w14:paraId="3952DEA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3B34B50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&lt;jaT0044&gt;民衆の篤い信仰を集める教団と、政治機関とのバランスを取る非常に重要なセクションだ。</w:t>
      </w:r>
    </w:p>
    <w:p w14:paraId="70120A96" w14:textId="173FD38E"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&lt;cnT0044&gt;</w:t>
      </w:r>
      <w:del w:id="37" w:author="hhh0578" w:date="2020-04-29T16:26:00Z">
        <w:r w:rsidRPr="00DA09FF" w:rsidDel="00C5058C">
          <w:rPr>
            <w:rFonts w:ascii="ＭＳ ゴシック" w:eastAsia="ＭＳ ゴシック" w:hAnsi="ＭＳ ゴシック" w:cs="ＭＳ ゴシック"/>
            <w:lang w:eastAsia="zh-CN"/>
          </w:rPr>
          <w:delText>是</w:delText>
        </w:r>
        <w:r w:rsidRPr="00DA09FF" w:rsidDel="00B95A8B">
          <w:rPr>
            <w:rFonts w:ascii="Microsoft YaHei" w:eastAsia="Microsoft YaHei" w:hAnsi="Microsoft YaHei" w:cs="Microsoft YaHei" w:hint="eastAsia"/>
            <w:lang w:eastAsia="zh-CN"/>
          </w:rPr>
          <w:delText>让</w:delText>
        </w:r>
      </w:del>
      <w:del w:id="38" w:author="hhh0578" w:date="2020-04-29T16:27:00Z">
        <w:r w:rsidRPr="00DA09FF" w:rsidDel="00C5058C">
          <w:rPr>
            <w:rFonts w:ascii="ＭＳ ゴシック" w:eastAsia="ＭＳ ゴシック" w:hAnsi="ＭＳ ゴシック" w:cs="ＭＳ ゴシック" w:hint="eastAsia"/>
            <w:lang w:eastAsia="zh-CN"/>
          </w:rPr>
          <w:delText>聚集</w:delText>
        </w:r>
      </w:del>
      <w:ins w:id="39" w:author="hhh0578" w:date="2020-04-29T16:27:00Z">
        <w:r w:rsidR="004A6BAF">
          <w:rPr>
            <w:rFonts w:ascii="DengXian" w:eastAsia="DengXian" w:hAnsi="DengXian" w:cs="ＭＳ ゴシック" w:hint="eastAsia"/>
            <w:lang w:eastAsia="zh-CN"/>
          </w:rPr>
          <w:t>用于牵制</w:t>
        </w:r>
        <w:r w:rsidR="00BA6C7F">
          <w:rPr>
            <w:rFonts w:ascii="DengXian" w:eastAsia="DengXian" w:hAnsi="DengXian" w:cs="ＭＳ ゴシック" w:hint="eastAsia"/>
            <w:lang w:eastAsia="zh-CN"/>
          </w:rPr>
          <w:t>聚集</w:t>
        </w:r>
      </w:ins>
      <w:r w:rsidRPr="00DA09FF">
        <w:rPr>
          <w:rFonts w:ascii="ＭＳ ゴシック" w:eastAsia="ＭＳ ゴシック" w:hAnsi="ＭＳ ゴシック" w:cs="ＭＳ ゴシック" w:hint="eastAsia"/>
          <w:lang w:eastAsia="zh-CN"/>
        </w:rPr>
        <w:t>民众信仰的教</w:t>
      </w:r>
      <w:r w:rsidRPr="00DA09FF">
        <w:rPr>
          <w:rFonts w:ascii="Microsoft YaHei" w:eastAsia="Microsoft YaHei" w:hAnsi="Microsoft YaHei" w:cs="Microsoft YaHei" w:hint="eastAsia"/>
          <w:lang w:eastAsia="zh-CN"/>
        </w:rPr>
        <w:t>团</w:t>
      </w:r>
      <w:r w:rsidRPr="00DA09FF">
        <w:rPr>
          <w:rFonts w:ascii="ＭＳ ゴシック" w:eastAsia="ＭＳ ゴシック" w:hAnsi="ＭＳ ゴシック" w:cs="ＭＳ ゴシック" w:hint="eastAsia"/>
          <w:lang w:eastAsia="zh-CN"/>
        </w:rPr>
        <w:t>和政治机关</w:t>
      </w:r>
      <w:del w:id="40" w:author="hhh0578" w:date="2020-04-29T16:26:00Z">
        <w:r w:rsidRPr="00DA09FF" w:rsidDel="00B95A8B">
          <w:rPr>
            <w:rFonts w:ascii="ＭＳ ゴシック" w:eastAsia="ＭＳ ゴシック" w:hAnsi="ＭＳ ゴシック" w:cs="ＭＳ ゴシック" w:hint="eastAsia"/>
            <w:lang w:eastAsia="zh-CN"/>
          </w:rPr>
          <w:delText>取得平衡</w:delText>
        </w:r>
      </w:del>
      <w:del w:id="41" w:author="hhh0578" w:date="2020-04-29T16:27:00Z">
        <w:r w:rsidRPr="00DA09FF" w:rsidDel="00BA6C7F">
          <w:rPr>
            <w:rFonts w:ascii="ＭＳ ゴシック" w:eastAsia="ＭＳ ゴシック" w:hAnsi="ＭＳ ゴシック" w:cs="ＭＳ ゴシック" w:hint="eastAsia"/>
            <w:lang w:eastAsia="zh-CN"/>
          </w:rPr>
          <w:delText>的</w:delText>
        </w:r>
      </w:del>
      <w:ins w:id="42" w:author="hhh0578" w:date="2020-04-29T16:27:00Z">
        <w:r w:rsidR="00BA6C7F">
          <w:rPr>
            <w:rFonts w:ascii="DengXian" w:eastAsia="DengXian" w:hAnsi="DengXian" w:cs="ＭＳ ゴシック" w:hint="eastAsia"/>
            <w:lang w:eastAsia="zh-CN"/>
          </w:rPr>
          <w:t>是</w:t>
        </w:r>
      </w:ins>
      <w:r w:rsidRPr="00DA09FF">
        <w:rPr>
          <w:rFonts w:ascii="ＭＳ ゴシック" w:eastAsia="ＭＳ ゴシック" w:hAnsi="ＭＳ ゴシック" w:cs="ＭＳ ゴシック" w:hint="eastAsia"/>
          <w:lang w:eastAsia="zh-CN"/>
        </w:rPr>
        <w:t>非常重要的部</w:t>
      </w:r>
      <w:r w:rsidRPr="00DA09FF">
        <w:rPr>
          <w:rFonts w:ascii="Microsoft YaHei" w:eastAsia="Microsoft YaHei" w:hAnsi="Microsoft YaHei" w:cs="Microsoft YaHei" w:hint="eastAsia"/>
          <w:lang w:eastAsia="zh-CN"/>
        </w:rPr>
        <w:t>门</w:t>
      </w:r>
      <w:r w:rsidRPr="00DA09FF">
        <w:rPr>
          <w:rFonts w:ascii="ＭＳ ゴシック" w:eastAsia="ＭＳ ゴシック" w:hAnsi="ＭＳ ゴシック" w:cs="ＭＳ ゴシック" w:hint="eastAsia"/>
          <w:lang w:eastAsia="zh-CN"/>
        </w:rPr>
        <w:t>。</w:t>
      </w:r>
    </w:p>
    <w:p w14:paraId="7F2D010B" w14:textId="77777777" w:rsidR="00DA09FF" w:rsidRPr="00DA09FF" w:rsidRDefault="00DA09FF" w:rsidP="00DA09FF">
      <w:pPr>
        <w:pStyle w:val="a3"/>
        <w:rPr>
          <w:rFonts w:ascii="ＭＳ ゴシック" w:eastAsia="ＭＳ ゴシック" w:hAnsi="ＭＳ ゴシック" w:cs="ＭＳ ゴシック"/>
          <w:lang w:eastAsia="zh-CN"/>
        </w:rPr>
      </w:pPr>
    </w:p>
    <w:p w14:paraId="7C8DFA3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6DC49CC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&lt;jaT0045&gt;相手にするのは王家や貴族など特別な立場の人間ばかり。</w:t>
      </w:r>
    </w:p>
    <w:p w14:paraId="2ABFF3FC" w14:textId="249D59A1"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&lt;cnT0045&gt;</w:t>
      </w:r>
      <w:del w:id="43" w:author="hhh0578" w:date="2020-04-29T16:28:00Z">
        <w:r w:rsidRPr="00DA09FF" w:rsidDel="00BA6C7F">
          <w:rPr>
            <w:rFonts w:ascii="Microsoft YaHei" w:eastAsia="Microsoft YaHei" w:hAnsi="Microsoft YaHei" w:cs="Microsoft YaHei" w:hint="eastAsia"/>
            <w:lang w:eastAsia="zh-CN"/>
          </w:rPr>
          <w:delText>对</w:delText>
        </w:r>
        <w:r w:rsidRPr="00DA09FF" w:rsidDel="00BA6C7F">
          <w:rPr>
            <w:rFonts w:ascii="ＭＳ ゴシック" w:eastAsia="ＭＳ ゴシック" w:hAnsi="ＭＳ ゴシック" w:cs="ＭＳ ゴシック" w:hint="eastAsia"/>
            <w:lang w:eastAsia="zh-CN"/>
          </w:rPr>
          <w:delText>手</w:delText>
        </w:r>
      </w:del>
      <w:ins w:id="44" w:author="hhh0578" w:date="2020-04-29T16:28:00Z">
        <w:r w:rsidR="00BA6C7F">
          <w:rPr>
            <w:rFonts w:ascii="DengXian" w:eastAsia="DengXian" w:hAnsi="DengXian" w:cs="ＭＳ ゴシック" w:hint="eastAsia"/>
            <w:lang w:eastAsia="zh-CN"/>
          </w:rPr>
          <w:t>要面对的</w:t>
        </w:r>
      </w:ins>
      <w:r w:rsidRPr="00DA09FF">
        <w:rPr>
          <w:rFonts w:ascii="ＭＳ ゴシック" w:eastAsia="ＭＳ ゴシック" w:hAnsi="ＭＳ ゴシック" w:cs="ＭＳ ゴシック" w:hint="eastAsia"/>
          <w:lang w:eastAsia="zh-CN"/>
        </w:rPr>
        <w:t>一般都是王家</w:t>
      </w:r>
      <w:r w:rsidRPr="00DA09FF">
        <w:rPr>
          <w:rFonts w:ascii="Microsoft YaHei" w:eastAsia="Microsoft YaHei" w:hAnsi="Microsoft YaHei" w:cs="Microsoft YaHei" w:hint="eastAsia"/>
          <w:lang w:eastAsia="zh-CN"/>
        </w:rPr>
        <w:t>贵</w:t>
      </w:r>
      <w:r w:rsidRPr="00DA09FF">
        <w:rPr>
          <w:rFonts w:ascii="ＭＳ ゴシック" w:eastAsia="ＭＳ ゴシック" w:hAnsi="ＭＳ ゴシック" w:cs="ＭＳ ゴシック" w:hint="eastAsia"/>
          <w:lang w:eastAsia="zh-CN"/>
        </w:rPr>
        <w:t>族等</w:t>
      </w:r>
      <w:r w:rsidRPr="00DA09FF">
        <w:rPr>
          <w:rFonts w:ascii="Microsoft YaHei" w:eastAsia="Microsoft YaHei" w:hAnsi="Microsoft YaHei" w:cs="Microsoft YaHei" w:hint="eastAsia"/>
          <w:lang w:eastAsia="zh-CN"/>
        </w:rPr>
        <w:t>拥</w:t>
      </w:r>
      <w:r w:rsidRPr="00DA09FF">
        <w:rPr>
          <w:rFonts w:ascii="ＭＳ ゴシック" w:eastAsia="ＭＳ ゴシック" w:hAnsi="ＭＳ ゴシック" w:cs="ＭＳ ゴシック" w:hint="eastAsia"/>
          <w:lang w:eastAsia="zh-CN"/>
        </w:rPr>
        <w:t>有</w:t>
      </w:r>
      <w:ins w:id="45" w:author="hhh0578" w:date="2020-04-29T16:28:00Z">
        <w:r w:rsidR="005575D3">
          <w:rPr>
            <w:rFonts w:ascii="Microsoft YaHei" w:eastAsia="Microsoft YaHei" w:hAnsi="Microsoft YaHei" w:cs="Microsoft YaHei" w:hint="eastAsia"/>
            <w:lang w:eastAsia="zh-CN"/>
          </w:rPr>
          <w:t>特殊</w:t>
        </w:r>
      </w:ins>
      <w:del w:id="46" w:author="hhh0578" w:date="2020-04-29T16:28:00Z">
        <w:r w:rsidRPr="00DA09FF" w:rsidDel="005575D3">
          <w:rPr>
            <w:rFonts w:ascii="ＭＳ ゴシック" w:eastAsia="ＭＳ ゴシック" w:hAnsi="ＭＳ ゴシック" w:cs="ＭＳ ゴシック" w:hint="eastAsia"/>
            <w:lang w:eastAsia="zh-CN"/>
          </w:rPr>
          <w:delText>特</w:delText>
        </w:r>
        <w:r w:rsidRPr="00DA09FF" w:rsidDel="005575D3">
          <w:rPr>
            <w:rFonts w:ascii="Microsoft YaHei" w:eastAsia="Microsoft YaHei" w:hAnsi="Microsoft YaHei" w:cs="Microsoft YaHei" w:hint="eastAsia"/>
            <w:lang w:eastAsia="zh-CN"/>
          </w:rPr>
          <w:delText>别</w:delText>
        </w:r>
      </w:del>
      <w:r w:rsidRPr="00DA09FF">
        <w:rPr>
          <w:rFonts w:ascii="ＭＳ ゴシック" w:eastAsia="ＭＳ ゴシック" w:hAnsi="ＭＳ ゴシック" w:cs="ＭＳ ゴシック" w:hint="eastAsia"/>
          <w:lang w:eastAsia="zh-CN"/>
        </w:rPr>
        <w:t>立</w:t>
      </w:r>
      <w:r w:rsidRPr="00DA09FF">
        <w:rPr>
          <w:rFonts w:ascii="Microsoft YaHei" w:eastAsia="Microsoft YaHei" w:hAnsi="Microsoft YaHei" w:cs="Microsoft YaHei" w:hint="eastAsia"/>
          <w:lang w:eastAsia="zh-CN"/>
        </w:rPr>
        <w:t>场</w:t>
      </w:r>
      <w:r w:rsidRPr="00DA09FF">
        <w:rPr>
          <w:rFonts w:ascii="ＭＳ ゴシック" w:eastAsia="ＭＳ ゴシック" w:hAnsi="ＭＳ ゴシック" w:cs="ＭＳ ゴシック" w:hint="eastAsia"/>
          <w:lang w:eastAsia="zh-CN"/>
        </w:rPr>
        <w:t>的人物。</w:t>
      </w:r>
    </w:p>
    <w:p w14:paraId="20FFD51A" w14:textId="77777777" w:rsidR="00DA09FF" w:rsidRPr="00DA09FF" w:rsidRDefault="00DA09FF" w:rsidP="00DA09FF">
      <w:pPr>
        <w:pStyle w:val="a3"/>
        <w:rPr>
          <w:rFonts w:ascii="ＭＳ ゴシック" w:eastAsia="ＭＳ ゴシック" w:hAnsi="ＭＳ ゴシック" w:cs="ＭＳ ゴシック"/>
          <w:lang w:eastAsia="zh-CN"/>
        </w:rPr>
      </w:pPr>
    </w:p>
    <w:p w14:paraId="119F160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F1C93E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&lt;jaT0046&gt;能力だけではとても渡っていけない。</w:t>
      </w:r>
    </w:p>
    <w:p w14:paraId="2663202C" w14:textId="2D100551"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&lt;cnT0046&gt;</w:t>
      </w:r>
      <w:r w:rsidRPr="00DA09FF">
        <w:rPr>
          <w:rFonts w:ascii="Microsoft YaHei" w:eastAsia="Microsoft YaHei" w:hAnsi="Microsoft YaHei" w:cs="Microsoft YaHei" w:hint="eastAsia"/>
          <w:lang w:eastAsia="zh-CN"/>
        </w:rPr>
        <w:t>单</w:t>
      </w:r>
      <w:r w:rsidRPr="00DA09FF">
        <w:rPr>
          <w:rFonts w:ascii="ＭＳ ゴシック" w:eastAsia="ＭＳ ゴシック" w:hAnsi="ＭＳ ゴシック" w:cs="ＭＳ ゴシック" w:hint="eastAsia"/>
          <w:lang w:eastAsia="zh-CN"/>
        </w:rPr>
        <w:t>有能力</w:t>
      </w:r>
      <w:ins w:id="47" w:author="hhh0578" w:date="2020-04-29T16:28:00Z">
        <w:r w:rsidR="004C4041">
          <w:rPr>
            <w:rFonts w:ascii="DengXian" w:eastAsia="DengXian" w:hAnsi="DengXian" w:cs="ＭＳ ゴシック" w:hint="eastAsia"/>
            <w:lang w:eastAsia="zh-CN"/>
          </w:rPr>
          <w:t>是吃不开的</w:t>
        </w:r>
      </w:ins>
      <w:del w:id="48" w:author="hhh0578" w:date="2020-04-29T16:28:00Z">
        <w:r w:rsidRPr="00DA09FF" w:rsidDel="004C4041">
          <w:rPr>
            <w:rFonts w:ascii="ＭＳ ゴシック" w:eastAsia="ＭＳ ゴシック" w:hAnsi="ＭＳ ゴシック" w:cs="ＭＳ ゴシック" w:hint="eastAsia"/>
            <w:lang w:eastAsia="zh-CN"/>
          </w:rPr>
          <w:delText>不足以上任</w:delText>
        </w:r>
      </w:del>
      <w:r w:rsidRPr="00DA09FF">
        <w:rPr>
          <w:rFonts w:ascii="ＭＳ ゴシック" w:eastAsia="ＭＳ ゴシック" w:hAnsi="ＭＳ ゴシック" w:cs="ＭＳ ゴシック" w:hint="eastAsia"/>
          <w:lang w:eastAsia="zh-CN"/>
        </w:rPr>
        <w:t>。</w:t>
      </w:r>
    </w:p>
    <w:p w14:paraId="43D5F93F" w14:textId="77777777" w:rsidR="00DA09FF" w:rsidRPr="00DA09FF" w:rsidRDefault="00DA09FF" w:rsidP="00DA09FF">
      <w:pPr>
        <w:pStyle w:val="a3"/>
        <w:rPr>
          <w:rFonts w:ascii="ＭＳ ゴシック" w:eastAsia="ＭＳ ゴシック" w:hAnsi="ＭＳ ゴシック" w:cs="ＭＳ ゴシック"/>
          <w:lang w:eastAsia="zh-CN"/>
        </w:rPr>
      </w:pPr>
    </w:p>
    <w:p w14:paraId="02C7C7B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546A66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&lt;jaT0047&gt;それゆえ、ここに所属するのは能力と血筋を併せ持った人間だけだ。</w:t>
      </w:r>
    </w:p>
    <w:p w14:paraId="426AAA37" w14:textId="078C9DBF"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&lt;cnT0047&gt;</w:t>
      </w:r>
      <w:del w:id="49" w:author="hhh0578" w:date="2020-04-29T16:28:00Z">
        <w:r w:rsidRPr="00DA09FF" w:rsidDel="00AE5250">
          <w:rPr>
            <w:rFonts w:ascii="DengXian" w:eastAsia="DengXian" w:hAnsi="DengXian" w:cs="ＭＳ ゴシック" w:hint="eastAsia"/>
            <w:lang w:eastAsia="zh-CN"/>
          </w:rPr>
          <w:delText>所属之人均是能力和血</w:delText>
        </w:r>
        <w:r w:rsidRPr="00DA09FF" w:rsidDel="00AE5250">
          <w:rPr>
            <w:rFonts w:ascii="Microsoft YaHei" w:eastAsia="Microsoft YaHei" w:hAnsi="Microsoft YaHei" w:cs="Microsoft YaHei" w:hint="eastAsia"/>
            <w:lang w:eastAsia="zh-CN"/>
          </w:rPr>
          <w:delText>缘</w:delText>
        </w:r>
        <w:r w:rsidRPr="00DA09FF" w:rsidDel="00AE5250">
          <w:rPr>
            <w:rFonts w:ascii="DengXian" w:eastAsia="DengXian" w:hAnsi="DengXian" w:cs="ＭＳ ゴシック" w:hint="eastAsia"/>
            <w:lang w:eastAsia="zh-CN"/>
          </w:rPr>
          <w:delText>同</w:delText>
        </w:r>
        <w:r w:rsidRPr="00DA09FF" w:rsidDel="00AE5250">
          <w:rPr>
            <w:rFonts w:ascii="Microsoft YaHei" w:eastAsia="Microsoft YaHei" w:hAnsi="Microsoft YaHei" w:cs="Microsoft YaHei" w:hint="eastAsia"/>
            <w:lang w:eastAsia="zh-CN"/>
          </w:rPr>
          <w:delText>时拥</w:delText>
        </w:r>
        <w:r w:rsidRPr="00DA09FF" w:rsidDel="00AE5250">
          <w:rPr>
            <w:rFonts w:ascii="DengXian" w:eastAsia="DengXian" w:hAnsi="DengXian" w:cs="ＭＳ ゴシック" w:hint="eastAsia"/>
            <w:lang w:eastAsia="zh-CN"/>
          </w:rPr>
          <w:delText>有之人</w:delText>
        </w:r>
      </w:del>
      <w:ins w:id="50" w:author="hhh0578" w:date="2020-04-29T16:28:00Z">
        <w:r w:rsidR="00AE5250">
          <w:rPr>
            <w:rFonts w:ascii="DengXian" w:eastAsia="DengXian" w:hAnsi="DengXian" w:cs="ＭＳ ゴシック" w:hint="eastAsia"/>
            <w:lang w:eastAsia="zh-CN"/>
          </w:rPr>
          <w:t>因此，机关内的人都是兼具能力与血统的</w:t>
        </w:r>
      </w:ins>
      <w:r w:rsidRPr="00DA09FF">
        <w:rPr>
          <w:rFonts w:ascii="ＭＳ ゴシック" w:eastAsia="ＭＳ ゴシック" w:hAnsi="ＭＳ ゴシック" w:cs="ＭＳ ゴシック" w:hint="eastAsia"/>
          <w:lang w:eastAsia="zh-CN"/>
        </w:rPr>
        <w:t>。</w:t>
      </w:r>
    </w:p>
    <w:p w14:paraId="1110E6EF" w14:textId="77777777" w:rsidR="00DA09FF" w:rsidRPr="00DA09FF" w:rsidRDefault="00DA09FF" w:rsidP="00DA09FF">
      <w:pPr>
        <w:pStyle w:val="a3"/>
        <w:rPr>
          <w:rFonts w:ascii="ＭＳ ゴシック" w:eastAsia="ＭＳ ゴシック" w:hAnsi="ＭＳ ゴシック" w:cs="ＭＳ ゴシック"/>
          <w:lang w:eastAsia="zh-CN"/>
        </w:rPr>
      </w:pPr>
    </w:p>
    <w:p w14:paraId="5078285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CAFFFA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&lt;jaT0048&gt;表向き求人は行っているが、実際はほとんど閉じられていると言ってよい。</w:t>
      </w:r>
    </w:p>
    <w:p w14:paraId="76EE602F" w14:textId="00DA07E2"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lastRenderedPageBreak/>
        <w:t>&lt;cnT0048&gt;</w:t>
      </w:r>
      <w:del w:id="51" w:author="hhh0578" w:date="2020-04-29T16:29:00Z">
        <w:r w:rsidRPr="00DA09FF" w:rsidDel="00AE5250">
          <w:rPr>
            <w:rFonts w:ascii="DengXian" w:eastAsia="DengXian" w:hAnsi="DengXian" w:cs="ＭＳ ゴシック" w:hint="eastAsia"/>
            <w:lang w:eastAsia="zh-CN"/>
          </w:rPr>
          <w:delText>表面上是在求人，</w:delText>
        </w:r>
        <w:r w:rsidRPr="00DA09FF" w:rsidDel="00AE5250">
          <w:rPr>
            <w:rFonts w:ascii="Microsoft YaHei" w:eastAsia="Microsoft YaHei" w:hAnsi="Microsoft YaHei" w:cs="Microsoft YaHei" w:hint="eastAsia"/>
            <w:lang w:eastAsia="zh-CN"/>
          </w:rPr>
          <w:delText>实际</w:delText>
        </w:r>
        <w:r w:rsidRPr="00DA09FF" w:rsidDel="00AE5250">
          <w:rPr>
            <w:rFonts w:ascii="DengXian" w:eastAsia="DengXian" w:hAnsi="DengXian" w:cs="ＭＳ ゴシック" w:hint="eastAsia"/>
            <w:lang w:eastAsia="zh-CN"/>
          </w:rPr>
          <w:delText>上只可能是自</w:delText>
        </w:r>
        <w:r w:rsidRPr="00DA09FF" w:rsidDel="00AE5250">
          <w:rPr>
            <w:rFonts w:ascii="Microsoft YaHei" w:eastAsia="Microsoft YaHei" w:hAnsi="Microsoft YaHei" w:cs="Microsoft YaHei" w:hint="eastAsia"/>
            <w:lang w:eastAsia="zh-CN"/>
          </w:rPr>
          <w:delText>讨</w:delText>
        </w:r>
        <w:r w:rsidRPr="00DA09FF" w:rsidDel="00AE5250">
          <w:rPr>
            <w:rFonts w:ascii="DengXian" w:eastAsia="DengXian" w:hAnsi="DengXian" w:cs="ＭＳ ゴシック" w:hint="eastAsia"/>
            <w:lang w:eastAsia="zh-CN"/>
          </w:rPr>
          <w:delText>苦吃</w:delText>
        </w:r>
      </w:del>
      <w:ins w:id="52" w:author="hhh0578" w:date="2020-04-29T16:29:00Z">
        <w:r w:rsidR="00AE5250">
          <w:rPr>
            <w:rFonts w:ascii="DengXian" w:eastAsia="DengXian" w:hAnsi="DengXian" w:cs="ＭＳ ゴシック" w:hint="eastAsia"/>
            <w:lang w:eastAsia="zh-CN"/>
          </w:rPr>
          <w:t>表面上有</w:t>
        </w:r>
        <w:r w:rsidR="00AE5250">
          <w:rPr>
            <w:rFonts w:ascii="Microsoft YaHei" w:eastAsia="Microsoft YaHei" w:hAnsi="Microsoft YaHei" w:cs="Microsoft YaHei" w:hint="eastAsia"/>
            <w:lang w:eastAsia="zh-CN"/>
          </w:rPr>
          <w:t>对外招聘，但实质上</w:t>
        </w:r>
        <w:r w:rsidR="005B1004">
          <w:rPr>
            <w:rFonts w:ascii="Microsoft YaHei" w:eastAsia="Microsoft YaHei" w:hAnsi="Microsoft YaHei" w:cs="Microsoft YaHei" w:hint="eastAsia"/>
            <w:lang w:eastAsia="zh-CN"/>
          </w:rPr>
          <w:t>几乎</w:t>
        </w:r>
        <w:r w:rsidR="00AE5250">
          <w:rPr>
            <w:rFonts w:ascii="Microsoft YaHei" w:eastAsia="Microsoft YaHei" w:hAnsi="Microsoft YaHei" w:cs="Microsoft YaHei" w:hint="eastAsia"/>
            <w:lang w:eastAsia="zh-CN"/>
          </w:rPr>
          <w:t>不收外人</w:t>
        </w:r>
      </w:ins>
      <w:r w:rsidRPr="00DA09FF">
        <w:rPr>
          <w:rFonts w:ascii="ＭＳ ゴシック" w:eastAsia="ＭＳ ゴシック" w:hAnsi="ＭＳ ゴシック" w:cs="ＭＳ ゴシック" w:hint="eastAsia"/>
          <w:lang w:eastAsia="zh-CN"/>
        </w:rPr>
        <w:t>。</w:t>
      </w:r>
    </w:p>
    <w:p w14:paraId="31ECDAB8" w14:textId="77777777" w:rsidR="00DA09FF" w:rsidRPr="00DA09FF" w:rsidRDefault="00DA09FF" w:rsidP="00DA09FF">
      <w:pPr>
        <w:pStyle w:val="a3"/>
        <w:rPr>
          <w:rFonts w:ascii="ＭＳ ゴシック" w:eastAsia="ＭＳ ゴシック" w:hAnsi="ＭＳ ゴシック" w:cs="ＭＳ ゴシック"/>
          <w:lang w:eastAsia="zh-CN"/>
        </w:rPr>
      </w:pPr>
    </w:p>
    <w:p w14:paraId="668F913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2CC2088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&lt;jaT0049&gt;「能力だけしかない人間は、ここでは生きていけない」</w:t>
      </w:r>
    </w:p>
    <w:p w14:paraId="2ACDE2F5" w14:textId="0B0B8B41"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&lt;cnT0049&gt;「只有能力的人，是无法</w:t>
      </w:r>
      <w:del w:id="53" w:author="hhh0578" w:date="2020-04-29T16:29:00Z">
        <w:r w:rsidRPr="00DA09FF" w:rsidDel="00E343F0">
          <w:rPr>
            <w:rFonts w:ascii="DengXian" w:eastAsia="DengXian" w:hAnsi="DengXian" w:cs="ＭＳ ゴシック" w:hint="eastAsia"/>
            <w:lang w:eastAsia="zh-CN"/>
          </w:rPr>
          <w:delText>留在</w:delText>
        </w:r>
        <w:r w:rsidRPr="00DA09FF" w:rsidDel="00E343F0">
          <w:rPr>
            <w:rFonts w:ascii="Microsoft YaHei" w:eastAsia="Microsoft YaHei" w:hAnsi="Microsoft YaHei" w:cs="Microsoft YaHei" w:hint="eastAsia"/>
            <w:lang w:eastAsia="zh-CN"/>
          </w:rPr>
          <w:delText>这</w:delText>
        </w:r>
        <w:r w:rsidRPr="00DA09FF" w:rsidDel="00E343F0">
          <w:rPr>
            <w:rFonts w:ascii="DengXian" w:eastAsia="DengXian" w:hAnsi="DengXian" w:cs="ＭＳ ゴシック" w:hint="eastAsia"/>
            <w:lang w:eastAsia="zh-CN"/>
          </w:rPr>
          <w:delText>里的</w:delText>
        </w:r>
      </w:del>
      <w:ins w:id="54" w:author="hhh0578" w:date="2020-04-29T16:29:00Z">
        <w:r w:rsidR="00E343F0">
          <w:rPr>
            <w:rFonts w:ascii="DengXian" w:eastAsia="DengXian" w:hAnsi="DengXian" w:cs="ＭＳ ゴシック" w:hint="eastAsia"/>
            <w:lang w:eastAsia="zh-CN"/>
          </w:rPr>
          <w:t>在</w:t>
        </w:r>
        <w:r w:rsidR="00E343F0">
          <w:rPr>
            <w:rFonts w:ascii="Microsoft YaHei" w:eastAsia="Microsoft YaHei" w:hAnsi="Microsoft YaHei" w:cs="Microsoft YaHei" w:hint="eastAsia"/>
            <w:lang w:eastAsia="zh-CN"/>
          </w:rPr>
          <w:t>这里活下去的</w:t>
        </w:r>
      </w:ins>
      <w:r w:rsidRPr="00DA09FF">
        <w:rPr>
          <w:rFonts w:ascii="ＭＳ ゴシック" w:eastAsia="ＭＳ ゴシック" w:hAnsi="ＭＳ ゴシック" w:cs="ＭＳ ゴシック" w:hint="eastAsia"/>
          <w:lang w:eastAsia="zh-CN"/>
        </w:rPr>
        <w:t>」</w:t>
      </w:r>
    </w:p>
    <w:p w14:paraId="3788A885" w14:textId="77777777" w:rsidR="00DA09FF" w:rsidRPr="00DA09FF" w:rsidRDefault="00DA09FF" w:rsidP="00DA09FF">
      <w:pPr>
        <w:pStyle w:val="a3"/>
        <w:rPr>
          <w:rFonts w:ascii="ＭＳ ゴシック" w:eastAsia="ＭＳ ゴシック" w:hAnsi="ＭＳ ゴシック" w:cs="ＭＳ ゴシック"/>
          <w:lang w:eastAsia="zh-CN"/>
        </w:rPr>
      </w:pPr>
    </w:p>
    <w:p w14:paraId="10B5D62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2AE555D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&lt;jaT0050&gt;「そこをなんとか……」</w:t>
      </w:r>
    </w:p>
    <w:p w14:paraId="3B1B9B89"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&lt;cnT0050&gt;「</w:t>
      </w:r>
      <w:r w:rsidRPr="00DA09FF">
        <w:rPr>
          <w:rFonts w:ascii="Microsoft YaHei" w:eastAsia="Microsoft YaHei" w:hAnsi="Microsoft YaHei" w:cs="Microsoft YaHei" w:hint="eastAsia"/>
          <w:lang w:eastAsia="zh-CN"/>
        </w:rPr>
        <w:t>还请</w:t>
      </w:r>
      <w:r w:rsidRPr="00DA09FF">
        <w:rPr>
          <w:rFonts w:ascii="ＭＳ ゴシック" w:eastAsia="ＭＳ ゴシック" w:hAnsi="ＭＳ ゴシック" w:cs="ＭＳ ゴシック" w:hint="eastAsia"/>
          <w:lang w:eastAsia="zh-CN"/>
        </w:rPr>
        <w:t>格外开恩</w:t>
      </w:r>
      <w:r w:rsidRPr="00DA09FF">
        <w:rPr>
          <w:rFonts w:ascii="ＭＳ ゴシック" w:eastAsia="ＭＳ ゴシック" w:hAnsi="ＭＳ ゴシック" w:cs="ＭＳ ゴシック"/>
          <w:lang w:eastAsia="zh-CN"/>
        </w:rPr>
        <w:t>……」</w:t>
      </w:r>
    </w:p>
    <w:p w14:paraId="2D2A9C9B" w14:textId="77777777" w:rsidR="00DA09FF" w:rsidRPr="00DA09FF" w:rsidRDefault="00DA09FF" w:rsidP="00DA09FF">
      <w:pPr>
        <w:pStyle w:val="a3"/>
        <w:rPr>
          <w:rFonts w:ascii="ＭＳ ゴシック" w:eastAsia="ＭＳ ゴシック" w:hAnsi="ＭＳ ゴシック" w:cs="ＭＳ ゴシック"/>
          <w:lang w:eastAsia="zh-CN"/>
        </w:rPr>
      </w:pPr>
    </w:p>
    <w:p w14:paraId="56C6A4D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1DAFF28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&lt;jaT0051&gt;「モーリッツ様のお頼みとはいえ、難しいですね」</w:t>
      </w:r>
    </w:p>
    <w:p w14:paraId="01F8E883"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&lt;cnT0051&gt;「哪怕是摩利茨</w:t>
      </w:r>
      <w:r w:rsidRPr="00DA09FF">
        <w:rPr>
          <w:rFonts w:ascii="Microsoft YaHei" w:eastAsia="Microsoft YaHei" w:hAnsi="Microsoft YaHei" w:cs="Microsoft YaHei" w:hint="eastAsia"/>
          <w:lang w:eastAsia="zh-CN"/>
        </w:rPr>
        <w:t>阁</w:t>
      </w:r>
      <w:r w:rsidRPr="00DA09FF">
        <w:rPr>
          <w:rFonts w:ascii="ＭＳ ゴシック" w:eastAsia="ＭＳ ゴシック" w:hAnsi="ＭＳ ゴシック" w:cs="ＭＳ ゴシック" w:hint="eastAsia"/>
          <w:lang w:eastAsia="zh-CN"/>
        </w:rPr>
        <w:t>下的</w:t>
      </w:r>
      <w:r w:rsidRPr="00DA09FF">
        <w:rPr>
          <w:rFonts w:ascii="Microsoft YaHei" w:eastAsia="Microsoft YaHei" w:hAnsi="Microsoft YaHei" w:cs="Microsoft YaHei" w:hint="eastAsia"/>
          <w:lang w:eastAsia="zh-CN"/>
        </w:rPr>
        <w:t>请</w:t>
      </w:r>
      <w:r w:rsidRPr="00DA09FF">
        <w:rPr>
          <w:rFonts w:ascii="ＭＳ ゴシック" w:eastAsia="ＭＳ ゴシック" w:hAnsi="ＭＳ ゴシック" w:cs="ＭＳ ゴシック" w:hint="eastAsia"/>
          <w:lang w:eastAsia="zh-CN"/>
        </w:rPr>
        <w:t>求，也</w:t>
      </w:r>
      <w:r w:rsidRPr="00DA09FF">
        <w:rPr>
          <w:rFonts w:ascii="Microsoft YaHei" w:eastAsia="Microsoft YaHei" w:hAnsi="Microsoft YaHei" w:cs="Microsoft YaHei" w:hint="eastAsia"/>
          <w:lang w:eastAsia="zh-CN"/>
        </w:rPr>
        <w:t>难</w:t>
      </w:r>
      <w:r w:rsidRPr="00DA09FF">
        <w:rPr>
          <w:rFonts w:ascii="ＭＳ ゴシック" w:eastAsia="ＭＳ ゴシック" w:hAnsi="ＭＳ ゴシック" w:cs="ＭＳ ゴシック" w:hint="eastAsia"/>
          <w:lang w:eastAsia="zh-CN"/>
        </w:rPr>
        <w:t>以做到」</w:t>
      </w:r>
    </w:p>
    <w:p w14:paraId="44FCA289" w14:textId="77777777" w:rsidR="00DA09FF" w:rsidRPr="00DA09FF" w:rsidRDefault="00DA09FF" w:rsidP="00DA09FF">
      <w:pPr>
        <w:pStyle w:val="a3"/>
        <w:rPr>
          <w:rFonts w:ascii="ＭＳ ゴシック" w:eastAsia="ＭＳ ゴシック" w:hAnsi="ＭＳ ゴシック" w:cs="ＭＳ ゴシック"/>
          <w:lang w:eastAsia="zh-CN"/>
        </w:rPr>
      </w:pPr>
    </w:p>
    <w:p w14:paraId="2AF43D6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76E4B53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&lt;jaT0052&gt;「時代も変わっておりますし」</w:t>
      </w:r>
    </w:p>
    <w:p w14:paraId="3F09EC08" w14:textId="2656D991"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&lt;cnT0052&gt;「</w:t>
      </w:r>
      <w:r w:rsidRPr="00DA09FF">
        <w:rPr>
          <w:rFonts w:ascii="Microsoft YaHei" w:eastAsia="Microsoft YaHei" w:hAnsi="Microsoft YaHei" w:cs="Microsoft YaHei" w:hint="eastAsia"/>
        </w:rPr>
        <w:t>时</w:t>
      </w:r>
      <w:r w:rsidRPr="00DA09FF">
        <w:rPr>
          <w:rFonts w:ascii="ＭＳ ゴシック" w:eastAsia="ＭＳ ゴシック" w:hAnsi="ＭＳ ゴシック" w:cs="ＭＳ ゴシック" w:hint="eastAsia"/>
        </w:rPr>
        <w:t>代</w:t>
      </w:r>
      <w:ins w:id="55" w:author="hhh0578" w:date="2020-04-29T16:29:00Z">
        <w:r w:rsidR="00E343F0">
          <w:rPr>
            <w:rFonts w:ascii="DengXian" w:eastAsia="DengXian" w:hAnsi="DengXian" w:cs="ＭＳ ゴシック" w:hint="eastAsia"/>
            <w:lang w:eastAsia="zh-CN"/>
          </w:rPr>
          <w:t>已经</w:t>
        </w:r>
      </w:ins>
      <w:r w:rsidRPr="00DA09FF">
        <w:rPr>
          <w:rFonts w:ascii="Microsoft YaHei" w:eastAsia="Microsoft YaHei" w:hAnsi="Microsoft YaHei" w:cs="Microsoft YaHei" w:hint="eastAsia"/>
        </w:rPr>
        <w:t>变</w:t>
      </w:r>
      <w:r w:rsidRPr="00DA09FF">
        <w:rPr>
          <w:rFonts w:ascii="ＭＳ ゴシック" w:eastAsia="ＭＳ ゴシック" w:hAnsi="ＭＳ ゴシック" w:cs="ＭＳ ゴシック" w:hint="eastAsia"/>
        </w:rPr>
        <w:t>了」</w:t>
      </w:r>
    </w:p>
    <w:p w14:paraId="7AB0C6F2" w14:textId="77777777" w:rsidR="00DA09FF" w:rsidRPr="00DA09FF" w:rsidRDefault="00DA09FF" w:rsidP="00DA09FF">
      <w:pPr>
        <w:pStyle w:val="a3"/>
        <w:rPr>
          <w:rFonts w:ascii="ＭＳ ゴシック" w:eastAsia="ＭＳ ゴシック" w:hAnsi="ＭＳ ゴシック" w:cs="ＭＳ ゴシック"/>
        </w:rPr>
      </w:pPr>
    </w:p>
    <w:p w14:paraId="6ACD1C2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9BE409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&lt;jaT0053&gt;実質的なＮＯだ。</w:t>
      </w:r>
    </w:p>
    <w:p w14:paraId="72C19A4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&lt;cnT0053&gt;非常明确的ＮＯ。</w:t>
      </w:r>
    </w:p>
    <w:p w14:paraId="08488E6E" w14:textId="77777777" w:rsidR="00DA09FF" w:rsidRPr="00DA09FF" w:rsidRDefault="00DA09FF" w:rsidP="00DA09FF">
      <w:pPr>
        <w:pStyle w:val="a3"/>
        <w:rPr>
          <w:rFonts w:ascii="ＭＳ ゴシック" w:eastAsia="ＭＳ ゴシック" w:hAnsi="ＭＳ ゴシック" w:cs="ＭＳ ゴシック"/>
        </w:rPr>
      </w:pPr>
    </w:p>
    <w:p w14:paraId="628CD68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500E8DD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&lt;jaT0054&gt;「……そうですか」</w:t>
      </w:r>
    </w:p>
    <w:p w14:paraId="596590E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&lt;cnT0054&gt;「……</w:t>
      </w:r>
      <w:r w:rsidRPr="00DA09FF">
        <w:rPr>
          <w:rFonts w:ascii="Microsoft YaHei" w:eastAsia="Microsoft YaHei" w:hAnsi="Microsoft YaHei" w:cs="Microsoft YaHei" w:hint="eastAsia"/>
        </w:rPr>
        <w:t>这样</w:t>
      </w:r>
      <w:r w:rsidRPr="00DA09FF">
        <w:rPr>
          <w:rFonts w:ascii="ＭＳ ゴシック" w:eastAsia="ＭＳ ゴシック" w:hAnsi="ＭＳ ゴシック" w:cs="ＭＳ ゴシック" w:hint="eastAsia"/>
        </w:rPr>
        <w:t>啊」</w:t>
      </w:r>
    </w:p>
    <w:p w14:paraId="28740505" w14:textId="77777777" w:rsidR="00DA09FF" w:rsidRPr="00DA09FF" w:rsidRDefault="00DA09FF" w:rsidP="00DA09FF">
      <w:pPr>
        <w:pStyle w:val="a3"/>
        <w:rPr>
          <w:rFonts w:ascii="ＭＳ ゴシック" w:eastAsia="ＭＳ ゴシック" w:hAnsi="ＭＳ ゴシック" w:cs="ＭＳ ゴシック"/>
        </w:rPr>
      </w:pPr>
    </w:p>
    <w:p w14:paraId="05F15F4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17E0945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&lt;jaT0055&gt;「話は変わりますが、近々地球に上られると伺いました」</w:t>
      </w:r>
    </w:p>
    <w:p w14:paraId="1DA87367" w14:textId="26EF1824"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lastRenderedPageBreak/>
        <w:t>&lt;cnT0055&gt;「</w:t>
      </w:r>
      <w:ins w:id="56" w:author="hhh0578" w:date="2020-04-29T16:30:00Z">
        <w:r w:rsidR="0069584C">
          <w:rPr>
            <w:rFonts w:ascii="DengXian" w:eastAsia="DengXian" w:hAnsi="DengXian" w:cs="ＭＳ ゴシック" w:hint="eastAsia"/>
            <w:lang w:eastAsia="zh-CN"/>
          </w:rPr>
          <w:t>那</w:t>
        </w:r>
        <w:r w:rsidR="0069584C">
          <w:rPr>
            <w:rFonts w:ascii="Microsoft YaHei" w:eastAsia="Microsoft YaHei" w:hAnsi="Microsoft YaHei" w:cs="Microsoft YaHei" w:hint="eastAsia"/>
            <w:lang w:eastAsia="zh-CN"/>
          </w:rPr>
          <w:t>还有另一件事</w:t>
        </w:r>
      </w:ins>
      <w:del w:id="57" w:author="hhh0578" w:date="2020-04-29T16:30:00Z">
        <w:r w:rsidRPr="00DA09FF" w:rsidDel="0069584C">
          <w:rPr>
            <w:rFonts w:ascii="Microsoft YaHei" w:eastAsia="Microsoft YaHei" w:hAnsi="Microsoft YaHei" w:cs="Microsoft YaHei" w:hint="eastAsia"/>
            <w:lang w:eastAsia="zh-CN"/>
          </w:rPr>
          <w:delText>换</w:delText>
        </w:r>
        <w:r w:rsidRPr="00DA09FF" w:rsidDel="0069584C">
          <w:rPr>
            <w:rFonts w:ascii="ＭＳ ゴシック" w:eastAsia="ＭＳ ゴシック" w:hAnsi="ＭＳ ゴシック" w:cs="ＭＳ ゴシック" w:hint="eastAsia"/>
            <w:lang w:eastAsia="zh-CN"/>
          </w:rPr>
          <w:delText>个</w:delText>
        </w:r>
        <w:r w:rsidRPr="00DA09FF" w:rsidDel="0069584C">
          <w:rPr>
            <w:rFonts w:ascii="Microsoft YaHei" w:eastAsia="Microsoft YaHei" w:hAnsi="Microsoft YaHei" w:cs="Microsoft YaHei" w:hint="eastAsia"/>
            <w:lang w:eastAsia="zh-CN"/>
          </w:rPr>
          <w:delText>话题</w:delText>
        </w:r>
      </w:del>
      <w:r w:rsidRPr="00DA09FF">
        <w:rPr>
          <w:rFonts w:ascii="ＭＳ ゴシック" w:eastAsia="ＭＳ ゴシック" w:hAnsi="ＭＳ ゴシック" w:cs="ＭＳ ゴシック" w:hint="eastAsia"/>
          <w:lang w:eastAsia="zh-CN"/>
        </w:rPr>
        <w:t>，听</w:t>
      </w:r>
      <w:r w:rsidRPr="00DA09FF">
        <w:rPr>
          <w:rFonts w:ascii="Microsoft YaHei" w:eastAsia="Microsoft YaHei" w:hAnsi="Microsoft YaHei" w:cs="Microsoft YaHei" w:hint="eastAsia"/>
          <w:lang w:eastAsia="zh-CN"/>
        </w:rPr>
        <w:t>说</w:t>
      </w:r>
      <w:proofErr w:type="gramStart"/>
      <w:r w:rsidRPr="00DA09FF">
        <w:rPr>
          <w:rFonts w:ascii="ＭＳ ゴシック" w:eastAsia="ＭＳ ゴシック" w:hAnsi="ＭＳ ゴシック" w:cs="ＭＳ ゴシック" w:hint="eastAsia"/>
          <w:lang w:eastAsia="zh-CN"/>
        </w:rPr>
        <w:t>您近期</w:t>
      </w:r>
      <w:proofErr w:type="gramEnd"/>
      <w:r w:rsidRPr="00DA09FF">
        <w:rPr>
          <w:rFonts w:ascii="ＭＳ ゴシック" w:eastAsia="ＭＳ ゴシック" w:hAnsi="ＭＳ ゴシック" w:cs="ＭＳ ゴシック" w:hint="eastAsia"/>
          <w:lang w:eastAsia="zh-CN"/>
        </w:rPr>
        <w:t>会</w:t>
      </w:r>
      <w:r w:rsidRPr="00DA09FF">
        <w:rPr>
          <w:rFonts w:ascii="Microsoft YaHei" w:eastAsia="Microsoft YaHei" w:hAnsi="Microsoft YaHei" w:cs="Microsoft YaHei" w:hint="eastAsia"/>
          <w:lang w:eastAsia="zh-CN"/>
        </w:rPr>
        <w:t>访问</w:t>
      </w:r>
      <w:r w:rsidRPr="00DA09FF">
        <w:rPr>
          <w:rFonts w:ascii="ＭＳ ゴシック" w:eastAsia="ＭＳ ゴシック" w:hAnsi="ＭＳ ゴシック" w:cs="ＭＳ ゴシック" w:hint="eastAsia"/>
          <w:lang w:eastAsia="zh-CN"/>
        </w:rPr>
        <w:t>地球」</w:t>
      </w:r>
    </w:p>
    <w:p w14:paraId="625FF20F" w14:textId="77777777" w:rsidR="00DA09FF" w:rsidRPr="00DA09FF" w:rsidRDefault="00DA09FF" w:rsidP="00DA09FF">
      <w:pPr>
        <w:pStyle w:val="a3"/>
        <w:rPr>
          <w:rFonts w:ascii="ＭＳ ゴシック" w:eastAsia="ＭＳ ゴシック" w:hAnsi="ＭＳ ゴシック" w:cs="ＭＳ ゴシック"/>
          <w:lang w:eastAsia="zh-CN"/>
        </w:rPr>
      </w:pPr>
    </w:p>
    <w:p w14:paraId="15D619C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51A758C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&lt;jaT0056&gt;「お耳が早いですね」</w:t>
      </w:r>
    </w:p>
    <w:p w14:paraId="1C04DB2D"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&lt;cnT0056&gt;「</w:t>
      </w:r>
      <w:r w:rsidRPr="00DA09FF">
        <w:rPr>
          <w:rFonts w:ascii="Microsoft YaHei" w:eastAsia="Microsoft YaHei" w:hAnsi="Microsoft YaHei" w:cs="Microsoft YaHei" w:hint="eastAsia"/>
          <w:lang w:eastAsia="zh-CN"/>
        </w:rPr>
        <w:t>阁</w:t>
      </w:r>
      <w:r w:rsidRPr="00DA09FF">
        <w:rPr>
          <w:rFonts w:ascii="ＭＳ ゴシック" w:eastAsia="ＭＳ ゴシック" w:hAnsi="ＭＳ ゴシック" w:cs="ＭＳ ゴシック" w:hint="eastAsia"/>
          <w:lang w:eastAsia="zh-CN"/>
        </w:rPr>
        <w:t>下消息真快」</w:t>
      </w:r>
    </w:p>
    <w:p w14:paraId="015918E1" w14:textId="77777777" w:rsidR="00DA09FF" w:rsidRPr="00DA09FF" w:rsidRDefault="00DA09FF" w:rsidP="00DA09FF">
      <w:pPr>
        <w:pStyle w:val="a3"/>
        <w:rPr>
          <w:rFonts w:ascii="ＭＳ ゴシック" w:eastAsia="ＭＳ ゴシック" w:hAnsi="ＭＳ ゴシック" w:cs="ＭＳ ゴシック"/>
          <w:lang w:eastAsia="zh-CN"/>
        </w:rPr>
      </w:pPr>
    </w:p>
    <w:p w14:paraId="521C26C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1D09C07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&lt;jaT0057&gt;「王立博物館にご用とか」</w:t>
      </w:r>
    </w:p>
    <w:p w14:paraId="1A28B447" w14:textId="15E08F43"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&lt;cnT0057&gt;「听</w:t>
      </w:r>
      <w:r w:rsidRPr="00DA09FF">
        <w:rPr>
          <w:rFonts w:ascii="Microsoft YaHei" w:eastAsia="Microsoft YaHei" w:hAnsi="Microsoft YaHei" w:cs="Microsoft YaHei" w:hint="eastAsia"/>
          <w:lang w:eastAsia="zh-CN"/>
        </w:rPr>
        <w:t>说</w:t>
      </w:r>
      <w:r w:rsidRPr="00DA09FF">
        <w:rPr>
          <w:rFonts w:ascii="ＭＳ ゴシック" w:eastAsia="ＭＳ ゴシック" w:hAnsi="ＭＳ ゴシック" w:cs="ＭＳ ゴシック" w:hint="eastAsia"/>
          <w:lang w:eastAsia="zh-CN"/>
        </w:rPr>
        <w:t>是</w:t>
      </w:r>
      <w:ins w:id="58" w:author="hhh0578" w:date="2020-04-29T16:30:00Z">
        <w:r w:rsidR="005656EA">
          <w:rPr>
            <w:rFonts w:ascii="DengXian" w:eastAsia="DengXian" w:hAnsi="DengXian" w:cs="ＭＳ ゴシック" w:hint="eastAsia"/>
            <w:lang w:eastAsia="zh-CN"/>
          </w:rPr>
          <w:t>要去</w:t>
        </w:r>
      </w:ins>
      <w:r w:rsidRPr="00DA09FF">
        <w:rPr>
          <w:rFonts w:ascii="ＭＳ ゴシック" w:eastAsia="ＭＳ ゴシック" w:hAnsi="ＭＳ ゴシック" w:cs="ＭＳ ゴシック" w:hint="eastAsia"/>
          <w:lang w:eastAsia="zh-CN"/>
        </w:rPr>
        <w:t>王立博物</w:t>
      </w:r>
      <w:r w:rsidRPr="00DA09FF">
        <w:rPr>
          <w:rFonts w:ascii="Microsoft YaHei" w:eastAsia="Microsoft YaHei" w:hAnsi="Microsoft YaHei" w:cs="Microsoft YaHei" w:hint="eastAsia"/>
          <w:lang w:eastAsia="zh-CN"/>
        </w:rPr>
        <w:t>馆</w:t>
      </w:r>
      <w:del w:id="59" w:author="hhh0578" w:date="2020-04-29T16:30:00Z">
        <w:r w:rsidRPr="00DA09FF" w:rsidDel="005656EA">
          <w:rPr>
            <w:rFonts w:ascii="ＭＳ ゴシック" w:eastAsia="ＭＳ ゴシック" w:hAnsi="ＭＳ ゴシック" w:cs="ＭＳ ゴシック" w:hint="eastAsia"/>
            <w:lang w:eastAsia="zh-CN"/>
          </w:rPr>
          <w:delText>一事</w:delText>
        </w:r>
      </w:del>
      <w:r w:rsidRPr="00DA09FF">
        <w:rPr>
          <w:rFonts w:ascii="ＭＳ ゴシック" w:eastAsia="ＭＳ ゴシック" w:hAnsi="ＭＳ ゴシック" w:cs="ＭＳ ゴシック" w:hint="eastAsia"/>
          <w:lang w:eastAsia="zh-CN"/>
        </w:rPr>
        <w:t>」</w:t>
      </w:r>
    </w:p>
    <w:p w14:paraId="2698B99F" w14:textId="77777777" w:rsidR="00DA09FF" w:rsidRPr="00DA09FF" w:rsidRDefault="00DA09FF" w:rsidP="00DA09FF">
      <w:pPr>
        <w:pStyle w:val="a3"/>
        <w:rPr>
          <w:rFonts w:ascii="ＭＳ ゴシック" w:eastAsia="ＭＳ ゴシック" w:hAnsi="ＭＳ ゴシック" w:cs="ＭＳ ゴシック"/>
          <w:lang w:eastAsia="zh-CN"/>
        </w:rPr>
      </w:pPr>
    </w:p>
    <w:p w14:paraId="4C15DA9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7D6F6D7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&lt;jaT0058&gt;「ええ。教団関連の展示がありましてね、視察をすることになりました」</w:t>
      </w:r>
    </w:p>
    <w:p w14:paraId="36C6E77D" w14:textId="150DDBAE"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&lt;cnT0058&gt;「没</w:t>
      </w:r>
      <w:r w:rsidRPr="00DA09FF">
        <w:rPr>
          <w:rFonts w:ascii="Microsoft YaHei" w:eastAsia="Microsoft YaHei" w:hAnsi="Microsoft YaHei" w:cs="Microsoft YaHei" w:hint="eastAsia"/>
          <w:lang w:eastAsia="zh-CN"/>
        </w:rPr>
        <w:t>错</w:t>
      </w:r>
      <w:r w:rsidRPr="00DA09FF">
        <w:rPr>
          <w:rFonts w:ascii="ＭＳ ゴシック" w:eastAsia="ＭＳ ゴシック" w:hAnsi="ＭＳ ゴシック" w:cs="ＭＳ ゴシック" w:hint="eastAsia"/>
          <w:lang w:eastAsia="zh-CN"/>
        </w:rPr>
        <w:t>。</w:t>
      </w:r>
      <w:del w:id="60" w:author="hhh0578" w:date="2020-04-29T16:31:00Z">
        <w:r w:rsidRPr="00DA09FF" w:rsidDel="005B3514">
          <w:rPr>
            <w:rFonts w:ascii="ＭＳ ゴシック" w:eastAsia="ＭＳ ゴシック" w:hAnsi="ＭＳ ゴシック" w:cs="ＭＳ ゴシック" w:hint="eastAsia"/>
            <w:lang w:eastAsia="zh-CN"/>
          </w:rPr>
          <w:delText>是和</w:delText>
        </w:r>
      </w:del>
      <w:ins w:id="61" w:author="hhh0578" w:date="2020-04-29T16:31:00Z">
        <w:r w:rsidR="005B3514">
          <w:rPr>
            <w:rFonts w:ascii="DengXian" w:eastAsia="DengXian" w:hAnsi="DengXian" w:cs="ＭＳ ゴシック" w:hint="eastAsia"/>
            <w:lang w:eastAsia="zh-CN"/>
          </w:rPr>
          <w:t>那里要办</w:t>
        </w:r>
      </w:ins>
      <w:r w:rsidRPr="00DA09FF">
        <w:rPr>
          <w:rFonts w:ascii="ＭＳ ゴシック" w:eastAsia="ＭＳ ゴシック" w:hAnsi="ＭＳ ゴシック" w:cs="ＭＳ ゴシック" w:hint="eastAsia"/>
          <w:lang w:eastAsia="zh-CN"/>
        </w:rPr>
        <w:t>教</w:t>
      </w:r>
      <w:proofErr w:type="gramStart"/>
      <w:r w:rsidRPr="00DA09FF">
        <w:rPr>
          <w:rFonts w:ascii="Microsoft YaHei" w:eastAsia="Microsoft YaHei" w:hAnsi="Microsoft YaHei" w:cs="Microsoft YaHei" w:hint="eastAsia"/>
          <w:lang w:eastAsia="zh-CN"/>
        </w:rPr>
        <w:t>团</w:t>
      </w:r>
      <w:r w:rsidRPr="00DA09FF">
        <w:rPr>
          <w:rFonts w:ascii="ＭＳ ゴシック" w:eastAsia="ＭＳ ゴシック" w:hAnsi="ＭＳ ゴシック" w:cs="ＭＳ ゴシック" w:hint="eastAsia"/>
          <w:lang w:eastAsia="zh-CN"/>
        </w:rPr>
        <w:t>相关</w:t>
      </w:r>
      <w:proofErr w:type="gramEnd"/>
      <w:r w:rsidRPr="00DA09FF">
        <w:rPr>
          <w:rFonts w:ascii="ＭＳ ゴシック" w:eastAsia="ＭＳ ゴシック" w:hAnsi="ＭＳ ゴシック" w:cs="ＭＳ ゴシック" w:hint="eastAsia"/>
          <w:lang w:eastAsia="zh-CN"/>
        </w:rPr>
        <w:t>的展示，我要去</w:t>
      </w:r>
      <w:del w:id="62" w:author="hhh0578" w:date="2020-04-29T16:31:00Z">
        <w:r w:rsidRPr="00DA09FF" w:rsidDel="00AE1350">
          <w:rPr>
            <w:rFonts w:ascii="ＭＳ ゴシック" w:eastAsia="ＭＳ ゴシック" w:hAnsi="ＭＳ ゴシック" w:cs="ＭＳ ゴシック" w:hint="eastAsia"/>
            <w:lang w:eastAsia="zh-CN"/>
          </w:rPr>
          <w:delText>当地</w:delText>
        </w:r>
      </w:del>
      <w:r w:rsidRPr="00DA09FF">
        <w:rPr>
          <w:rFonts w:ascii="Microsoft YaHei" w:eastAsia="Microsoft YaHei" w:hAnsi="Microsoft YaHei" w:cs="Microsoft YaHei" w:hint="eastAsia"/>
          <w:lang w:eastAsia="zh-CN"/>
        </w:rPr>
        <w:t>视</w:t>
      </w:r>
      <w:r w:rsidRPr="00DA09FF">
        <w:rPr>
          <w:rFonts w:ascii="ＭＳ ゴシック" w:eastAsia="ＭＳ ゴシック" w:hAnsi="ＭＳ ゴシック" w:cs="ＭＳ ゴシック" w:hint="eastAsia"/>
          <w:lang w:eastAsia="zh-CN"/>
        </w:rPr>
        <w:t>察」</w:t>
      </w:r>
    </w:p>
    <w:p w14:paraId="07AB7311" w14:textId="77777777" w:rsidR="00DA09FF" w:rsidRPr="00DA09FF" w:rsidRDefault="00DA09FF" w:rsidP="00DA09FF">
      <w:pPr>
        <w:pStyle w:val="a3"/>
        <w:rPr>
          <w:rFonts w:ascii="ＭＳ ゴシック" w:eastAsia="ＭＳ ゴシック" w:hAnsi="ＭＳ ゴシック" w:cs="ＭＳ ゴシック"/>
          <w:lang w:eastAsia="zh-CN"/>
        </w:rPr>
      </w:pPr>
    </w:p>
    <w:p w14:paraId="5769FFA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882B25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&lt;jaT0059&gt;わざわざ外務局長が視察をするということは、かなりの面子が顔を揃えるらしい。</w:t>
      </w:r>
    </w:p>
    <w:p w14:paraId="69019929" w14:textId="4833DED8"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&lt;cnT0059&gt;</w:t>
      </w:r>
      <w:del w:id="63" w:author="hhh0578" w:date="2020-04-29T16:32:00Z">
        <w:r w:rsidRPr="00DA09FF" w:rsidDel="00063231">
          <w:rPr>
            <w:rFonts w:ascii="Microsoft YaHei" w:eastAsia="Microsoft YaHei" w:hAnsi="Microsoft YaHei" w:cs="Microsoft YaHei" w:hint="eastAsia"/>
            <w:lang w:eastAsia="zh-CN"/>
          </w:rPr>
          <w:delText>专门</w:delText>
        </w:r>
      </w:del>
      <w:ins w:id="64" w:author="hhh0578" w:date="2020-04-29T16:32:00Z">
        <w:r w:rsidR="00063231">
          <w:rPr>
            <w:rFonts w:ascii="Microsoft YaHei" w:eastAsia="Microsoft YaHei" w:hAnsi="Microsoft YaHei" w:cs="Microsoft YaHei" w:hint="eastAsia"/>
            <w:lang w:eastAsia="zh-CN"/>
          </w:rPr>
          <w:t>能</w:t>
        </w:r>
      </w:ins>
      <w:r w:rsidRPr="00DA09FF">
        <w:rPr>
          <w:rFonts w:ascii="Microsoft YaHei" w:eastAsia="Microsoft YaHei" w:hAnsi="Microsoft YaHei" w:cs="Microsoft YaHei" w:hint="eastAsia"/>
          <w:lang w:eastAsia="zh-CN"/>
        </w:rPr>
        <w:t>让</w:t>
      </w:r>
      <w:r w:rsidRPr="00DA09FF">
        <w:rPr>
          <w:rFonts w:ascii="ＭＳ ゴシック" w:eastAsia="ＭＳ ゴシック" w:hAnsi="ＭＳ ゴシック" w:cs="ＭＳ ゴシック" w:hint="eastAsia"/>
          <w:lang w:eastAsia="zh-CN"/>
        </w:rPr>
        <w:t>外</w:t>
      </w:r>
      <w:r w:rsidRPr="00DA09FF">
        <w:rPr>
          <w:rFonts w:ascii="Microsoft YaHei" w:eastAsia="Microsoft YaHei" w:hAnsi="Microsoft YaHei" w:cs="Microsoft YaHei" w:hint="eastAsia"/>
          <w:lang w:eastAsia="zh-CN"/>
        </w:rPr>
        <w:t>务</w:t>
      </w:r>
      <w:r w:rsidRPr="00DA09FF">
        <w:rPr>
          <w:rFonts w:ascii="ＭＳ ゴシック" w:eastAsia="ＭＳ ゴシック" w:hAnsi="ＭＳ ゴシック" w:cs="ＭＳ ゴシック" w:hint="eastAsia"/>
          <w:lang w:eastAsia="zh-CN"/>
        </w:rPr>
        <w:t>局</w:t>
      </w:r>
      <w:r w:rsidRPr="00DA09FF">
        <w:rPr>
          <w:rFonts w:ascii="Microsoft YaHei" w:eastAsia="Microsoft YaHei" w:hAnsi="Microsoft YaHei" w:cs="Microsoft YaHei" w:hint="eastAsia"/>
          <w:lang w:eastAsia="zh-CN"/>
        </w:rPr>
        <w:t>长</w:t>
      </w:r>
      <w:ins w:id="65" w:author="hhh0578" w:date="2020-04-29T16:32:00Z">
        <w:r w:rsidR="00063231">
          <w:rPr>
            <w:rFonts w:ascii="Microsoft YaHei" w:eastAsia="Microsoft YaHei" w:hAnsi="Microsoft YaHei" w:cs="Microsoft YaHei" w:hint="eastAsia"/>
            <w:lang w:eastAsia="zh-CN"/>
          </w:rPr>
          <w:t>专门</w:t>
        </w:r>
      </w:ins>
      <w:r w:rsidRPr="00DA09FF">
        <w:rPr>
          <w:rFonts w:ascii="ＭＳ ゴシック" w:eastAsia="ＭＳ ゴシック" w:hAnsi="ＭＳ ゴシック" w:cs="ＭＳ ゴシック" w:hint="eastAsia"/>
          <w:lang w:eastAsia="zh-CN"/>
        </w:rPr>
        <w:t>前来</w:t>
      </w:r>
      <w:r w:rsidRPr="00DA09FF">
        <w:rPr>
          <w:rFonts w:ascii="Microsoft YaHei" w:eastAsia="Microsoft YaHei" w:hAnsi="Microsoft YaHei" w:cs="Microsoft YaHei" w:hint="eastAsia"/>
          <w:lang w:eastAsia="zh-CN"/>
        </w:rPr>
        <w:t>视</w:t>
      </w:r>
      <w:r w:rsidRPr="00DA09FF">
        <w:rPr>
          <w:rFonts w:ascii="ＭＳ ゴシック" w:eastAsia="ＭＳ ゴシック" w:hAnsi="ＭＳ ゴシック" w:cs="ＭＳ ゴシック" w:hint="eastAsia"/>
          <w:lang w:eastAsia="zh-CN"/>
        </w:rPr>
        <w:t>察，</w:t>
      </w:r>
      <w:ins w:id="66" w:author="hhh0578" w:date="2020-04-29T16:31:00Z">
        <w:r w:rsidR="00063231">
          <w:rPr>
            <w:rFonts w:ascii="DengXian" w:eastAsia="DengXian" w:hAnsi="DengXian" w:cs="ＭＳ ゴシック" w:hint="eastAsia"/>
            <w:lang w:eastAsia="zh-CN"/>
          </w:rPr>
          <w:t>看来</w:t>
        </w:r>
      </w:ins>
      <w:r w:rsidRPr="00DA09FF">
        <w:rPr>
          <w:rFonts w:ascii="ＭＳ ゴシック" w:eastAsia="ＭＳ ゴシック" w:hAnsi="ＭＳ ゴシック" w:cs="ＭＳ ゴシック" w:hint="eastAsia"/>
          <w:lang w:eastAsia="zh-CN"/>
        </w:rPr>
        <w:t>相当有牌面</w:t>
      </w:r>
      <w:del w:id="67" w:author="hhh0578" w:date="2020-04-29T16:31:00Z">
        <w:r w:rsidRPr="00DA09FF" w:rsidDel="00063231">
          <w:rPr>
            <w:rFonts w:ascii="ＭＳ ゴシック" w:eastAsia="ＭＳ ゴシック" w:hAnsi="ＭＳ ゴシック" w:cs="ＭＳ ゴシック" w:hint="eastAsia"/>
            <w:lang w:eastAsia="zh-CN"/>
          </w:rPr>
          <w:delText>啊</w:delText>
        </w:r>
      </w:del>
      <w:r w:rsidRPr="00DA09FF">
        <w:rPr>
          <w:rFonts w:ascii="ＭＳ ゴシック" w:eastAsia="ＭＳ ゴシック" w:hAnsi="ＭＳ ゴシック" w:cs="ＭＳ ゴシック" w:hint="eastAsia"/>
          <w:lang w:eastAsia="zh-CN"/>
        </w:rPr>
        <w:t>。</w:t>
      </w:r>
    </w:p>
    <w:p w14:paraId="7D5DB200" w14:textId="77777777" w:rsidR="00DA09FF" w:rsidRPr="00DA09FF" w:rsidRDefault="00DA09FF" w:rsidP="00DA09FF">
      <w:pPr>
        <w:pStyle w:val="a3"/>
        <w:rPr>
          <w:rFonts w:ascii="ＭＳ ゴシック" w:eastAsia="ＭＳ ゴシック" w:hAnsi="ＭＳ ゴシック" w:cs="ＭＳ ゴシック"/>
          <w:lang w:eastAsia="zh-CN"/>
        </w:rPr>
      </w:pPr>
    </w:p>
    <w:p w14:paraId="0E82B0B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46C2737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&lt;jaT0060&gt;「で、それがどうかしましたか？」</w:t>
      </w:r>
    </w:p>
    <w:p w14:paraId="2CD44FEF" w14:textId="17690610"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&lt;cnT0060&gt;「</w:t>
      </w:r>
      <w:del w:id="68" w:author="hhh0578" w:date="2020-04-29T16:32:00Z">
        <w:r w:rsidRPr="00DA09FF" w:rsidDel="005101FC">
          <w:rPr>
            <w:rFonts w:ascii="ＭＳ ゴシック" w:eastAsia="ＭＳ ゴシック" w:hAnsi="ＭＳ ゴシック" w:cs="ＭＳ ゴシック"/>
            <w:lang w:eastAsia="zh-CN"/>
          </w:rPr>
          <w:delText>那么</w:delText>
        </w:r>
      </w:del>
      <w:ins w:id="69" w:author="hhh0578" w:date="2020-04-29T16:32:00Z">
        <w:r w:rsidR="005101FC">
          <w:rPr>
            <w:rFonts w:ascii="Microsoft YaHei" w:eastAsia="Microsoft YaHei" w:hAnsi="Microsoft YaHei" w:cs="Microsoft YaHei" w:hint="eastAsia"/>
            <w:lang w:eastAsia="zh-CN"/>
          </w:rPr>
          <w:t>这</w:t>
        </w:r>
      </w:ins>
      <w:r w:rsidRPr="00DA09FF">
        <w:rPr>
          <w:rFonts w:ascii="ＭＳ ゴシック" w:eastAsia="ＭＳ ゴシック" w:hAnsi="ＭＳ ゴシック" w:cs="ＭＳ ゴシック"/>
          <w:lang w:eastAsia="zh-CN"/>
        </w:rPr>
        <w:t>有什么</w:t>
      </w:r>
      <w:r w:rsidRPr="00DA09FF">
        <w:rPr>
          <w:rFonts w:ascii="Microsoft YaHei" w:eastAsia="Microsoft YaHei" w:hAnsi="Microsoft YaHei" w:cs="Microsoft YaHei" w:hint="eastAsia"/>
          <w:lang w:eastAsia="zh-CN"/>
        </w:rPr>
        <w:t>问题吗</w:t>
      </w:r>
      <w:r w:rsidRPr="00DA09FF">
        <w:rPr>
          <w:rFonts w:ascii="ＭＳ ゴシック" w:eastAsia="ＭＳ ゴシック" w:hAnsi="ＭＳ ゴシック" w:cs="ＭＳ ゴシック" w:hint="eastAsia"/>
          <w:lang w:eastAsia="zh-CN"/>
        </w:rPr>
        <w:t>？」</w:t>
      </w:r>
    </w:p>
    <w:p w14:paraId="680B4409" w14:textId="77777777" w:rsidR="00DA09FF" w:rsidRPr="00DA09FF" w:rsidRDefault="00DA09FF" w:rsidP="00DA09FF">
      <w:pPr>
        <w:pStyle w:val="a3"/>
        <w:rPr>
          <w:rFonts w:ascii="ＭＳ ゴシック" w:eastAsia="ＭＳ ゴシック" w:hAnsi="ＭＳ ゴシック" w:cs="ＭＳ ゴシック"/>
          <w:lang w:eastAsia="zh-CN"/>
        </w:rPr>
      </w:pPr>
    </w:p>
    <w:p w14:paraId="133E00A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4CAC22B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&lt;jaT0061&gt;「実は、同じ時期に当礼拝堂でも地球人向けの講演がありまして」</w:t>
      </w:r>
    </w:p>
    <w:p w14:paraId="02BDBA94"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&lt;cnT0061&gt;「</w:t>
      </w:r>
      <w:r w:rsidRPr="00DA09FF">
        <w:rPr>
          <w:rFonts w:ascii="Microsoft YaHei" w:eastAsia="Microsoft YaHei" w:hAnsi="Microsoft YaHei" w:cs="Microsoft YaHei" w:hint="eastAsia"/>
          <w:lang w:eastAsia="zh-CN"/>
        </w:rPr>
        <w:t>实际</w:t>
      </w:r>
      <w:r w:rsidRPr="00DA09FF">
        <w:rPr>
          <w:rFonts w:ascii="ＭＳ ゴシック" w:eastAsia="ＭＳ ゴシック" w:hAnsi="ＭＳ ゴシック" w:cs="ＭＳ ゴシック" w:hint="eastAsia"/>
          <w:lang w:eastAsia="zh-CN"/>
        </w:rPr>
        <w:t>上，同一</w:t>
      </w:r>
      <w:r w:rsidRPr="00DA09FF">
        <w:rPr>
          <w:rFonts w:ascii="Microsoft YaHei" w:eastAsia="Microsoft YaHei" w:hAnsi="Microsoft YaHei" w:cs="Microsoft YaHei" w:hint="eastAsia"/>
          <w:lang w:eastAsia="zh-CN"/>
        </w:rPr>
        <w:t>时</w:t>
      </w:r>
      <w:r w:rsidRPr="00DA09FF">
        <w:rPr>
          <w:rFonts w:ascii="ＭＳ ゴシック" w:eastAsia="ＭＳ ゴシック" w:hAnsi="ＭＳ ゴシック" w:cs="ＭＳ ゴシック"/>
          <w:lang w:eastAsia="zh-CN"/>
        </w:rPr>
        <w:t>期礼拜堂有面向地球人的演</w:t>
      </w:r>
      <w:r w:rsidRPr="00DA09FF">
        <w:rPr>
          <w:rFonts w:ascii="Microsoft YaHei" w:eastAsia="Microsoft YaHei" w:hAnsi="Microsoft YaHei" w:cs="Microsoft YaHei" w:hint="eastAsia"/>
          <w:lang w:eastAsia="zh-CN"/>
        </w:rPr>
        <w:t>讲</w:t>
      </w:r>
      <w:r w:rsidRPr="00DA09FF">
        <w:rPr>
          <w:rFonts w:ascii="ＭＳ ゴシック" w:eastAsia="ＭＳ ゴシック" w:hAnsi="ＭＳ ゴシック" w:cs="ＭＳ ゴシック" w:hint="eastAsia"/>
          <w:lang w:eastAsia="zh-CN"/>
        </w:rPr>
        <w:t>」</w:t>
      </w:r>
    </w:p>
    <w:p w14:paraId="43AB744A" w14:textId="77777777" w:rsidR="00DA09FF" w:rsidRPr="00DA09FF" w:rsidRDefault="00DA09FF" w:rsidP="00DA09FF">
      <w:pPr>
        <w:pStyle w:val="a3"/>
        <w:rPr>
          <w:rFonts w:ascii="ＭＳ ゴシック" w:eastAsia="ＭＳ ゴシック" w:hAnsi="ＭＳ ゴシック" w:cs="ＭＳ ゴシック"/>
          <w:lang w:eastAsia="zh-CN"/>
        </w:rPr>
      </w:pPr>
    </w:p>
    <w:p w14:paraId="2399216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44A2B00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&lt;jaT0062&gt;「初耳ですね」</w:t>
      </w:r>
    </w:p>
    <w:p w14:paraId="3047C6F3" w14:textId="1AD0E51F"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&lt;cnT0062&gt;「</w:t>
      </w:r>
      <w:del w:id="70" w:author="hhh0578" w:date="2020-04-29T16:32:00Z">
        <w:r w:rsidRPr="00DA09FF" w:rsidDel="005101FC">
          <w:rPr>
            <w:rFonts w:ascii="DengXian" w:eastAsia="DengXian" w:hAnsi="DengXian" w:cs="ＭＳ ゴシック" w:hint="eastAsia"/>
            <w:lang w:eastAsia="zh-CN"/>
          </w:rPr>
          <w:delText>首次听</w:delText>
        </w:r>
        <w:r w:rsidRPr="00DA09FF" w:rsidDel="005101FC">
          <w:rPr>
            <w:rFonts w:ascii="Microsoft YaHei" w:eastAsia="Microsoft YaHei" w:hAnsi="Microsoft YaHei" w:cs="Microsoft YaHei" w:hint="eastAsia"/>
            <w:lang w:eastAsia="zh-CN"/>
          </w:rPr>
          <w:delText>说</w:delText>
        </w:r>
      </w:del>
      <w:ins w:id="71" w:author="hhh0578" w:date="2020-04-29T16:32:00Z">
        <w:r w:rsidR="005101FC">
          <w:rPr>
            <w:rFonts w:ascii="DengXian" w:eastAsia="DengXian" w:hAnsi="DengXian" w:cs="ＭＳ ゴシック" w:hint="eastAsia"/>
            <w:lang w:eastAsia="zh-CN"/>
          </w:rPr>
          <w:t>这我没听说</w:t>
        </w:r>
      </w:ins>
      <w:r w:rsidRPr="00DA09FF">
        <w:rPr>
          <w:rFonts w:ascii="ＭＳ ゴシック" w:eastAsia="ＭＳ ゴシック" w:hAnsi="ＭＳ ゴシック" w:cs="ＭＳ ゴシック" w:hint="eastAsia"/>
        </w:rPr>
        <w:t>」</w:t>
      </w:r>
    </w:p>
    <w:p w14:paraId="4CA819EA" w14:textId="77777777" w:rsidR="00DA09FF" w:rsidRPr="00DA09FF" w:rsidRDefault="00DA09FF" w:rsidP="00DA09FF">
      <w:pPr>
        <w:pStyle w:val="a3"/>
        <w:rPr>
          <w:rFonts w:ascii="ＭＳ ゴシック" w:eastAsia="ＭＳ ゴシック" w:hAnsi="ＭＳ ゴシック" w:cs="ＭＳ ゴシック"/>
        </w:rPr>
      </w:pPr>
    </w:p>
    <w:p w14:paraId="67F7045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0A6E71B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&lt;jaT0063&gt;「内々のものですから」</w:t>
      </w:r>
    </w:p>
    <w:p w14:paraId="4A0E74B1" w14:textId="70FEEFE5"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&lt;cnT0063&gt;「</w:t>
      </w:r>
      <w:r w:rsidRPr="00DA09FF">
        <w:rPr>
          <w:rFonts w:ascii="Microsoft YaHei" w:eastAsia="Microsoft YaHei" w:hAnsi="Microsoft YaHei" w:cs="Microsoft YaHei" w:hint="eastAsia"/>
          <w:lang w:eastAsia="zh-CN"/>
        </w:rPr>
        <w:t>毕</w:t>
      </w:r>
      <w:r w:rsidRPr="00DA09FF">
        <w:rPr>
          <w:rFonts w:ascii="ＭＳ ゴシック" w:eastAsia="ＭＳ ゴシック" w:hAnsi="ＭＳ ゴシック" w:cs="ＭＳ ゴシック" w:hint="eastAsia"/>
          <w:lang w:eastAsia="zh-CN"/>
        </w:rPr>
        <w:t>竟</w:t>
      </w:r>
      <w:ins w:id="72" w:author="hhh0578" w:date="2020-04-29T16:32:00Z">
        <w:r w:rsidR="007F713B">
          <w:rPr>
            <w:rFonts w:ascii="ＭＳ ゴシック" w:eastAsia="DengXian" w:hAnsi="ＭＳ ゴシック" w:cs="ＭＳ ゴシック" w:hint="eastAsia"/>
            <w:lang w:eastAsia="zh-CN"/>
          </w:rPr>
          <w:t>不是公开</w:t>
        </w:r>
      </w:ins>
      <w:ins w:id="73" w:author="hhh0578" w:date="2020-04-29T16:33:00Z">
        <w:r w:rsidR="007F713B">
          <w:rPr>
            <w:rFonts w:ascii="ＭＳ ゴシック" w:eastAsia="DengXian" w:hAnsi="ＭＳ ゴシック" w:cs="ＭＳ ゴシック" w:hint="eastAsia"/>
            <w:lang w:eastAsia="zh-CN"/>
          </w:rPr>
          <w:t>的</w:t>
        </w:r>
      </w:ins>
      <w:del w:id="74" w:author="hhh0578" w:date="2020-04-29T16:32:00Z">
        <w:r w:rsidRPr="00DA09FF" w:rsidDel="007F713B">
          <w:rPr>
            <w:rFonts w:ascii="ＭＳ ゴシック" w:eastAsia="ＭＳ ゴシック" w:hAnsi="ＭＳ ゴシック" w:cs="ＭＳ ゴシック" w:hint="eastAsia"/>
            <w:lang w:eastAsia="zh-CN"/>
          </w:rPr>
          <w:delText>是非公开的事</w:delText>
        </w:r>
      </w:del>
      <w:r w:rsidRPr="00DA09FF">
        <w:rPr>
          <w:rFonts w:ascii="ＭＳ ゴシック" w:eastAsia="ＭＳ ゴシック" w:hAnsi="ＭＳ ゴシック" w:cs="ＭＳ ゴシック" w:hint="eastAsia"/>
          <w:lang w:eastAsia="zh-CN"/>
        </w:rPr>
        <w:t>」</w:t>
      </w:r>
    </w:p>
    <w:p w14:paraId="279F8F02" w14:textId="77777777" w:rsidR="00DA09FF" w:rsidRPr="00DA09FF" w:rsidRDefault="00DA09FF" w:rsidP="00DA09FF">
      <w:pPr>
        <w:pStyle w:val="a3"/>
        <w:rPr>
          <w:rFonts w:ascii="ＭＳ ゴシック" w:eastAsia="ＭＳ ゴシック" w:hAnsi="ＭＳ ゴシック" w:cs="ＭＳ ゴシック"/>
          <w:lang w:eastAsia="zh-CN"/>
        </w:rPr>
      </w:pPr>
    </w:p>
    <w:p w14:paraId="2F3DF80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775FDB4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&lt;jaT0064&gt;「そこでお会い頂きたい人物がいるのです」</w:t>
      </w:r>
    </w:p>
    <w:p w14:paraId="336C5DB5" w14:textId="2E5B4F4D"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&lt;cnT0064&gt;「</w:t>
      </w:r>
      <w:del w:id="75" w:author="hhh0578" w:date="2020-04-29T16:33:00Z">
        <w:r w:rsidRPr="00DA09FF" w:rsidDel="007F713B">
          <w:rPr>
            <w:rFonts w:ascii="DengXian" w:eastAsia="DengXian" w:hAnsi="DengXian" w:cs="ＭＳ ゴシック" w:hint="eastAsia"/>
            <w:lang w:eastAsia="zh-CN"/>
          </w:rPr>
          <w:delText>在那里有希望您能</w:delText>
        </w:r>
        <w:r w:rsidRPr="00DA09FF" w:rsidDel="007F713B">
          <w:rPr>
            <w:rFonts w:ascii="Microsoft YaHei" w:eastAsia="Microsoft YaHei" w:hAnsi="Microsoft YaHei" w:cs="Microsoft YaHei" w:hint="eastAsia"/>
            <w:lang w:eastAsia="zh-CN"/>
          </w:rPr>
          <w:delText>见见</w:delText>
        </w:r>
        <w:r w:rsidRPr="00DA09FF" w:rsidDel="007F713B">
          <w:rPr>
            <w:rFonts w:ascii="DengXian" w:eastAsia="DengXian" w:hAnsi="DengXian" w:cs="ＭＳ ゴシック" w:hint="eastAsia"/>
            <w:lang w:eastAsia="zh-CN"/>
          </w:rPr>
          <w:delText>的人</w:delText>
        </w:r>
      </w:del>
      <w:ins w:id="76" w:author="hhh0578" w:date="2020-04-29T16:33:00Z">
        <w:r w:rsidR="007F713B">
          <w:rPr>
            <w:rFonts w:ascii="DengXian" w:eastAsia="DengXian" w:hAnsi="DengXian" w:cs="ＭＳ ゴシック" w:hint="eastAsia"/>
            <w:lang w:eastAsia="zh-CN"/>
          </w:rPr>
          <w:t>到时候有个人希望</w:t>
        </w:r>
        <w:r w:rsidR="002734CE">
          <w:rPr>
            <w:rFonts w:ascii="DengXian" w:eastAsia="DengXian" w:hAnsi="DengXian" w:cs="ＭＳ ゴシック" w:hint="eastAsia"/>
            <w:lang w:eastAsia="zh-CN"/>
          </w:rPr>
          <w:t>您能见一下</w:t>
        </w:r>
      </w:ins>
      <w:r w:rsidRPr="00DA09FF">
        <w:rPr>
          <w:rFonts w:ascii="ＭＳ ゴシック" w:eastAsia="ＭＳ ゴシック" w:hAnsi="ＭＳ ゴシック" w:cs="ＭＳ ゴシック" w:hint="eastAsia"/>
          <w:lang w:eastAsia="zh-CN"/>
        </w:rPr>
        <w:t>」</w:t>
      </w:r>
    </w:p>
    <w:p w14:paraId="5F53A8AB" w14:textId="77777777" w:rsidR="00DA09FF" w:rsidRPr="00DA09FF" w:rsidRDefault="00DA09FF" w:rsidP="00DA09FF">
      <w:pPr>
        <w:pStyle w:val="a3"/>
        <w:rPr>
          <w:rFonts w:ascii="ＭＳ ゴシック" w:eastAsia="ＭＳ ゴシック" w:hAnsi="ＭＳ ゴシック" w:cs="ＭＳ ゴシック"/>
          <w:lang w:eastAsia="zh-CN"/>
        </w:rPr>
      </w:pPr>
    </w:p>
    <w:p w14:paraId="277A7FA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217F700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&lt;jaT0065&gt;「先ほどご推薦頂いた方ですね」</w:t>
      </w:r>
    </w:p>
    <w:p w14:paraId="30FA626A" w14:textId="798B8B35"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&lt;cnT0065&gt;「</w:t>
      </w:r>
      <w:del w:id="77" w:author="hhh0578" w:date="2020-04-29T16:33:00Z">
        <w:r w:rsidRPr="00DA09FF" w:rsidDel="00BE7ACB">
          <w:rPr>
            <w:rFonts w:ascii="ＭＳ ゴシック" w:eastAsia="ＭＳ ゴシック" w:hAnsi="ＭＳ ゴシック" w:cs="ＭＳ ゴシック"/>
            <w:lang w:eastAsia="zh-CN"/>
          </w:rPr>
          <w:delText>也</w:delText>
        </w:r>
      </w:del>
      <w:r w:rsidRPr="00DA09FF">
        <w:rPr>
          <w:rFonts w:ascii="ＭＳ ゴシック" w:eastAsia="ＭＳ ゴシック" w:hAnsi="ＭＳ ゴシック" w:cs="ＭＳ ゴシック"/>
          <w:lang w:eastAsia="zh-CN"/>
        </w:rPr>
        <w:t>就是</w:t>
      </w:r>
      <w:ins w:id="78" w:author="hhh0578" w:date="2020-04-29T16:33:00Z">
        <w:r w:rsidR="00BE7ACB">
          <w:rPr>
            <w:rFonts w:ascii="DengXian" w:eastAsia="DengXian" w:hAnsi="DengXian" w:cs="ＭＳ ゴシック" w:hint="eastAsia"/>
            <w:lang w:eastAsia="zh-CN"/>
          </w:rPr>
          <w:t>您</w:t>
        </w:r>
      </w:ins>
      <w:r w:rsidRPr="00DA09FF">
        <w:rPr>
          <w:rFonts w:ascii="Microsoft YaHei" w:eastAsia="Microsoft YaHei" w:hAnsi="Microsoft YaHei" w:cs="Microsoft YaHei" w:hint="eastAsia"/>
          <w:lang w:eastAsia="zh-CN"/>
        </w:rPr>
        <w:t>刚</w:t>
      </w:r>
      <w:r w:rsidRPr="00DA09FF">
        <w:rPr>
          <w:rFonts w:ascii="ＭＳ ゴシック" w:eastAsia="ＭＳ ゴシック" w:hAnsi="ＭＳ ゴシック" w:cs="ＭＳ ゴシック" w:hint="eastAsia"/>
          <w:lang w:eastAsia="zh-CN"/>
        </w:rPr>
        <w:t>才推荐的人吧」</w:t>
      </w:r>
    </w:p>
    <w:p w14:paraId="109E3F1F" w14:textId="77777777" w:rsidR="00DA09FF" w:rsidRPr="00DA09FF" w:rsidRDefault="00DA09FF" w:rsidP="00DA09FF">
      <w:pPr>
        <w:pStyle w:val="a3"/>
        <w:rPr>
          <w:rFonts w:ascii="ＭＳ ゴシック" w:eastAsia="ＭＳ ゴシック" w:hAnsi="ＭＳ ゴシック" w:cs="ＭＳ ゴシック"/>
          <w:lang w:eastAsia="zh-CN"/>
        </w:rPr>
      </w:pPr>
    </w:p>
    <w:p w14:paraId="21E84E1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6808D3A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&lt;jaT0066&gt;「はい」</w:t>
      </w:r>
    </w:p>
    <w:p w14:paraId="35AC547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&lt;cnT0066&gt;「是的」</w:t>
      </w:r>
    </w:p>
    <w:p w14:paraId="2F31CFF8" w14:textId="77777777" w:rsidR="00DA09FF" w:rsidRPr="00DA09FF" w:rsidRDefault="00DA09FF" w:rsidP="00DA09FF">
      <w:pPr>
        <w:pStyle w:val="a3"/>
        <w:rPr>
          <w:rFonts w:ascii="ＭＳ ゴシック" w:eastAsia="ＭＳ ゴシック" w:hAnsi="ＭＳ ゴシック" w:cs="ＭＳ ゴシック"/>
        </w:rPr>
      </w:pPr>
    </w:p>
    <w:p w14:paraId="25043C6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E8E170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&lt;jaT0067&gt;……。</w:t>
      </w:r>
    </w:p>
    <w:p w14:paraId="1C17538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&lt;cnT0067&gt;……。</w:t>
      </w:r>
    </w:p>
    <w:p w14:paraId="45ECE512" w14:textId="77777777" w:rsidR="00DA09FF" w:rsidRPr="00DA09FF" w:rsidRDefault="00DA09FF" w:rsidP="00DA09FF">
      <w:pPr>
        <w:pStyle w:val="a3"/>
        <w:rPr>
          <w:rFonts w:ascii="ＭＳ ゴシック" w:eastAsia="ＭＳ ゴシック" w:hAnsi="ＭＳ ゴシック" w:cs="ＭＳ ゴシック"/>
        </w:rPr>
      </w:pPr>
    </w:p>
    <w:p w14:paraId="2C1CBAC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6535686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&lt;jaT0068&gt;…………。</w:t>
      </w:r>
    </w:p>
    <w:p w14:paraId="4CF460D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&lt;cnT0068&gt;…………。</w:t>
      </w:r>
    </w:p>
    <w:p w14:paraId="5634BF66" w14:textId="77777777" w:rsidR="00DA09FF" w:rsidRPr="00DA09FF" w:rsidRDefault="00DA09FF" w:rsidP="00DA09FF">
      <w:pPr>
        <w:pStyle w:val="a3"/>
        <w:rPr>
          <w:rFonts w:ascii="ＭＳ ゴシック" w:eastAsia="ＭＳ ゴシック" w:hAnsi="ＭＳ ゴシック" w:cs="ＭＳ ゴシック"/>
        </w:rPr>
      </w:pPr>
    </w:p>
    <w:p w14:paraId="409F7FF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41FD5E1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&lt;jaT0069&gt;「分かりました」</w:t>
      </w:r>
    </w:p>
    <w:p w14:paraId="300F115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&lt;cnT0069&gt;「明白了」</w:t>
      </w:r>
    </w:p>
    <w:p w14:paraId="4D18010E" w14:textId="77777777" w:rsidR="00DA09FF" w:rsidRPr="00DA09FF" w:rsidRDefault="00DA09FF" w:rsidP="00DA09FF">
      <w:pPr>
        <w:pStyle w:val="a3"/>
        <w:rPr>
          <w:rFonts w:ascii="ＭＳ ゴシック" w:eastAsia="ＭＳ ゴシック" w:hAnsi="ＭＳ ゴシック" w:cs="ＭＳ ゴシック"/>
        </w:rPr>
      </w:pPr>
    </w:p>
    <w:p w14:paraId="2CED4B8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2676706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&lt;jaT0070&gt;「せっかくお電話を頂いたのに、お力になれず恐縮していたところでしたか</w:t>
      </w:r>
      <w:r w:rsidRPr="00DA09FF">
        <w:rPr>
          <w:rFonts w:ascii="ＭＳ ゴシック" w:eastAsia="ＭＳ ゴシック" w:hAnsi="ＭＳ ゴシック" w:cs="ＭＳ ゴシック"/>
        </w:rPr>
        <w:lastRenderedPageBreak/>
        <w:t>ら、こちらとしてもできる限りのことはさせて頂きます」</w:t>
      </w:r>
    </w:p>
    <w:p w14:paraId="28C2DF69" w14:textId="47AA34DB"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&lt;cnT0070&gt;「既然都特地打</w:t>
      </w:r>
      <w:r w:rsidRPr="00DA09FF">
        <w:rPr>
          <w:rFonts w:ascii="Microsoft YaHei" w:eastAsia="Microsoft YaHei" w:hAnsi="Microsoft YaHei" w:cs="Microsoft YaHei" w:hint="eastAsia"/>
          <w:lang w:eastAsia="zh-CN"/>
        </w:rPr>
        <w:t>电话</w:t>
      </w:r>
      <w:r w:rsidRPr="00DA09FF">
        <w:rPr>
          <w:rFonts w:ascii="ＭＳ ゴシック" w:eastAsia="ＭＳ ゴシック" w:hAnsi="ＭＳ ゴシック" w:cs="ＭＳ ゴシック" w:hint="eastAsia"/>
          <w:lang w:eastAsia="zh-CN"/>
        </w:rPr>
        <w:t>来了，</w:t>
      </w:r>
      <w:del w:id="79" w:author="hhh0578" w:date="2020-04-29T16:34:00Z">
        <w:r w:rsidRPr="00DA09FF" w:rsidDel="00673A1E">
          <w:rPr>
            <w:rFonts w:ascii="DengXian" w:eastAsia="DengXian" w:hAnsi="DengXian" w:cs="ＭＳ ゴシック" w:hint="eastAsia"/>
            <w:lang w:eastAsia="zh-CN"/>
          </w:rPr>
          <w:delText>什么</w:delText>
        </w:r>
      </w:del>
      <w:del w:id="80" w:author="hhh0578" w:date="2020-04-29T16:33:00Z">
        <w:r w:rsidRPr="00DA09FF" w:rsidDel="00ED7788">
          <w:rPr>
            <w:rFonts w:ascii="DengXian" w:eastAsia="DengXian" w:hAnsi="DengXian" w:cs="ＭＳ ゴシック" w:hint="eastAsia"/>
            <w:lang w:eastAsia="zh-CN"/>
          </w:rPr>
          <w:delText>也</w:delText>
        </w:r>
      </w:del>
      <w:del w:id="81" w:author="hhh0578" w:date="2020-04-29T16:34:00Z">
        <w:r w:rsidRPr="00DA09FF" w:rsidDel="00673A1E">
          <w:rPr>
            <w:rFonts w:ascii="DengXian" w:eastAsia="DengXian" w:hAnsi="DengXian" w:cs="ＭＳ ゴシック" w:hint="eastAsia"/>
            <w:lang w:eastAsia="zh-CN"/>
          </w:rPr>
          <w:delText>帮</w:delText>
        </w:r>
      </w:del>
      <w:del w:id="82" w:author="hhh0578" w:date="2020-04-29T16:33:00Z">
        <w:r w:rsidRPr="00DA09FF" w:rsidDel="00CA5C30">
          <w:rPr>
            <w:rFonts w:ascii="DengXian" w:eastAsia="DengXian" w:hAnsi="DengXian" w:cs="ＭＳ ゴシック" w:hint="eastAsia"/>
            <w:lang w:eastAsia="zh-CN"/>
          </w:rPr>
          <w:delText>不上</w:delText>
        </w:r>
      </w:del>
      <w:del w:id="83" w:author="hhh0578" w:date="2020-04-29T16:34:00Z">
        <w:r w:rsidRPr="00DA09FF" w:rsidDel="00673A1E">
          <w:rPr>
            <w:rFonts w:ascii="DengXian" w:eastAsia="DengXian" w:hAnsi="DengXian" w:cs="ＭＳ ゴシック" w:hint="eastAsia"/>
            <w:lang w:eastAsia="zh-CN"/>
          </w:rPr>
          <w:delText>也</w:delText>
        </w:r>
        <w:r w:rsidRPr="00DA09FF" w:rsidDel="00673A1E">
          <w:rPr>
            <w:rFonts w:ascii="Microsoft YaHei" w:eastAsia="Microsoft YaHei" w:hAnsi="Microsoft YaHei" w:cs="Microsoft YaHei" w:hint="eastAsia"/>
            <w:lang w:eastAsia="zh-CN"/>
          </w:rPr>
          <w:delText>说</w:delText>
        </w:r>
        <w:r w:rsidRPr="00DA09FF" w:rsidDel="00673A1E">
          <w:rPr>
            <w:rFonts w:ascii="DengXian" w:eastAsia="DengXian" w:hAnsi="DengXian" w:cs="ＭＳ ゴシック" w:hint="eastAsia"/>
            <w:lang w:eastAsia="zh-CN"/>
          </w:rPr>
          <w:delText>不</w:delText>
        </w:r>
        <w:r w:rsidRPr="00DA09FF" w:rsidDel="00673A1E">
          <w:rPr>
            <w:rFonts w:ascii="Microsoft YaHei" w:eastAsia="Microsoft YaHei" w:hAnsi="Microsoft YaHei" w:cs="Microsoft YaHei" w:hint="eastAsia"/>
            <w:lang w:eastAsia="zh-CN"/>
          </w:rPr>
          <w:delText>过</w:delText>
        </w:r>
        <w:r w:rsidRPr="00DA09FF" w:rsidDel="00673A1E">
          <w:rPr>
            <w:rFonts w:ascii="DengXian" w:eastAsia="DengXian" w:hAnsi="DengXian" w:cs="ＭＳ ゴシック" w:hint="eastAsia"/>
            <w:lang w:eastAsia="zh-CN"/>
          </w:rPr>
          <w:delText>去。既然如此我也把能做的做了吧</w:delText>
        </w:r>
      </w:del>
      <w:ins w:id="84" w:author="hhh0578" w:date="2020-04-29T16:34:00Z">
        <w:r w:rsidR="00673A1E">
          <w:rPr>
            <w:rFonts w:ascii="DengXian" w:eastAsia="DengXian" w:hAnsi="DengXian" w:cs="ＭＳ ゴシック" w:hint="eastAsia"/>
            <w:lang w:eastAsia="zh-CN"/>
          </w:rPr>
          <w:t>什么都不帮也说不过去，我会</w:t>
        </w:r>
        <w:r w:rsidR="0002359F">
          <w:rPr>
            <w:rFonts w:ascii="DengXian" w:eastAsia="DengXian" w:hAnsi="DengXian" w:cs="ＭＳ ゴシック" w:hint="eastAsia"/>
            <w:lang w:eastAsia="zh-CN"/>
          </w:rPr>
          <w:t>尽可能</w:t>
        </w:r>
        <w:r w:rsidR="00235943">
          <w:rPr>
            <w:rFonts w:ascii="DengXian" w:eastAsia="DengXian" w:hAnsi="DengXian" w:cs="ＭＳ ゴシック" w:hint="eastAsia"/>
            <w:lang w:eastAsia="zh-CN"/>
          </w:rPr>
          <w:t>满足</w:t>
        </w:r>
        <w:r w:rsidR="003E1002">
          <w:rPr>
            <w:rFonts w:ascii="DengXian" w:eastAsia="DengXian" w:hAnsi="DengXian" w:cs="ＭＳ ゴシック" w:hint="eastAsia"/>
            <w:lang w:eastAsia="zh-CN"/>
          </w:rPr>
          <w:t>您</w:t>
        </w:r>
        <w:r w:rsidR="00235943">
          <w:rPr>
            <w:rFonts w:ascii="DengXian" w:eastAsia="DengXian" w:hAnsi="DengXian" w:cs="ＭＳ ゴシック" w:hint="eastAsia"/>
            <w:lang w:eastAsia="zh-CN"/>
          </w:rPr>
          <w:t>的请求</w:t>
        </w:r>
      </w:ins>
      <w:r w:rsidRPr="00DA09FF">
        <w:rPr>
          <w:rFonts w:ascii="ＭＳ ゴシック" w:eastAsia="ＭＳ ゴシック" w:hAnsi="ＭＳ ゴシック" w:cs="ＭＳ ゴシック" w:hint="eastAsia"/>
          <w:lang w:eastAsia="zh-CN"/>
        </w:rPr>
        <w:t>」</w:t>
      </w:r>
    </w:p>
    <w:p w14:paraId="57017744" w14:textId="77777777" w:rsidR="00DA09FF" w:rsidRPr="00DA09FF" w:rsidRDefault="00DA09FF" w:rsidP="00DA09FF">
      <w:pPr>
        <w:pStyle w:val="a3"/>
        <w:rPr>
          <w:rFonts w:ascii="ＭＳ ゴシック" w:eastAsia="ＭＳ ゴシック" w:hAnsi="ＭＳ ゴシック" w:cs="ＭＳ ゴシック"/>
          <w:lang w:eastAsia="zh-CN"/>
        </w:rPr>
      </w:pPr>
    </w:p>
    <w:p w14:paraId="6E49476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0C4593F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&lt;jaT0071&gt;「では、細かいことは後ほど」</w:t>
      </w:r>
    </w:p>
    <w:p w14:paraId="64491D5A"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&lt;cnT0071&gt;「那么，</w:t>
      </w:r>
      <w:r w:rsidRPr="00DA09FF">
        <w:rPr>
          <w:rFonts w:ascii="Microsoft YaHei" w:eastAsia="Microsoft YaHei" w:hAnsi="Microsoft YaHei" w:cs="Microsoft YaHei" w:hint="eastAsia"/>
          <w:lang w:eastAsia="zh-CN"/>
        </w:rPr>
        <w:t>详</w:t>
      </w:r>
      <w:r w:rsidRPr="00DA09FF">
        <w:rPr>
          <w:rFonts w:ascii="ＭＳ ゴシック" w:eastAsia="ＭＳ ゴシック" w:hAnsi="ＭＳ ゴシック" w:cs="ＭＳ ゴシック" w:hint="eastAsia"/>
          <w:lang w:eastAsia="zh-CN"/>
        </w:rPr>
        <w:t>情日后再</w:t>
      </w:r>
      <w:r w:rsidRPr="00DA09FF">
        <w:rPr>
          <w:rFonts w:ascii="Microsoft YaHei" w:eastAsia="Microsoft YaHei" w:hAnsi="Microsoft YaHei" w:cs="Microsoft YaHei" w:hint="eastAsia"/>
          <w:lang w:eastAsia="zh-CN"/>
        </w:rPr>
        <w:t>谈</w:t>
      </w:r>
      <w:r w:rsidRPr="00DA09FF">
        <w:rPr>
          <w:rFonts w:ascii="ＭＳ ゴシック" w:eastAsia="ＭＳ ゴシック" w:hAnsi="ＭＳ ゴシック" w:cs="ＭＳ ゴシック" w:hint="eastAsia"/>
          <w:lang w:eastAsia="zh-CN"/>
        </w:rPr>
        <w:t>」</w:t>
      </w:r>
    </w:p>
    <w:p w14:paraId="63F7E441" w14:textId="77777777" w:rsidR="00DA09FF" w:rsidRPr="00DA09FF" w:rsidRDefault="00DA09FF" w:rsidP="00DA09FF">
      <w:pPr>
        <w:pStyle w:val="a3"/>
        <w:rPr>
          <w:rFonts w:ascii="ＭＳ ゴシック" w:eastAsia="ＭＳ ゴシック" w:hAnsi="ＭＳ ゴシック" w:cs="ＭＳ ゴシック"/>
          <w:lang w:eastAsia="zh-CN"/>
        </w:rPr>
      </w:pPr>
    </w:p>
    <w:p w14:paraId="37FC744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6B06438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&lt;jaT0072&gt;「よろしくお願いします」</w:t>
      </w:r>
    </w:p>
    <w:p w14:paraId="6A5A5E0C" w14:textId="1AC03656"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&lt;cnT0072&gt;「</w:t>
      </w:r>
      <w:del w:id="85" w:author="hhh0578" w:date="2020-04-29T16:34:00Z">
        <w:r w:rsidRPr="00DA09FF" w:rsidDel="002E147F">
          <w:rPr>
            <w:rFonts w:ascii="Microsoft YaHei" w:eastAsia="Microsoft YaHei" w:hAnsi="Microsoft YaHei" w:cs="Microsoft YaHei" w:hint="eastAsia"/>
            <w:lang w:eastAsia="zh-CN"/>
          </w:rPr>
          <w:delText>劳驾</w:delText>
        </w:r>
        <w:r w:rsidRPr="00DA09FF" w:rsidDel="002E147F">
          <w:rPr>
            <w:rFonts w:ascii="DengXian" w:eastAsia="DengXian" w:hAnsi="DengXian" w:cs="ＭＳ ゴシック" w:hint="eastAsia"/>
            <w:lang w:eastAsia="zh-CN"/>
          </w:rPr>
          <w:delText>了</w:delText>
        </w:r>
      </w:del>
      <w:ins w:id="86" w:author="hhh0578" w:date="2020-04-29T16:34:00Z">
        <w:r w:rsidR="002E147F">
          <w:rPr>
            <w:rFonts w:ascii="Microsoft YaHei" w:eastAsia="Microsoft YaHei" w:hAnsi="Microsoft YaHei" w:cs="Microsoft YaHei" w:hint="eastAsia"/>
            <w:lang w:eastAsia="zh-CN"/>
          </w:rPr>
          <w:t>有劳了</w:t>
        </w:r>
      </w:ins>
      <w:r w:rsidRPr="00DA09FF">
        <w:rPr>
          <w:rFonts w:ascii="ＭＳ ゴシック" w:eastAsia="ＭＳ ゴシック" w:hAnsi="ＭＳ ゴシック" w:cs="ＭＳ ゴシック" w:hint="eastAsia"/>
        </w:rPr>
        <w:t>」</w:t>
      </w:r>
    </w:p>
    <w:p w14:paraId="27D6ECDE" w14:textId="77777777" w:rsidR="00DA09FF" w:rsidRPr="00DA09FF" w:rsidRDefault="00DA09FF" w:rsidP="00DA09FF">
      <w:pPr>
        <w:pStyle w:val="a3"/>
        <w:rPr>
          <w:rFonts w:ascii="ＭＳ ゴシック" w:eastAsia="ＭＳ ゴシック" w:hAnsi="ＭＳ ゴシック" w:cs="ＭＳ ゴシック"/>
        </w:rPr>
      </w:pPr>
    </w:p>
    <w:p w14:paraId="7B49D9C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5B35E03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&lt;jaT0073&gt;「そうそう、これは小耳に挟んだのですが……」</w:t>
      </w:r>
    </w:p>
    <w:p w14:paraId="3CE8A914" w14:textId="53117F61"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&lt;cnT0073&gt;「</w:t>
      </w:r>
      <w:r w:rsidRPr="00DA09FF">
        <w:rPr>
          <w:rFonts w:ascii="Microsoft YaHei" w:eastAsia="Microsoft YaHei" w:hAnsi="Microsoft YaHei" w:cs="Microsoft YaHei" w:hint="eastAsia"/>
          <w:lang w:eastAsia="zh-CN"/>
        </w:rPr>
        <w:t>对</w:t>
      </w:r>
      <w:r w:rsidRPr="00DA09FF">
        <w:rPr>
          <w:rFonts w:ascii="ＭＳ ゴシック" w:eastAsia="ＭＳ ゴシック" w:hAnsi="ＭＳ ゴシック" w:cs="ＭＳ ゴシック"/>
          <w:lang w:eastAsia="zh-CN"/>
        </w:rPr>
        <w:t>了，</w:t>
      </w:r>
      <w:ins w:id="87" w:author="hhh0578" w:date="2020-04-29T16:35:00Z">
        <w:r w:rsidR="00776C16">
          <w:rPr>
            <w:rFonts w:ascii="DengXian" w:eastAsia="DengXian" w:hAnsi="DengXian" w:cs="ＭＳ ゴシック" w:hint="eastAsia"/>
            <w:lang w:eastAsia="zh-CN"/>
          </w:rPr>
          <w:t>我听有人在传</w:t>
        </w:r>
      </w:ins>
      <w:del w:id="88" w:author="hhh0578" w:date="2020-04-29T16:35:00Z">
        <w:r w:rsidRPr="00DA09FF" w:rsidDel="00776C16">
          <w:rPr>
            <w:rFonts w:ascii="DengXian" w:eastAsia="DengXian" w:hAnsi="DengXian" w:cs="ＭＳ ゴシック" w:hint="eastAsia"/>
            <w:lang w:eastAsia="zh-CN"/>
          </w:rPr>
          <w:delText>偶然之</w:delText>
        </w:r>
        <w:r w:rsidRPr="00DA09FF" w:rsidDel="00776C16">
          <w:rPr>
            <w:rFonts w:ascii="Microsoft YaHei" w:eastAsia="Microsoft YaHei" w:hAnsi="Microsoft YaHei" w:cs="Microsoft YaHei" w:hint="eastAsia"/>
            <w:lang w:eastAsia="zh-CN"/>
          </w:rPr>
          <w:delText>间</w:delText>
        </w:r>
        <w:r w:rsidRPr="00DA09FF" w:rsidDel="00776C16">
          <w:rPr>
            <w:rFonts w:ascii="DengXian" w:eastAsia="DengXian" w:hAnsi="DengXian" w:cs="ＭＳ ゴシック" w:hint="eastAsia"/>
            <w:lang w:eastAsia="zh-CN"/>
          </w:rPr>
          <w:delText>听到</w:delText>
        </w:r>
      </w:del>
      <w:r w:rsidRPr="00DA09FF">
        <w:rPr>
          <w:rFonts w:ascii="ＭＳ ゴシック" w:eastAsia="ＭＳ ゴシック" w:hAnsi="ＭＳ ゴシック" w:cs="ＭＳ ゴシック"/>
          <w:lang w:eastAsia="zh-CN"/>
        </w:rPr>
        <w:t>……」</w:t>
      </w:r>
    </w:p>
    <w:p w14:paraId="44AB3616" w14:textId="77777777" w:rsidR="00DA09FF" w:rsidRPr="00DA09FF" w:rsidRDefault="00DA09FF" w:rsidP="00DA09FF">
      <w:pPr>
        <w:pStyle w:val="a3"/>
        <w:rPr>
          <w:rFonts w:ascii="ＭＳ ゴシック" w:eastAsia="ＭＳ ゴシック" w:hAnsi="ＭＳ ゴシック" w:cs="ＭＳ ゴシック"/>
          <w:lang w:eastAsia="zh-CN"/>
        </w:rPr>
      </w:pPr>
    </w:p>
    <w:p w14:paraId="7746D15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72D8FCC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&lt;jaT0074&gt;「民生局は、モーリッツ様に月へ戻ってほしいようですよ」</w:t>
      </w:r>
    </w:p>
    <w:p w14:paraId="09660496"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&lt;cnT0074&gt;「民生</w:t>
      </w:r>
      <w:proofErr w:type="gramStart"/>
      <w:r w:rsidRPr="00DA09FF">
        <w:rPr>
          <w:rFonts w:ascii="ＭＳ ゴシック" w:eastAsia="ＭＳ ゴシック" w:hAnsi="ＭＳ ゴシック" w:cs="ＭＳ ゴシック"/>
          <w:lang w:eastAsia="zh-CN"/>
        </w:rPr>
        <w:t>局似乎</w:t>
      </w:r>
      <w:proofErr w:type="gramEnd"/>
      <w:r w:rsidRPr="00DA09FF">
        <w:rPr>
          <w:rFonts w:ascii="ＭＳ ゴシック" w:eastAsia="ＭＳ ゴシック" w:hAnsi="ＭＳ ゴシック" w:cs="ＭＳ ゴシック"/>
          <w:lang w:eastAsia="zh-CN"/>
        </w:rPr>
        <w:t>希望摩利茨</w:t>
      </w:r>
      <w:r w:rsidRPr="00DA09FF">
        <w:rPr>
          <w:rFonts w:ascii="Microsoft YaHei" w:eastAsia="Microsoft YaHei" w:hAnsi="Microsoft YaHei" w:cs="Microsoft YaHei" w:hint="eastAsia"/>
          <w:lang w:eastAsia="zh-CN"/>
        </w:rPr>
        <w:t>阁</w:t>
      </w:r>
      <w:r w:rsidRPr="00DA09FF">
        <w:rPr>
          <w:rFonts w:ascii="ＭＳ ゴシック" w:eastAsia="ＭＳ ゴシック" w:hAnsi="ＭＳ ゴシック" w:cs="ＭＳ ゴシック" w:hint="eastAsia"/>
          <w:lang w:eastAsia="zh-CN"/>
        </w:rPr>
        <w:t>下回到月球」</w:t>
      </w:r>
    </w:p>
    <w:p w14:paraId="29CA9B14" w14:textId="77777777" w:rsidR="00DA09FF" w:rsidRPr="00DA09FF" w:rsidRDefault="00DA09FF" w:rsidP="00DA09FF">
      <w:pPr>
        <w:pStyle w:val="a3"/>
        <w:rPr>
          <w:rFonts w:ascii="ＭＳ ゴシック" w:eastAsia="ＭＳ ゴシック" w:hAnsi="ＭＳ ゴシック" w:cs="ＭＳ ゴシック"/>
          <w:lang w:eastAsia="zh-CN"/>
        </w:rPr>
      </w:pPr>
    </w:p>
    <w:p w14:paraId="5CAC04A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4E3BC2A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&lt;jaT0075&gt;「月での私の役割は終わりました」</w:t>
      </w:r>
    </w:p>
    <w:p w14:paraId="65A752CA"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&lt;cnT0075&gt;「我在月球的使命已</w:t>
      </w:r>
      <w:r w:rsidRPr="00DA09FF">
        <w:rPr>
          <w:rFonts w:ascii="Microsoft YaHei" w:eastAsia="Microsoft YaHei" w:hAnsi="Microsoft YaHei" w:cs="Microsoft YaHei" w:hint="eastAsia"/>
          <w:lang w:eastAsia="zh-CN"/>
        </w:rPr>
        <w:t>经结</w:t>
      </w:r>
      <w:r w:rsidRPr="00DA09FF">
        <w:rPr>
          <w:rFonts w:ascii="ＭＳ ゴシック" w:eastAsia="ＭＳ ゴシック" w:hAnsi="ＭＳ ゴシック" w:cs="ＭＳ ゴシック" w:hint="eastAsia"/>
          <w:lang w:eastAsia="zh-CN"/>
        </w:rPr>
        <w:t>束了」</w:t>
      </w:r>
    </w:p>
    <w:p w14:paraId="5F1FEC38" w14:textId="77777777" w:rsidR="00DA09FF" w:rsidRPr="00DA09FF" w:rsidRDefault="00DA09FF" w:rsidP="00DA09FF">
      <w:pPr>
        <w:pStyle w:val="a3"/>
        <w:rPr>
          <w:rFonts w:ascii="ＭＳ ゴシック" w:eastAsia="ＭＳ ゴシック" w:hAnsi="ＭＳ ゴシック" w:cs="ＭＳ ゴシック"/>
          <w:lang w:eastAsia="zh-CN"/>
        </w:rPr>
      </w:pPr>
    </w:p>
    <w:p w14:paraId="66B5FC3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6E994B4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&lt;jaT0076&gt;「最近の若い司祭には、己の栄達を第一に考え宗教人としての自覚がない者が少なくない」</w:t>
      </w:r>
    </w:p>
    <w:p w14:paraId="09E8D9D4"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&lt;cnT0076&gt;「最近的年</w:t>
      </w:r>
      <w:r w:rsidRPr="00DA09FF">
        <w:rPr>
          <w:rFonts w:ascii="Microsoft YaHei" w:eastAsia="Microsoft YaHei" w:hAnsi="Microsoft YaHei" w:cs="Microsoft YaHei" w:hint="eastAsia"/>
          <w:lang w:eastAsia="zh-CN"/>
        </w:rPr>
        <w:t>轻</w:t>
      </w:r>
      <w:r w:rsidRPr="00DA09FF">
        <w:rPr>
          <w:rFonts w:ascii="ＭＳ ゴシック" w:eastAsia="ＭＳ ゴシック" w:hAnsi="ＭＳ ゴシック" w:cs="ＭＳ ゴシック" w:hint="eastAsia"/>
          <w:lang w:eastAsia="zh-CN"/>
        </w:rPr>
        <w:t>司祭之中，</w:t>
      </w:r>
      <w:r w:rsidRPr="00DA09FF">
        <w:rPr>
          <w:rFonts w:ascii="ＭＳ ゴシック" w:eastAsia="ＭＳ ゴシック" w:hAnsi="ＭＳ ゴシック" w:cs="ＭＳ ゴシック"/>
          <w:lang w:eastAsia="zh-CN"/>
        </w:rPr>
        <w:t>不少人只考</w:t>
      </w:r>
      <w:r w:rsidRPr="00DA09FF">
        <w:rPr>
          <w:rFonts w:ascii="Microsoft YaHei" w:eastAsia="Microsoft YaHei" w:hAnsi="Microsoft YaHei" w:cs="Microsoft YaHei" w:hint="eastAsia"/>
          <w:lang w:eastAsia="zh-CN"/>
        </w:rPr>
        <w:t>虑</w:t>
      </w:r>
      <w:r w:rsidRPr="00DA09FF">
        <w:rPr>
          <w:rFonts w:ascii="ＭＳ ゴシック" w:eastAsia="ＭＳ ゴシック" w:hAnsi="ＭＳ ゴシック" w:cs="ＭＳ ゴシック" w:hint="eastAsia"/>
          <w:lang w:eastAsia="zh-CN"/>
        </w:rPr>
        <w:t>自己的仕途，缺乏宗教人的自</w:t>
      </w:r>
      <w:r w:rsidRPr="00DA09FF">
        <w:rPr>
          <w:rFonts w:ascii="Microsoft YaHei" w:eastAsia="Microsoft YaHei" w:hAnsi="Microsoft YaHei" w:cs="Microsoft YaHei" w:hint="eastAsia"/>
          <w:lang w:eastAsia="zh-CN"/>
        </w:rPr>
        <w:t>觉</w:t>
      </w:r>
      <w:r w:rsidRPr="00DA09FF">
        <w:rPr>
          <w:rFonts w:ascii="ＭＳ ゴシック" w:eastAsia="ＭＳ ゴシック" w:hAnsi="ＭＳ ゴシック" w:cs="ＭＳ ゴシック" w:hint="eastAsia"/>
          <w:lang w:eastAsia="zh-CN"/>
        </w:rPr>
        <w:t>」</w:t>
      </w:r>
    </w:p>
    <w:p w14:paraId="44F94BFE" w14:textId="77777777" w:rsidR="00DA09FF" w:rsidRPr="00DA09FF" w:rsidRDefault="00DA09FF" w:rsidP="00DA09FF">
      <w:pPr>
        <w:pStyle w:val="a3"/>
        <w:rPr>
          <w:rFonts w:ascii="ＭＳ ゴシック" w:eastAsia="ＭＳ ゴシック" w:hAnsi="ＭＳ ゴシック" w:cs="ＭＳ ゴシック"/>
          <w:lang w:eastAsia="zh-CN"/>
        </w:rPr>
      </w:pPr>
    </w:p>
    <w:p w14:paraId="2AE52F0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//TEXT 【外務局長】</w:t>
      </w:r>
    </w:p>
    <w:p w14:paraId="354A24F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&lt;jaT0077&gt;「と同時に、そういう者達に身をもって宗教人の有り方を教えられる人材が少ないのも事実です」</w:t>
      </w:r>
    </w:p>
    <w:p w14:paraId="7879EB01"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&lt;cnT0077&gt;「同</w:t>
      </w:r>
      <w:r w:rsidRPr="00DA09FF">
        <w:rPr>
          <w:rFonts w:ascii="Microsoft YaHei" w:eastAsia="Microsoft YaHei" w:hAnsi="Microsoft YaHei" w:cs="Microsoft YaHei" w:hint="eastAsia"/>
          <w:lang w:eastAsia="zh-CN"/>
        </w:rPr>
        <w:t>时</w:t>
      </w:r>
      <w:r w:rsidRPr="00DA09FF">
        <w:rPr>
          <w:rFonts w:ascii="ＭＳ ゴシック" w:eastAsia="ＭＳ ゴシック" w:hAnsi="ＭＳ ゴシック" w:cs="ＭＳ ゴシック" w:hint="eastAsia"/>
          <w:lang w:eastAsia="zh-CN"/>
        </w:rPr>
        <w:t>，更是缺少教育</w:t>
      </w:r>
      <w:r w:rsidRPr="00DA09FF">
        <w:rPr>
          <w:rFonts w:ascii="Microsoft YaHei" w:eastAsia="Microsoft YaHei" w:hAnsi="Microsoft YaHei" w:cs="Microsoft YaHei" w:hint="eastAsia"/>
          <w:lang w:eastAsia="zh-CN"/>
        </w:rPr>
        <w:t>这</w:t>
      </w:r>
      <w:r w:rsidRPr="00DA09FF">
        <w:rPr>
          <w:rFonts w:ascii="ＭＳ ゴシック" w:eastAsia="ＭＳ ゴシック" w:hAnsi="ＭＳ ゴシック" w:cs="ＭＳ ゴシック" w:hint="eastAsia"/>
          <w:lang w:eastAsia="zh-CN"/>
        </w:rPr>
        <w:t>些年</w:t>
      </w:r>
      <w:r w:rsidRPr="00DA09FF">
        <w:rPr>
          <w:rFonts w:ascii="Microsoft YaHei" w:eastAsia="Microsoft YaHei" w:hAnsi="Microsoft YaHei" w:cs="Microsoft YaHei" w:hint="eastAsia"/>
          <w:lang w:eastAsia="zh-CN"/>
        </w:rPr>
        <w:t>轻</w:t>
      </w:r>
      <w:r w:rsidRPr="00DA09FF">
        <w:rPr>
          <w:rFonts w:ascii="ＭＳ ゴシック" w:eastAsia="ＭＳ ゴシック" w:hAnsi="ＭＳ ゴシック" w:cs="ＭＳ ゴシック" w:hint="eastAsia"/>
          <w:lang w:eastAsia="zh-CN"/>
        </w:rPr>
        <w:t>司</w:t>
      </w:r>
      <w:proofErr w:type="gramStart"/>
      <w:r w:rsidRPr="00DA09FF">
        <w:rPr>
          <w:rFonts w:ascii="ＭＳ ゴシック" w:eastAsia="ＭＳ ゴシック" w:hAnsi="ＭＳ ゴシック" w:cs="ＭＳ ゴシック" w:hint="eastAsia"/>
          <w:lang w:eastAsia="zh-CN"/>
        </w:rPr>
        <w:t>祭作</w:t>
      </w:r>
      <w:r w:rsidRPr="00DA09FF">
        <w:rPr>
          <w:rFonts w:ascii="Microsoft YaHei" w:eastAsia="Microsoft YaHei" w:hAnsi="Microsoft YaHei" w:cs="Microsoft YaHei" w:hint="eastAsia"/>
          <w:lang w:eastAsia="zh-CN"/>
        </w:rPr>
        <w:t>为</w:t>
      </w:r>
      <w:proofErr w:type="gramEnd"/>
      <w:r w:rsidRPr="00DA09FF">
        <w:rPr>
          <w:rFonts w:ascii="ＭＳ ゴシック" w:eastAsia="ＭＳ ゴシック" w:hAnsi="ＭＳ ゴシック" w:cs="ＭＳ ゴシック" w:hint="eastAsia"/>
          <w:lang w:eastAsia="zh-CN"/>
        </w:rPr>
        <w:t>宗教人的行</w:t>
      </w:r>
      <w:r w:rsidRPr="00DA09FF">
        <w:rPr>
          <w:rFonts w:ascii="Microsoft YaHei" w:eastAsia="Microsoft YaHei" w:hAnsi="Microsoft YaHei" w:cs="Microsoft YaHei" w:hint="eastAsia"/>
          <w:lang w:eastAsia="zh-CN"/>
        </w:rPr>
        <w:t>为</w:t>
      </w:r>
      <w:r w:rsidRPr="00DA09FF">
        <w:rPr>
          <w:rFonts w:ascii="ＭＳ ゴシック" w:eastAsia="ＭＳ ゴシック" w:hAnsi="ＭＳ ゴシック" w:cs="ＭＳ ゴシック" w:hint="eastAsia"/>
          <w:lang w:eastAsia="zh-CN"/>
        </w:rPr>
        <w:t>准</w:t>
      </w:r>
      <w:r w:rsidRPr="00DA09FF">
        <w:rPr>
          <w:rFonts w:ascii="Microsoft YaHei" w:eastAsia="Microsoft YaHei" w:hAnsi="Microsoft YaHei" w:cs="Microsoft YaHei" w:hint="eastAsia"/>
          <w:lang w:eastAsia="zh-CN"/>
        </w:rPr>
        <w:t>则</w:t>
      </w:r>
      <w:r w:rsidRPr="00DA09FF">
        <w:rPr>
          <w:rFonts w:ascii="ＭＳ ゴシック" w:eastAsia="ＭＳ ゴシック" w:hAnsi="ＭＳ ゴシック" w:cs="ＭＳ ゴシック" w:hint="eastAsia"/>
          <w:lang w:eastAsia="zh-CN"/>
        </w:rPr>
        <w:t>的人才」</w:t>
      </w:r>
    </w:p>
    <w:p w14:paraId="7839712F" w14:textId="77777777" w:rsidR="00DA09FF" w:rsidRPr="00DA09FF" w:rsidRDefault="00DA09FF" w:rsidP="00DA09FF">
      <w:pPr>
        <w:pStyle w:val="a3"/>
        <w:rPr>
          <w:rFonts w:ascii="ＭＳ ゴシック" w:eastAsia="ＭＳ ゴシック" w:hAnsi="ＭＳ ゴシック" w:cs="ＭＳ ゴシック"/>
          <w:lang w:eastAsia="zh-CN"/>
        </w:rPr>
      </w:pPr>
    </w:p>
    <w:p w14:paraId="4EB8009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03FBD66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&lt;jaT0078&gt;「近いうちにお話が行くかと思います」</w:t>
      </w:r>
    </w:p>
    <w:p w14:paraId="6F5D320A" w14:textId="5605686E"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&lt;cnT0078&gt;「我想他</w:t>
      </w:r>
      <w:r w:rsidRPr="00DA09FF">
        <w:rPr>
          <w:rFonts w:ascii="Microsoft YaHei" w:eastAsia="Microsoft YaHei" w:hAnsi="Microsoft YaHei" w:cs="Microsoft YaHei" w:hint="eastAsia"/>
          <w:lang w:eastAsia="zh-CN"/>
        </w:rPr>
        <w:t>们</w:t>
      </w:r>
      <w:r w:rsidRPr="00DA09FF">
        <w:rPr>
          <w:rFonts w:ascii="ＭＳ ゴシック" w:eastAsia="ＭＳ ゴシック" w:hAnsi="ＭＳ ゴシック" w:cs="ＭＳ ゴシック" w:hint="eastAsia"/>
          <w:lang w:eastAsia="zh-CN"/>
        </w:rPr>
        <w:t>近期就会</w:t>
      </w:r>
      <w:ins w:id="89" w:author="hhh0578" w:date="2020-04-29T16:35:00Z">
        <w:r w:rsidR="006F31BD">
          <w:rPr>
            <w:rFonts w:ascii="DengXian" w:eastAsia="DengXian" w:hAnsi="DengXian" w:cs="ＭＳ ゴシック" w:hint="eastAsia"/>
            <w:lang w:eastAsia="zh-CN"/>
          </w:rPr>
          <w:t>去</w:t>
        </w:r>
      </w:ins>
      <w:r w:rsidRPr="00DA09FF">
        <w:rPr>
          <w:rFonts w:ascii="ＭＳ ゴシック" w:eastAsia="ＭＳ ゴシック" w:hAnsi="ＭＳ ゴシック" w:cs="ＭＳ ゴシック" w:hint="eastAsia"/>
          <w:lang w:eastAsia="zh-CN"/>
        </w:rPr>
        <w:t>找你</w:t>
      </w:r>
      <w:del w:id="90" w:author="hhh0578" w:date="2020-04-29T16:35:00Z">
        <w:r w:rsidRPr="00DA09FF" w:rsidDel="006F31BD">
          <w:rPr>
            <w:rFonts w:ascii="ＭＳ ゴシック" w:eastAsia="ＭＳ ゴシック" w:hAnsi="ＭＳ ゴシック" w:cs="ＭＳ ゴシック" w:hint="eastAsia"/>
            <w:lang w:eastAsia="zh-CN"/>
          </w:rPr>
          <w:delText>商</w:delText>
        </w:r>
        <w:r w:rsidRPr="00DA09FF" w:rsidDel="006F31BD">
          <w:rPr>
            <w:rFonts w:ascii="Microsoft YaHei" w:eastAsia="Microsoft YaHei" w:hAnsi="Microsoft YaHei" w:cs="Microsoft YaHei" w:hint="eastAsia"/>
            <w:lang w:eastAsia="zh-CN"/>
          </w:rPr>
          <w:delText>谈</w:delText>
        </w:r>
      </w:del>
      <w:r w:rsidRPr="00DA09FF">
        <w:rPr>
          <w:rFonts w:ascii="ＭＳ ゴシック" w:eastAsia="ＭＳ ゴシック" w:hAnsi="ＭＳ ゴシック" w:cs="ＭＳ ゴシック" w:hint="eastAsia"/>
          <w:lang w:eastAsia="zh-CN"/>
        </w:rPr>
        <w:t>」</w:t>
      </w:r>
    </w:p>
    <w:p w14:paraId="655596CD" w14:textId="77777777" w:rsidR="00DA09FF" w:rsidRPr="00DA09FF" w:rsidRDefault="00DA09FF" w:rsidP="00DA09FF">
      <w:pPr>
        <w:pStyle w:val="a3"/>
        <w:rPr>
          <w:rFonts w:ascii="ＭＳ ゴシック" w:eastAsia="ＭＳ ゴシック" w:hAnsi="ＭＳ ゴシック" w:cs="ＭＳ ゴシック"/>
          <w:lang w:eastAsia="zh-CN"/>
        </w:rPr>
      </w:pPr>
    </w:p>
    <w:p w14:paraId="1F87295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1F49B38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&lt;jaT0079&gt;「買いかぶりですな」</w:t>
      </w:r>
    </w:p>
    <w:p w14:paraId="6979932A" w14:textId="20A60AB9"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&lt;cnT0079&gt;「</w:t>
      </w:r>
      <w:ins w:id="91" w:author="hhh0578" w:date="2020-04-29T16:36:00Z">
        <w:r w:rsidR="009674C2">
          <w:rPr>
            <w:rFonts w:ascii="SimSun" w:eastAsia="SimSun" w:hAnsi="SimSun" w:cs="SimSun" w:hint="eastAsia"/>
            <w:lang w:eastAsia="zh-CN"/>
          </w:rPr>
          <w:t>过誉了</w:t>
        </w:r>
      </w:ins>
      <w:del w:id="92" w:author="hhh0578" w:date="2020-04-29T16:36:00Z">
        <w:r w:rsidRPr="00DA09FF" w:rsidDel="009674C2">
          <w:rPr>
            <w:rFonts w:ascii="Microsoft YaHei" w:eastAsia="Microsoft YaHei" w:hAnsi="Microsoft YaHei" w:cs="Microsoft YaHei" w:hint="eastAsia"/>
          </w:rPr>
          <w:delText>实</w:delText>
        </w:r>
        <w:r w:rsidRPr="00DA09FF" w:rsidDel="009674C2">
          <w:rPr>
            <w:rFonts w:ascii="ＭＳ ゴシック" w:eastAsia="ＭＳ ゴシック" w:hAnsi="ＭＳ ゴシック" w:cs="ＭＳ ゴシック" w:hint="eastAsia"/>
          </w:rPr>
          <w:delText>在</w:delText>
        </w:r>
        <w:r w:rsidRPr="00DA09FF" w:rsidDel="009674C2">
          <w:rPr>
            <w:rFonts w:ascii="Microsoft YaHei" w:eastAsia="Microsoft YaHei" w:hAnsi="Microsoft YaHei" w:cs="Microsoft YaHei" w:hint="eastAsia"/>
          </w:rPr>
          <w:delText>过赞</w:delText>
        </w:r>
        <w:r w:rsidRPr="00DA09FF" w:rsidDel="009674C2">
          <w:rPr>
            <w:rFonts w:ascii="ＭＳ ゴシック" w:eastAsia="ＭＳ ゴシック" w:hAnsi="ＭＳ ゴシック" w:cs="ＭＳ ゴシック" w:hint="eastAsia"/>
          </w:rPr>
          <w:delText>了</w:delText>
        </w:r>
      </w:del>
      <w:r w:rsidRPr="00DA09FF">
        <w:rPr>
          <w:rFonts w:ascii="ＭＳ ゴシック" w:eastAsia="ＭＳ ゴシック" w:hAnsi="ＭＳ ゴシック" w:cs="ＭＳ ゴシック" w:hint="eastAsia"/>
        </w:rPr>
        <w:t>」</w:t>
      </w:r>
    </w:p>
    <w:p w14:paraId="780FB0E2" w14:textId="77777777" w:rsidR="00DA09FF" w:rsidRPr="00DA09FF" w:rsidRDefault="00DA09FF" w:rsidP="00DA09FF">
      <w:pPr>
        <w:pStyle w:val="a3"/>
        <w:rPr>
          <w:rFonts w:ascii="ＭＳ ゴシック" w:eastAsia="ＭＳ ゴシック" w:hAnsi="ＭＳ ゴシック" w:cs="ＭＳ ゴシック"/>
        </w:rPr>
      </w:pPr>
    </w:p>
    <w:p w14:paraId="0D01CD4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192C19E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&lt;jaT0080&gt;「そうでしょうか」</w:t>
      </w:r>
    </w:p>
    <w:p w14:paraId="4BEA3384" w14:textId="19F9A3AB"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&lt;cnT0080&gt;「</w:t>
      </w:r>
      <w:del w:id="93" w:author="hhh0578" w:date="2020-04-29T16:36:00Z">
        <w:r w:rsidRPr="00DA09FF" w:rsidDel="003234FC">
          <w:rPr>
            <w:rFonts w:ascii="DengXian" w:eastAsia="DengXian" w:hAnsi="DengXian" w:cs="ＭＳ ゴシック" w:hint="eastAsia"/>
            <w:lang w:eastAsia="zh-CN"/>
          </w:rPr>
          <w:delText>是</w:delText>
        </w:r>
        <w:r w:rsidRPr="00DA09FF" w:rsidDel="003234FC">
          <w:rPr>
            <w:rFonts w:ascii="Microsoft YaHei" w:eastAsia="Microsoft YaHei" w:hAnsi="Microsoft YaHei" w:cs="Microsoft YaHei" w:hint="eastAsia"/>
            <w:lang w:eastAsia="zh-CN"/>
          </w:rPr>
          <w:delText>这样吗</w:delText>
        </w:r>
      </w:del>
      <w:ins w:id="94" w:author="hhh0578" w:date="2020-04-29T16:36:00Z">
        <w:r w:rsidR="003234FC">
          <w:rPr>
            <w:rFonts w:ascii="DengXian" w:eastAsia="DengXian" w:hAnsi="DengXian" w:cs="ＭＳ ゴシック" w:hint="eastAsia"/>
            <w:lang w:eastAsia="zh-CN"/>
          </w:rPr>
          <w:t>有吗</w:t>
        </w:r>
      </w:ins>
      <w:r w:rsidRPr="00DA09FF">
        <w:rPr>
          <w:rFonts w:ascii="ＭＳ ゴシック" w:eastAsia="ＭＳ ゴシック" w:hAnsi="ＭＳ ゴシック" w:cs="ＭＳ ゴシック" w:hint="eastAsia"/>
        </w:rPr>
        <w:t>」</w:t>
      </w:r>
    </w:p>
    <w:p w14:paraId="72C73A2C" w14:textId="77777777" w:rsidR="00DA09FF" w:rsidRPr="00DA09FF" w:rsidRDefault="00DA09FF" w:rsidP="00DA09FF">
      <w:pPr>
        <w:pStyle w:val="a3"/>
        <w:rPr>
          <w:rFonts w:ascii="ＭＳ ゴシック" w:eastAsia="ＭＳ ゴシック" w:hAnsi="ＭＳ ゴシック" w:cs="ＭＳ ゴシック"/>
        </w:rPr>
      </w:pPr>
    </w:p>
    <w:p w14:paraId="600FA76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53966A0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&lt;jaT0081&gt;「そうですよ」</w:t>
      </w:r>
    </w:p>
    <w:p w14:paraId="4C6F0E59" w14:textId="08E27DAE"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&lt;cnT0081&gt;「</w:t>
      </w:r>
      <w:ins w:id="95" w:author="hhh0578" w:date="2020-04-29T16:36:00Z">
        <w:r w:rsidR="003234FC">
          <w:rPr>
            <w:rFonts w:ascii="DengXian" w:eastAsia="DengXian" w:hAnsi="DengXian" w:cs="ＭＳ ゴシック" w:hint="eastAsia"/>
            <w:lang w:eastAsia="zh-CN"/>
          </w:rPr>
          <w:t>是的</w:t>
        </w:r>
      </w:ins>
      <w:del w:id="96" w:author="hhh0578" w:date="2020-04-29T16:36:00Z">
        <w:r w:rsidRPr="00DA09FF" w:rsidDel="003234FC">
          <w:rPr>
            <w:rFonts w:ascii="ＭＳ ゴシック" w:eastAsia="ＭＳ ゴシック" w:hAnsi="ＭＳ ゴシック" w:cs="ＭＳ ゴシック"/>
          </w:rPr>
          <w:delText>就是如此</w:delText>
        </w:r>
      </w:del>
      <w:r w:rsidRPr="00DA09FF">
        <w:rPr>
          <w:rFonts w:ascii="ＭＳ ゴシック" w:eastAsia="ＭＳ ゴシック" w:hAnsi="ＭＳ ゴシック" w:cs="ＭＳ ゴシック"/>
        </w:rPr>
        <w:t>」</w:t>
      </w:r>
    </w:p>
    <w:p w14:paraId="5B864AD1" w14:textId="77777777" w:rsidR="00DA09FF" w:rsidRPr="00DA09FF" w:rsidRDefault="00DA09FF" w:rsidP="00DA09FF">
      <w:pPr>
        <w:pStyle w:val="a3"/>
        <w:rPr>
          <w:rFonts w:ascii="ＭＳ ゴシック" w:eastAsia="ＭＳ ゴシック" w:hAnsi="ＭＳ ゴシック" w:cs="ＭＳ ゴシック"/>
        </w:rPr>
      </w:pPr>
    </w:p>
    <w:p w14:paraId="49F10FA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3FF1C6A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&lt;jaT0082&gt;「ま、この件については外務局がとやかく言う筋の問題ではありません」</w:t>
      </w:r>
    </w:p>
    <w:p w14:paraId="395E6708" w14:textId="2CE4B2AF"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&lt;cnT0082&gt;「</w:t>
      </w:r>
      <w:del w:id="97" w:author="hhh0578" w:date="2020-04-29T16:36:00Z">
        <w:r w:rsidRPr="00DA09FF" w:rsidDel="00240B9E">
          <w:rPr>
            <w:rFonts w:ascii="ＭＳ ゴシック" w:eastAsia="ＭＳ ゴシック" w:hAnsi="ＭＳ ゴシック" w:cs="ＭＳ ゴシック"/>
            <w:lang w:eastAsia="zh-CN"/>
          </w:rPr>
          <w:delText>算了</w:delText>
        </w:r>
      </w:del>
      <w:ins w:id="98" w:author="hhh0578" w:date="2020-04-29T16:36:00Z">
        <w:r w:rsidR="00240B9E">
          <w:rPr>
            <w:rFonts w:ascii="DengXian" w:eastAsia="DengXian" w:hAnsi="DengXian" w:cs="ＭＳ ゴシック" w:hint="eastAsia"/>
            <w:lang w:eastAsia="zh-CN"/>
          </w:rPr>
          <w:t>不过</w:t>
        </w:r>
      </w:ins>
      <w:r w:rsidRPr="00DA09FF">
        <w:rPr>
          <w:rFonts w:ascii="ＭＳ ゴシック" w:eastAsia="ＭＳ ゴシック" w:hAnsi="ＭＳ ゴシック" w:cs="ＭＳ ゴシック"/>
          <w:lang w:eastAsia="zh-CN"/>
        </w:rPr>
        <w:t>，外</w:t>
      </w:r>
      <w:r w:rsidRPr="00DA09FF">
        <w:rPr>
          <w:rFonts w:ascii="Microsoft YaHei" w:eastAsia="Microsoft YaHei" w:hAnsi="Microsoft YaHei" w:cs="Microsoft YaHei" w:hint="eastAsia"/>
          <w:lang w:eastAsia="zh-CN"/>
        </w:rPr>
        <w:t>务</w:t>
      </w:r>
      <w:r w:rsidRPr="00DA09FF">
        <w:rPr>
          <w:rFonts w:ascii="ＭＳ ゴシック" w:eastAsia="ＭＳ ゴシック" w:hAnsi="ＭＳ ゴシック" w:cs="ＭＳ ゴシック" w:hint="eastAsia"/>
          <w:lang w:eastAsia="zh-CN"/>
        </w:rPr>
        <w:t>局</w:t>
      </w:r>
      <w:ins w:id="99" w:author="hhh0578" w:date="2020-04-29T16:37:00Z">
        <w:r w:rsidR="009F53B9">
          <w:rPr>
            <w:rFonts w:ascii="DengXian" w:eastAsia="DengXian" w:hAnsi="DengXian" w:cs="ＭＳ ゴシック" w:hint="eastAsia"/>
            <w:lang w:eastAsia="zh-CN"/>
          </w:rPr>
          <w:t>也不适合</w:t>
        </w:r>
      </w:ins>
      <w:ins w:id="100" w:author="hhh0578" w:date="2020-04-29T16:36:00Z">
        <w:r w:rsidR="000E0DB6">
          <w:rPr>
            <w:rFonts w:ascii="ＭＳ ゴシック" w:eastAsia="DengXian" w:hAnsi="ＭＳ ゴシック" w:cs="ＭＳ ゴシック" w:hint="eastAsia"/>
            <w:lang w:eastAsia="zh-CN"/>
          </w:rPr>
          <w:t>对这事插嘴</w:t>
        </w:r>
      </w:ins>
      <w:del w:id="101" w:author="hhh0578" w:date="2020-04-29T16:36:00Z">
        <w:r w:rsidRPr="00DA09FF" w:rsidDel="000E0DB6">
          <w:rPr>
            <w:rFonts w:ascii="ＭＳ ゴシック" w:eastAsia="ＭＳ ゴシック" w:hAnsi="ＭＳ ゴシック" w:cs="ＭＳ ゴシック" w:hint="eastAsia"/>
            <w:lang w:eastAsia="zh-CN"/>
          </w:rPr>
          <w:delText>也不适合</w:delText>
        </w:r>
        <w:r w:rsidRPr="00DA09FF" w:rsidDel="000E0DB6">
          <w:rPr>
            <w:rFonts w:ascii="Microsoft YaHei" w:eastAsia="Microsoft YaHei" w:hAnsi="Microsoft YaHei" w:cs="Microsoft YaHei" w:hint="eastAsia"/>
            <w:lang w:eastAsia="zh-CN"/>
          </w:rPr>
          <w:delText>对这</w:delText>
        </w:r>
        <w:r w:rsidRPr="00DA09FF" w:rsidDel="000E0DB6">
          <w:rPr>
            <w:rFonts w:ascii="ＭＳ ゴシック" w:eastAsia="ＭＳ ゴシック" w:hAnsi="ＭＳ ゴシック" w:cs="ＭＳ ゴシック" w:hint="eastAsia"/>
            <w:lang w:eastAsia="zh-CN"/>
          </w:rPr>
          <w:delText>件事指指点点</w:delText>
        </w:r>
      </w:del>
      <w:r w:rsidRPr="00DA09FF">
        <w:rPr>
          <w:rFonts w:ascii="ＭＳ ゴシック" w:eastAsia="ＭＳ ゴシック" w:hAnsi="ＭＳ ゴシック" w:cs="ＭＳ ゴシック" w:hint="eastAsia"/>
          <w:lang w:eastAsia="zh-CN"/>
        </w:rPr>
        <w:t>」</w:t>
      </w:r>
    </w:p>
    <w:p w14:paraId="75A3757F" w14:textId="77777777" w:rsidR="00DA09FF" w:rsidRPr="00DA09FF" w:rsidRDefault="00DA09FF" w:rsidP="00DA09FF">
      <w:pPr>
        <w:pStyle w:val="a3"/>
        <w:rPr>
          <w:rFonts w:ascii="ＭＳ ゴシック" w:eastAsia="ＭＳ ゴシック" w:hAnsi="ＭＳ ゴシック" w:cs="ＭＳ ゴシック"/>
          <w:lang w:eastAsia="zh-CN"/>
        </w:rPr>
      </w:pPr>
    </w:p>
    <w:p w14:paraId="1ADF6FF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08D62C1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&lt;jaT0083&gt;「ただ、かつての友人として言わせて頂けば……」</w:t>
      </w:r>
    </w:p>
    <w:p w14:paraId="1B676440" w14:textId="1E0D73FC"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&lt;cnT0083&gt;「不</w:t>
      </w:r>
      <w:r w:rsidRPr="00DA09FF">
        <w:rPr>
          <w:rFonts w:ascii="Microsoft YaHei" w:eastAsia="Microsoft YaHei" w:hAnsi="Microsoft YaHei" w:cs="Microsoft YaHei" w:hint="eastAsia"/>
          <w:lang w:eastAsia="zh-CN"/>
        </w:rPr>
        <w:t>过</w:t>
      </w:r>
      <w:r w:rsidRPr="00DA09FF">
        <w:rPr>
          <w:rFonts w:ascii="ＭＳ ゴシック" w:eastAsia="ＭＳ ゴシック" w:hAnsi="ＭＳ ゴシック" w:cs="ＭＳ ゴシック" w:hint="eastAsia"/>
          <w:lang w:eastAsia="zh-CN"/>
        </w:rPr>
        <w:t>，</w:t>
      </w:r>
      <w:ins w:id="102" w:author="hhh0578" w:date="2020-04-29T16:37:00Z">
        <w:r w:rsidR="009F53B9">
          <w:rPr>
            <w:rFonts w:ascii="DengXian" w:eastAsia="DengXian" w:hAnsi="DengXian" w:cs="ＭＳ ゴシック" w:hint="eastAsia"/>
            <w:lang w:eastAsia="zh-CN"/>
          </w:rPr>
          <w:t>作为旧友</w:t>
        </w:r>
        <w:r w:rsidR="000E6B39">
          <w:rPr>
            <w:rFonts w:ascii="DengXian" w:eastAsia="DengXian" w:hAnsi="DengXian" w:cs="ＭＳ ゴシック" w:hint="eastAsia"/>
            <w:lang w:eastAsia="zh-CN"/>
          </w:rPr>
          <w:t>我还是想说一句</w:t>
        </w:r>
      </w:ins>
      <w:del w:id="103" w:author="hhh0578" w:date="2020-04-29T16:37:00Z">
        <w:r w:rsidRPr="00DA09FF" w:rsidDel="009F53B9">
          <w:rPr>
            <w:rFonts w:ascii="ＭＳ ゴシック" w:eastAsia="ＭＳ ゴシック" w:hAnsi="ＭＳ ゴシック" w:cs="ＭＳ ゴシック" w:hint="eastAsia"/>
            <w:lang w:eastAsia="zh-CN"/>
          </w:rPr>
          <w:delText>作</w:delText>
        </w:r>
        <w:r w:rsidRPr="00DA09FF" w:rsidDel="009F53B9">
          <w:rPr>
            <w:rFonts w:ascii="Microsoft YaHei" w:eastAsia="Microsoft YaHei" w:hAnsi="Microsoft YaHei" w:cs="Microsoft YaHei" w:hint="eastAsia"/>
            <w:lang w:eastAsia="zh-CN"/>
          </w:rPr>
          <w:delText>为</w:delText>
        </w:r>
        <w:r w:rsidRPr="00DA09FF" w:rsidDel="009F53B9">
          <w:rPr>
            <w:rFonts w:ascii="DengXian" w:eastAsia="DengXian" w:hAnsi="DengXian" w:cs="ＭＳ ゴシック" w:hint="eastAsia"/>
            <w:lang w:eastAsia="zh-CN"/>
          </w:rPr>
          <w:delText>以前的友人</w:delText>
        </w:r>
        <w:r w:rsidRPr="00DA09FF" w:rsidDel="009F53B9">
          <w:rPr>
            <w:rFonts w:ascii="ＭＳ ゴシック" w:eastAsia="ＭＳ ゴシック" w:hAnsi="ＭＳ ゴシック" w:cs="ＭＳ ゴシック" w:hint="eastAsia"/>
            <w:lang w:eastAsia="zh-CN"/>
          </w:rPr>
          <w:delText>直言相</w:delText>
        </w:r>
        <w:r w:rsidRPr="00DA09FF" w:rsidDel="009F53B9">
          <w:rPr>
            <w:rFonts w:ascii="Microsoft YaHei" w:eastAsia="Microsoft YaHei" w:hAnsi="Microsoft YaHei" w:cs="Microsoft YaHei" w:hint="eastAsia"/>
            <w:lang w:eastAsia="zh-CN"/>
          </w:rPr>
          <w:delText>劝</w:delText>
        </w:r>
        <w:r w:rsidRPr="00DA09FF" w:rsidDel="009F53B9">
          <w:rPr>
            <w:rFonts w:ascii="ＭＳ ゴシック" w:eastAsia="ＭＳ ゴシック" w:hAnsi="ＭＳ ゴシック" w:cs="ＭＳ ゴシック" w:hint="eastAsia"/>
            <w:lang w:eastAsia="zh-CN"/>
          </w:rPr>
          <w:delText>的</w:delText>
        </w:r>
        <w:r w:rsidRPr="00DA09FF" w:rsidDel="009F53B9">
          <w:rPr>
            <w:rFonts w:ascii="Microsoft YaHei" w:eastAsia="Microsoft YaHei" w:hAnsi="Microsoft YaHei" w:cs="Microsoft YaHei" w:hint="eastAsia"/>
            <w:lang w:eastAsia="zh-CN"/>
          </w:rPr>
          <w:delText>话</w:delText>
        </w:r>
      </w:del>
      <w:r w:rsidRPr="00DA09FF">
        <w:rPr>
          <w:rFonts w:ascii="ＭＳ ゴシック" w:eastAsia="ＭＳ ゴシック" w:hAnsi="ＭＳ ゴシック" w:cs="ＭＳ ゴシック"/>
          <w:lang w:eastAsia="zh-CN"/>
        </w:rPr>
        <w:t>……」</w:t>
      </w:r>
    </w:p>
    <w:p w14:paraId="687DAD8F" w14:textId="77777777" w:rsidR="00DA09FF" w:rsidRPr="00DA09FF" w:rsidRDefault="00DA09FF" w:rsidP="00DA09FF">
      <w:pPr>
        <w:pStyle w:val="a3"/>
        <w:rPr>
          <w:rFonts w:ascii="ＭＳ ゴシック" w:eastAsia="ＭＳ ゴシック" w:hAnsi="ＭＳ ゴシック" w:cs="ＭＳ ゴシック"/>
          <w:lang w:eastAsia="zh-CN"/>
        </w:rPr>
      </w:pPr>
    </w:p>
    <w:p w14:paraId="38783DA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77E1654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&lt;jaT0084&gt;「是非ともまた、お食事を共にさせて頂きたいですね」</w:t>
      </w:r>
    </w:p>
    <w:p w14:paraId="1CF6AD62" w14:textId="3A122178"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&lt;cnT0084&gt;「</w:t>
      </w:r>
      <w:del w:id="104" w:author="hhh0578" w:date="2020-04-29T16:37:00Z">
        <w:r w:rsidRPr="00DA09FF" w:rsidDel="006F6595">
          <w:rPr>
            <w:rFonts w:ascii="Microsoft YaHei" w:eastAsia="Microsoft YaHei" w:hAnsi="Microsoft YaHei" w:cs="Microsoft YaHei" w:hint="eastAsia"/>
            <w:lang w:eastAsia="zh-CN"/>
          </w:rPr>
          <w:delText>还请让</w:delText>
        </w:r>
        <w:r w:rsidRPr="00DA09FF" w:rsidDel="006F6595">
          <w:rPr>
            <w:rFonts w:ascii="DengXian" w:eastAsia="DengXian" w:hAnsi="DengXian" w:cs="ＭＳ ゴシック" w:hint="eastAsia"/>
            <w:lang w:eastAsia="zh-CN"/>
          </w:rPr>
          <w:delText>我</w:delText>
        </w:r>
        <w:r w:rsidRPr="00DA09FF" w:rsidDel="006F6595">
          <w:rPr>
            <w:rFonts w:ascii="Microsoft YaHei" w:eastAsia="Microsoft YaHei" w:hAnsi="Microsoft YaHei" w:cs="Microsoft YaHei" w:hint="eastAsia"/>
            <w:lang w:eastAsia="zh-CN"/>
          </w:rPr>
          <w:delText>们</w:delText>
        </w:r>
        <w:r w:rsidRPr="00DA09FF" w:rsidDel="006F6595">
          <w:rPr>
            <w:rFonts w:ascii="DengXian" w:eastAsia="DengXian" w:hAnsi="DengXian" w:cs="ＭＳ ゴシック" w:hint="eastAsia"/>
            <w:lang w:eastAsia="zh-CN"/>
          </w:rPr>
          <w:delText>能</w:delText>
        </w:r>
        <w:r w:rsidRPr="00DA09FF" w:rsidDel="006F6595">
          <w:rPr>
            <w:rFonts w:ascii="Microsoft YaHei" w:eastAsia="Microsoft YaHei" w:hAnsi="Microsoft YaHei" w:cs="Microsoft YaHei" w:hint="eastAsia"/>
            <w:lang w:eastAsia="zh-CN"/>
          </w:rPr>
          <w:delText>够</w:delText>
        </w:r>
        <w:r w:rsidRPr="00DA09FF" w:rsidDel="006F6595">
          <w:rPr>
            <w:rFonts w:ascii="DengXian" w:eastAsia="DengXian" w:hAnsi="DengXian" w:cs="ＭＳ ゴシック" w:hint="eastAsia"/>
            <w:lang w:eastAsia="zh-CN"/>
          </w:rPr>
          <w:delText>再次一起聚餐吧</w:delText>
        </w:r>
      </w:del>
      <w:ins w:id="105" w:author="hhh0578" w:date="2020-04-29T16:37:00Z">
        <w:r w:rsidR="006F6595">
          <w:rPr>
            <w:rFonts w:ascii="Microsoft YaHei" w:eastAsia="Microsoft YaHei" w:hAnsi="Microsoft YaHei" w:cs="Microsoft YaHei" w:hint="eastAsia"/>
            <w:lang w:eastAsia="zh-CN"/>
          </w:rPr>
          <w:t>有空聚一聚吧</w:t>
        </w:r>
      </w:ins>
      <w:r w:rsidRPr="00DA09FF">
        <w:rPr>
          <w:rFonts w:ascii="ＭＳ ゴシック" w:eastAsia="ＭＳ ゴシック" w:hAnsi="ＭＳ ゴシック" w:cs="ＭＳ ゴシック" w:hint="eastAsia"/>
          <w:lang w:eastAsia="zh-CN"/>
        </w:rPr>
        <w:t>」</w:t>
      </w:r>
    </w:p>
    <w:p w14:paraId="3E664DC3" w14:textId="77777777" w:rsidR="00DA09FF" w:rsidRPr="00DA09FF" w:rsidRDefault="00DA09FF" w:rsidP="00DA09FF">
      <w:pPr>
        <w:pStyle w:val="a3"/>
        <w:rPr>
          <w:rFonts w:ascii="ＭＳ ゴシック" w:eastAsia="ＭＳ ゴシック" w:hAnsi="ＭＳ ゴシック" w:cs="ＭＳ ゴシック"/>
          <w:lang w:eastAsia="zh-CN"/>
        </w:rPr>
      </w:pPr>
    </w:p>
    <w:p w14:paraId="75C1FE6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2E4A1AC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&lt;jaT0085&gt;「ははは、それは魅力的だ。よくよく検討させて頂きます」</w:t>
      </w:r>
    </w:p>
    <w:p w14:paraId="6BF1F7EB" w14:textId="06804E9A"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lang w:eastAsia="zh-CN"/>
        </w:rPr>
        <w:t>&lt;cnT0085&gt;「哈哈</w:t>
      </w:r>
      <w:proofErr w:type="gramStart"/>
      <w:r w:rsidRPr="00DA09FF">
        <w:rPr>
          <w:rFonts w:ascii="ＭＳ ゴシック" w:eastAsia="ＭＳ ゴシック" w:hAnsi="ＭＳ ゴシック" w:cs="ＭＳ ゴシック"/>
          <w:lang w:eastAsia="zh-CN"/>
        </w:rPr>
        <w:t>哈</w:t>
      </w:r>
      <w:proofErr w:type="gramEnd"/>
      <w:r w:rsidRPr="00DA09FF">
        <w:rPr>
          <w:rFonts w:ascii="ＭＳ ゴシック" w:eastAsia="ＭＳ ゴシック" w:hAnsi="ＭＳ ゴシック" w:cs="ＭＳ ゴシック"/>
          <w:lang w:eastAsia="zh-CN"/>
        </w:rPr>
        <w:t>，</w:t>
      </w:r>
      <w:del w:id="106" w:author="hhh0578" w:date="2020-04-29T16:38:00Z">
        <w:r w:rsidRPr="00DA09FF" w:rsidDel="00E43ACA">
          <w:rPr>
            <w:rFonts w:ascii="DengXian" w:eastAsia="DengXian" w:hAnsi="DengXian" w:cs="ＭＳ ゴシック" w:hint="eastAsia"/>
            <w:lang w:eastAsia="zh-CN"/>
          </w:rPr>
          <w:delText>相当有吸引力的提案</w:delText>
        </w:r>
      </w:del>
      <w:ins w:id="107" w:author="hhh0578" w:date="2020-04-29T16:38:00Z">
        <w:r w:rsidR="000B6105">
          <w:rPr>
            <w:rFonts w:ascii="DengXian" w:eastAsia="DengXian" w:hAnsi="DengXian" w:cs="ＭＳ ゴシック" w:hint="eastAsia"/>
            <w:lang w:eastAsia="zh-CN"/>
          </w:rPr>
          <w:t>这倒是</w:t>
        </w:r>
        <w:r w:rsidR="00E43ACA">
          <w:rPr>
            <w:rFonts w:ascii="DengXian" w:eastAsia="DengXian" w:hAnsi="DengXian" w:cs="ＭＳ ゴシック" w:hint="eastAsia"/>
            <w:lang w:eastAsia="zh-CN"/>
          </w:rPr>
          <w:t>不错</w:t>
        </w:r>
      </w:ins>
      <w:r w:rsidRPr="00DA09FF">
        <w:rPr>
          <w:rFonts w:ascii="ＭＳ ゴシック" w:eastAsia="ＭＳ ゴシック" w:hAnsi="ＭＳ ゴシック" w:cs="ＭＳ ゴシック"/>
          <w:lang w:eastAsia="zh-CN"/>
        </w:rPr>
        <w:t>。</w:t>
      </w:r>
      <w:r w:rsidRPr="00DA09FF">
        <w:rPr>
          <w:rFonts w:ascii="ＭＳ ゴシック" w:eastAsia="ＭＳ ゴシック" w:hAnsi="ＭＳ ゴシック" w:cs="ＭＳ ゴシック"/>
        </w:rPr>
        <w:t>我会好好考</w:t>
      </w:r>
      <w:r w:rsidRPr="00DA09FF">
        <w:rPr>
          <w:rFonts w:ascii="Microsoft YaHei" w:eastAsia="Microsoft YaHei" w:hAnsi="Microsoft YaHei" w:cs="Microsoft YaHei" w:hint="eastAsia"/>
        </w:rPr>
        <w:t>虑</w:t>
      </w:r>
      <w:r w:rsidRPr="00DA09FF">
        <w:rPr>
          <w:rFonts w:ascii="ＭＳ ゴシック" w:eastAsia="ＭＳ ゴシック" w:hAnsi="ＭＳ ゴシック" w:cs="ＭＳ ゴシック" w:hint="eastAsia"/>
        </w:rPr>
        <w:t>的」</w:t>
      </w:r>
    </w:p>
    <w:p w14:paraId="3CC0D1FB" w14:textId="77777777" w:rsidR="00DA09FF" w:rsidRPr="00DA09FF" w:rsidRDefault="00DA09FF" w:rsidP="00DA09FF">
      <w:pPr>
        <w:pStyle w:val="a3"/>
        <w:rPr>
          <w:rFonts w:ascii="ＭＳ ゴシック" w:eastAsia="ＭＳ ゴシック" w:hAnsi="ＭＳ ゴシック" w:cs="ＭＳ ゴシック"/>
        </w:rPr>
      </w:pPr>
    </w:p>
    <w:p w14:paraId="4C445B5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【外務局長】</w:t>
      </w:r>
    </w:p>
    <w:p w14:paraId="75709AD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&lt;jaT0086&gt;「お願いします。ではこの辺で」</w:t>
      </w:r>
    </w:p>
    <w:p w14:paraId="7BF18844" w14:textId="5E90B499"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&lt;cnT0086&gt;「拜托了。那么</w:t>
      </w:r>
      <w:del w:id="108" w:author="hhh0578" w:date="2020-04-29T16:38:00Z">
        <w:r w:rsidRPr="00DA09FF" w:rsidDel="00FE73C9">
          <w:rPr>
            <w:rFonts w:ascii="DengXian" w:eastAsia="DengXian" w:hAnsi="DengXian" w:cs="ＭＳ ゴシック" w:hint="eastAsia"/>
            <w:lang w:eastAsia="zh-CN"/>
          </w:rPr>
          <w:delText>就到</w:delText>
        </w:r>
        <w:r w:rsidRPr="00DA09FF" w:rsidDel="00FE73C9">
          <w:rPr>
            <w:rFonts w:ascii="Microsoft YaHei" w:eastAsia="Microsoft YaHei" w:hAnsi="Microsoft YaHei" w:cs="Microsoft YaHei" w:hint="eastAsia"/>
            <w:lang w:eastAsia="zh-CN"/>
          </w:rPr>
          <w:delText>这</w:delText>
        </w:r>
        <w:r w:rsidRPr="00DA09FF" w:rsidDel="00FE73C9">
          <w:rPr>
            <w:rFonts w:ascii="DengXian" w:eastAsia="DengXian" w:hAnsi="DengXian" w:cs="ＭＳ ゴシック" w:hint="eastAsia"/>
            <w:lang w:eastAsia="zh-CN"/>
          </w:rPr>
          <w:delText>里</w:delText>
        </w:r>
      </w:del>
      <w:ins w:id="109" w:author="hhh0578" w:date="2020-04-29T16:38:00Z">
        <w:r w:rsidR="00FE73C9">
          <w:rPr>
            <w:rFonts w:ascii="DengXian" w:eastAsia="DengXian" w:hAnsi="DengXian" w:cs="ＭＳ ゴシック" w:hint="eastAsia"/>
            <w:lang w:eastAsia="zh-CN"/>
          </w:rPr>
          <w:t>我挂了</w:t>
        </w:r>
      </w:ins>
      <w:r w:rsidRPr="00DA09FF">
        <w:rPr>
          <w:rFonts w:ascii="ＭＳ ゴシック" w:eastAsia="ＭＳ ゴシック" w:hAnsi="ＭＳ ゴシック" w:cs="ＭＳ ゴシック" w:hint="eastAsia"/>
        </w:rPr>
        <w:t>」</w:t>
      </w:r>
    </w:p>
    <w:p w14:paraId="7C058845" w14:textId="77777777" w:rsidR="00DA09FF" w:rsidRPr="00DA09FF" w:rsidRDefault="00DA09FF" w:rsidP="00DA09FF">
      <w:pPr>
        <w:pStyle w:val="a3"/>
        <w:rPr>
          <w:rFonts w:ascii="ＭＳ ゴシック" w:eastAsia="ＭＳ ゴシック" w:hAnsi="ＭＳ ゴシック" w:cs="ＭＳ ゴシック"/>
        </w:rPr>
      </w:pPr>
    </w:p>
    <w:p w14:paraId="7B49AAB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【モーリッツ】</w:t>
      </w:r>
    </w:p>
    <w:p w14:paraId="5427EF3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&lt;jaT0087&gt;「失礼します」</w:t>
      </w:r>
    </w:p>
    <w:p w14:paraId="1B1234F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&lt;cnT0087&gt;「再</w:t>
      </w:r>
      <w:r w:rsidRPr="00DA09FF">
        <w:rPr>
          <w:rFonts w:ascii="Microsoft YaHei" w:eastAsia="Microsoft YaHei" w:hAnsi="Microsoft YaHei" w:cs="Microsoft YaHei" w:hint="eastAsia"/>
        </w:rPr>
        <w:t>见</w:t>
      </w:r>
      <w:r w:rsidRPr="00DA09FF">
        <w:rPr>
          <w:rFonts w:ascii="ＭＳ ゴシック" w:eastAsia="ＭＳ ゴシック" w:hAnsi="ＭＳ ゴシック" w:cs="ＭＳ ゴシック" w:hint="eastAsia"/>
        </w:rPr>
        <w:t>」</w:t>
      </w:r>
    </w:p>
    <w:p w14:paraId="24865227" w14:textId="77777777" w:rsidR="00DA09FF" w:rsidRPr="00DA09FF" w:rsidRDefault="00DA09FF" w:rsidP="00DA09FF">
      <w:pPr>
        <w:pStyle w:val="a3"/>
        <w:rPr>
          <w:rFonts w:ascii="ＭＳ ゴシック" w:eastAsia="ＭＳ ゴシック" w:hAnsi="ＭＳ ゴシック" w:cs="ＭＳ ゴシック"/>
        </w:rPr>
      </w:pPr>
    </w:p>
    <w:p w14:paraId="500A700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3B783F1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&lt;jaT0088&gt;通信が切られた。</w:t>
      </w:r>
    </w:p>
    <w:p w14:paraId="0F1935F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&lt;cnT0088&gt;通信切断了。</w:t>
      </w:r>
    </w:p>
    <w:p w14:paraId="55371732" w14:textId="77777777" w:rsidR="00DA09FF" w:rsidRPr="00DA09FF" w:rsidRDefault="00DA09FF" w:rsidP="00DA09FF">
      <w:pPr>
        <w:pStyle w:val="a3"/>
        <w:rPr>
          <w:rFonts w:ascii="ＭＳ ゴシック" w:eastAsia="ＭＳ ゴシック" w:hAnsi="ＭＳ ゴシック" w:cs="ＭＳ ゴシック"/>
        </w:rPr>
      </w:pPr>
    </w:p>
    <w:p w14:paraId="3D81BF4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359469D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&lt;jaT0089&gt;椅子に深々と腰を下ろす。</w:t>
      </w:r>
    </w:p>
    <w:p w14:paraId="19ACABBB" w14:textId="7529508C"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&lt;cnT0089&gt;</w:t>
      </w:r>
      <w:ins w:id="110" w:author="hhh0578" w:date="2020-04-29T16:38:00Z">
        <w:r w:rsidR="00BC30FD">
          <w:rPr>
            <w:rFonts w:ascii="DengXian" w:eastAsia="DengXian" w:hAnsi="DengXian" w:cs="ＭＳ ゴシック" w:hint="eastAsia"/>
            <w:lang w:eastAsia="zh-CN"/>
          </w:rPr>
          <w:t>我</w:t>
        </w:r>
      </w:ins>
      <w:r w:rsidRPr="00DA09FF">
        <w:rPr>
          <w:rFonts w:ascii="ＭＳ ゴシック" w:eastAsia="ＭＳ ゴシック" w:hAnsi="ＭＳ ゴシック" w:cs="ＭＳ ゴシック"/>
        </w:rPr>
        <w:t>沉重地坐到椅子上。</w:t>
      </w:r>
    </w:p>
    <w:p w14:paraId="1044E3E0" w14:textId="77777777" w:rsidR="00DA09FF" w:rsidRPr="00DA09FF" w:rsidRDefault="00DA09FF" w:rsidP="00DA09FF">
      <w:pPr>
        <w:pStyle w:val="a3"/>
        <w:rPr>
          <w:rFonts w:ascii="ＭＳ ゴシック" w:eastAsia="ＭＳ ゴシック" w:hAnsi="ＭＳ ゴシック" w:cs="ＭＳ ゴシック"/>
        </w:rPr>
      </w:pPr>
    </w:p>
    <w:p w14:paraId="3DE6D20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B14459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&lt;jaT0090&gt;朽ち果てた名も少しは力が残っていたらしい。</w:t>
      </w:r>
    </w:p>
    <w:p w14:paraId="33BE6CAD" w14:textId="5009A533"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&lt;cnT0090&gt;</w:t>
      </w:r>
      <w:del w:id="111" w:author="hhh0578" w:date="2020-04-29T16:38:00Z">
        <w:r w:rsidRPr="00DA09FF" w:rsidDel="00D2308D">
          <w:rPr>
            <w:rFonts w:ascii="Microsoft YaHei" w:eastAsia="Microsoft YaHei" w:hAnsi="Microsoft YaHei" w:cs="Microsoft YaHei" w:hint="eastAsia"/>
            <w:lang w:eastAsia="zh-CN"/>
          </w:rPr>
          <w:delText>尘</w:delText>
        </w:r>
        <w:r w:rsidRPr="00DA09FF" w:rsidDel="00D2308D">
          <w:rPr>
            <w:rFonts w:ascii="DengXian" w:eastAsia="DengXian" w:hAnsi="DengXian" w:cs="ＭＳ ゴシック" w:hint="eastAsia"/>
            <w:lang w:eastAsia="zh-CN"/>
          </w:rPr>
          <w:delText>封的名号似乎</w:delText>
        </w:r>
        <w:r w:rsidRPr="00DA09FF" w:rsidDel="00D2308D">
          <w:rPr>
            <w:rFonts w:ascii="Microsoft YaHei" w:eastAsia="Microsoft YaHei" w:hAnsi="Microsoft YaHei" w:cs="Microsoft YaHei" w:hint="eastAsia"/>
            <w:lang w:eastAsia="zh-CN"/>
          </w:rPr>
          <w:delText>还</w:delText>
        </w:r>
        <w:r w:rsidRPr="00DA09FF" w:rsidDel="00D2308D">
          <w:rPr>
            <w:rFonts w:ascii="DengXian" w:eastAsia="DengXian" w:hAnsi="DengXian" w:cs="ＭＳ ゴシック" w:hint="eastAsia"/>
            <w:lang w:eastAsia="zh-CN"/>
          </w:rPr>
          <w:delText>有些影响力</w:delText>
        </w:r>
      </w:del>
      <w:ins w:id="112" w:author="hhh0578" w:date="2020-04-29T16:40:00Z">
        <w:r w:rsidR="00D930ED">
          <w:rPr>
            <w:rFonts w:ascii="DengXian" w:eastAsia="DengXian" w:hAnsi="DengXian" w:cs="ＭＳ ゴシック" w:hint="eastAsia"/>
            <w:lang w:eastAsia="zh-CN"/>
          </w:rPr>
          <w:t>我这把老骨头的名字</w:t>
        </w:r>
        <w:r w:rsidR="00F25C11">
          <w:rPr>
            <w:rFonts w:ascii="DengXian" w:eastAsia="DengXian" w:hAnsi="DengXian" w:cs="ＭＳ ゴシック" w:hint="eastAsia"/>
            <w:lang w:eastAsia="zh-CN"/>
          </w:rPr>
          <w:t>看来</w:t>
        </w:r>
        <w:r w:rsidR="00B41E65">
          <w:rPr>
            <w:rFonts w:ascii="Microsoft YaHei" w:eastAsia="Microsoft YaHei" w:hAnsi="Microsoft YaHei" w:cs="Microsoft YaHei" w:hint="eastAsia"/>
            <w:lang w:eastAsia="zh-CN"/>
          </w:rPr>
          <w:t>还是</w:t>
        </w:r>
        <w:r w:rsidR="0051478C">
          <w:rPr>
            <w:rFonts w:ascii="Microsoft YaHei" w:eastAsia="Microsoft YaHei" w:hAnsi="Microsoft YaHei" w:cs="Microsoft YaHei" w:hint="eastAsia"/>
            <w:lang w:eastAsia="zh-CN"/>
          </w:rPr>
          <w:t>有点用处的</w:t>
        </w:r>
      </w:ins>
      <w:r w:rsidRPr="00DA09FF">
        <w:rPr>
          <w:rFonts w:ascii="ＭＳ ゴシック" w:eastAsia="ＭＳ ゴシック" w:hAnsi="ＭＳ ゴシック" w:cs="ＭＳ ゴシック" w:hint="eastAsia"/>
          <w:lang w:eastAsia="zh-CN"/>
        </w:rPr>
        <w:t>。</w:t>
      </w:r>
    </w:p>
    <w:p w14:paraId="2B5BF2E1" w14:textId="77777777" w:rsidR="00DA09FF" w:rsidRPr="00DA09FF" w:rsidRDefault="00DA09FF" w:rsidP="00DA09FF">
      <w:pPr>
        <w:pStyle w:val="a3"/>
        <w:rPr>
          <w:rFonts w:ascii="ＭＳ ゴシック" w:eastAsia="ＭＳ ゴシック" w:hAnsi="ＭＳ ゴシック" w:cs="ＭＳ ゴシック"/>
          <w:lang w:eastAsia="zh-CN"/>
        </w:rPr>
      </w:pPr>
    </w:p>
    <w:p w14:paraId="018166E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C55522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&lt;jaT0091&gt;……。</w:t>
      </w:r>
    </w:p>
    <w:p w14:paraId="503CAE4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&lt;cnT0091&gt;……。</w:t>
      </w:r>
    </w:p>
    <w:p w14:paraId="42F5D8FE" w14:textId="77777777" w:rsidR="00DA09FF" w:rsidRPr="00DA09FF" w:rsidRDefault="00DA09FF" w:rsidP="00DA09FF">
      <w:pPr>
        <w:pStyle w:val="a3"/>
        <w:rPr>
          <w:rFonts w:ascii="ＭＳ ゴシック" w:eastAsia="ＭＳ ゴシック" w:hAnsi="ＭＳ ゴシック" w:cs="ＭＳ ゴシック"/>
        </w:rPr>
      </w:pPr>
    </w:p>
    <w:p w14:paraId="6C9258E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//TEXT</w:t>
      </w:r>
    </w:p>
    <w:p w14:paraId="4569341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&lt;jaT0092&gt;エステルが優秀なのは間違いない。</w:t>
      </w:r>
    </w:p>
    <w:p w14:paraId="70011E2A"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&lt;cnT0092&gt;艾斯蒂</w:t>
      </w:r>
      <w:r w:rsidRPr="00DA09FF">
        <w:rPr>
          <w:rFonts w:ascii="Microsoft YaHei" w:eastAsia="Microsoft YaHei" w:hAnsi="Microsoft YaHei" w:cs="Microsoft YaHei" w:hint="eastAsia"/>
          <w:lang w:eastAsia="zh-CN"/>
        </w:rPr>
        <w:t>尔</w:t>
      </w:r>
      <w:r w:rsidRPr="00DA09FF">
        <w:rPr>
          <w:rFonts w:ascii="ＭＳ ゴシック" w:eastAsia="ＭＳ ゴシック" w:hAnsi="ＭＳ ゴシック" w:cs="ＭＳ ゴシック" w:hint="eastAsia"/>
          <w:lang w:eastAsia="zh-CN"/>
        </w:rPr>
        <w:t>无疑非常</w:t>
      </w:r>
      <w:r w:rsidRPr="00DA09FF">
        <w:rPr>
          <w:rFonts w:ascii="Microsoft YaHei" w:eastAsia="Microsoft YaHei" w:hAnsi="Microsoft YaHei" w:cs="Microsoft YaHei" w:hint="eastAsia"/>
          <w:lang w:eastAsia="zh-CN"/>
        </w:rPr>
        <w:t>优</w:t>
      </w:r>
      <w:r w:rsidRPr="00DA09FF">
        <w:rPr>
          <w:rFonts w:ascii="ＭＳ ゴシック" w:eastAsia="ＭＳ ゴシック" w:hAnsi="ＭＳ ゴシック" w:cs="ＭＳ ゴシック" w:hint="eastAsia"/>
          <w:lang w:eastAsia="zh-CN"/>
        </w:rPr>
        <w:t>秀。</w:t>
      </w:r>
    </w:p>
    <w:p w14:paraId="75EF2518" w14:textId="77777777" w:rsidR="00DA09FF" w:rsidRPr="00DA09FF" w:rsidRDefault="00DA09FF" w:rsidP="00DA09FF">
      <w:pPr>
        <w:pStyle w:val="a3"/>
        <w:rPr>
          <w:rFonts w:ascii="ＭＳ ゴシック" w:eastAsia="ＭＳ ゴシック" w:hAnsi="ＭＳ ゴシック" w:cs="ＭＳ ゴシック"/>
          <w:lang w:eastAsia="zh-CN"/>
        </w:rPr>
      </w:pPr>
    </w:p>
    <w:p w14:paraId="726F030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7D4006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&lt;jaT0093&gt;あとは外務局長のお眼鏡にかなえば、必ず道が開けるだろう。</w:t>
      </w:r>
    </w:p>
    <w:p w14:paraId="0B1F652E" w14:textId="76D04550"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&lt;cnT0093&gt;之后</w:t>
      </w:r>
      <w:ins w:id="113" w:author="hhh0578" w:date="2020-04-29T16:41:00Z">
        <w:r w:rsidR="00F93EF9">
          <w:rPr>
            <w:rFonts w:ascii="ＭＳ ゴシック" w:eastAsia="DengXian" w:hAnsi="ＭＳ ゴシック" w:cs="ＭＳ ゴシック" w:hint="eastAsia"/>
            <w:lang w:eastAsia="zh-CN"/>
          </w:rPr>
          <w:t>只要</w:t>
        </w:r>
      </w:ins>
      <w:del w:id="114" w:author="hhh0578" w:date="2020-04-29T16:41:00Z">
        <w:r w:rsidRPr="00DA09FF" w:rsidDel="00F93EF9">
          <w:rPr>
            <w:rFonts w:ascii="ＭＳ ゴシック" w:eastAsia="ＭＳ ゴシック" w:hAnsi="ＭＳ ゴシック" w:cs="ＭＳ ゴシック"/>
            <w:lang w:eastAsia="zh-CN"/>
          </w:rPr>
          <w:delText>如果</w:delText>
        </w:r>
      </w:del>
      <w:r w:rsidRPr="00DA09FF">
        <w:rPr>
          <w:rFonts w:ascii="ＭＳ ゴシック" w:eastAsia="ＭＳ ゴシック" w:hAnsi="ＭＳ ゴシック" w:cs="ＭＳ ゴシック"/>
          <w:lang w:eastAsia="zh-CN"/>
        </w:rPr>
        <w:t>能入外</w:t>
      </w:r>
      <w:r w:rsidRPr="00DA09FF">
        <w:rPr>
          <w:rFonts w:ascii="Microsoft YaHei" w:eastAsia="Microsoft YaHei" w:hAnsi="Microsoft YaHei" w:cs="Microsoft YaHei" w:hint="eastAsia"/>
          <w:lang w:eastAsia="zh-CN"/>
        </w:rPr>
        <w:t>务</w:t>
      </w:r>
      <w:r w:rsidRPr="00DA09FF">
        <w:rPr>
          <w:rFonts w:ascii="ＭＳ ゴシック" w:eastAsia="ＭＳ ゴシック" w:hAnsi="ＭＳ ゴシック" w:cs="ＭＳ ゴシック" w:hint="eastAsia"/>
          <w:lang w:eastAsia="zh-CN"/>
        </w:rPr>
        <w:t>局</w:t>
      </w:r>
      <w:r w:rsidRPr="00DA09FF">
        <w:rPr>
          <w:rFonts w:ascii="Microsoft YaHei" w:eastAsia="Microsoft YaHei" w:hAnsi="Microsoft YaHei" w:cs="Microsoft YaHei" w:hint="eastAsia"/>
          <w:lang w:eastAsia="zh-CN"/>
        </w:rPr>
        <w:t>长</w:t>
      </w:r>
      <w:r w:rsidRPr="00DA09FF">
        <w:rPr>
          <w:rFonts w:ascii="ＭＳ ゴシック" w:eastAsia="ＭＳ ゴシック" w:hAnsi="ＭＳ ゴシック" w:cs="ＭＳ ゴシック" w:hint="eastAsia"/>
          <w:lang w:eastAsia="zh-CN"/>
        </w:rPr>
        <w:t>的法眼，前途必定一片光明吧。</w:t>
      </w:r>
    </w:p>
    <w:p w14:paraId="4E794451" w14:textId="77777777" w:rsidR="00DA09FF" w:rsidRPr="00DA09FF" w:rsidRDefault="00DA09FF" w:rsidP="00DA09FF">
      <w:pPr>
        <w:pStyle w:val="a3"/>
        <w:rPr>
          <w:rFonts w:ascii="ＭＳ ゴシック" w:eastAsia="ＭＳ ゴシック" w:hAnsi="ＭＳ ゴシック" w:cs="ＭＳ ゴシック"/>
          <w:lang w:eastAsia="zh-CN"/>
        </w:rPr>
      </w:pPr>
    </w:p>
    <w:p w14:paraId="1D3EB08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90690A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&lt;jaT0094&gt;……。</w:t>
      </w:r>
    </w:p>
    <w:p w14:paraId="5BE8CC5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&lt;cnT0094&gt;……。</w:t>
      </w:r>
    </w:p>
    <w:p w14:paraId="0CF4AFE7" w14:textId="77777777" w:rsidR="00DA09FF" w:rsidRPr="00DA09FF" w:rsidRDefault="00DA09FF" w:rsidP="00DA09FF">
      <w:pPr>
        <w:pStyle w:val="a3"/>
        <w:rPr>
          <w:rFonts w:ascii="ＭＳ ゴシック" w:eastAsia="ＭＳ ゴシック" w:hAnsi="ＭＳ ゴシック" w:cs="ＭＳ ゴシック"/>
        </w:rPr>
      </w:pPr>
    </w:p>
    <w:p w14:paraId="220CF98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66CD63E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&lt;jaT0095&gt;しかし、期せずして意外な情報を得ることができた。</w:t>
      </w:r>
    </w:p>
    <w:p w14:paraId="707E1657" w14:textId="1B489508"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&lt;cnT0095&gt;</w:t>
      </w:r>
      <w:ins w:id="115" w:author="hhh0578" w:date="2020-04-29T16:41:00Z">
        <w:r w:rsidR="00B66551">
          <w:rPr>
            <w:rFonts w:ascii="DengXian" w:eastAsia="DengXian" w:hAnsi="DengXian" w:cs="ＭＳ ゴシック" w:hint="eastAsia"/>
            <w:lang w:eastAsia="zh-CN"/>
          </w:rPr>
          <w:t>除此之外我还得知了意料外的消息</w:t>
        </w:r>
      </w:ins>
      <w:del w:id="116" w:author="hhh0578" w:date="2020-04-29T16:41:00Z">
        <w:r w:rsidRPr="00DA09FF" w:rsidDel="00B66551">
          <w:rPr>
            <w:rFonts w:ascii="ＭＳ ゴシック" w:eastAsia="ＭＳ ゴシック" w:hAnsi="ＭＳ ゴシック" w:cs="ＭＳ ゴシック"/>
            <w:lang w:eastAsia="zh-CN"/>
          </w:rPr>
          <w:delText>此外</w:delText>
        </w:r>
        <w:r w:rsidRPr="00DA09FF" w:rsidDel="00B66551">
          <w:rPr>
            <w:rFonts w:ascii="Microsoft YaHei" w:eastAsia="Microsoft YaHei" w:hAnsi="Microsoft YaHei" w:cs="Microsoft YaHei" w:hint="eastAsia"/>
            <w:lang w:eastAsia="zh-CN"/>
          </w:rPr>
          <w:delText>还</w:delText>
        </w:r>
        <w:r w:rsidRPr="00DA09FF" w:rsidDel="00B66551">
          <w:rPr>
            <w:rFonts w:ascii="ＭＳ ゴシック" w:eastAsia="ＭＳ ゴシック" w:hAnsi="ＭＳ ゴシック" w:cs="ＭＳ ゴシック" w:hint="eastAsia"/>
            <w:lang w:eastAsia="zh-CN"/>
          </w:rPr>
          <w:delText>得到了意外的</w:delText>
        </w:r>
        <w:r w:rsidRPr="00DA09FF" w:rsidDel="00B66551">
          <w:rPr>
            <w:rFonts w:ascii="ＭＳ ゴシック" w:eastAsia="ＭＳ ゴシック" w:hAnsi="ＭＳ ゴシック" w:cs="ＭＳ ゴシック"/>
            <w:lang w:eastAsia="zh-CN"/>
          </w:rPr>
          <w:delText>情</w:delText>
        </w:r>
        <w:r w:rsidRPr="00DA09FF" w:rsidDel="00B66551">
          <w:rPr>
            <w:rFonts w:ascii="Microsoft YaHei" w:eastAsia="Microsoft YaHei" w:hAnsi="Microsoft YaHei" w:cs="Microsoft YaHei" w:hint="eastAsia"/>
            <w:lang w:eastAsia="zh-CN"/>
          </w:rPr>
          <w:delText>报</w:delText>
        </w:r>
      </w:del>
      <w:r w:rsidRPr="00DA09FF">
        <w:rPr>
          <w:rFonts w:ascii="ＭＳ ゴシック" w:eastAsia="ＭＳ ゴシック" w:hAnsi="ＭＳ ゴシック" w:cs="ＭＳ ゴシック" w:hint="eastAsia"/>
          <w:lang w:eastAsia="zh-CN"/>
        </w:rPr>
        <w:t>。</w:t>
      </w:r>
    </w:p>
    <w:p w14:paraId="302BF2C1" w14:textId="77777777" w:rsidR="00DA09FF" w:rsidRPr="00DA09FF" w:rsidRDefault="00DA09FF" w:rsidP="00DA09FF">
      <w:pPr>
        <w:pStyle w:val="a3"/>
        <w:rPr>
          <w:rFonts w:ascii="ＭＳ ゴシック" w:eastAsia="ＭＳ ゴシック" w:hAnsi="ＭＳ ゴシック" w:cs="ＭＳ ゴシック"/>
          <w:lang w:eastAsia="zh-CN"/>
        </w:rPr>
      </w:pPr>
    </w:p>
    <w:p w14:paraId="210CA65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7D5705D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&lt;jaT0096&gt;私を月に呼び戻そうとする動きがあるとは……。</w:t>
      </w:r>
    </w:p>
    <w:p w14:paraId="0E88E573" w14:textId="73303BCE"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&lt;cnT0096&gt;</w:t>
      </w:r>
      <w:ins w:id="117" w:author="hhh0578" w:date="2020-04-29T16:41:00Z">
        <w:r w:rsidR="00461839">
          <w:rPr>
            <w:rFonts w:ascii="DengXian" w:eastAsia="DengXian" w:hAnsi="DengXian" w:cs="ＭＳ ゴシック" w:hint="eastAsia"/>
            <w:lang w:eastAsia="zh-CN"/>
          </w:rPr>
          <w:t>居然还有人</w:t>
        </w:r>
      </w:ins>
      <w:r w:rsidRPr="00DA09FF">
        <w:rPr>
          <w:rFonts w:ascii="ＭＳ ゴシック" w:eastAsia="ＭＳ ゴシック" w:hAnsi="ＭＳ ゴシック" w:cs="ＭＳ ゴシック"/>
          <w:lang w:eastAsia="zh-CN"/>
        </w:rPr>
        <w:t>准</w:t>
      </w:r>
      <w:r w:rsidRPr="00DA09FF">
        <w:rPr>
          <w:rFonts w:ascii="Microsoft YaHei" w:eastAsia="Microsoft YaHei" w:hAnsi="Microsoft YaHei" w:cs="Microsoft YaHei" w:hint="eastAsia"/>
          <w:lang w:eastAsia="zh-CN"/>
        </w:rPr>
        <w:t>备</w:t>
      </w:r>
      <w:r w:rsidRPr="00DA09FF">
        <w:rPr>
          <w:rFonts w:ascii="ＭＳ ゴシック" w:eastAsia="ＭＳ ゴシック" w:hAnsi="ＭＳ ゴシック" w:cs="ＭＳ ゴシック" w:hint="eastAsia"/>
          <w:lang w:eastAsia="zh-CN"/>
        </w:rPr>
        <w:t>把我召回月球</w:t>
      </w:r>
      <w:r w:rsidRPr="00DA09FF">
        <w:rPr>
          <w:rFonts w:ascii="ＭＳ ゴシック" w:eastAsia="ＭＳ ゴシック" w:hAnsi="ＭＳ ゴシック" w:cs="ＭＳ ゴシック"/>
          <w:lang w:eastAsia="zh-CN"/>
        </w:rPr>
        <w:t>……。</w:t>
      </w:r>
    </w:p>
    <w:p w14:paraId="34D7317D" w14:textId="77777777" w:rsidR="00DA09FF" w:rsidRPr="00DA09FF" w:rsidRDefault="00DA09FF" w:rsidP="00DA09FF">
      <w:pPr>
        <w:pStyle w:val="a3"/>
        <w:rPr>
          <w:rFonts w:ascii="ＭＳ ゴシック" w:eastAsia="ＭＳ ゴシック" w:hAnsi="ＭＳ ゴシック" w:cs="ＭＳ ゴシック"/>
          <w:lang w:eastAsia="zh-CN"/>
        </w:rPr>
      </w:pPr>
    </w:p>
    <w:p w14:paraId="3E92518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E4EFFC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&lt;jaT0097&gt;いまさらこんな老人にどうせよというのだろう。</w:t>
      </w:r>
    </w:p>
    <w:p w14:paraId="07B6B382" w14:textId="7B12986C"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&lt;cnT0097&gt;事到如今</w:t>
      </w:r>
      <w:r w:rsidRPr="00DA09FF">
        <w:rPr>
          <w:rFonts w:ascii="Microsoft YaHei" w:eastAsia="Microsoft YaHei" w:hAnsi="Microsoft YaHei" w:cs="Microsoft YaHei" w:hint="eastAsia"/>
          <w:lang w:eastAsia="zh-CN"/>
        </w:rPr>
        <w:t>还</w:t>
      </w:r>
      <w:ins w:id="118" w:author="hhh0578" w:date="2020-04-29T16:42:00Z">
        <w:r w:rsidR="005C338F">
          <w:rPr>
            <w:rFonts w:ascii="ＭＳ ゴシック" w:eastAsia="DengXian" w:hAnsi="ＭＳ ゴシック" w:cs="ＭＳ ゴシック" w:hint="eastAsia"/>
            <w:lang w:eastAsia="zh-CN"/>
          </w:rPr>
          <w:t>指望</w:t>
        </w:r>
      </w:ins>
      <w:del w:id="119" w:author="hhh0578" w:date="2020-04-29T16:42:00Z">
        <w:r w:rsidRPr="00DA09FF" w:rsidDel="00052E7C">
          <w:rPr>
            <w:rFonts w:ascii="ＭＳ ゴシック" w:eastAsia="ＭＳ ゴシック" w:hAnsi="ＭＳ ゴシック" w:cs="ＭＳ ゴシック" w:hint="eastAsia"/>
            <w:lang w:eastAsia="zh-CN"/>
          </w:rPr>
          <w:delText>希望</w:delText>
        </w:r>
      </w:del>
      <w:r w:rsidRPr="00DA09FF">
        <w:rPr>
          <w:rFonts w:ascii="ＭＳ ゴシック" w:eastAsia="ＭＳ ゴシック" w:hAnsi="ＭＳ ゴシック" w:cs="ＭＳ ゴシック" w:hint="eastAsia"/>
          <w:lang w:eastAsia="zh-CN"/>
        </w:rPr>
        <w:t>我</w:t>
      </w:r>
      <w:del w:id="120" w:author="hhh0578" w:date="2020-04-29T16:42:00Z">
        <w:r w:rsidRPr="00DA09FF" w:rsidDel="005C338F">
          <w:rPr>
            <w:rFonts w:ascii="Microsoft YaHei" w:eastAsia="Microsoft YaHei" w:hAnsi="Microsoft YaHei" w:cs="Microsoft YaHei" w:hint="eastAsia"/>
            <w:lang w:eastAsia="zh-CN"/>
          </w:rPr>
          <w:delText>这样</w:delText>
        </w:r>
        <w:r w:rsidRPr="00DA09FF" w:rsidDel="005C338F">
          <w:rPr>
            <w:rFonts w:ascii="DengXian" w:eastAsia="DengXian" w:hAnsi="DengXian" w:cs="ＭＳ ゴシック" w:hint="eastAsia"/>
            <w:lang w:eastAsia="zh-CN"/>
          </w:rPr>
          <w:delText>的老人</w:delText>
        </w:r>
      </w:del>
      <w:ins w:id="121" w:author="hhh0578" w:date="2020-04-29T16:42:00Z">
        <w:r w:rsidR="005C338F">
          <w:rPr>
            <w:rFonts w:ascii="Microsoft YaHei" w:eastAsia="Microsoft YaHei" w:hAnsi="Microsoft YaHei" w:cs="Microsoft YaHei" w:hint="eastAsia"/>
            <w:lang w:eastAsia="zh-CN"/>
          </w:rPr>
          <w:t>这老头子</w:t>
        </w:r>
      </w:ins>
      <w:r w:rsidRPr="00DA09FF">
        <w:rPr>
          <w:rFonts w:ascii="ＭＳ ゴシック" w:eastAsia="ＭＳ ゴシック" w:hAnsi="ＭＳ ゴシック" w:cs="ＭＳ ゴシック" w:hint="eastAsia"/>
          <w:lang w:eastAsia="zh-CN"/>
        </w:rPr>
        <w:t>做什么呢。</w:t>
      </w:r>
    </w:p>
    <w:p w14:paraId="071149A3" w14:textId="77777777" w:rsidR="00DA09FF" w:rsidRPr="00DA09FF" w:rsidRDefault="00DA09FF" w:rsidP="00DA09FF">
      <w:pPr>
        <w:pStyle w:val="a3"/>
        <w:rPr>
          <w:rFonts w:ascii="ＭＳ ゴシック" w:eastAsia="ＭＳ ゴシック" w:hAnsi="ＭＳ ゴシック" w:cs="ＭＳ ゴシック"/>
          <w:lang w:eastAsia="zh-CN"/>
        </w:rPr>
      </w:pPr>
    </w:p>
    <w:p w14:paraId="3D42A9A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173A21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&lt;jaT0098&gt;……。</w:t>
      </w:r>
    </w:p>
    <w:p w14:paraId="0C1F3E0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&lt;cnT0098&gt;……。</w:t>
      </w:r>
    </w:p>
    <w:p w14:paraId="259C5ACE" w14:textId="77777777" w:rsidR="00DA09FF" w:rsidRPr="00DA09FF" w:rsidRDefault="00DA09FF" w:rsidP="00DA09FF">
      <w:pPr>
        <w:pStyle w:val="a3"/>
        <w:rPr>
          <w:rFonts w:ascii="ＭＳ ゴシック" w:eastAsia="ＭＳ ゴシック" w:hAnsi="ＭＳ ゴシック" w:cs="ＭＳ ゴシック"/>
        </w:rPr>
      </w:pPr>
    </w:p>
    <w:p w14:paraId="7A5461C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12372FE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&lt;jaT0099&gt;「おはよう」</w:t>
      </w:r>
    </w:p>
    <w:p w14:paraId="6A35CEC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&lt;cnT0099&gt;「早上好」</w:t>
      </w:r>
    </w:p>
    <w:p w14:paraId="2D4B10B9" w14:textId="77777777" w:rsidR="00DA09FF" w:rsidRPr="00DA09FF" w:rsidRDefault="00DA09FF" w:rsidP="00DA09FF">
      <w:pPr>
        <w:pStyle w:val="a3"/>
        <w:rPr>
          <w:rFonts w:ascii="ＭＳ ゴシック" w:eastAsia="ＭＳ ゴシック" w:hAnsi="ＭＳ ゴシック" w:cs="ＭＳ ゴシック"/>
        </w:rPr>
      </w:pPr>
    </w:p>
    <w:p w14:paraId="33CD4DE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【フィーナ】</w:t>
      </w:r>
    </w:p>
    <w:p w14:paraId="6632F98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&lt;jaT0100&gt;「おはよう」</w:t>
      </w:r>
    </w:p>
    <w:p w14:paraId="4C9A882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&lt;cnT0100&gt;「早上好」</w:t>
      </w:r>
    </w:p>
    <w:p w14:paraId="5F6531A7" w14:textId="77777777" w:rsidR="00DA09FF" w:rsidRPr="00DA09FF" w:rsidRDefault="00DA09FF" w:rsidP="00DA09FF">
      <w:pPr>
        <w:pStyle w:val="a3"/>
        <w:rPr>
          <w:rFonts w:ascii="ＭＳ ゴシック" w:eastAsia="ＭＳ ゴシック" w:hAnsi="ＭＳ ゴシック" w:cs="ＭＳ ゴシック"/>
        </w:rPr>
      </w:pPr>
    </w:p>
    <w:p w14:paraId="482EC17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【菜月】</w:t>
      </w:r>
    </w:p>
    <w:p w14:paraId="44BFC37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&lt;jaT0101&gt;「おっはよー」</w:t>
      </w:r>
    </w:p>
    <w:p w14:paraId="0BBBC8D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&lt;cnT0101&gt;「早~上好ー」</w:t>
      </w:r>
    </w:p>
    <w:p w14:paraId="3E158513" w14:textId="77777777" w:rsidR="00DA09FF" w:rsidRPr="00DA09FF" w:rsidRDefault="00DA09FF" w:rsidP="00DA09FF">
      <w:pPr>
        <w:pStyle w:val="a3"/>
        <w:rPr>
          <w:rFonts w:ascii="ＭＳ ゴシック" w:eastAsia="ＭＳ ゴシック" w:hAnsi="ＭＳ ゴシック" w:cs="ＭＳ ゴシック"/>
        </w:rPr>
      </w:pPr>
    </w:p>
    <w:p w14:paraId="5A9F0B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29B937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&lt;jaT0102&gt;三人仲良く教室に入る。</w:t>
      </w:r>
    </w:p>
    <w:p w14:paraId="45754307" w14:textId="64052758"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&lt;cnT0102&gt;</w:t>
      </w:r>
      <w:ins w:id="122" w:author="hhh0578" w:date="2020-04-29T16:42:00Z">
        <w:r w:rsidR="00B34AAB">
          <w:rPr>
            <w:rFonts w:ascii="DengXian" w:eastAsia="DengXian" w:hAnsi="DengXian" w:cs="ＭＳ ゴシック" w:hint="eastAsia"/>
            <w:lang w:eastAsia="zh-CN"/>
          </w:rPr>
          <w:t>我们</w:t>
        </w:r>
      </w:ins>
      <w:r w:rsidRPr="00DA09FF">
        <w:rPr>
          <w:rFonts w:ascii="ＭＳ ゴシック" w:eastAsia="ＭＳ ゴシック" w:hAnsi="ＭＳ ゴシック" w:cs="ＭＳ ゴシック"/>
        </w:rPr>
        <w:t>三人</w:t>
      </w:r>
      <w:del w:id="123" w:author="hhh0578" w:date="2020-04-29T16:42:00Z">
        <w:r w:rsidRPr="00DA09FF" w:rsidDel="00E433BE">
          <w:rPr>
            <w:rFonts w:ascii="DengXian" w:eastAsia="DengXian" w:hAnsi="DengXian" w:cs="ＭＳ ゴシック" w:hint="eastAsia"/>
            <w:lang w:eastAsia="zh-CN"/>
          </w:rPr>
          <w:delText>友好地</w:delText>
        </w:r>
      </w:del>
      <w:ins w:id="124" w:author="hhh0578" w:date="2020-04-29T16:42:00Z">
        <w:r w:rsidR="00E433BE">
          <w:rPr>
            <w:rFonts w:ascii="DengXian" w:eastAsia="DengXian" w:hAnsi="DengXian" w:cs="ＭＳ ゴシック" w:hint="eastAsia"/>
            <w:lang w:eastAsia="zh-CN"/>
          </w:rPr>
          <w:t>一同</w:t>
        </w:r>
      </w:ins>
      <w:r w:rsidRPr="00DA09FF">
        <w:rPr>
          <w:rFonts w:ascii="Microsoft YaHei" w:eastAsia="Microsoft YaHei" w:hAnsi="Microsoft YaHei" w:cs="Microsoft YaHei" w:hint="eastAsia"/>
        </w:rPr>
        <w:t>进</w:t>
      </w:r>
      <w:r w:rsidRPr="00DA09FF">
        <w:rPr>
          <w:rFonts w:ascii="ＭＳ ゴシック" w:eastAsia="ＭＳ ゴシック" w:hAnsi="ＭＳ ゴシック" w:cs="ＭＳ ゴシック" w:hint="eastAsia"/>
        </w:rPr>
        <w:t>入教室。</w:t>
      </w:r>
    </w:p>
    <w:p w14:paraId="3E99349E" w14:textId="77777777" w:rsidR="00DA09FF" w:rsidRPr="00DA09FF" w:rsidRDefault="00DA09FF" w:rsidP="00DA09FF">
      <w:pPr>
        <w:pStyle w:val="a3"/>
        <w:rPr>
          <w:rFonts w:ascii="ＭＳ ゴシック" w:eastAsia="ＭＳ ゴシック" w:hAnsi="ＭＳ ゴシック" w:cs="ＭＳ ゴシック"/>
        </w:rPr>
      </w:pPr>
    </w:p>
    <w:p w14:paraId="1684596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6E66B39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&lt;jaT0103&gt;「おおっ、チャレンジャーの入場ですっ」</w:t>
      </w:r>
    </w:p>
    <w:p w14:paraId="750556CA"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&lt;cnT0103&gt;「喔喔！挑</w:t>
      </w:r>
      <w:r w:rsidRPr="00DA09FF">
        <w:rPr>
          <w:rFonts w:ascii="Microsoft YaHei" w:eastAsia="Microsoft YaHei" w:hAnsi="Microsoft YaHei" w:cs="Microsoft YaHei" w:hint="eastAsia"/>
          <w:lang w:eastAsia="zh-CN"/>
        </w:rPr>
        <w:t>战</w:t>
      </w:r>
      <w:r w:rsidRPr="00DA09FF">
        <w:rPr>
          <w:rFonts w:ascii="ＭＳ ゴシック" w:eastAsia="ＭＳ ゴシック" w:hAnsi="ＭＳ ゴシック" w:cs="ＭＳ ゴシック" w:hint="eastAsia"/>
          <w:lang w:eastAsia="zh-CN"/>
        </w:rPr>
        <w:t>者入</w:t>
      </w:r>
      <w:r w:rsidRPr="00DA09FF">
        <w:rPr>
          <w:rFonts w:ascii="Microsoft YaHei" w:eastAsia="Microsoft YaHei" w:hAnsi="Microsoft YaHei" w:cs="Microsoft YaHei" w:hint="eastAsia"/>
          <w:lang w:eastAsia="zh-CN"/>
        </w:rPr>
        <w:t>场</w:t>
      </w:r>
      <w:r w:rsidRPr="00DA09FF">
        <w:rPr>
          <w:rFonts w:ascii="ＭＳ ゴシック" w:eastAsia="ＭＳ ゴシック" w:hAnsi="ＭＳ ゴシック" w:cs="ＭＳ ゴシック" w:hint="eastAsia"/>
          <w:lang w:eastAsia="zh-CN"/>
        </w:rPr>
        <w:t>了！」</w:t>
      </w:r>
    </w:p>
    <w:p w14:paraId="68DF6B9B" w14:textId="77777777" w:rsidR="00DA09FF" w:rsidRPr="00DA09FF" w:rsidRDefault="00DA09FF" w:rsidP="00DA09FF">
      <w:pPr>
        <w:pStyle w:val="a3"/>
        <w:rPr>
          <w:rFonts w:ascii="ＭＳ ゴシック" w:eastAsia="ＭＳ ゴシック" w:hAnsi="ＭＳ ゴシック" w:cs="ＭＳ ゴシック"/>
          <w:lang w:eastAsia="zh-CN"/>
        </w:rPr>
      </w:pPr>
    </w:p>
    <w:p w14:paraId="5E300C9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74611E8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&lt;jaT0104&gt;席から遠山が叫ぶ。</w:t>
      </w:r>
    </w:p>
    <w:p w14:paraId="4CDC268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&lt;cnT0104&gt;座位上的</w:t>
      </w:r>
      <w:r w:rsidRPr="00DA09FF">
        <w:rPr>
          <w:rFonts w:ascii="Microsoft YaHei" w:eastAsia="Microsoft YaHei" w:hAnsi="Microsoft YaHei" w:cs="Microsoft YaHei" w:hint="eastAsia"/>
        </w:rPr>
        <w:t>远</w:t>
      </w:r>
      <w:r w:rsidRPr="00DA09FF">
        <w:rPr>
          <w:rFonts w:ascii="ＭＳ ゴシック" w:eastAsia="ＭＳ ゴシック" w:hAnsi="ＭＳ ゴシック" w:cs="ＭＳ ゴシック" w:hint="eastAsia"/>
        </w:rPr>
        <w:t>山喊道。</w:t>
      </w:r>
    </w:p>
    <w:p w14:paraId="34BF305C" w14:textId="77777777" w:rsidR="00DA09FF" w:rsidRPr="00DA09FF" w:rsidRDefault="00DA09FF" w:rsidP="00DA09FF">
      <w:pPr>
        <w:pStyle w:val="a3"/>
        <w:rPr>
          <w:rFonts w:ascii="ＭＳ ゴシック" w:eastAsia="ＭＳ ゴシック" w:hAnsi="ＭＳ ゴシック" w:cs="ＭＳ ゴシック"/>
        </w:rPr>
      </w:pPr>
    </w:p>
    <w:p w14:paraId="25AF040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63B3D4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&lt;jaT0105&gt;教室中の視線が一斉に注がれた。</w:t>
      </w:r>
    </w:p>
    <w:p w14:paraId="69AA2BAC" w14:textId="20E6CE79"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&lt;cnT0105&gt;教室里的</w:t>
      </w:r>
      <w:r w:rsidRPr="00DA09FF">
        <w:rPr>
          <w:rFonts w:ascii="Microsoft YaHei" w:eastAsia="Microsoft YaHei" w:hAnsi="Microsoft YaHei" w:cs="Microsoft YaHei" w:hint="eastAsia"/>
          <w:lang w:eastAsia="zh-CN"/>
        </w:rPr>
        <w:t>视线</w:t>
      </w:r>
      <w:ins w:id="125" w:author="hhh0578" w:date="2020-04-29T16:42:00Z">
        <w:r w:rsidR="008E45FB">
          <w:rPr>
            <w:rFonts w:ascii="Microsoft YaHei" w:eastAsia="Microsoft YaHei" w:hAnsi="Microsoft YaHei" w:cs="Microsoft YaHei" w:hint="eastAsia"/>
            <w:lang w:eastAsia="zh-CN"/>
          </w:rPr>
          <w:t>齐刷刷</w:t>
        </w:r>
        <w:r w:rsidR="003B24A9">
          <w:rPr>
            <w:rFonts w:ascii="Microsoft YaHei" w:eastAsia="Microsoft YaHei" w:hAnsi="Microsoft YaHei" w:cs="Microsoft YaHei" w:hint="eastAsia"/>
            <w:lang w:eastAsia="zh-CN"/>
          </w:rPr>
          <w:t>扫了过来</w:t>
        </w:r>
      </w:ins>
      <w:del w:id="126" w:author="hhh0578" w:date="2020-04-29T16:42:00Z">
        <w:r w:rsidRPr="00DA09FF" w:rsidDel="008E45FB">
          <w:rPr>
            <w:rFonts w:ascii="ＭＳ ゴシック" w:eastAsia="ＭＳ ゴシック" w:hAnsi="ＭＳ ゴシック" w:cs="ＭＳ ゴシック" w:hint="eastAsia"/>
            <w:lang w:eastAsia="zh-CN"/>
          </w:rPr>
          <w:delText>一</w:delText>
        </w:r>
        <w:r w:rsidRPr="00DA09FF" w:rsidDel="008E45FB">
          <w:rPr>
            <w:rFonts w:ascii="Microsoft YaHei" w:eastAsia="Microsoft YaHei" w:hAnsi="Microsoft YaHei" w:cs="Microsoft YaHei" w:hint="eastAsia"/>
            <w:lang w:eastAsia="zh-CN"/>
          </w:rPr>
          <w:delText>齐</w:delText>
        </w:r>
        <w:r w:rsidRPr="00DA09FF" w:rsidDel="003B24A9">
          <w:rPr>
            <w:rFonts w:ascii="ＭＳ ゴシック" w:eastAsia="ＭＳ ゴシック" w:hAnsi="ＭＳ ゴシック" w:cs="ＭＳ ゴシック" w:hint="eastAsia"/>
            <w:lang w:eastAsia="zh-CN"/>
          </w:rPr>
          <w:delText>聚集</w:delText>
        </w:r>
        <w:r w:rsidRPr="00DA09FF" w:rsidDel="003B24A9">
          <w:rPr>
            <w:rFonts w:ascii="Microsoft YaHei" w:eastAsia="Microsoft YaHei" w:hAnsi="Microsoft YaHei" w:cs="Microsoft YaHei" w:hint="eastAsia"/>
            <w:lang w:eastAsia="zh-CN"/>
          </w:rPr>
          <w:delText>过</w:delText>
        </w:r>
        <w:r w:rsidRPr="00DA09FF" w:rsidDel="003B24A9">
          <w:rPr>
            <w:rFonts w:ascii="ＭＳ ゴシック" w:eastAsia="ＭＳ ゴシック" w:hAnsi="ＭＳ ゴシック" w:cs="ＭＳ ゴシック" w:hint="eastAsia"/>
            <w:lang w:eastAsia="zh-CN"/>
          </w:rPr>
          <w:delText>来</w:delText>
        </w:r>
      </w:del>
      <w:r w:rsidRPr="00DA09FF">
        <w:rPr>
          <w:rFonts w:ascii="ＭＳ ゴシック" w:eastAsia="ＭＳ ゴシック" w:hAnsi="ＭＳ ゴシック" w:cs="ＭＳ ゴシック" w:hint="eastAsia"/>
          <w:lang w:eastAsia="zh-CN"/>
        </w:rPr>
        <w:t>。</w:t>
      </w:r>
    </w:p>
    <w:p w14:paraId="405A5ABF" w14:textId="77777777" w:rsidR="00DA09FF" w:rsidRPr="00DA09FF" w:rsidRDefault="00DA09FF" w:rsidP="00DA09FF">
      <w:pPr>
        <w:pStyle w:val="a3"/>
        <w:rPr>
          <w:rFonts w:ascii="ＭＳ ゴシック" w:eastAsia="ＭＳ ゴシック" w:hAnsi="ＭＳ ゴシック" w:cs="ＭＳ ゴシック"/>
          <w:lang w:eastAsia="zh-CN"/>
        </w:rPr>
      </w:pPr>
    </w:p>
    <w:p w14:paraId="6558357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0408F00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&lt;jaT0106&gt;「……」</w:t>
      </w:r>
    </w:p>
    <w:p w14:paraId="65ECFA6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&lt;cnT0106&gt;「……」</w:t>
      </w:r>
    </w:p>
    <w:p w14:paraId="4F504F83" w14:textId="77777777" w:rsidR="00DA09FF" w:rsidRPr="00DA09FF" w:rsidRDefault="00DA09FF" w:rsidP="00DA09FF">
      <w:pPr>
        <w:pStyle w:val="a3"/>
        <w:rPr>
          <w:rFonts w:ascii="ＭＳ ゴシック" w:eastAsia="ＭＳ ゴシック" w:hAnsi="ＭＳ ゴシック" w:cs="ＭＳ ゴシック"/>
        </w:rPr>
      </w:pPr>
    </w:p>
    <w:p w14:paraId="5707309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9E05FE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&lt;jaT0107&gt;彼らは結果と関係なく絶対楽しんでいると思う。</w:t>
      </w:r>
    </w:p>
    <w:p w14:paraId="3FCB3612" w14:textId="537511C9"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&lt;cnT0107&gt;我敢肯定</w:t>
      </w:r>
      <w:ins w:id="127" w:author="hhh0578" w:date="2020-04-29T16:43:00Z">
        <w:r w:rsidR="006365D3">
          <w:rPr>
            <w:rFonts w:ascii="ＭＳ ゴシック" w:eastAsia="DengXian" w:hAnsi="ＭＳ ゴシック" w:cs="ＭＳ ゴシック" w:hint="eastAsia"/>
            <w:lang w:eastAsia="zh-CN"/>
          </w:rPr>
          <w:t>他们比起结果肯定更多的只是在找乐子</w:t>
        </w:r>
      </w:ins>
      <w:del w:id="128" w:author="hhh0578" w:date="2020-04-29T16:43:00Z">
        <w:r w:rsidRPr="00DA09FF" w:rsidDel="006365D3">
          <w:rPr>
            <w:rFonts w:ascii="ＭＳ ゴシック" w:eastAsia="ＭＳ ゴシック" w:hAnsi="ＭＳ ゴシック" w:cs="ＭＳ ゴシック"/>
            <w:lang w:eastAsia="zh-CN"/>
          </w:rPr>
          <w:delText>不管</w:delText>
        </w:r>
        <w:r w:rsidRPr="00DA09FF" w:rsidDel="006365D3">
          <w:rPr>
            <w:rFonts w:ascii="Microsoft YaHei" w:eastAsia="Microsoft YaHei" w:hAnsi="Microsoft YaHei" w:cs="Microsoft YaHei" w:hint="eastAsia"/>
            <w:lang w:eastAsia="zh-CN"/>
          </w:rPr>
          <w:delText>结</w:delText>
        </w:r>
        <w:r w:rsidRPr="00DA09FF" w:rsidDel="006365D3">
          <w:rPr>
            <w:rFonts w:ascii="ＭＳ ゴシック" w:eastAsia="ＭＳ ゴシック" w:hAnsi="ＭＳ ゴシック" w:cs="ＭＳ ゴシック" w:hint="eastAsia"/>
            <w:lang w:eastAsia="zh-CN"/>
          </w:rPr>
          <w:delText>果如何他</w:delText>
        </w:r>
        <w:r w:rsidRPr="00DA09FF" w:rsidDel="006365D3">
          <w:rPr>
            <w:rFonts w:ascii="Microsoft YaHei" w:eastAsia="Microsoft YaHei" w:hAnsi="Microsoft YaHei" w:cs="Microsoft YaHei" w:hint="eastAsia"/>
            <w:lang w:eastAsia="zh-CN"/>
          </w:rPr>
          <w:delText>们</w:delText>
        </w:r>
        <w:r w:rsidRPr="00DA09FF" w:rsidDel="006365D3">
          <w:rPr>
            <w:rFonts w:ascii="ＭＳ ゴシック" w:eastAsia="ＭＳ ゴシック" w:hAnsi="ＭＳ ゴシック" w:cs="ＭＳ ゴシック" w:hint="eastAsia"/>
            <w:lang w:eastAsia="zh-CN"/>
          </w:rPr>
          <w:delText>都</w:delText>
        </w:r>
        <w:r w:rsidRPr="00DA09FF" w:rsidDel="006365D3">
          <w:rPr>
            <w:rFonts w:ascii="Microsoft YaHei" w:eastAsia="Microsoft YaHei" w:hAnsi="Microsoft YaHei" w:cs="Microsoft YaHei" w:hint="eastAsia"/>
            <w:lang w:eastAsia="zh-CN"/>
          </w:rPr>
          <w:delText>乐</w:delText>
        </w:r>
        <w:r w:rsidRPr="00DA09FF" w:rsidDel="006365D3">
          <w:rPr>
            <w:rFonts w:ascii="ＭＳ ゴシック" w:eastAsia="ＭＳ ゴシック" w:hAnsi="ＭＳ ゴシック" w:cs="ＭＳ ゴシック" w:hint="eastAsia"/>
            <w:lang w:eastAsia="zh-CN"/>
          </w:rPr>
          <w:delText>在其</w:delText>
        </w:r>
        <w:r w:rsidRPr="00DA09FF" w:rsidDel="006365D3">
          <w:rPr>
            <w:rFonts w:ascii="ＭＳ ゴシック" w:eastAsia="ＭＳ ゴシック" w:hAnsi="ＭＳ ゴシック" w:cs="ＭＳ ゴシック" w:hint="eastAsia"/>
            <w:lang w:eastAsia="zh-CN"/>
          </w:rPr>
          <w:lastRenderedPageBreak/>
          <w:delText>中</w:delText>
        </w:r>
      </w:del>
      <w:r w:rsidRPr="00DA09FF">
        <w:rPr>
          <w:rFonts w:ascii="ＭＳ ゴシック" w:eastAsia="ＭＳ ゴシック" w:hAnsi="ＭＳ ゴシック" w:cs="ＭＳ ゴシック" w:hint="eastAsia"/>
          <w:lang w:eastAsia="zh-CN"/>
        </w:rPr>
        <w:t>。</w:t>
      </w:r>
    </w:p>
    <w:p w14:paraId="71E629A0" w14:textId="77777777" w:rsidR="00DA09FF" w:rsidRPr="00DA09FF" w:rsidRDefault="00DA09FF" w:rsidP="00DA09FF">
      <w:pPr>
        <w:pStyle w:val="a3"/>
        <w:rPr>
          <w:rFonts w:ascii="ＭＳ ゴシック" w:eastAsia="ＭＳ ゴシック" w:hAnsi="ＭＳ ゴシック" w:cs="ＭＳ ゴシック"/>
          <w:lang w:eastAsia="zh-CN"/>
        </w:rPr>
      </w:pPr>
    </w:p>
    <w:p w14:paraId="25D7DE3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【男子学生Ａ】</w:t>
      </w:r>
    </w:p>
    <w:p w14:paraId="65744D2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&lt;jaT0108&gt;「どうなったんだ？」</w:t>
      </w:r>
    </w:p>
    <w:p w14:paraId="39BFB57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&lt;cnT0108&gt;「怎么</w:t>
      </w:r>
      <w:r w:rsidRPr="00DA09FF">
        <w:rPr>
          <w:rFonts w:ascii="Microsoft YaHei" w:eastAsia="Microsoft YaHei" w:hAnsi="Microsoft YaHei" w:cs="Microsoft YaHei" w:hint="eastAsia"/>
        </w:rPr>
        <w:t>样</w:t>
      </w:r>
      <w:r w:rsidRPr="00DA09FF">
        <w:rPr>
          <w:rFonts w:ascii="ＭＳ ゴシック" w:eastAsia="ＭＳ ゴシック" w:hAnsi="ＭＳ ゴシック" w:cs="ＭＳ ゴシック" w:hint="eastAsia"/>
        </w:rPr>
        <w:t>了？」</w:t>
      </w:r>
    </w:p>
    <w:p w14:paraId="0AA18534" w14:textId="77777777" w:rsidR="00DA09FF" w:rsidRPr="00DA09FF" w:rsidRDefault="00DA09FF" w:rsidP="00DA09FF">
      <w:pPr>
        <w:pStyle w:val="a3"/>
        <w:rPr>
          <w:rFonts w:ascii="ＭＳ ゴシック" w:eastAsia="ＭＳ ゴシック" w:hAnsi="ＭＳ ゴシック" w:cs="ＭＳ ゴシック"/>
        </w:rPr>
      </w:pPr>
    </w:p>
    <w:p w14:paraId="717FCFB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【女子学生Ａ】</w:t>
      </w:r>
    </w:p>
    <w:p w14:paraId="4F517A2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&lt;jaT0109&gt;「土日で何とかしてくれたんでしょ？」</w:t>
      </w:r>
    </w:p>
    <w:p w14:paraId="03C8D536"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&lt;cnT0109&gt;「星期六又去</w:t>
      </w:r>
      <w:r w:rsidRPr="00DA09FF">
        <w:rPr>
          <w:rFonts w:ascii="Microsoft YaHei" w:eastAsia="Microsoft YaHei" w:hAnsi="Microsoft YaHei" w:cs="Microsoft YaHei" w:hint="eastAsia"/>
          <w:lang w:eastAsia="zh-CN"/>
        </w:rPr>
        <w:t>问</w:t>
      </w:r>
      <w:r w:rsidRPr="00DA09FF">
        <w:rPr>
          <w:rFonts w:ascii="ＭＳ ゴシック" w:eastAsia="ＭＳ ゴシック" w:hAnsi="ＭＳ ゴシック" w:cs="ＭＳ ゴシック" w:hint="eastAsia"/>
          <w:lang w:eastAsia="zh-CN"/>
        </w:rPr>
        <w:t>了一次</w:t>
      </w:r>
      <w:r w:rsidRPr="00DA09FF">
        <w:rPr>
          <w:rFonts w:ascii="Microsoft YaHei" w:eastAsia="Microsoft YaHei" w:hAnsi="Microsoft YaHei" w:cs="Microsoft YaHei" w:hint="eastAsia"/>
          <w:lang w:eastAsia="zh-CN"/>
        </w:rPr>
        <w:t>对</w:t>
      </w:r>
      <w:r w:rsidRPr="00DA09FF">
        <w:rPr>
          <w:rFonts w:ascii="ＭＳ ゴシック" w:eastAsia="ＭＳ ゴシック" w:hAnsi="ＭＳ ゴシック" w:cs="ＭＳ ゴシック" w:hint="eastAsia"/>
          <w:lang w:eastAsia="zh-CN"/>
        </w:rPr>
        <w:t>吧？」</w:t>
      </w:r>
    </w:p>
    <w:p w14:paraId="4AA82952" w14:textId="77777777" w:rsidR="00DA09FF" w:rsidRPr="00DA09FF" w:rsidRDefault="00DA09FF" w:rsidP="00DA09FF">
      <w:pPr>
        <w:pStyle w:val="a3"/>
        <w:rPr>
          <w:rFonts w:ascii="ＭＳ ゴシック" w:eastAsia="ＭＳ ゴシック" w:hAnsi="ＭＳ ゴシック" w:cs="ＭＳ ゴシック"/>
          <w:lang w:eastAsia="zh-CN"/>
        </w:rPr>
      </w:pPr>
    </w:p>
    <w:p w14:paraId="30460B2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【男子学生Ｂ】</w:t>
      </w:r>
    </w:p>
    <w:p w14:paraId="0A2795C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&lt;jaT0110&gt;「結果、結果は？」</w:t>
      </w:r>
    </w:p>
    <w:p w14:paraId="2BA9409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&lt;cnT0110&gt;「</w:t>
      </w:r>
      <w:r w:rsidRPr="00DA09FF">
        <w:rPr>
          <w:rFonts w:ascii="Microsoft YaHei" w:eastAsia="Microsoft YaHei" w:hAnsi="Microsoft YaHei" w:cs="Microsoft YaHei" w:hint="eastAsia"/>
        </w:rPr>
        <w:t>结</w:t>
      </w:r>
      <w:r w:rsidRPr="00DA09FF">
        <w:rPr>
          <w:rFonts w:ascii="ＭＳ ゴシック" w:eastAsia="ＭＳ ゴシック" w:hAnsi="ＭＳ ゴシック" w:cs="ＭＳ ゴシック" w:hint="eastAsia"/>
        </w:rPr>
        <w:t>果呢，</w:t>
      </w:r>
      <w:r w:rsidRPr="00DA09FF">
        <w:rPr>
          <w:rFonts w:ascii="Microsoft YaHei" w:eastAsia="Microsoft YaHei" w:hAnsi="Microsoft YaHei" w:cs="Microsoft YaHei" w:hint="eastAsia"/>
        </w:rPr>
        <w:t>结</w:t>
      </w:r>
      <w:r w:rsidRPr="00DA09FF">
        <w:rPr>
          <w:rFonts w:ascii="ＭＳ ゴシック" w:eastAsia="ＭＳ ゴシック" w:hAnsi="ＭＳ ゴシック" w:cs="ＭＳ ゴシック" w:hint="eastAsia"/>
        </w:rPr>
        <w:t>果怎么</w:t>
      </w:r>
      <w:r w:rsidRPr="00DA09FF">
        <w:rPr>
          <w:rFonts w:ascii="Microsoft YaHei" w:eastAsia="Microsoft YaHei" w:hAnsi="Microsoft YaHei" w:cs="Microsoft YaHei" w:hint="eastAsia"/>
        </w:rPr>
        <w:t>样</w:t>
      </w:r>
      <w:r w:rsidRPr="00DA09FF">
        <w:rPr>
          <w:rFonts w:ascii="ＭＳ ゴシック" w:eastAsia="ＭＳ ゴシック" w:hAnsi="ＭＳ ゴシック" w:cs="ＭＳ ゴシック" w:hint="eastAsia"/>
        </w:rPr>
        <w:t>？」</w:t>
      </w:r>
    </w:p>
    <w:p w14:paraId="171ED5A4" w14:textId="77777777" w:rsidR="00DA09FF" w:rsidRPr="00DA09FF" w:rsidRDefault="00DA09FF" w:rsidP="00DA09FF">
      <w:pPr>
        <w:pStyle w:val="a3"/>
        <w:rPr>
          <w:rFonts w:ascii="ＭＳ ゴシック" w:eastAsia="ＭＳ ゴシック" w:hAnsi="ＭＳ ゴシック" w:cs="ＭＳ ゴシック"/>
        </w:rPr>
      </w:pPr>
    </w:p>
    <w:p w14:paraId="14F6BBB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【女子学生Ｂ】</w:t>
      </w:r>
    </w:p>
    <w:p w14:paraId="588B10E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&lt;jaT0111&gt;「もったいぶらないで聞かせてよ」</w:t>
      </w:r>
    </w:p>
    <w:p w14:paraId="6A133538"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&lt;cnT0111&gt;「</w:t>
      </w:r>
      <w:r w:rsidRPr="00DA09FF">
        <w:rPr>
          <w:rFonts w:ascii="Microsoft YaHei" w:eastAsia="Microsoft YaHei" w:hAnsi="Microsoft YaHei" w:cs="Microsoft YaHei" w:hint="eastAsia"/>
          <w:lang w:eastAsia="zh-CN"/>
        </w:rPr>
        <w:t>别卖</w:t>
      </w:r>
      <w:r w:rsidRPr="00DA09FF">
        <w:rPr>
          <w:rFonts w:ascii="ＭＳ ゴシック" w:eastAsia="ＭＳ ゴシック" w:hAnsi="ＭＳ ゴシック" w:cs="ＭＳ ゴシック" w:hint="eastAsia"/>
          <w:lang w:eastAsia="zh-CN"/>
        </w:rPr>
        <w:t>关子了快告</w:t>
      </w:r>
      <w:r w:rsidRPr="00DA09FF">
        <w:rPr>
          <w:rFonts w:ascii="Microsoft YaHei" w:eastAsia="Microsoft YaHei" w:hAnsi="Microsoft YaHei" w:cs="Microsoft YaHei" w:hint="eastAsia"/>
          <w:lang w:eastAsia="zh-CN"/>
        </w:rPr>
        <w:t>诉</w:t>
      </w:r>
      <w:r w:rsidRPr="00DA09FF">
        <w:rPr>
          <w:rFonts w:ascii="ＭＳ ゴシック" w:eastAsia="ＭＳ ゴシック" w:hAnsi="ＭＳ ゴシック" w:cs="ＭＳ ゴシック" w:hint="eastAsia"/>
          <w:lang w:eastAsia="zh-CN"/>
        </w:rPr>
        <w:t>我</w:t>
      </w:r>
      <w:r w:rsidRPr="00DA09FF">
        <w:rPr>
          <w:rFonts w:ascii="Microsoft YaHei" w:eastAsia="Microsoft YaHei" w:hAnsi="Microsoft YaHei" w:cs="Microsoft YaHei" w:hint="eastAsia"/>
          <w:lang w:eastAsia="zh-CN"/>
        </w:rPr>
        <w:t>们</w:t>
      </w:r>
      <w:r w:rsidRPr="00DA09FF">
        <w:rPr>
          <w:rFonts w:ascii="ＭＳ ゴシック" w:eastAsia="ＭＳ ゴシック" w:hAnsi="ＭＳ ゴシック" w:cs="ＭＳ ゴシック" w:hint="eastAsia"/>
          <w:lang w:eastAsia="zh-CN"/>
        </w:rPr>
        <w:t>」</w:t>
      </w:r>
    </w:p>
    <w:p w14:paraId="7DED88FF" w14:textId="77777777" w:rsidR="00DA09FF" w:rsidRPr="00DA09FF" w:rsidRDefault="00DA09FF" w:rsidP="00DA09FF">
      <w:pPr>
        <w:pStyle w:val="a3"/>
        <w:rPr>
          <w:rFonts w:ascii="ＭＳ ゴシック" w:eastAsia="ＭＳ ゴシック" w:hAnsi="ＭＳ ゴシック" w:cs="ＭＳ ゴシック"/>
          <w:lang w:eastAsia="zh-CN"/>
        </w:rPr>
      </w:pPr>
    </w:p>
    <w:p w14:paraId="1CAD8EC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94C4B8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&lt;jaT0112&gt;どやどやと寄ってくるクラスメート。</w:t>
      </w:r>
    </w:p>
    <w:p w14:paraId="0EFA59F4" w14:textId="08A5E333"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&lt;cnT0112&gt;同学一</w:t>
      </w:r>
      <w:r w:rsidRPr="00DA09FF">
        <w:rPr>
          <w:rFonts w:ascii="Microsoft YaHei" w:eastAsia="Microsoft YaHei" w:hAnsi="Microsoft YaHei" w:cs="Microsoft YaHei" w:hint="eastAsia"/>
          <w:lang w:eastAsia="zh-CN"/>
        </w:rPr>
        <w:t>齐</w:t>
      </w:r>
      <w:r w:rsidRPr="00DA09FF">
        <w:rPr>
          <w:rFonts w:ascii="ＭＳ ゴシック" w:eastAsia="ＭＳ ゴシック" w:hAnsi="ＭＳ ゴシック" w:cs="ＭＳ ゴシック" w:hint="eastAsia"/>
          <w:lang w:eastAsia="zh-CN"/>
        </w:rPr>
        <w:t>聚</w:t>
      </w:r>
      <w:ins w:id="129" w:author="hhh0578" w:date="2020-04-29T16:43:00Z">
        <w:r w:rsidR="002F3C0E">
          <w:rPr>
            <w:rFonts w:ascii="DengXian" w:eastAsia="DengXian" w:hAnsi="DengXian" w:cs="ＭＳ ゴシック" w:hint="eastAsia"/>
            <w:lang w:eastAsia="zh-CN"/>
          </w:rPr>
          <w:t>了</w:t>
        </w:r>
      </w:ins>
      <w:r w:rsidRPr="00DA09FF">
        <w:rPr>
          <w:rFonts w:ascii="Microsoft YaHei" w:eastAsia="Microsoft YaHei" w:hAnsi="Microsoft YaHei" w:cs="Microsoft YaHei" w:hint="eastAsia"/>
          <w:lang w:eastAsia="zh-CN"/>
        </w:rPr>
        <w:t>过</w:t>
      </w:r>
      <w:r w:rsidRPr="00DA09FF">
        <w:rPr>
          <w:rFonts w:ascii="ＭＳ ゴシック" w:eastAsia="ＭＳ ゴシック" w:hAnsi="ＭＳ ゴシック" w:cs="ＭＳ ゴシック" w:hint="eastAsia"/>
          <w:lang w:eastAsia="zh-CN"/>
        </w:rPr>
        <w:t>来。</w:t>
      </w:r>
    </w:p>
    <w:p w14:paraId="3559AC4D" w14:textId="77777777" w:rsidR="00DA09FF" w:rsidRPr="00DA09FF" w:rsidRDefault="00DA09FF" w:rsidP="00DA09FF">
      <w:pPr>
        <w:pStyle w:val="a3"/>
        <w:rPr>
          <w:rFonts w:ascii="ＭＳ ゴシック" w:eastAsia="ＭＳ ゴシック" w:hAnsi="ＭＳ ゴシック" w:cs="ＭＳ ゴシック"/>
          <w:lang w:eastAsia="zh-CN"/>
        </w:rPr>
      </w:pPr>
    </w:p>
    <w:p w14:paraId="4C33C47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7904CF6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&lt;jaT0113&gt;「ストーップ」</w:t>
      </w:r>
    </w:p>
    <w:p w14:paraId="4896DD1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&lt;cnT0113&gt;「ＳＴＯＰ！」</w:t>
      </w:r>
    </w:p>
    <w:p w14:paraId="5EACC0A7" w14:textId="77777777" w:rsidR="00DA09FF" w:rsidRPr="00DA09FF" w:rsidRDefault="00DA09FF" w:rsidP="00DA09FF">
      <w:pPr>
        <w:pStyle w:val="a3"/>
        <w:rPr>
          <w:rFonts w:ascii="ＭＳ ゴシック" w:eastAsia="ＭＳ ゴシック" w:hAnsi="ＭＳ ゴシック" w:cs="ＭＳ ゴシック"/>
        </w:rPr>
      </w:pPr>
    </w:p>
    <w:p w14:paraId="2467A5D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375183B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&lt;jaT0114&gt;遠山が俺とクラスメートの間に割って入る。</w:t>
      </w:r>
    </w:p>
    <w:p w14:paraId="4D36EB2E"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&lt;cnT0114&gt;</w:t>
      </w:r>
      <w:r w:rsidRPr="00DA09FF">
        <w:rPr>
          <w:rFonts w:ascii="Microsoft YaHei" w:eastAsia="Microsoft YaHei" w:hAnsi="Microsoft YaHei" w:cs="Microsoft YaHei" w:hint="eastAsia"/>
          <w:lang w:eastAsia="zh-CN"/>
        </w:rPr>
        <w:t>远</w:t>
      </w:r>
      <w:r w:rsidRPr="00DA09FF">
        <w:rPr>
          <w:rFonts w:ascii="ＭＳ ゴシック" w:eastAsia="ＭＳ ゴシック" w:hAnsi="ＭＳ ゴシック" w:cs="ＭＳ ゴシック" w:hint="eastAsia"/>
          <w:lang w:eastAsia="zh-CN"/>
        </w:rPr>
        <w:t>山插入我和班上同学之</w:t>
      </w:r>
      <w:r w:rsidRPr="00DA09FF">
        <w:rPr>
          <w:rFonts w:ascii="Microsoft YaHei" w:eastAsia="Microsoft YaHei" w:hAnsi="Microsoft YaHei" w:cs="Microsoft YaHei" w:hint="eastAsia"/>
          <w:lang w:eastAsia="zh-CN"/>
        </w:rPr>
        <w:t>间</w:t>
      </w:r>
      <w:r w:rsidRPr="00DA09FF">
        <w:rPr>
          <w:rFonts w:ascii="ＭＳ ゴシック" w:eastAsia="ＭＳ ゴシック" w:hAnsi="ＭＳ ゴシック" w:cs="ＭＳ ゴシック" w:hint="eastAsia"/>
          <w:lang w:eastAsia="zh-CN"/>
        </w:rPr>
        <w:t>。</w:t>
      </w:r>
    </w:p>
    <w:p w14:paraId="4EE92C89" w14:textId="77777777" w:rsidR="00DA09FF" w:rsidRPr="00DA09FF" w:rsidRDefault="00DA09FF" w:rsidP="00DA09FF">
      <w:pPr>
        <w:pStyle w:val="a3"/>
        <w:rPr>
          <w:rFonts w:ascii="ＭＳ ゴシック" w:eastAsia="ＭＳ ゴシック" w:hAnsi="ＭＳ ゴシック" w:cs="ＭＳ ゴシック"/>
          <w:lang w:eastAsia="zh-CN"/>
        </w:rPr>
      </w:pPr>
    </w:p>
    <w:p w14:paraId="625E620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//TEXT 【翠】</w:t>
      </w:r>
    </w:p>
    <w:p w14:paraId="59E393B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&lt;jaT0115&gt;「みんなで聞いたら答えにくいでしょ？　ちょっとは考えなきゃ」</w:t>
      </w:r>
    </w:p>
    <w:p w14:paraId="0AA69FE9" w14:textId="5A8DE8A8"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&lt;cnT0115&gt;「</w:t>
      </w:r>
      <w:r w:rsidRPr="00DA09FF">
        <w:rPr>
          <w:rFonts w:ascii="Microsoft YaHei" w:eastAsia="Microsoft YaHei" w:hAnsi="Microsoft YaHei" w:cs="Microsoft YaHei" w:hint="eastAsia"/>
          <w:lang w:eastAsia="zh-CN"/>
        </w:rPr>
        <w:t>这</w:t>
      </w:r>
      <w:r w:rsidRPr="00DA09FF">
        <w:rPr>
          <w:rFonts w:ascii="ＭＳ ゴシック" w:eastAsia="ＭＳ ゴシック" w:hAnsi="ＭＳ ゴシック" w:cs="ＭＳ ゴシック" w:hint="eastAsia"/>
          <w:lang w:eastAsia="zh-CN"/>
        </w:rPr>
        <w:t>么多人一起</w:t>
      </w:r>
      <w:proofErr w:type="gramStart"/>
      <w:r w:rsidRPr="00DA09FF">
        <w:rPr>
          <w:rFonts w:ascii="Microsoft YaHei" w:eastAsia="Microsoft YaHei" w:hAnsi="Microsoft YaHei" w:cs="Microsoft YaHei" w:hint="eastAsia"/>
          <w:lang w:eastAsia="zh-CN"/>
        </w:rPr>
        <w:t>问</w:t>
      </w:r>
      <w:r w:rsidRPr="00DA09FF">
        <w:rPr>
          <w:rFonts w:ascii="ＭＳ ゴシック" w:eastAsia="ＭＳ ゴシック" w:hAnsi="ＭＳ ゴシック" w:cs="ＭＳ ゴシック" w:hint="eastAsia"/>
          <w:lang w:eastAsia="zh-CN"/>
        </w:rPr>
        <w:t>很</w:t>
      </w:r>
      <w:r w:rsidRPr="00DA09FF">
        <w:rPr>
          <w:rFonts w:ascii="Microsoft YaHei" w:eastAsia="Microsoft YaHei" w:hAnsi="Microsoft YaHei" w:cs="Microsoft YaHei" w:hint="eastAsia"/>
          <w:lang w:eastAsia="zh-CN"/>
        </w:rPr>
        <w:t>难</w:t>
      </w:r>
      <w:proofErr w:type="gramEnd"/>
      <w:r w:rsidRPr="00DA09FF">
        <w:rPr>
          <w:rFonts w:ascii="ＭＳ ゴシック" w:eastAsia="ＭＳ ゴシック" w:hAnsi="ＭＳ ゴシック" w:cs="ＭＳ ゴシック" w:hint="eastAsia"/>
          <w:lang w:eastAsia="zh-CN"/>
        </w:rPr>
        <w:t xml:space="preserve">回答吧？　</w:t>
      </w:r>
      <w:del w:id="130" w:author="hhh0578" w:date="2020-04-29T16:44:00Z">
        <w:r w:rsidRPr="00DA09FF" w:rsidDel="00D16DFE">
          <w:rPr>
            <w:rFonts w:ascii="DengXian" w:eastAsia="DengXian" w:hAnsi="DengXian" w:cs="ＭＳ ゴシック" w:hint="eastAsia"/>
            <w:lang w:eastAsia="zh-CN"/>
          </w:rPr>
          <w:delText>得考</w:delText>
        </w:r>
        <w:r w:rsidRPr="00DA09FF" w:rsidDel="00D16DFE">
          <w:rPr>
            <w:rFonts w:ascii="Microsoft YaHei" w:eastAsia="Microsoft YaHei" w:hAnsi="Microsoft YaHei" w:cs="Microsoft YaHei" w:hint="eastAsia"/>
            <w:lang w:eastAsia="zh-CN"/>
          </w:rPr>
          <w:delText>虑</w:delText>
        </w:r>
        <w:r w:rsidRPr="00DA09FF" w:rsidDel="00D16DFE">
          <w:rPr>
            <w:rFonts w:ascii="DengXian" w:eastAsia="DengXian" w:hAnsi="DengXian" w:cs="ＭＳ ゴシック" w:hint="eastAsia"/>
            <w:lang w:eastAsia="zh-CN"/>
          </w:rPr>
          <w:delText>周到呀</w:delText>
        </w:r>
      </w:del>
      <w:ins w:id="131" w:author="hhh0578" w:date="2020-04-29T16:44:00Z">
        <w:r w:rsidR="00DD6E13">
          <w:rPr>
            <w:rFonts w:ascii="DengXian" w:eastAsia="DengXian" w:hAnsi="DengXian" w:cs="ＭＳ ゴシック" w:hint="eastAsia"/>
            <w:lang w:eastAsia="zh-CN"/>
          </w:rPr>
          <w:t>动动脑子</w:t>
        </w:r>
      </w:ins>
      <w:r w:rsidRPr="00DA09FF">
        <w:rPr>
          <w:rFonts w:ascii="ＭＳ ゴシック" w:eastAsia="ＭＳ ゴシック" w:hAnsi="ＭＳ ゴシック" w:cs="ＭＳ ゴシック" w:hint="eastAsia"/>
          <w:lang w:eastAsia="zh-CN"/>
        </w:rPr>
        <w:t>」</w:t>
      </w:r>
    </w:p>
    <w:p w14:paraId="35516B9C" w14:textId="77777777" w:rsidR="00DA09FF" w:rsidRPr="00DA09FF" w:rsidRDefault="00DA09FF" w:rsidP="00DA09FF">
      <w:pPr>
        <w:pStyle w:val="a3"/>
        <w:rPr>
          <w:rFonts w:ascii="ＭＳ ゴシック" w:eastAsia="ＭＳ ゴシック" w:hAnsi="ＭＳ ゴシック" w:cs="ＭＳ ゴシック"/>
          <w:lang w:eastAsia="zh-CN"/>
        </w:rPr>
      </w:pPr>
    </w:p>
    <w:p w14:paraId="0F9A21D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71099E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&lt;jaT0116&gt;一番考えてなさそうな人が言った。</w:t>
      </w:r>
    </w:p>
    <w:p w14:paraId="42ED3598" w14:textId="657F64FB"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&lt;cnT0116&gt;</w:t>
      </w:r>
      <w:del w:id="132" w:author="hhh0578" w:date="2020-04-29T16:44:00Z">
        <w:r w:rsidRPr="00DA09FF" w:rsidDel="00F02CB6">
          <w:rPr>
            <w:rFonts w:ascii="Microsoft YaHei" w:eastAsia="Microsoft YaHei" w:hAnsi="Microsoft YaHei" w:cs="Microsoft YaHei" w:hint="eastAsia"/>
            <w:lang w:eastAsia="zh-CN"/>
          </w:rPr>
          <w:delText>这</w:delText>
        </w:r>
        <w:r w:rsidRPr="00DA09FF" w:rsidDel="00F02CB6">
          <w:rPr>
            <w:rFonts w:ascii="DengXian" w:eastAsia="DengXian" w:hAnsi="DengXian" w:cs="ＭＳ ゴシック" w:hint="eastAsia"/>
            <w:lang w:eastAsia="zh-CN"/>
          </w:rPr>
          <w:delText>是看上去最</w:delText>
        </w:r>
        <w:r w:rsidRPr="00DA09FF" w:rsidDel="00A157EC">
          <w:rPr>
            <w:rFonts w:ascii="DengXian" w:eastAsia="DengXian" w:hAnsi="DengXian" w:cs="ＭＳ ゴシック" w:hint="eastAsia"/>
            <w:lang w:eastAsia="zh-CN"/>
          </w:rPr>
          <w:delText>不深思熟</w:delText>
        </w:r>
        <w:r w:rsidRPr="00DA09FF" w:rsidDel="00A157EC">
          <w:rPr>
            <w:rFonts w:ascii="Microsoft YaHei" w:eastAsia="Microsoft YaHei" w:hAnsi="Microsoft YaHei" w:cs="Microsoft YaHei" w:hint="eastAsia"/>
            <w:lang w:eastAsia="zh-CN"/>
          </w:rPr>
          <w:delText>虑</w:delText>
        </w:r>
        <w:r w:rsidRPr="00DA09FF" w:rsidDel="00F02CB6">
          <w:rPr>
            <w:rFonts w:ascii="DengXian" w:eastAsia="DengXian" w:hAnsi="DengXian" w:cs="ＭＳ ゴシック" w:hint="eastAsia"/>
            <w:lang w:eastAsia="zh-CN"/>
          </w:rPr>
          <w:delText>的人</w:delText>
        </w:r>
        <w:r w:rsidRPr="00DA09FF" w:rsidDel="00F02CB6">
          <w:rPr>
            <w:rFonts w:ascii="Microsoft YaHei" w:eastAsia="Microsoft YaHei" w:hAnsi="Microsoft YaHei" w:cs="Microsoft YaHei" w:hint="eastAsia"/>
            <w:lang w:eastAsia="zh-CN"/>
          </w:rPr>
          <w:delText>该说</w:delText>
        </w:r>
        <w:r w:rsidRPr="00DA09FF" w:rsidDel="00F02CB6">
          <w:rPr>
            <w:rFonts w:ascii="DengXian" w:eastAsia="DengXian" w:hAnsi="DengXian" w:cs="ＭＳ ゴシック" w:hint="eastAsia"/>
            <w:lang w:eastAsia="zh-CN"/>
          </w:rPr>
          <w:delText>的</w:delText>
        </w:r>
        <w:r w:rsidRPr="00DA09FF" w:rsidDel="00F02CB6">
          <w:rPr>
            <w:rFonts w:ascii="Microsoft YaHei" w:eastAsia="Microsoft YaHei" w:hAnsi="Microsoft YaHei" w:cs="Microsoft YaHei" w:hint="eastAsia"/>
            <w:lang w:eastAsia="zh-CN"/>
          </w:rPr>
          <w:delText>话吗</w:delText>
        </w:r>
      </w:del>
      <w:ins w:id="133" w:author="hhh0578" w:date="2020-04-29T16:44:00Z">
        <w:r w:rsidR="00F02CB6">
          <w:rPr>
            <w:rFonts w:ascii="Microsoft YaHei" w:eastAsia="Microsoft YaHei" w:hAnsi="Microsoft YaHei" w:cs="Microsoft YaHei" w:hint="eastAsia"/>
            <w:lang w:eastAsia="zh-CN"/>
          </w:rPr>
          <w:t>看上去最没脑子的人说这话</w:t>
        </w:r>
      </w:ins>
      <w:r w:rsidRPr="00DA09FF">
        <w:rPr>
          <w:rFonts w:ascii="ＭＳ ゴシック" w:eastAsia="ＭＳ ゴシック" w:hAnsi="ＭＳ ゴシック" w:cs="ＭＳ ゴシック" w:hint="eastAsia"/>
          <w:lang w:eastAsia="zh-CN"/>
        </w:rPr>
        <w:t>。</w:t>
      </w:r>
    </w:p>
    <w:p w14:paraId="212DD9AB" w14:textId="77777777" w:rsidR="00DA09FF" w:rsidRPr="00DA09FF" w:rsidRDefault="00DA09FF" w:rsidP="00DA09FF">
      <w:pPr>
        <w:pStyle w:val="a3"/>
        <w:rPr>
          <w:rFonts w:ascii="ＭＳ ゴシック" w:eastAsia="ＭＳ ゴシック" w:hAnsi="ＭＳ ゴシック" w:cs="ＭＳ ゴシック"/>
          <w:lang w:eastAsia="zh-CN"/>
        </w:rPr>
      </w:pPr>
    </w:p>
    <w:p w14:paraId="7704399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7822C9E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&lt;jaT0117&gt;「ココは遠山さんの独占インタビューということで」</w:t>
      </w:r>
    </w:p>
    <w:p w14:paraId="69A84742" w14:textId="4A401BA8"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&lt;cnT0117&gt;「</w:t>
      </w:r>
      <w:r w:rsidRPr="00DA09FF">
        <w:rPr>
          <w:rFonts w:ascii="Microsoft YaHei" w:eastAsia="Microsoft YaHei" w:hAnsi="Microsoft YaHei" w:cs="Microsoft YaHei" w:hint="eastAsia"/>
          <w:lang w:eastAsia="zh-CN"/>
        </w:rPr>
        <w:t>这</w:t>
      </w:r>
      <w:r w:rsidRPr="00DA09FF">
        <w:rPr>
          <w:rFonts w:ascii="ＭＳ ゴシック" w:eastAsia="ＭＳ ゴシック" w:hAnsi="ＭＳ ゴシック" w:cs="ＭＳ ゴシック" w:hint="eastAsia"/>
          <w:lang w:eastAsia="zh-CN"/>
        </w:rPr>
        <w:t>里就</w:t>
      </w:r>
      <w:ins w:id="134" w:author="hhh0578" w:date="2020-04-29T16:44:00Z">
        <w:r w:rsidR="002D0BB4">
          <w:rPr>
            <w:rFonts w:ascii="ＭＳ ゴシック" w:eastAsia="DengXian" w:hAnsi="ＭＳ ゴシック" w:cs="ＭＳ ゴシック" w:hint="eastAsia"/>
            <w:lang w:eastAsia="zh-CN"/>
          </w:rPr>
          <w:t>由</w:t>
        </w:r>
      </w:ins>
      <w:del w:id="135" w:author="hhh0578" w:date="2020-04-29T16:44:00Z">
        <w:r w:rsidRPr="00DA09FF" w:rsidDel="002D0BB4">
          <w:rPr>
            <w:rFonts w:ascii="Microsoft YaHei" w:eastAsia="Microsoft YaHei" w:hAnsi="Microsoft YaHei" w:cs="Microsoft YaHei" w:hint="eastAsia"/>
            <w:lang w:eastAsia="zh-CN"/>
          </w:rPr>
          <w:delText>换</w:delText>
        </w:r>
        <w:r w:rsidRPr="00DA09FF" w:rsidDel="002D0BB4">
          <w:rPr>
            <w:rFonts w:ascii="ＭＳ ゴシック" w:eastAsia="ＭＳ ゴシック" w:hAnsi="ＭＳ ゴシック" w:cs="ＭＳ ゴシック" w:hint="eastAsia"/>
            <w:lang w:eastAsia="zh-CN"/>
          </w:rPr>
          <w:delText>作</w:delText>
        </w:r>
      </w:del>
      <w:r w:rsidRPr="00DA09FF">
        <w:rPr>
          <w:rFonts w:ascii="Microsoft YaHei" w:eastAsia="Microsoft YaHei" w:hAnsi="Microsoft YaHei" w:cs="Microsoft YaHei" w:hint="eastAsia"/>
          <w:lang w:eastAsia="zh-CN"/>
        </w:rPr>
        <w:t>远</w:t>
      </w:r>
      <w:r w:rsidRPr="00DA09FF">
        <w:rPr>
          <w:rFonts w:ascii="ＭＳ ゴシック" w:eastAsia="ＭＳ ゴシック" w:hAnsi="ＭＳ ゴシック" w:cs="ＭＳ ゴシック" w:hint="eastAsia"/>
          <w:lang w:eastAsia="zh-CN"/>
        </w:rPr>
        <w:t>山</w:t>
      </w:r>
      <w:ins w:id="136" w:author="hhh0578" w:date="2020-04-29T16:44:00Z">
        <w:r w:rsidR="002D0BB4">
          <w:rPr>
            <w:rFonts w:ascii="DengXian" w:eastAsia="DengXian" w:hAnsi="DengXian" w:cs="ＭＳ ゴシック" w:hint="eastAsia"/>
            <w:lang w:eastAsia="zh-CN"/>
          </w:rPr>
          <w:t>我</w:t>
        </w:r>
      </w:ins>
      <w:ins w:id="137" w:author="hhh0578" w:date="2020-04-29T16:45:00Z">
        <w:r w:rsidR="00A32F5F">
          <w:rPr>
            <w:rFonts w:ascii="DengXian" w:eastAsia="DengXian" w:hAnsi="DengXian" w:cs="ＭＳ ゴシック" w:hint="eastAsia"/>
            <w:lang w:eastAsia="zh-CN"/>
          </w:rPr>
          <w:t>独家专访</w:t>
        </w:r>
      </w:ins>
      <w:del w:id="138" w:author="hhh0578" w:date="2020-04-29T16:45:00Z">
        <w:r w:rsidRPr="00DA09FF" w:rsidDel="002D0BB4">
          <w:rPr>
            <w:rFonts w:ascii="ＭＳ ゴシック" w:eastAsia="ＭＳ ゴシック" w:hAnsi="ＭＳ ゴシック" w:cs="ＭＳ ゴシック" w:hint="eastAsia"/>
            <w:lang w:eastAsia="zh-CN"/>
          </w:rPr>
          <w:delText>的</w:delText>
        </w:r>
        <w:r w:rsidRPr="00DA09FF" w:rsidDel="00A32F5F">
          <w:rPr>
            <w:rFonts w:ascii="ＭＳ ゴシック" w:eastAsia="ＭＳ ゴシック" w:hAnsi="ＭＳ ゴシック" w:cs="ＭＳ ゴシック" w:hint="eastAsia"/>
            <w:lang w:eastAsia="zh-CN"/>
          </w:rPr>
          <w:delText>独自采</w:delText>
        </w:r>
        <w:r w:rsidRPr="00DA09FF" w:rsidDel="00A32F5F">
          <w:rPr>
            <w:rFonts w:ascii="Microsoft YaHei" w:eastAsia="Microsoft YaHei" w:hAnsi="Microsoft YaHei" w:cs="Microsoft YaHei" w:hint="eastAsia"/>
            <w:lang w:eastAsia="zh-CN"/>
          </w:rPr>
          <w:delText>访</w:delText>
        </w:r>
        <w:r w:rsidRPr="00DA09FF" w:rsidDel="00A32F5F">
          <w:rPr>
            <w:rFonts w:ascii="ＭＳ ゴシック" w:eastAsia="ＭＳ ゴシック" w:hAnsi="ＭＳ ゴシック" w:cs="ＭＳ ゴシック" w:hint="eastAsia"/>
            <w:lang w:eastAsia="zh-CN"/>
          </w:rPr>
          <w:delText>吧</w:delText>
        </w:r>
      </w:del>
      <w:r w:rsidRPr="00DA09FF">
        <w:rPr>
          <w:rFonts w:ascii="ＭＳ ゴシック" w:eastAsia="ＭＳ ゴシック" w:hAnsi="ＭＳ ゴシック" w:cs="ＭＳ ゴシック" w:hint="eastAsia"/>
          <w:lang w:eastAsia="zh-CN"/>
        </w:rPr>
        <w:t>」</w:t>
      </w:r>
    </w:p>
    <w:p w14:paraId="77C28C8F" w14:textId="77777777" w:rsidR="00DA09FF" w:rsidRPr="00DA09FF" w:rsidRDefault="00DA09FF" w:rsidP="00DA09FF">
      <w:pPr>
        <w:pStyle w:val="a3"/>
        <w:rPr>
          <w:rFonts w:ascii="ＭＳ ゴシック" w:eastAsia="ＭＳ ゴシック" w:hAnsi="ＭＳ ゴシック" w:cs="ＭＳ ゴシック"/>
          <w:lang w:eastAsia="zh-CN"/>
        </w:rPr>
      </w:pPr>
    </w:p>
    <w:p w14:paraId="7D97452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F43F48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&lt;jaT0118&gt;ノートを丸めてマイクにする遠山。</w:t>
      </w:r>
    </w:p>
    <w:p w14:paraId="5D07D9E5"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&lt;cnT0118&gt;</w:t>
      </w:r>
      <w:r w:rsidRPr="00DA09FF">
        <w:rPr>
          <w:rFonts w:ascii="Microsoft YaHei" w:eastAsia="Microsoft YaHei" w:hAnsi="Microsoft YaHei" w:cs="Microsoft YaHei" w:hint="eastAsia"/>
          <w:lang w:eastAsia="zh-CN"/>
        </w:rPr>
        <w:t>远</w:t>
      </w:r>
      <w:r w:rsidRPr="00DA09FF">
        <w:rPr>
          <w:rFonts w:ascii="ＭＳ ゴシック" w:eastAsia="ＭＳ ゴシック" w:hAnsi="ＭＳ ゴシック" w:cs="ＭＳ ゴシック" w:hint="eastAsia"/>
          <w:lang w:eastAsia="zh-CN"/>
        </w:rPr>
        <w:t>山卷起笔</w:t>
      </w:r>
      <w:r w:rsidRPr="00DA09FF">
        <w:rPr>
          <w:rFonts w:ascii="Microsoft YaHei" w:eastAsia="Microsoft YaHei" w:hAnsi="Microsoft YaHei" w:cs="Microsoft YaHei" w:hint="eastAsia"/>
          <w:lang w:eastAsia="zh-CN"/>
        </w:rPr>
        <w:t>记</w:t>
      </w:r>
      <w:r w:rsidRPr="00DA09FF">
        <w:rPr>
          <w:rFonts w:ascii="ＭＳ ゴシック" w:eastAsia="ＭＳ ゴシック" w:hAnsi="ＭＳ ゴシック" w:cs="ＭＳ ゴシック" w:hint="eastAsia"/>
          <w:lang w:eastAsia="zh-CN"/>
        </w:rPr>
        <w:t>本当作麦克</w:t>
      </w:r>
      <w:r w:rsidRPr="00DA09FF">
        <w:rPr>
          <w:rFonts w:ascii="Microsoft YaHei" w:eastAsia="Microsoft YaHei" w:hAnsi="Microsoft YaHei" w:cs="Microsoft YaHei" w:hint="eastAsia"/>
          <w:lang w:eastAsia="zh-CN"/>
        </w:rPr>
        <w:t>风</w:t>
      </w:r>
      <w:r w:rsidRPr="00DA09FF">
        <w:rPr>
          <w:rFonts w:ascii="ＭＳ ゴシック" w:eastAsia="ＭＳ ゴシック" w:hAnsi="ＭＳ ゴシック" w:cs="ＭＳ ゴシック" w:hint="eastAsia"/>
          <w:lang w:eastAsia="zh-CN"/>
        </w:rPr>
        <w:t>。</w:t>
      </w:r>
    </w:p>
    <w:p w14:paraId="113F08A6" w14:textId="77777777" w:rsidR="00DA09FF" w:rsidRPr="00DA09FF" w:rsidRDefault="00DA09FF" w:rsidP="00DA09FF">
      <w:pPr>
        <w:pStyle w:val="a3"/>
        <w:rPr>
          <w:rFonts w:ascii="ＭＳ ゴシック" w:eastAsia="ＭＳ ゴシック" w:hAnsi="ＭＳ ゴシック" w:cs="ＭＳ ゴシック"/>
          <w:lang w:eastAsia="zh-CN"/>
        </w:rPr>
      </w:pPr>
    </w:p>
    <w:p w14:paraId="3A3B95B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1AEB0C9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&lt;jaT0119&gt;「今日は素晴らしいピッチングでしたね？」</w:t>
      </w:r>
    </w:p>
    <w:p w14:paraId="464E8313"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&lt;cnT0119&gt;「今天的投球非常</w:t>
      </w:r>
      <w:r w:rsidRPr="00DA09FF">
        <w:rPr>
          <w:rFonts w:ascii="Microsoft YaHei" w:eastAsia="Microsoft YaHei" w:hAnsi="Microsoft YaHei" w:cs="Microsoft YaHei" w:hint="eastAsia"/>
          <w:lang w:eastAsia="zh-CN"/>
        </w:rPr>
        <w:t>厉</w:t>
      </w:r>
      <w:r w:rsidRPr="00DA09FF">
        <w:rPr>
          <w:rFonts w:ascii="ＭＳ ゴシック" w:eastAsia="ＭＳ ゴシック" w:hAnsi="ＭＳ ゴシック" w:cs="ＭＳ ゴシック" w:hint="eastAsia"/>
          <w:lang w:eastAsia="zh-CN"/>
        </w:rPr>
        <w:t>害呢～」</w:t>
      </w:r>
    </w:p>
    <w:p w14:paraId="4D074CAA" w14:textId="77777777" w:rsidR="00DA09FF" w:rsidRPr="00DA09FF" w:rsidRDefault="00DA09FF" w:rsidP="00DA09FF">
      <w:pPr>
        <w:pStyle w:val="a3"/>
        <w:rPr>
          <w:rFonts w:ascii="ＭＳ ゴシック" w:eastAsia="ＭＳ ゴシック" w:hAnsi="ＭＳ ゴシック" w:cs="ＭＳ ゴシック"/>
          <w:lang w:eastAsia="zh-CN"/>
        </w:rPr>
      </w:pPr>
    </w:p>
    <w:p w14:paraId="2C14EAA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397ADAC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&lt;jaT0120&gt;「いや、投げてないから」</w:t>
      </w:r>
    </w:p>
    <w:p w14:paraId="39285438" w14:textId="6E17F3D0"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&lt;cnT0120&gt;「</w:t>
      </w:r>
      <w:del w:id="139" w:author="hhh0578" w:date="2020-04-29T16:46:00Z">
        <w:r w:rsidRPr="00DA09FF" w:rsidDel="00F96CAA">
          <w:rPr>
            <w:rFonts w:ascii="ＭＳ ゴシック" w:eastAsia="ＭＳ ゴシック" w:hAnsi="ＭＳ ゴシック" w:cs="ＭＳ ゴシック"/>
            <w:lang w:eastAsia="zh-CN"/>
          </w:rPr>
          <w:delText>不，</w:delText>
        </w:r>
      </w:del>
      <w:ins w:id="140" w:author="hhh0578" w:date="2020-04-29T16:46:00Z">
        <w:r w:rsidR="00F96CAA">
          <w:rPr>
            <w:rFonts w:ascii="ＭＳ ゴシック" w:eastAsia="DengXian" w:hAnsi="ＭＳ ゴシック" w:cs="ＭＳ ゴシック" w:hint="eastAsia"/>
            <w:lang w:eastAsia="zh-CN"/>
          </w:rPr>
          <w:t>没扔球啊</w:t>
        </w:r>
      </w:ins>
      <w:del w:id="141" w:author="hhh0578" w:date="2020-04-29T16:46:00Z">
        <w:r w:rsidRPr="00DA09FF" w:rsidDel="00F96CAA">
          <w:rPr>
            <w:rFonts w:ascii="ＭＳ ゴシック" w:eastAsia="ＭＳ ゴシック" w:hAnsi="ＭＳ ゴシック" w:cs="ＭＳ ゴシック"/>
            <w:lang w:eastAsia="zh-CN"/>
          </w:rPr>
          <w:delText>今天没打球</w:delText>
        </w:r>
      </w:del>
      <w:r w:rsidRPr="00DA09FF">
        <w:rPr>
          <w:rFonts w:ascii="ＭＳ ゴシック" w:eastAsia="ＭＳ ゴシック" w:hAnsi="ＭＳ ゴシック" w:cs="ＭＳ ゴシック"/>
          <w:lang w:eastAsia="zh-CN"/>
        </w:rPr>
        <w:t>」</w:t>
      </w:r>
    </w:p>
    <w:p w14:paraId="5B33C434" w14:textId="77777777" w:rsidR="00DA09FF" w:rsidRPr="00DA09FF" w:rsidRDefault="00DA09FF" w:rsidP="00DA09FF">
      <w:pPr>
        <w:pStyle w:val="a3"/>
        <w:rPr>
          <w:rFonts w:ascii="ＭＳ ゴシック" w:eastAsia="ＭＳ ゴシック" w:hAnsi="ＭＳ ゴシック" w:cs="ＭＳ ゴシック"/>
          <w:lang w:eastAsia="zh-CN"/>
        </w:rPr>
      </w:pPr>
    </w:p>
    <w:p w14:paraId="6BFAF34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1552E1D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&lt;jaT0121&gt;「空気読んでっ」</w:t>
      </w:r>
    </w:p>
    <w:p w14:paraId="27AE33FF" w14:textId="1DDD25B6"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&lt;cnT0121&gt;「</w:t>
      </w:r>
      <w:ins w:id="142" w:author="hhh0578" w:date="2020-04-29T16:46:00Z">
        <w:r w:rsidR="00A875B5">
          <w:rPr>
            <w:rFonts w:ascii="DengXian" w:eastAsia="DengXian" w:hAnsi="DengXian" w:cs="ＭＳ ゴシック" w:hint="eastAsia"/>
            <w:lang w:eastAsia="zh-CN"/>
          </w:rPr>
          <w:t>配合</w:t>
        </w:r>
        <w:r w:rsidR="001A5C3E">
          <w:rPr>
            <w:rFonts w:ascii="DengXian" w:eastAsia="DengXian" w:hAnsi="DengXian" w:cs="ＭＳ ゴシック" w:hint="eastAsia"/>
            <w:lang w:eastAsia="zh-CN"/>
          </w:rPr>
          <w:t>一下</w:t>
        </w:r>
        <w:r w:rsidR="00A875B5">
          <w:rPr>
            <w:rFonts w:ascii="DengXian" w:eastAsia="DengXian" w:hAnsi="DengXian" w:cs="ＭＳ ゴシック" w:hint="eastAsia"/>
            <w:lang w:eastAsia="zh-CN"/>
          </w:rPr>
          <w:t>好吧</w:t>
        </w:r>
      </w:ins>
      <w:del w:id="143" w:author="hhh0578" w:date="2020-04-29T16:46:00Z">
        <w:r w:rsidRPr="00DA09FF" w:rsidDel="00A875B5">
          <w:rPr>
            <w:rFonts w:ascii="ＭＳ ゴシック" w:eastAsia="ＭＳ ゴシック" w:hAnsi="ＭＳ ゴシック" w:cs="ＭＳ ゴシック"/>
          </w:rPr>
          <w:delText>看看气氛</w:delText>
        </w:r>
      </w:del>
      <w:r w:rsidRPr="00DA09FF">
        <w:rPr>
          <w:rFonts w:ascii="ＭＳ ゴシック" w:eastAsia="ＭＳ ゴシック" w:hAnsi="ＭＳ ゴシック" w:cs="ＭＳ ゴシック"/>
        </w:rPr>
        <w:t>」</w:t>
      </w:r>
    </w:p>
    <w:p w14:paraId="610D7708" w14:textId="77777777" w:rsidR="00DA09FF" w:rsidRPr="00DA09FF" w:rsidRDefault="00DA09FF" w:rsidP="00DA09FF">
      <w:pPr>
        <w:pStyle w:val="a3"/>
        <w:rPr>
          <w:rFonts w:ascii="ＭＳ ゴシック" w:eastAsia="ＭＳ ゴシック" w:hAnsi="ＭＳ ゴシック" w:cs="ＭＳ ゴシック"/>
        </w:rPr>
      </w:pPr>
    </w:p>
    <w:p w14:paraId="5C9C4CF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7342730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&lt;jaT0122&gt;「あ、ああ……スライダーが良かったです」</w:t>
      </w:r>
    </w:p>
    <w:p w14:paraId="5742D92F" w14:textId="44A73D1A"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&lt;cnT0122&gt;「</w:t>
      </w:r>
      <w:ins w:id="144" w:author="hhh0578" w:date="2020-04-29T16:47:00Z">
        <w:r w:rsidR="00BB5EEF">
          <w:rPr>
            <w:rFonts w:ascii="ＭＳ ゴシック" w:eastAsia="DengXian" w:hAnsi="ＭＳ ゴシック" w:cs="ＭＳ ゴシック" w:hint="eastAsia"/>
            <w:lang w:eastAsia="zh-CN"/>
          </w:rPr>
          <w:t>啊，好吧</w:t>
        </w:r>
      </w:ins>
      <w:del w:id="145" w:author="hhh0578" w:date="2020-04-29T16:46:00Z">
        <w:r w:rsidRPr="00DA09FF" w:rsidDel="0074500F">
          <w:rPr>
            <w:rFonts w:ascii="ＭＳ ゴシック" w:eastAsia="ＭＳ ゴシック" w:hAnsi="ＭＳ ゴシック" w:cs="ＭＳ ゴシック"/>
            <w:lang w:eastAsia="zh-CN"/>
          </w:rPr>
          <w:delText>啊，啊是啊</w:delText>
        </w:r>
      </w:del>
      <w:r w:rsidRPr="00DA09FF">
        <w:rPr>
          <w:rFonts w:ascii="ＭＳ ゴシック" w:eastAsia="ＭＳ ゴシック" w:hAnsi="ＭＳ ゴシック" w:cs="ＭＳ ゴシック"/>
          <w:lang w:eastAsia="zh-CN"/>
        </w:rPr>
        <w:t>……</w:t>
      </w:r>
      <w:del w:id="146" w:author="hhh0578" w:date="2020-04-29T16:46:00Z">
        <w:r w:rsidRPr="00DA09FF" w:rsidDel="00DA4A83">
          <w:rPr>
            <w:rFonts w:ascii="ＭＳ ゴシック" w:eastAsia="ＭＳ ゴシック" w:hAnsi="ＭＳ ゴシック" w:cs="ＭＳ ゴシック"/>
            <w:lang w:eastAsia="zh-CN"/>
          </w:rPr>
          <w:delText>幸好是</w:delText>
        </w:r>
      </w:del>
      <w:r w:rsidRPr="00DA09FF">
        <w:rPr>
          <w:rFonts w:ascii="ＭＳ ゴシック" w:eastAsia="ＭＳ ゴシック" w:hAnsi="ＭＳ ゴシック" w:cs="ＭＳ ゴシック"/>
          <w:lang w:eastAsia="zh-CN"/>
        </w:rPr>
        <w:t>外</w:t>
      </w:r>
      <w:r w:rsidRPr="00DA09FF">
        <w:rPr>
          <w:rFonts w:ascii="Microsoft YaHei" w:eastAsia="Microsoft YaHei" w:hAnsi="Microsoft YaHei" w:cs="Microsoft YaHei" w:hint="eastAsia"/>
          <w:lang w:eastAsia="zh-CN"/>
        </w:rPr>
        <w:t>侧</w:t>
      </w:r>
      <w:r w:rsidRPr="00DA09FF">
        <w:rPr>
          <w:rFonts w:ascii="ＭＳ ゴシック" w:eastAsia="ＭＳ ゴシック" w:hAnsi="ＭＳ ゴシック" w:cs="ＭＳ ゴシック" w:hint="eastAsia"/>
          <w:lang w:eastAsia="zh-CN"/>
        </w:rPr>
        <w:t>旋</w:t>
      </w:r>
      <w:r w:rsidRPr="00DA09FF">
        <w:rPr>
          <w:rFonts w:ascii="Microsoft YaHei" w:eastAsia="Microsoft YaHei" w:hAnsi="Microsoft YaHei" w:cs="Microsoft YaHei" w:hint="eastAsia"/>
          <w:lang w:eastAsia="zh-CN"/>
        </w:rPr>
        <w:t>转</w:t>
      </w:r>
      <w:r w:rsidRPr="00DA09FF">
        <w:rPr>
          <w:rFonts w:ascii="ＭＳ ゴシック" w:eastAsia="ＭＳ ゴシック" w:hAnsi="ＭＳ ゴシック" w:cs="ＭＳ ゴシック" w:hint="eastAsia"/>
          <w:lang w:eastAsia="zh-CN"/>
        </w:rPr>
        <w:t>球</w:t>
      </w:r>
      <w:ins w:id="147" w:author="hhh0578" w:date="2020-04-29T16:47:00Z">
        <w:r w:rsidR="00BC454B">
          <w:rPr>
            <w:rFonts w:ascii="DengXian" w:eastAsia="DengXian" w:hAnsi="DengXian" w:cs="ＭＳ ゴシック" w:hint="eastAsia"/>
            <w:lang w:eastAsia="zh-CN"/>
          </w:rPr>
          <w:t>很在状态</w:t>
        </w:r>
      </w:ins>
      <w:r w:rsidRPr="00DA09FF">
        <w:rPr>
          <w:rFonts w:ascii="ＭＳ ゴシック" w:eastAsia="ＭＳ ゴシック" w:hAnsi="ＭＳ ゴシック" w:cs="ＭＳ ゴシック" w:hint="eastAsia"/>
          <w:lang w:eastAsia="zh-CN"/>
        </w:rPr>
        <w:t>」</w:t>
      </w:r>
    </w:p>
    <w:p w14:paraId="3A92C89A" w14:textId="77777777" w:rsidR="00DA09FF" w:rsidRPr="00DA09FF" w:rsidRDefault="00DA09FF" w:rsidP="00DA09FF">
      <w:pPr>
        <w:pStyle w:val="a3"/>
        <w:rPr>
          <w:rFonts w:ascii="ＭＳ ゴシック" w:eastAsia="ＭＳ ゴシック" w:hAnsi="ＭＳ ゴシック" w:cs="ＭＳ ゴシック"/>
          <w:lang w:eastAsia="zh-CN"/>
        </w:rPr>
      </w:pPr>
    </w:p>
    <w:p w14:paraId="2C267E5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5BC95A2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&lt;jaT0123&gt;「スライダーですか……？」</w:t>
      </w:r>
    </w:p>
    <w:p w14:paraId="569514E9"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&lt;cnT0123&gt;「外</w:t>
      </w:r>
      <w:r w:rsidRPr="00DA09FF">
        <w:rPr>
          <w:rFonts w:ascii="Microsoft YaHei" w:eastAsia="Microsoft YaHei" w:hAnsi="Microsoft YaHei" w:cs="Microsoft YaHei" w:hint="eastAsia"/>
          <w:lang w:eastAsia="zh-CN"/>
        </w:rPr>
        <w:t>侧</w:t>
      </w:r>
      <w:r w:rsidRPr="00DA09FF">
        <w:rPr>
          <w:rFonts w:ascii="ＭＳ ゴシック" w:eastAsia="ＭＳ ゴシック" w:hAnsi="ＭＳ ゴシック" w:cs="ＭＳ ゴシック" w:hint="eastAsia"/>
          <w:lang w:eastAsia="zh-CN"/>
        </w:rPr>
        <w:t>，旋</w:t>
      </w:r>
      <w:r w:rsidRPr="00DA09FF">
        <w:rPr>
          <w:rFonts w:ascii="Microsoft YaHei" w:eastAsia="Microsoft YaHei" w:hAnsi="Microsoft YaHei" w:cs="Microsoft YaHei" w:hint="eastAsia"/>
          <w:lang w:eastAsia="zh-CN"/>
        </w:rPr>
        <w:t>转</w:t>
      </w:r>
      <w:r w:rsidRPr="00DA09FF">
        <w:rPr>
          <w:rFonts w:ascii="ＭＳ ゴシック" w:eastAsia="ＭＳ ゴシック" w:hAnsi="ＭＳ ゴシック" w:cs="ＭＳ ゴシック" w:hint="eastAsia"/>
          <w:lang w:eastAsia="zh-CN"/>
        </w:rPr>
        <w:t>球</w:t>
      </w:r>
      <w:del w:id="148" w:author="hhh0578" w:date="2020-04-29T16:47:00Z">
        <w:r w:rsidRPr="00DA09FF" w:rsidDel="001A50CF">
          <w:rPr>
            <w:rFonts w:ascii="ＭＳ ゴシック" w:eastAsia="ＭＳ ゴシック" w:hAnsi="ＭＳ ゴシック" w:cs="ＭＳ ゴシック" w:hint="eastAsia"/>
            <w:lang w:eastAsia="zh-CN"/>
          </w:rPr>
          <w:delText>是么</w:delText>
        </w:r>
      </w:del>
      <w:r w:rsidRPr="00DA09FF">
        <w:rPr>
          <w:rFonts w:ascii="ＭＳ ゴシック" w:eastAsia="ＭＳ ゴシック" w:hAnsi="ＭＳ ゴシック" w:cs="ＭＳ ゴシック"/>
          <w:lang w:eastAsia="zh-CN"/>
        </w:rPr>
        <w:t>……？」</w:t>
      </w:r>
    </w:p>
    <w:p w14:paraId="30502110" w14:textId="77777777" w:rsidR="00DA09FF" w:rsidRPr="00DA09FF" w:rsidRDefault="00DA09FF" w:rsidP="00DA09FF">
      <w:pPr>
        <w:pStyle w:val="a3"/>
        <w:rPr>
          <w:rFonts w:ascii="ＭＳ ゴシック" w:eastAsia="ＭＳ ゴシック" w:hAnsi="ＭＳ ゴシック" w:cs="ＭＳ ゴシック"/>
          <w:lang w:eastAsia="zh-CN"/>
        </w:rPr>
      </w:pPr>
    </w:p>
    <w:p w14:paraId="0D11244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65AA6E5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&lt;jaT0124&gt;「はい」</w:t>
      </w:r>
    </w:p>
    <w:p w14:paraId="56590887" w14:textId="716272E4"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&lt;cnT0124&gt;「</w:t>
      </w:r>
      <w:ins w:id="149" w:author="hhh0578" w:date="2020-04-29T16:47:00Z">
        <w:r w:rsidR="00A50323">
          <w:rPr>
            <w:rFonts w:ascii="Microsoft YaHei" w:eastAsia="Microsoft YaHei" w:hAnsi="Microsoft YaHei" w:cs="Microsoft YaHei" w:hint="eastAsia"/>
            <w:lang w:eastAsia="zh-CN"/>
          </w:rPr>
          <w:t>对</w:t>
        </w:r>
      </w:ins>
      <w:del w:id="150" w:author="hhh0578" w:date="2020-04-29T16:47:00Z">
        <w:r w:rsidRPr="00DA09FF" w:rsidDel="00A50323">
          <w:rPr>
            <w:rFonts w:ascii="ＭＳ ゴシック" w:eastAsia="ＭＳ ゴシック" w:hAnsi="ＭＳ ゴシック" w:cs="ＭＳ ゴシック"/>
          </w:rPr>
          <w:delText>是啊</w:delText>
        </w:r>
      </w:del>
      <w:r w:rsidRPr="00DA09FF">
        <w:rPr>
          <w:rFonts w:ascii="ＭＳ ゴシック" w:eastAsia="ＭＳ ゴシック" w:hAnsi="ＭＳ ゴシック" w:cs="ＭＳ ゴシック"/>
        </w:rPr>
        <w:t>」</w:t>
      </w:r>
    </w:p>
    <w:p w14:paraId="30A910F7" w14:textId="77777777" w:rsidR="00DA09FF" w:rsidRPr="00DA09FF" w:rsidRDefault="00DA09FF" w:rsidP="00DA09FF">
      <w:pPr>
        <w:pStyle w:val="a3"/>
        <w:rPr>
          <w:rFonts w:ascii="ＭＳ ゴシック" w:eastAsia="ＭＳ ゴシック" w:hAnsi="ＭＳ ゴシック" w:cs="ＭＳ ゴシック"/>
        </w:rPr>
      </w:pPr>
    </w:p>
    <w:p w14:paraId="60FC991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558ACF0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&lt;jaT0125&gt;「ええと……」</w:t>
      </w:r>
    </w:p>
    <w:p w14:paraId="4934B25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&lt;cnT0125&gt;「那个……」</w:t>
      </w:r>
    </w:p>
    <w:p w14:paraId="05AB281A" w14:textId="77777777" w:rsidR="00DA09FF" w:rsidRPr="00DA09FF" w:rsidRDefault="00DA09FF" w:rsidP="00DA09FF">
      <w:pPr>
        <w:pStyle w:val="a3"/>
        <w:rPr>
          <w:rFonts w:ascii="ＭＳ ゴシック" w:eastAsia="ＭＳ ゴシック" w:hAnsi="ＭＳ ゴシック" w:cs="ＭＳ ゴシック"/>
        </w:rPr>
      </w:pPr>
    </w:p>
    <w:p w14:paraId="122E152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CEE83B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&lt;jaT0126&gt;沈黙。</w:t>
      </w:r>
    </w:p>
    <w:p w14:paraId="353FB15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&lt;cnT0126&gt;沉默。</w:t>
      </w:r>
    </w:p>
    <w:p w14:paraId="67831060" w14:textId="77777777" w:rsidR="00DA09FF" w:rsidRPr="00DA09FF" w:rsidRDefault="00DA09FF" w:rsidP="00DA09FF">
      <w:pPr>
        <w:pStyle w:val="a3"/>
        <w:rPr>
          <w:rFonts w:ascii="ＭＳ ゴシック" w:eastAsia="ＭＳ ゴシック" w:hAnsi="ＭＳ ゴシック" w:cs="ＭＳ ゴシック"/>
        </w:rPr>
      </w:pPr>
    </w:p>
    <w:p w14:paraId="2A180E7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77EEB72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&lt;jaT0127&gt;「遠山さ、野球のこと知らないだろ？」</w:t>
      </w:r>
    </w:p>
    <w:p w14:paraId="1BF6270C" w14:textId="4B327A7A"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&lt;cnT0127&gt;「</w:t>
      </w:r>
      <w:del w:id="151" w:author="hhh0578" w:date="2020-04-29T16:47:00Z">
        <w:r w:rsidRPr="00DA09FF" w:rsidDel="00B86F19">
          <w:rPr>
            <w:rFonts w:ascii="Microsoft YaHei" w:eastAsia="Microsoft YaHei" w:hAnsi="Microsoft YaHei" w:cs="Microsoft YaHei" w:hint="eastAsia"/>
            <w:lang w:eastAsia="zh-CN"/>
          </w:rPr>
          <w:delText>远</w:delText>
        </w:r>
        <w:r w:rsidRPr="00DA09FF" w:rsidDel="00B86F19">
          <w:rPr>
            <w:rFonts w:ascii="DengXian" w:eastAsia="DengXian" w:hAnsi="DengXian" w:cs="ＭＳ ゴシック" w:hint="eastAsia"/>
            <w:lang w:eastAsia="zh-CN"/>
          </w:rPr>
          <w:delText>山</w:delText>
        </w:r>
      </w:del>
      <w:ins w:id="152" w:author="hhh0578" w:date="2020-04-29T16:47:00Z">
        <w:r w:rsidR="00B86F19">
          <w:rPr>
            <w:rFonts w:ascii="Microsoft YaHei" w:eastAsia="Microsoft YaHei" w:hAnsi="Microsoft YaHei" w:cs="Microsoft YaHei" w:hint="eastAsia"/>
            <w:lang w:eastAsia="zh-CN"/>
          </w:rPr>
          <w:t>你</w:t>
        </w:r>
      </w:ins>
      <w:r w:rsidRPr="00DA09FF">
        <w:rPr>
          <w:rFonts w:ascii="ＭＳ ゴシック" w:eastAsia="ＭＳ ゴシック" w:hAnsi="ＭＳ ゴシック" w:cs="ＭＳ ゴシック" w:hint="eastAsia"/>
          <w:lang w:eastAsia="zh-CN"/>
        </w:rPr>
        <w:t>不懂棒球</w:t>
      </w:r>
      <w:ins w:id="153" w:author="hhh0578" w:date="2020-04-29T16:48:00Z">
        <w:r w:rsidR="00530902">
          <w:rPr>
            <w:rFonts w:ascii="DengXian" w:eastAsia="DengXian" w:hAnsi="DengXian" w:cs="ＭＳ ゴシック" w:hint="eastAsia"/>
            <w:lang w:eastAsia="zh-CN"/>
          </w:rPr>
          <w:t>的</w:t>
        </w:r>
      </w:ins>
      <w:del w:id="154" w:author="hhh0578" w:date="2020-04-29T16:47:00Z">
        <w:r w:rsidRPr="00DA09FF" w:rsidDel="000F45C0">
          <w:rPr>
            <w:rFonts w:ascii="ＭＳ ゴシック" w:eastAsia="ＭＳ ゴシック" w:hAnsi="ＭＳ ゴシック" w:cs="ＭＳ ゴシック" w:hint="eastAsia"/>
            <w:lang w:eastAsia="zh-CN"/>
          </w:rPr>
          <w:delText>知</w:delText>
        </w:r>
        <w:r w:rsidRPr="00DA09FF" w:rsidDel="000F45C0">
          <w:rPr>
            <w:rFonts w:ascii="Microsoft YaHei" w:eastAsia="Microsoft YaHei" w:hAnsi="Microsoft YaHei" w:cs="Microsoft YaHei" w:hint="eastAsia"/>
            <w:lang w:eastAsia="zh-CN"/>
          </w:rPr>
          <w:delText>识</w:delText>
        </w:r>
      </w:del>
      <w:r w:rsidRPr="00DA09FF">
        <w:rPr>
          <w:rFonts w:ascii="ＭＳ ゴシック" w:eastAsia="ＭＳ ゴシック" w:hAnsi="ＭＳ ゴシック" w:cs="ＭＳ ゴシック" w:hint="eastAsia"/>
          <w:lang w:eastAsia="zh-CN"/>
        </w:rPr>
        <w:t>吧？」</w:t>
      </w:r>
    </w:p>
    <w:p w14:paraId="4D44A7D6" w14:textId="77777777" w:rsidR="00DA09FF" w:rsidRPr="00DA09FF" w:rsidRDefault="00DA09FF" w:rsidP="00DA09FF">
      <w:pPr>
        <w:pStyle w:val="a3"/>
        <w:rPr>
          <w:rFonts w:ascii="ＭＳ ゴシック" w:eastAsia="ＭＳ ゴシック" w:hAnsi="ＭＳ ゴシック" w:cs="ＭＳ ゴシック"/>
          <w:lang w:eastAsia="zh-CN"/>
        </w:rPr>
      </w:pPr>
    </w:p>
    <w:p w14:paraId="5DE7AA9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1B88214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&lt;jaT0128&gt;「今日はちょっと調子が」</w:t>
      </w:r>
    </w:p>
    <w:p w14:paraId="507139AB" w14:textId="3195AAA8"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&lt;cnT0128&gt;「今天</w:t>
      </w:r>
      <w:del w:id="155" w:author="hhh0578" w:date="2020-04-29T16:48:00Z">
        <w:r w:rsidRPr="00DA09FF" w:rsidDel="00F24ED0">
          <w:rPr>
            <w:rFonts w:ascii="DengXian" w:eastAsia="DengXian" w:hAnsi="DengXian" w:cs="ＭＳ ゴシック" w:hint="eastAsia"/>
            <w:lang w:eastAsia="zh-CN"/>
          </w:rPr>
          <w:delText>状</w:delText>
        </w:r>
        <w:r w:rsidRPr="00DA09FF" w:rsidDel="00F24ED0">
          <w:rPr>
            <w:rFonts w:ascii="Microsoft YaHei" w:eastAsia="Microsoft YaHei" w:hAnsi="Microsoft YaHei" w:cs="Microsoft YaHei" w:hint="eastAsia"/>
            <w:lang w:eastAsia="zh-CN"/>
          </w:rPr>
          <w:delText>态</w:delText>
        </w:r>
        <w:r w:rsidRPr="00DA09FF" w:rsidDel="00F24ED0">
          <w:rPr>
            <w:rFonts w:ascii="DengXian" w:eastAsia="DengXian" w:hAnsi="DengXian" w:cs="ＭＳ ゴシック" w:hint="eastAsia"/>
            <w:lang w:eastAsia="zh-CN"/>
          </w:rPr>
          <w:delText>不太好</w:delText>
        </w:r>
      </w:del>
      <w:ins w:id="156" w:author="hhh0578" w:date="2020-04-29T16:48:00Z">
        <w:r w:rsidR="00F24ED0">
          <w:rPr>
            <w:rFonts w:ascii="DengXian" w:eastAsia="DengXian" w:hAnsi="DengXian" w:cs="ＭＳ ゴシック" w:hint="eastAsia"/>
            <w:lang w:eastAsia="zh-CN"/>
          </w:rPr>
          <w:t>没</w:t>
        </w:r>
        <w:r w:rsidR="00F24ED0">
          <w:rPr>
            <w:rFonts w:ascii="Microsoft YaHei" w:eastAsia="Microsoft YaHei" w:hAnsi="Microsoft YaHei" w:cs="Microsoft YaHei" w:hint="eastAsia"/>
            <w:lang w:eastAsia="zh-CN"/>
          </w:rPr>
          <w:t>调整好</w:t>
        </w:r>
      </w:ins>
      <w:r w:rsidRPr="00DA09FF">
        <w:rPr>
          <w:rFonts w:ascii="ＭＳ ゴシック" w:eastAsia="ＭＳ ゴシック" w:hAnsi="ＭＳ ゴシック" w:cs="ＭＳ ゴシック" w:hint="eastAsia"/>
          <w:lang w:eastAsia="zh-CN"/>
        </w:rPr>
        <w:t>」</w:t>
      </w:r>
    </w:p>
    <w:p w14:paraId="22BE3AA7" w14:textId="77777777" w:rsidR="00DA09FF" w:rsidRPr="00DA09FF" w:rsidRDefault="00DA09FF" w:rsidP="00DA09FF">
      <w:pPr>
        <w:pStyle w:val="a3"/>
        <w:rPr>
          <w:rFonts w:ascii="ＭＳ ゴシック" w:eastAsia="ＭＳ ゴシック" w:hAnsi="ＭＳ ゴシック" w:cs="ＭＳ ゴシック"/>
          <w:lang w:eastAsia="zh-CN"/>
        </w:rPr>
      </w:pPr>
    </w:p>
    <w:p w14:paraId="76DCD0D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04590F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&lt;jaT0129&gt;調子の問題か。</w:t>
      </w:r>
    </w:p>
    <w:p w14:paraId="57D7361C" w14:textId="7E4A41AE"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&lt;cnT0129&gt;</w:t>
      </w:r>
      <w:ins w:id="157" w:author="hhh0578" w:date="2020-04-29T16:48:00Z">
        <w:r w:rsidR="00F24ED0">
          <w:rPr>
            <w:rFonts w:ascii="DengXian" w:eastAsia="DengXian" w:hAnsi="DengXian" w:cs="ＭＳ ゴシック" w:hint="eastAsia"/>
            <w:lang w:eastAsia="zh-CN"/>
          </w:rPr>
          <w:t>是</w:t>
        </w:r>
        <w:r w:rsidR="00F24ED0">
          <w:rPr>
            <w:rFonts w:ascii="Microsoft YaHei" w:eastAsia="Microsoft YaHei" w:hAnsi="Microsoft YaHei" w:cs="Microsoft YaHei" w:hint="eastAsia"/>
            <w:lang w:eastAsia="zh-CN"/>
          </w:rPr>
          <w:t>调整的问题吗</w:t>
        </w:r>
      </w:ins>
      <w:del w:id="158" w:author="hhh0578" w:date="2020-04-29T16:48:00Z">
        <w:r w:rsidRPr="00DA09FF" w:rsidDel="00F24ED0">
          <w:rPr>
            <w:rFonts w:ascii="ＭＳ ゴシック" w:eastAsia="ＭＳ ゴシック" w:hAnsi="ＭＳ ゴシック" w:cs="ＭＳ ゴシック"/>
          </w:rPr>
          <w:delText>和状</w:delText>
        </w:r>
        <w:r w:rsidRPr="00DA09FF" w:rsidDel="00F24ED0">
          <w:rPr>
            <w:rFonts w:ascii="Microsoft YaHei" w:eastAsia="Microsoft YaHei" w:hAnsi="Microsoft YaHei" w:cs="Microsoft YaHei" w:hint="eastAsia"/>
          </w:rPr>
          <w:delText>态</w:delText>
        </w:r>
        <w:r w:rsidRPr="00DA09FF" w:rsidDel="00F24ED0">
          <w:rPr>
            <w:rFonts w:ascii="ＭＳ ゴシック" w:eastAsia="ＭＳ ゴシック" w:hAnsi="ＭＳ ゴシック" w:cs="ＭＳ ゴシック" w:hint="eastAsia"/>
          </w:rPr>
          <w:delText>有关系么</w:delText>
        </w:r>
      </w:del>
      <w:r w:rsidRPr="00DA09FF">
        <w:rPr>
          <w:rFonts w:ascii="ＭＳ ゴシック" w:eastAsia="ＭＳ ゴシック" w:hAnsi="ＭＳ ゴシック" w:cs="ＭＳ ゴシック" w:hint="eastAsia"/>
        </w:rPr>
        <w:t>。</w:t>
      </w:r>
    </w:p>
    <w:p w14:paraId="7643BCF7" w14:textId="77777777" w:rsidR="00DA09FF" w:rsidRPr="00DA09FF" w:rsidRDefault="00DA09FF" w:rsidP="00DA09FF">
      <w:pPr>
        <w:pStyle w:val="a3"/>
        <w:rPr>
          <w:rFonts w:ascii="ＭＳ ゴシック" w:eastAsia="ＭＳ ゴシック" w:hAnsi="ＭＳ ゴシック" w:cs="ＭＳ ゴシック"/>
        </w:rPr>
      </w:pPr>
    </w:p>
    <w:p w14:paraId="1FB5460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084CE6A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&lt;jaT0130&gt;「で、実際どうだったのよ？」</w:t>
      </w:r>
    </w:p>
    <w:p w14:paraId="093908D5"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lastRenderedPageBreak/>
        <w:t>&lt;cnT0130&gt;「不管了，</w:t>
      </w:r>
      <w:r w:rsidRPr="00DA09FF">
        <w:rPr>
          <w:rFonts w:ascii="Microsoft YaHei" w:eastAsia="Microsoft YaHei" w:hAnsi="Microsoft YaHei" w:cs="Microsoft YaHei" w:hint="eastAsia"/>
          <w:lang w:eastAsia="zh-CN"/>
        </w:rPr>
        <w:t>实际</w:t>
      </w:r>
      <w:r w:rsidRPr="00DA09FF">
        <w:rPr>
          <w:rFonts w:ascii="ＭＳ ゴシック" w:eastAsia="ＭＳ ゴシック" w:hAnsi="ＭＳ ゴシック" w:cs="ＭＳ ゴシック" w:hint="eastAsia"/>
          <w:lang w:eastAsia="zh-CN"/>
        </w:rPr>
        <w:t>上怎么</w:t>
      </w:r>
      <w:r w:rsidRPr="00DA09FF">
        <w:rPr>
          <w:rFonts w:ascii="Microsoft YaHei" w:eastAsia="Microsoft YaHei" w:hAnsi="Microsoft YaHei" w:cs="Microsoft YaHei" w:hint="eastAsia"/>
          <w:lang w:eastAsia="zh-CN"/>
        </w:rPr>
        <w:t>样</w:t>
      </w:r>
      <w:r w:rsidRPr="00DA09FF">
        <w:rPr>
          <w:rFonts w:ascii="ＭＳ ゴシック" w:eastAsia="ＭＳ ゴシック" w:hAnsi="ＭＳ ゴシック" w:cs="ＭＳ ゴシック" w:hint="eastAsia"/>
          <w:lang w:eastAsia="zh-CN"/>
        </w:rPr>
        <w:t>了？」</w:t>
      </w:r>
    </w:p>
    <w:p w14:paraId="6C149264" w14:textId="77777777" w:rsidR="00DA09FF" w:rsidRPr="00DA09FF" w:rsidRDefault="00DA09FF" w:rsidP="00DA09FF">
      <w:pPr>
        <w:pStyle w:val="a3"/>
        <w:rPr>
          <w:rFonts w:ascii="ＭＳ ゴシック" w:eastAsia="ＭＳ ゴシック" w:hAnsi="ＭＳ ゴシック" w:cs="ＭＳ ゴシック"/>
          <w:lang w:eastAsia="zh-CN"/>
        </w:rPr>
      </w:pPr>
    </w:p>
    <w:p w14:paraId="6C40FD5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442D0F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&lt;jaT0131&gt;いきなり来た。</w:t>
      </w:r>
    </w:p>
    <w:p w14:paraId="6258352D" w14:textId="015F8233"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&lt;cnT0131&gt;</w:t>
      </w:r>
      <w:ins w:id="159" w:author="hhh0578" w:date="2020-04-29T16:48:00Z">
        <w:r w:rsidR="00381FD1">
          <w:rPr>
            <w:rFonts w:ascii="Microsoft YaHei" w:eastAsia="Microsoft YaHei" w:hAnsi="Microsoft YaHei" w:cs="Microsoft YaHei" w:hint="eastAsia"/>
            <w:lang w:eastAsia="zh-CN"/>
          </w:rPr>
          <w:t>单刀直入</w:t>
        </w:r>
      </w:ins>
      <w:del w:id="160" w:author="hhh0578" w:date="2020-04-29T16:48:00Z">
        <w:r w:rsidRPr="00DA09FF" w:rsidDel="00381FD1">
          <w:rPr>
            <w:rFonts w:ascii="ＭＳ ゴシック" w:eastAsia="ＭＳ ゴシック" w:hAnsi="ＭＳ ゴシック" w:cs="ＭＳ ゴシック"/>
          </w:rPr>
          <w:delText>直球来了</w:delText>
        </w:r>
      </w:del>
      <w:r w:rsidRPr="00DA09FF">
        <w:rPr>
          <w:rFonts w:ascii="ＭＳ ゴシック" w:eastAsia="ＭＳ ゴシック" w:hAnsi="ＭＳ ゴシック" w:cs="ＭＳ ゴシック"/>
        </w:rPr>
        <w:t>。</w:t>
      </w:r>
    </w:p>
    <w:p w14:paraId="6CFCF32F" w14:textId="77777777" w:rsidR="00DA09FF" w:rsidRPr="00DA09FF" w:rsidRDefault="00DA09FF" w:rsidP="00DA09FF">
      <w:pPr>
        <w:pStyle w:val="a3"/>
        <w:rPr>
          <w:rFonts w:ascii="ＭＳ ゴシック" w:eastAsia="ＭＳ ゴシック" w:hAnsi="ＭＳ ゴシック" w:cs="ＭＳ ゴシック"/>
        </w:rPr>
      </w:pPr>
    </w:p>
    <w:p w14:paraId="3F0A4B3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08F50BB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&lt;jaT0132&gt;「ＯＫだって」</w:t>
      </w:r>
    </w:p>
    <w:p w14:paraId="3BCE8FC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&lt;cnT0132&gt;「</w:t>
      </w:r>
      <w:r w:rsidRPr="00DA09FF">
        <w:rPr>
          <w:rFonts w:ascii="Microsoft YaHei" w:eastAsia="Microsoft YaHei" w:hAnsi="Microsoft YaHei" w:cs="Microsoft YaHei" w:hint="eastAsia"/>
        </w:rPr>
        <w:t>许</w:t>
      </w:r>
      <w:r w:rsidRPr="00DA09FF">
        <w:rPr>
          <w:rFonts w:ascii="ＭＳ ゴシック" w:eastAsia="ＭＳ ゴシック" w:hAnsi="ＭＳ ゴシック" w:cs="ＭＳ ゴシック" w:hint="eastAsia"/>
        </w:rPr>
        <w:t>可了」</w:t>
      </w:r>
    </w:p>
    <w:p w14:paraId="7E6E45D0" w14:textId="77777777" w:rsidR="00DA09FF" w:rsidRPr="00DA09FF" w:rsidRDefault="00DA09FF" w:rsidP="00DA09FF">
      <w:pPr>
        <w:pStyle w:val="a3"/>
        <w:rPr>
          <w:rFonts w:ascii="ＭＳ ゴシック" w:eastAsia="ＭＳ ゴシック" w:hAnsi="ＭＳ ゴシック" w:cs="ＭＳ ゴシック"/>
        </w:rPr>
      </w:pPr>
    </w:p>
    <w:p w14:paraId="6779472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【一同】</w:t>
      </w:r>
    </w:p>
    <w:p w14:paraId="32AC8B0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&lt;jaT0133&gt;「やったーーーーっ！！」</w:t>
      </w:r>
    </w:p>
    <w:p w14:paraId="205F354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&lt;cnT0133&gt;「漂亮——！！」</w:t>
      </w:r>
    </w:p>
    <w:p w14:paraId="7F8CEB64" w14:textId="77777777" w:rsidR="00DA09FF" w:rsidRPr="00DA09FF" w:rsidRDefault="00DA09FF" w:rsidP="00DA09FF">
      <w:pPr>
        <w:pStyle w:val="a3"/>
        <w:rPr>
          <w:rFonts w:ascii="ＭＳ ゴシック" w:eastAsia="ＭＳ ゴシック" w:hAnsi="ＭＳ ゴシック" w:cs="ＭＳ ゴシック"/>
        </w:rPr>
      </w:pPr>
    </w:p>
    <w:p w14:paraId="5C2F576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F39293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&lt;jaT0134&gt;あっさぎりっ！　あっさぎりっ！　あっさぎりっ！</w:t>
      </w:r>
    </w:p>
    <w:p w14:paraId="6EEE12AB" w14:textId="76809BCD"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&lt;cnT0134&gt;</w:t>
      </w:r>
      <w:del w:id="161" w:author="hhh0578" w:date="2020-04-29T16:48:00Z">
        <w:r w:rsidRPr="00DA09FF" w:rsidDel="0044614D">
          <w:rPr>
            <w:rFonts w:ascii="DengXian" w:eastAsia="DengXian" w:hAnsi="DengXian" w:cs="ＭＳ ゴシック" w:hint="eastAsia"/>
            <w:lang w:eastAsia="zh-CN"/>
          </w:rPr>
          <w:delText>Ｚｈａｏ</w:delText>
        </w:r>
      </w:del>
      <w:ins w:id="162" w:author="hhh0578" w:date="2020-04-29T16:48:00Z">
        <w:r w:rsidR="0044614D">
          <w:rPr>
            <w:rFonts w:ascii="DengXian" w:eastAsia="DengXian" w:hAnsi="DengXian" w:cs="ＭＳ ゴシック" w:hint="eastAsia"/>
            <w:lang w:eastAsia="zh-CN"/>
          </w:rPr>
          <w:t>朝</w:t>
        </w:r>
      </w:ins>
      <w:r w:rsidRPr="00DA09FF">
        <w:rPr>
          <w:rFonts w:ascii="ＭＳ ゴシック" w:eastAsia="ＭＳ ゴシック" w:hAnsi="ＭＳ ゴシック" w:cs="ＭＳ ゴシック"/>
          <w:lang w:eastAsia="zh-CN"/>
        </w:rPr>
        <w:t xml:space="preserve">　</w:t>
      </w:r>
      <w:ins w:id="163" w:author="hhh0578" w:date="2020-04-29T16:48:00Z">
        <w:r w:rsidR="0044614D">
          <w:rPr>
            <w:rFonts w:ascii="Microsoft YaHei" w:eastAsia="Microsoft YaHei" w:hAnsi="Microsoft YaHei" w:cs="Microsoft YaHei" w:hint="eastAsia"/>
            <w:lang w:eastAsia="zh-CN"/>
          </w:rPr>
          <w:t>雾</w:t>
        </w:r>
      </w:ins>
      <w:del w:id="164" w:author="hhh0578" w:date="2020-04-29T16:48:00Z">
        <w:r w:rsidRPr="00DA09FF" w:rsidDel="0044614D">
          <w:rPr>
            <w:rFonts w:ascii="ＭＳ ゴシック" w:eastAsia="ＭＳ ゴシック" w:hAnsi="ＭＳ ゴシック" w:cs="ＭＳ ゴシック"/>
            <w:lang w:eastAsia="zh-CN"/>
          </w:rPr>
          <w:delText>Ｗｕ</w:delText>
        </w:r>
      </w:del>
      <w:r w:rsidRPr="00DA09FF">
        <w:rPr>
          <w:rFonts w:ascii="ＭＳ ゴシック" w:eastAsia="ＭＳ ゴシック" w:hAnsi="ＭＳ ゴシック" w:cs="ＭＳ ゴシック"/>
          <w:lang w:eastAsia="zh-CN"/>
        </w:rPr>
        <w:t xml:space="preserve">！　</w:t>
      </w:r>
      <w:ins w:id="165" w:author="hhh0578" w:date="2020-04-29T16:49:00Z">
        <w:r w:rsidR="0044614D">
          <w:rPr>
            <w:rFonts w:ascii="DengXian" w:eastAsia="DengXian" w:hAnsi="DengXian" w:cs="ＭＳ ゴシック" w:hint="eastAsia"/>
            <w:lang w:eastAsia="zh-CN"/>
          </w:rPr>
          <w:t>朝</w:t>
        </w:r>
        <w:r w:rsidR="0044614D" w:rsidRPr="00DA09FF">
          <w:rPr>
            <w:rFonts w:ascii="ＭＳ ゴシック" w:eastAsia="ＭＳ ゴシック" w:hAnsi="ＭＳ ゴシック" w:cs="ＭＳ ゴシック"/>
            <w:lang w:eastAsia="zh-CN"/>
          </w:rPr>
          <w:t xml:space="preserve">　</w:t>
        </w:r>
        <w:r w:rsidR="0044614D">
          <w:rPr>
            <w:rFonts w:ascii="Microsoft YaHei" w:eastAsia="Microsoft YaHei" w:hAnsi="Microsoft YaHei" w:cs="Microsoft YaHei" w:hint="eastAsia"/>
            <w:lang w:eastAsia="zh-CN"/>
          </w:rPr>
          <w:t>雾</w:t>
        </w:r>
      </w:ins>
      <w:del w:id="166" w:author="hhh0578" w:date="2020-04-29T16:49:00Z">
        <w:r w:rsidRPr="00DA09FF" w:rsidDel="0044614D">
          <w:rPr>
            <w:rFonts w:ascii="ＭＳ ゴシック" w:eastAsia="ＭＳ ゴシック" w:hAnsi="ＭＳ ゴシック" w:cs="ＭＳ ゴシック"/>
            <w:lang w:eastAsia="zh-CN"/>
          </w:rPr>
          <w:delText>Ｚｈａｏ　Ｗｕ</w:delText>
        </w:r>
      </w:del>
      <w:r w:rsidRPr="00DA09FF">
        <w:rPr>
          <w:rFonts w:ascii="ＭＳ ゴシック" w:eastAsia="ＭＳ ゴシック" w:hAnsi="ＭＳ ゴシック" w:cs="ＭＳ ゴシック"/>
          <w:lang w:eastAsia="zh-CN"/>
        </w:rPr>
        <w:t xml:space="preserve">！　</w:t>
      </w:r>
      <w:ins w:id="167" w:author="hhh0578" w:date="2020-04-29T16:49:00Z">
        <w:r w:rsidR="0044614D">
          <w:rPr>
            <w:rFonts w:ascii="DengXian" w:eastAsia="DengXian" w:hAnsi="DengXian" w:cs="ＭＳ ゴシック" w:hint="eastAsia"/>
            <w:lang w:eastAsia="zh-CN"/>
          </w:rPr>
          <w:t>朝</w:t>
        </w:r>
        <w:r w:rsidR="0044614D" w:rsidRPr="00DA09FF">
          <w:rPr>
            <w:rFonts w:ascii="ＭＳ ゴシック" w:eastAsia="ＭＳ ゴシック" w:hAnsi="ＭＳ ゴシック" w:cs="ＭＳ ゴシック"/>
            <w:lang w:eastAsia="zh-CN"/>
          </w:rPr>
          <w:t xml:space="preserve">　</w:t>
        </w:r>
        <w:r w:rsidR="0044614D">
          <w:rPr>
            <w:rFonts w:ascii="Microsoft YaHei" w:eastAsia="Microsoft YaHei" w:hAnsi="Microsoft YaHei" w:cs="Microsoft YaHei" w:hint="eastAsia"/>
            <w:lang w:eastAsia="zh-CN"/>
          </w:rPr>
          <w:t>雾</w:t>
        </w:r>
      </w:ins>
      <w:del w:id="168" w:author="hhh0578" w:date="2020-04-29T16:49:00Z">
        <w:r w:rsidRPr="00DA09FF" w:rsidDel="0044614D">
          <w:rPr>
            <w:rFonts w:ascii="ＭＳ ゴシック" w:eastAsia="ＭＳ ゴシック" w:hAnsi="ＭＳ ゴシック" w:cs="ＭＳ ゴシック"/>
            <w:lang w:eastAsia="zh-CN"/>
          </w:rPr>
          <w:delText>Ｚｈａｏ　Ｗｕ</w:delText>
        </w:r>
      </w:del>
      <w:r w:rsidRPr="00DA09FF">
        <w:rPr>
          <w:rFonts w:ascii="ＭＳ ゴシック" w:eastAsia="ＭＳ ゴシック" w:hAnsi="ＭＳ ゴシック" w:cs="ＭＳ ゴシック"/>
          <w:lang w:eastAsia="zh-CN"/>
        </w:rPr>
        <w:t>！</w:t>
      </w:r>
    </w:p>
    <w:p w14:paraId="3E4F0A1B" w14:textId="77777777" w:rsidR="00DA09FF" w:rsidRPr="00DA09FF" w:rsidRDefault="00DA09FF" w:rsidP="00DA09FF">
      <w:pPr>
        <w:pStyle w:val="a3"/>
        <w:rPr>
          <w:rFonts w:ascii="ＭＳ ゴシック" w:eastAsia="ＭＳ ゴシック" w:hAnsi="ＭＳ ゴシック" w:cs="ＭＳ ゴシック"/>
          <w:lang w:eastAsia="zh-CN"/>
        </w:rPr>
      </w:pPr>
    </w:p>
    <w:p w14:paraId="79437B8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CE611E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&lt;jaT0135&gt;割れんばかりの朝霧コールだ！</w:t>
      </w:r>
    </w:p>
    <w:p w14:paraId="114A99ED" w14:textId="6F4833D8"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&lt;cnT0135&gt;</w:t>
      </w:r>
      <w:del w:id="169" w:author="hhh0578" w:date="2020-04-29T16:49:00Z">
        <w:r w:rsidRPr="00DA09FF" w:rsidDel="000A52B3">
          <w:rPr>
            <w:rFonts w:ascii="DengXian" w:eastAsia="DengXian" w:hAnsi="DengXian" w:cs="ＭＳ ゴシック" w:hint="eastAsia"/>
            <w:lang w:eastAsia="zh-CN"/>
          </w:rPr>
          <w:delText>朝</w:delText>
        </w:r>
        <w:r w:rsidRPr="00DA09FF" w:rsidDel="000A52B3">
          <w:rPr>
            <w:rFonts w:ascii="Microsoft YaHei" w:eastAsia="Microsoft YaHei" w:hAnsi="Microsoft YaHei" w:cs="Microsoft YaHei" w:hint="eastAsia"/>
            <w:lang w:eastAsia="zh-CN"/>
          </w:rPr>
          <w:delText>雾</w:delText>
        </w:r>
        <w:r w:rsidRPr="00DA09FF" w:rsidDel="000A52B3">
          <w:rPr>
            <w:rFonts w:ascii="DengXian" w:eastAsia="DengXian" w:hAnsi="DengXian" w:cs="ＭＳ ゴシック" w:hint="eastAsia"/>
            <w:lang w:eastAsia="zh-CN"/>
          </w:rPr>
          <w:delText>的拼</w:delText>
        </w:r>
        <w:r w:rsidRPr="00DA09FF" w:rsidDel="000A52B3">
          <w:rPr>
            <w:rFonts w:ascii="Microsoft YaHei" w:eastAsia="Microsoft YaHei" w:hAnsi="Microsoft YaHei" w:cs="Microsoft YaHei" w:hint="eastAsia"/>
            <w:lang w:eastAsia="zh-CN"/>
          </w:rPr>
          <w:delText>读</w:delText>
        </w:r>
        <w:r w:rsidRPr="00DA09FF" w:rsidDel="000A52B3">
          <w:rPr>
            <w:rFonts w:ascii="DengXian" w:eastAsia="DengXian" w:hAnsi="DengXian" w:cs="ＭＳ ゴシック" w:hint="eastAsia"/>
            <w:lang w:eastAsia="zh-CN"/>
          </w:rPr>
          <w:delText>口号</w:delText>
        </w:r>
      </w:del>
      <w:ins w:id="170" w:author="hhh0578" w:date="2020-04-29T16:49:00Z">
        <w:r w:rsidR="000A52B3">
          <w:rPr>
            <w:rFonts w:ascii="DengXian" w:eastAsia="DengXian" w:hAnsi="DengXian" w:cs="ＭＳ ゴシック" w:hint="eastAsia"/>
            <w:lang w:eastAsia="zh-CN"/>
          </w:rPr>
          <w:t>盛大的朝雾口号</w:t>
        </w:r>
      </w:ins>
      <w:r w:rsidRPr="00DA09FF">
        <w:rPr>
          <w:rFonts w:ascii="ＭＳ ゴシック" w:eastAsia="ＭＳ ゴシック" w:hAnsi="ＭＳ ゴシック" w:cs="ＭＳ ゴシック" w:hint="eastAsia"/>
          <w:lang w:eastAsia="zh-CN"/>
        </w:rPr>
        <w:t>！</w:t>
      </w:r>
    </w:p>
    <w:p w14:paraId="75FFD0FE" w14:textId="77777777" w:rsidR="00DA09FF" w:rsidRPr="00DA09FF" w:rsidRDefault="00DA09FF" w:rsidP="00DA09FF">
      <w:pPr>
        <w:pStyle w:val="a3"/>
        <w:rPr>
          <w:rFonts w:ascii="ＭＳ ゴシック" w:eastAsia="ＭＳ ゴシック" w:hAnsi="ＭＳ ゴシック" w:cs="ＭＳ ゴシック"/>
          <w:lang w:eastAsia="zh-CN"/>
        </w:rPr>
      </w:pPr>
    </w:p>
    <w:p w14:paraId="72018D7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409C1AE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&lt;jaT0136&gt;「……」</w:t>
      </w:r>
    </w:p>
    <w:p w14:paraId="3FC16E6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&lt;cnT0136&gt;「……」</w:t>
      </w:r>
    </w:p>
    <w:p w14:paraId="7AB4643D" w14:textId="77777777" w:rsidR="00DA09FF" w:rsidRPr="00DA09FF" w:rsidRDefault="00DA09FF" w:rsidP="00DA09FF">
      <w:pPr>
        <w:pStyle w:val="a3"/>
        <w:rPr>
          <w:rFonts w:ascii="ＭＳ ゴシック" w:eastAsia="ＭＳ ゴシック" w:hAnsi="ＭＳ ゴシック" w:cs="ＭＳ ゴシック"/>
        </w:rPr>
      </w:pPr>
    </w:p>
    <w:p w14:paraId="757672A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C19E35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&lt;jaT0137&gt;非常に恥ずかしい。</w:t>
      </w:r>
    </w:p>
    <w:p w14:paraId="68342725" w14:textId="5862D9E2"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&lt;cnT0137&gt;太</w:t>
      </w:r>
      <w:del w:id="171" w:author="hhh0578" w:date="2020-04-29T16:49:00Z">
        <w:r w:rsidRPr="00DA09FF" w:rsidDel="002C4977">
          <w:rPr>
            <w:rFonts w:ascii="DengXian" w:eastAsia="DengXian" w:hAnsi="DengXian" w:cs="ＭＳ ゴシック" w:hint="eastAsia"/>
            <w:lang w:eastAsia="zh-CN"/>
          </w:rPr>
          <w:delText>害臊</w:delText>
        </w:r>
      </w:del>
      <w:ins w:id="172" w:author="hhh0578" w:date="2020-04-29T16:49:00Z">
        <w:r w:rsidR="002C4977">
          <w:rPr>
            <w:rFonts w:ascii="Microsoft YaHei" w:eastAsia="Microsoft YaHei" w:hAnsi="Microsoft YaHei" w:cs="Microsoft YaHei" w:hint="eastAsia"/>
            <w:lang w:eastAsia="zh-CN"/>
          </w:rPr>
          <w:t>难为情</w:t>
        </w:r>
      </w:ins>
      <w:r w:rsidRPr="00DA09FF">
        <w:rPr>
          <w:rFonts w:ascii="ＭＳ ゴシック" w:eastAsia="ＭＳ ゴシック" w:hAnsi="ＭＳ ゴシック" w:cs="ＭＳ ゴシック"/>
        </w:rPr>
        <w:t>了。</w:t>
      </w:r>
    </w:p>
    <w:p w14:paraId="33CEB7C5" w14:textId="77777777" w:rsidR="00DA09FF" w:rsidRPr="00DA09FF" w:rsidRDefault="00DA09FF" w:rsidP="00DA09FF">
      <w:pPr>
        <w:pStyle w:val="a3"/>
        <w:rPr>
          <w:rFonts w:ascii="ＭＳ ゴシック" w:eastAsia="ＭＳ ゴシック" w:hAnsi="ＭＳ ゴシック" w:cs="ＭＳ ゴシック"/>
        </w:rPr>
      </w:pPr>
    </w:p>
    <w:p w14:paraId="1C6CC7A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//TEXT 【翠】</w:t>
      </w:r>
    </w:p>
    <w:p w14:paraId="1434F9C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&lt;jaT0138&gt;「やっぱ、署名が効いたね」</w:t>
      </w:r>
    </w:p>
    <w:p w14:paraId="4F5F67DD" w14:textId="257ED906"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&lt;cnT0138&gt;「</w:t>
      </w:r>
      <w:ins w:id="173" w:author="hhh0578" w:date="2020-04-29T16:49:00Z">
        <w:r w:rsidR="005E2C51">
          <w:rPr>
            <w:rFonts w:ascii="DengXian" w:eastAsia="DengXian" w:hAnsi="DengXian" w:cs="ＭＳ ゴシック" w:hint="eastAsia"/>
            <w:lang w:eastAsia="zh-CN"/>
          </w:rPr>
          <w:t>果然是</w:t>
        </w:r>
      </w:ins>
      <w:r w:rsidRPr="00DA09FF">
        <w:rPr>
          <w:rFonts w:ascii="Microsoft YaHei" w:eastAsia="Microsoft YaHei" w:hAnsi="Microsoft YaHei" w:cs="Microsoft YaHei" w:hint="eastAsia"/>
          <w:lang w:eastAsia="zh-CN"/>
        </w:rPr>
        <w:t>签</w:t>
      </w:r>
      <w:r w:rsidRPr="00DA09FF">
        <w:rPr>
          <w:rFonts w:ascii="ＭＳ ゴシック" w:eastAsia="ＭＳ ゴシック" w:hAnsi="ＭＳ ゴシック" w:cs="ＭＳ ゴシック" w:hint="eastAsia"/>
          <w:lang w:eastAsia="zh-CN"/>
        </w:rPr>
        <w:t>名</w:t>
      </w:r>
      <w:ins w:id="174" w:author="hhh0578" w:date="2020-04-29T16:49:00Z">
        <w:r w:rsidR="005E2C51">
          <w:rPr>
            <w:rFonts w:ascii="DengXian" w:eastAsia="DengXian" w:hAnsi="DengXian" w:cs="ＭＳ ゴシック" w:hint="eastAsia"/>
            <w:lang w:eastAsia="zh-CN"/>
          </w:rPr>
          <w:t>有了效果吧</w:t>
        </w:r>
      </w:ins>
      <w:del w:id="175" w:author="hhh0578" w:date="2020-04-29T16:49:00Z">
        <w:r w:rsidRPr="00DA09FF" w:rsidDel="005E2C51">
          <w:rPr>
            <w:rFonts w:ascii="Microsoft YaHei" w:eastAsia="Microsoft YaHei" w:hAnsi="Microsoft YaHei" w:cs="Microsoft YaHei" w:hint="eastAsia"/>
            <w:lang w:eastAsia="zh-CN"/>
          </w:rPr>
          <w:delText>还</w:delText>
        </w:r>
        <w:r w:rsidRPr="00DA09FF" w:rsidDel="005E2C51">
          <w:rPr>
            <w:rFonts w:ascii="ＭＳ ゴシック" w:eastAsia="ＭＳ ゴシック" w:hAnsi="ＭＳ ゴシック" w:cs="ＭＳ ゴシック" w:hint="eastAsia"/>
            <w:lang w:eastAsia="zh-CN"/>
          </w:rPr>
          <w:delText>真有效呢</w:delText>
        </w:r>
      </w:del>
      <w:r w:rsidRPr="00DA09FF">
        <w:rPr>
          <w:rFonts w:ascii="ＭＳ ゴシック" w:eastAsia="ＭＳ ゴシック" w:hAnsi="ＭＳ ゴシック" w:cs="ＭＳ ゴシック" w:hint="eastAsia"/>
          <w:lang w:eastAsia="zh-CN"/>
        </w:rPr>
        <w:t>」</w:t>
      </w:r>
    </w:p>
    <w:p w14:paraId="1A206CF1" w14:textId="77777777" w:rsidR="00DA09FF" w:rsidRPr="00DA09FF" w:rsidRDefault="00DA09FF" w:rsidP="00DA09FF">
      <w:pPr>
        <w:pStyle w:val="a3"/>
        <w:rPr>
          <w:rFonts w:ascii="ＭＳ ゴシック" w:eastAsia="ＭＳ ゴシック" w:hAnsi="ＭＳ ゴシック" w:cs="ＭＳ ゴシック"/>
          <w:lang w:eastAsia="zh-CN"/>
        </w:rPr>
      </w:pPr>
    </w:p>
    <w:p w14:paraId="6900235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455930A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&lt;jaT0139&gt;「……」</w:t>
      </w:r>
    </w:p>
    <w:p w14:paraId="09AD35C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&lt;cnT0139&gt;「……」</w:t>
      </w:r>
    </w:p>
    <w:p w14:paraId="54F55129" w14:textId="77777777" w:rsidR="00DA09FF" w:rsidRPr="00DA09FF" w:rsidRDefault="00DA09FF" w:rsidP="00DA09FF">
      <w:pPr>
        <w:pStyle w:val="a3"/>
        <w:rPr>
          <w:rFonts w:ascii="ＭＳ ゴシック" w:eastAsia="ＭＳ ゴシック" w:hAnsi="ＭＳ ゴシック" w:cs="ＭＳ ゴシック"/>
        </w:rPr>
      </w:pPr>
    </w:p>
    <w:p w14:paraId="6237765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04C50A9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&lt;jaT0140&gt;「ね？」</w:t>
      </w:r>
    </w:p>
    <w:p w14:paraId="1634ABF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&lt;cnT0140&gt;「</w:t>
      </w:r>
      <w:r w:rsidRPr="00DA09FF">
        <w:rPr>
          <w:rFonts w:ascii="Microsoft YaHei" w:eastAsia="Microsoft YaHei" w:hAnsi="Microsoft YaHei" w:cs="Microsoft YaHei" w:hint="eastAsia"/>
        </w:rPr>
        <w:t>对</w:t>
      </w:r>
      <w:r w:rsidRPr="00DA09FF">
        <w:rPr>
          <w:rFonts w:ascii="ＭＳ ゴシック" w:eastAsia="ＭＳ ゴシック" w:hAnsi="ＭＳ ゴシック" w:cs="ＭＳ ゴシック" w:hint="eastAsia"/>
        </w:rPr>
        <w:t>吧？」</w:t>
      </w:r>
    </w:p>
    <w:p w14:paraId="7DB5B310" w14:textId="77777777" w:rsidR="00DA09FF" w:rsidRPr="00DA09FF" w:rsidRDefault="00DA09FF" w:rsidP="00DA09FF">
      <w:pPr>
        <w:pStyle w:val="a3"/>
        <w:rPr>
          <w:rFonts w:ascii="ＭＳ ゴシック" w:eastAsia="ＭＳ ゴシック" w:hAnsi="ＭＳ ゴシック" w:cs="ＭＳ ゴシック"/>
        </w:rPr>
      </w:pPr>
    </w:p>
    <w:p w14:paraId="3EA35D9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1C49DED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&lt;jaT0141&gt;「ああ、署名が決め手だったよ」</w:t>
      </w:r>
    </w:p>
    <w:p w14:paraId="58F6C368" w14:textId="6665D1E6"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&lt;cnT0141&gt;「是啊，</w:t>
      </w:r>
      <w:r w:rsidRPr="00DA09FF">
        <w:rPr>
          <w:rFonts w:ascii="Microsoft YaHei" w:eastAsia="Microsoft YaHei" w:hAnsi="Microsoft YaHei" w:cs="Microsoft YaHei" w:hint="eastAsia"/>
          <w:lang w:eastAsia="zh-CN"/>
        </w:rPr>
        <w:t>签</w:t>
      </w:r>
      <w:r w:rsidRPr="00DA09FF">
        <w:rPr>
          <w:rFonts w:ascii="ＭＳ ゴシック" w:eastAsia="ＭＳ ゴシック" w:hAnsi="ＭＳ ゴシック" w:cs="ＭＳ ゴシック" w:hint="eastAsia"/>
          <w:lang w:eastAsia="zh-CN"/>
        </w:rPr>
        <w:t>名</w:t>
      </w:r>
      <w:ins w:id="176" w:author="hhh0578" w:date="2020-04-29T16:50:00Z">
        <w:r w:rsidR="005E2C51">
          <w:rPr>
            <w:rFonts w:ascii="DengXian" w:eastAsia="DengXian" w:hAnsi="DengXian" w:cs="ＭＳ ゴシック" w:hint="eastAsia"/>
            <w:lang w:eastAsia="zh-CN"/>
          </w:rPr>
          <w:t>是关键</w:t>
        </w:r>
      </w:ins>
      <w:del w:id="177" w:author="hhh0578" w:date="2020-04-29T16:50:00Z">
        <w:r w:rsidRPr="00DA09FF" w:rsidDel="005E2C51">
          <w:rPr>
            <w:rFonts w:ascii="ＭＳ ゴシック" w:eastAsia="ＭＳ ゴシック" w:hAnsi="ＭＳ ゴシック" w:cs="ＭＳ ゴシック" w:hint="eastAsia"/>
            <w:lang w:eastAsia="zh-CN"/>
          </w:rPr>
          <w:delText>决定了</w:delText>
        </w:r>
        <w:r w:rsidRPr="00DA09FF" w:rsidDel="005E2C51">
          <w:rPr>
            <w:rFonts w:ascii="Microsoft YaHei" w:eastAsia="Microsoft YaHei" w:hAnsi="Microsoft YaHei" w:cs="Microsoft YaHei" w:hint="eastAsia"/>
            <w:lang w:eastAsia="zh-CN"/>
          </w:rPr>
          <w:delText>胜负</w:delText>
        </w:r>
      </w:del>
      <w:r w:rsidRPr="00DA09FF">
        <w:rPr>
          <w:rFonts w:ascii="ＭＳ ゴシック" w:eastAsia="ＭＳ ゴシック" w:hAnsi="ＭＳ ゴシック" w:cs="ＭＳ ゴシック" w:hint="eastAsia"/>
          <w:lang w:eastAsia="zh-CN"/>
        </w:rPr>
        <w:t>」</w:t>
      </w:r>
    </w:p>
    <w:p w14:paraId="0DB35CCD" w14:textId="77777777" w:rsidR="00DA09FF" w:rsidRPr="00DA09FF" w:rsidRDefault="00DA09FF" w:rsidP="00DA09FF">
      <w:pPr>
        <w:pStyle w:val="a3"/>
        <w:rPr>
          <w:rFonts w:ascii="ＭＳ ゴシック" w:eastAsia="ＭＳ ゴシック" w:hAnsi="ＭＳ ゴシック" w:cs="ＭＳ ゴシック"/>
          <w:lang w:eastAsia="zh-CN"/>
        </w:rPr>
      </w:pPr>
    </w:p>
    <w:p w14:paraId="34FBED2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3FC5D25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&lt;jaT0142&gt;「よっし」</w:t>
      </w:r>
    </w:p>
    <w:p w14:paraId="232390BA" w14:textId="12F2527D"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&lt;cnT0142&gt;「</w:t>
      </w:r>
      <w:del w:id="178" w:author="hhh0578" w:date="2020-04-29T16:50:00Z">
        <w:r w:rsidRPr="00DA09FF" w:rsidDel="007A2931">
          <w:rPr>
            <w:rFonts w:ascii="DengXian" w:eastAsia="DengXian" w:hAnsi="DengXian" w:cs="ＭＳ ゴシック" w:hint="eastAsia"/>
            <w:lang w:eastAsia="zh-CN"/>
          </w:rPr>
          <w:delText>那就好</w:delText>
        </w:r>
      </w:del>
      <w:ins w:id="179" w:author="hhh0578" w:date="2020-04-29T16:50:00Z">
        <w:r w:rsidR="007A2931">
          <w:rPr>
            <w:rFonts w:ascii="DengXian" w:eastAsia="DengXian" w:hAnsi="DengXian" w:cs="ＭＳ ゴシック" w:hint="eastAsia"/>
            <w:lang w:eastAsia="zh-CN"/>
          </w:rPr>
          <w:t>好</w:t>
        </w:r>
      </w:ins>
      <w:r w:rsidRPr="00DA09FF">
        <w:rPr>
          <w:rFonts w:ascii="ＭＳ ゴシック" w:eastAsia="ＭＳ ゴシック" w:hAnsi="ＭＳ ゴシック" w:cs="ＭＳ ゴシック"/>
        </w:rPr>
        <w:t>」</w:t>
      </w:r>
    </w:p>
    <w:p w14:paraId="2673F4BB" w14:textId="77777777" w:rsidR="00DA09FF" w:rsidRPr="00DA09FF" w:rsidRDefault="00DA09FF" w:rsidP="00DA09FF">
      <w:pPr>
        <w:pStyle w:val="a3"/>
        <w:rPr>
          <w:rFonts w:ascii="ＭＳ ゴシック" w:eastAsia="ＭＳ ゴシック" w:hAnsi="ＭＳ ゴシック" w:cs="ＭＳ ゴシック"/>
        </w:rPr>
      </w:pPr>
    </w:p>
    <w:p w14:paraId="4980768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604F4B7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&lt;jaT0143&gt;「ねー、わたしの言った通りでしょ？」</w:t>
      </w:r>
    </w:p>
    <w:p w14:paraId="5D0FFAB0" w14:textId="6E152922"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&lt;cnT0143&gt;「看吧，</w:t>
      </w:r>
      <w:del w:id="180" w:author="hhh0578" w:date="2020-04-29T16:50:00Z">
        <w:r w:rsidRPr="00DA09FF" w:rsidDel="005D0236">
          <w:rPr>
            <w:rFonts w:ascii="DengXian" w:eastAsia="DengXian" w:hAnsi="DengXian" w:cs="ＭＳ ゴシック" w:hint="eastAsia"/>
            <w:lang w:eastAsia="zh-CN"/>
          </w:rPr>
          <w:delText>和我</w:delText>
        </w:r>
        <w:r w:rsidRPr="00DA09FF" w:rsidDel="005D0236">
          <w:rPr>
            <w:rFonts w:ascii="Microsoft YaHei" w:eastAsia="Microsoft YaHei" w:hAnsi="Microsoft YaHei" w:cs="Microsoft YaHei" w:hint="eastAsia"/>
            <w:lang w:eastAsia="zh-CN"/>
          </w:rPr>
          <w:delText>说</w:delText>
        </w:r>
        <w:r w:rsidRPr="00DA09FF" w:rsidDel="005D0236">
          <w:rPr>
            <w:rFonts w:ascii="DengXian" w:eastAsia="DengXian" w:hAnsi="DengXian" w:cs="ＭＳ ゴシック" w:hint="eastAsia"/>
            <w:lang w:eastAsia="zh-CN"/>
          </w:rPr>
          <w:delText>的一</w:delText>
        </w:r>
        <w:r w:rsidRPr="00DA09FF" w:rsidDel="005D0236">
          <w:rPr>
            <w:rFonts w:ascii="Microsoft YaHei" w:eastAsia="Microsoft YaHei" w:hAnsi="Microsoft YaHei" w:cs="Microsoft YaHei" w:hint="eastAsia"/>
            <w:lang w:eastAsia="zh-CN"/>
          </w:rPr>
          <w:delText>样</w:delText>
        </w:r>
        <w:r w:rsidRPr="00DA09FF" w:rsidDel="005D0236">
          <w:rPr>
            <w:rFonts w:ascii="DengXian" w:eastAsia="DengXian" w:hAnsi="DengXian" w:cs="ＭＳ ゴシック" w:hint="eastAsia"/>
            <w:lang w:eastAsia="zh-CN"/>
          </w:rPr>
          <w:delText>吧</w:delText>
        </w:r>
      </w:del>
      <w:ins w:id="181" w:author="hhh0578" w:date="2020-04-29T16:50:00Z">
        <w:r w:rsidR="005D0236">
          <w:rPr>
            <w:rFonts w:ascii="DengXian" w:eastAsia="DengXian" w:hAnsi="DengXian" w:cs="ＭＳ ゴシック" w:hint="eastAsia"/>
            <w:lang w:eastAsia="zh-CN"/>
          </w:rPr>
          <w:t>我就</w:t>
        </w:r>
        <w:r w:rsidR="005D0236">
          <w:rPr>
            <w:rFonts w:ascii="Microsoft YaHei" w:eastAsia="Microsoft YaHei" w:hAnsi="Microsoft YaHei" w:cs="Microsoft YaHei" w:hint="eastAsia"/>
            <w:lang w:eastAsia="zh-CN"/>
          </w:rPr>
          <w:t>说</w:t>
        </w:r>
      </w:ins>
      <w:r w:rsidRPr="00DA09FF">
        <w:rPr>
          <w:rFonts w:ascii="ＭＳ ゴシック" w:eastAsia="ＭＳ ゴシック" w:hAnsi="ＭＳ ゴシック" w:cs="ＭＳ ゴシック" w:hint="eastAsia"/>
          <w:lang w:eastAsia="zh-CN"/>
        </w:rPr>
        <w:t>？」</w:t>
      </w:r>
    </w:p>
    <w:p w14:paraId="49110A94" w14:textId="77777777" w:rsidR="00DA09FF" w:rsidRPr="00DA09FF" w:rsidRDefault="00DA09FF" w:rsidP="00DA09FF">
      <w:pPr>
        <w:pStyle w:val="a3"/>
        <w:rPr>
          <w:rFonts w:ascii="ＭＳ ゴシック" w:eastAsia="ＭＳ ゴシック" w:hAnsi="ＭＳ ゴシック" w:cs="ＭＳ ゴシック"/>
          <w:lang w:eastAsia="zh-CN"/>
        </w:rPr>
      </w:pPr>
    </w:p>
    <w:p w14:paraId="2DCFA50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1FB18D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&lt;jaT0144&gt;とっおやまっ！　とっおやまっ！　とっおやまっ！</w:t>
      </w:r>
    </w:p>
    <w:p w14:paraId="68F5EB3E" w14:textId="23667896"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&lt;cnT0144&gt;</w:t>
      </w:r>
      <w:del w:id="182" w:author="hhh0578" w:date="2020-04-29T16:50:00Z">
        <w:r w:rsidRPr="00DA09FF" w:rsidDel="004A2E27">
          <w:rPr>
            <w:rFonts w:ascii="DengXian" w:eastAsia="DengXian" w:hAnsi="DengXian" w:cs="ＭＳ ゴシック" w:hint="eastAsia"/>
            <w:lang w:eastAsia="zh-CN"/>
          </w:rPr>
          <w:delText>Ｙｕａｎ　Ｓｈａｎ</w:delText>
        </w:r>
      </w:del>
      <w:ins w:id="183" w:author="hhh0578" w:date="2020-04-29T16:50:00Z">
        <w:r w:rsidR="004A2E27">
          <w:rPr>
            <w:rFonts w:ascii="Microsoft YaHei" w:eastAsia="Microsoft YaHei" w:hAnsi="Microsoft YaHei" w:cs="Microsoft YaHei" w:hint="eastAsia"/>
            <w:lang w:eastAsia="zh-CN"/>
          </w:rPr>
          <w:t>远 山</w:t>
        </w:r>
      </w:ins>
      <w:r w:rsidRPr="00DA09FF">
        <w:rPr>
          <w:rFonts w:ascii="ＭＳ ゴシック" w:eastAsia="ＭＳ ゴシック" w:hAnsi="ＭＳ ゴシック" w:cs="ＭＳ ゴシック"/>
          <w:lang w:eastAsia="zh-CN"/>
        </w:rPr>
        <w:t xml:space="preserve">！　</w:t>
      </w:r>
      <w:ins w:id="184" w:author="hhh0578" w:date="2020-04-29T16:50:00Z">
        <w:r w:rsidR="004A2E27">
          <w:rPr>
            <w:rFonts w:ascii="Microsoft YaHei" w:eastAsia="Microsoft YaHei" w:hAnsi="Microsoft YaHei" w:cs="Microsoft YaHei" w:hint="eastAsia"/>
            <w:lang w:eastAsia="zh-CN"/>
          </w:rPr>
          <w:t>远 山</w:t>
        </w:r>
      </w:ins>
      <w:del w:id="185" w:author="hhh0578" w:date="2020-04-29T16:50:00Z">
        <w:r w:rsidRPr="00DA09FF" w:rsidDel="004A2E27">
          <w:rPr>
            <w:rFonts w:ascii="ＭＳ ゴシック" w:eastAsia="ＭＳ ゴシック" w:hAnsi="ＭＳ ゴシック" w:cs="ＭＳ ゴシック"/>
            <w:lang w:eastAsia="zh-CN"/>
          </w:rPr>
          <w:delText>Ｙｕａｎ　Ｓｈａｎ</w:delText>
        </w:r>
      </w:del>
      <w:r w:rsidRPr="00DA09FF">
        <w:rPr>
          <w:rFonts w:ascii="ＭＳ ゴシック" w:eastAsia="ＭＳ ゴシック" w:hAnsi="ＭＳ ゴシック" w:cs="ＭＳ ゴシック"/>
          <w:lang w:eastAsia="zh-CN"/>
        </w:rPr>
        <w:t xml:space="preserve">！　</w:t>
      </w:r>
      <w:ins w:id="186" w:author="hhh0578" w:date="2020-04-29T16:50:00Z">
        <w:r w:rsidR="004A2E27">
          <w:rPr>
            <w:rFonts w:ascii="Microsoft YaHei" w:eastAsia="Microsoft YaHei" w:hAnsi="Microsoft YaHei" w:cs="Microsoft YaHei" w:hint="eastAsia"/>
            <w:lang w:eastAsia="zh-CN"/>
          </w:rPr>
          <w:t>远 山</w:t>
        </w:r>
      </w:ins>
      <w:del w:id="187" w:author="hhh0578" w:date="2020-04-29T16:50:00Z">
        <w:r w:rsidRPr="00DA09FF" w:rsidDel="004A2E27">
          <w:rPr>
            <w:rFonts w:ascii="ＭＳ ゴシック" w:eastAsia="ＭＳ ゴシック" w:hAnsi="ＭＳ ゴシック" w:cs="ＭＳ ゴシック"/>
            <w:lang w:eastAsia="zh-CN"/>
          </w:rPr>
          <w:delText>Ｙｕａｎ　Ｓｈａｎ</w:delText>
        </w:r>
      </w:del>
      <w:r w:rsidRPr="00DA09FF">
        <w:rPr>
          <w:rFonts w:ascii="ＭＳ ゴシック" w:eastAsia="ＭＳ ゴシック" w:hAnsi="ＭＳ ゴシック" w:cs="ＭＳ ゴシック"/>
          <w:lang w:eastAsia="zh-CN"/>
        </w:rPr>
        <w:t>！</w:t>
      </w:r>
    </w:p>
    <w:p w14:paraId="3D4E8742" w14:textId="77777777" w:rsidR="00DA09FF" w:rsidRPr="00DA09FF" w:rsidRDefault="00DA09FF" w:rsidP="00DA09FF">
      <w:pPr>
        <w:pStyle w:val="a3"/>
        <w:rPr>
          <w:rFonts w:ascii="ＭＳ ゴシック" w:eastAsia="ＭＳ ゴシック" w:hAnsi="ＭＳ ゴシック" w:cs="ＭＳ ゴシック"/>
          <w:lang w:eastAsia="zh-CN"/>
        </w:rPr>
      </w:pPr>
    </w:p>
    <w:p w14:paraId="08A7D1B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2925DC3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&lt;jaT0145&gt;「はいはい、ありがとーっ！」</w:t>
      </w:r>
    </w:p>
    <w:p w14:paraId="2C7DBEF6" w14:textId="23536DBF"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lastRenderedPageBreak/>
        <w:t>&lt;cnT0145&gt;「好了好了，</w:t>
      </w:r>
      <w:ins w:id="188" w:author="hhh0578" w:date="2020-04-29T16:50:00Z">
        <w:r w:rsidR="00DC1E8A">
          <w:rPr>
            <w:rFonts w:ascii="ＭＳ ゴシック" w:eastAsia="DengXian" w:hAnsi="ＭＳ ゴシック" w:cs="ＭＳ ゴシック" w:hint="eastAsia"/>
            <w:lang w:eastAsia="zh-CN"/>
          </w:rPr>
          <w:t>谢谢各位</w:t>
        </w:r>
      </w:ins>
      <w:del w:id="189" w:author="hhh0578" w:date="2020-04-29T16:50:00Z">
        <w:r w:rsidRPr="00DA09FF" w:rsidDel="00DC1E8A">
          <w:rPr>
            <w:rFonts w:ascii="ＭＳ ゴシック" w:eastAsia="ＭＳ ゴシック" w:hAnsi="ＭＳ ゴシック" w:cs="ＭＳ ゴシック"/>
            <w:lang w:eastAsia="zh-CN"/>
          </w:rPr>
          <w:delText>感</w:delText>
        </w:r>
        <w:r w:rsidRPr="00DA09FF" w:rsidDel="00DC1E8A">
          <w:rPr>
            <w:rFonts w:ascii="Microsoft YaHei" w:eastAsia="Microsoft YaHei" w:hAnsi="Microsoft YaHei" w:cs="Microsoft YaHei" w:hint="eastAsia"/>
            <w:lang w:eastAsia="zh-CN"/>
          </w:rPr>
          <w:delText>谢</w:delText>
        </w:r>
        <w:r w:rsidRPr="00DA09FF" w:rsidDel="00DC1E8A">
          <w:rPr>
            <w:rFonts w:ascii="ＭＳ ゴシック" w:eastAsia="ＭＳ ゴシック" w:hAnsi="ＭＳ ゴシック" w:cs="ＭＳ ゴシック" w:hint="eastAsia"/>
            <w:lang w:eastAsia="zh-CN"/>
          </w:rPr>
          <w:delText>感</w:delText>
        </w:r>
        <w:r w:rsidRPr="00DA09FF" w:rsidDel="00DC1E8A">
          <w:rPr>
            <w:rFonts w:ascii="Microsoft YaHei" w:eastAsia="Microsoft YaHei" w:hAnsi="Microsoft YaHei" w:cs="Microsoft YaHei" w:hint="eastAsia"/>
            <w:lang w:eastAsia="zh-CN"/>
          </w:rPr>
          <w:delText>谢</w:delText>
        </w:r>
      </w:del>
      <w:r w:rsidRPr="00DA09FF">
        <w:rPr>
          <w:rFonts w:ascii="ＭＳ ゴシック" w:eastAsia="ＭＳ ゴシック" w:hAnsi="ＭＳ ゴシック" w:cs="ＭＳ ゴシック" w:hint="eastAsia"/>
          <w:lang w:eastAsia="zh-CN"/>
        </w:rPr>
        <w:t>！」</w:t>
      </w:r>
    </w:p>
    <w:p w14:paraId="6F13B7CF" w14:textId="77777777" w:rsidR="00DA09FF" w:rsidRPr="00DA09FF" w:rsidRDefault="00DA09FF" w:rsidP="00DA09FF">
      <w:pPr>
        <w:pStyle w:val="a3"/>
        <w:rPr>
          <w:rFonts w:ascii="ＭＳ ゴシック" w:eastAsia="ＭＳ ゴシック" w:hAnsi="ＭＳ ゴシック" w:cs="ＭＳ ゴシック"/>
          <w:lang w:eastAsia="zh-CN"/>
        </w:rPr>
      </w:pPr>
    </w:p>
    <w:p w14:paraId="627F753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EC1748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&lt;jaT0146&gt;遠山がみんなを「どうどう」と静める。</w:t>
      </w:r>
    </w:p>
    <w:p w14:paraId="6E9F86C6"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&lt;cnT0146&gt;</w:t>
      </w:r>
      <w:r w:rsidRPr="00DA09FF">
        <w:rPr>
          <w:rFonts w:ascii="Microsoft YaHei" w:eastAsia="Microsoft YaHei" w:hAnsi="Microsoft YaHei" w:cs="Microsoft YaHei" w:hint="eastAsia"/>
          <w:lang w:eastAsia="zh-CN"/>
        </w:rPr>
        <w:t>远</w:t>
      </w:r>
      <w:r w:rsidRPr="00DA09FF">
        <w:rPr>
          <w:rFonts w:ascii="ＭＳ ゴシック" w:eastAsia="ＭＳ ゴシック" w:hAnsi="ＭＳ ゴシック" w:cs="ＭＳ ゴシック" w:hint="eastAsia"/>
          <w:lang w:eastAsia="zh-CN"/>
        </w:rPr>
        <w:t>山</w:t>
      </w:r>
      <w:r w:rsidRPr="00DA09FF">
        <w:rPr>
          <w:rFonts w:ascii="Microsoft YaHei" w:eastAsia="Microsoft YaHei" w:hAnsi="Microsoft YaHei" w:cs="Microsoft YaHei" w:hint="eastAsia"/>
          <w:lang w:eastAsia="zh-CN"/>
        </w:rPr>
        <w:t>让</w:t>
      </w:r>
      <w:r w:rsidRPr="00DA09FF">
        <w:rPr>
          <w:rFonts w:ascii="ＭＳ ゴシック" w:eastAsia="ＭＳ ゴシック" w:hAnsi="ＭＳ ゴシック" w:cs="ＭＳ ゴシック" w:hint="eastAsia"/>
          <w:lang w:eastAsia="zh-CN"/>
        </w:rPr>
        <w:t>大家安静下来之后。</w:t>
      </w:r>
    </w:p>
    <w:p w14:paraId="79025B2E" w14:textId="77777777" w:rsidR="00DA09FF" w:rsidRPr="00DA09FF" w:rsidRDefault="00DA09FF" w:rsidP="00DA09FF">
      <w:pPr>
        <w:pStyle w:val="a3"/>
        <w:rPr>
          <w:rFonts w:ascii="ＭＳ ゴシック" w:eastAsia="ＭＳ ゴシック" w:hAnsi="ＭＳ ゴシック" w:cs="ＭＳ ゴシック"/>
          <w:lang w:eastAsia="zh-CN"/>
        </w:rPr>
      </w:pPr>
    </w:p>
    <w:p w14:paraId="6A70DA4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067315F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&lt;jaT0147&gt;「続いて、賞品の授与ですっ」</w:t>
      </w:r>
    </w:p>
    <w:p w14:paraId="081F3ADE"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&lt;cnT0147&gt;「接下来，到了</w:t>
      </w:r>
      <w:r w:rsidRPr="00DA09FF">
        <w:rPr>
          <w:rFonts w:ascii="Microsoft YaHei" w:eastAsia="Microsoft YaHei" w:hAnsi="Microsoft YaHei" w:cs="Microsoft YaHei" w:hint="eastAsia"/>
          <w:lang w:eastAsia="zh-CN"/>
        </w:rPr>
        <w:t>颁奖环节</w:t>
      </w:r>
      <w:r w:rsidRPr="00DA09FF">
        <w:rPr>
          <w:rFonts w:ascii="ＭＳ ゴシック" w:eastAsia="ＭＳ ゴシック" w:hAnsi="ＭＳ ゴシック" w:cs="ＭＳ ゴシック" w:hint="eastAsia"/>
          <w:lang w:eastAsia="zh-CN"/>
        </w:rPr>
        <w:t>」</w:t>
      </w:r>
    </w:p>
    <w:p w14:paraId="312213B7" w14:textId="77777777" w:rsidR="00DA09FF" w:rsidRPr="00DA09FF" w:rsidRDefault="00DA09FF" w:rsidP="00DA09FF">
      <w:pPr>
        <w:pStyle w:val="a3"/>
        <w:rPr>
          <w:rFonts w:ascii="ＭＳ ゴシック" w:eastAsia="ＭＳ ゴシック" w:hAnsi="ＭＳ ゴシック" w:cs="ＭＳ ゴシック"/>
          <w:lang w:eastAsia="zh-CN"/>
        </w:rPr>
      </w:pPr>
    </w:p>
    <w:p w14:paraId="035B2EB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5C1D120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&lt;jaT0148&gt;「あるんだ？」</w:t>
      </w:r>
    </w:p>
    <w:p w14:paraId="6248882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&lt;cnT0148&gt;「</w:t>
      </w:r>
      <w:r w:rsidRPr="00DA09FF">
        <w:rPr>
          <w:rFonts w:ascii="Microsoft YaHei" w:eastAsia="Microsoft YaHei" w:hAnsi="Microsoft YaHei" w:cs="Microsoft YaHei" w:hint="eastAsia"/>
        </w:rPr>
        <w:t>还</w:t>
      </w:r>
      <w:r w:rsidRPr="00DA09FF">
        <w:rPr>
          <w:rFonts w:ascii="ＭＳ ゴシック" w:eastAsia="ＭＳ ゴシック" w:hAnsi="ＭＳ ゴシック" w:cs="ＭＳ ゴシック" w:hint="eastAsia"/>
        </w:rPr>
        <w:t>真有啊？」</w:t>
      </w:r>
    </w:p>
    <w:p w14:paraId="139D220F" w14:textId="77777777" w:rsidR="00DA09FF" w:rsidRPr="00DA09FF" w:rsidRDefault="00DA09FF" w:rsidP="00DA09FF">
      <w:pPr>
        <w:pStyle w:val="a3"/>
        <w:rPr>
          <w:rFonts w:ascii="ＭＳ ゴシック" w:eastAsia="ＭＳ ゴシック" w:hAnsi="ＭＳ ゴシック" w:cs="ＭＳ ゴシック"/>
        </w:rPr>
      </w:pPr>
    </w:p>
    <w:p w14:paraId="0E3048A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6D60192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&lt;jaT0149&gt;「もちろん準備しておきましたっ」</w:t>
      </w:r>
    </w:p>
    <w:p w14:paraId="1AB1583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&lt;cnT0149&gt;「当然准</w:t>
      </w:r>
      <w:r w:rsidRPr="00DA09FF">
        <w:rPr>
          <w:rFonts w:ascii="Microsoft YaHei" w:eastAsia="Microsoft YaHei" w:hAnsi="Microsoft YaHei" w:cs="Microsoft YaHei" w:hint="eastAsia"/>
        </w:rPr>
        <w:t>备</w:t>
      </w:r>
      <w:r w:rsidRPr="00DA09FF">
        <w:rPr>
          <w:rFonts w:ascii="ＭＳ ゴシック" w:eastAsia="ＭＳ ゴシック" w:hAnsi="ＭＳ ゴシック" w:cs="ＭＳ ゴシック" w:hint="eastAsia"/>
        </w:rPr>
        <w:t>了」</w:t>
      </w:r>
    </w:p>
    <w:p w14:paraId="209108AC" w14:textId="77777777" w:rsidR="00DA09FF" w:rsidRPr="00DA09FF" w:rsidRDefault="00DA09FF" w:rsidP="00DA09FF">
      <w:pPr>
        <w:pStyle w:val="a3"/>
        <w:rPr>
          <w:rFonts w:ascii="ＭＳ ゴシック" w:eastAsia="ＭＳ ゴシック" w:hAnsi="ＭＳ ゴシック" w:cs="ＭＳ ゴシック"/>
        </w:rPr>
      </w:pPr>
    </w:p>
    <w:p w14:paraId="7706832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FE252B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&lt;jaT0150&gt;遠山は見たところ手ぶら。</w:t>
      </w:r>
    </w:p>
    <w:p w14:paraId="388D52A9" w14:textId="3AC7AD0E"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&lt;cnT0150&gt;</w:t>
      </w:r>
      <w:ins w:id="190" w:author="hhh0578" w:date="2020-04-29T16:51:00Z">
        <w:r w:rsidR="0059059E">
          <w:rPr>
            <w:rFonts w:ascii="DengXian" w:eastAsia="DengXian" w:hAnsi="DengXian" w:cs="ＭＳ ゴシック" w:hint="eastAsia"/>
            <w:lang w:eastAsia="zh-CN"/>
          </w:rPr>
          <w:t>就我看来</w:t>
        </w:r>
      </w:ins>
      <w:r w:rsidRPr="00DA09FF">
        <w:rPr>
          <w:rFonts w:ascii="Microsoft YaHei" w:eastAsia="Microsoft YaHei" w:hAnsi="Microsoft YaHei" w:cs="Microsoft YaHei" w:hint="eastAsia"/>
        </w:rPr>
        <w:t>远</w:t>
      </w:r>
      <w:r w:rsidRPr="00DA09FF">
        <w:rPr>
          <w:rFonts w:ascii="ＭＳ ゴシック" w:eastAsia="ＭＳ ゴシック" w:hAnsi="ＭＳ ゴシック" w:cs="ＭＳ ゴシック" w:hint="eastAsia"/>
        </w:rPr>
        <w:t>山</w:t>
      </w:r>
      <w:ins w:id="191" w:author="hhh0578" w:date="2020-04-29T16:51:00Z">
        <w:r w:rsidR="0059059E">
          <w:rPr>
            <w:rFonts w:ascii="DengXian" w:eastAsia="DengXian" w:hAnsi="DengXian" w:cs="ＭＳ ゴシック" w:hint="eastAsia"/>
            <w:lang w:eastAsia="zh-CN"/>
          </w:rPr>
          <w:t>两手空空</w:t>
        </w:r>
      </w:ins>
      <w:del w:id="192" w:author="hhh0578" w:date="2020-04-29T16:51:00Z">
        <w:r w:rsidRPr="00DA09FF" w:rsidDel="0059059E">
          <w:rPr>
            <w:rFonts w:ascii="Microsoft YaHei" w:eastAsia="Microsoft YaHei" w:hAnsi="Microsoft YaHei" w:cs="Microsoft YaHei" w:hint="eastAsia"/>
          </w:rPr>
          <w:delText>张</w:delText>
        </w:r>
        <w:r w:rsidRPr="00DA09FF" w:rsidDel="0059059E">
          <w:rPr>
            <w:rFonts w:ascii="ＭＳ ゴシック" w:eastAsia="ＭＳ ゴシック" w:hAnsi="ＭＳ ゴシック" w:cs="ＭＳ ゴシック" w:hint="eastAsia"/>
          </w:rPr>
          <w:delText>开手掌</w:delText>
        </w:r>
      </w:del>
      <w:r w:rsidRPr="00DA09FF">
        <w:rPr>
          <w:rFonts w:ascii="ＭＳ ゴシック" w:eastAsia="ＭＳ ゴシック" w:hAnsi="ＭＳ ゴシック" w:cs="ＭＳ ゴシック" w:hint="eastAsia"/>
        </w:rPr>
        <w:t>。</w:t>
      </w:r>
    </w:p>
    <w:p w14:paraId="20A8FF1A" w14:textId="77777777" w:rsidR="00DA09FF" w:rsidRPr="00DA09FF" w:rsidRDefault="00DA09FF" w:rsidP="00DA09FF">
      <w:pPr>
        <w:pStyle w:val="a3"/>
        <w:rPr>
          <w:rFonts w:ascii="ＭＳ ゴシック" w:eastAsia="ＭＳ ゴシック" w:hAnsi="ＭＳ ゴシック" w:cs="ＭＳ ゴシック"/>
        </w:rPr>
      </w:pPr>
    </w:p>
    <w:p w14:paraId="0E4F5CE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5AB658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&lt;jaT0151&gt;嫌な予感しかしない。</w:t>
      </w:r>
    </w:p>
    <w:p w14:paraId="6B61D50F" w14:textId="015F914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&lt;cnT0151&gt;</w:t>
      </w:r>
      <w:del w:id="193" w:author="hhh0578" w:date="2020-04-29T16:51:00Z">
        <w:r w:rsidRPr="00DA09FF" w:rsidDel="002E7170">
          <w:rPr>
            <w:rFonts w:ascii="DengXian" w:eastAsia="DengXian" w:hAnsi="DengXian" w:cs="ＭＳ ゴシック" w:hint="eastAsia"/>
            <w:lang w:eastAsia="zh-CN"/>
          </w:rPr>
          <w:delText>感</w:delText>
        </w:r>
        <w:r w:rsidRPr="00DA09FF" w:rsidDel="002E7170">
          <w:rPr>
            <w:rFonts w:ascii="Microsoft YaHei" w:eastAsia="Microsoft YaHei" w:hAnsi="Microsoft YaHei" w:cs="Microsoft YaHei" w:hint="eastAsia"/>
            <w:lang w:eastAsia="zh-CN"/>
          </w:rPr>
          <w:delText>觉</w:delText>
        </w:r>
        <w:r w:rsidRPr="00DA09FF" w:rsidDel="002E7170">
          <w:rPr>
            <w:rFonts w:ascii="DengXian" w:eastAsia="DengXian" w:hAnsi="DengXian" w:cs="ＭＳ ゴシック" w:hint="eastAsia"/>
            <w:lang w:eastAsia="zh-CN"/>
          </w:rPr>
          <w:delText>有些不妙</w:delText>
        </w:r>
      </w:del>
      <w:ins w:id="194" w:author="hhh0578" w:date="2020-04-29T16:51:00Z">
        <w:r w:rsidR="002E7170">
          <w:rPr>
            <w:rFonts w:ascii="DengXian" w:eastAsia="DengXian" w:hAnsi="DengXian" w:cs="ＭＳ ゴシック" w:hint="eastAsia"/>
            <w:lang w:eastAsia="zh-CN"/>
          </w:rPr>
          <w:t>感觉就没好事</w:t>
        </w:r>
      </w:ins>
      <w:r w:rsidRPr="00DA09FF">
        <w:rPr>
          <w:rFonts w:ascii="ＭＳ ゴシック" w:eastAsia="ＭＳ ゴシック" w:hAnsi="ＭＳ ゴシック" w:cs="ＭＳ ゴシック" w:hint="eastAsia"/>
        </w:rPr>
        <w:t>。</w:t>
      </w:r>
    </w:p>
    <w:p w14:paraId="2337A06E" w14:textId="77777777" w:rsidR="00DA09FF" w:rsidRPr="00DA09FF" w:rsidRDefault="00DA09FF" w:rsidP="00DA09FF">
      <w:pPr>
        <w:pStyle w:val="a3"/>
        <w:rPr>
          <w:rFonts w:ascii="ＭＳ ゴシック" w:eastAsia="ＭＳ ゴシック" w:hAnsi="ＭＳ ゴシック" w:cs="ＭＳ ゴシック"/>
        </w:rPr>
      </w:pPr>
    </w:p>
    <w:p w14:paraId="281258B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62E2BD5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&lt;jaT0152&gt;「注目の賞品は……」</w:t>
      </w:r>
    </w:p>
    <w:p w14:paraId="2F85E64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&lt;cnT0152&gt;「</w:t>
      </w:r>
      <w:r w:rsidRPr="00DA09FF">
        <w:rPr>
          <w:rFonts w:ascii="Microsoft YaHei" w:eastAsia="Microsoft YaHei" w:hAnsi="Microsoft YaHei" w:cs="Microsoft YaHei" w:hint="eastAsia"/>
        </w:rPr>
        <w:t>备</w:t>
      </w:r>
      <w:r w:rsidRPr="00DA09FF">
        <w:rPr>
          <w:rFonts w:ascii="ＭＳ ゴシック" w:eastAsia="ＭＳ ゴシック" w:hAnsi="ＭＳ ゴシック" w:cs="ＭＳ ゴシック" w:hint="eastAsia"/>
        </w:rPr>
        <w:t>受关注的</w:t>
      </w:r>
      <w:r w:rsidRPr="00DA09FF">
        <w:rPr>
          <w:rFonts w:ascii="Microsoft YaHei" w:eastAsia="Microsoft YaHei" w:hAnsi="Microsoft YaHei" w:cs="Microsoft YaHei" w:hint="eastAsia"/>
        </w:rPr>
        <w:t>奖</w:t>
      </w:r>
      <w:r w:rsidRPr="00DA09FF">
        <w:rPr>
          <w:rFonts w:ascii="ＭＳ ゴシック" w:eastAsia="ＭＳ ゴシック" w:hAnsi="ＭＳ ゴシック" w:cs="ＭＳ ゴシック" w:hint="eastAsia"/>
        </w:rPr>
        <w:t>品是</w:t>
      </w:r>
      <w:r w:rsidRPr="00DA09FF">
        <w:rPr>
          <w:rFonts w:ascii="ＭＳ ゴシック" w:eastAsia="ＭＳ ゴシック" w:hAnsi="ＭＳ ゴシック" w:cs="ＭＳ ゴシック"/>
        </w:rPr>
        <w:t>……」</w:t>
      </w:r>
    </w:p>
    <w:p w14:paraId="3EDF21EE" w14:textId="77777777" w:rsidR="00DA09FF" w:rsidRPr="00DA09FF" w:rsidRDefault="00DA09FF" w:rsidP="00DA09FF">
      <w:pPr>
        <w:pStyle w:val="a3"/>
        <w:rPr>
          <w:rFonts w:ascii="ＭＳ ゴシック" w:eastAsia="ＭＳ ゴシック" w:hAnsi="ＭＳ ゴシック" w:cs="ＭＳ ゴシック"/>
        </w:rPr>
      </w:pPr>
    </w:p>
    <w:p w14:paraId="11258AE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684E281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&lt;jaT0153&gt;「肩たたき券、３回分ですっ！」</w:t>
      </w:r>
    </w:p>
    <w:p w14:paraId="1964DD57" w14:textId="2FF0042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&lt;cnT0153&gt;「</w:t>
      </w:r>
      <w:proofErr w:type="gramStart"/>
      <w:r w:rsidRPr="00DA09FF">
        <w:rPr>
          <w:rFonts w:ascii="Microsoft YaHei" w:eastAsia="Microsoft YaHei" w:hAnsi="Microsoft YaHei" w:cs="Microsoft YaHei" w:hint="eastAsia"/>
          <w:lang w:eastAsia="zh-CN"/>
        </w:rPr>
        <w:t>锤</w:t>
      </w:r>
      <w:r w:rsidRPr="00DA09FF">
        <w:rPr>
          <w:rFonts w:ascii="ＭＳ ゴシック" w:eastAsia="ＭＳ ゴシック" w:hAnsi="ＭＳ ゴシック" w:cs="ＭＳ ゴシック" w:hint="eastAsia"/>
          <w:lang w:eastAsia="zh-CN"/>
        </w:rPr>
        <w:t>肩卷</w:t>
      </w:r>
      <w:proofErr w:type="gramEnd"/>
      <w:r w:rsidRPr="00DA09FF">
        <w:rPr>
          <w:rFonts w:ascii="ＭＳ ゴシック" w:eastAsia="ＭＳ ゴシック" w:hAnsi="ＭＳ ゴシック" w:cs="ＭＳ ゴシック" w:hint="eastAsia"/>
          <w:lang w:eastAsia="zh-CN"/>
        </w:rPr>
        <w:t>，</w:t>
      </w:r>
      <w:ins w:id="195" w:author="hhh0578" w:date="2020-04-29T16:52:00Z">
        <w:r w:rsidR="00631353">
          <w:rPr>
            <w:rFonts w:ascii="DengXian" w:eastAsia="DengXian" w:hAnsi="DengXian" w:cs="ＭＳ ゴシック" w:hint="eastAsia"/>
            <w:lang w:eastAsia="zh-CN"/>
          </w:rPr>
          <w:t>3</w:t>
        </w:r>
        <w:r w:rsidR="00631353">
          <w:rPr>
            <w:rFonts w:ascii="Microsoft YaHei" w:eastAsia="Microsoft YaHei" w:hAnsi="Microsoft YaHei" w:cs="Microsoft YaHei" w:hint="eastAsia"/>
            <w:lang w:eastAsia="zh-CN"/>
          </w:rPr>
          <w:t>张</w:t>
        </w:r>
      </w:ins>
      <w:del w:id="196" w:author="hhh0578" w:date="2020-04-29T16:51:00Z">
        <w:r w:rsidRPr="00DA09FF" w:rsidDel="00775EA0">
          <w:rPr>
            <w:rFonts w:ascii="ＭＳ ゴシック" w:eastAsia="ＭＳ ゴシック" w:hAnsi="ＭＳ ゴシック" w:cs="ＭＳ ゴシック" w:hint="eastAsia"/>
            <w:lang w:eastAsia="zh-CN"/>
          </w:rPr>
          <w:delText>使用次数</w:delText>
        </w:r>
      </w:del>
      <w:del w:id="197" w:author="hhh0578" w:date="2020-04-29T16:52:00Z">
        <w:r w:rsidRPr="00DA09FF" w:rsidDel="00631353">
          <w:rPr>
            <w:rFonts w:ascii="ＭＳ ゴシック" w:eastAsia="ＭＳ ゴシック" w:hAnsi="ＭＳ ゴシック" w:cs="ＭＳ ゴシック" w:hint="eastAsia"/>
            <w:lang w:eastAsia="zh-CN"/>
          </w:rPr>
          <w:delText>三次</w:delText>
        </w:r>
      </w:del>
      <w:r w:rsidRPr="00DA09FF">
        <w:rPr>
          <w:rFonts w:ascii="ＭＳ ゴシック" w:eastAsia="ＭＳ ゴシック" w:hAnsi="ＭＳ ゴシック" w:cs="ＭＳ ゴシック" w:hint="eastAsia"/>
          <w:lang w:eastAsia="zh-CN"/>
        </w:rPr>
        <w:t>！」</w:t>
      </w:r>
    </w:p>
    <w:p w14:paraId="4D8C040F" w14:textId="77777777" w:rsidR="00DA09FF" w:rsidRPr="00DA09FF" w:rsidRDefault="00DA09FF" w:rsidP="00DA09FF">
      <w:pPr>
        <w:pStyle w:val="a3"/>
        <w:rPr>
          <w:rFonts w:ascii="ＭＳ ゴシック" w:eastAsia="ＭＳ ゴシック" w:hAnsi="ＭＳ ゴシック" w:cs="ＭＳ ゴシック"/>
          <w:lang w:eastAsia="zh-CN"/>
        </w:rPr>
      </w:pPr>
    </w:p>
    <w:p w14:paraId="0F8488C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6A80A95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&lt;jaT0154&gt;「……なにそれ？」</w:t>
      </w:r>
    </w:p>
    <w:p w14:paraId="64EC4C8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&lt;cnT0154&gt;「……</w:t>
      </w:r>
      <w:r w:rsidRPr="00DA09FF">
        <w:rPr>
          <w:rFonts w:ascii="Microsoft YaHei" w:eastAsia="Microsoft YaHei" w:hAnsi="Microsoft YaHei" w:cs="Microsoft YaHei" w:hint="eastAsia"/>
        </w:rPr>
        <w:t>这</w:t>
      </w:r>
      <w:r w:rsidRPr="00DA09FF">
        <w:rPr>
          <w:rFonts w:ascii="ＭＳ ゴシック" w:eastAsia="ＭＳ ゴシック" w:hAnsi="ＭＳ ゴシック" w:cs="ＭＳ ゴシック" w:hint="eastAsia"/>
        </w:rPr>
        <w:t>是</w:t>
      </w:r>
      <w:r w:rsidRPr="00DA09FF">
        <w:rPr>
          <w:rFonts w:ascii="Microsoft YaHei" w:eastAsia="Microsoft YaHei" w:hAnsi="Microsoft YaHei" w:cs="Microsoft YaHei" w:hint="eastAsia"/>
        </w:rPr>
        <w:t>啥</w:t>
      </w:r>
      <w:r w:rsidRPr="00DA09FF">
        <w:rPr>
          <w:rFonts w:ascii="ＭＳ ゴシック" w:eastAsia="ＭＳ ゴシック" w:hAnsi="ＭＳ ゴシック" w:cs="ＭＳ ゴシック" w:hint="eastAsia"/>
        </w:rPr>
        <w:t>？」</w:t>
      </w:r>
    </w:p>
    <w:p w14:paraId="584101E1" w14:textId="77777777" w:rsidR="00DA09FF" w:rsidRPr="00DA09FF" w:rsidRDefault="00DA09FF" w:rsidP="00DA09FF">
      <w:pPr>
        <w:pStyle w:val="a3"/>
        <w:rPr>
          <w:rFonts w:ascii="ＭＳ ゴシック" w:eastAsia="ＭＳ ゴシック" w:hAnsi="ＭＳ ゴシック" w:cs="ＭＳ ゴシック"/>
        </w:rPr>
      </w:pPr>
    </w:p>
    <w:p w14:paraId="50F1F3F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6D296C2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&lt;jaT0155&gt;子供が母親にあげる誕生日プレゼントみたいだ。</w:t>
      </w:r>
    </w:p>
    <w:p w14:paraId="6925EB34"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&lt;cnT0155&gt;搞的像孩子</w:t>
      </w:r>
      <w:r w:rsidRPr="00DA09FF">
        <w:rPr>
          <w:rFonts w:ascii="Microsoft YaHei" w:eastAsia="Microsoft YaHei" w:hAnsi="Microsoft YaHei" w:cs="Microsoft YaHei" w:hint="eastAsia"/>
          <w:lang w:eastAsia="zh-CN"/>
        </w:rPr>
        <w:t>给</w:t>
      </w:r>
      <w:r w:rsidRPr="00DA09FF">
        <w:rPr>
          <w:rFonts w:ascii="ＭＳ ゴシック" w:eastAsia="ＭＳ ゴシック" w:hAnsi="ＭＳ ゴシック" w:cs="ＭＳ ゴシック" w:hint="eastAsia"/>
          <w:lang w:eastAsia="zh-CN"/>
        </w:rPr>
        <w:t>母</w:t>
      </w:r>
      <w:r w:rsidRPr="00DA09FF">
        <w:rPr>
          <w:rFonts w:ascii="Microsoft YaHei" w:eastAsia="Microsoft YaHei" w:hAnsi="Microsoft YaHei" w:cs="Microsoft YaHei" w:hint="eastAsia"/>
          <w:lang w:eastAsia="zh-CN"/>
        </w:rPr>
        <w:t>亲</w:t>
      </w:r>
      <w:r w:rsidRPr="00DA09FF">
        <w:rPr>
          <w:rFonts w:ascii="ＭＳ ゴシック" w:eastAsia="ＭＳ ゴシック" w:hAnsi="ＭＳ ゴシック" w:cs="ＭＳ ゴシック" w:hint="eastAsia"/>
          <w:lang w:eastAsia="zh-CN"/>
        </w:rPr>
        <w:t>的生日礼物一</w:t>
      </w:r>
      <w:r w:rsidRPr="00DA09FF">
        <w:rPr>
          <w:rFonts w:ascii="Microsoft YaHei" w:eastAsia="Microsoft YaHei" w:hAnsi="Microsoft YaHei" w:cs="Microsoft YaHei" w:hint="eastAsia"/>
          <w:lang w:eastAsia="zh-CN"/>
        </w:rPr>
        <w:t>样</w:t>
      </w:r>
      <w:r w:rsidRPr="00DA09FF">
        <w:rPr>
          <w:rFonts w:ascii="ＭＳ ゴシック" w:eastAsia="ＭＳ ゴシック" w:hAnsi="ＭＳ ゴシック" w:cs="ＭＳ ゴシック" w:hint="eastAsia"/>
          <w:lang w:eastAsia="zh-CN"/>
        </w:rPr>
        <w:t>。</w:t>
      </w:r>
    </w:p>
    <w:p w14:paraId="6EBD132A" w14:textId="77777777" w:rsidR="00DA09FF" w:rsidRPr="00DA09FF" w:rsidRDefault="00DA09FF" w:rsidP="00DA09FF">
      <w:pPr>
        <w:pStyle w:val="a3"/>
        <w:rPr>
          <w:rFonts w:ascii="ＭＳ ゴシック" w:eastAsia="ＭＳ ゴシック" w:hAnsi="ＭＳ ゴシック" w:cs="ＭＳ ゴシック"/>
          <w:lang w:eastAsia="zh-CN"/>
        </w:rPr>
      </w:pPr>
    </w:p>
    <w:p w14:paraId="669513F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002BBF2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&lt;jaT0156&gt;「一枚につき１０分間、誰かが肩を叩いてくれます」</w:t>
      </w:r>
    </w:p>
    <w:p w14:paraId="2951F006" w14:textId="324899F6"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&lt;cnT0156&gt;「一</w:t>
      </w:r>
      <w:r w:rsidRPr="00DA09FF">
        <w:rPr>
          <w:rFonts w:ascii="Microsoft YaHei" w:eastAsia="Microsoft YaHei" w:hAnsi="Microsoft YaHei" w:cs="Microsoft YaHei" w:hint="eastAsia"/>
          <w:lang w:eastAsia="zh-CN"/>
        </w:rPr>
        <w:t>张</w:t>
      </w:r>
      <w:proofErr w:type="gramStart"/>
      <w:r w:rsidRPr="00DA09FF">
        <w:rPr>
          <w:rFonts w:ascii="ＭＳ ゴシック" w:eastAsia="ＭＳ ゴシック" w:hAnsi="ＭＳ ゴシック" w:cs="ＭＳ ゴシック" w:hint="eastAsia"/>
          <w:lang w:eastAsia="zh-CN"/>
        </w:rPr>
        <w:t>券</w:t>
      </w:r>
      <w:proofErr w:type="gramEnd"/>
      <w:r w:rsidRPr="00DA09FF">
        <w:rPr>
          <w:rFonts w:ascii="ＭＳ ゴシック" w:eastAsia="ＭＳ ゴシック" w:hAnsi="ＭＳ ゴシック" w:cs="ＭＳ ゴシック" w:hint="eastAsia"/>
          <w:lang w:eastAsia="zh-CN"/>
        </w:rPr>
        <w:t>有效</w:t>
      </w:r>
      <w:r w:rsidRPr="00DA09FF">
        <w:rPr>
          <w:rFonts w:ascii="Microsoft YaHei" w:eastAsia="Microsoft YaHei" w:hAnsi="Microsoft YaHei" w:cs="Microsoft YaHei" w:hint="eastAsia"/>
          <w:lang w:eastAsia="zh-CN"/>
        </w:rPr>
        <w:t>时间</w:t>
      </w:r>
      <w:r w:rsidRPr="00DA09FF">
        <w:rPr>
          <w:rFonts w:ascii="ＭＳ ゴシック" w:eastAsia="ＭＳ ゴシック" w:hAnsi="ＭＳ ゴシック" w:cs="ＭＳ ゴシック" w:hint="eastAsia"/>
          <w:lang w:eastAsia="zh-CN"/>
        </w:rPr>
        <w:t>十分</w:t>
      </w:r>
      <w:r w:rsidRPr="00DA09FF">
        <w:rPr>
          <w:rFonts w:ascii="Microsoft YaHei" w:eastAsia="Microsoft YaHei" w:hAnsi="Microsoft YaHei" w:cs="Microsoft YaHei" w:hint="eastAsia"/>
          <w:lang w:eastAsia="zh-CN"/>
        </w:rPr>
        <w:t>钟</w:t>
      </w:r>
      <w:r w:rsidRPr="00DA09FF">
        <w:rPr>
          <w:rFonts w:ascii="ＭＳ ゴシック" w:eastAsia="ＭＳ ゴシック" w:hAnsi="ＭＳ ゴシック" w:cs="ＭＳ ゴシック" w:hint="eastAsia"/>
          <w:lang w:eastAsia="zh-CN"/>
        </w:rPr>
        <w:t>，</w:t>
      </w:r>
      <w:ins w:id="198" w:author="hhh0578" w:date="2020-04-29T16:52:00Z">
        <w:r w:rsidR="007D60B8">
          <w:rPr>
            <w:rFonts w:ascii="Microsoft YaHei" w:eastAsia="Microsoft YaHei" w:hAnsi="Microsoft YaHei" w:cs="Microsoft YaHei" w:hint="eastAsia"/>
            <w:lang w:eastAsia="zh-CN"/>
          </w:rPr>
          <w:t>能让人给你捶背</w:t>
        </w:r>
      </w:ins>
      <w:del w:id="199" w:author="hhh0578" w:date="2020-04-29T16:52:00Z">
        <w:r w:rsidRPr="00DA09FF" w:rsidDel="007D60B8">
          <w:rPr>
            <w:rFonts w:ascii="ＭＳ ゴシック" w:eastAsia="ＭＳ ゴシック" w:hAnsi="ＭＳ ゴシック" w:cs="ＭＳ ゴシック" w:hint="eastAsia"/>
            <w:lang w:eastAsia="zh-CN"/>
          </w:rPr>
          <w:delText>期</w:delText>
        </w:r>
        <w:r w:rsidRPr="00DA09FF" w:rsidDel="007D60B8">
          <w:rPr>
            <w:rFonts w:ascii="Microsoft YaHei" w:eastAsia="Microsoft YaHei" w:hAnsi="Microsoft YaHei" w:cs="Microsoft YaHei" w:hint="eastAsia"/>
            <w:lang w:eastAsia="zh-CN"/>
          </w:rPr>
          <w:delText>间</w:delText>
        </w:r>
        <w:r w:rsidRPr="00DA09FF" w:rsidDel="007D60B8">
          <w:rPr>
            <w:rFonts w:ascii="ＭＳ ゴシック" w:eastAsia="ＭＳ ゴシック" w:hAnsi="ＭＳ ゴシック" w:cs="ＭＳ ゴシック" w:hint="eastAsia"/>
            <w:lang w:eastAsia="zh-CN"/>
          </w:rPr>
          <w:delText>会有人帮你</w:delText>
        </w:r>
        <w:r w:rsidRPr="00DA09FF" w:rsidDel="007D60B8">
          <w:rPr>
            <w:rFonts w:ascii="Microsoft YaHei" w:eastAsia="Microsoft YaHei" w:hAnsi="Microsoft YaHei" w:cs="Microsoft YaHei" w:hint="eastAsia"/>
            <w:lang w:eastAsia="zh-CN"/>
          </w:rPr>
          <w:delText>锤</w:delText>
        </w:r>
        <w:r w:rsidRPr="00DA09FF" w:rsidDel="007D60B8">
          <w:rPr>
            <w:rFonts w:ascii="ＭＳ ゴシック" w:eastAsia="ＭＳ ゴシック" w:hAnsi="ＭＳ ゴシック" w:cs="ＭＳ ゴシック" w:hint="eastAsia"/>
            <w:lang w:eastAsia="zh-CN"/>
          </w:rPr>
          <w:delText>肩膀</w:delText>
        </w:r>
      </w:del>
      <w:r w:rsidRPr="00DA09FF">
        <w:rPr>
          <w:rFonts w:ascii="ＭＳ ゴシック" w:eastAsia="ＭＳ ゴシック" w:hAnsi="ＭＳ ゴシック" w:cs="ＭＳ ゴシック" w:hint="eastAsia"/>
          <w:lang w:eastAsia="zh-CN"/>
        </w:rPr>
        <w:t>」</w:t>
      </w:r>
    </w:p>
    <w:p w14:paraId="4771E561" w14:textId="77777777" w:rsidR="00DA09FF" w:rsidRPr="00DA09FF" w:rsidRDefault="00DA09FF" w:rsidP="00DA09FF">
      <w:pPr>
        <w:pStyle w:val="a3"/>
        <w:rPr>
          <w:rFonts w:ascii="ＭＳ ゴシック" w:eastAsia="ＭＳ ゴシック" w:hAnsi="ＭＳ ゴシック" w:cs="ＭＳ ゴシック"/>
          <w:lang w:eastAsia="zh-CN"/>
        </w:rPr>
      </w:pPr>
    </w:p>
    <w:p w14:paraId="7779A23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1051DC8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&lt;jaT0157&gt;「いや、使い方は大体分かるから」</w:t>
      </w:r>
    </w:p>
    <w:p w14:paraId="2F84C1FD" w14:textId="2DB36E29"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&lt;cnT0157&gt;「</w:t>
      </w:r>
      <w:del w:id="200" w:author="hhh0578" w:date="2020-04-29T16:52:00Z">
        <w:r w:rsidRPr="00DA09FF" w:rsidDel="00A4361B">
          <w:rPr>
            <w:rFonts w:ascii="DengXian" w:eastAsia="DengXian" w:hAnsi="DengXian" w:cs="ＭＳ ゴシック" w:hint="eastAsia"/>
            <w:lang w:eastAsia="zh-CN"/>
          </w:rPr>
          <w:delText>使用方法基本明白了</w:delText>
        </w:r>
      </w:del>
      <w:ins w:id="201" w:author="hhh0578" w:date="2020-04-29T16:52:00Z">
        <w:r w:rsidR="00A4361B">
          <w:rPr>
            <w:rFonts w:ascii="DengXian" w:eastAsia="DengXian" w:hAnsi="DengXian" w:cs="ＭＳ ゴシック" w:hint="eastAsia"/>
            <w:lang w:eastAsia="zh-CN"/>
          </w:rPr>
          <w:t>不是，用法我知道</w:t>
        </w:r>
      </w:ins>
      <w:r w:rsidRPr="00DA09FF">
        <w:rPr>
          <w:rFonts w:ascii="ＭＳ ゴシック" w:eastAsia="ＭＳ ゴシック" w:hAnsi="ＭＳ ゴシック" w:cs="ＭＳ ゴシック"/>
        </w:rPr>
        <w:t>」</w:t>
      </w:r>
    </w:p>
    <w:p w14:paraId="1312D630" w14:textId="77777777" w:rsidR="00DA09FF" w:rsidRPr="00DA09FF" w:rsidRDefault="00DA09FF" w:rsidP="00DA09FF">
      <w:pPr>
        <w:pStyle w:val="a3"/>
        <w:rPr>
          <w:rFonts w:ascii="ＭＳ ゴシック" w:eastAsia="ＭＳ ゴシック" w:hAnsi="ＭＳ ゴシック" w:cs="ＭＳ ゴシック"/>
        </w:rPr>
      </w:pPr>
    </w:p>
    <w:p w14:paraId="54AFA9A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720C710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&lt;jaT0158&gt;「では何が不満なのかしら？」</w:t>
      </w:r>
    </w:p>
    <w:p w14:paraId="625972C2"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&lt;cnT0158&gt;「那</w:t>
      </w:r>
      <w:del w:id="202" w:author="hhh0578" w:date="2020-04-29T16:53:00Z">
        <w:r w:rsidRPr="00DA09FF" w:rsidDel="00940F8C">
          <w:rPr>
            <w:rFonts w:ascii="ＭＳ ゴシック" w:eastAsia="ＭＳ ゴシック" w:hAnsi="ＭＳ ゴシック" w:cs="ＭＳ ゴシック"/>
            <w:lang w:eastAsia="zh-CN"/>
          </w:rPr>
          <w:delText>么</w:delText>
        </w:r>
      </w:del>
      <w:r w:rsidRPr="00DA09FF">
        <w:rPr>
          <w:rFonts w:ascii="Microsoft YaHei" w:eastAsia="Microsoft YaHei" w:hAnsi="Microsoft YaHei" w:cs="Microsoft YaHei" w:hint="eastAsia"/>
          <w:lang w:eastAsia="zh-CN"/>
        </w:rPr>
        <w:t>还</w:t>
      </w:r>
      <w:r w:rsidRPr="00DA09FF">
        <w:rPr>
          <w:rFonts w:ascii="ＭＳ ゴシック" w:eastAsia="ＭＳ ゴシック" w:hAnsi="ＭＳ ゴシック" w:cs="ＭＳ ゴシック" w:hint="eastAsia"/>
          <w:lang w:eastAsia="zh-CN"/>
        </w:rPr>
        <w:t>有什么不</w:t>
      </w:r>
      <w:r w:rsidRPr="00DA09FF">
        <w:rPr>
          <w:rFonts w:ascii="Microsoft YaHei" w:eastAsia="Microsoft YaHei" w:hAnsi="Microsoft YaHei" w:cs="Microsoft YaHei" w:hint="eastAsia"/>
          <w:lang w:eastAsia="zh-CN"/>
        </w:rPr>
        <w:t>满</w:t>
      </w:r>
      <w:r w:rsidRPr="00DA09FF">
        <w:rPr>
          <w:rFonts w:ascii="ＭＳ ゴシック" w:eastAsia="ＭＳ ゴシック" w:hAnsi="ＭＳ ゴシック" w:cs="ＭＳ ゴシック" w:hint="eastAsia"/>
          <w:lang w:eastAsia="zh-CN"/>
        </w:rPr>
        <w:t>呢？」</w:t>
      </w:r>
    </w:p>
    <w:p w14:paraId="1C946C7F" w14:textId="77777777" w:rsidR="00DA09FF" w:rsidRPr="00DA09FF" w:rsidRDefault="00DA09FF" w:rsidP="00DA09FF">
      <w:pPr>
        <w:pStyle w:val="a3"/>
        <w:rPr>
          <w:rFonts w:ascii="ＭＳ ゴシック" w:eastAsia="ＭＳ ゴシック" w:hAnsi="ＭＳ ゴシック" w:cs="ＭＳ ゴシック"/>
          <w:lang w:eastAsia="zh-CN"/>
        </w:rPr>
      </w:pPr>
    </w:p>
    <w:p w14:paraId="05130CD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6DF8F1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&lt;jaT0159&gt;お嬢様っぽく言う遠山。</w:t>
      </w:r>
    </w:p>
    <w:p w14:paraId="0981EF34"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&lt;cnT0159&gt;</w:t>
      </w:r>
      <w:r w:rsidRPr="00DA09FF">
        <w:rPr>
          <w:rFonts w:ascii="Microsoft YaHei" w:eastAsia="Microsoft YaHei" w:hAnsi="Microsoft YaHei" w:cs="Microsoft YaHei" w:hint="eastAsia"/>
          <w:lang w:eastAsia="zh-CN"/>
        </w:rPr>
        <w:t>远</w:t>
      </w:r>
      <w:r w:rsidRPr="00DA09FF">
        <w:rPr>
          <w:rFonts w:ascii="ＭＳ ゴシック" w:eastAsia="ＭＳ ゴシック" w:hAnsi="ＭＳ ゴシック" w:cs="ＭＳ ゴシック" w:hint="eastAsia"/>
          <w:lang w:eastAsia="zh-CN"/>
        </w:rPr>
        <w:t>山用着大小姐一</w:t>
      </w:r>
      <w:r w:rsidRPr="00DA09FF">
        <w:rPr>
          <w:rFonts w:ascii="Microsoft YaHei" w:eastAsia="Microsoft YaHei" w:hAnsi="Microsoft YaHei" w:cs="Microsoft YaHei" w:hint="eastAsia"/>
          <w:lang w:eastAsia="zh-CN"/>
        </w:rPr>
        <w:t>样</w:t>
      </w:r>
      <w:r w:rsidRPr="00DA09FF">
        <w:rPr>
          <w:rFonts w:ascii="ＭＳ ゴシック" w:eastAsia="ＭＳ ゴシック" w:hAnsi="ＭＳ ゴシック" w:cs="ＭＳ ゴシック" w:hint="eastAsia"/>
          <w:lang w:eastAsia="zh-CN"/>
        </w:rPr>
        <w:t>的</w:t>
      </w:r>
      <w:r w:rsidRPr="00DA09FF">
        <w:rPr>
          <w:rFonts w:ascii="Microsoft YaHei" w:eastAsia="Microsoft YaHei" w:hAnsi="Microsoft YaHei" w:cs="Microsoft YaHei" w:hint="eastAsia"/>
          <w:lang w:eastAsia="zh-CN"/>
        </w:rPr>
        <w:t>说</w:t>
      </w:r>
      <w:r w:rsidRPr="00DA09FF">
        <w:rPr>
          <w:rFonts w:ascii="ＭＳ ゴシック" w:eastAsia="ＭＳ ゴシック" w:hAnsi="ＭＳ ゴシック" w:cs="ＭＳ ゴシック" w:hint="eastAsia"/>
          <w:lang w:eastAsia="zh-CN"/>
        </w:rPr>
        <w:t>法方式。</w:t>
      </w:r>
    </w:p>
    <w:p w14:paraId="58C2630C" w14:textId="77777777" w:rsidR="00DA09FF" w:rsidRPr="00DA09FF" w:rsidRDefault="00DA09FF" w:rsidP="00DA09FF">
      <w:pPr>
        <w:pStyle w:val="a3"/>
        <w:rPr>
          <w:rFonts w:ascii="ＭＳ ゴシック" w:eastAsia="ＭＳ ゴシック" w:hAnsi="ＭＳ ゴシック" w:cs="ＭＳ ゴシック"/>
          <w:lang w:eastAsia="zh-CN"/>
        </w:rPr>
      </w:pPr>
    </w:p>
    <w:p w14:paraId="345EB64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308473E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&lt;jaT0160&gt;「……いや、いいやそれで」</w:t>
      </w:r>
    </w:p>
    <w:p w14:paraId="645E3249" w14:textId="1A9FF4BE"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&lt;cnT0160&gt;「……</w:t>
      </w:r>
      <w:del w:id="203" w:author="hhh0578" w:date="2020-04-29T16:53:00Z">
        <w:r w:rsidRPr="00DA09FF" w:rsidDel="00351816">
          <w:rPr>
            <w:rFonts w:ascii="Microsoft YaHei" w:eastAsia="Microsoft YaHei" w:hAnsi="Microsoft YaHei" w:cs="Microsoft YaHei" w:hint="eastAsia"/>
            <w:lang w:eastAsia="zh-CN"/>
          </w:rPr>
          <w:delText>够</w:delText>
        </w:r>
        <w:r w:rsidRPr="00DA09FF" w:rsidDel="00351816">
          <w:rPr>
            <w:rFonts w:ascii="DengXian" w:eastAsia="DengXian" w:hAnsi="DengXian" w:cs="ＭＳ ゴシック" w:hint="eastAsia"/>
            <w:lang w:eastAsia="zh-CN"/>
          </w:rPr>
          <w:delText>了，</w:delText>
        </w:r>
        <w:r w:rsidRPr="00DA09FF" w:rsidDel="00351816">
          <w:rPr>
            <w:rFonts w:ascii="Microsoft YaHei" w:eastAsia="Microsoft YaHei" w:hAnsi="Microsoft YaHei" w:cs="Microsoft YaHei" w:hint="eastAsia"/>
            <w:lang w:eastAsia="zh-CN"/>
          </w:rPr>
          <w:delText>这样</w:delText>
        </w:r>
        <w:r w:rsidRPr="00DA09FF" w:rsidDel="00351816">
          <w:rPr>
            <w:rFonts w:ascii="DengXian" w:eastAsia="DengXian" w:hAnsi="DengXian" w:cs="ＭＳ ゴシック" w:hint="eastAsia"/>
            <w:lang w:eastAsia="zh-CN"/>
          </w:rPr>
          <w:delText>就</w:delText>
        </w:r>
        <w:r w:rsidRPr="00DA09FF" w:rsidDel="00351816">
          <w:rPr>
            <w:rFonts w:ascii="Microsoft YaHei" w:eastAsia="Microsoft YaHei" w:hAnsi="Microsoft YaHei" w:cs="Microsoft YaHei" w:hint="eastAsia"/>
            <w:lang w:eastAsia="zh-CN"/>
          </w:rPr>
          <w:delText>够</w:delText>
        </w:r>
        <w:r w:rsidRPr="00DA09FF" w:rsidDel="00351816">
          <w:rPr>
            <w:rFonts w:ascii="DengXian" w:eastAsia="DengXian" w:hAnsi="DengXian" w:cs="ＭＳ ゴシック" w:hint="eastAsia"/>
            <w:lang w:eastAsia="zh-CN"/>
          </w:rPr>
          <w:delText>了</w:delText>
        </w:r>
      </w:del>
      <w:ins w:id="204" w:author="hhh0578" w:date="2020-04-29T16:53:00Z">
        <w:r w:rsidR="00351816">
          <w:rPr>
            <w:rFonts w:ascii="Microsoft YaHei" w:eastAsia="Microsoft YaHei" w:hAnsi="Microsoft YaHei" w:cs="Microsoft YaHei" w:hint="eastAsia"/>
            <w:lang w:eastAsia="zh-CN"/>
          </w:rPr>
          <w:t>算了，就这</w:t>
        </w:r>
        <w:r w:rsidR="00181A75">
          <w:rPr>
            <w:rFonts w:ascii="Microsoft YaHei" w:eastAsia="Microsoft YaHei" w:hAnsi="Microsoft YaHei" w:cs="Microsoft YaHei" w:hint="eastAsia"/>
            <w:lang w:eastAsia="zh-CN"/>
          </w:rPr>
          <w:t>个</w:t>
        </w:r>
        <w:r w:rsidR="00351816">
          <w:rPr>
            <w:rFonts w:ascii="Microsoft YaHei" w:eastAsia="Microsoft YaHei" w:hAnsi="Microsoft YaHei" w:cs="Microsoft YaHei" w:hint="eastAsia"/>
            <w:lang w:eastAsia="zh-CN"/>
          </w:rPr>
          <w:t>吧</w:t>
        </w:r>
      </w:ins>
      <w:r w:rsidRPr="00DA09FF">
        <w:rPr>
          <w:rFonts w:ascii="ＭＳ ゴシック" w:eastAsia="ＭＳ ゴシック" w:hAnsi="ＭＳ ゴシック" w:cs="ＭＳ ゴシック" w:hint="eastAsia"/>
          <w:lang w:eastAsia="zh-CN"/>
        </w:rPr>
        <w:t>」</w:t>
      </w:r>
    </w:p>
    <w:p w14:paraId="0CBC1987" w14:textId="77777777" w:rsidR="00DA09FF" w:rsidRPr="00DA09FF" w:rsidRDefault="00DA09FF" w:rsidP="00DA09FF">
      <w:pPr>
        <w:pStyle w:val="a3"/>
        <w:rPr>
          <w:rFonts w:ascii="ＭＳ ゴシック" w:eastAsia="ＭＳ ゴシック" w:hAnsi="ＭＳ ゴシック" w:cs="ＭＳ ゴシック"/>
          <w:lang w:eastAsia="zh-CN"/>
        </w:rPr>
      </w:pPr>
    </w:p>
    <w:p w14:paraId="272BFEF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5DE07EE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&lt;jaT0161&gt;「贅沢だねぇ朝霧君。そんなこと言ってるとあげないよ」</w:t>
      </w:r>
    </w:p>
    <w:p w14:paraId="087045F9" w14:textId="78B48D3B"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&lt;cnT0161&gt;「真</w:t>
      </w:r>
      <w:proofErr w:type="gramStart"/>
      <w:r w:rsidRPr="00DA09FF">
        <w:rPr>
          <w:rFonts w:ascii="Microsoft YaHei" w:eastAsia="Microsoft YaHei" w:hAnsi="Microsoft YaHei" w:cs="Microsoft YaHei" w:hint="eastAsia"/>
          <w:lang w:eastAsia="zh-CN"/>
        </w:rPr>
        <w:t>贪</w:t>
      </w:r>
      <w:r w:rsidRPr="00DA09FF">
        <w:rPr>
          <w:rFonts w:ascii="ＭＳ ゴシック" w:eastAsia="ＭＳ ゴシック" w:hAnsi="ＭＳ ゴシック" w:cs="ＭＳ ゴシック" w:hint="eastAsia"/>
          <w:lang w:eastAsia="zh-CN"/>
        </w:rPr>
        <w:t>心啊</w:t>
      </w:r>
      <w:proofErr w:type="gramEnd"/>
      <w:r w:rsidRPr="00DA09FF">
        <w:rPr>
          <w:rFonts w:ascii="ＭＳ ゴシック" w:eastAsia="ＭＳ ゴシック" w:hAnsi="ＭＳ ゴシック" w:cs="ＭＳ ゴシック" w:hint="eastAsia"/>
          <w:lang w:eastAsia="zh-CN"/>
        </w:rPr>
        <w:t>朝</w:t>
      </w:r>
      <w:r w:rsidRPr="00DA09FF">
        <w:rPr>
          <w:rFonts w:ascii="Microsoft YaHei" w:eastAsia="Microsoft YaHei" w:hAnsi="Microsoft YaHei" w:cs="Microsoft YaHei" w:hint="eastAsia"/>
          <w:lang w:eastAsia="zh-CN"/>
        </w:rPr>
        <w:t>雾</w:t>
      </w:r>
      <w:r w:rsidRPr="00DA09FF">
        <w:rPr>
          <w:rFonts w:ascii="ＭＳ ゴシック" w:eastAsia="ＭＳ ゴシック" w:hAnsi="ＭＳ ゴシック" w:cs="ＭＳ ゴシック" w:hint="eastAsia"/>
          <w:lang w:eastAsia="zh-CN"/>
        </w:rPr>
        <w:t>同学。</w:t>
      </w:r>
      <w:del w:id="205" w:author="hhh0578" w:date="2020-04-29T16:53:00Z">
        <w:r w:rsidRPr="00DA09FF" w:rsidDel="00993167">
          <w:rPr>
            <w:rFonts w:ascii="Microsoft YaHei" w:eastAsia="Microsoft YaHei" w:hAnsi="Microsoft YaHei" w:cs="Microsoft YaHei" w:hint="eastAsia"/>
            <w:lang w:eastAsia="zh-CN"/>
          </w:rPr>
          <w:delText>说这</w:delText>
        </w:r>
        <w:r w:rsidRPr="00DA09FF" w:rsidDel="00993167">
          <w:rPr>
            <w:rFonts w:ascii="DengXian" w:eastAsia="DengXian" w:hAnsi="DengXian" w:cs="ＭＳ ゴシック" w:hint="eastAsia"/>
            <w:lang w:eastAsia="zh-CN"/>
          </w:rPr>
          <w:delText>种会我是不会</w:delText>
        </w:r>
        <w:r w:rsidRPr="00DA09FF" w:rsidDel="00993167">
          <w:rPr>
            <w:rFonts w:ascii="Microsoft YaHei" w:eastAsia="Microsoft YaHei" w:hAnsi="Microsoft YaHei" w:cs="Microsoft YaHei" w:hint="eastAsia"/>
            <w:lang w:eastAsia="zh-CN"/>
          </w:rPr>
          <w:delText>给</w:delText>
        </w:r>
        <w:r w:rsidRPr="00DA09FF" w:rsidDel="00993167">
          <w:rPr>
            <w:rFonts w:ascii="DengXian" w:eastAsia="DengXian" w:hAnsi="DengXian" w:cs="ＭＳ ゴシック" w:hint="eastAsia"/>
            <w:lang w:eastAsia="zh-CN"/>
          </w:rPr>
          <w:delText>你的哦</w:delText>
        </w:r>
      </w:del>
      <w:ins w:id="206" w:author="hhh0578" w:date="2020-04-29T16:53:00Z">
        <w:r w:rsidR="00993167">
          <w:rPr>
            <w:rFonts w:ascii="Microsoft YaHei" w:eastAsia="Microsoft YaHei" w:hAnsi="Microsoft YaHei" w:cs="Microsoft YaHei" w:hint="eastAsia"/>
            <w:lang w:eastAsia="zh-CN"/>
          </w:rPr>
          <w:t>这种态度我</w:t>
        </w:r>
        <w:r w:rsidR="00007B19">
          <w:rPr>
            <w:rFonts w:ascii="Microsoft YaHei" w:eastAsia="Microsoft YaHei" w:hAnsi="Microsoft YaHei" w:cs="Microsoft YaHei" w:hint="eastAsia"/>
            <w:lang w:eastAsia="zh-CN"/>
          </w:rPr>
          <w:t>可</w:t>
        </w:r>
        <w:r w:rsidR="00993167">
          <w:rPr>
            <w:rFonts w:ascii="Microsoft YaHei" w:eastAsia="Microsoft YaHei" w:hAnsi="Microsoft YaHei" w:cs="Microsoft YaHei" w:hint="eastAsia"/>
            <w:lang w:eastAsia="zh-CN"/>
          </w:rPr>
          <w:t>就不给你了</w:t>
        </w:r>
      </w:ins>
      <w:r w:rsidRPr="00DA09FF">
        <w:rPr>
          <w:rFonts w:ascii="ＭＳ ゴシック" w:eastAsia="ＭＳ ゴシック" w:hAnsi="ＭＳ ゴシック" w:cs="ＭＳ ゴシック" w:hint="eastAsia"/>
          <w:lang w:eastAsia="zh-CN"/>
        </w:rPr>
        <w:t>」</w:t>
      </w:r>
    </w:p>
    <w:p w14:paraId="563918D4" w14:textId="77777777" w:rsidR="00DA09FF" w:rsidRPr="00DA09FF" w:rsidRDefault="00DA09FF" w:rsidP="00DA09FF">
      <w:pPr>
        <w:pStyle w:val="a3"/>
        <w:rPr>
          <w:rFonts w:ascii="ＭＳ ゴシック" w:eastAsia="ＭＳ ゴシック" w:hAnsi="ＭＳ ゴシック" w:cs="ＭＳ ゴシック"/>
          <w:lang w:eastAsia="zh-CN"/>
        </w:rPr>
      </w:pPr>
    </w:p>
    <w:p w14:paraId="677A5FC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5CB8F1D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&lt;jaT0162&gt;「ありがたく頂戴します」</w:t>
      </w:r>
    </w:p>
    <w:p w14:paraId="3E22A6D0" w14:textId="31E106DD"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&lt;cnT0162&gt;「</w:t>
      </w:r>
      <w:del w:id="207" w:author="hhh0578" w:date="2020-04-29T16:54:00Z">
        <w:r w:rsidRPr="00DA09FF" w:rsidDel="00007B19">
          <w:rPr>
            <w:rFonts w:ascii="DengXian" w:eastAsia="DengXian" w:hAnsi="DengXian" w:cs="ＭＳ ゴシック" w:hint="eastAsia"/>
            <w:lang w:eastAsia="zh-CN"/>
          </w:rPr>
          <w:delText>非常感</w:delText>
        </w:r>
        <w:r w:rsidRPr="00DA09FF" w:rsidDel="00007B19">
          <w:rPr>
            <w:rFonts w:ascii="Microsoft YaHei" w:eastAsia="Microsoft YaHei" w:hAnsi="Microsoft YaHei" w:cs="Microsoft YaHei" w:hint="eastAsia"/>
            <w:lang w:eastAsia="zh-CN"/>
          </w:rPr>
          <w:delText>谢</w:delText>
        </w:r>
        <w:r w:rsidRPr="00DA09FF" w:rsidDel="00007B19">
          <w:rPr>
            <w:rFonts w:ascii="DengXian" w:eastAsia="DengXian" w:hAnsi="DengXian" w:cs="ＭＳ ゴシック" w:hint="eastAsia"/>
            <w:lang w:eastAsia="zh-CN"/>
          </w:rPr>
          <w:delText>！我收下了</w:delText>
        </w:r>
      </w:del>
      <w:ins w:id="208" w:author="hhh0578" w:date="2020-04-29T16:54:00Z">
        <w:r w:rsidR="00007B19">
          <w:rPr>
            <w:rFonts w:ascii="DengXian" w:eastAsia="DengXian" w:hAnsi="DengXian" w:cs="ＭＳ ゴシック" w:hint="eastAsia"/>
            <w:lang w:eastAsia="zh-CN"/>
          </w:rPr>
          <w:t>谢大人恩赐</w:t>
        </w:r>
      </w:ins>
      <w:r w:rsidRPr="00DA09FF">
        <w:rPr>
          <w:rFonts w:ascii="ＭＳ ゴシック" w:eastAsia="ＭＳ ゴシック" w:hAnsi="ＭＳ ゴシック" w:cs="ＭＳ ゴシック" w:hint="eastAsia"/>
          <w:lang w:eastAsia="zh-CN"/>
        </w:rPr>
        <w:t>！」</w:t>
      </w:r>
    </w:p>
    <w:p w14:paraId="52664E02" w14:textId="77777777" w:rsidR="00DA09FF" w:rsidRPr="00DA09FF" w:rsidRDefault="00DA09FF" w:rsidP="00DA09FF">
      <w:pPr>
        <w:pStyle w:val="a3"/>
        <w:rPr>
          <w:rFonts w:ascii="ＭＳ ゴシック" w:eastAsia="ＭＳ ゴシック" w:hAnsi="ＭＳ ゴシック" w:cs="ＭＳ ゴシック"/>
          <w:lang w:eastAsia="zh-CN"/>
        </w:rPr>
      </w:pPr>
    </w:p>
    <w:p w14:paraId="39CB716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4CCA4B9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&lt;jaT0163&gt;「んーはい、よくできましたっ」</w:t>
      </w:r>
    </w:p>
    <w:p w14:paraId="07C3C604" w14:textId="6F6A3450"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&lt;cnT0163&gt;「</w:t>
      </w:r>
      <w:del w:id="209" w:author="hhh0578" w:date="2020-04-29T16:54:00Z">
        <w:r w:rsidRPr="00DA09FF" w:rsidDel="00900E62">
          <w:rPr>
            <w:rFonts w:ascii="Microsoft YaHei" w:eastAsia="Microsoft YaHei" w:hAnsi="Microsoft YaHei" w:cs="Microsoft YaHei" w:hint="eastAsia"/>
            <w:lang w:eastAsia="zh-CN"/>
          </w:rPr>
          <w:delText>嗯</w:delText>
        </w:r>
        <w:r w:rsidRPr="00DA09FF" w:rsidDel="00900E62">
          <w:rPr>
            <w:rFonts w:ascii="ＭＳ ゴシック" w:eastAsia="ＭＳ ゴシック" w:hAnsi="ＭＳ ゴシック" w:cs="ＭＳ ゴシック"/>
            <w:lang w:eastAsia="zh-CN"/>
          </w:rPr>
          <w:delText>—</w:delText>
        </w:r>
        <w:r w:rsidRPr="00DA09FF" w:rsidDel="00900E62">
          <w:rPr>
            <w:rFonts w:ascii="Microsoft YaHei" w:eastAsia="Microsoft YaHei" w:hAnsi="Microsoft YaHei" w:cs="Microsoft YaHei" w:hint="eastAsia"/>
            <w:lang w:eastAsia="zh-CN"/>
          </w:rPr>
          <w:delText>还</w:delText>
        </w:r>
        <w:r w:rsidRPr="00DA09FF" w:rsidDel="00900E62">
          <w:rPr>
            <w:rFonts w:ascii="ＭＳ ゴシック" w:eastAsia="ＭＳ ゴシック" w:hAnsi="ＭＳ ゴシック" w:cs="ＭＳ ゴシック" w:hint="eastAsia"/>
            <w:lang w:eastAsia="zh-CN"/>
          </w:rPr>
          <w:delText>行</w:delText>
        </w:r>
      </w:del>
      <w:ins w:id="210" w:author="hhh0578" w:date="2020-04-29T16:54:00Z">
        <w:r w:rsidR="00900E62">
          <w:rPr>
            <w:rFonts w:ascii="DengXian" w:eastAsia="DengXian" w:hAnsi="DengXian" w:cs="ＭＳ ゴシック" w:hint="eastAsia"/>
            <w:lang w:eastAsia="zh-CN"/>
          </w:rPr>
          <w:t>来，</w:t>
        </w:r>
        <w:r w:rsidR="00900E62">
          <w:rPr>
            <w:rFonts w:ascii="Microsoft YaHei" w:eastAsia="Microsoft YaHei" w:hAnsi="Microsoft YaHei" w:cs="Microsoft YaHei" w:hint="eastAsia"/>
            <w:lang w:eastAsia="zh-CN"/>
          </w:rPr>
          <w:t>给你</w:t>
        </w:r>
      </w:ins>
      <w:r w:rsidRPr="00DA09FF">
        <w:rPr>
          <w:rFonts w:ascii="ＭＳ ゴシック" w:eastAsia="ＭＳ ゴシック" w:hAnsi="ＭＳ ゴシック" w:cs="ＭＳ ゴシック" w:hint="eastAsia"/>
          <w:lang w:eastAsia="zh-CN"/>
        </w:rPr>
        <w:t>，</w:t>
      </w:r>
      <w:r w:rsidRPr="00DA09FF">
        <w:rPr>
          <w:rFonts w:ascii="Microsoft YaHei" w:eastAsia="Microsoft YaHei" w:hAnsi="Microsoft YaHei" w:cs="Microsoft YaHei" w:hint="eastAsia"/>
          <w:lang w:eastAsia="zh-CN"/>
        </w:rPr>
        <w:t>这</w:t>
      </w:r>
      <w:r w:rsidRPr="00DA09FF">
        <w:rPr>
          <w:rFonts w:ascii="ＭＳ ゴシック" w:eastAsia="ＭＳ ゴシック" w:hAnsi="ＭＳ ゴシック" w:cs="ＭＳ ゴシック" w:hint="eastAsia"/>
          <w:lang w:eastAsia="zh-CN"/>
        </w:rPr>
        <w:t>次干的不</w:t>
      </w:r>
      <w:r w:rsidRPr="00DA09FF">
        <w:rPr>
          <w:rFonts w:ascii="Microsoft YaHei" w:eastAsia="Microsoft YaHei" w:hAnsi="Microsoft YaHei" w:cs="Microsoft YaHei" w:hint="eastAsia"/>
          <w:lang w:eastAsia="zh-CN"/>
        </w:rPr>
        <w:t>错</w:t>
      </w:r>
      <w:r w:rsidRPr="00DA09FF">
        <w:rPr>
          <w:rFonts w:ascii="ＭＳ ゴシック" w:eastAsia="ＭＳ ゴシック" w:hAnsi="ＭＳ ゴシック" w:cs="ＭＳ ゴシック" w:hint="eastAsia"/>
          <w:lang w:eastAsia="zh-CN"/>
        </w:rPr>
        <w:t>！」</w:t>
      </w:r>
    </w:p>
    <w:p w14:paraId="7C904437" w14:textId="77777777" w:rsidR="00DA09FF" w:rsidRPr="00DA09FF" w:rsidRDefault="00DA09FF" w:rsidP="00DA09FF">
      <w:pPr>
        <w:pStyle w:val="a3"/>
        <w:rPr>
          <w:rFonts w:ascii="ＭＳ ゴシック" w:eastAsia="ＭＳ ゴシック" w:hAnsi="ＭＳ ゴシック" w:cs="ＭＳ ゴシック"/>
          <w:lang w:eastAsia="zh-CN"/>
        </w:rPr>
      </w:pPr>
    </w:p>
    <w:p w14:paraId="4595FE1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【一同】</w:t>
      </w:r>
    </w:p>
    <w:p w14:paraId="2641D25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&lt;jaT0164&gt;「わーっ！」</w:t>
      </w:r>
    </w:p>
    <w:p w14:paraId="462EEB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&lt;cnT0164&gt;「哇——！」</w:t>
      </w:r>
    </w:p>
    <w:p w14:paraId="10FF528B" w14:textId="77777777" w:rsidR="00DA09FF" w:rsidRPr="00DA09FF" w:rsidRDefault="00DA09FF" w:rsidP="00DA09FF">
      <w:pPr>
        <w:pStyle w:val="a3"/>
        <w:rPr>
          <w:rFonts w:ascii="ＭＳ ゴシック" w:eastAsia="ＭＳ ゴシック" w:hAnsi="ＭＳ ゴシック" w:cs="ＭＳ ゴシック"/>
        </w:rPr>
      </w:pPr>
    </w:p>
    <w:p w14:paraId="2E0E542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76BEEB6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&lt;jaT0165&gt;どことなく投げやりな歓声が上がった。</w:t>
      </w:r>
    </w:p>
    <w:p w14:paraId="1558BD36"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&lt;cnT0165&gt;周</w:t>
      </w:r>
      <w:r w:rsidRPr="00DA09FF">
        <w:rPr>
          <w:rFonts w:ascii="Microsoft YaHei" w:eastAsia="Microsoft YaHei" w:hAnsi="Microsoft YaHei" w:cs="Microsoft YaHei" w:hint="eastAsia"/>
          <w:lang w:eastAsia="zh-CN"/>
        </w:rPr>
        <w:t>围传</w:t>
      </w:r>
      <w:r w:rsidRPr="00DA09FF">
        <w:rPr>
          <w:rFonts w:ascii="ＭＳ ゴシック" w:eastAsia="ＭＳ ゴシック" w:hAnsi="ＭＳ ゴシック" w:cs="ＭＳ ゴシック" w:hint="eastAsia"/>
          <w:lang w:eastAsia="zh-CN"/>
        </w:rPr>
        <w:t>来敷衍的</w:t>
      </w:r>
      <w:r w:rsidRPr="00DA09FF">
        <w:rPr>
          <w:rFonts w:ascii="Microsoft YaHei" w:eastAsia="Microsoft YaHei" w:hAnsi="Microsoft YaHei" w:cs="Microsoft YaHei" w:hint="eastAsia"/>
          <w:lang w:eastAsia="zh-CN"/>
        </w:rPr>
        <w:t>欢</w:t>
      </w:r>
      <w:r w:rsidRPr="00DA09FF">
        <w:rPr>
          <w:rFonts w:ascii="ＭＳ ゴシック" w:eastAsia="ＭＳ ゴシック" w:hAnsi="ＭＳ ゴシック" w:cs="ＭＳ ゴシック" w:hint="eastAsia"/>
          <w:lang w:eastAsia="zh-CN"/>
        </w:rPr>
        <w:t>呼。</w:t>
      </w:r>
    </w:p>
    <w:p w14:paraId="085F737F" w14:textId="77777777" w:rsidR="00DA09FF" w:rsidRPr="00DA09FF" w:rsidRDefault="00DA09FF" w:rsidP="00DA09FF">
      <w:pPr>
        <w:pStyle w:val="a3"/>
        <w:rPr>
          <w:rFonts w:ascii="ＭＳ ゴシック" w:eastAsia="ＭＳ ゴシック" w:hAnsi="ＭＳ ゴシック" w:cs="ＭＳ ゴシック"/>
          <w:lang w:eastAsia="zh-CN"/>
        </w:rPr>
      </w:pPr>
    </w:p>
    <w:p w14:paraId="50DE8F6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5311C9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&lt;jaT0166&gt;……。</w:t>
      </w:r>
    </w:p>
    <w:p w14:paraId="4822BE7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&lt;cnT0166&gt;……。</w:t>
      </w:r>
    </w:p>
    <w:p w14:paraId="77F10356" w14:textId="77777777" w:rsidR="00DA09FF" w:rsidRPr="00DA09FF" w:rsidRDefault="00DA09FF" w:rsidP="00DA09FF">
      <w:pPr>
        <w:pStyle w:val="a3"/>
        <w:rPr>
          <w:rFonts w:ascii="ＭＳ ゴシック" w:eastAsia="ＭＳ ゴシック" w:hAnsi="ＭＳ ゴシック" w:cs="ＭＳ ゴシック"/>
        </w:rPr>
      </w:pPr>
    </w:p>
    <w:p w14:paraId="7419F7F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234ADD8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&lt;jaT0167&gt;「よーし、席に着けー」</w:t>
      </w:r>
    </w:p>
    <w:p w14:paraId="0A2073CF"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&lt;cnT0167&gt;「上</w:t>
      </w:r>
      <w:r w:rsidRPr="00DA09FF">
        <w:rPr>
          <w:rFonts w:ascii="Microsoft YaHei" w:eastAsia="Microsoft YaHei" w:hAnsi="Microsoft YaHei" w:cs="Microsoft YaHei" w:hint="eastAsia"/>
          <w:lang w:eastAsia="zh-CN"/>
        </w:rPr>
        <w:t>课</w:t>
      </w:r>
      <w:r w:rsidRPr="00DA09FF">
        <w:rPr>
          <w:rFonts w:ascii="ＭＳ ゴシック" w:eastAsia="ＭＳ ゴシック" w:hAnsi="ＭＳ ゴシック" w:cs="ＭＳ ゴシック" w:hint="eastAsia"/>
          <w:lang w:eastAsia="zh-CN"/>
        </w:rPr>
        <w:t>了，回到座位」</w:t>
      </w:r>
    </w:p>
    <w:p w14:paraId="1A078CCA" w14:textId="77777777" w:rsidR="00DA09FF" w:rsidRPr="00DA09FF" w:rsidRDefault="00DA09FF" w:rsidP="00DA09FF">
      <w:pPr>
        <w:pStyle w:val="a3"/>
        <w:rPr>
          <w:rFonts w:ascii="ＭＳ ゴシック" w:eastAsia="ＭＳ ゴシック" w:hAnsi="ＭＳ ゴシック" w:cs="ＭＳ ゴシック"/>
          <w:lang w:eastAsia="zh-CN"/>
        </w:rPr>
      </w:pPr>
    </w:p>
    <w:p w14:paraId="2EB0EAE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42FE79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&lt;jaT0168&gt;と、先生の声。</w:t>
      </w:r>
    </w:p>
    <w:p w14:paraId="4CD3B57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&lt;cnT0168&gt;老</w:t>
      </w:r>
      <w:r w:rsidRPr="00DA09FF">
        <w:rPr>
          <w:rFonts w:ascii="Microsoft YaHei" w:eastAsia="Microsoft YaHei" w:hAnsi="Microsoft YaHei" w:cs="Microsoft YaHei" w:hint="eastAsia"/>
        </w:rPr>
        <w:t>师</w:t>
      </w:r>
      <w:r w:rsidRPr="00DA09FF">
        <w:rPr>
          <w:rFonts w:ascii="ＭＳ ゴシック" w:eastAsia="ＭＳ ゴシック" w:hAnsi="ＭＳ ゴシック" w:cs="ＭＳ ゴシック" w:hint="eastAsia"/>
        </w:rPr>
        <w:t>来了。</w:t>
      </w:r>
    </w:p>
    <w:p w14:paraId="70E55F82" w14:textId="77777777" w:rsidR="00DA09FF" w:rsidRPr="00DA09FF" w:rsidRDefault="00DA09FF" w:rsidP="00DA09FF">
      <w:pPr>
        <w:pStyle w:val="a3"/>
        <w:rPr>
          <w:rFonts w:ascii="ＭＳ ゴシック" w:eastAsia="ＭＳ ゴシック" w:hAnsi="ＭＳ ゴシック" w:cs="ＭＳ ゴシック"/>
        </w:rPr>
      </w:pPr>
    </w:p>
    <w:p w14:paraId="2A8DF0C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225B6B3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&lt;jaT0169&gt;「はい」</w:t>
      </w:r>
    </w:p>
    <w:p w14:paraId="282E1F03" w14:textId="1B6E7014"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&lt;cnT0169&gt;「</w:t>
      </w:r>
      <w:ins w:id="211" w:author="hhh0578" w:date="2020-04-29T16:54:00Z">
        <w:r w:rsidR="00555901">
          <w:rPr>
            <w:rFonts w:ascii="DengXian" w:eastAsia="DengXian" w:hAnsi="DengXian" w:cs="ＭＳ ゴシック" w:hint="eastAsia"/>
            <w:lang w:eastAsia="zh-CN"/>
          </w:rPr>
          <w:t>好</w:t>
        </w:r>
      </w:ins>
      <w:del w:id="212" w:author="hhh0578" w:date="2020-04-29T16:54:00Z">
        <w:r w:rsidRPr="00DA09FF" w:rsidDel="00555901">
          <w:rPr>
            <w:rFonts w:ascii="ＭＳ ゴシック" w:eastAsia="ＭＳ ゴシック" w:hAnsi="ＭＳ ゴシック" w:cs="ＭＳ ゴシック"/>
          </w:rPr>
          <w:delText>是</w:delText>
        </w:r>
      </w:del>
      <w:r w:rsidRPr="00DA09FF">
        <w:rPr>
          <w:rFonts w:ascii="ＭＳ ゴシック" w:eastAsia="ＭＳ ゴシック" w:hAnsi="ＭＳ ゴシック" w:cs="ＭＳ ゴシック"/>
        </w:rPr>
        <w:t>」</w:t>
      </w:r>
    </w:p>
    <w:p w14:paraId="0C6888BD" w14:textId="77777777" w:rsidR="00DA09FF" w:rsidRPr="00DA09FF" w:rsidRDefault="00DA09FF" w:rsidP="00DA09FF">
      <w:pPr>
        <w:pStyle w:val="a3"/>
        <w:rPr>
          <w:rFonts w:ascii="ＭＳ ゴシック" w:eastAsia="ＭＳ ゴシック" w:hAnsi="ＭＳ ゴシック" w:cs="ＭＳ ゴシック"/>
        </w:rPr>
      </w:pPr>
    </w:p>
    <w:p w14:paraId="21527B8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745A8F3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&lt;jaT0170&gt;クラスメートが席に戻っていく。</w:t>
      </w:r>
    </w:p>
    <w:p w14:paraId="5135E7C8" w14:textId="43E59DCB"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&lt;cnT0170&gt;同学</w:t>
      </w:r>
      <w:r w:rsidRPr="00DA09FF">
        <w:rPr>
          <w:rFonts w:ascii="Microsoft YaHei" w:eastAsia="Microsoft YaHei" w:hAnsi="Microsoft YaHei" w:cs="Microsoft YaHei" w:hint="eastAsia"/>
          <w:lang w:eastAsia="zh-CN"/>
        </w:rPr>
        <w:t>们</w:t>
      </w:r>
      <w:r w:rsidRPr="00DA09FF">
        <w:rPr>
          <w:rFonts w:ascii="ＭＳ ゴシック" w:eastAsia="ＭＳ ゴシック" w:hAnsi="ＭＳ ゴシック" w:cs="ＭＳ ゴシック" w:hint="eastAsia"/>
          <w:lang w:eastAsia="zh-CN"/>
        </w:rPr>
        <w:t>都回到了</w:t>
      </w:r>
      <w:ins w:id="213" w:author="hhh0578" w:date="2020-04-29T16:54:00Z">
        <w:r w:rsidR="0093778D">
          <w:rPr>
            <w:rFonts w:ascii="Microsoft YaHei" w:eastAsia="Microsoft YaHei" w:hAnsi="Microsoft YaHei" w:cs="Microsoft YaHei" w:hint="eastAsia"/>
            <w:lang w:eastAsia="zh-CN"/>
          </w:rPr>
          <w:t>座位</w:t>
        </w:r>
      </w:ins>
      <w:del w:id="214" w:author="hhh0578" w:date="2020-04-29T16:54:00Z">
        <w:r w:rsidRPr="00DA09FF" w:rsidDel="0093778D">
          <w:rPr>
            <w:rFonts w:ascii="ＭＳ ゴシック" w:eastAsia="ＭＳ ゴシック" w:hAnsi="ＭＳ ゴシック" w:cs="ＭＳ ゴシック" w:hint="eastAsia"/>
            <w:lang w:eastAsia="zh-CN"/>
          </w:rPr>
          <w:delText>作</w:delText>
        </w:r>
        <w:r w:rsidRPr="00DA09FF" w:rsidDel="0093778D">
          <w:rPr>
            <w:rFonts w:ascii="Microsoft YaHei" w:eastAsia="Microsoft YaHei" w:hAnsi="Microsoft YaHei" w:cs="Microsoft YaHei" w:hint="eastAsia"/>
            <w:lang w:eastAsia="zh-CN"/>
          </w:rPr>
          <w:delText>为</w:delText>
        </w:r>
      </w:del>
      <w:r w:rsidRPr="00DA09FF">
        <w:rPr>
          <w:rFonts w:ascii="ＭＳ ゴシック" w:eastAsia="ＭＳ ゴシック" w:hAnsi="ＭＳ ゴシック" w:cs="ＭＳ ゴシック" w:hint="eastAsia"/>
          <w:lang w:eastAsia="zh-CN"/>
        </w:rPr>
        <w:t>。</w:t>
      </w:r>
    </w:p>
    <w:p w14:paraId="1C09CE95" w14:textId="77777777" w:rsidR="00DA09FF" w:rsidRPr="00DA09FF" w:rsidRDefault="00DA09FF" w:rsidP="00DA09FF">
      <w:pPr>
        <w:pStyle w:val="a3"/>
        <w:rPr>
          <w:rFonts w:ascii="ＭＳ ゴシック" w:eastAsia="ＭＳ ゴシック" w:hAnsi="ＭＳ ゴシック" w:cs="ＭＳ ゴシック"/>
          <w:lang w:eastAsia="zh-CN"/>
        </w:rPr>
      </w:pPr>
    </w:p>
    <w:p w14:paraId="3F46E55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1DD867A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&lt;jaT0171&gt;「遠山ー、突っ立ってないで席にもどれー」</w:t>
      </w:r>
    </w:p>
    <w:p w14:paraId="120D9551"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&lt;cnT0171&gt;「</w:t>
      </w:r>
      <w:r w:rsidRPr="00DA09FF">
        <w:rPr>
          <w:rFonts w:ascii="Microsoft YaHei" w:eastAsia="Microsoft YaHei" w:hAnsi="Microsoft YaHei" w:cs="Microsoft YaHei" w:hint="eastAsia"/>
          <w:lang w:eastAsia="zh-CN"/>
        </w:rPr>
        <w:t>远</w:t>
      </w:r>
      <w:r w:rsidRPr="00DA09FF">
        <w:rPr>
          <w:rFonts w:ascii="ＭＳ ゴシック" w:eastAsia="ＭＳ ゴシック" w:hAnsi="ＭＳ ゴシック" w:cs="ＭＳ ゴシック" w:hint="eastAsia"/>
          <w:lang w:eastAsia="zh-CN"/>
        </w:rPr>
        <w:t>山，</w:t>
      </w:r>
      <w:r w:rsidRPr="00DA09FF">
        <w:rPr>
          <w:rFonts w:ascii="Microsoft YaHei" w:eastAsia="Microsoft YaHei" w:hAnsi="Microsoft YaHei" w:cs="Microsoft YaHei" w:hint="eastAsia"/>
          <w:lang w:eastAsia="zh-CN"/>
        </w:rPr>
        <w:t>别</w:t>
      </w:r>
      <w:r w:rsidRPr="00DA09FF">
        <w:rPr>
          <w:rFonts w:ascii="ＭＳ ゴシック" w:eastAsia="ＭＳ ゴシック" w:hAnsi="ＭＳ ゴシック" w:cs="ＭＳ ゴシック" w:hint="eastAsia"/>
          <w:lang w:eastAsia="zh-CN"/>
        </w:rPr>
        <w:t>傻站着快回座位」</w:t>
      </w:r>
    </w:p>
    <w:p w14:paraId="2E25EC84" w14:textId="77777777" w:rsidR="00DA09FF" w:rsidRPr="00DA09FF" w:rsidRDefault="00DA09FF" w:rsidP="00DA09FF">
      <w:pPr>
        <w:pStyle w:val="a3"/>
        <w:rPr>
          <w:rFonts w:ascii="ＭＳ ゴシック" w:eastAsia="ＭＳ ゴシック" w:hAnsi="ＭＳ ゴシック" w:cs="ＭＳ ゴシック"/>
          <w:lang w:eastAsia="zh-CN"/>
        </w:rPr>
      </w:pPr>
    </w:p>
    <w:p w14:paraId="7FEF3E3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1833DCD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&lt;jaT0172&gt;「はーいっ」</w:t>
      </w:r>
    </w:p>
    <w:p w14:paraId="18ACEC5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&lt;cnT0172&gt;「知道了～」</w:t>
      </w:r>
    </w:p>
    <w:p w14:paraId="3CF4A312" w14:textId="77777777" w:rsidR="00DA09FF" w:rsidRPr="00DA09FF" w:rsidRDefault="00DA09FF" w:rsidP="00DA09FF">
      <w:pPr>
        <w:pStyle w:val="a3"/>
        <w:rPr>
          <w:rFonts w:ascii="ＭＳ ゴシック" w:eastAsia="ＭＳ ゴシック" w:hAnsi="ＭＳ ゴシック" w:cs="ＭＳ ゴシック"/>
        </w:rPr>
      </w:pPr>
    </w:p>
    <w:p w14:paraId="1020C9F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4F1268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&lt;jaT0173&gt;……。</w:t>
      </w:r>
    </w:p>
    <w:p w14:paraId="425FF76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&lt;cnT0173&gt;……。</w:t>
      </w:r>
    </w:p>
    <w:p w14:paraId="76A36656" w14:textId="77777777" w:rsidR="00DA09FF" w:rsidRPr="00DA09FF" w:rsidRDefault="00DA09FF" w:rsidP="00DA09FF">
      <w:pPr>
        <w:pStyle w:val="a3"/>
        <w:rPr>
          <w:rFonts w:ascii="ＭＳ ゴシック" w:eastAsia="ＭＳ ゴシック" w:hAnsi="ＭＳ ゴシック" w:cs="ＭＳ ゴシック"/>
        </w:rPr>
      </w:pPr>
    </w:p>
    <w:p w14:paraId="7599E05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B4111A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&lt;jaT0174&gt;先生が出席簿を開く。</w:t>
      </w:r>
    </w:p>
    <w:p w14:paraId="7A4EDA41"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&lt;cnT0174&gt;老</w:t>
      </w:r>
      <w:r w:rsidRPr="00DA09FF">
        <w:rPr>
          <w:rFonts w:ascii="Microsoft YaHei" w:eastAsia="Microsoft YaHei" w:hAnsi="Microsoft YaHei" w:cs="Microsoft YaHei" w:hint="eastAsia"/>
          <w:lang w:eastAsia="zh-CN"/>
        </w:rPr>
        <w:t>师</w:t>
      </w:r>
      <w:r w:rsidRPr="00DA09FF">
        <w:rPr>
          <w:rFonts w:ascii="ＭＳ ゴシック" w:eastAsia="ＭＳ ゴシック" w:hAnsi="ＭＳ ゴシック" w:cs="ＭＳ ゴシック" w:hint="eastAsia"/>
          <w:lang w:eastAsia="zh-CN"/>
        </w:rPr>
        <w:t>打开点名册。</w:t>
      </w:r>
    </w:p>
    <w:p w14:paraId="3E17DE5C" w14:textId="77777777" w:rsidR="00DA09FF" w:rsidRPr="00DA09FF" w:rsidRDefault="00DA09FF" w:rsidP="00DA09FF">
      <w:pPr>
        <w:pStyle w:val="a3"/>
        <w:rPr>
          <w:rFonts w:ascii="ＭＳ ゴシック" w:eastAsia="ＭＳ ゴシック" w:hAnsi="ＭＳ ゴシック" w:cs="ＭＳ ゴシック"/>
          <w:lang w:eastAsia="zh-CN"/>
        </w:rPr>
      </w:pPr>
    </w:p>
    <w:p w14:paraId="34BA34E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668B843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&lt;jaT0175&gt;「朝霧～」</w:t>
      </w:r>
    </w:p>
    <w:p w14:paraId="115B073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&lt;cnT0175&gt;「朝</w:t>
      </w:r>
      <w:r w:rsidRPr="00DA09FF">
        <w:rPr>
          <w:rFonts w:ascii="Microsoft YaHei" w:eastAsia="Microsoft YaHei" w:hAnsi="Microsoft YaHei" w:cs="Microsoft YaHei" w:hint="eastAsia"/>
        </w:rPr>
        <w:t>雾</w:t>
      </w:r>
      <w:r w:rsidRPr="00DA09FF">
        <w:rPr>
          <w:rFonts w:ascii="ＭＳ ゴシック" w:eastAsia="ＭＳ ゴシック" w:hAnsi="ＭＳ ゴシック" w:cs="ＭＳ ゴシック" w:hint="eastAsia"/>
        </w:rPr>
        <w:t>～」</w:t>
      </w:r>
    </w:p>
    <w:p w14:paraId="6C30CAC1" w14:textId="77777777" w:rsidR="00DA09FF" w:rsidRPr="00DA09FF" w:rsidRDefault="00DA09FF" w:rsidP="00DA09FF">
      <w:pPr>
        <w:pStyle w:val="a3"/>
        <w:rPr>
          <w:rFonts w:ascii="ＭＳ ゴシック" w:eastAsia="ＭＳ ゴシック" w:hAnsi="ＭＳ ゴシック" w:cs="ＭＳ ゴシック"/>
        </w:rPr>
      </w:pPr>
    </w:p>
    <w:p w14:paraId="26DF3F0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5D81E58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&lt;jaT0176&gt;「はい」</w:t>
      </w:r>
    </w:p>
    <w:p w14:paraId="5B5055A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&lt;cnT0176&gt;「到」</w:t>
      </w:r>
    </w:p>
    <w:p w14:paraId="33F28BB6" w14:textId="77777777" w:rsidR="00DA09FF" w:rsidRPr="00DA09FF" w:rsidRDefault="00DA09FF" w:rsidP="00DA09FF">
      <w:pPr>
        <w:pStyle w:val="a3"/>
        <w:rPr>
          <w:rFonts w:ascii="ＭＳ ゴシック" w:eastAsia="ＭＳ ゴシック" w:hAnsi="ＭＳ ゴシック" w:cs="ＭＳ ゴシック"/>
        </w:rPr>
      </w:pPr>
    </w:p>
    <w:p w14:paraId="7AE686C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78CC787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&lt;jaT0177&gt;「さっきのはなんだ？　例の見学のヤツか？」</w:t>
      </w:r>
    </w:p>
    <w:p w14:paraId="5735A1A0" w14:textId="11225153"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&lt;cnT0177&gt;「</w:t>
      </w:r>
      <w:r w:rsidRPr="00DA09FF">
        <w:rPr>
          <w:rFonts w:ascii="Microsoft YaHei" w:eastAsia="Microsoft YaHei" w:hAnsi="Microsoft YaHei" w:cs="Microsoft YaHei" w:hint="eastAsia"/>
          <w:lang w:eastAsia="zh-CN"/>
        </w:rPr>
        <w:t>刚</w:t>
      </w:r>
      <w:r w:rsidRPr="00DA09FF">
        <w:rPr>
          <w:rFonts w:ascii="ＭＳ ゴシック" w:eastAsia="ＭＳ ゴシック" w:hAnsi="ＭＳ ゴシック" w:cs="ＭＳ ゴシック" w:hint="eastAsia"/>
          <w:lang w:eastAsia="zh-CN"/>
        </w:rPr>
        <w:t>才</w:t>
      </w:r>
      <w:r w:rsidRPr="00DA09FF">
        <w:rPr>
          <w:rFonts w:ascii="Microsoft YaHei" w:eastAsia="Microsoft YaHei" w:hAnsi="Microsoft YaHei" w:cs="Microsoft YaHei" w:hint="eastAsia"/>
          <w:lang w:eastAsia="zh-CN"/>
        </w:rPr>
        <w:t>发</w:t>
      </w:r>
      <w:r w:rsidRPr="00DA09FF">
        <w:rPr>
          <w:rFonts w:ascii="ＭＳ ゴシック" w:eastAsia="ＭＳ ゴシック" w:hAnsi="ＭＳ ゴシック" w:cs="ＭＳ ゴシック" w:hint="eastAsia"/>
          <w:lang w:eastAsia="zh-CN"/>
        </w:rPr>
        <w:t xml:space="preserve">生了什么？　</w:t>
      </w:r>
      <w:del w:id="215" w:author="hhh0578" w:date="2020-04-29T16:55:00Z">
        <w:r w:rsidRPr="00DA09FF" w:rsidDel="00AA3D4C">
          <w:rPr>
            <w:rFonts w:ascii="ＭＳ ゴシック" w:eastAsia="ＭＳ ゴシック" w:hAnsi="ＭＳ ゴシック" w:cs="ＭＳ ゴシック" w:hint="eastAsia"/>
            <w:lang w:eastAsia="zh-CN"/>
          </w:rPr>
          <w:delText>是那个</w:delText>
        </w:r>
      </w:del>
      <w:ins w:id="216" w:author="hhh0578" w:date="2020-04-29T16:55:00Z">
        <w:r w:rsidR="00AA3D4C">
          <w:rPr>
            <w:rFonts w:ascii="DengXian" w:eastAsia="DengXian" w:hAnsi="DengXian" w:cs="ＭＳ ゴシック" w:hint="eastAsia"/>
            <w:lang w:eastAsia="zh-CN"/>
          </w:rPr>
          <w:t>之前提</w:t>
        </w:r>
        <w:proofErr w:type="gramStart"/>
        <w:r w:rsidR="00AA3D4C">
          <w:rPr>
            <w:rFonts w:ascii="DengXian" w:eastAsia="DengXian" w:hAnsi="DengXian" w:cs="ＭＳ ゴシック" w:hint="eastAsia"/>
            <w:lang w:eastAsia="zh-CN"/>
          </w:rPr>
          <w:t>过</w:t>
        </w:r>
        <w:r w:rsidR="00656220">
          <w:rPr>
            <w:rFonts w:ascii="ＭＳ ゴシック" w:eastAsia="DengXian" w:hAnsi="ＭＳ ゴシック" w:cs="ＭＳ ゴシック" w:hint="eastAsia"/>
            <w:lang w:eastAsia="zh-CN"/>
          </w:rPr>
          <w:t>参观</w:t>
        </w:r>
      </w:ins>
      <w:proofErr w:type="gramEnd"/>
      <w:del w:id="217" w:author="hhh0578" w:date="2020-04-29T16:55:00Z">
        <w:r w:rsidRPr="00DA09FF" w:rsidDel="00656220">
          <w:rPr>
            <w:rFonts w:ascii="Microsoft YaHei" w:eastAsia="Microsoft YaHei" w:hAnsi="Microsoft YaHei" w:cs="Microsoft YaHei" w:hint="eastAsia"/>
            <w:lang w:eastAsia="zh-CN"/>
          </w:rPr>
          <w:delText>见</w:delText>
        </w:r>
        <w:r w:rsidRPr="00DA09FF" w:rsidDel="00656220">
          <w:rPr>
            <w:rFonts w:ascii="ＭＳ ゴシック" w:eastAsia="ＭＳ ゴシック" w:hAnsi="ＭＳ ゴシック" w:cs="ＭＳ ゴシック" w:hint="eastAsia"/>
            <w:lang w:eastAsia="zh-CN"/>
          </w:rPr>
          <w:delText>学</w:delText>
        </w:r>
      </w:del>
      <w:r w:rsidRPr="00DA09FF">
        <w:rPr>
          <w:rFonts w:ascii="ＭＳ ゴシック" w:eastAsia="ＭＳ ゴシック" w:hAnsi="ＭＳ ゴシック" w:cs="ＭＳ ゴシック" w:hint="eastAsia"/>
          <w:lang w:eastAsia="zh-CN"/>
        </w:rPr>
        <w:t>活</w:t>
      </w:r>
      <w:r w:rsidRPr="00DA09FF">
        <w:rPr>
          <w:rFonts w:ascii="Microsoft YaHei" w:eastAsia="Microsoft YaHei" w:hAnsi="Microsoft YaHei" w:cs="Microsoft YaHei" w:hint="eastAsia"/>
          <w:lang w:eastAsia="zh-CN"/>
        </w:rPr>
        <w:t>动吗</w:t>
      </w:r>
      <w:r w:rsidRPr="00DA09FF">
        <w:rPr>
          <w:rFonts w:ascii="ＭＳ ゴシック" w:eastAsia="ＭＳ ゴシック" w:hAnsi="ＭＳ ゴシック" w:cs="ＭＳ ゴシック" w:hint="eastAsia"/>
          <w:lang w:eastAsia="zh-CN"/>
        </w:rPr>
        <w:t>？」</w:t>
      </w:r>
    </w:p>
    <w:p w14:paraId="3F866CD6" w14:textId="77777777" w:rsidR="00DA09FF" w:rsidRPr="00DA09FF" w:rsidRDefault="00DA09FF" w:rsidP="00DA09FF">
      <w:pPr>
        <w:pStyle w:val="a3"/>
        <w:rPr>
          <w:rFonts w:ascii="ＭＳ ゴシック" w:eastAsia="ＭＳ ゴシック" w:hAnsi="ＭＳ ゴシック" w:cs="ＭＳ ゴシック"/>
          <w:lang w:eastAsia="zh-CN"/>
        </w:rPr>
      </w:pPr>
    </w:p>
    <w:p w14:paraId="230A354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9AB59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&lt;jaT0178&gt;先生まで知っていた。</w:t>
      </w:r>
    </w:p>
    <w:p w14:paraId="1D8753DB"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&lt;cnT0178&gt;</w:t>
      </w:r>
      <w:r w:rsidRPr="00DA09FF">
        <w:rPr>
          <w:rFonts w:ascii="Microsoft YaHei" w:eastAsia="Microsoft YaHei" w:hAnsi="Microsoft YaHei" w:cs="Microsoft YaHei" w:hint="eastAsia"/>
          <w:lang w:eastAsia="zh-CN"/>
        </w:rPr>
        <w:t>连</w:t>
      </w:r>
      <w:r w:rsidRPr="00DA09FF">
        <w:rPr>
          <w:rFonts w:ascii="ＭＳ ゴシック" w:eastAsia="ＭＳ ゴシック" w:hAnsi="ＭＳ ゴシック" w:cs="ＭＳ ゴシック" w:hint="eastAsia"/>
          <w:lang w:eastAsia="zh-CN"/>
        </w:rPr>
        <w:t>老</w:t>
      </w:r>
      <w:r w:rsidRPr="00DA09FF">
        <w:rPr>
          <w:rFonts w:ascii="Microsoft YaHei" w:eastAsia="Microsoft YaHei" w:hAnsi="Microsoft YaHei" w:cs="Microsoft YaHei" w:hint="eastAsia"/>
          <w:lang w:eastAsia="zh-CN"/>
        </w:rPr>
        <w:t>师</w:t>
      </w:r>
      <w:r w:rsidRPr="00DA09FF">
        <w:rPr>
          <w:rFonts w:ascii="ＭＳ ゴシック" w:eastAsia="ＭＳ ゴシック" w:hAnsi="ＭＳ ゴシック" w:cs="ＭＳ ゴシック" w:hint="eastAsia"/>
          <w:lang w:eastAsia="zh-CN"/>
        </w:rPr>
        <w:t>都知道了</w:t>
      </w:r>
      <w:del w:id="218" w:author="hhh0578" w:date="2020-04-29T16:55:00Z">
        <w:r w:rsidRPr="00DA09FF" w:rsidDel="00247522">
          <w:rPr>
            <w:rFonts w:ascii="Microsoft YaHei" w:eastAsia="Microsoft YaHei" w:hAnsi="Microsoft YaHei" w:cs="Microsoft YaHei" w:hint="eastAsia"/>
            <w:lang w:eastAsia="zh-CN"/>
          </w:rPr>
          <w:delText>吗</w:delText>
        </w:r>
      </w:del>
      <w:r w:rsidRPr="00DA09FF">
        <w:rPr>
          <w:rFonts w:ascii="ＭＳ ゴシック" w:eastAsia="ＭＳ ゴシック" w:hAnsi="ＭＳ ゴシック" w:cs="ＭＳ ゴシック" w:hint="eastAsia"/>
          <w:lang w:eastAsia="zh-CN"/>
        </w:rPr>
        <w:t>。</w:t>
      </w:r>
    </w:p>
    <w:p w14:paraId="6BA8BE9D" w14:textId="77777777" w:rsidR="00DA09FF" w:rsidRPr="00DA09FF" w:rsidRDefault="00DA09FF" w:rsidP="00DA09FF">
      <w:pPr>
        <w:pStyle w:val="a3"/>
        <w:rPr>
          <w:rFonts w:ascii="ＭＳ ゴシック" w:eastAsia="ＭＳ ゴシック" w:hAnsi="ＭＳ ゴシック" w:cs="ＭＳ ゴシック"/>
          <w:lang w:eastAsia="zh-CN"/>
        </w:rPr>
      </w:pPr>
    </w:p>
    <w:p w14:paraId="43A586D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4033D9F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&lt;jaT0179&gt;「はい。礼拝堂の方からＯＫが出まして」</w:t>
      </w:r>
    </w:p>
    <w:p w14:paraId="203E11CE"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&lt;cnT0179&gt;「是的。礼拜堂那</w:t>
      </w:r>
      <w:r w:rsidRPr="00DA09FF">
        <w:rPr>
          <w:rFonts w:ascii="Microsoft YaHei" w:eastAsia="Microsoft YaHei" w:hAnsi="Microsoft YaHei" w:cs="Microsoft YaHei" w:hint="eastAsia"/>
          <w:lang w:eastAsia="zh-CN"/>
        </w:rPr>
        <w:t>边</w:t>
      </w:r>
      <w:r w:rsidRPr="00DA09FF">
        <w:rPr>
          <w:rFonts w:ascii="ＭＳ ゴシック" w:eastAsia="ＭＳ ゴシック" w:hAnsi="ＭＳ ゴシック" w:cs="ＭＳ ゴシック" w:hint="eastAsia"/>
          <w:lang w:eastAsia="zh-CN"/>
        </w:rPr>
        <w:t>已</w:t>
      </w:r>
      <w:r w:rsidRPr="00DA09FF">
        <w:rPr>
          <w:rFonts w:ascii="Microsoft YaHei" w:eastAsia="Microsoft YaHei" w:hAnsi="Microsoft YaHei" w:cs="Microsoft YaHei" w:hint="eastAsia"/>
          <w:lang w:eastAsia="zh-CN"/>
        </w:rPr>
        <w:t>经</w:t>
      </w:r>
      <w:r w:rsidRPr="00DA09FF">
        <w:rPr>
          <w:rFonts w:ascii="ＭＳ ゴシック" w:eastAsia="ＭＳ ゴシック" w:hAnsi="ＭＳ ゴシック" w:cs="ＭＳ ゴシック" w:hint="eastAsia"/>
          <w:lang w:eastAsia="zh-CN"/>
        </w:rPr>
        <w:t>同意了」</w:t>
      </w:r>
    </w:p>
    <w:p w14:paraId="083DD857" w14:textId="77777777" w:rsidR="00DA09FF" w:rsidRPr="00DA09FF" w:rsidRDefault="00DA09FF" w:rsidP="00DA09FF">
      <w:pPr>
        <w:pStyle w:val="a3"/>
        <w:rPr>
          <w:rFonts w:ascii="ＭＳ ゴシック" w:eastAsia="ＭＳ ゴシック" w:hAnsi="ＭＳ ゴシック" w:cs="ＭＳ ゴシック"/>
          <w:lang w:eastAsia="zh-CN"/>
        </w:rPr>
      </w:pPr>
    </w:p>
    <w:p w14:paraId="47A1468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111BFA2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&lt;jaT0180&gt;「おお、そりゃ良かった」</w:t>
      </w:r>
    </w:p>
    <w:p w14:paraId="79591BE2" w14:textId="0918D8EA"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&lt;cnT0180&gt;「喔喔那</w:t>
      </w:r>
      <w:ins w:id="219" w:author="hhh0578" w:date="2020-04-29T16:55:00Z">
        <w:r w:rsidR="00646B09">
          <w:rPr>
            <w:rFonts w:ascii="DengXian" w:eastAsia="DengXian" w:hAnsi="DengXian" w:cs="ＭＳ ゴシック" w:hint="eastAsia"/>
            <w:lang w:eastAsia="zh-CN"/>
          </w:rPr>
          <w:t>挺好</w:t>
        </w:r>
      </w:ins>
      <w:del w:id="220" w:author="hhh0578" w:date="2020-04-29T16:55:00Z">
        <w:r w:rsidRPr="00DA09FF" w:rsidDel="00646B09">
          <w:rPr>
            <w:rFonts w:ascii="ＭＳ ゴシック" w:eastAsia="ＭＳ ゴシック" w:hAnsi="ＭＳ ゴシック" w:cs="ＭＳ ゴシック"/>
          </w:rPr>
          <w:delText>就好</w:delText>
        </w:r>
      </w:del>
      <w:r w:rsidRPr="00DA09FF">
        <w:rPr>
          <w:rFonts w:ascii="ＭＳ ゴシック" w:eastAsia="ＭＳ ゴシック" w:hAnsi="ＭＳ ゴシック" w:cs="ＭＳ ゴシック"/>
        </w:rPr>
        <w:t>」</w:t>
      </w:r>
    </w:p>
    <w:p w14:paraId="6A8FAC41" w14:textId="77777777" w:rsidR="00DA09FF" w:rsidRPr="00DA09FF" w:rsidRDefault="00DA09FF" w:rsidP="00DA09FF">
      <w:pPr>
        <w:pStyle w:val="a3"/>
        <w:rPr>
          <w:rFonts w:ascii="ＭＳ ゴシック" w:eastAsia="ＭＳ ゴシック" w:hAnsi="ＭＳ ゴシック" w:cs="ＭＳ ゴシック"/>
        </w:rPr>
      </w:pPr>
    </w:p>
    <w:p w14:paraId="24D01CE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5EF14A8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&lt;jaT0181&gt;「実はな、先生も気になってたんだよ」</w:t>
      </w:r>
    </w:p>
    <w:p w14:paraId="69C4952C" w14:textId="575E54B5"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&lt;cnT0181&gt;「其</w:t>
      </w:r>
      <w:r w:rsidRPr="00DA09FF">
        <w:rPr>
          <w:rFonts w:ascii="Microsoft YaHei" w:eastAsia="Microsoft YaHei" w:hAnsi="Microsoft YaHei" w:cs="Microsoft YaHei" w:hint="eastAsia"/>
          <w:lang w:eastAsia="zh-CN"/>
        </w:rPr>
        <w:t>实</w:t>
      </w:r>
      <w:r w:rsidRPr="00DA09FF">
        <w:rPr>
          <w:rFonts w:ascii="ＭＳ ゴシック" w:eastAsia="ＭＳ ゴシック" w:hAnsi="ＭＳ ゴシック" w:cs="ＭＳ ゴシック" w:hint="eastAsia"/>
          <w:lang w:eastAsia="zh-CN"/>
        </w:rPr>
        <w:t>老</w:t>
      </w:r>
      <w:r w:rsidRPr="00DA09FF">
        <w:rPr>
          <w:rFonts w:ascii="Microsoft YaHei" w:eastAsia="Microsoft YaHei" w:hAnsi="Microsoft YaHei" w:cs="Microsoft YaHei" w:hint="eastAsia"/>
          <w:lang w:eastAsia="zh-CN"/>
        </w:rPr>
        <w:t>师</w:t>
      </w:r>
      <w:ins w:id="221" w:author="hhh0578" w:date="2020-04-29T16:55:00Z">
        <w:r w:rsidR="004F7D3A">
          <w:rPr>
            <w:rFonts w:ascii="Microsoft YaHei" w:eastAsia="Microsoft YaHei" w:hAnsi="Microsoft YaHei" w:cs="Microsoft YaHei" w:hint="eastAsia"/>
            <w:lang w:eastAsia="zh-CN"/>
          </w:rPr>
          <w:t>我</w:t>
        </w:r>
      </w:ins>
      <w:r w:rsidRPr="00DA09FF">
        <w:rPr>
          <w:rFonts w:ascii="ＭＳ ゴシック" w:eastAsia="ＭＳ ゴシック" w:hAnsi="ＭＳ ゴシック" w:cs="ＭＳ ゴシック" w:hint="eastAsia"/>
          <w:lang w:eastAsia="zh-CN"/>
        </w:rPr>
        <w:t>也非常有</w:t>
      </w:r>
      <w:r w:rsidRPr="00DA09FF">
        <w:rPr>
          <w:rFonts w:ascii="Microsoft YaHei" w:eastAsia="Microsoft YaHei" w:hAnsi="Microsoft YaHei" w:cs="Microsoft YaHei" w:hint="eastAsia"/>
          <w:lang w:eastAsia="zh-CN"/>
        </w:rPr>
        <w:t>兴</w:t>
      </w:r>
      <w:r w:rsidRPr="00DA09FF">
        <w:rPr>
          <w:rFonts w:ascii="ＭＳ ゴシック" w:eastAsia="ＭＳ ゴシック" w:hAnsi="ＭＳ ゴシック" w:cs="ＭＳ ゴシック" w:hint="eastAsia"/>
          <w:lang w:eastAsia="zh-CN"/>
        </w:rPr>
        <w:t>趣</w:t>
      </w:r>
      <w:del w:id="222" w:author="hhh0578" w:date="2020-04-29T16:55:00Z">
        <w:r w:rsidRPr="00DA09FF" w:rsidDel="003F76F7">
          <w:rPr>
            <w:rFonts w:ascii="ＭＳ ゴシック" w:eastAsia="ＭＳ ゴシック" w:hAnsi="ＭＳ ゴシック" w:cs="ＭＳ ゴシック" w:hint="eastAsia"/>
            <w:lang w:eastAsia="zh-CN"/>
          </w:rPr>
          <w:delText>呀</w:delText>
        </w:r>
      </w:del>
      <w:r w:rsidRPr="00DA09FF">
        <w:rPr>
          <w:rFonts w:ascii="ＭＳ ゴシック" w:eastAsia="ＭＳ ゴシック" w:hAnsi="ＭＳ ゴシック" w:cs="ＭＳ ゴシック" w:hint="eastAsia"/>
          <w:lang w:eastAsia="zh-CN"/>
        </w:rPr>
        <w:t>」</w:t>
      </w:r>
    </w:p>
    <w:p w14:paraId="359BB66A" w14:textId="77777777" w:rsidR="00DA09FF" w:rsidRPr="00DA09FF" w:rsidRDefault="00DA09FF" w:rsidP="00DA09FF">
      <w:pPr>
        <w:pStyle w:val="a3"/>
        <w:rPr>
          <w:rFonts w:ascii="ＭＳ ゴシック" w:eastAsia="ＭＳ ゴシック" w:hAnsi="ＭＳ ゴシック" w:cs="ＭＳ ゴシック"/>
          <w:lang w:eastAsia="zh-CN"/>
        </w:rPr>
      </w:pPr>
    </w:p>
    <w:p w14:paraId="31B1DCE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F74159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&lt;jaT0182&gt;宮下先生は月学概論を担当している。</w:t>
      </w:r>
    </w:p>
    <w:p w14:paraId="736DC208" w14:textId="7F92BAAD"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&lt;cnT0182&gt;</w:t>
      </w:r>
      <w:r w:rsidRPr="00DA09FF">
        <w:rPr>
          <w:rFonts w:ascii="Microsoft YaHei" w:eastAsia="Microsoft YaHei" w:hAnsi="Microsoft YaHei" w:cs="Microsoft YaHei" w:hint="eastAsia"/>
          <w:lang w:eastAsia="zh-CN"/>
        </w:rPr>
        <w:t>宫</w:t>
      </w:r>
      <w:proofErr w:type="gramStart"/>
      <w:r w:rsidRPr="00DA09FF">
        <w:rPr>
          <w:rFonts w:ascii="ＭＳ ゴシック" w:eastAsia="ＭＳ ゴシック" w:hAnsi="ＭＳ ゴシック" w:cs="ＭＳ ゴシック" w:hint="eastAsia"/>
          <w:lang w:eastAsia="zh-CN"/>
        </w:rPr>
        <w:t>下老</w:t>
      </w:r>
      <w:r w:rsidRPr="00DA09FF">
        <w:rPr>
          <w:rFonts w:ascii="Microsoft YaHei" w:eastAsia="Microsoft YaHei" w:hAnsi="Microsoft YaHei" w:cs="Microsoft YaHei" w:hint="eastAsia"/>
          <w:lang w:eastAsia="zh-CN"/>
        </w:rPr>
        <w:t>师</w:t>
      </w:r>
      <w:proofErr w:type="gramEnd"/>
      <w:r w:rsidRPr="00DA09FF">
        <w:rPr>
          <w:rFonts w:ascii="ＭＳ ゴシック" w:eastAsia="ＭＳ ゴシック" w:hAnsi="ＭＳ ゴシック" w:cs="ＭＳ ゴシック" w:hint="eastAsia"/>
          <w:lang w:eastAsia="zh-CN"/>
        </w:rPr>
        <w:t>的担当科目</w:t>
      </w:r>
      <w:ins w:id="223" w:author="hhh0578" w:date="2020-04-29T16:55:00Z">
        <w:r w:rsidR="001F718F">
          <w:rPr>
            <w:rFonts w:ascii="Microsoft YaHei" w:eastAsia="Microsoft YaHei" w:hAnsi="Microsoft YaHei" w:cs="Microsoft YaHei" w:hint="eastAsia"/>
            <w:lang w:eastAsia="zh-CN"/>
          </w:rPr>
          <w:t>是</w:t>
        </w:r>
      </w:ins>
      <w:del w:id="224" w:author="hhh0578" w:date="2020-04-29T16:55:00Z">
        <w:r w:rsidRPr="00DA09FF" w:rsidDel="001F718F">
          <w:rPr>
            <w:rFonts w:ascii="Microsoft YaHei" w:eastAsia="Microsoft YaHei" w:hAnsi="Microsoft YaHei" w:cs="Microsoft YaHei" w:hint="eastAsia"/>
            <w:lang w:eastAsia="zh-CN"/>
          </w:rPr>
          <w:delText>时</w:delText>
        </w:r>
      </w:del>
      <w:proofErr w:type="gramStart"/>
      <w:r w:rsidRPr="00DA09FF">
        <w:rPr>
          <w:rFonts w:ascii="ＭＳ ゴシック" w:eastAsia="ＭＳ ゴシック" w:hAnsi="ＭＳ ゴシック" w:cs="ＭＳ ゴシック" w:hint="eastAsia"/>
          <w:lang w:eastAsia="zh-CN"/>
        </w:rPr>
        <w:t>月学概</w:t>
      </w:r>
      <w:r w:rsidRPr="00DA09FF">
        <w:rPr>
          <w:rFonts w:ascii="Microsoft YaHei" w:eastAsia="Microsoft YaHei" w:hAnsi="Microsoft YaHei" w:cs="Microsoft YaHei" w:hint="eastAsia"/>
          <w:lang w:eastAsia="zh-CN"/>
        </w:rPr>
        <w:t>论</w:t>
      </w:r>
      <w:proofErr w:type="gramEnd"/>
      <w:r w:rsidRPr="00DA09FF">
        <w:rPr>
          <w:rFonts w:ascii="ＭＳ ゴシック" w:eastAsia="ＭＳ ゴシック" w:hAnsi="ＭＳ ゴシック" w:cs="ＭＳ ゴシック" w:hint="eastAsia"/>
          <w:lang w:eastAsia="zh-CN"/>
        </w:rPr>
        <w:t>。</w:t>
      </w:r>
    </w:p>
    <w:p w14:paraId="54B9AE3B" w14:textId="77777777" w:rsidR="00DA09FF" w:rsidRPr="00DA09FF" w:rsidRDefault="00DA09FF" w:rsidP="00DA09FF">
      <w:pPr>
        <w:pStyle w:val="a3"/>
        <w:rPr>
          <w:rFonts w:ascii="ＭＳ ゴシック" w:eastAsia="ＭＳ ゴシック" w:hAnsi="ＭＳ ゴシック" w:cs="ＭＳ ゴシック"/>
          <w:lang w:eastAsia="zh-CN"/>
        </w:rPr>
      </w:pPr>
    </w:p>
    <w:p w14:paraId="725DFB0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A7517F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&lt;jaT0183&gt;興味があるのはむしろ当然と言えよう。</w:t>
      </w:r>
    </w:p>
    <w:p w14:paraId="1925041F"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lastRenderedPageBreak/>
        <w:t>&lt;cnT0183&gt;没</w:t>
      </w:r>
      <w:r w:rsidRPr="00DA09FF">
        <w:rPr>
          <w:rFonts w:ascii="Microsoft YaHei" w:eastAsia="Microsoft YaHei" w:hAnsi="Microsoft YaHei" w:cs="Microsoft YaHei" w:hint="eastAsia"/>
          <w:lang w:eastAsia="zh-CN"/>
        </w:rPr>
        <w:t>兴</w:t>
      </w:r>
      <w:r w:rsidRPr="00DA09FF">
        <w:rPr>
          <w:rFonts w:ascii="ＭＳ ゴシック" w:eastAsia="ＭＳ ゴシック" w:hAnsi="ＭＳ ゴシック" w:cs="ＭＳ ゴシック" w:hint="eastAsia"/>
          <w:lang w:eastAsia="zh-CN"/>
        </w:rPr>
        <w:t>趣才</w:t>
      </w:r>
      <w:r w:rsidRPr="00DA09FF">
        <w:rPr>
          <w:rFonts w:ascii="Microsoft YaHei" w:eastAsia="Microsoft YaHei" w:hAnsi="Microsoft YaHei" w:cs="Microsoft YaHei" w:hint="eastAsia"/>
          <w:lang w:eastAsia="zh-CN"/>
        </w:rPr>
        <w:t>说</w:t>
      </w:r>
      <w:r w:rsidRPr="00DA09FF">
        <w:rPr>
          <w:rFonts w:ascii="ＭＳ ゴシック" w:eastAsia="ＭＳ ゴシック" w:hAnsi="ＭＳ ゴシック" w:cs="ＭＳ ゴシック" w:hint="eastAsia"/>
          <w:lang w:eastAsia="zh-CN"/>
        </w:rPr>
        <w:t>不</w:t>
      </w:r>
      <w:r w:rsidRPr="00DA09FF">
        <w:rPr>
          <w:rFonts w:ascii="Microsoft YaHei" w:eastAsia="Microsoft YaHei" w:hAnsi="Microsoft YaHei" w:cs="Microsoft YaHei" w:hint="eastAsia"/>
          <w:lang w:eastAsia="zh-CN"/>
        </w:rPr>
        <w:t>过</w:t>
      </w:r>
      <w:r w:rsidRPr="00DA09FF">
        <w:rPr>
          <w:rFonts w:ascii="ＭＳ ゴシック" w:eastAsia="ＭＳ ゴシック" w:hAnsi="ＭＳ ゴシック" w:cs="ＭＳ ゴシック" w:hint="eastAsia"/>
          <w:lang w:eastAsia="zh-CN"/>
        </w:rPr>
        <w:t>去</w:t>
      </w:r>
      <w:del w:id="225" w:author="hhh0578" w:date="2020-04-29T16:56:00Z">
        <w:r w:rsidRPr="00DA09FF" w:rsidDel="00576F45">
          <w:rPr>
            <w:rFonts w:ascii="ＭＳ ゴシック" w:eastAsia="ＭＳ ゴシック" w:hAnsi="ＭＳ ゴシック" w:cs="ＭＳ ゴシック" w:hint="eastAsia"/>
            <w:lang w:eastAsia="zh-CN"/>
          </w:rPr>
          <w:delText>吧</w:delText>
        </w:r>
      </w:del>
      <w:r w:rsidRPr="00DA09FF">
        <w:rPr>
          <w:rFonts w:ascii="ＭＳ ゴシック" w:eastAsia="ＭＳ ゴシック" w:hAnsi="ＭＳ ゴシック" w:cs="ＭＳ ゴシック" w:hint="eastAsia"/>
          <w:lang w:eastAsia="zh-CN"/>
        </w:rPr>
        <w:t>。</w:t>
      </w:r>
    </w:p>
    <w:p w14:paraId="3C1BE53D" w14:textId="77777777" w:rsidR="00DA09FF" w:rsidRPr="00DA09FF" w:rsidRDefault="00DA09FF" w:rsidP="00DA09FF">
      <w:pPr>
        <w:pStyle w:val="a3"/>
        <w:rPr>
          <w:rFonts w:ascii="ＭＳ ゴシック" w:eastAsia="ＭＳ ゴシック" w:hAnsi="ＭＳ ゴシック" w:cs="ＭＳ ゴシック"/>
          <w:lang w:eastAsia="zh-CN"/>
        </w:rPr>
      </w:pPr>
    </w:p>
    <w:p w14:paraId="1536360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5BC4188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&lt;jaT0184&gt;「先生は礼拝堂に行ったことあるんですか？」</w:t>
      </w:r>
    </w:p>
    <w:p w14:paraId="0CED5599"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&lt;cnT0184&gt;「老</w:t>
      </w:r>
      <w:r w:rsidRPr="00DA09FF">
        <w:rPr>
          <w:rFonts w:ascii="Microsoft YaHei" w:eastAsia="Microsoft YaHei" w:hAnsi="Microsoft YaHei" w:cs="Microsoft YaHei" w:hint="eastAsia"/>
          <w:lang w:eastAsia="zh-CN"/>
        </w:rPr>
        <w:t>师</w:t>
      </w:r>
      <w:r w:rsidRPr="00DA09FF">
        <w:rPr>
          <w:rFonts w:ascii="ＭＳ ゴシック" w:eastAsia="ＭＳ ゴシック" w:hAnsi="ＭＳ ゴシック" w:cs="ＭＳ ゴシック" w:hint="eastAsia"/>
          <w:lang w:eastAsia="zh-CN"/>
        </w:rPr>
        <w:t>有去</w:t>
      </w:r>
      <w:r w:rsidRPr="00DA09FF">
        <w:rPr>
          <w:rFonts w:ascii="Microsoft YaHei" w:eastAsia="Microsoft YaHei" w:hAnsi="Microsoft YaHei" w:cs="Microsoft YaHei" w:hint="eastAsia"/>
          <w:lang w:eastAsia="zh-CN"/>
        </w:rPr>
        <w:t>过</w:t>
      </w:r>
      <w:r w:rsidRPr="00DA09FF">
        <w:rPr>
          <w:rFonts w:ascii="ＭＳ ゴシック" w:eastAsia="ＭＳ ゴシック" w:hAnsi="ＭＳ ゴシック" w:cs="ＭＳ ゴシック" w:hint="eastAsia"/>
          <w:lang w:eastAsia="zh-CN"/>
        </w:rPr>
        <w:t>礼拜堂</w:t>
      </w:r>
      <w:r w:rsidRPr="00DA09FF">
        <w:rPr>
          <w:rFonts w:ascii="Microsoft YaHei" w:eastAsia="Microsoft YaHei" w:hAnsi="Microsoft YaHei" w:cs="Microsoft YaHei" w:hint="eastAsia"/>
          <w:lang w:eastAsia="zh-CN"/>
        </w:rPr>
        <w:t>吗</w:t>
      </w:r>
      <w:r w:rsidRPr="00DA09FF">
        <w:rPr>
          <w:rFonts w:ascii="ＭＳ ゴシック" w:eastAsia="ＭＳ ゴシック" w:hAnsi="ＭＳ ゴシック" w:cs="ＭＳ ゴシック" w:hint="eastAsia"/>
          <w:lang w:eastAsia="zh-CN"/>
        </w:rPr>
        <w:t>？」</w:t>
      </w:r>
    </w:p>
    <w:p w14:paraId="07F999AA" w14:textId="77777777" w:rsidR="00DA09FF" w:rsidRPr="00DA09FF" w:rsidRDefault="00DA09FF" w:rsidP="00DA09FF">
      <w:pPr>
        <w:pStyle w:val="a3"/>
        <w:rPr>
          <w:rFonts w:ascii="ＭＳ ゴシック" w:eastAsia="ＭＳ ゴシック" w:hAnsi="ＭＳ ゴシック" w:cs="ＭＳ ゴシック"/>
          <w:lang w:eastAsia="zh-CN"/>
        </w:rPr>
      </w:pPr>
    </w:p>
    <w:p w14:paraId="0D88C26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5296093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&lt;jaT0185&gt;「ないな」</w:t>
      </w:r>
    </w:p>
    <w:p w14:paraId="60EC2DC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&lt;cnT0185&gt;「没</w:t>
      </w:r>
      <w:del w:id="226" w:author="hhh0578" w:date="2020-04-29T16:56:00Z">
        <w:r w:rsidRPr="00DA09FF" w:rsidDel="00FD0FC7">
          <w:rPr>
            <w:rFonts w:ascii="ＭＳ ゴシック" w:eastAsia="ＭＳ ゴシック" w:hAnsi="ＭＳ ゴシック" w:cs="ＭＳ ゴシック"/>
          </w:rPr>
          <w:delText>有啊</w:delText>
        </w:r>
      </w:del>
      <w:r w:rsidRPr="00DA09FF">
        <w:rPr>
          <w:rFonts w:ascii="ＭＳ ゴシック" w:eastAsia="ＭＳ ゴシック" w:hAnsi="ＭＳ ゴシック" w:cs="ＭＳ ゴシック"/>
        </w:rPr>
        <w:t>」</w:t>
      </w:r>
    </w:p>
    <w:p w14:paraId="5FA4872D" w14:textId="77777777" w:rsidR="00DA09FF" w:rsidRPr="00DA09FF" w:rsidRDefault="00DA09FF" w:rsidP="00DA09FF">
      <w:pPr>
        <w:pStyle w:val="a3"/>
        <w:rPr>
          <w:rFonts w:ascii="ＭＳ ゴシック" w:eastAsia="ＭＳ ゴシック" w:hAnsi="ＭＳ ゴシック" w:cs="ＭＳ ゴシック"/>
        </w:rPr>
      </w:pPr>
    </w:p>
    <w:p w14:paraId="45E2B46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25305C5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&lt;jaT0186&gt;「月学概論を担当している者として恥ずかしい話だが」</w:t>
      </w:r>
    </w:p>
    <w:p w14:paraId="4B54406A" w14:textId="7E5F49BC"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&lt;cnT0186&gt;「作</w:t>
      </w:r>
      <w:r w:rsidRPr="00DA09FF">
        <w:rPr>
          <w:rFonts w:ascii="Microsoft YaHei" w:eastAsia="Microsoft YaHei" w:hAnsi="Microsoft YaHei" w:cs="Microsoft YaHei" w:hint="eastAsia"/>
          <w:lang w:eastAsia="zh-CN"/>
        </w:rPr>
        <w:t>为</w:t>
      </w:r>
      <w:proofErr w:type="gramStart"/>
      <w:r w:rsidRPr="00DA09FF">
        <w:rPr>
          <w:rFonts w:ascii="ＭＳ ゴシック" w:eastAsia="ＭＳ ゴシック" w:hAnsi="ＭＳ ゴシック" w:cs="ＭＳ ゴシック" w:hint="eastAsia"/>
          <w:lang w:eastAsia="zh-CN"/>
        </w:rPr>
        <w:t>任</w:t>
      </w:r>
      <w:r w:rsidRPr="00DA09FF">
        <w:rPr>
          <w:rFonts w:ascii="Microsoft YaHei" w:eastAsia="Microsoft YaHei" w:hAnsi="Microsoft YaHei" w:cs="Microsoft YaHei" w:hint="eastAsia"/>
          <w:lang w:eastAsia="zh-CN"/>
        </w:rPr>
        <w:t>课</w:t>
      </w:r>
      <w:r w:rsidRPr="00DA09FF">
        <w:rPr>
          <w:rFonts w:ascii="ＭＳ ゴシック" w:eastAsia="ＭＳ ゴシック" w:hAnsi="ＭＳ ゴシック" w:cs="ＭＳ ゴシック" w:hint="eastAsia"/>
          <w:lang w:eastAsia="zh-CN"/>
        </w:rPr>
        <w:t>月学概</w:t>
      </w:r>
      <w:r w:rsidRPr="00DA09FF">
        <w:rPr>
          <w:rFonts w:ascii="Microsoft YaHei" w:eastAsia="Microsoft YaHei" w:hAnsi="Microsoft YaHei" w:cs="Microsoft YaHei" w:hint="eastAsia"/>
          <w:lang w:eastAsia="zh-CN"/>
        </w:rPr>
        <w:t>论</w:t>
      </w:r>
      <w:proofErr w:type="gramEnd"/>
      <w:r w:rsidRPr="00DA09FF">
        <w:rPr>
          <w:rFonts w:ascii="ＭＳ ゴシック" w:eastAsia="ＭＳ ゴシック" w:hAnsi="ＭＳ ゴシック" w:cs="ＭＳ ゴシック" w:hint="eastAsia"/>
          <w:lang w:eastAsia="zh-CN"/>
        </w:rPr>
        <w:t>的老</w:t>
      </w:r>
      <w:r w:rsidRPr="00DA09FF">
        <w:rPr>
          <w:rFonts w:ascii="Microsoft YaHei" w:eastAsia="Microsoft YaHei" w:hAnsi="Microsoft YaHei" w:cs="Microsoft YaHei" w:hint="eastAsia"/>
          <w:lang w:eastAsia="zh-CN"/>
        </w:rPr>
        <w:t>师</w:t>
      </w:r>
      <w:r w:rsidRPr="00DA09FF">
        <w:rPr>
          <w:rFonts w:ascii="ＭＳ ゴシック" w:eastAsia="ＭＳ ゴシック" w:hAnsi="ＭＳ ゴシック" w:cs="ＭＳ ゴシック" w:hint="eastAsia"/>
          <w:lang w:eastAsia="zh-CN"/>
        </w:rPr>
        <w:t>，</w:t>
      </w:r>
      <w:del w:id="227" w:author="hhh0578" w:date="2020-04-29T16:56:00Z">
        <w:r w:rsidRPr="00DA09FF" w:rsidDel="00B21C56">
          <w:rPr>
            <w:rFonts w:ascii="DengXian" w:eastAsia="DengXian" w:hAnsi="DengXian" w:cs="ＭＳ ゴシック" w:hint="eastAsia"/>
            <w:lang w:eastAsia="zh-CN"/>
          </w:rPr>
          <w:delText>自</w:delText>
        </w:r>
        <w:r w:rsidRPr="00DA09FF" w:rsidDel="00B21C56">
          <w:rPr>
            <w:rFonts w:ascii="Microsoft YaHei" w:eastAsia="Microsoft YaHei" w:hAnsi="Microsoft YaHei" w:cs="Microsoft YaHei" w:hint="eastAsia"/>
            <w:lang w:eastAsia="zh-CN"/>
          </w:rPr>
          <w:delText>惭</w:delText>
        </w:r>
        <w:r w:rsidRPr="00DA09FF" w:rsidDel="00B21C56">
          <w:rPr>
            <w:rFonts w:ascii="DengXian" w:eastAsia="DengXian" w:hAnsi="DengXian" w:cs="ＭＳ ゴシック" w:hint="eastAsia"/>
            <w:lang w:eastAsia="zh-CN"/>
          </w:rPr>
          <w:delText>形</w:delText>
        </w:r>
        <w:r w:rsidRPr="00DA09FF" w:rsidDel="00B21C56">
          <w:rPr>
            <w:rFonts w:ascii="Microsoft YaHei" w:eastAsia="Microsoft YaHei" w:hAnsi="Microsoft YaHei" w:cs="Microsoft YaHei" w:hint="eastAsia"/>
            <w:lang w:eastAsia="zh-CN"/>
          </w:rPr>
          <w:delText>秽</w:delText>
        </w:r>
      </w:del>
      <w:ins w:id="228" w:author="hhh0578" w:date="2020-04-29T16:56:00Z">
        <w:r w:rsidR="00F27FB3">
          <w:rPr>
            <w:rFonts w:ascii="DengXian" w:eastAsia="DengXian" w:hAnsi="DengXian" w:cs="ＭＳ ゴシック" w:hint="eastAsia"/>
            <w:lang w:eastAsia="zh-CN"/>
          </w:rPr>
          <w:t>实在是惭愧</w:t>
        </w:r>
      </w:ins>
      <w:r w:rsidRPr="00DA09FF">
        <w:rPr>
          <w:rFonts w:ascii="ＭＳ ゴシック" w:eastAsia="ＭＳ ゴシック" w:hAnsi="ＭＳ ゴシック" w:cs="ＭＳ ゴシック" w:hint="eastAsia"/>
          <w:lang w:eastAsia="zh-CN"/>
        </w:rPr>
        <w:t>」</w:t>
      </w:r>
    </w:p>
    <w:p w14:paraId="7A37FA2C" w14:textId="77777777" w:rsidR="00DA09FF" w:rsidRPr="00DA09FF" w:rsidRDefault="00DA09FF" w:rsidP="00DA09FF">
      <w:pPr>
        <w:pStyle w:val="a3"/>
        <w:rPr>
          <w:rFonts w:ascii="ＭＳ ゴシック" w:eastAsia="ＭＳ ゴシック" w:hAnsi="ＭＳ ゴシック" w:cs="ＭＳ ゴシック"/>
          <w:lang w:eastAsia="zh-CN"/>
        </w:rPr>
      </w:pPr>
    </w:p>
    <w:p w14:paraId="508557C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684650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&lt;jaT0187&gt;先生が申し訳なさそうに言う。</w:t>
      </w:r>
    </w:p>
    <w:p w14:paraId="40237B54" w14:textId="435E5B1C"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&lt;cnT0187&gt;老</w:t>
      </w:r>
      <w:r w:rsidRPr="00DA09FF">
        <w:rPr>
          <w:rFonts w:ascii="Microsoft YaHei" w:eastAsia="Microsoft YaHei" w:hAnsi="Microsoft YaHei" w:cs="Microsoft YaHei" w:hint="eastAsia"/>
          <w:lang w:eastAsia="zh-CN"/>
        </w:rPr>
        <w:t>师</w:t>
      </w:r>
      <w:r w:rsidRPr="00DA09FF">
        <w:rPr>
          <w:rFonts w:ascii="ＭＳ ゴシック" w:eastAsia="ＭＳ ゴシック" w:hAnsi="ＭＳ ゴシック" w:cs="ＭＳ ゴシック" w:hint="eastAsia"/>
          <w:lang w:eastAsia="zh-CN"/>
        </w:rPr>
        <w:t>有些抱歉地</w:t>
      </w:r>
      <w:r w:rsidRPr="00DA09FF">
        <w:rPr>
          <w:rFonts w:ascii="Microsoft YaHei" w:eastAsia="Microsoft YaHei" w:hAnsi="Microsoft YaHei" w:cs="Microsoft YaHei" w:hint="eastAsia"/>
          <w:lang w:eastAsia="zh-CN"/>
        </w:rPr>
        <w:t>说</w:t>
      </w:r>
      <w:ins w:id="229" w:author="hhh0578" w:date="2020-04-29T16:57:00Z">
        <w:r w:rsidR="00683AE9">
          <w:rPr>
            <w:rFonts w:ascii="Microsoft YaHei" w:eastAsia="Microsoft YaHei" w:hAnsi="Microsoft YaHei" w:cs="Microsoft YaHei" w:hint="eastAsia"/>
            <w:lang w:eastAsia="zh-CN"/>
          </w:rPr>
          <w:t>道</w:t>
        </w:r>
      </w:ins>
      <w:r w:rsidRPr="00DA09FF">
        <w:rPr>
          <w:rFonts w:ascii="ＭＳ ゴシック" w:eastAsia="ＭＳ ゴシック" w:hAnsi="ＭＳ ゴシック" w:cs="ＭＳ ゴシック" w:hint="eastAsia"/>
          <w:lang w:eastAsia="zh-CN"/>
        </w:rPr>
        <w:t>。</w:t>
      </w:r>
    </w:p>
    <w:p w14:paraId="2C3F268D" w14:textId="77777777" w:rsidR="00DA09FF" w:rsidRPr="00DA09FF" w:rsidRDefault="00DA09FF" w:rsidP="00DA09FF">
      <w:pPr>
        <w:pStyle w:val="a3"/>
        <w:rPr>
          <w:rFonts w:ascii="ＭＳ ゴシック" w:eastAsia="ＭＳ ゴシック" w:hAnsi="ＭＳ ゴシック" w:cs="ＭＳ ゴシック"/>
          <w:lang w:eastAsia="zh-CN"/>
        </w:rPr>
      </w:pPr>
    </w:p>
    <w:p w14:paraId="0DB6AB5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33D70FD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&lt;jaT0188&gt;それを言ったら、月に行ったことがある月学概論の先生なんてもっと少ない。</w:t>
      </w:r>
    </w:p>
    <w:p w14:paraId="5C8703D7" w14:textId="31017124"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&lt;cnT0188&gt;</w:t>
      </w:r>
      <w:ins w:id="230" w:author="hhh0578" w:date="2020-04-29T16:57:00Z">
        <w:r w:rsidR="003408A3">
          <w:rPr>
            <w:rFonts w:ascii="DengXian" w:eastAsia="DengXian" w:hAnsi="DengXian" w:cs="ＭＳ ゴシック" w:hint="eastAsia"/>
            <w:lang w:eastAsia="zh-CN"/>
          </w:rPr>
          <w:t>然而</w:t>
        </w:r>
      </w:ins>
      <w:r w:rsidRPr="00DA09FF">
        <w:rPr>
          <w:rFonts w:ascii="ＭＳ ゴシック" w:eastAsia="ＭＳ ゴシック" w:hAnsi="ＭＳ ゴシック" w:cs="ＭＳ ゴシック"/>
          <w:lang w:eastAsia="zh-CN"/>
        </w:rPr>
        <w:t>要</w:t>
      </w:r>
      <w:ins w:id="231" w:author="hhh0578" w:date="2020-04-29T16:57:00Z">
        <w:r w:rsidR="003408A3">
          <w:rPr>
            <w:rFonts w:ascii="Microsoft YaHei" w:eastAsia="Microsoft YaHei" w:hAnsi="Microsoft YaHei" w:cs="Microsoft YaHei" w:hint="eastAsia"/>
            <w:lang w:eastAsia="zh-CN"/>
          </w:rPr>
          <w:t>这么</w:t>
        </w:r>
      </w:ins>
      <w:r w:rsidRPr="00DA09FF">
        <w:rPr>
          <w:rFonts w:ascii="Microsoft YaHei" w:eastAsia="Microsoft YaHei" w:hAnsi="Microsoft YaHei" w:cs="Microsoft YaHei" w:hint="eastAsia"/>
          <w:lang w:eastAsia="zh-CN"/>
        </w:rPr>
        <w:t>说</w:t>
      </w:r>
      <w:r w:rsidRPr="00DA09FF">
        <w:rPr>
          <w:rFonts w:ascii="ＭＳ ゴシック" w:eastAsia="ＭＳ ゴシック" w:hAnsi="ＭＳ ゴシック" w:cs="ＭＳ ゴシック" w:hint="eastAsia"/>
          <w:lang w:eastAsia="zh-CN"/>
        </w:rPr>
        <w:t>的</w:t>
      </w:r>
      <w:r w:rsidRPr="00DA09FF">
        <w:rPr>
          <w:rFonts w:ascii="Microsoft YaHei" w:eastAsia="Microsoft YaHei" w:hAnsi="Microsoft YaHei" w:cs="Microsoft YaHei" w:hint="eastAsia"/>
          <w:lang w:eastAsia="zh-CN"/>
        </w:rPr>
        <w:t>话</w:t>
      </w:r>
      <w:r w:rsidRPr="00DA09FF">
        <w:rPr>
          <w:rFonts w:ascii="ＭＳ ゴシック" w:eastAsia="ＭＳ ゴシック" w:hAnsi="ＭＳ ゴシック" w:cs="ＭＳ ゴシック" w:hint="eastAsia"/>
          <w:lang w:eastAsia="zh-CN"/>
        </w:rPr>
        <w:t>，去</w:t>
      </w:r>
      <w:r w:rsidRPr="00DA09FF">
        <w:rPr>
          <w:rFonts w:ascii="Microsoft YaHei" w:eastAsia="Microsoft YaHei" w:hAnsi="Microsoft YaHei" w:cs="Microsoft YaHei" w:hint="eastAsia"/>
          <w:lang w:eastAsia="zh-CN"/>
        </w:rPr>
        <w:t>过</w:t>
      </w:r>
      <w:r w:rsidRPr="00DA09FF">
        <w:rPr>
          <w:rFonts w:ascii="ＭＳ ゴシック" w:eastAsia="ＭＳ ゴシック" w:hAnsi="ＭＳ ゴシック" w:cs="ＭＳ ゴシック" w:hint="eastAsia"/>
          <w:lang w:eastAsia="zh-CN"/>
        </w:rPr>
        <w:t>月球</w:t>
      </w:r>
      <w:proofErr w:type="gramStart"/>
      <w:r w:rsidRPr="00DA09FF">
        <w:rPr>
          <w:rFonts w:ascii="ＭＳ ゴシック" w:eastAsia="ＭＳ ゴシック" w:hAnsi="ＭＳ ゴシック" w:cs="ＭＳ ゴシック" w:hint="eastAsia"/>
          <w:lang w:eastAsia="zh-CN"/>
        </w:rPr>
        <w:t>的月学概</w:t>
      </w:r>
      <w:r w:rsidRPr="00DA09FF">
        <w:rPr>
          <w:rFonts w:ascii="Microsoft YaHei" w:eastAsia="Microsoft YaHei" w:hAnsi="Microsoft YaHei" w:cs="Microsoft YaHei" w:hint="eastAsia"/>
          <w:lang w:eastAsia="zh-CN"/>
        </w:rPr>
        <w:t>论</w:t>
      </w:r>
      <w:proofErr w:type="gramEnd"/>
      <w:r w:rsidRPr="00DA09FF">
        <w:rPr>
          <w:rFonts w:ascii="ＭＳ ゴシック" w:eastAsia="ＭＳ ゴシック" w:hAnsi="ＭＳ ゴシック" w:cs="ＭＳ ゴシック" w:hint="eastAsia"/>
          <w:lang w:eastAsia="zh-CN"/>
        </w:rPr>
        <w:t>的老</w:t>
      </w:r>
      <w:r w:rsidRPr="00DA09FF">
        <w:rPr>
          <w:rFonts w:ascii="Microsoft YaHei" w:eastAsia="Microsoft YaHei" w:hAnsi="Microsoft YaHei" w:cs="Microsoft YaHei" w:hint="eastAsia"/>
          <w:lang w:eastAsia="zh-CN"/>
        </w:rPr>
        <w:t>师</w:t>
      </w:r>
      <w:r w:rsidRPr="00DA09FF">
        <w:rPr>
          <w:rFonts w:ascii="ＭＳ ゴシック" w:eastAsia="ＭＳ ゴシック" w:hAnsi="ＭＳ ゴシック" w:cs="ＭＳ ゴシック" w:hint="eastAsia"/>
          <w:lang w:eastAsia="zh-CN"/>
        </w:rPr>
        <w:t>更是少之又少。</w:t>
      </w:r>
    </w:p>
    <w:p w14:paraId="42AB486A" w14:textId="77777777" w:rsidR="00DA09FF" w:rsidRPr="003408A3" w:rsidRDefault="00DA09FF" w:rsidP="00DA09FF">
      <w:pPr>
        <w:pStyle w:val="a3"/>
        <w:rPr>
          <w:rFonts w:ascii="ＭＳ ゴシック" w:eastAsia="ＭＳ ゴシック" w:hAnsi="ＭＳ ゴシック" w:cs="ＭＳ ゴシック"/>
          <w:lang w:eastAsia="zh-CN"/>
        </w:rPr>
      </w:pPr>
    </w:p>
    <w:p w14:paraId="4005E74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3D8616F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&lt;jaT0189&gt;というか存在するのか？</w:t>
      </w:r>
    </w:p>
    <w:p w14:paraId="5C2BAD7D" w14:textId="2466D6E1"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&lt;cnT0189&gt;不如</w:t>
      </w:r>
      <w:r w:rsidRPr="00DA09FF">
        <w:rPr>
          <w:rFonts w:ascii="Microsoft YaHei" w:eastAsia="Microsoft YaHei" w:hAnsi="Microsoft YaHei" w:cs="Microsoft YaHei" w:hint="eastAsia"/>
          <w:lang w:eastAsia="zh-CN"/>
        </w:rPr>
        <w:t>说</w:t>
      </w:r>
      <w:del w:id="232" w:author="hhh0578" w:date="2020-04-29T16:57:00Z">
        <w:r w:rsidRPr="00DA09FF" w:rsidDel="00BA5A8C">
          <w:rPr>
            <w:rFonts w:ascii="DengXian" w:eastAsia="DengXian" w:hAnsi="DengXian" w:cs="ＭＳ ゴシック" w:hint="eastAsia"/>
            <w:lang w:eastAsia="zh-CN"/>
          </w:rPr>
          <w:delText>有</w:delText>
        </w:r>
        <w:r w:rsidRPr="00DA09FF" w:rsidDel="00BA5A8C">
          <w:rPr>
            <w:rFonts w:ascii="Microsoft YaHei" w:eastAsia="Microsoft YaHei" w:hAnsi="Microsoft YaHei" w:cs="Microsoft YaHei" w:hint="eastAsia"/>
            <w:lang w:eastAsia="zh-CN"/>
          </w:rPr>
          <w:delText>这样</w:delText>
        </w:r>
        <w:r w:rsidRPr="00DA09FF" w:rsidDel="00BA5A8C">
          <w:rPr>
            <w:rFonts w:ascii="DengXian" w:eastAsia="DengXian" w:hAnsi="DengXian" w:cs="ＭＳ ゴシック" w:hint="eastAsia"/>
            <w:lang w:eastAsia="zh-CN"/>
          </w:rPr>
          <w:delText>的</w:delText>
        </w:r>
      </w:del>
      <w:ins w:id="233" w:author="hhh0578" w:date="2020-04-29T16:57:00Z">
        <w:r w:rsidR="00BA5A8C">
          <w:rPr>
            <w:rFonts w:ascii="DengXian" w:eastAsia="DengXian" w:hAnsi="DengXian" w:cs="ＭＳ ゴシック" w:hint="eastAsia"/>
            <w:lang w:eastAsia="zh-CN"/>
          </w:rPr>
          <w:t>真的有</w:t>
        </w:r>
      </w:ins>
      <w:r w:rsidRPr="00DA09FF">
        <w:rPr>
          <w:rFonts w:ascii="ＭＳ ゴシック" w:eastAsia="ＭＳ ゴシック" w:hAnsi="ＭＳ ゴシック" w:cs="ＭＳ ゴシック" w:hint="eastAsia"/>
          <w:lang w:eastAsia="zh-CN"/>
        </w:rPr>
        <w:t>老</w:t>
      </w:r>
      <w:r w:rsidRPr="00DA09FF">
        <w:rPr>
          <w:rFonts w:ascii="Microsoft YaHei" w:eastAsia="Microsoft YaHei" w:hAnsi="Microsoft YaHei" w:cs="Microsoft YaHei" w:hint="eastAsia"/>
          <w:lang w:eastAsia="zh-CN"/>
        </w:rPr>
        <w:t>师</w:t>
      </w:r>
      <w:ins w:id="234" w:author="hhh0578" w:date="2020-04-29T16:57:00Z">
        <w:r w:rsidR="00BA5A8C">
          <w:rPr>
            <w:rFonts w:ascii="Microsoft YaHei" w:eastAsia="Microsoft YaHei" w:hAnsi="Microsoft YaHei" w:cs="Microsoft YaHei" w:hint="eastAsia"/>
            <w:lang w:eastAsia="zh-CN"/>
          </w:rPr>
          <w:t>去过</w:t>
        </w:r>
      </w:ins>
      <w:r w:rsidRPr="00DA09FF">
        <w:rPr>
          <w:rFonts w:ascii="Microsoft YaHei" w:eastAsia="Microsoft YaHei" w:hAnsi="Microsoft YaHei" w:cs="Microsoft YaHei" w:hint="eastAsia"/>
          <w:lang w:eastAsia="zh-CN"/>
        </w:rPr>
        <w:t>吗</w:t>
      </w:r>
      <w:r w:rsidRPr="00DA09FF">
        <w:rPr>
          <w:rFonts w:ascii="ＭＳ ゴシック" w:eastAsia="ＭＳ ゴシック" w:hAnsi="ＭＳ ゴシック" w:cs="ＭＳ ゴシック" w:hint="eastAsia"/>
          <w:lang w:eastAsia="zh-CN"/>
        </w:rPr>
        <w:t>？</w:t>
      </w:r>
    </w:p>
    <w:p w14:paraId="12AB7140" w14:textId="77777777" w:rsidR="00DA09FF" w:rsidRPr="00DA09FF" w:rsidRDefault="00DA09FF" w:rsidP="00DA09FF">
      <w:pPr>
        <w:pStyle w:val="a3"/>
        <w:rPr>
          <w:rFonts w:ascii="ＭＳ ゴシック" w:eastAsia="ＭＳ ゴシック" w:hAnsi="ＭＳ ゴシック" w:cs="ＭＳ ゴシック"/>
          <w:lang w:eastAsia="zh-CN"/>
        </w:rPr>
      </w:pPr>
    </w:p>
    <w:p w14:paraId="562459B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4B93E8C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&lt;jaT0190&gt;「あー、ともかく……」</w:t>
      </w:r>
    </w:p>
    <w:p w14:paraId="0454EAF7"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&lt;cnT0190&gt;「啊，</w:t>
      </w:r>
      <w:r w:rsidRPr="00DA09FF">
        <w:rPr>
          <w:rFonts w:ascii="Microsoft YaHei" w:eastAsia="Microsoft YaHei" w:hAnsi="Microsoft YaHei" w:cs="Microsoft YaHei" w:hint="eastAsia"/>
          <w:lang w:eastAsia="zh-CN"/>
        </w:rPr>
        <w:t>总</w:t>
      </w:r>
      <w:r w:rsidRPr="00DA09FF">
        <w:rPr>
          <w:rFonts w:ascii="ＭＳ ゴシック" w:eastAsia="ＭＳ ゴシック" w:hAnsi="ＭＳ ゴシック" w:cs="ＭＳ ゴシック" w:hint="eastAsia"/>
          <w:lang w:eastAsia="zh-CN"/>
        </w:rPr>
        <w:t>而言之</w:t>
      </w:r>
      <w:r w:rsidRPr="00DA09FF">
        <w:rPr>
          <w:rFonts w:ascii="ＭＳ ゴシック" w:eastAsia="ＭＳ ゴシック" w:hAnsi="ＭＳ ゴシック" w:cs="ＭＳ ゴシック"/>
          <w:lang w:eastAsia="zh-CN"/>
        </w:rPr>
        <w:t>……」</w:t>
      </w:r>
    </w:p>
    <w:p w14:paraId="48C6B7B5" w14:textId="77777777" w:rsidR="00DA09FF" w:rsidRPr="00DA09FF" w:rsidRDefault="00DA09FF" w:rsidP="00DA09FF">
      <w:pPr>
        <w:pStyle w:val="a3"/>
        <w:rPr>
          <w:rFonts w:ascii="ＭＳ ゴシック" w:eastAsia="ＭＳ ゴシック" w:hAnsi="ＭＳ ゴシック" w:cs="ＭＳ ゴシック"/>
          <w:lang w:eastAsia="zh-CN"/>
        </w:rPr>
      </w:pPr>
    </w:p>
    <w:p w14:paraId="0A827A8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AA2D2A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&lt;jaT0191&gt;先生がクラス全体に話しかける。</w:t>
      </w:r>
    </w:p>
    <w:p w14:paraId="6378FD94"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&lt;cnT0191&gt;老</w:t>
      </w:r>
      <w:r w:rsidRPr="00DA09FF">
        <w:rPr>
          <w:rFonts w:ascii="Microsoft YaHei" w:eastAsia="Microsoft YaHei" w:hAnsi="Microsoft YaHei" w:cs="Microsoft YaHei" w:hint="eastAsia"/>
          <w:lang w:eastAsia="zh-CN"/>
        </w:rPr>
        <w:t>师对</w:t>
      </w:r>
      <w:r w:rsidRPr="00DA09FF">
        <w:rPr>
          <w:rFonts w:ascii="ＭＳ ゴシック" w:eastAsia="ＭＳ ゴシック" w:hAnsi="ＭＳ ゴシック" w:cs="ＭＳ ゴシック" w:hint="eastAsia"/>
          <w:lang w:eastAsia="zh-CN"/>
        </w:rPr>
        <w:t>全班同学</w:t>
      </w:r>
      <w:r w:rsidRPr="00DA09FF">
        <w:rPr>
          <w:rFonts w:ascii="Microsoft YaHei" w:eastAsia="Microsoft YaHei" w:hAnsi="Microsoft YaHei" w:cs="Microsoft YaHei" w:hint="eastAsia"/>
          <w:lang w:eastAsia="zh-CN"/>
        </w:rPr>
        <w:t>说</w:t>
      </w:r>
      <w:r w:rsidRPr="00DA09FF">
        <w:rPr>
          <w:rFonts w:ascii="ＭＳ ゴシック" w:eastAsia="ＭＳ ゴシック" w:hAnsi="ＭＳ ゴシック" w:cs="ＭＳ ゴシック" w:hint="eastAsia"/>
          <w:lang w:eastAsia="zh-CN"/>
        </w:rPr>
        <w:t>道。</w:t>
      </w:r>
    </w:p>
    <w:p w14:paraId="33A50297" w14:textId="77777777" w:rsidR="00DA09FF" w:rsidRPr="00DA09FF" w:rsidRDefault="00DA09FF" w:rsidP="00DA09FF">
      <w:pPr>
        <w:pStyle w:val="a3"/>
        <w:rPr>
          <w:rFonts w:ascii="ＭＳ ゴシック" w:eastAsia="ＭＳ ゴシック" w:hAnsi="ＭＳ ゴシック" w:cs="ＭＳ ゴシック"/>
          <w:lang w:eastAsia="zh-CN"/>
        </w:rPr>
      </w:pPr>
    </w:p>
    <w:p w14:paraId="5C611CF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14A02B5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&lt;jaT0192&gt;「こういう機会は滅多にないことだから、参加する人はしっかりと勉強してきてほしい」</w:t>
      </w:r>
    </w:p>
    <w:p w14:paraId="5FAB374A"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&lt;cnT0192&gt;「</w:t>
      </w:r>
      <w:r w:rsidRPr="00DA09FF">
        <w:rPr>
          <w:rFonts w:ascii="Microsoft YaHei" w:eastAsia="Microsoft YaHei" w:hAnsi="Microsoft YaHei" w:cs="Microsoft YaHei" w:hint="eastAsia"/>
          <w:lang w:eastAsia="zh-CN"/>
        </w:rPr>
        <w:t>这样</w:t>
      </w:r>
      <w:r w:rsidRPr="00DA09FF">
        <w:rPr>
          <w:rFonts w:ascii="ＭＳ ゴシック" w:eastAsia="ＭＳ ゴシック" w:hAnsi="ＭＳ ゴシック" w:cs="ＭＳ ゴシック" w:hint="eastAsia"/>
          <w:lang w:eastAsia="zh-CN"/>
        </w:rPr>
        <w:t>的机会非常珍</w:t>
      </w:r>
      <w:r w:rsidRPr="00DA09FF">
        <w:rPr>
          <w:rFonts w:ascii="Microsoft YaHei" w:eastAsia="Microsoft YaHei" w:hAnsi="Microsoft YaHei" w:cs="Microsoft YaHei" w:hint="eastAsia"/>
          <w:lang w:eastAsia="zh-CN"/>
        </w:rPr>
        <w:t>贵</w:t>
      </w:r>
      <w:r w:rsidRPr="00DA09FF">
        <w:rPr>
          <w:rFonts w:ascii="ＭＳ ゴシック" w:eastAsia="ＭＳ ゴシック" w:hAnsi="ＭＳ ゴシック" w:cs="ＭＳ ゴシック" w:hint="eastAsia"/>
          <w:lang w:eastAsia="zh-CN"/>
        </w:rPr>
        <w:t>，希望参加的人能</w:t>
      </w:r>
      <w:r w:rsidRPr="00DA09FF">
        <w:rPr>
          <w:rFonts w:ascii="Microsoft YaHei" w:eastAsia="Microsoft YaHei" w:hAnsi="Microsoft YaHei" w:cs="Microsoft YaHei" w:hint="eastAsia"/>
          <w:lang w:eastAsia="zh-CN"/>
        </w:rPr>
        <w:t>认</w:t>
      </w:r>
      <w:r w:rsidRPr="00DA09FF">
        <w:rPr>
          <w:rFonts w:ascii="ＭＳ ゴシック" w:eastAsia="ＭＳ ゴシック" w:hAnsi="ＭＳ ゴシック" w:cs="ＭＳ ゴシック" w:hint="eastAsia"/>
          <w:lang w:eastAsia="zh-CN"/>
        </w:rPr>
        <w:t>真学</w:t>
      </w:r>
      <w:r w:rsidRPr="00DA09FF">
        <w:rPr>
          <w:rFonts w:ascii="Microsoft YaHei" w:eastAsia="Microsoft YaHei" w:hAnsi="Microsoft YaHei" w:cs="Microsoft YaHei" w:hint="eastAsia"/>
          <w:lang w:eastAsia="zh-CN"/>
        </w:rPr>
        <w:t>习</w:t>
      </w:r>
      <w:r w:rsidRPr="00DA09FF">
        <w:rPr>
          <w:rFonts w:ascii="ＭＳ ゴシック" w:eastAsia="ＭＳ ゴシック" w:hAnsi="ＭＳ ゴシック" w:cs="ＭＳ ゴシック" w:hint="eastAsia"/>
          <w:lang w:eastAsia="zh-CN"/>
        </w:rPr>
        <w:t>」</w:t>
      </w:r>
    </w:p>
    <w:p w14:paraId="467502CD" w14:textId="77777777" w:rsidR="00DA09FF" w:rsidRPr="00DA09FF" w:rsidRDefault="00DA09FF" w:rsidP="00DA09FF">
      <w:pPr>
        <w:pStyle w:val="a3"/>
        <w:rPr>
          <w:rFonts w:ascii="ＭＳ ゴシック" w:eastAsia="ＭＳ ゴシック" w:hAnsi="ＭＳ ゴシック" w:cs="ＭＳ ゴシック"/>
          <w:lang w:eastAsia="zh-CN"/>
        </w:rPr>
      </w:pPr>
    </w:p>
    <w:p w14:paraId="11F9420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22679C7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&lt;jaT0193&gt;「月人だからって怖がる者もいるかもしれないが、そんなことじゃ仲良くなれないぞ」</w:t>
      </w:r>
    </w:p>
    <w:p w14:paraId="7BE9DCAA"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&lt;cnT0193&gt;「</w:t>
      </w:r>
      <w:r w:rsidRPr="00DA09FF">
        <w:rPr>
          <w:rFonts w:ascii="Microsoft YaHei" w:eastAsia="Microsoft YaHei" w:hAnsi="Microsoft YaHei" w:cs="Microsoft YaHei" w:hint="eastAsia"/>
          <w:lang w:eastAsia="zh-CN"/>
        </w:rPr>
        <w:t>单纯</w:t>
      </w:r>
      <w:r w:rsidRPr="00DA09FF">
        <w:rPr>
          <w:rFonts w:ascii="ＭＳ ゴシック" w:eastAsia="ＭＳ ゴシック" w:hAnsi="ＭＳ ゴシック" w:cs="ＭＳ ゴシック" w:hint="eastAsia"/>
          <w:lang w:eastAsia="zh-CN"/>
        </w:rPr>
        <w:t>因</w:t>
      </w:r>
      <w:r w:rsidRPr="00DA09FF">
        <w:rPr>
          <w:rFonts w:ascii="Microsoft YaHei" w:eastAsia="Microsoft YaHei" w:hAnsi="Microsoft YaHei" w:cs="Microsoft YaHei" w:hint="eastAsia"/>
          <w:lang w:eastAsia="zh-CN"/>
        </w:rPr>
        <w:t>为</w:t>
      </w:r>
      <w:r w:rsidRPr="00DA09FF">
        <w:rPr>
          <w:rFonts w:ascii="ＭＳ ゴシック" w:eastAsia="ＭＳ ゴシック" w:hAnsi="ＭＳ ゴシック" w:cs="ＭＳ ゴシック" w:hint="eastAsia"/>
          <w:lang w:eastAsia="zh-CN"/>
        </w:rPr>
        <w:t>是月人就感到害怕的</w:t>
      </w:r>
      <w:r w:rsidRPr="00DA09FF">
        <w:rPr>
          <w:rFonts w:ascii="Microsoft YaHei" w:eastAsia="Microsoft YaHei" w:hAnsi="Microsoft YaHei" w:cs="Microsoft YaHei" w:hint="eastAsia"/>
          <w:lang w:eastAsia="zh-CN"/>
        </w:rPr>
        <w:t>话</w:t>
      </w:r>
      <w:r w:rsidRPr="00DA09FF">
        <w:rPr>
          <w:rFonts w:ascii="ＭＳ ゴシック" w:eastAsia="ＭＳ ゴシック" w:hAnsi="ＭＳ ゴシック" w:cs="ＭＳ ゴシック" w:hint="eastAsia"/>
          <w:lang w:eastAsia="zh-CN"/>
        </w:rPr>
        <w:t>，是没法友好相</w:t>
      </w:r>
      <w:r w:rsidRPr="00DA09FF">
        <w:rPr>
          <w:rFonts w:ascii="Microsoft YaHei" w:eastAsia="Microsoft YaHei" w:hAnsi="Microsoft YaHei" w:cs="Microsoft YaHei" w:hint="eastAsia"/>
          <w:lang w:eastAsia="zh-CN"/>
        </w:rPr>
        <w:t>处</w:t>
      </w:r>
      <w:r w:rsidRPr="00DA09FF">
        <w:rPr>
          <w:rFonts w:ascii="ＭＳ ゴシック" w:eastAsia="ＭＳ ゴシック" w:hAnsi="ＭＳ ゴシック" w:cs="ＭＳ ゴシック" w:hint="eastAsia"/>
          <w:lang w:eastAsia="zh-CN"/>
        </w:rPr>
        <w:t>的</w:t>
      </w:r>
      <w:del w:id="235" w:author="hhh0578" w:date="2020-04-29T16:58:00Z">
        <w:r w:rsidRPr="00DA09FF" w:rsidDel="006474B4">
          <w:rPr>
            <w:rFonts w:ascii="ＭＳ ゴシック" w:eastAsia="ＭＳ ゴシック" w:hAnsi="ＭＳ ゴシック" w:cs="ＭＳ ゴシック" w:hint="eastAsia"/>
            <w:lang w:eastAsia="zh-CN"/>
          </w:rPr>
          <w:delText>哦</w:delText>
        </w:r>
      </w:del>
      <w:r w:rsidRPr="00DA09FF">
        <w:rPr>
          <w:rFonts w:ascii="ＭＳ ゴシック" w:eastAsia="ＭＳ ゴシック" w:hAnsi="ＭＳ ゴシック" w:cs="ＭＳ ゴシック" w:hint="eastAsia"/>
          <w:lang w:eastAsia="zh-CN"/>
        </w:rPr>
        <w:t>」</w:t>
      </w:r>
    </w:p>
    <w:p w14:paraId="55C34D62" w14:textId="77777777" w:rsidR="00DA09FF" w:rsidRPr="00DA09FF" w:rsidRDefault="00DA09FF" w:rsidP="00DA09FF">
      <w:pPr>
        <w:pStyle w:val="a3"/>
        <w:rPr>
          <w:rFonts w:ascii="ＭＳ ゴシック" w:eastAsia="ＭＳ ゴシック" w:hAnsi="ＭＳ ゴシック" w:cs="ＭＳ ゴシック"/>
          <w:lang w:eastAsia="zh-CN"/>
        </w:rPr>
      </w:pPr>
    </w:p>
    <w:p w14:paraId="407C8A8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04DB6CC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&lt;jaT0194&gt;「全員、握手くらいはしてこい！」</w:t>
      </w:r>
    </w:p>
    <w:p w14:paraId="70E810C9" w14:textId="775D3626"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&lt;cnT0194&gt;「全</w:t>
      </w:r>
      <w:r w:rsidRPr="00DA09FF">
        <w:rPr>
          <w:rFonts w:ascii="Microsoft YaHei" w:eastAsia="Microsoft YaHei" w:hAnsi="Microsoft YaHei" w:cs="Microsoft YaHei" w:hint="eastAsia"/>
          <w:lang w:eastAsia="zh-CN"/>
        </w:rPr>
        <w:t>员</w:t>
      </w:r>
      <w:r w:rsidRPr="00DA09FF">
        <w:rPr>
          <w:rFonts w:ascii="ＭＳ ゴシック" w:eastAsia="ＭＳ ゴシック" w:hAnsi="ＭＳ ゴシック" w:cs="ＭＳ ゴシック" w:hint="eastAsia"/>
          <w:lang w:eastAsia="zh-CN"/>
        </w:rPr>
        <w:t>，</w:t>
      </w:r>
      <w:ins w:id="236" w:author="hhh0578" w:date="2020-04-29T16:58:00Z">
        <w:r w:rsidR="00592737">
          <w:rPr>
            <w:rFonts w:ascii="DengXian" w:eastAsia="DengXian" w:hAnsi="DengXian" w:cs="ＭＳ ゴシック" w:hint="eastAsia"/>
            <w:lang w:eastAsia="zh-CN"/>
          </w:rPr>
          <w:t>去了</w:t>
        </w:r>
        <w:r w:rsidR="002F2267">
          <w:rPr>
            <w:rFonts w:ascii="DengXian" w:eastAsia="DengXian" w:hAnsi="DengXian" w:cs="ＭＳ ゴシック" w:hint="eastAsia"/>
            <w:lang w:eastAsia="zh-CN"/>
          </w:rPr>
          <w:t>至少握个手</w:t>
        </w:r>
      </w:ins>
      <w:del w:id="237" w:author="hhh0578" w:date="2020-04-29T16:58:00Z">
        <w:r w:rsidRPr="00DA09FF" w:rsidDel="002F2267">
          <w:rPr>
            <w:rFonts w:ascii="ＭＳ ゴシック" w:eastAsia="ＭＳ ゴシック" w:hAnsi="ＭＳ ゴシック" w:cs="ＭＳ ゴシック" w:hint="eastAsia"/>
            <w:lang w:eastAsia="zh-CN"/>
          </w:rPr>
          <w:delText>都去好好握个手</w:delText>
        </w:r>
      </w:del>
      <w:r w:rsidRPr="00DA09FF">
        <w:rPr>
          <w:rFonts w:ascii="ＭＳ ゴシック" w:eastAsia="ＭＳ ゴシック" w:hAnsi="ＭＳ ゴシック" w:cs="ＭＳ ゴシック" w:hint="eastAsia"/>
          <w:lang w:eastAsia="zh-CN"/>
        </w:rPr>
        <w:t>！」</w:t>
      </w:r>
    </w:p>
    <w:p w14:paraId="11D8E5B6" w14:textId="77777777" w:rsidR="00DA09FF" w:rsidRPr="00DA09FF" w:rsidRDefault="00DA09FF" w:rsidP="00DA09FF">
      <w:pPr>
        <w:pStyle w:val="a3"/>
        <w:rPr>
          <w:rFonts w:ascii="ＭＳ ゴシック" w:eastAsia="ＭＳ ゴシック" w:hAnsi="ＭＳ ゴシック" w:cs="ＭＳ ゴシック"/>
          <w:lang w:eastAsia="zh-CN"/>
        </w:rPr>
      </w:pPr>
    </w:p>
    <w:p w14:paraId="48F11FC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655DED8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&lt;jaT0195&gt;気合を入れる先生。</w:t>
      </w:r>
    </w:p>
    <w:p w14:paraId="5F6DA5F6"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&lt;cnT0195&gt;老</w:t>
      </w:r>
      <w:r w:rsidRPr="00DA09FF">
        <w:rPr>
          <w:rFonts w:ascii="Microsoft YaHei" w:eastAsia="Microsoft YaHei" w:hAnsi="Microsoft YaHei" w:cs="Microsoft YaHei" w:hint="eastAsia"/>
          <w:lang w:eastAsia="zh-CN"/>
        </w:rPr>
        <w:t>师</w:t>
      </w:r>
      <w:del w:id="238" w:author="hhh0578" w:date="2020-04-29T16:59:00Z">
        <w:r w:rsidRPr="00DA09FF" w:rsidDel="003405F4">
          <w:rPr>
            <w:rFonts w:ascii="ＭＳ ゴシック" w:eastAsia="ＭＳ ゴシック" w:hAnsi="ＭＳ ゴシック" w:cs="ＭＳ ゴシック" w:hint="eastAsia"/>
            <w:lang w:eastAsia="zh-CN"/>
          </w:rPr>
          <w:delText>在</w:delText>
        </w:r>
      </w:del>
      <w:r w:rsidRPr="00DA09FF">
        <w:rPr>
          <w:rFonts w:ascii="Microsoft YaHei" w:eastAsia="Microsoft YaHei" w:hAnsi="Microsoft YaHei" w:cs="Microsoft YaHei" w:hint="eastAsia"/>
          <w:lang w:eastAsia="zh-CN"/>
        </w:rPr>
        <w:t>为</w:t>
      </w:r>
      <w:r w:rsidRPr="00DA09FF">
        <w:rPr>
          <w:rFonts w:ascii="ＭＳ ゴシック" w:eastAsia="ＭＳ ゴシック" w:hAnsi="ＭＳ ゴシック" w:cs="ＭＳ ゴシック" w:hint="eastAsia"/>
          <w:lang w:eastAsia="zh-CN"/>
        </w:rPr>
        <w:t>我</w:t>
      </w:r>
      <w:r w:rsidRPr="00DA09FF">
        <w:rPr>
          <w:rFonts w:ascii="Microsoft YaHei" w:eastAsia="Microsoft YaHei" w:hAnsi="Microsoft YaHei" w:cs="Microsoft YaHei" w:hint="eastAsia"/>
          <w:lang w:eastAsia="zh-CN"/>
        </w:rPr>
        <w:t>们</w:t>
      </w:r>
      <w:r w:rsidRPr="00DA09FF">
        <w:rPr>
          <w:rFonts w:ascii="ＭＳ ゴシック" w:eastAsia="ＭＳ ゴシック" w:hAnsi="ＭＳ ゴシック" w:cs="ＭＳ ゴシック" w:hint="eastAsia"/>
          <w:lang w:eastAsia="zh-CN"/>
        </w:rPr>
        <w:t>鼓</w:t>
      </w:r>
      <w:r w:rsidRPr="00DA09FF">
        <w:rPr>
          <w:rFonts w:ascii="Microsoft YaHei" w:eastAsia="Microsoft YaHei" w:hAnsi="Microsoft YaHei" w:cs="Microsoft YaHei" w:hint="eastAsia"/>
          <w:lang w:eastAsia="zh-CN"/>
        </w:rPr>
        <w:t>劲</w:t>
      </w:r>
      <w:r w:rsidRPr="00DA09FF">
        <w:rPr>
          <w:rFonts w:ascii="ＭＳ ゴシック" w:eastAsia="ＭＳ ゴシック" w:hAnsi="ＭＳ ゴシック" w:cs="ＭＳ ゴシック" w:hint="eastAsia"/>
          <w:lang w:eastAsia="zh-CN"/>
        </w:rPr>
        <w:t>。</w:t>
      </w:r>
    </w:p>
    <w:p w14:paraId="0C84B360" w14:textId="77777777" w:rsidR="00DA09FF" w:rsidRPr="00DA09FF" w:rsidRDefault="00DA09FF" w:rsidP="00DA09FF">
      <w:pPr>
        <w:pStyle w:val="a3"/>
        <w:rPr>
          <w:rFonts w:ascii="ＭＳ ゴシック" w:eastAsia="ＭＳ ゴシック" w:hAnsi="ＭＳ ゴシック" w:cs="ＭＳ ゴシック"/>
          <w:lang w:eastAsia="zh-CN"/>
        </w:rPr>
      </w:pPr>
    </w:p>
    <w:p w14:paraId="59E217A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1B2613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&lt;jaT0196&gt;皆で握手なんて求めたら、エステルさん発狂するぞ。</w:t>
      </w:r>
    </w:p>
    <w:p w14:paraId="43479AD9" w14:textId="354CDE1D"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&lt;cnT0196&gt;</w:t>
      </w:r>
      <w:ins w:id="239" w:author="hhh0578" w:date="2020-04-29T16:59:00Z">
        <w:r w:rsidR="00165618">
          <w:rPr>
            <w:rFonts w:ascii="DengXian" w:eastAsia="DengXian" w:hAnsi="DengXian" w:cs="ＭＳ ゴシック" w:hint="eastAsia"/>
            <w:lang w:eastAsia="zh-CN"/>
          </w:rPr>
          <w:t>但</w:t>
        </w:r>
      </w:ins>
      <w:r w:rsidRPr="00DA09FF">
        <w:rPr>
          <w:rFonts w:ascii="ＭＳ ゴシック" w:eastAsia="ＭＳ ゴシック" w:hAnsi="ＭＳ ゴシック" w:cs="ＭＳ ゴシック"/>
          <w:lang w:eastAsia="zh-CN"/>
        </w:rPr>
        <w:t>如果大家都想握手的</w:t>
      </w:r>
      <w:r w:rsidRPr="00DA09FF">
        <w:rPr>
          <w:rFonts w:ascii="Microsoft YaHei" w:eastAsia="Microsoft YaHei" w:hAnsi="Microsoft YaHei" w:cs="Microsoft YaHei" w:hint="eastAsia"/>
          <w:lang w:eastAsia="zh-CN"/>
        </w:rPr>
        <w:t>话</w:t>
      </w:r>
      <w:r w:rsidRPr="00DA09FF">
        <w:rPr>
          <w:rFonts w:ascii="ＭＳ ゴシック" w:eastAsia="ＭＳ ゴシック" w:hAnsi="ＭＳ ゴシック" w:cs="ＭＳ ゴシック" w:hint="eastAsia"/>
          <w:lang w:eastAsia="zh-CN"/>
        </w:rPr>
        <w:t>，估</w:t>
      </w:r>
      <w:r w:rsidRPr="00DA09FF">
        <w:rPr>
          <w:rFonts w:ascii="Microsoft YaHei" w:eastAsia="Microsoft YaHei" w:hAnsi="Microsoft YaHei" w:cs="Microsoft YaHei" w:hint="eastAsia"/>
          <w:lang w:eastAsia="zh-CN"/>
        </w:rPr>
        <w:t>计</w:t>
      </w:r>
      <w:r w:rsidRPr="00DA09FF">
        <w:rPr>
          <w:rFonts w:ascii="ＭＳ ゴシック" w:eastAsia="ＭＳ ゴシック" w:hAnsi="ＭＳ ゴシック" w:cs="ＭＳ ゴシック" w:hint="eastAsia"/>
          <w:lang w:eastAsia="zh-CN"/>
        </w:rPr>
        <w:t>艾斯蒂</w:t>
      </w:r>
      <w:r w:rsidRPr="00DA09FF">
        <w:rPr>
          <w:rFonts w:ascii="Microsoft YaHei" w:eastAsia="Microsoft YaHei" w:hAnsi="Microsoft YaHei" w:cs="Microsoft YaHei" w:hint="eastAsia"/>
          <w:lang w:eastAsia="zh-CN"/>
        </w:rPr>
        <w:t>尔</w:t>
      </w:r>
      <w:r w:rsidRPr="00DA09FF">
        <w:rPr>
          <w:rFonts w:ascii="ＭＳ ゴシック" w:eastAsia="ＭＳ ゴシック" w:hAnsi="ＭＳ ゴシック" w:cs="ＭＳ ゴシック" w:hint="eastAsia"/>
          <w:lang w:eastAsia="zh-CN"/>
        </w:rPr>
        <w:t>得暴跳如雷。</w:t>
      </w:r>
    </w:p>
    <w:p w14:paraId="2D0C4EF3" w14:textId="77777777" w:rsidR="00DA09FF" w:rsidRPr="00DA09FF" w:rsidRDefault="00DA09FF" w:rsidP="00DA09FF">
      <w:pPr>
        <w:pStyle w:val="a3"/>
        <w:rPr>
          <w:rFonts w:ascii="ＭＳ ゴシック" w:eastAsia="ＭＳ ゴシック" w:hAnsi="ＭＳ ゴシック" w:cs="ＭＳ ゴシック"/>
          <w:lang w:eastAsia="zh-CN"/>
        </w:rPr>
      </w:pPr>
    </w:p>
    <w:p w14:paraId="4C3D8B2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700F5C6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&lt;jaT0197&gt;「あとな、朝霧には感謝するんだぞ」</w:t>
      </w:r>
    </w:p>
    <w:p w14:paraId="1859FA4C"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&lt;cnT0197&gt;「</w:t>
      </w:r>
      <w:r w:rsidRPr="00DA09FF">
        <w:rPr>
          <w:rFonts w:ascii="Microsoft YaHei" w:eastAsia="Microsoft YaHei" w:hAnsi="Microsoft YaHei" w:cs="Microsoft YaHei" w:hint="eastAsia"/>
          <w:lang w:eastAsia="zh-CN"/>
        </w:rPr>
        <w:t>还</w:t>
      </w:r>
      <w:r w:rsidRPr="00DA09FF">
        <w:rPr>
          <w:rFonts w:ascii="ＭＳ ゴシック" w:eastAsia="ＭＳ ゴシック" w:hAnsi="ＭＳ ゴシック" w:cs="ＭＳ ゴシック" w:hint="eastAsia"/>
          <w:lang w:eastAsia="zh-CN"/>
        </w:rPr>
        <w:t>有，要好好感</w:t>
      </w:r>
      <w:r w:rsidRPr="00DA09FF">
        <w:rPr>
          <w:rFonts w:ascii="Microsoft YaHei" w:eastAsia="Microsoft YaHei" w:hAnsi="Microsoft YaHei" w:cs="Microsoft YaHei" w:hint="eastAsia"/>
          <w:lang w:eastAsia="zh-CN"/>
        </w:rPr>
        <w:t>谢</w:t>
      </w:r>
      <w:r w:rsidRPr="00DA09FF">
        <w:rPr>
          <w:rFonts w:ascii="ＭＳ ゴシック" w:eastAsia="ＭＳ ゴシック" w:hAnsi="ＭＳ ゴシック" w:cs="ＭＳ ゴシック" w:hint="eastAsia"/>
          <w:lang w:eastAsia="zh-CN"/>
        </w:rPr>
        <w:t>朝</w:t>
      </w:r>
      <w:r w:rsidRPr="00DA09FF">
        <w:rPr>
          <w:rFonts w:ascii="Microsoft YaHei" w:eastAsia="Microsoft YaHei" w:hAnsi="Microsoft YaHei" w:cs="Microsoft YaHei" w:hint="eastAsia"/>
          <w:lang w:eastAsia="zh-CN"/>
        </w:rPr>
        <w:t>雾</w:t>
      </w:r>
      <w:del w:id="240" w:author="hhh0578" w:date="2020-04-29T16:59:00Z">
        <w:r w:rsidRPr="00DA09FF" w:rsidDel="00425C30">
          <w:rPr>
            <w:rFonts w:ascii="ＭＳ ゴシック" w:eastAsia="ＭＳ ゴシック" w:hAnsi="ＭＳ ゴシック" w:cs="ＭＳ ゴシック" w:hint="eastAsia"/>
            <w:lang w:eastAsia="zh-CN"/>
          </w:rPr>
          <w:delText>同学哦</w:delText>
        </w:r>
      </w:del>
      <w:r w:rsidRPr="00DA09FF">
        <w:rPr>
          <w:rFonts w:ascii="ＭＳ ゴシック" w:eastAsia="ＭＳ ゴシック" w:hAnsi="ＭＳ ゴシック" w:cs="ＭＳ ゴシック" w:hint="eastAsia"/>
          <w:lang w:eastAsia="zh-CN"/>
        </w:rPr>
        <w:t>」</w:t>
      </w:r>
    </w:p>
    <w:p w14:paraId="4EE405B5" w14:textId="77777777" w:rsidR="00DA09FF" w:rsidRPr="00DA09FF" w:rsidRDefault="00DA09FF" w:rsidP="00DA09FF">
      <w:pPr>
        <w:pStyle w:val="a3"/>
        <w:rPr>
          <w:rFonts w:ascii="ＭＳ ゴシック" w:eastAsia="ＭＳ ゴシック" w:hAnsi="ＭＳ ゴシック" w:cs="ＭＳ ゴシック"/>
          <w:lang w:eastAsia="zh-CN"/>
        </w:rPr>
      </w:pPr>
    </w:p>
    <w:p w14:paraId="1CBBD14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【男子学生Ａ】</w:t>
      </w:r>
    </w:p>
    <w:p w14:paraId="6C57CF6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&lt;jaT0198&gt;「ありがとー」</w:t>
      </w:r>
    </w:p>
    <w:p w14:paraId="7FBBA67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&lt;cnT0198&gt;「多</w:t>
      </w:r>
      <w:r w:rsidRPr="00DA09FF">
        <w:rPr>
          <w:rFonts w:ascii="Microsoft YaHei" w:eastAsia="Microsoft YaHei" w:hAnsi="Microsoft YaHei" w:cs="Microsoft YaHei" w:hint="eastAsia"/>
        </w:rPr>
        <w:t>谢</w:t>
      </w:r>
      <w:r w:rsidRPr="00DA09FF">
        <w:rPr>
          <w:rFonts w:ascii="ＭＳ ゴシック" w:eastAsia="ＭＳ ゴシック" w:hAnsi="ＭＳ ゴシック" w:cs="ＭＳ ゴシック" w:hint="eastAsia"/>
        </w:rPr>
        <w:t>朝</w:t>
      </w:r>
      <w:r w:rsidRPr="00DA09FF">
        <w:rPr>
          <w:rFonts w:ascii="Microsoft YaHei" w:eastAsia="Microsoft YaHei" w:hAnsi="Microsoft YaHei" w:cs="Microsoft YaHei" w:hint="eastAsia"/>
        </w:rPr>
        <w:t>雾</w:t>
      </w:r>
      <w:r w:rsidRPr="00DA09FF">
        <w:rPr>
          <w:rFonts w:ascii="ＭＳ ゴシック" w:eastAsia="ＭＳ ゴシック" w:hAnsi="ＭＳ ゴシック" w:cs="ＭＳ ゴシック" w:hint="eastAsia"/>
        </w:rPr>
        <w:t>」</w:t>
      </w:r>
    </w:p>
    <w:p w14:paraId="5CEED2C3" w14:textId="77777777" w:rsidR="00DA09FF" w:rsidRPr="00DA09FF" w:rsidRDefault="00DA09FF" w:rsidP="00DA09FF">
      <w:pPr>
        <w:pStyle w:val="a3"/>
        <w:rPr>
          <w:rFonts w:ascii="ＭＳ ゴシック" w:eastAsia="ＭＳ ゴシック" w:hAnsi="ＭＳ ゴシック" w:cs="ＭＳ ゴシック"/>
        </w:rPr>
      </w:pPr>
    </w:p>
    <w:p w14:paraId="51187C7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【女子学生Ａ】</w:t>
      </w:r>
    </w:p>
    <w:p w14:paraId="336B1A0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&lt;jaT0199&gt;「感謝感謝」</w:t>
      </w:r>
    </w:p>
    <w:p w14:paraId="2ED329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&lt;cnT0199&gt;「感</w:t>
      </w:r>
      <w:r w:rsidRPr="00DA09FF">
        <w:rPr>
          <w:rFonts w:ascii="Microsoft YaHei" w:eastAsia="Microsoft YaHei" w:hAnsi="Microsoft YaHei" w:cs="Microsoft YaHei" w:hint="eastAsia"/>
        </w:rPr>
        <w:t>谢</w:t>
      </w:r>
      <w:r w:rsidRPr="00DA09FF">
        <w:rPr>
          <w:rFonts w:ascii="ＭＳ ゴシック" w:eastAsia="ＭＳ ゴシック" w:hAnsi="ＭＳ ゴシック" w:cs="ＭＳ ゴシック" w:hint="eastAsia"/>
        </w:rPr>
        <w:t>感</w:t>
      </w:r>
      <w:r w:rsidRPr="00DA09FF">
        <w:rPr>
          <w:rFonts w:ascii="Microsoft YaHei" w:eastAsia="Microsoft YaHei" w:hAnsi="Microsoft YaHei" w:cs="Microsoft YaHei" w:hint="eastAsia"/>
        </w:rPr>
        <w:t>谢</w:t>
      </w:r>
      <w:r w:rsidRPr="00DA09FF">
        <w:rPr>
          <w:rFonts w:ascii="ＭＳ ゴシック" w:eastAsia="ＭＳ ゴシック" w:hAnsi="ＭＳ ゴシック" w:cs="ＭＳ ゴシック" w:hint="eastAsia"/>
        </w:rPr>
        <w:t>」</w:t>
      </w:r>
    </w:p>
    <w:p w14:paraId="75DDD0F8" w14:textId="77777777" w:rsidR="00DA09FF" w:rsidRPr="00DA09FF" w:rsidRDefault="00DA09FF" w:rsidP="00DA09FF">
      <w:pPr>
        <w:pStyle w:val="a3"/>
        <w:rPr>
          <w:rFonts w:ascii="ＭＳ ゴシック" w:eastAsia="ＭＳ ゴシック" w:hAnsi="ＭＳ ゴシック" w:cs="ＭＳ ゴシック"/>
        </w:rPr>
      </w:pPr>
    </w:p>
    <w:p w14:paraId="59A6AF3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【男子学生Ｂ】</w:t>
      </w:r>
    </w:p>
    <w:p w14:paraId="6A9C5A7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&lt;jaT0200&gt;「朝霧最高ー」</w:t>
      </w:r>
    </w:p>
    <w:p w14:paraId="0B48969A" w14:textId="49E19036"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&lt;cnT0200&gt;「朝霧</w:t>
      </w:r>
      <w:ins w:id="241" w:author="hhh0578" w:date="2020-04-29T16:59:00Z">
        <w:r w:rsidR="003A7D9C">
          <w:rPr>
            <w:rFonts w:ascii="DengXian" w:eastAsia="DengXian" w:hAnsi="DengXian" w:cs="ＭＳ ゴシック" w:hint="eastAsia"/>
            <w:lang w:eastAsia="zh-CN"/>
          </w:rPr>
          <w:t>真棒</w:t>
        </w:r>
      </w:ins>
      <w:del w:id="242" w:author="hhh0578" w:date="2020-04-29T16:59:00Z">
        <w:r w:rsidRPr="00DA09FF" w:rsidDel="003A7D9C">
          <w:rPr>
            <w:rFonts w:ascii="ＭＳ ゴシック" w:eastAsia="ＭＳ ゴシック" w:hAnsi="ＭＳ ゴシック" w:cs="ＭＳ ゴシック"/>
          </w:rPr>
          <w:delText>最棒了</w:delText>
        </w:r>
      </w:del>
      <w:r w:rsidRPr="00DA09FF">
        <w:rPr>
          <w:rFonts w:ascii="ＭＳ ゴシック" w:eastAsia="ＭＳ ゴシック" w:hAnsi="ＭＳ ゴシック" w:cs="ＭＳ ゴシック"/>
        </w:rPr>
        <w:t>ー」</w:t>
      </w:r>
    </w:p>
    <w:p w14:paraId="7AC64AF6" w14:textId="77777777" w:rsidR="00DA09FF" w:rsidRPr="00DA09FF" w:rsidRDefault="00DA09FF" w:rsidP="00DA09FF">
      <w:pPr>
        <w:pStyle w:val="a3"/>
        <w:rPr>
          <w:rFonts w:ascii="ＭＳ ゴシック" w:eastAsia="ＭＳ ゴシック" w:hAnsi="ＭＳ ゴシック" w:cs="ＭＳ ゴシック"/>
        </w:rPr>
      </w:pPr>
    </w:p>
    <w:p w14:paraId="2436C85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【女子学生Ｂ】</w:t>
      </w:r>
    </w:p>
    <w:p w14:paraId="64B0669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&lt;jaT0201&gt;「さんきゅー」</w:t>
      </w:r>
    </w:p>
    <w:p w14:paraId="5E5C25B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&lt;cnT0201&gt;「Ｔｈａｎｋ　Ｙｏｕー」</w:t>
      </w:r>
    </w:p>
    <w:p w14:paraId="101FB12E" w14:textId="77777777" w:rsidR="00DA09FF" w:rsidRPr="00DA09FF" w:rsidRDefault="00DA09FF" w:rsidP="00DA09FF">
      <w:pPr>
        <w:pStyle w:val="a3"/>
        <w:rPr>
          <w:rFonts w:ascii="ＭＳ ゴシック" w:eastAsia="ＭＳ ゴシック" w:hAnsi="ＭＳ ゴシック" w:cs="ＭＳ ゴシック"/>
        </w:rPr>
      </w:pPr>
    </w:p>
    <w:p w14:paraId="2ADCE11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76B31B3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&lt;jaT0202&gt;クラスからぱらぱらとお礼の声が上がる。</w:t>
      </w:r>
    </w:p>
    <w:p w14:paraId="50282F93" w14:textId="274982AE"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&lt;cnT0202&gt;</w:t>
      </w:r>
      <w:r w:rsidRPr="00DA09FF">
        <w:rPr>
          <w:rFonts w:ascii="Microsoft YaHei" w:eastAsia="Microsoft YaHei" w:hAnsi="Microsoft YaHei" w:cs="Microsoft YaHei" w:hint="eastAsia"/>
          <w:lang w:eastAsia="zh-CN"/>
        </w:rPr>
        <w:t>传</w:t>
      </w:r>
      <w:r w:rsidRPr="00DA09FF">
        <w:rPr>
          <w:rFonts w:ascii="ＭＳ ゴシック" w:eastAsia="ＭＳ ゴシック" w:hAnsi="ＭＳ ゴシック" w:cs="ＭＳ ゴシック" w:hint="eastAsia"/>
          <w:lang w:eastAsia="zh-CN"/>
        </w:rPr>
        <w:t>来同学</w:t>
      </w:r>
      <w:r w:rsidRPr="00DA09FF">
        <w:rPr>
          <w:rFonts w:ascii="Microsoft YaHei" w:eastAsia="Microsoft YaHei" w:hAnsi="Microsoft YaHei" w:cs="Microsoft YaHei" w:hint="eastAsia"/>
          <w:lang w:eastAsia="zh-CN"/>
        </w:rPr>
        <w:t>们</w:t>
      </w:r>
      <w:ins w:id="243" w:author="hhh0578" w:date="2020-04-29T16:59:00Z">
        <w:r w:rsidR="0092711D">
          <w:rPr>
            <w:rFonts w:ascii="ＭＳ ゴシック" w:eastAsia="DengXian" w:hAnsi="ＭＳ ゴシック" w:cs="ＭＳ ゴシック" w:hint="eastAsia"/>
            <w:lang w:eastAsia="zh-CN"/>
          </w:rPr>
          <w:t>参差不齐</w:t>
        </w:r>
      </w:ins>
      <w:del w:id="244" w:author="hhh0578" w:date="2020-04-29T16:59:00Z">
        <w:r w:rsidRPr="00DA09FF" w:rsidDel="0092711D">
          <w:rPr>
            <w:rFonts w:ascii="ＭＳ ゴシック" w:eastAsia="ＭＳ ゴシック" w:hAnsi="ＭＳ ゴシック" w:cs="ＭＳ ゴシック" w:hint="eastAsia"/>
            <w:lang w:eastAsia="zh-CN"/>
          </w:rPr>
          <w:delText>凌乱</w:delText>
        </w:r>
      </w:del>
      <w:r w:rsidRPr="00DA09FF">
        <w:rPr>
          <w:rFonts w:ascii="ＭＳ ゴシック" w:eastAsia="ＭＳ ゴシック" w:hAnsi="ＭＳ ゴシック" w:cs="ＭＳ ゴシック" w:hint="eastAsia"/>
          <w:lang w:eastAsia="zh-CN"/>
        </w:rPr>
        <w:t>的道</w:t>
      </w:r>
      <w:r w:rsidRPr="00DA09FF">
        <w:rPr>
          <w:rFonts w:ascii="Microsoft YaHei" w:eastAsia="Microsoft YaHei" w:hAnsi="Microsoft YaHei" w:cs="Microsoft YaHei" w:hint="eastAsia"/>
          <w:lang w:eastAsia="zh-CN"/>
        </w:rPr>
        <w:t>谢</w:t>
      </w:r>
      <w:ins w:id="245" w:author="hhh0578" w:date="2020-04-29T16:59:00Z">
        <w:r w:rsidR="00F63227">
          <w:rPr>
            <w:rFonts w:ascii="Microsoft YaHei" w:eastAsia="Microsoft YaHei" w:hAnsi="Microsoft YaHei" w:cs="Microsoft YaHei" w:hint="eastAsia"/>
            <w:lang w:eastAsia="zh-CN"/>
          </w:rPr>
          <w:t>声</w:t>
        </w:r>
      </w:ins>
      <w:r w:rsidRPr="00DA09FF">
        <w:rPr>
          <w:rFonts w:ascii="ＭＳ ゴシック" w:eastAsia="ＭＳ ゴシック" w:hAnsi="ＭＳ ゴシック" w:cs="ＭＳ ゴシック" w:hint="eastAsia"/>
          <w:lang w:eastAsia="zh-CN"/>
        </w:rPr>
        <w:t>。</w:t>
      </w:r>
    </w:p>
    <w:p w14:paraId="30B5FA89" w14:textId="77777777" w:rsidR="00DA09FF" w:rsidRPr="00DA09FF" w:rsidRDefault="00DA09FF" w:rsidP="00DA09FF">
      <w:pPr>
        <w:pStyle w:val="a3"/>
        <w:rPr>
          <w:rFonts w:ascii="ＭＳ ゴシック" w:eastAsia="ＭＳ ゴシック" w:hAnsi="ＭＳ ゴシック" w:cs="ＭＳ ゴシック"/>
          <w:lang w:eastAsia="zh-CN"/>
        </w:rPr>
      </w:pPr>
    </w:p>
    <w:p w14:paraId="5059355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95FD65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&lt;jaT0203&gt;なんだかテレくさい。</w:t>
      </w:r>
    </w:p>
    <w:p w14:paraId="3CAFC1D8" w14:textId="05A59EB4"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&lt;cnT0203&gt;</w:t>
      </w:r>
      <w:del w:id="246" w:author="hhh0578" w:date="2020-04-29T16:59:00Z">
        <w:r w:rsidRPr="00DA09FF" w:rsidDel="00DE6892">
          <w:rPr>
            <w:rFonts w:ascii="ＭＳ ゴシック" w:eastAsia="ＭＳ ゴシック" w:hAnsi="ＭＳ ゴシック" w:cs="ＭＳ ゴシック"/>
          </w:rPr>
          <w:delText>害羞到极</w:delText>
        </w:r>
      </w:del>
      <w:del w:id="247" w:author="hhh0578" w:date="2020-04-29T17:00:00Z">
        <w:r w:rsidRPr="00DA09FF" w:rsidDel="00DE6892">
          <w:rPr>
            <w:rFonts w:ascii="ＭＳ ゴシック" w:eastAsia="ＭＳ ゴシック" w:hAnsi="ＭＳ ゴシック" w:cs="ＭＳ ゴシック"/>
          </w:rPr>
          <w:delText>点</w:delText>
        </w:r>
      </w:del>
      <w:ins w:id="248" w:author="hhh0578" w:date="2020-04-29T17:00:00Z">
        <w:r w:rsidR="00DE6892">
          <w:rPr>
            <w:rFonts w:ascii="DengXian" w:eastAsia="DengXian" w:hAnsi="DengXian" w:cs="ＭＳ ゴシック" w:hint="eastAsia"/>
            <w:lang w:eastAsia="zh-CN"/>
          </w:rPr>
          <w:t>我开始害羞了</w:t>
        </w:r>
      </w:ins>
      <w:r w:rsidRPr="00DA09FF">
        <w:rPr>
          <w:rFonts w:ascii="ＭＳ ゴシック" w:eastAsia="ＭＳ ゴシック" w:hAnsi="ＭＳ ゴシック" w:cs="ＭＳ ゴシック"/>
        </w:rPr>
        <w:t>。</w:t>
      </w:r>
    </w:p>
    <w:p w14:paraId="3DAC5250" w14:textId="77777777" w:rsidR="00DA09FF" w:rsidRPr="00DA09FF" w:rsidRDefault="00DA09FF" w:rsidP="00DA09FF">
      <w:pPr>
        <w:pStyle w:val="a3"/>
        <w:rPr>
          <w:rFonts w:ascii="ＭＳ ゴシック" w:eastAsia="ＭＳ ゴシック" w:hAnsi="ＭＳ ゴシック" w:cs="ＭＳ ゴシック"/>
        </w:rPr>
      </w:pPr>
    </w:p>
    <w:p w14:paraId="16DE8E8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【宮下】</w:t>
      </w:r>
    </w:p>
    <w:p w14:paraId="730F4F4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&lt;jaT0204&gt;「それじゃ、出席続けるぞ～」</w:t>
      </w:r>
    </w:p>
    <w:p w14:paraId="2D611609"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&lt;cnT0204&gt;「接下来</w:t>
      </w:r>
      <w:r w:rsidRPr="00DA09FF">
        <w:rPr>
          <w:rFonts w:ascii="Microsoft YaHei" w:eastAsia="Microsoft YaHei" w:hAnsi="Microsoft YaHei" w:cs="Microsoft YaHei" w:hint="eastAsia"/>
          <w:lang w:eastAsia="zh-CN"/>
        </w:rPr>
        <w:t>继续</w:t>
      </w:r>
      <w:r w:rsidRPr="00DA09FF">
        <w:rPr>
          <w:rFonts w:ascii="ＭＳ ゴシック" w:eastAsia="ＭＳ ゴシック" w:hAnsi="ＭＳ ゴシック" w:cs="ＭＳ ゴシック" w:hint="eastAsia"/>
          <w:lang w:eastAsia="zh-CN"/>
        </w:rPr>
        <w:t>点名～」</w:t>
      </w:r>
    </w:p>
    <w:p w14:paraId="00971670" w14:textId="77777777" w:rsidR="00DA09FF" w:rsidRPr="00DA09FF" w:rsidRDefault="00DA09FF" w:rsidP="00DA09FF">
      <w:pPr>
        <w:pStyle w:val="a3"/>
        <w:rPr>
          <w:rFonts w:ascii="ＭＳ ゴシック" w:eastAsia="ＭＳ ゴシック" w:hAnsi="ＭＳ ゴシック" w:cs="ＭＳ ゴシック"/>
          <w:lang w:eastAsia="zh-CN"/>
        </w:rPr>
      </w:pPr>
    </w:p>
    <w:p w14:paraId="3F447EE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1C486C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&lt;jaT0205&gt;こうして騒がしい朝は過ぎていった。</w:t>
      </w:r>
    </w:p>
    <w:p w14:paraId="2B73946E"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&lt;cnT0205&gt;如此度</w:t>
      </w:r>
      <w:r w:rsidRPr="00DA09FF">
        <w:rPr>
          <w:rFonts w:ascii="Microsoft YaHei" w:eastAsia="Microsoft YaHei" w:hAnsi="Microsoft YaHei" w:cs="Microsoft YaHei" w:hint="eastAsia"/>
          <w:lang w:eastAsia="zh-CN"/>
        </w:rPr>
        <w:t>过</w:t>
      </w:r>
      <w:r w:rsidRPr="00DA09FF">
        <w:rPr>
          <w:rFonts w:ascii="ＭＳ ゴシック" w:eastAsia="ＭＳ ゴシック" w:hAnsi="ＭＳ ゴシック" w:cs="ＭＳ ゴシック" w:hint="eastAsia"/>
          <w:lang w:eastAsia="zh-CN"/>
        </w:rPr>
        <w:t>了</w:t>
      </w:r>
      <w:r w:rsidRPr="00DA09FF">
        <w:rPr>
          <w:rFonts w:ascii="Microsoft YaHei" w:eastAsia="Microsoft YaHei" w:hAnsi="Microsoft YaHei" w:cs="Microsoft YaHei" w:hint="eastAsia"/>
          <w:lang w:eastAsia="zh-CN"/>
        </w:rPr>
        <w:t>闹腾</w:t>
      </w:r>
      <w:r w:rsidRPr="00DA09FF">
        <w:rPr>
          <w:rFonts w:ascii="ＭＳ ゴシック" w:eastAsia="ＭＳ ゴシック" w:hAnsi="ＭＳ ゴシック" w:cs="ＭＳ ゴシック" w:hint="eastAsia"/>
          <w:lang w:eastAsia="zh-CN"/>
        </w:rPr>
        <w:t>的上午。</w:t>
      </w:r>
    </w:p>
    <w:p w14:paraId="0C11F769" w14:textId="77777777" w:rsidR="00DA09FF" w:rsidRPr="00DA09FF" w:rsidRDefault="00DA09FF" w:rsidP="00DA09FF">
      <w:pPr>
        <w:pStyle w:val="a3"/>
        <w:rPr>
          <w:rFonts w:ascii="ＭＳ ゴシック" w:eastAsia="ＭＳ ゴシック" w:hAnsi="ＭＳ ゴシック" w:cs="ＭＳ ゴシック"/>
          <w:lang w:eastAsia="zh-CN"/>
        </w:rPr>
      </w:pPr>
    </w:p>
    <w:p w14:paraId="284D3A8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35CA4C0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&lt;jaT0206&gt;昼休みに入る。</w:t>
      </w:r>
    </w:p>
    <w:p w14:paraId="2CD3178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&lt;cnT0206&gt;来到午休。</w:t>
      </w:r>
    </w:p>
    <w:p w14:paraId="393AB3B1" w14:textId="77777777" w:rsidR="00DA09FF" w:rsidRPr="00DA09FF" w:rsidRDefault="00DA09FF" w:rsidP="00DA09FF">
      <w:pPr>
        <w:pStyle w:val="a3"/>
        <w:rPr>
          <w:rFonts w:ascii="ＭＳ ゴシック" w:eastAsia="ＭＳ ゴシック" w:hAnsi="ＭＳ ゴシック" w:cs="ＭＳ ゴシック"/>
        </w:rPr>
      </w:pPr>
    </w:p>
    <w:p w14:paraId="1C0C6DB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3DA965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&lt;jaT0207&gt;みんなに感謝されただけで終わればいいのだが、今回はこれからが大変だ。</w:t>
      </w:r>
    </w:p>
    <w:p w14:paraId="13C78285" w14:textId="5F86273B"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&lt;cnT0207&gt;</w:t>
      </w:r>
      <w:del w:id="249" w:author="hhh0578" w:date="2020-04-29T17:00:00Z">
        <w:r w:rsidRPr="00DA09FF" w:rsidDel="00B42073">
          <w:rPr>
            <w:rFonts w:ascii="DengXian" w:eastAsia="DengXian" w:hAnsi="DengXian" w:cs="ＭＳ ゴシック" w:hint="eastAsia"/>
            <w:lang w:eastAsia="zh-CN"/>
          </w:rPr>
          <w:delText>大家感</w:delText>
        </w:r>
        <w:r w:rsidRPr="00DA09FF" w:rsidDel="00B42073">
          <w:rPr>
            <w:rFonts w:ascii="Microsoft YaHei" w:eastAsia="Microsoft YaHei" w:hAnsi="Microsoft YaHei" w:cs="Microsoft YaHei" w:hint="eastAsia"/>
            <w:lang w:eastAsia="zh-CN"/>
          </w:rPr>
          <w:delText>谢</w:delText>
        </w:r>
        <w:r w:rsidRPr="00DA09FF" w:rsidDel="00B42073">
          <w:rPr>
            <w:rFonts w:ascii="DengXian" w:eastAsia="DengXian" w:hAnsi="DengXian" w:cs="ＭＳ ゴシック" w:hint="eastAsia"/>
            <w:lang w:eastAsia="zh-CN"/>
          </w:rPr>
          <w:delText>之后就了事</w:delText>
        </w:r>
        <w:r w:rsidRPr="00DA09FF" w:rsidDel="00B42073">
          <w:rPr>
            <w:rFonts w:ascii="Microsoft YaHei" w:eastAsia="Microsoft YaHei" w:hAnsi="Microsoft YaHei" w:cs="Microsoft YaHei" w:hint="eastAsia"/>
            <w:lang w:eastAsia="zh-CN"/>
          </w:rPr>
          <w:delText>该</w:delText>
        </w:r>
        <w:r w:rsidRPr="00DA09FF" w:rsidDel="00B42073">
          <w:rPr>
            <w:rFonts w:ascii="DengXian" w:eastAsia="DengXian" w:hAnsi="DengXian" w:cs="ＭＳ ゴシック" w:hint="eastAsia"/>
            <w:lang w:eastAsia="zh-CN"/>
          </w:rPr>
          <w:delText>多好，接下来</w:delText>
        </w:r>
        <w:r w:rsidRPr="00DA09FF" w:rsidDel="00B42073">
          <w:rPr>
            <w:rFonts w:ascii="Microsoft YaHei" w:eastAsia="Microsoft YaHei" w:hAnsi="Microsoft YaHei" w:cs="Microsoft YaHei" w:hint="eastAsia"/>
            <w:lang w:eastAsia="zh-CN"/>
          </w:rPr>
          <w:delText>该</w:delText>
        </w:r>
        <w:r w:rsidRPr="00DA09FF" w:rsidDel="00B42073">
          <w:rPr>
            <w:rFonts w:ascii="DengXian" w:eastAsia="DengXian" w:hAnsi="DengXian" w:cs="ＭＳ ゴシック" w:hint="eastAsia"/>
            <w:lang w:eastAsia="zh-CN"/>
          </w:rPr>
          <w:delText>到正事了</w:delText>
        </w:r>
      </w:del>
      <w:ins w:id="250" w:author="hhh0578" w:date="2020-04-29T17:00:00Z">
        <w:r w:rsidR="00B42073">
          <w:rPr>
            <w:rFonts w:ascii="DengXian" w:eastAsia="DengXian" w:hAnsi="DengXian" w:cs="ＭＳ ゴシック" w:hint="eastAsia"/>
            <w:lang w:eastAsia="zh-CN"/>
          </w:rPr>
          <w:t>如果被这事就这样结束了还好，然而这次辛苦的是接下来的事情。</w:t>
        </w:r>
      </w:ins>
      <w:r w:rsidRPr="00DA09FF">
        <w:rPr>
          <w:rFonts w:ascii="ＭＳ ゴシック" w:eastAsia="ＭＳ ゴシック" w:hAnsi="ＭＳ ゴシック" w:cs="ＭＳ ゴシック" w:hint="eastAsia"/>
          <w:lang w:eastAsia="zh-CN"/>
        </w:rPr>
        <w:t>。</w:t>
      </w:r>
    </w:p>
    <w:p w14:paraId="67E6F125" w14:textId="77777777" w:rsidR="00DA09FF" w:rsidRPr="00DA09FF" w:rsidRDefault="00DA09FF" w:rsidP="00DA09FF">
      <w:pPr>
        <w:pStyle w:val="a3"/>
        <w:rPr>
          <w:rFonts w:ascii="ＭＳ ゴシック" w:eastAsia="ＭＳ ゴシック" w:hAnsi="ＭＳ ゴシック" w:cs="ＭＳ ゴシック"/>
          <w:lang w:eastAsia="zh-CN"/>
        </w:rPr>
      </w:pPr>
    </w:p>
    <w:p w14:paraId="21BE07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1234E11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&lt;jaT0208&gt;「遠山」</w:t>
      </w:r>
    </w:p>
    <w:p w14:paraId="11AC685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&lt;cnT0208&gt;「</w:t>
      </w:r>
      <w:r w:rsidRPr="00DA09FF">
        <w:rPr>
          <w:rFonts w:ascii="Microsoft YaHei" w:eastAsia="Microsoft YaHei" w:hAnsi="Microsoft YaHei" w:cs="Microsoft YaHei" w:hint="eastAsia"/>
        </w:rPr>
        <w:t>远</w:t>
      </w:r>
      <w:r w:rsidRPr="00DA09FF">
        <w:rPr>
          <w:rFonts w:ascii="ＭＳ ゴシック" w:eastAsia="ＭＳ ゴシック" w:hAnsi="ＭＳ ゴシック" w:cs="ＭＳ ゴシック" w:hint="eastAsia"/>
        </w:rPr>
        <w:t>山」</w:t>
      </w:r>
    </w:p>
    <w:p w14:paraId="1E2C3098" w14:textId="77777777" w:rsidR="00DA09FF" w:rsidRPr="00DA09FF" w:rsidRDefault="00DA09FF" w:rsidP="00DA09FF">
      <w:pPr>
        <w:pStyle w:val="a3"/>
        <w:rPr>
          <w:rFonts w:ascii="ＭＳ ゴシック" w:eastAsia="ＭＳ ゴシック" w:hAnsi="ＭＳ ゴシック" w:cs="ＭＳ ゴシック"/>
        </w:rPr>
      </w:pPr>
    </w:p>
    <w:p w14:paraId="2051004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5E845B1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&lt;jaT0209&gt;「なーに？　わたしの代わりに学食行ってくれちゃうの？」</w:t>
      </w:r>
    </w:p>
    <w:p w14:paraId="16A75D25"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&lt;cnT0209&gt;「怎么了？　想代替我去食堂</w:t>
      </w:r>
      <w:r w:rsidRPr="00DA09FF">
        <w:rPr>
          <w:rFonts w:ascii="Microsoft YaHei" w:eastAsia="Microsoft YaHei" w:hAnsi="Microsoft YaHei" w:cs="Microsoft YaHei" w:hint="eastAsia"/>
          <w:lang w:eastAsia="zh-CN"/>
        </w:rPr>
        <w:t>吗</w:t>
      </w:r>
      <w:r w:rsidRPr="00DA09FF">
        <w:rPr>
          <w:rFonts w:ascii="ＭＳ ゴシック" w:eastAsia="ＭＳ ゴシック" w:hAnsi="ＭＳ ゴシック" w:cs="ＭＳ ゴシック" w:hint="eastAsia"/>
          <w:lang w:eastAsia="zh-CN"/>
        </w:rPr>
        <w:t>？」</w:t>
      </w:r>
    </w:p>
    <w:p w14:paraId="2DAD1B7A" w14:textId="77777777" w:rsidR="00DA09FF" w:rsidRPr="00DA09FF" w:rsidRDefault="00DA09FF" w:rsidP="00DA09FF">
      <w:pPr>
        <w:pStyle w:val="a3"/>
        <w:rPr>
          <w:rFonts w:ascii="ＭＳ ゴシック" w:eastAsia="ＭＳ ゴシック" w:hAnsi="ＭＳ ゴシック" w:cs="ＭＳ ゴシック"/>
          <w:lang w:eastAsia="zh-CN"/>
        </w:rPr>
      </w:pPr>
    </w:p>
    <w:p w14:paraId="6503D24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5EA738D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&lt;jaT0210&gt;「いや、見学の話」</w:t>
      </w:r>
    </w:p>
    <w:p w14:paraId="503CC01D" w14:textId="0E987A9A"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&lt;cnT0210&gt;「不是，</w:t>
      </w:r>
      <w:ins w:id="251" w:author="hhh0578" w:date="2020-04-29T17:01:00Z">
        <w:r w:rsidR="005F51F8">
          <w:rPr>
            <w:rFonts w:ascii="DengXian" w:eastAsia="DengXian" w:hAnsi="DengXian" w:cs="ＭＳ ゴシック" w:hint="eastAsia"/>
            <w:lang w:eastAsia="zh-CN"/>
          </w:rPr>
          <w:t>是参观</w:t>
        </w:r>
      </w:ins>
      <w:del w:id="252" w:author="hhh0578" w:date="2020-04-29T17:01:00Z">
        <w:r w:rsidRPr="00DA09FF" w:rsidDel="005F51F8">
          <w:rPr>
            <w:rFonts w:ascii="Microsoft YaHei" w:eastAsia="Microsoft YaHei" w:hAnsi="Microsoft YaHei" w:cs="Microsoft YaHei" w:hint="eastAsia"/>
          </w:rPr>
          <w:delText>见</w:delText>
        </w:r>
        <w:r w:rsidRPr="00DA09FF" w:rsidDel="005F51F8">
          <w:rPr>
            <w:rFonts w:ascii="ＭＳ ゴシック" w:eastAsia="ＭＳ ゴシック" w:hAnsi="ＭＳ ゴシック" w:cs="ＭＳ ゴシック" w:hint="eastAsia"/>
          </w:rPr>
          <w:delText>学</w:delText>
        </w:r>
      </w:del>
      <w:r w:rsidRPr="00DA09FF">
        <w:rPr>
          <w:rFonts w:ascii="ＭＳ ゴシック" w:eastAsia="ＭＳ ゴシック" w:hAnsi="ＭＳ ゴシック" w:cs="ＭＳ ゴシック" w:hint="eastAsia"/>
        </w:rPr>
        <w:t>的事」</w:t>
      </w:r>
    </w:p>
    <w:p w14:paraId="45A2E5DC" w14:textId="77777777" w:rsidR="00DA09FF" w:rsidRPr="00DA09FF" w:rsidRDefault="00DA09FF" w:rsidP="00DA09FF">
      <w:pPr>
        <w:pStyle w:val="a3"/>
        <w:rPr>
          <w:rFonts w:ascii="ＭＳ ゴシック" w:eastAsia="ＭＳ ゴシック" w:hAnsi="ＭＳ ゴシック" w:cs="ＭＳ ゴシック"/>
        </w:rPr>
      </w:pPr>
    </w:p>
    <w:p w14:paraId="1559142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1566A68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&lt;jaT0211&gt;「にゃはは、分かってるって」</w:t>
      </w:r>
    </w:p>
    <w:p w14:paraId="1E0EA59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&lt;cnT0211&gt;「啊哈哈，我知道的啦」</w:t>
      </w:r>
    </w:p>
    <w:p w14:paraId="32F45074" w14:textId="77777777" w:rsidR="00DA09FF" w:rsidRPr="00DA09FF" w:rsidRDefault="00DA09FF" w:rsidP="00DA09FF">
      <w:pPr>
        <w:pStyle w:val="a3"/>
        <w:rPr>
          <w:rFonts w:ascii="ＭＳ ゴシック" w:eastAsia="ＭＳ ゴシック" w:hAnsi="ＭＳ ゴシック" w:cs="ＭＳ ゴシック"/>
        </w:rPr>
      </w:pPr>
    </w:p>
    <w:p w14:paraId="61BF328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7F0159D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&lt;jaT0212&gt;「で、何？」</w:t>
      </w:r>
    </w:p>
    <w:p w14:paraId="71DFE11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&lt;cnT0212&gt;「所以，有什么事？」</w:t>
      </w:r>
    </w:p>
    <w:p w14:paraId="34CC4AA3" w14:textId="77777777" w:rsidR="00DA09FF" w:rsidRPr="00DA09FF" w:rsidRDefault="00DA09FF" w:rsidP="00DA09FF">
      <w:pPr>
        <w:pStyle w:val="a3"/>
        <w:rPr>
          <w:rFonts w:ascii="ＭＳ ゴシック" w:eastAsia="ＭＳ ゴシック" w:hAnsi="ＭＳ ゴシック" w:cs="ＭＳ ゴシック"/>
        </w:rPr>
      </w:pPr>
    </w:p>
    <w:p w14:paraId="1C582A1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7D540DF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&lt;jaT0213&gt;「礼拝堂の人がさ、見学だけじゃなくって月とか、教団のことを話してくれ</w:t>
      </w:r>
      <w:r w:rsidRPr="00DA09FF">
        <w:rPr>
          <w:rFonts w:ascii="ＭＳ ゴシック" w:eastAsia="ＭＳ ゴシック" w:hAnsi="ＭＳ ゴシック" w:cs="ＭＳ ゴシック"/>
        </w:rPr>
        <w:lastRenderedPageBreak/>
        <w:t>るって言うんだ」</w:t>
      </w:r>
    </w:p>
    <w:p w14:paraId="1CA7E956" w14:textId="6C84E445"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&lt;cnT0213&gt;「礼拜堂的人</w:t>
      </w:r>
      <w:r w:rsidRPr="00DA09FF">
        <w:rPr>
          <w:rFonts w:ascii="Microsoft YaHei" w:eastAsia="Microsoft YaHei" w:hAnsi="Microsoft YaHei" w:cs="Microsoft YaHei" w:hint="eastAsia"/>
          <w:lang w:eastAsia="zh-CN"/>
        </w:rPr>
        <w:t>说</w:t>
      </w:r>
      <w:r w:rsidRPr="00DA09FF">
        <w:rPr>
          <w:rFonts w:ascii="ＭＳ ゴシック" w:eastAsia="ＭＳ ゴシック" w:hAnsi="ＭＳ ゴシック" w:cs="ＭＳ ゴシック" w:hint="eastAsia"/>
          <w:lang w:eastAsia="zh-CN"/>
        </w:rPr>
        <w:t>，不</w:t>
      </w:r>
      <w:r w:rsidRPr="00DA09FF">
        <w:rPr>
          <w:rFonts w:ascii="Microsoft YaHei" w:eastAsia="Microsoft YaHei" w:hAnsi="Microsoft YaHei" w:cs="Microsoft YaHei" w:hint="eastAsia"/>
          <w:lang w:eastAsia="zh-CN"/>
        </w:rPr>
        <w:t>仅</w:t>
      </w:r>
      <w:ins w:id="253" w:author="hhh0578" w:date="2020-04-29T17:01:00Z">
        <w:r w:rsidR="00C974CE">
          <w:rPr>
            <w:rFonts w:ascii="Microsoft YaHei" w:eastAsia="Microsoft YaHei" w:hAnsi="Microsoft YaHei" w:cs="Microsoft YaHei" w:hint="eastAsia"/>
            <w:lang w:eastAsia="zh-CN"/>
          </w:rPr>
          <w:t>能</w:t>
        </w:r>
      </w:ins>
      <w:del w:id="254" w:author="hhh0578" w:date="2020-04-29T17:01:00Z">
        <w:r w:rsidRPr="00DA09FF" w:rsidDel="00C974CE">
          <w:rPr>
            <w:rFonts w:ascii="Microsoft YaHei" w:eastAsia="Microsoft YaHei" w:hAnsi="Microsoft YaHei" w:cs="Microsoft YaHei" w:hint="eastAsia"/>
            <w:lang w:eastAsia="zh-CN"/>
          </w:rPr>
          <w:delText>仅</w:delText>
        </w:r>
      </w:del>
      <w:r w:rsidRPr="00DA09FF">
        <w:rPr>
          <w:rFonts w:ascii="Microsoft YaHei" w:eastAsia="Microsoft YaHei" w:hAnsi="Microsoft YaHei" w:cs="Microsoft YaHei" w:hint="eastAsia"/>
          <w:lang w:eastAsia="zh-CN"/>
        </w:rPr>
        <w:t>让</w:t>
      </w:r>
      <w:r w:rsidRPr="00DA09FF">
        <w:rPr>
          <w:rFonts w:ascii="ＭＳ ゴシック" w:eastAsia="ＭＳ ゴシック" w:hAnsi="ＭＳ ゴシック" w:cs="ＭＳ ゴシック" w:hint="eastAsia"/>
          <w:lang w:eastAsia="zh-CN"/>
        </w:rPr>
        <w:t>我</w:t>
      </w:r>
      <w:r w:rsidRPr="00DA09FF">
        <w:rPr>
          <w:rFonts w:ascii="Microsoft YaHei" w:eastAsia="Microsoft YaHei" w:hAnsi="Microsoft YaHei" w:cs="Microsoft YaHei" w:hint="eastAsia"/>
          <w:lang w:eastAsia="zh-CN"/>
        </w:rPr>
        <w:t>们</w:t>
      </w:r>
      <w:ins w:id="255" w:author="hhh0578" w:date="2020-04-29T17:01:00Z">
        <w:r w:rsidR="00924DC6">
          <w:rPr>
            <w:rFonts w:ascii="ＭＳ ゴシック" w:eastAsia="DengXian" w:hAnsi="ＭＳ ゴシック" w:cs="ＭＳ ゴシック" w:hint="eastAsia"/>
            <w:lang w:eastAsia="zh-CN"/>
          </w:rPr>
          <w:t>参观</w:t>
        </w:r>
      </w:ins>
      <w:del w:id="256" w:author="hhh0578" w:date="2020-04-29T17:01:00Z">
        <w:r w:rsidRPr="00DA09FF" w:rsidDel="00924DC6">
          <w:rPr>
            <w:rFonts w:ascii="Microsoft YaHei" w:eastAsia="Microsoft YaHei" w:hAnsi="Microsoft YaHei" w:cs="Microsoft YaHei" w:hint="eastAsia"/>
            <w:lang w:eastAsia="zh-CN"/>
          </w:rPr>
          <w:delText>见</w:delText>
        </w:r>
        <w:r w:rsidRPr="00DA09FF" w:rsidDel="00924DC6">
          <w:rPr>
            <w:rFonts w:ascii="ＭＳ ゴシック" w:eastAsia="ＭＳ ゴシック" w:hAnsi="ＭＳ ゴシック" w:cs="ＭＳ ゴシック" w:hint="eastAsia"/>
            <w:lang w:eastAsia="zh-CN"/>
          </w:rPr>
          <w:delText>学</w:delText>
        </w:r>
      </w:del>
      <w:r w:rsidRPr="00DA09FF">
        <w:rPr>
          <w:rFonts w:ascii="ＭＳ ゴシック" w:eastAsia="ＭＳ ゴシック" w:hAnsi="ＭＳ ゴシック" w:cs="ＭＳ ゴシック" w:hint="eastAsia"/>
          <w:lang w:eastAsia="zh-CN"/>
        </w:rPr>
        <w:t>，</w:t>
      </w:r>
      <w:r w:rsidRPr="00DA09FF">
        <w:rPr>
          <w:rFonts w:ascii="Microsoft YaHei" w:eastAsia="Microsoft YaHei" w:hAnsi="Microsoft YaHei" w:cs="Microsoft YaHei" w:hint="eastAsia"/>
          <w:lang w:eastAsia="zh-CN"/>
        </w:rPr>
        <w:t>还</w:t>
      </w:r>
      <w:ins w:id="257" w:author="hhh0578" w:date="2020-04-29T17:01:00Z">
        <w:r w:rsidR="00C974CE">
          <w:rPr>
            <w:rFonts w:ascii="ＭＳ ゴシック" w:eastAsia="DengXian" w:hAnsi="ＭＳ ゴシック" w:cs="ＭＳ ゴシック" w:hint="eastAsia"/>
            <w:lang w:eastAsia="zh-CN"/>
          </w:rPr>
          <w:t>能</w:t>
        </w:r>
      </w:ins>
      <w:del w:id="258" w:author="hhh0578" w:date="2020-04-29T17:01:00Z">
        <w:r w:rsidRPr="00DA09FF" w:rsidDel="00C974CE">
          <w:rPr>
            <w:rFonts w:ascii="ＭＳ ゴシック" w:eastAsia="ＭＳ ゴシック" w:hAnsi="ＭＳ ゴシック" w:cs="ＭＳ ゴシック" w:hint="eastAsia"/>
            <w:lang w:eastAsia="zh-CN"/>
          </w:rPr>
          <w:delText>会</w:delText>
        </w:r>
      </w:del>
      <w:r w:rsidRPr="00DA09FF">
        <w:rPr>
          <w:rFonts w:ascii="ＭＳ ゴシック" w:eastAsia="ＭＳ ゴシック" w:hAnsi="ＭＳ ゴシック" w:cs="ＭＳ ゴシック" w:hint="eastAsia"/>
          <w:lang w:eastAsia="zh-CN"/>
        </w:rPr>
        <w:t>告</w:t>
      </w:r>
      <w:r w:rsidRPr="00DA09FF">
        <w:rPr>
          <w:rFonts w:ascii="Microsoft YaHei" w:eastAsia="Microsoft YaHei" w:hAnsi="Microsoft YaHei" w:cs="Microsoft YaHei" w:hint="eastAsia"/>
          <w:lang w:eastAsia="zh-CN"/>
        </w:rPr>
        <w:t>诉</w:t>
      </w:r>
      <w:r w:rsidRPr="00DA09FF">
        <w:rPr>
          <w:rFonts w:ascii="ＭＳ ゴシック" w:eastAsia="ＭＳ ゴシック" w:hAnsi="ＭＳ ゴシック" w:cs="ＭＳ ゴシック" w:hint="eastAsia"/>
          <w:lang w:eastAsia="zh-CN"/>
        </w:rPr>
        <w:t>我</w:t>
      </w:r>
      <w:r w:rsidRPr="00DA09FF">
        <w:rPr>
          <w:rFonts w:ascii="Microsoft YaHei" w:eastAsia="Microsoft YaHei" w:hAnsi="Microsoft YaHei" w:cs="Microsoft YaHei" w:hint="eastAsia"/>
          <w:lang w:eastAsia="zh-CN"/>
        </w:rPr>
        <w:t>们</w:t>
      </w:r>
      <w:r w:rsidRPr="00DA09FF">
        <w:rPr>
          <w:rFonts w:ascii="ＭＳ ゴシック" w:eastAsia="ＭＳ ゴシック" w:hAnsi="ＭＳ ゴシック" w:cs="ＭＳ ゴシック" w:hint="eastAsia"/>
          <w:lang w:eastAsia="zh-CN"/>
        </w:rPr>
        <w:t>月球和教</w:t>
      </w:r>
      <w:r w:rsidRPr="00DA09FF">
        <w:rPr>
          <w:rFonts w:ascii="Microsoft YaHei" w:eastAsia="Microsoft YaHei" w:hAnsi="Microsoft YaHei" w:cs="Microsoft YaHei" w:hint="eastAsia"/>
          <w:lang w:eastAsia="zh-CN"/>
        </w:rPr>
        <w:t>团</w:t>
      </w:r>
      <w:r w:rsidRPr="00DA09FF">
        <w:rPr>
          <w:rFonts w:ascii="ＭＳ ゴシック" w:eastAsia="ＭＳ ゴシック" w:hAnsi="ＭＳ ゴシック" w:cs="ＭＳ ゴシック" w:hint="eastAsia"/>
          <w:lang w:eastAsia="zh-CN"/>
        </w:rPr>
        <w:t>的事」</w:t>
      </w:r>
    </w:p>
    <w:p w14:paraId="70AF5BC9" w14:textId="77777777" w:rsidR="00DA09FF" w:rsidRPr="00DA09FF" w:rsidRDefault="00DA09FF" w:rsidP="00DA09FF">
      <w:pPr>
        <w:pStyle w:val="a3"/>
        <w:rPr>
          <w:rFonts w:ascii="ＭＳ ゴシック" w:eastAsia="ＭＳ ゴシック" w:hAnsi="ＭＳ ゴシック" w:cs="ＭＳ ゴシック"/>
          <w:lang w:eastAsia="zh-CN"/>
        </w:rPr>
      </w:pPr>
    </w:p>
    <w:p w14:paraId="12611C2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328251B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&lt;jaT0214&gt;「ほむほむ、で？」</w:t>
      </w:r>
    </w:p>
    <w:p w14:paraId="4C84FCB8" w14:textId="3C9C01F2"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&lt;cnT0214&gt;「</w:t>
      </w:r>
      <w:ins w:id="259" w:author="hhh0578" w:date="2020-04-29T17:01:00Z">
        <w:r w:rsidR="00FE05FB">
          <w:rPr>
            <w:rFonts w:ascii="Microsoft YaHei" w:eastAsia="Microsoft YaHei" w:hAnsi="Microsoft YaHei" w:cs="Microsoft YaHei" w:hint="eastAsia"/>
            <w:lang w:eastAsia="zh-CN"/>
          </w:rPr>
          <w:t>嗯嗯</w:t>
        </w:r>
      </w:ins>
      <w:del w:id="260" w:author="hhh0578" w:date="2020-04-29T17:01:00Z">
        <w:r w:rsidRPr="00DA09FF" w:rsidDel="00FE05FB">
          <w:rPr>
            <w:rFonts w:ascii="ＭＳ ゴシック" w:eastAsia="ＭＳ ゴシック" w:hAnsi="ＭＳ ゴシック" w:cs="ＭＳ ゴシック"/>
          </w:rPr>
          <w:delText>唔姆唔姆</w:delText>
        </w:r>
      </w:del>
      <w:r w:rsidRPr="00DA09FF">
        <w:rPr>
          <w:rFonts w:ascii="ＭＳ ゴシック" w:eastAsia="ＭＳ ゴシック" w:hAnsi="ＭＳ ゴシック" w:cs="ＭＳ ゴシック"/>
        </w:rPr>
        <w:t>，然后呢？」</w:t>
      </w:r>
    </w:p>
    <w:p w14:paraId="24DFFDA1" w14:textId="77777777" w:rsidR="00DA09FF" w:rsidRPr="00DA09FF" w:rsidRDefault="00DA09FF" w:rsidP="00DA09FF">
      <w:pPr>
        <w:pStyle w:val="a3"/>
        <w:rPr>
          <w:rFonts w:ascii="ＭＳ ゴシック" w:eastAsia="ＭＳ ゴシック" w:hAnsi="ＭＳ ゴシック" w:cs="ＭＳ ゴシック"/>
        </w:rPr>
      </w:pPr>
    </w:p>
    <w:p w14:paraId="4011DAB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08004E1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&lt;jaT0215&gt;「みんながどの辺のことまで知ってるか分からないから、あらかじめ質問リストを作って欲しいってことなんだ」</w:t>
      </w:r>
    </w:p>
    <w:p w14:paraId="0EBF7C67" w14:textId="13182680"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&lt;cnT0215&gt;「</w:t>
      </w:r>
      <w:del w:id="261" w:author="hhh0578" w:date="2020-04-29T17:01:00Z">
        <w:r w:rsidRPr="00DA09FF" w:rsidDel="009A006B">
          <w:rPr>
            <w:rFonts w:ascii="DengXian" w:eastAsia="DengXian" w:hAnsi="DengXian" w:cs="ＭＳ ゴシック" w:hint="eastAsia"/>
            <w:lang w:eastAsia="zh-CN"/>
          </w:rPr>
          <w:delText>因</w:delText>
        </w:r>
        <w:r w:rsidRPr="00DA09FF" w:rsidDel="009A006B">
          <w:rPr>
            <w:rFonts w:ascii="Microsoft YaHei" w:eastAsia="Microsoft YaHei" w:hAnsi="Microsoft YaHei" w:cs="Microsoft YaHei" w:hint="eastAsia"/>
            <w:lang w:eastAsia="zh-CN"/>
          </w:rPr>
          <w:delText>为</w:delText>
        </w:r>
        <w:r w:rsidRPr="00DA09FF" w:rsidDel="009A006B">
          <w:rPr>
            <w:rFonts w:ascii="DengXian" w:eastAsia="DengXian" w:hAnsi="DengXian" w:cs="ＭＳ ゴシック" w:hint="eastAsia"/>
            <w:lang w:eastAsia="zh-CN"/>
          </w:rPr>
          <w:delText>不知道大家目前了解到的月球的范</w:delText>
        </w:r>
        <w:r w:rsidRPr="00DA09FF" w:rsidDel="009A006B">
          <w:rPr>
            <w:rFonts w:ascii="Microsoft YaHei" w:eastAsia="Microsoft YaHei" w:hAnsi="Microsoft YaHei" w:cs="Microsoft YaHei" w:hint="eastAsia"/>
            <w:lang w:eastAsia="zh-CN"/>
          </w:rPr>
          <w:delText>围</w:delText>
        </w:r>
        <w:r w:rsidRPr="00DA09FF" w:rsidDel="009A006B">
          <w:rPr>
            <w:rFonts w:ascii="DengXian" w:eastAsia="DengXian" w:hAnsi="DengXian" w:cs="ＭＳ ゴシック" w:hint="eastAsia"/>
            <w:lang w:eastAsia="zh-CN"/>
          </w:rPr>
          <w:delText>，所以希望能</w:delText>
        </w:r>
        <w:r w:rsidRPr="00DA09FF" w:rsidDel="009A006B">
          <w:rPr>
            <w:rFonts w:ascii="Microsoft YaHei" w:eastAsia="Microsoft YaHei" w:hAnsi="Microsoft YaHei" w:cs="Microsoft YaHei" w:hint="eastAsia"/>
            <w:lang w:eastAsia="zh-CN"/>
          </w:rPr>
          <w:delText>预</w:delText>
        </w:r>
        <w:r w:rsidRPr="00DA09FF" w:rsidDel="009A006B">
          <w:rPr>
            <w:rFonts w:ascii="DengXian" w:eastAsia="DengXian" w:hAnsi="DengXian" w:cs="ＭＳ ゴシック" w:hint="eastAsia"/>
            <w:lang w:eastAsia="zh-CN"/>
          </w:rPr>
          <w:delText>先作出一个提</w:delText>
        </w:r>
        <w:r w:rsidRPr="00DA09FF" w:rsidDel="009A006B">
          <w:rPr>
            <w:rFonts w:ascii="Microsoft YaHei" w:eastAsia="Microsoft YaHei" w:hAnsi="Microsoft YaHei" w:cs="Microsoft YaHei" w:hint="eastAsia"/>
            <w:lang w:eastAsia="zh-CN"/>
          </w:rPr>
          <w:delText>问</w:delText>
        </w:r>
        <w:r w:rsidRPr="00DA09FF" w:rsidDel="009A006B">
          <w:rPr>
            <w:rFonts w:ascii="DengXian" w:eastAsia="DengXian" w:hAnsi="DengXian" w:cs="ＭＳ ゴシック" w:hint="eastAsia"/>
            <w:lang w:eastAsia="zh-CN"/>
          </w:rPr>
          <w:delText>清</w:delText>
        </w:r>
        <w:r w:rsidRPr="00DA09FF" w:rsidDel="009A006B">
          <w:rPr>
            <w:rFonts w:ascii="Microsoft YaHei" w:eastAsia="Microsoft YaHei" w:hAnsi="Microsoft YaHei" w:cs="Microsoft YaHei" w:hint="eastAsia"/>
            <w:lang w:eastAsia="zh-CN"/>
          </w:rPr>
          <w:delText>单</w:delText>
        </w:r>
      </w:del>
      <w:ins w:id="262" w:author="hhh0578" w:date="2020-04-29T17:01:00Z">
        <w:r w:rsidR="009A006B">
          <w:rPr>
            <w:rFonts w:ascii="DengXian" w:eastAsia="DengXian" w:hAnsi="DengXian" w:cs="ＭＳ ゴシック" w:hint="eastAsia"/>
            <w:lang w:eastAsia="zh-CN"/>
          </w:rPr>
          <w:t>因为不知道大家</w:t>
        </w:r>
      </w:ins>
      <w:ins w:id="263" w:author="hhh0578" w:date="2020-04-29T17:02:00Z">
        <w:r w:rsidR="009A006B">
          <w:rPr>
            <w:rFonts w:ascii="Microsoft YaHei" w:eastAsia="Microsoft YaHei" w:hAnsi="Microsoft YaHei" w:cs="Microsoft YaHei" w:hint="eastAsia"/>
            <w:lang w:eastAsia="zh-CN"/>
          </w:rPr>
          <w:t>对月球</w:t>
        </w:r>
        <w:proofErr w:type="gramStart"/>
        <w:r w:rsidR="009A006B">
          <w:rPr>
            <w:rFonts w:ascii="Microsoft YaHei" w:eastAsia="Microsoft YaHei" w:hAnsi="Microsoft YaHei" w:cs="Microsoft YaHei" w:hint="eastAsia"/>
            <w:lang w:eastAsia="zh-CN"/>
          </w:rPr>
          <w:t>了解道</w:t>
        </w:r>
        <w:proofErr w:type="gramEnd"/>
        <w:r w:rsidR="009A006B">
          <w:rPr>
            <w:rFonts w:ascii="Microsoft YaHei" w:eastAsia="Microsoft YaHei" w:hAnsi="Microsoft YaHei" w:cs="Microsoft YaHei" w:hint="eastAsia"/>
            <w:lang w:eastAsia="zh-CN"/>
          </w:rPr>
          <w:t>什么程度，所以希望能事前统计一下问题</w:t>
        </w:r>
        <w:r w:rsidR="00124AB7">
          <w:rPr>
            <w:rFonts w:ascii="Microsoft YaHei" w:eastAsia="Microsoft YaHei" w:hAnsi="Microsoft YaHei" w:cs="Microsoft YaHei" w:hint="eastAsia"/>
            <w:lang w:eastAsia="zh-CN"/>
          </w:rPr>
          <w:t>列出来</w:t>
        </w:r>
      </w:ins>
      <w:r w:rsidRPr="00DA09FF">
        <w:rPr>
          <w:rFonts w:ascii="ＭＳ ゴシック" w:eastAsia="ＭＳ ゴシック" w:hAnsi="ＭＳ ゴシック" w:cs="ＭＳ ゴシック" w:hint="eastAsia"/>
          <w:lang w:eastAsia="zh-CN"/>
        </w:rPr>
        <w:t>」</w:t>
      </w:r>
    </w:p>
    <w:p w14:paraId="631444EC" w14:textId="77777777" w:rsidR="00DA09FF" w:rsidRPr="00DA09FF" w:rsidRDefault="00DA09FF" w:rsidP="00DA09FF">
      <w:pPr>
        <w:pStyle w:val="a3"/>
        <w:rPr>
          <w:rFonts w:ascii="ＭＳ ゴシック" w:eastAsia="ＭＳ ゴシック" w:hAnsi="ＭＳ ゴシック" w:cs="ＭＳ ゴシック"/>
          <w:lang w:eastAsia="zh-CN"/>
        </w:rPr>
      </w:pPr>
    </w:p>
    <w:p w14:paraId="1BA4F2D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22050B8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&lt;jaT0216&gt;「いいよー」</w:t>
      </w:r>
    </w:p>
    <w:p w14:paraId="369829B0" w14:textId="1BBB0ECE"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&lt;cnT0216&gt;「</w:t>
      </w:r>
      <w:ins w:id="264" w:author="hhh0578" w:date="2020-04-29T17:02:00Z">
        <w:r w:rsidR="00CA3449">
          <w:rPr>
            <w:rFonts w:ascii="DengXian" w:eastAsia="DengXian" w:hAnsi="DengXian" w:cs="ＭＳ ゴシック" w:hint="eastAsia"/>
            <w:lang w:eastAsia="zh-CN"/>
          </w:rPr>
          <w:t>好的</w:t>
        </w:r>
      </w:ins>
      <w:del w:id="265" w:author="hhh0578" w:date="2020-04-29T17:02:00Z">
        <w:r w:rsidRPr="00DA09FF" w:rsidDel="00CA3449">
          <w:rPr>
            <w:rFonts w:ascii="ＭＳ ゴシック" w:eastAsia="ＭＳ ゴシック" w:hAnsi="ＭＳ ゴシック" w:cs="ＭＳ ゴシック"/>
          </w:rPr>
          <w:delText>可以哦</w:delText>
        </w:r>
      </w:del>
      <w:r w:rsidRPr="00DA09FF">
        <w:rPr>
          <w:rFonts w:ascii="ＭＳ ゴシック" w:eastAsia="ＭＳ ゴシック" w:hAnsi="ＭＳ ゴシック" w:cs="ＭＳ ゴシック"/>
        </w:rPr>
        <w:t>ー」</w:t>
      </w:r>
    </w:p>
    <w:p w14:paraId="06841125" w14:textId="77777777" w:rsidR="00DA09FF" w:rsidRPr="00DA09FF" w:rsidRDefault="00DA09FF" w:rsidP="00DA09FF">
      <w:pPr>
        <w:pStyle w:val="a3"/>
        <w:rPr>
          <w:rFonts w:ascii="ＭＳ ゴシック" w:eastAsia="ＭＳ ゴシック" w:hAnsi="ＭＳ ゴシック" w:cs="ＭＳ ゴシック"/>
        </w:rPr>
      </w:pPr>
    </w:p>
    <w:p w14:paraId="1392618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71B35A0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&lt;jaT0217&gt;「でだ、向こうはかなり真面目な人なんで、ふざけたことを書くと怒られるんだけど……」</w:t>
      </w:r>
    </w:p>
    <w:p w14:paraId="08914896" w14:textId="7C843D7E"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&lt;cnT0217&gt;「</w:t>
      </w:r>
      <w:del w:id="266" w:author="hhh0578" w:date="2020-04-29T17:02:00Z">
        <w:r w:rsidRPr="00DA09FF" w:rsidDel="00E500D5">
          <w:rPr>
            <w:rFonts w:ascii="ＭＳ ゴシック" w:eastAsia="ＭＳ ゴシック" w:hAnsi="ＭＳ ゴシック" w:cs="ＭＳ ゴシック"/>
            <w:lang w:eastAsia="zh-CN"/>
          </w:rPr>
          <w:delText>要</w:delText>
        </w:r>
        <w:r w:rsidRPr="00DA09FF" w:rsidDel="00E500D5">
          <w:rPr>
            <w:rFonts w:ascii="Microsoft YaHei" w:eastAsia="Microsoft YaHei" w:hAnsi="Microsoft YaHei" w:cs="Microsoft YaHei" w:hint="eastAsia"/>
            <w:lang w:eastAsia="zh-CN"/>
          </w:rPr>
          <w:delText>说</w:delText>
        </w:r>
        <w:r w:rsidRPr="00DA09FF" w:rsidDel="00E500D5">
          <w:rPr>
            <w:rFonts w:ascii="ＭＳ ゴシック" w:eastAsia="ＭＳ ゴシック" w:hAnsi="ＭＳ ゴシック" w:cs="ＭＳ ゴシック" w:hint="eastAsia"/>
            <w:lang w:eastAsia="zh-CN"/>
          </w:rPr>
          <w:delText>的是</w:delText>
        </w:r>
      </w:del>
      <w:ins w:id="267" w:author="hhh0578" w:date="2020-04-29T17:03:00Z">
        <w:r w:rsidR="00E500D5">
          <w:rPr>
            <w:rFonts w:ascii="DengXian" w:eastAsia="DengXian" w:hAnsi="DengXian" w:cs="ＭＳ ゴシック" w:hint="eastAsia"/>
            <w:lang w:eastAsia="zh-CN"/>
          </w:rPr>
          <w:t>不过</w:t>
        </w:r>
      </w:ins>
      <w:r w:rsidRPr="00DA09FF">
        <w:rPr>
          <w:rFonts w:ascii="ＭＳ ゴシック" w:eastAsia="ＭＳ ゴシック" w:hAnsi="ＭＳ ゴシック" w:cs="ＭＳ ゴシック" w:hint="eastAsia"/>
          <w:lang w:eastAsia="zh-CN"/>
        </w:rPr>
        <w:t>，</w:t>
      </w:r>
      <w:del w:id="268" w:author="hhh0578" w:date="2020-04-29T17:03:00Z">
        <w:r w:rsidRPr="00DA09FF" w:rsidDel="00E500D5">
          <w:rPr>
            <w:rFonts w:ascii="Microsoft YaHei" w:eastAsia="Microsoft YaHei" w:hAnsi="Microsoft YaHei" w:cs="Microsoft YaHei" w:hint="eastAsia"/>
            <w:lang w:eastAsia="zh-CN"/>
          </w:rPr>
          <w:delText>对</w:delText>
        </w:r>
        <w:r w:rsidRPr="00DA09FF" w:rsidDel="00E500D5">
          <w:rPr>
            <w:rFonts w:ascii="DengXian" w:eastAsia="DengXian" w:hAnsi="DengXian" w:cs="ＭＳ ゴシック" w:hint="eastAsia"/>
            <w:lang w:eastAsia="zh-CN"/>
          </w:rPr>
          <w:delText>方是一个相当</w:delText>
        </w:r>
        <w:r w:rsidRPr="00DA09FF" w:rsidDel="00E500D5">
          <w:rPr>
            <w:rFonts w:ascii="Microsoft YaHei" w:eastAsia="Microsoft YaHei" w:hAnsi="Microsoft YaHei" w:cs="Microsoft YaHei" w:hint="eastAsia"/>
            <w:lang w:eastAsia="zh-CN"/>
          </w:rPr>
          <w:delText>认</w:delText>
        </w:r>
        <w:r w:rsidRPr="00DA09FF" w:rsidDel="00E500D5">
          <w:rPr>
            <w:rFonts w:ascii="DengXian" w:eastAsia="DengXian" w:hAnsi="DengXian" w:cs="ＭＳ ゴシック" w:hint="eastAsia"/>
            <w:lang w:eastAsia="zh-CN"/>
          </w:rPr>
          <w:delText>真的人</w:delText>
        </w:r>
      </w:del>
      <w:ins w:id="269" w:author="hhh0578" w:date="2020-04-29T17:03:00Z">
        <w:r w:rsidR="00E500D5">
          <w:rPr>
            <w:rFonts w:ascii="Microsoft YaHei" w:eastAsia="Microsoft YaHei" w:hAnsi="Microsoft YaHei" w:cs="Microsoft YaHei" w:hint="eastAsia"/>
            <w:lang w:eastAsia="zh-CN"/>
          </w:rPr>
          <w:t>对方性格</w:t>
        </w:r>
      </w:ins>
      <w:ins w:id="270" w:author="hhh0578" w:date="2020-04-29T17:04:00Z">
        <w:r w:rsidR="00C7733A">
          <w:rPr>
            <w:rFonts w:ascii="Microsoft YaHei" w:eastAsia="Microsoft YaHei" w:hAnsi="Microsoft YaHei" w:cs="Microsoft YaHei" w:hint="eastAsia"/>
            <w:lang w:eastAsia="zh-CN"/>
          </w:rPr>
          <w:t>上比较</w:t>
        </w:r>
        <w:r w:rsidR="00F01565">
          <w:rPr>
            <w:rFonts w:ascii="Microsoft YaHei" w:eastAsia="Microsoft YaHei" w:hAnsi="Microsoft YaHei" w:cs="Microsoft YaHei" w:hint="eastAsia"/>
            <w:lang w:eastAsia="zh-CN"/>
          </w:rPr>
          <w:t>严谨</w:t>
        </w:r>
      </w:ins>
      <w:r w:rsidRPr="00DA09FF">
        <w:rPr>
          <w:rFonts w:ascii="ＭＳ ゴシック" w:eastAsia="ＭＳ ゴシック" w:hAnsi="ＭＳ ゴシック" w:cs="ＭＳ ゴシック"/>
          <w:lang w:eastAsia="zh-CN"/>
        </w:rPr>
        <w:t>，要是写了一些乱七八糟的</w:t>
      </w:r>
      <w:r w:rsidRPr="00DA09FF">
        <w:rPr>
          <w:rFonts w:ascii="Microsoft YaHei" w:eastAsia="Microsoft YaHei" w:hAnsi="Microsoft YaHei" w:cs="Microsoft YaHei" w:hint="eastAsia"/>
          <w:lang w:eastAsia="zh-CN"/>
        </w:rPr>
        <w:t>问题</w:t>
      </w:r>
      <w:r w:rsidRPr="00DA09FF">
        <w:rPr>
          <w:rFonts w:ascii="ＭＳ ゴシック" w:eastAsia="ＭＳ ゴシック" w:hAnsi="ＭＳ ゴシック" w:cs="ＭＳ ゴシック" w:hint="eastAsia"/>
          <w:lang w:eastAsia="zh-CN"/>
        </w:rPr>
        <w:t>的</w:t>
      </w:r>
      <w:r w:rsidRPr="00DA09FF">
        <w:rPr>
          <w:rFonts w:ascii="Microsoft YaHei" w:eastAsia="Microsoft YaHei" w:hAnsi="Microsoft YaHei" w:cs="Microsoft YaHei" w:hint="eastAsia"/>
          <w:lang w:eastAsia="zh-CN"/>
        </w:rPr>
        <w:t>话</w:t>
      </w:r>
      <w:r w:rsidRPr="00DA09FF">
        <w:rPr>
          <w:rFonts w:ascii="ＭＳ ゴシック" w:eastAsia="ＭＳ ゴシック" w:hAnsi="ＭＳ ゴシック" w:cs="ＭＳ ゴシック" w:hint="eastAsia"/>
          <w:lang w:eastAsia="zh-CN"/>
        </w:rPr>
        <w:t>可能会</w:t>
      </w:r>
      <w:ins w:id="271" w:author="hhh0578" w:date="2020-04-29T17:04:00Z">
        <w:r w:rsidR="003F09DF">
          <w:rPr>
            <w:rFonts w:ascii="Microsoft YaHei" w:eastAsia="Microsoft YaHei" w:hAnsi="Microsoft YaHei" w:cs="Microsoft YaHei" w:hint="eastAsia"/>
            <w:lang w:eastAsia="zh-CN"/>
          </w:rPr>
          <w:t>让她</w:t>
        </w:r>
      </w:ins>
      <w:r w:rsidRPr="00DA09FF">
        <w:rPr>
          <w:rFonts w:ascii="ＭＳ ゴシック" w:eastAsia="ＭＳ ゴシック" w:hAnsi="ＭＳ ゴシック" w:cs="ＭＳ ゴシック" w:hint="eastAsia"/>
          <w:lang w:eastAsia="zh-CN"/>
        </w:rPr>
        <w:t>生气</w:t>
      </w:r>
      <w:r w:rsidRPr="00DA09FF">
        <w:rPr>
          <w:rFonts w:ascii="ＭＳ ゴシック" w:eastAsia="ＭＳ ゴシック" w:hAnsi="ＭＳ ゴシック" w:cs="ＭＳ ゴシック"/>
          <w:lang w:eastAsia="zh-CN"/>
        </w:rPr>
        <w:t>……」</w:t>
      </w:r>
    </w:p>
    <w:p w14:paraId="489A6328" w14:textId="77777777" w:rsidR="00DA09FF" w:rsidRPr="00DA09FF" w:rsidRDefault="00DA09FF" w:rsidP="00DA09FF">
      <w:pPr>
        <w:pStyle w:val="a3"/>
        <w:rPr>
          <w:rFonts w:ascii="ＭＳ ゴシック" w:eastAsia="ＭＳ ゴシック" w:hAnsi="ＭＳ ゴシック" w:cs="ＭＳ ゴシック"/>
          <w:lang w:eastAsia="zh-CN"/>
        </w:rPr>
      </w:pPr>
    </w:p>
    <w:p w14:paraId="65DAC60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14EAF15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&lt;jaT0218&gt;「別にふざけたことは書かないって」</w:t>
      </w:r>
    </w:p>
    <w:p w14:paraId="1439CD22" w14:textId="472E82FD"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&lt;cnT0218&gt;「不会乱</w:t>
      </w:r>
      <w:ins w:id="272" w:author="hhh0578" w:date="2020-04-29T17:04:00Z">
        <w:r w:rsidR="006C6D65">
          <w:rPr>
            <w:rFonts w:ascii="DengXian" w:eastAsia="DengXian" w:hAnsi="DengXian" w:cs="ＭＳ ゴシック" w:hint="eastAsia"/>
            <w:lang w:eastAsia="zh-CN"/>
          </w:rPr>
          <w:t>写的啦</w:t>
        </w:r>
      </w:ins>
      <w:del w:id="273" w:author="hhh0578" w:date="2020-04-29T17:04:00Z">
        <w:r w:rsidRPr="00DA09FF" w:rsidDel="006C6D65">
          <w:rPr>
            <w:rFonts w:ascii="ＭＳ ゴシック" w:eastAsia="ＭＳ ゴシック" w:hAnsi="ＭＳ ゴシック" w:cs="ＭＳ ゴシック"/>
            <w:lang w:eastAsia="zh-CN"/>
          </w:rPr>
          <w:delText>开玩笑的啦</w:delText>
        </w:r>
      </w:del>
      <w:r w:rsidRPr="00DA09FF">
        <w:rPr>
          <w:rFonts w:ascii="ＭＳ ゴシック" w:eastAsia="ＭＳ ゴシック" w:hAnsi="ＭＳ ゴシック" w:cs="ＭＳ ゴシック"/>
          <w:lang w:eastAsia="zh-CN"/>
        </w:rPr>
        <w:t>」</w:t>
      </w:r>
    </w:p>
    <w:p w14:paraId="087F571D" w14:textId="77777777" w:rsidR="00DA09FF" w:rsidRPr="00DA09FF" w:rsidRDefault="00DA09FF" w:rsidP="00DA09FF">
      <w:pPr>
        <w:pStyle w:val="a3"/>
        <w:rPr>
          <w:rFonts w:ascii="ＭＳ ゴシック" w:eastAsia="ＭＳ ゴシック" w:hAnsi="ＭＳ ゴシック" w:cs="ＭＳ ゴシック"/>
          <w:lang w:eastAsia="zh-CN"/>
        </w:rPr>
      </w:pPr>
    </w:p>
    <w:p w14:paraId="183DAB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10DB08A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&lt;jaT0219&gt;「遠山さんを信頼してよ」</w:t>
      </w:r>
    </w:p>
    <w:p w14:paraId="3DE7A537" w14:textId="3A7F8939"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&lt;cnT0219&gt;「</w:t>
      </w:r>
      <w:del w:id="274" w:author="hhh0578" w:date="2020-04-29T17:04:00Z">
        <w:r w:rsidRPr="00DA09FF" w:rsidDel="006C6D65">
          <w:rPr>
            <w:rFonts w:ascii="DengXian" w:eastAsia="DengXian" w:hAnsi="DengXian" w:cs="ＭＳ ゴシック" w:hint="eastAsia"/>
            <w:lang w:eastAsia="zh-CN"/>
          </w:rPr>
          <w:delText>多相信下</w:delText>
        </w:r>
        <w:r w:rsidRPr="00DA09FF" w:rsidDel="006C6D65">
          <w:rPr>
            <w:rFonts w:ascii="Microsoft YaHei" w:eastAsia="Microsoft YaHei" w:hAnsi="Microsoft YaHei" w:cs="Microsoft YaHei" w:hint="eastAsia"/>
            <w:lang w:eastAsia="zh-CN"/>
          </w:rPr>
          <w:delText>远</w:delText>
        </w:r>
        <w:r w:rsidRPr="00DA09FF" w:rsidDel="006C6D65">
          <w:rPr>
            <w:rFonts w:ascii="DengXian" w:eastAsia="DengXian" w:hAnsi="DengXian" w:cs="ＭＳ ゴシック" w:hint="eastAsia"/>
            <w:lang w:eastAsia="zh-CN"/>
          </w:rPr>
          <w:delText>山同学啊</w:delText>
        </w:r>
      </w:del>
      <w:ins w:id="275" w:author="hhh0578" w:date="2020-04-29T17:04:00Z">
        <w:r w:rsidR="006C6D65">
          <w:rPr>
            <w:rFonts w:ascii="DengXian" w:eastAsia="DengXian" w:hAnsi="DengXian" w:cs="ＭＳ ゴシック" w:hint="eastAsia"/>
            <w:lang w:eastAsia="zh-CN"/>
          </w:rPr>
          <w:t>相信</w:t>
        </w:r>
      </w:ins>
      <w:ins w:id="276" w:author="hhh0578" w:date="2020-04-29T17:05:00Z">
        <w:r w:rsidR="00105B0B">
          <w:rPr>
            <w:rFonts w:ascii="DengXian" w:eastAsia="DengXian" w:hAnsi="DengXian" w:cs="ＭＳ ゴシック" w:hint="eastAsia"/>
            <w:lang w:eastAsia="zh-CN"/>
          </w:rPr>
          <w:t>远山我啦</w:t>
        </w:r>
      </w:ins>
      <w:r w:rsidRPr="00DA09FF">
        <w:rPr>
          <w:rFonts w:ascii="ＭＳ ゴシック" w:eastAsia="ＭＳ ゴシック" w:hAnsi="ＭＳ ゴシック" w:cs="ＭＳ ゴシック" w:hint="eastAsia"/>
          <w:lang w:eastAsia="zh-CN"/>
        </w:rPr>
        <w:t>」</w:t>
      </w:r>
    </w:p>
    <w:p w14:paraId="7ABA11CF" w14:textId="77777777" w:rsidR="00DA09FF" w:rsidRPr="00DA09FF" w:rsidRDefault="00DA09FF" w:rsidP="00DA09FF">
      <w:pPr>
        <w:pStyle w:val="a3"/>
        <w:rPr>
          <w:rFonts w:ascii="ＭＳ ゴシック" w:eastAsia="ＭＳ ゴシック" w:hAnsi="ＭＳ ゴシック" w:cs="ＭＳ ゴシック"/>
          <w:lang w:eastAsia="zh-CN"/>
        </w:rPr>
      </w:pPr>
    </w:p>
    <w:p w14:paraId="4F4A227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6A1826C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&lt;jaT0220&gt;「……分かりました」</w:t>
      </w:r>
    </w:p>
    <w:p w14:paraId="3B94CFC7" w14:textId="6674D574"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&lt;cnT0220&gt;「……</w:t>
      </w:r>
      <w:del w:id="277" w:author="hhh0578" w:date="2020-04-29T17:05:00Z">
        <w:r w:rsidRPr="00DA09FF" w:rsidDel="000F7C49">
          <w:rPr>
            <w:rFonts w:ascii="DengXian" w:eastAsia="DengXian" w:hAnsi="DengXian" w:cs="ＭＳ ゴシック" w:hint="eastAsia"/>
            <w:lang w:eastAsia="zh-CN"/>
          </w:rPr>
          <w:delText>交</w:delText>
        </w:r>
        <w:r w:rsidRPr="00DA09FF" w:rsidDel="000F7C49">
          <w:rPr>
            <w:rFonts w:ascii="Microsoft YaHei" w:eastAsia="Microsoft YaHei" w:hAnsi="Microsoft YaHei" w:cs="Microsoft YaHei" w:hint="eastAsia"/>
            <w:lang w:eastAsia="zh-CN"/>
          </w:rPr>
          <w:delText>给</w:delText>
        </w:r>
        <w:r w:rsidRPr="00DA09FF" w:rsidDel="000F7C49">
          <w:rPr>
            <w:rFonts w:ascii="DengXian" w:eastAsia="DengXian" w:hAnsi="DengXian" w:cs="ＭＳ ゴシック" w:hint="eastAsia"/>
            <w:lang w:eastAsia="zh-CN"/>
          </w:rPr>
          <w:delText>你了</w:delText>
        </w:r>
      </w:del>
      <w:ins w:id="278" w:author="hhh0578" w:date="2020-04-29T17:05:00Z">
        <w:r w:rsidR="000F7C49">
          <w:rPr>
            <w:rFonts w:ascii="DengXian" w:eastAsia="DengXian" w:hAnsi="DengXian" w:cs="ＭＳ ゴシック" w:hint="eastAsia"/>
            <w:lang w:eastAsia="zh-CN"/>
          </w:rPr>
          <w:t>那成</w:t>
        </w:r>
      </w:ins>
      <w:r w:rsidRPr="00DA09FF">
        <w:rPr>
          <w:rFonts w:ascii="ＭＳ ゴシック" w:eastAsia="ＭＳ ゴシック" w:hAnsi="ＭＳ ゴシック" w:cs="ＭＳ ゴシック" w:hint="eastAsia"/>
          <w:lang w:eastAsia="zh-CN"/>
        </w:rPr>
        <w:t>」</w:t>
      </w:r>
    </w:p>
    <w:p w14:paraId="56F3C834" w14:textId="77777777" w:rsidR="00DA09FF" w:rsidRPr="00DA09FF" w:rsidRDefault="00DA09FF" w:rsidP="00DA09FF">
      <w:pPr>
        <w:pStyle w:val="a3"/>
        <w:rPr>
          <w:rFonts w:ascii="ＭＳ ゴシック" w:eastAsia="ＭＳ ゴシック" w:hAnsi="ＭＳ ゴシック" w:cs="ＭＳ ゴシック"/>
          <w:lang w:eastAsia="zh-CN"/>
        </w:rPr>
      </w:pPr>
    </w:p>
    <w:p w14:paraId="6154549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7B3E460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&lt;jaT0221&gt;「で、リストはいつまでに欲しいの？」</w:t>
      </w:r>
    </w:p>
    <w:p w14:paraId="1F114938"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&lt;cnT0221&gt;「清</w:t>
      </w:r>
      <w:r w:rsidRPr="00DA09FF">
        <w:rPr>
          <w:rFonts w:ascii="Microsoft YaHei" w:eastAsia="Microsoft YaHei" w:hAnsi="Microsoft YaHei" w:cs="Microsoft YaHei" w:hint="eastAsia"/>
          <w:lang w:eastAsia="zh-CN"/>
        </w:rPr>
        <w:t>单</w:t>
      </w:r>
      <w:del w:id="279" w:author="hhh0578" w:date="2020-04-29T17:05:00Z">
        <w:r w:rsidRPr="00DA09FF" w:rsidDel="000F7C49">
          <w:rPr>
            <w:rFonts w:ascii="ＭＳ ゴシック" w:eastAsia="ＭＳ ゴシック" w:hAnsi="ＭＳ ゴシック" w:cs="ＭＳ ゴシック" w:hint="eastAsia"/>
            <w:lang w:eastAsia="zh-CN"/>
          </w:rPr>
          <w:delText>大概</w:delText>
        </w:r>
      </w:del>
      <w:r w:rsidRPr="00DA09FF">
        <w:rPr>
          <w:rFonts w:ascii="ＭＳ ゴシック" w:eastAsia="ＭＳ ゴシック" w:hAnsi="ＭＳ ゴシック" w:cs="ＭＳ ゴシック" w:hint="eastAsia"/>
          <w:lang w:eastAsia="zh-CN"/>
        </w:rPr>
        <w:t>什么</w:t>
      </w:r>
      <w:r w:rsidRPr="00DA09FF">
        <w:rPr>
          <w:rFonts w:ascii="Microsoft YaHei" w:eastAsia="Microsoft YaHei" w:hAnsi="Microsoft YaHei" w:cs="Microsoft YaHei" w:hint="eastAsia"/>
          <w:lang w:eastAsia="zh-CN"/>
        </w:rPr>
        <w:t>时</w:t>
      </w:r>
      <w:r w:rsidRPr="00DA09FF">
        <w:rPr>
          <w:rFonts w:ascii="ＭＳ ゴシック" w:eastAsia="ＭＳ ゴシック" w:hAnsi="ＭＳ ゴシック" w:cs="ＭＳ ゴシック" w:hint="eastAsia"/>
          <w:lang w:eastAsia="zh-CN"/>
        </w:rPr>
        <w:t>候要？」</w:t>
      </w:r>
    </w:p>
    <w:p w14:paraId="7532B8B1" w14:textId="77777777" w:rsidR="00DA09FF" w:rsidRPr="00DA09FF" w:rsidRDefault="00DA09FF" w:rsidP="00DA09FF">
      <w:pPr>
        <w:pStyle w:val="a3"/>
        <w:rPr>
          <w:rFonts w:ascii="ＭＳ ゴシック" w:eastAsia="ＭＳ ゴシック" w:hAnsi="ＭＳ ゴシック" w:cs="ＭＳ ゴシック"/>
          <w:lang w:eastAsia="zh-CN"/>
        </w:rPr>
      </w:pPr>
    </w:p>
    <w:p w14:paraId="35E445D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1158973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&lt;jaT0222&gt;「ん～金曜の放課後にあると嬉しいかな」</w:t>
      </w:r>
    </w:p>
    <w:p w14:paraId="0EAEA6E0" w14:textId="173C443B"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&lt;cnT0222&gt;「最好星期</w:t>
      </w:r>
      <w:ins w:id="280" w:author="hhh0578" w:date="2020-04-29T17:05:00Z">
        <w:r w:rsidR="008E1891">
          <w:rPr>
            <w:rFonts w:ascii="ＭＳ ゴシック" w:eastAsia="DengXian" w:hAnsi="ＭＳ ゴシック" w:cs="ＭＳ ゴシック" w:hint="eastAsia"/>
            <w:lang w:eastAsia="zh-CN"/>
          </w:rPr>
          <w:t>五</w:t>
        </w:r>
      </w:ins>
      <w:del w:id="281" w:author="hhh0578" w:date="2020-04-29T17:05:00Z">
        <w:r w:rsidRPr="00DA09FF" w:rsidDel="008E1891">
          <w:rPr>
            <w:rFonts w:ascii="ＭＳ ゴシック" w:eastAsia="ＭＳ ゴシック" w:hAnsi="ＭＳ ゴシック" w:cs="ＭＳ ゴシック"/>
            <w:lang w:eastAsia="zh-CN"/>
          </w:rPr>
          <w:delText>四</w:delText>
        </w:r>
      </w:del>
      <w:r w:rsidRPr="00DA09FF">
        <w:rPr>
          <w:rFonts w:ascii="ＭＳ ゴシック" w:eastAsia="ＭＳ ゴシック" w:hAnsi="ＭＳ ゴシック" w:cs="ＭＳ ゴシック"/>
          <w:lang w:eastAsia="zh-CN"/>
        </w:rPr>
        <w:t>放学后</w:t>
      </w:r>
      <w:r w:rsidRPr="00DA09FF">
        <w:rPr>
          <w:rFonts w:ascii="Microsoft YaHei" w:eastAsia="Microsoft YaHei" w:hAnsi="Microsoft YaHei" w:cs="Microsoft YaHei" w:hint="eastAsia"/>
          <w:lang w:eastAsia="zh-CN"/>
        </w:rPr>
        <w:t>给</w:t>
      </w:r>
      <w:r w:rsidRPr="00DA09FF">
        <w:rPr>
          <w:rFonts w:ascii="ＭＳ ゴシック" w:eastAsia="ＭＳ ゴシック" w:hAnsi="ＭＳ ゴシック" w:cs="ＭＳ ゴシック" w:hint="eastAsia"/>
          <w:lang w:eastAsia="zh-CN"/>
        </w:rPr>
        <w:t>我</w:t>
      </w:r>
      <w:del w:id="282" w:author="hhh0578" w:date="2020-04-29T17:05:00Z">
        <w:r w:rsidRPr="00DA09FF" w:rsidDel="00640F17">
          <w:rPr>
            <w:rFonts w:ascii="ＭＳ ゴシック" w:eastAsia="ＭＳ ゴシック" w:hAnsi="ＭＳ ゴシック" w:cs="ＭＳ ゴシック" w:hint="eastAsia"/>
            <w:lang w:eastAsia="zh-CN"/>
          </w:rPr>
          <w:delText>吧</w:delText>
        </w:r>
      </w:del>
      <w:r w:rsidRPr="00DA09FF">
        <w:rPr>
          <w:rFonts w:ascii="ＭＳ ゴシック" w:eastAsia="ＭＳ ゴシック" w:hAnsi="ＭＳ ゴシック" w:cs="ＭＳ ゴシック" w:hint="eastAsia"/>
          <w:lang w:eastAsia="zh-CN"/>
        </w:rPr>
        <w:t>」</w:t>
      </w:r>
    </w:p>
    <w:p w14:paraId="5D449D30" w14:textId="77777777" w:rsidR="00DA09FF" w:rsidRPr="00DA09FF" w:rsidRDefault="00DA09FF" w:rsidP="00DA09FF">
      <w:pPr>
        <w:pStyle w:val="a3"/>
        <w:rPr>
          <w:rFonts w:ascii="ＭＳ ゴシック" w:eastAsia="ＭＳ ゴシック" w:hAnsi="ＭＳ ゴシック" w:cs="ＭＳ ゴシック"/>
          <w:lang w:eastAsia="zh-CN"/>
        </w:rPr>
      </w:pPr>
    </w:p>
    <w:p w14:paraId="2C4F350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75B1E0F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&lt;jaT0223&gt;「急だなぁ」</w:t>
      </w:r>
    </w:p>
    <w:p w14:paraId="440FA5D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&lt;cnT0223&gt;「有点赶啊」</w:t>
      </w:r>
    </w:p>
    <w:p w14:paraId="275A01BF" w14:textId="77777777" w:rsidR="00DA09FF" w:rsidRPr="00DA09FF" w:rsidRDefault="00DA09FF" w:rsidP="00DA09FF">
      <w:pPr>
        <w:pStyle w:val="a3"/>
        <w:rPr>
          <w:rFonts w:ascii="ＭＳ ゴシック" w:eastAsia="ＭＳ ゴシック" w:hAnsi="ＭＳ ゴシック" w:cs="ＭＳ ゴシック"/>
        </w:rPr>
      </w:pPr>
    </w:p>
    <w:p w14:paraId="4301D1A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37D4E8A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&lt;jaT0224&gt;ちょっと考える遠山。</w:t>
      </w:r>
    </w:p>
    <w:p w14:paraId="7DED5714" w14:textId="522570BC"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&lt;cnT0224&gt;</w:t>
      </w:r>
      <w:r w:rsidRPr="00DA09FF">
        <w:rPr>
          <w:rFonts w:ascii="Microsoft YaHei" w:eastAsia="Microsoft YaHei" w:hAnsi="Microsoft YaHei" w:cs="Microsoft YaHei" w:hint="eastAsia"/>
        </w:rPr>
        <w:t>远</w:t>
      </w:r>
      <w:r w:rsidRPr="00DA09FF">
        <w:rPr>
          <w:rFonts w:ascii="ＭＳ ゴシック" w:eastAsia="ＭＳ ゴシック" w:hAnsi="ＭＳ ゴシック" w:cs="ＭＳ ゴシック" w:hint="eastAsia"/>
        </w:rPr>
        <w:t>山</w:t>
      </w:r>
      <w:ins w:id="283" w:author="hhh0578" w:date="2020-04-29T17:05:00Z">
        <w:r w:rsidR="002449DE">
          <w:rPr>
            <w:rFonts w:ascii="DengXian" w:eastAsia="DengXian" w:hAnsi="DengXian" w:cs="ＭＳ ゴシック" w:hint="eastAsia"/>
            <w:lang w:eastAsia="zh-CN"/>
          </w:rPr>
          <w:t>稍作思考</w:t>
        </w:r>
      </w:ins>
      <w:del w:id="284" w:author="hhh0578" w:date="2020-04-29T17:05:00Z">
        <w:r w:rsidRPr="00DA09FF" w:rsidDel="002449DE">
          <w:rPr>
            <w:rFonts w:ascii="ＭＳ ゴシック" w:eastAsia="ＭＳ ゴシック" w:hAnsi="ＭＳ ゴシック" w:cs="ＭＳ ゴシック" w:hint="eastAsia"/>
          </w:rPr>
          <w:delText>稍微考</w:delText>
        </w:r>
        <w:r w:rsidRPr="00DA09FF" w:rsidDel="002449DE">
          <w:rPr>
            <w:rFonts w:ascii="Microsoft YaHei" w:eastAsia="Microsoft YaHei" w:hAnsi="Microsoft YaHei" w:cs="Microsoft YaHei" w:hint="eastAsia"/>
          </w:rPr>
          <w:delText>虑</w:delText>
        </w:r>
        <w:r w:rsidRPr="00DA09FF" w:rsidDel="002449DE">
          <w:rPr>
            <w:rFonts w:ascii="ＭＳ ゴシック" w:eastAsia="ＭＳ ゴシック" w:hAnsi="ＭＳ ゴシック" w:cs="ＭＳ ゴシック" w:hint="eastAsia"/>
          </w:rPr>
          <w:delText>的一会儿</w:delText>
        </w:r>
      </w:del>
      <w:r w:rsidRPr="00DA09FF">
        <w:rPr>
          <w:rFonts w:ascii="ＭＳ ゴシック" w:eastAsia="ＭＳ ゴシック" w:hAnsi="ＭＳ ゴシック" w:cs="ＭＳ ゴシック" w:hint="eastAsia"/>
        </w:rPr>
        <w:t>。</w:t>
      </w:r>
    </w:p>
    <w:p w14:paraId="15329E5E" w14:textId="77777777" w:rsidR="00DA09FF" w:rsidRPr="00DA09FF" w:rsidRDefault="00DA09FF" w:rsidP="00DA09FF">
      <w:pPr>
        <w:pStyle w:val="a3"/>
        <w:rPr>
          <w:rFonts w:ascii="ＭＳ ゴシック" w:eastAsia="ＭＳ ゴシック" w:hAnsi="ＭＳ ゴシック" w:cs="ＭＳ ゴシック"/>
        </w:rPr>
      </w:pPr>
    </w:p>
    <w:p w14:paraId="51F2389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5472CF4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&lt;jaT0225&gt;「ま、なんとかなるか」</w:t>
      </w:r>
    </w:p>
    <w:p w14:paraId="5386B461" w14:textId="4A863FBA"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&lt;cnT0225&gt;「</w:t>
      </w:r>
      <w:ins w:id="285" w:author="hhh0578" w:date="2020-04-29T17:05:00Z">
        <w:r w:rsidR="00F47DFD">
          <w:rPr>
            <w:rFonts w:ascii="ＭＳ ゴシック" w:eastAsia="DengXian" w:hAnsi="ＭＳ ゴシック" w:cs="ＭＳ ゴシック" w:hint="eastAsia"/>
            <w:lang w:eastAsia="zh-CN"/>
          </w:rPr>
          <w:t>嗯，我会弄好的</w:t>
        </w:r>
      </w:ins>
      <w:del w:id="286" w:author="hhh0578" w:date="2020-04-29T17:05:00Z">
        <w:r w:rsidRPr="00DA09FF" w:rsidDel="00F47DFD">
          <w:rPr>
            <w:rFonts w:ascii="ＭＳ ゴシック" w:eastAsia="ＭＳ ゴシック" w:hAnsi="ＭＳ ゴシック" w:cs="ＭＳ ゴシック"/>
            <w:lang w:eastAsia="zh-CN"/>
          </w:rPr>
          <w:delText>嘛，也就</w:delText>
        </w:r>
        <w:r w:rsidRPr="00DA09FF" w:rsidDel="00F47DFD">
          <w:rPr>
            <w:rFonts w:ascii="Microsoft YaHei" w:eastAsia="Microsoft YaHei" w:hAnsi="Microsoft YaHei" w:cs="Microsoft YaHei" w:hint="eastAsia"/>
            <w:lang w:eastAsia="zh-CN"/>
          </w:rPr>
          <w:delText>这样</w:delText>
        </w:r>
        <w:r w:rsidRPr="00DA09FF" w:rsidDel="00F47DFD">
          <w:rPr>
            <w:rFonts w:ascii="ＭＳ ゴシック" w:eastAsia="ＭＳ ゴシック" w:hAnsi="ＭＳ ゴシック" w:cs="ＭＳ ゴシック" w:hint="eastAsia"/>
            <w:lang w:eastAsia="zh-CN"/>
          </w:rPr>
          <w:delText>吧</w:delText>
        </w:r>
      </w:del>
      <w:r w:rsidRPr="00DA09FF">
        <w:rPr>
          <w:rFonts w:ascii="ＭＳ ゴシック" w:eastAsia="ＭＳ ゴシック" w:hAnsi="ＭＳ ゴシック" w:cs="ＭＳ ゴシック" w:hint="eastAsia"/>
          <w:lang w:eastAsia="zh-CN"/>
        </w:rPr>
        <w:t>」</w:t>
      </w:r>
    </w:p>
    <w:p w14:paraId="71C2C20E" w14:textId="77777777" w:rsidR="00DA09FF" w:rsidRPr="00DA09FF" w:rsidRDefault="00DA09FF" w:rsidP="00DA09FF">
      <w:pPr>
        <w:pStyle w:val="a3"/>
        <w:rPr>
          <w:rFonts w:ascii="ＭＳ ゴシック" w:eastAsia="ＭＳ ゴシック" w:hAnsi="ＭＳ ゴシック" w:cs="ＭＳ ゴシック"/>
          <w:lang w:eastAsia="zh-CN"/>
        </w:rPr>
      </w:pPr>
    </w:p>
    <w:p w14:paraId="579B849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043AE8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&lt;jaT0226&gt;「悪いけど取りまとめお願いできるか？」</w:t>
      </w:r>
    </w:p>
    <w:p w14:paraId="6308A146"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&lt;cnT0226&gt;「不好意思，就麻</w:t>
      </w:r>
      <w:r w:rsidRPr="00DA09FF">
        <w:rPr>
          <w:rFonts w:ascii="Microsoft YaHei" w:eastAsia="Microsoft YaHei" w:hAnsi="Microsoft YaHei" w:cs="Microsoft YaHei" w:hint="eastAsia"/>
          <w:lang w:eastAsia="zh-CN"/>
        </w:rPr>
        <w:t>烦</w:t>
      </w:r>
      <w:r w:rsidRPr="00DA09FF">
        <w:rPr>
          <w:rFonts w:ascii="ＭＳ ゴシック" w:eastAsia="ＭＳ ゴシック" w:hAnsi="ＭＳ ゴシック" w:cs="ＭＳ ゴシック" w:hint="eastAsia"/>
          <w:lang w:eastAsia="zh-CN"/>
        </w:rPr>
        <w:t>你整理了」</w:t>
      </w:r>
    </w:p>
    <w:p w14:paraId="5D1FEE31" w14:textId="77777777" w:rsidR="00DA09FF" w:rsidRPr="00DA09FF" w:rsidRDefault="00DA09FF" w:rsidP="00DA09FF">
      <w:pPr>
        <w:pStyle w:val="a3"/>
        <w:rPr>
          <w:rFonts w:ascii="ＭＳ ゴシック" w:eastAsia="ＭＳ ゴシック" w:hAnsi="ＭＳ ゴシック" w:cs="ＭＳ ゴシック"/>
          <w:lang w:eastAsia="zh-CN"/>
        </w:rPr>
      </w:pPr>
    </w:p>
    <w:p w14:paraId="2D01BFF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372F463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&lt;jaT0227&gt;「しょーがないなー」</w:t>
      </w:r>
    </w:p>
    <w:p w14:paraId="2BA5AF1B" w14:textId="0D3ACB76"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&lt;cnT0227&gt;「</w:t>
      </w:r>
      <w:del w:id="287" w:author="hhh0578" w:date="2020-04-29T17:06:00Z">
        <w:r w:rsidRPr="00DA09FF" w:rsidDel="009338E4">
          <w:rPr>
            <w:rFonts w:ascii="DengXian" w:eastAsia="DengXian" w:hAnsi="DengXian" w:cs="ＭＳ ゴシック" w:hint="eastAsia"/>
            <w:lang w:eastAsia="zh-CN"/>
          </w:rPr>
          <w:delText>真没</w:delText>
        </w:r>
        <w:r w:rsidRPr="00DA09FF" w:rsidDel="009338E4">
          <w:rPr>
            <w:rFonts w:ascii="Microsoft YaHei" w:eastAsia="Microsoft YaHei" w:hAnsi="Microsoft YaHei" w:cs="Microsoft YaHei" w:hint="eastAsia"/>
            <w:lang w:eastAsia="zh-CN"/>
          </w:rPr>
          <w:delText>办</w:delText>
        </w:r>
        <w:r w:rsidRPr="00DA09FF" w:rsidDel="009338E4">
          <w:rPr>
            <w:rFonts w:ascii="DengXian" w:eastAsia="DengXian" w:hAnsi="DengXian" w:cs="ＭＳ ゴシック" w:hint="eastAsia"/>
            <w:lang w:eastAsia="zh-CN"/>
          </w:rPr>
          <w:delText>法啊</w:delText>
        </w:r>
      </w:del>
      <w:ins w:id="288" w:author="hhh0578" w:date="2020-04-29T17:06:00Z">
        <w:r w:rsidR="009338E4">
          <w:rPr>
            <w:rFonts w:ascii="DengXian" w:eastAsia="DengXian" w:hAnsi="DengXian" w:cs="ＭＳ ゴシック" w:hint="eastAsia"/>
            <w:lang w:eastAsia="zh-CN"/>
          </w:rPr>
          <w:t>好了啦</w:t>
        </w:r>
      </w:ins>
      <w:r w:rsidRPr="00DA09FF">
        <w:rPr>
          <w:rFonts w:ascii="ＭＳ ゴシック" w:eastAsia="ＭＳ ゴシック" w:hAnsi="ＭＳ ゴシック" w:cs="ＭＳ ゴシック" w:hint="eastAsia"/>
        </w:rPr>
        <w:t>ー」</w:t>
      </w:r>
    </w:p>
    <w:p w14:paraId="0E3B73B5" w14:textId="77777777" w:rsidR="00DA09FF" w:rsidRPr="00DA09FF" w:rsidRDefault="00DA09FF" w:rsidP="00DA09FF">
      <w:pPr>
        <w:pStyle w:val="a3"/>
        <w:rPr>
          <w:rFonts w:ascii="ＭＳ ゴシック" w:eastAsia="ＭＳ ゴシック" w:hAnsi="ＭＳ ゴシック" w:cs="ＭＳ ゴシック"/>
        </w:rPr>
      </w:pPr>
    </w:p>
    <w:p w14:paraId="19D2928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3E4B886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&lt;jaT0228&gt;「……ありがと」</w:t>
      </w:r>
    </w:p>
    <w:p w14:paraId="72BD997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&lt;cnT0228&gt;「……多</w:t>
      </w:r>
      <w:r w:rsidRPr="00DA09FF">
        <w:rPr>
          <w:rFonts w:ascii="Microsoft YaHei" w:eastAsia="Microsoft YaHei" w:hAnsi="Microsoft YaHei" w:cs="Microsoft YaHei" w:hint="eastAsia"/>
        </w:rPr>
        <w:t>谢</w:t>
      </w:r>
      <w:r w:rsidRPr="00DA09FF">
        <w:rPr>
          <w:rFonts w:ascii="ＭＳ ゴシック" w:eastAsia="ＭＳ ゴシック" w:hAnsi="ＭＳ ゴシック" w:cs="ＭＳ ゴシック" w:hint="eastAsia"/>
        </w:rPr>
        <w:t>」</w:t>
      </w:r>
    </w:p>
    <w:p w14:paraId="6EB511DD" w14:textId="77777777" w:rsidR="00DA09FF" w:rsidRPr="00DA09FF" w:rsidRDefault="00DA09FF" w:rsidP="00DA09FF">
      <w:pPr>
        <w:pStyle w:val="a3"/>
        <w:rPr>
          <w:rFonts w:ascii="ＭＳ ゴシック" w:eastAsia="ＭＳ ゴシック" w:hAnsi="ＭＳ ゴシック" w:cs="ＭＳ ゴシック"/>
        </w:rPr>
      </w:pPr>
    </w:p>
    <w:p w14:paraId="337B4EE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1C90063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&lt;jaT0229&gt;「ところでさ、その、向こうの人って名前なんていうの？」</w:t>
      </w:r>
    </w:p>
    <w:p w14:paraId="5C4B01DC"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&lt;cnT0229&gt;「</w:t>
      </w:r>
      <w:r w:rsidRPr="00DA09FF">
        <w:rPr>
          <w:rFonts w:ascii="Microsoft YaHei" w:eastAsia="Microsoft YaHei" w:hAnsi="Microsoft YaHei" w:cs="Microsoft YaHei" w:hint="eastAsia"/>
          <w:lang w:eastAsia="zh-CN"/>
        </w:rPr>
        <w:t>话说</w:t>
      </w:r>
      <w:r w:rsidRPr="00DA09FF">
        <w:rPr>
          <w:rFonts w:ascii="ＭＳ ゴシック" w:eastAsia="ＭＳ ゴシック" w:hAnsi="ＭＳ ゴシック" w:cs="ＭＳ ゴシック" w:hint="eastAsia"/>
          <w:lang w:eastAsia="zh-CN"/>
        </w:rPr>
        <w:t>回来，</w:t>
      </w:r>
      <w:r w:rsidRPr="00DA09FF">
        <w:rPr>
          <w:rFonts w:ascii="Microsoft YaHei" w:eastAsia="Microsoft YaHei" w:hAnsi="Microsoft YaHei" w:cs="Microsoft YaHei" w:hint="eastAsia"/>
          <w:lang w:eastAsia="zh-CN"/>
        </w:rPr>
        <w:t>对</w:t>
      </w:r>
      <w:r w:rsidRPr="00DA09FF">
        <w:rPr>
          <w:rFonts w:ascii="ＭＳ ゴシック" w:eastAsia="ＭＳ ゴシック" w:hAnsi="ＭＳ ゴシック" w:cs="ＭＳ ゴシック" w:hint="eastAsia"/>
          <w:lang w:eastAsia="zh-CN"/>
        </w:rPr>
        <w:t>方的名字是？」</w:t>
      </w:r>
    </w:p>
    <w:p w14:paraId="44933042" w14:textId="77777777" w:rsidR="00DA09FF" w:rsidRPr="00DA09FF" w:rsidRDefault="00DA09FF" w:rsidP="00DA09FF">
      <w:pPr>
        <w:pStyle w:val="a3"/>
        <w:rPr>
          <w:rFonts w:ascii="ＭＳ ゴシック" w:eastAsia="ＭＳ ゴシック" w:hAnsi="ＭＳ ゴシック" w:cs="ＭＳ ゴシック"/>
          <w:lang w:eastAsia="zh-CN"/>
        </w:rPr>
      </w:pPr>
    </w:p>
    <w:p w14:paraId="5DAF3DE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26E780C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&lt;jaT0230&gt;「向こうの人じゃ、なんか気持ち悪いから」</w:t>
      </w:r>
    </w:p>
    <w:p w14:paraId="1A44C177" w14:textId="7013BFC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&lt;cnT0230&gt;「</w:t>
      </w:r>
      <w:proofErr w:type="gramStart"/>
      <w:r w:rsidRPr="00DA09FF">
        <w:rPr>
          <w:rFonts w:ascii="Microsoft YaHei" w:eastAsia="Microsoft YaHei" w:hAnsi="Microsoft YaHei" w:cs="Microsoft YaHei" w:hint="eastAsia"/>
          <w:lang w:eastAsia="zh-CN"/>
        </w:rPr>
        <w:t>对</w:t>
      </w:r>
      <w:r w:rsidRPr="00DA09FF">
        <w:rPr>
          <w:rFonts w:ascii="ＭＳ ゴシック" w:eastAsia="ＭＳ ゴシック" w:hAnsi="ＭＳ ゴシック" w:cs="ＭＳ ゴシック" w:hint="eastAsia"/>
          <w:lang w:eastAsia="zh-CN"/>
        </w:rPr>
        <w:t>方</w:t>
      </w:r>
      <w:r w:rsidRPr="00DA09FF">
        <w:rPr>
          <w:rFonts w:ascii="Microsoft YaHei" w:eastAsia="Microsoft YaHei" w:hAnsi="Microsoft YaHei" w:cs="Microsoft YaHei" w:hint="eastAsia"/>
          <w:lang w:eastAsia="zh-CN"/>
        </w:rPr>
        <w:t>对</w:t>
      </w:r>
      <w:r w:rsidRPr="00DA09FF">
        <w:rPr>
          <w:rFonts w:ascii="ＭＳ ゴシック" w:eastAsia="ＭＳ ゴシック" w:hAnsi="ＭＳ ゴシック" w:cs="ＭＳ ゴシック" w:hint="eastAsia"/>
          <w:lang w:eastAsia="zh-CN"/>
        </w:rPr>
        <w:t>方</w:t>
      </w:r>
      <w:proofErr w:type="gramEnd"/>
      <w:ins w:id="289" w:author="hhh0578" w:date="2020-04-29T17:07:00Z">
        <w:r w:rsidR="00511916">
          <w:rPr>
            <w:rFonts w:ascii="ＭＳ ゴシック" w:eastAsia="DengXian" w:hAnsi="ＭＳ ゴシック" w:cs="ＭＳ ゴシック" w:hint="eastAsia"/>
            <w:lang w:eastAsia="zh-CN"/>
          </w:rPr>
          <w:t>的</w:t>
        </w:r>
      </w:ins>
      <w:del w:id="290" w:author="hhh0578" w:date="2020-04-29T17:07:00Z">
        <w:r w:rsidRPr="00DA09FF" w:rsidDel="00511916">
          <w:rPr>
            <w:rFonts w:ascii="ＭＳ ゴシック" w:eastAsia="ＭＳ ゴシック" w:hAnsi="ＭＳ ゴシック" w:cs="ＭＳ ゴシック" w:hint="eastAsia"/>
            <w:lang w:eastAsia="zh-CN"/>
          </w:rPr>
          <w:delText>得</w:delText>
        </w:r>
      </w:del>
      <w:r w:rsidRPr="00DA09FF">
        <w:rPr>
          <w:rFonts w:ascii="Microsoft YaHei" w:eastAsia="Microsoft YaHei" w:hAnsi="Microsoft YaHei" w:cs="Microsoft YaHei" w:hint="eastAsia"/>
          <w:lang w:eastAsia="zh-CN"/>
        </w:rPr>
        <w:t>说</w:t>
      </w:r>
      <w:r w:rsidRPr="00DA09FF">
        <w:rPr>
          <w:rFonts w:ascii="ＭＳ ゴシック" w:eastAsia="ＭＳ ゴシック" w:hAnsi="ＭＳ ゴシック" w:cs="ＭＳ ゴシック" w:hint="eastAsia"/>
          <w:lang w:eastAsia="zh-CN"/>
        </w:rPr>
        <w:t>，感</w:t>
      </w:r>
      <w:r w:rsidRPr="00DA09FF">
        <w:rPr>
          <w:rFonts w:ascii="Microsoft YaHei" w:eastAsia="Microsoft YaHei" w:hAnsi="Microsoft YaHei" w:cs="Microsoft YaHei" w:hint="eastAsia"/>
          <w:lang w:eastAsia="zh-CN"/>
        </w:rPr>
        <w:t>觉</w:t>
      </w:r>
      <w:r w:rsidRPr="00DA09FF">
        <w:rPr>
          <w:rFonts w:ascii="ＭＳ ゴシック" w:eastAsia="ＭＳ ゴシック" w:hAnsi="ＭＳ ゴシック" w:cs="ＭＳ ゴシック" w:hint="eastAsia"/>
          <w:lang w:eastAsia="zh-CN"/>
        </w:rPr>
        <w:t>不太礼貌」</w:t>
      </w:r>
    </w:p>
    <w:p w14:paraId="5ABEC447" w14:textId="77777777" w:rsidR="00DA09FF" w:rsidRPr="00DA09FF" w:rsidRDefault="00DA09FF" w:rsidP="00DA09FF">
      <w:pPr>
        <w:pStyle w:val="a3"/>
        <w:rPr>
          <w:rFonts w:ascii="ＭＳ ゴシック" w:eastAsia="ＭＳ ゴシック" w:hAnsi="ＭＳ ゴシック" w:cs="ＭＳ ゴシック"/>
          <w:lang w:eastAsia="zh-CN"/>
        </w:rPr>
      </w:pPr>
    </w:p>
    <w:p w14:paraId="637CADA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411F0C6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&lt;jaT0231&gt;「そうだな……エステルさんって言うんだ」</w:t>
      </w:r>
    </w:p>
    <w:p w14:paraId="5F2AB2DD"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&lt;cnT0231&gt;「</w:t>
      </w:r>
      <w:r w:rsidRPr="00DA09FF">
        <w:rPr>
          <w:rFonts w:ascii="Microsoft YaHei" w:eastAsia="Microsoft YaHei" w:hAnsi="Microsoft YaHei" w:cs="Microsoft YaHei" w:hint="eastAsia"/>
          <w:lang w:eastAsia="zh-CN"/>
        </w:rPr>
        <w:t>说</w:t>
      </w:r>
      <w:r w:rsidRPr="00DA09FF">
        <w:rPr>
          <w:rFonts w:ascii="ＭＳ ゴシック" w:eastAsia="ＭＳ ゴシック" w:hAnsi="ＭＳ ゴシック" w:cs="ＭＳ ゴシック" w:hint="eastAsia"/>
          <w:lang w:eastAsia="zh-CN"/>
        </w:rPr>
        <w:t>得也是</w:t>
      </w:r>
      <w:r w:rsidRPr="00DA09FF">
        <w:rPr>
          <w:rFonts w:ascii="ＭＳ ゴシック" w:eastAsia="ＭＳ ゴシック" w:hAnsi="ＭＳ ゴシック" w:cs="ＭＳ ゴシック"/>
          <w:lang w:eastAsia="zh-CN"/>
        </w:rPr>
        <w:t>……叫做艾斯蒂</w:t>
      </w:r>
      <w:r w:rsidRPr="00DA09FF">
        <w:rPr>
          <w:rFonts w:ascii="Microsoft YaHei" w:eastAsia="Microsoft YaHei" w:hAnsi="Microsoft YaHei" w:cs="Microsoft YaHei" w:hint="eastAsia"/>
          <w:lang w:eastAsia="zh-CN"/>
        </w:rPr>
        <w:t>尔</w:t>
      </w:r>
      <w:r w:rsidRPr="00DA09FF">
        <w:rPr>
          <w:rFonts w:ascii="ＭＳ ゴシック" w:eastAsia="ＭＳ ゴシック" w:hAnsi="ＭＳ ゴシック" w:cs="ＭＳ ゴシック" w:hint="eastAsia"/>
          <w:lang w:eastAsia="zh-CN"/>
        </w:rPr>
        <w:t>」</w:t>
      </w:r>
    </w:p>
    <w:p w14:paraId="041CA906" w14:textId="77777777" w:rsidR="00DA09FF" w:rsidRPr="00DA09FF" w:rsidRDefault="00DA09FF" w:rsidP="00DA09FF">
      <w:pPr>
        <w:pStyle w:val="a3"/>
        <w:rPr>
          <w:rFonts w:ascii="ＭＳ ゴシック" w:eastAsia="ＭＳ ゴシック" w:hAnsi="ＭＳ ゴシック" w:cs="ＭＳ ゴシック"/>
          <w:lang w:eastAsia="zh-CN"/>
        </w:rPr>
      </w:pPr>
    </w:p>
    <w:p w14:paraId="5A8CEB6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6B2F85F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&lt;jaT0232&gt;「ほぉ～、エステルさんねぇ。さすが月人っぽい名前してるね」</w:t>
      </w:r>
    </w:p>
    <w:p w14:paraId="193238E2"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&lt;cnT0232&gt;「</w:t>
      </w:r>
      <w:proofErr w:type="gramStart"/>
      <w:r w:rsidRPr="00DA09FF">
        <w:rPr>
          <w:rFonts w:ascii="ＭＳ ゴシック" w:eastAsia="ＭＳ ゴシック" w:hAnsi="ＭＳ ゴシック" w:cs="ＭＳ ゴシック"/>
          <w:lang w:eastAsia="zh-CN"/>
        </w:rPr>
        <w:t>哦霍</w:t>
      </w:r>
      <w:proofErr w:type="gramEnd"/>
      <w:r w:rsidRPr="00DA09FF">
        <w:rPr>
          <w:rFonts w:ascii="ＭＳ ゴシック" w:eastAsia="ＭＳ ゴシック" w:hAnsi="ＭＳ ゴシック" w:cs="ＭＳ ゴシック"/>
          <w:lang w:eastAsia="zh-CN"/>
        </w:rPr>
        <w:t>～艾斯蒂</w:t>
      </w:r>
      <w:r w:rsidRPr="00DA09FF">
        <w:rPr>
          <w:rFonts w:ascii="Microsoft YaHei" w:eastAsia="Microsoft YaHei" w:hAnsi="Microsoft YaHei" w:cs="Microsoft YaHei" w:hint="eastAsia"/>
          <w:lang w:eastAsia="zh-CN"/>
        </w:rPr>
        <w:t>尔</w:t>
      </w:r>
      <w:r w:rsidRPr="00DA09FF">
        <w:rPr>
          <w:rFonts w:ascii="ＭＳ ゴシック" w:eastAsia="ＭＳ ゴシック" w:hAnsi="ＭＳ ゴシック" w:cs="ＭＳ ゴシック" w:hint="eastAsia"/>
          <w:lang w:eastAsia="zh-CN"/>
        </w:rPr>
        <w:t>啊。真是地道的月人名字呢」</w:t>
      </w:r>
    </w:p>
    <w:p w14:paraId="36BCF0C5" w14:textId="77777777" w:rsidR="00DA09FF" w:rsidRPr="00DA09FF" w:rsidRDefault="00DA09FF" w:rsidP="00DA09FF">
      <w:pPr>
        <w:pStyle w:val="a3"/>
        <w:rPr>
          <w:rFonts w:ascii="ＭＳ ゴシック" w:eastAsia="ＭＳ ゴシック" w:hAnsi="ＭＳ ゴシック" w:cs="ＭＳ ゴシック"/>
          <w:lang w:eastAsia="zh-CN"/>
        </w:rPr>
      </w:pPr>
    </w:p>
    <w:p w14:paraId="096D980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C6DEB9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&lt;jaT0233&gt;ニヤニヤしている遠山。</w:t>
      </w:r>
    </w:p>
    <w:p w14:paraId="2FF37EF5"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&lt;cnT0233&gt;</w:t>
      </w:r>
      <w:r w:rsidRPr="00DA09FF">
        <w:rPr>
          <w:rFonts w:ascii="Microsoft YaHei" w:eastAsia="Microsoft YaHei" w:hAnsi="Microsoft YaHei" w:cs="Microsoft YaHei" w:hint="eastAsia"/>
          <w:lang w:eastAsia="zh-CN"/>
        </w:rPr>
        <w:t>远</w:t>
      </w:r>
      <w:r w:rsidRPr="00DA09FF">
        <w:rPr>
          <w:rFonts w:ascii="ＭＳ ゴシック" w:eastAsia="ＭＳ ゴシック" w:hAnsi="ＭＳ ゴシック" w:cs="ＭＳ ゴシック" w:hint="eastAsia"/>
          <w:lang w:eastAsia="zh-CN"/>
        </w:rPr>
        <w:t>山不</w:t>
      </w:r>
      <w:r w:rsidRPr="00DA09FF">
        <w:rPr>
          <w:rFonts w:ascii="Microsoft YaHei" w:eastAsia="Microsoft YaHei" w:hAnsi="Microsoft YaHei" w:cs="Microsoft YaHei" w:hint="eastAsia"/>
          <w:lang w:eastAsia="zh-CN"/>
        </w:rPr>
        <w:t>怀</w:t>
      </w:r>
      <w:r w:rsidRPr="00DA09FF">
        <w:rPr>
          <w:rFonts w:ascii="ＭＳ ゴシック" w:eastAsia="ＭＳ ゴシック" w:hAnsi="ＭＳ ゴシック" w:cs="ＭＳ ゴシック" w:hint="eastAsia"/>
          <w:lang w:eastAsia="zh-CN"/>
        </w:rPr>
        <w:t>好意地</w:t>
      </w:r>
      <w:r w:rsidRPr="00DA09FF">
        <w:rPr>
          <w:rFonts w:ascii="ＭＳ ゴシック" w:eastAsia="ＭＳ ゴシック" w:hAnsi="ＭＳ ゴシック" w:cs="ＭＳ ゴシック"/>
          <w:lang w:eastAsia="zh-CN"/>
        </w:rPr>
        <w:t>笑着。</w:t>
      </w:r>
    </w:p>
    <w:p w14:paraId="2B5A4FF3" w14:textId="77777777" w:rsidR="00DA09FF" w:rsidRPr="00DA09FF" w:rsidRDefault="00DA09FF" w:rsidP="00DA09FF">
      <w:pPr>
        <w:pStyle w:val="a3"/>
        <w:rPr>
          <w:rFonts w:ascii="ＭＳ ゴシック" w:eastAsia="ＭＳ ゴシック" w:hAnsi="ＭＳ ゴシック" w:cs="ＭＳ ゴシック"/>
          <w:lang w:eastAsia="zh-CN"/>
        </w:rPr>
      </w:pPr>
    </w:p>
    <w:p w14:paraId="42B9FA0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73BA268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&lt;jaT0234&gt;「なんだよ」</w:t>
      </w:r>
    </w:p>
    <w:p w14:paraId="4764DB2A" w14:textId="3620CA9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&lt;cnT0234&gt;「</w:t>
      </w:r>
      <w:ins w:id="291" w:author="hhh0578" w:date="2020-04-29T17:07:00Z">
        <w:r w:rsidR="00A94CB4">
          <w:rPr>
            <w:rFonts w:ascii="DengXian" w:eastAsia="DengXian" w:hAnsi="DengXian" w:cs="ＭＳ ゴシック" w:hint="eastAsia"/>
            <w:lang w:eastAsia="zh-CN"/>
          </w:rPr>
          <w:t>干嘛你</w:t>
        </w:r>
      </w:ins>
      <w:del w:id="292" w:author="hhh0578" w:date="2020-04-29T17:07:00Z">
        <w:r w:rsidRPr="00DA09FF" w:rsidDel="00A94CB4">
          <w:rPr>
            <w:rFonts w:ascii="ＭＳ ゴシック" w:eastAsia="ＭＳ ゴシック" w:hAnsi="ＭＳ ゴシック" w:cs="ＭＳ ゴシック"/>
          </w:rPr>
          <w:delText>咋了</w:delText>
        </w:r>
      </w:del>
      <w:r w:rsidRPr="00DA09FF">
        <w:rPr>
          <w:rFonts w:ascii="ＭＳ ゴシック" w:eastAsia="ＭＳ ゴシック" w:hAnsi="ＭＳ ゴシック" w:cs="ＭＳ ゴシック"/>
        </w:rPr>
        <w:t>」</w:t>
      </w:r>
    </w:p>
    <w:p w14:paraId="0338B719" w14:textId="77777777" w:rsidR="00DA09FF" w:rsidRPr="00DA09FF" w:rsidRDefault="00DA09FF" w:rsidP="00DA09FF">
      <w:pPr>
        <w:pStyle w:val="a3"/>
        <w:rPr>
          <w:rFonts w:ascii="ＭＳ ゴシック" w:eastAsia="ＭＳ ゴシック" w:hAnsi="ＭＳ ゴシック" w:cs="ＭＳ ゴシック"/>
        </w:rPr>
      </w:pPr>
    </w:p>
    <w:p w14:paraId="31D4EF9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50F7F5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&lt;jaT0235&gt;「別に」</w:t>
      </w:r>
    </w:p>
    <w:p w14:paraId="5383E73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&lt;cnT0235&gt;「没</w:t>
      </w:r>
      <w:r w:rsidRPr="00DA09FF">
        <w:rPr>
          <w:rFonts w:ascii="Microsoft YaHei" w:eastAsia="Microsoft YaHei" w:hAnsi="Microsoft YaHei" w:cs="Microsoft YaHei" w:hint="eastAsia"/>
        </w:rPr>
        <w:t>啥</w:t>
      </w:r>
      <w:r w:rsidRPr="00DA09FF">
        <w:rPr>
          <w:rFonts w:ascii="ＭＳ ゴシック" w:eastAsia="ＭＳ ゴシック" w:hAnsi="ＭＳ ゴシック" w:cs="ＭＳ ゴシック" w:hint="eastAsia"/>
        </w:rPr>
        <w:t>」</w:t>
      </w:r>
    </w:p>
    <w:p w14:paraId="0649852B" w14:textId="77777777" w:rsidR="00DA09FF" w:rsidRPr="00DA09FF" w:rsidRDefault="00DA09FF" w:rsidP="00DA09FF">
      <w:pPr>
        <w:pStyle w:val="a3"/>
        <w:rPr>
          <w:rFonts w:ascii="ＭＳ ゴシック" w:eastAsia="ＭＳ ゴシック" w:hAnsi="ＭＳ ゴシック" w:cs="ＭＳ ゴシック"/>
        </w:rPr>
      </w:pPr>
    </w:p>
    <w:p w14:paraId="4D867CD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3B70231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&lt;jaT0236&gt;「気持ち悪いな」</w:t>
      </w:r>
    </w:p>
    <w:p w14:paraId="57FFF5A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&lt;cnT0236&gt;「</w:t>
      </w:r>
      <w:r w:rsidRPr="00DA09FF">
        <w:rPr>
          <w:rFonts w:ascii="Microsoft YaHei" w:eastAsia="Microsoft YaHei" w:hAnsi="Microsoft YaHei" w:cs="Microsoft YaHei" w:hint="eastAsia"/>
        </w:rPr>
        <w:t>让</w:t>
      </w:r>
      <w:r w:rsidRPr="00DA09FF">
        <w:rPr>
          <w:rFonts w:ascii="ＭＳ ゴシック" w:eastAsia="ＭＳ ゴシック" w:hAnsi="ＭＳ ゴシック" w:cs="ＭＳ ゴシック" w:hint="eastAsia"/>
        </w:rPr>
        <w:t>人不舒服」</w:t>
      </w:r>
    </w:p>
    <w:p w14:paraId="11804457" w14:textId="77777777" w:rsidR="00DA09FF" w:rsidRPr="00DA09FF" w:rsidRDefault="00DA09FF" w:rsidP="00DA09FF">
      <w:pPr>
        <w:pStyle w:val="a3"/>
        <w:rPr>
          <w:rFonts w:ascii="ＭＳ ゴシック" w:eastAsia="ＭＳ ゴシック" w:hAnsi="ＭＳ ゴシック" w:cs="ＭＳ ゴシック"/>
        </w:rPr>
      </w:pPr>
    </w:p>
    <w:p w14:paraId="00CA7F5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73832BB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&lt;jaT0237&gt;「そのエステルさんに惚れちゃったわけだ」</w:t>
      </w:r>
    </w:p>
    <w:p w14:paraId="0A316E98"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&lt;cnT0237&gt;「只是在想某个迷上艾斯蒂</w:t>
      </w:r>
      <w:r w:rsidRPr="00DA09FF">
        <w:rPr>
          <w:rFonts w:ascii="Microsoft YaHei" w:eastAsia="Microsoft YaHei" w:hAnsi="Microsoft YaHei" w:cs="Microsoft YaHei" w:hint="eastAsia"/>
          <w:lang w:eastAsia="zh-CN"/>
        </w:rPr>
        <w:t>尔</w:t>
      </w:r>
      <w:r w:rsidRPr="00DA09FF">
        <w:rPr>
          <w:rFonts w:ascii="ＭＳ ゴシック" w:eastAsia="ＭＳ ゴシック" w:hAnsi="ＭＳ ゴシック" w:cs="ＭＳ ゴシック" w:hint="eastAsia"/>
          <w:lang w:eastAsia="zh-CN"/>
        </w:rPr>
        <w:t>的人」</w:t>
      </w:r>
    </w:p>
    <w:p w14:paraId="256C6B27" w14:textId="77777777" w:rsidR="00DA09FF" w:rsidRPr="00DA09FF" w:rsidRDefault="00DA09FF" w:rsidP="00DA09FF">
      <w:pPr>
        <w:pStyle w:val="a3"/>
        <w:rPr>
          <w:rFonts w:ascii="ＭＳ ゴシック" w:eastAsia="ＭＳ ゴシック" w:hAnsi="ＭＳ ゴシック" w:cs="ＭＳ ゴシック"/>
          <w:lang w:eastAsia="zh-CN"/>
        </w:rPr>
      </w:pPr>
    </w:p>
    <w:p w14:paraId="4B5777E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759FD6B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&lt;jaT0238&gt;「惚れてないです」</w:t>
      </w:r>
    </w:p>
    <w:p w14:paraId="0FFD501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&lt;cnT0238&gt;「才没迷上」</w:t>
      </w:r>
    </w:p>
    <w:p w14:paraId="03F5ACDE" w14:textId="77777777" w:rsidR="00DA09FF" w:rsidRPr="00DA09FF" w:rsidRDefault="00DA09FF" w:rsidP="00DA09FF">
      <w:pPr>
        <w:pStyle w:val="a3"/>
        <w:rPr>
          <w:rFonts w:ascii="ＭＳ ゴシック" w:eastAsia="ＭＳ ゴシック" w:hAnsi="ＭＳ ゴシック" w:cs="ＭＳ ゴシック"/>
        </w:rPr>
      </w:pPr>
    </w:p>
    <w:p w14:paraId="02F56A7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1C01F1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&lt;jaT0239&gt;「やだよぉ、この子ったらマセちゃって～」</w:t>
      </w:r>
    </w:p>
    <w:p w14:paraId="11ACFE1C" w14:textId="7FD29694"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&lt;cnT0239&gt;「哎</w:t>
      </w:r>
      <w:r w:rsidRPr="00DA09FF">
        <w:rPr>
          <w:rFonts w:ascii="Microsoft YaHei" w:eastAsia="Microsoft YaHei" w:hAnsi="Microsoft YaHei" w:cs="Microsoft YaHei" w:hint="eastAsia"/>
          <w:lang w:eastAsia="zh-CN"/>
        </w:rPr>
        <w:t>哟</w:t>
      </w:r>
      <w:r w:rsidRPr="00DA09FF">
        <w:rPr>
          <w:rFonts w:ascii="ＭＳ ゴシック" w:eastAsia="ＭＳ ゴシック" w:hAnsi="ＭＳ ゴシック" w:cs="ＭＳ ゴシック" w:hint="eastAsia"/>
          <w:lang w:eastAsia="zh-CN"/>
        </w:rPr>
        <w:t>，</w:t>
      </w:r>
      <w:r w:rsidRPr="00DA09FF">
        <w:rPr>
          <w:rFonts w:ascii="Microsoft YaHei" w:eastAsia="Microsoft YaHei" w:hAnsi="Microsoft YaHei" w:cs="Microsoft YaHei" w:hint="eastAsia"/>
          <w:lang w:eastAsia="zh-CN"/>
        </w:rPr>
        <w:t>这</w:t>
      </w:r>
      <w:r w:rsidRPr="00DA09FF">
        <w:rPr>
          <w:rFonts w:ascii="ＭＳ ゴシック" w:eastAsia="ＭＳ ゴシック" w:hAnsi="ＭＳ ゴシック" w:cs="ＭＳ ゴシック" w:hint="eastAsia"/>
          <w:lang w:eastAsia="zh-CN"/>
        </w:rPr>
        <w:t>孩子</w:t>
      </w:r>
      <w:ins w:id="293" w:author="hhh0578" w:date="2020-04-29T17:08:00Z">
        <w:r w:rsidR="000C0AF2">
          <w:rPr>
            <w:rFonts w:ascii="ＭＳ ゴシック" w:eastAsia="DengXian" w:hAnsi="ＭＳ ゴシック" w:cs="ＭＳ ゴシック" w:hint="eastAsia"/>
            <w:lang w:eastAsia="zh-CN"/>
          </w:rPr>
          <w:t>真早熟</w:t>
        </w:r>
      </w:ins>
      <w:del w:id="294" w:author="hhh0578" w:date="2020-04-29T17:08:00Z">
        <w:r w:rsidRPr="00DA09FF" w:rsidDel="000C0AF2">
          <w:rPr>
            <w:rFonts w:ascii="Microsoft YaHei" w:eastAsia="Microsoft YaHei" w:hAnsi="Microsoft YaHei" w:cs="Microsoft YaHei" w:hint="eastAsia"/>
            <w:lang w:eastAsia="zh-CN"/>
          </w:rPr>
          <w:delText>还</w:delText>
        </w:r>
        <w:r w:rsidRPr="00DA09FF" w:rsidDel="000C0AF2">
          <w:rPr>
            <w:rFonts w:ascii="ＭＳ ゴシック" w:eastAsia="ＭＳ ゴシック" w:hAnsi="ＭＳ ゴシック" w:cs="ＭＳ ゴシック" w:hint="eastAsia"/>
            <w:lang w:eastAsia="zh-CN"/>
          </w:rPr>
          <w:delText>在逞</w:delText>
        </w:r>
        <w:r w:rsidRPr="00DA09FF" w:rsidDel="000C0AF2">
          <w:rPr>
            <w:rFonts w:ascii="Microsoft YaHei" w:eastAsia="Microsoft YaHei" w:hAnsi="Microsoft YaHei" w:cs="Microsoft YaHei" w:hint="eastAsia"/>
            <w:lang w:eastAsia="zh-CN"/>
          </w:rPr>
          <w:delText>强</w:delText>
        </w:r>
      </w:del>
      <w:r w:rsidRPr="00DA09FF">
        <w:rPr>
          <w:rFonts w:ascii="ＭＳ ゴシック" w:eastAsia="ＭＳ ゴシック" w:hAnsi="ＭＳ ゴシック" w:cs="ＭＳ ゴシック" w:hint="eastAsia"/>
          <w:lang w:eastAsia="zh-CN"/>
        </w:rPr>
        <w:t>」</w:t>
      </w:r>
    </w:p>
    <w:p w14:paraId="349D2D13" w14:textId="77777777" w:rsidR="00DA09FF" w:rsidRPr="00D73D9E" w:rsidRDefault="00DA09FF" w:rsidP="00DA09FF">
      <w:pPr>
        <w:pStyle w:val="a3"/>
        <w:rPr>
          <w:rFonts w:ascii="ＭＳ ゴシック" w:eastAsia="ＭＳ ゴシック" w:hAnsi="ＭＳ ゴシック" w:cs="ＭＳ ゴシック"/>
          <w:lang w:eastAsia="zh-CN"/>
        </w:rPr>
      </w:pPr>
    </w:p>
    <w:p w14:paraId="0CD6EE8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C893C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&lt;jaT0240&gt;おばさんっぽく手をパタパタ振っている遠山。</w:t>
      </w:r>
    </w:p>
    <w:p w14:paraId="27D4B9B2" w14:textId="3B6CB03B"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&lt;cnT0240&gt;</w:t>
      </w:r>
      <w:r w:rsidRPr="00DA09FF">
        <w:rPr>
          <w:rFonts w:ascii="Microsoft YaHei" w:eastAsia="Microsoft YaHei" w:hAnsi="Microsoft YaHei" w:cs="Microsoft YaHei" w:hint="eastAsia"/>
          <w:lang w:eastAsia="zh-CN"/>
        </w:rPr>
        <w:t>远</w:t>
      </w:r>
      <w:r w:rsidRPr="00DA09FF">
        <w:rPr>
          <w:rFonts w:ascii="ＭＳ ゴシック" w:eastAsia="ＭＳ ゴシック" w:hAnsi="ＭＳ ゴシック" w:cs="ＭＳ ゴシック" w:hint="eastAsia"/>
          <w:lang w:eastAsia="zh-CN"/>
        </w:rPr>
        <w:t>山像个</w:t>
      </w:r>
      <w:ins w:id="295" w:author="hhh0578" w:date="2020-04-29T17:08:00Z">
        <w:r w:rsidR="00D73D9E">
          <w:rPr>
            <w:rFonts w:ascii="ＭＳ ゴシック" w:eastAsia="DengXian" w:hAnsi="ＭＳ ゴシック" w:cs="ＭＳ ゴシック" w:hint="eastAsia"/>
            <w:lang w:eastAsia="zh-CN"/>
          </w:rPr>
          <w:t>大妈</w:t>
        </w:r>
      </w:ins>
      <w:del w:id="296" w:author="hhh0578" w:date="2020-04-29T17:08:00Z">
        <w:r w:rsidRPr="00DA09FF" w:rsidDel="00D73D9E">
          <w:rPr>
            <w:rFonts w:ascii="ＭＳ ゴシック" w:eastAsia="ＭＳ ゴシック" w:hAnsi="ＭＳ ゴシック" w:cs="ＭＳ ゴシック" w:hint="eastAsia"/>
            <w:lang w:eastAsia="zh-CN"/>
          </w:rPr>
          <w:delText>老太婆</w:delText>
        </w:r>
      </w:del>
      <w:r w:rsidRPr="00DA09FF">
        <w:rPr>
          <w:rFonts w:ascii="ＭＳ ゴシック" w:eastAsia="ＭＳ ゴシック" w:hAnsi="ＭＳ ゴシック" w:cs="ＭＳ ゴシック" w:hint="eastAsia"/>
          <w:lang w:eastAsia="zh-CN"/>
        </w:rPr>
        <w:t>一</w:t>
      </w:r>
      <w:r w:rsidRPr="00DA09FF">
        <w:rPr>
          <w:rFonts w:ascii="Microsoft YaHei" w:eastAsia="Microsoft YaHei" w:hAnsi="Microsoft YaHei" w:cs="Microsoft YaHei" w:hint="eastAsia"/>
          <w:lang w:eastAsia="zh-CN"/>
        </w:rPr>
        <w:t>样</w:t>
      </w:r>
      <w:r w:rsidRPr="00DA09FF">
        <w:rPr>
          <w:rFonts w:ascii="ＭＳ ゴシック" w:eastAsia="ＭＳ ゴシック" w:hAnsi="ＭＳ ゴシック" w:cs="ＭＳ ゴシック" w:hint="eastAsia"/>
          <w:lang w:eastAsia="zh-CN"/>
        </w:rPr>
        <w:t>扇着手。</w:t>
      </w:r>
    </w:p>
    <w:p w14:paraId="26E4B73C" w14:textId="77777777" w:rsidR="00DA09FF" w:rsidRPr="00DA09FF" w:rsidRDefault="00DA09FF" w:rsidP="00DA09FF">
      <w:pPr>
        <w:pStyle w:val="a3"/>
        <w:rPr>
          <w:rFonts w:ascii="ＭＳ ゴシック" w:eastAsia="ＭＳ ゴシック" w:hAnsi="ＭＳ ゴシック" w:cs="ＭＳ ゴシック"/>
          <w:lang w:eastAsia="zh-CN"/>
        </w:rPr>
      </w:pPr>
    </w:p>
    <w:p w14:paraId="2F563CE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A6B6E6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&lt;jaT0241&gt;人の話を聞いて欲しい。</w:t>
      </w:r>
    </w:p>
    <w:p w14:paraId="2676D1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&lt;cnT0241&gt;听人</w:t>
      </w:r>
      <w:r w:rsidRPr="00DA09FF">
        <w:rPr>
          <w:rFonts w:ascii="Microsoft YaHei" w:eastAsia="Microsoft YaHei" w:hAnsi="Microsoft YaHei" w:cs="Microsoft YaHei" w:hint="eastAsia"/>
        </w:rPr>
        <w:t>说话</w:t>
      </w:r>
      <w:r w:rsidRPr="00DA09FF">
        <w:rPr>
          <w:rFonts w:ascii="ＭＳ ゴシック" w:eastAsia="ＭＳ ゴシック" w:hAnsi="ＭＳ ゴシック" w:cs="ＭＳ ゴシック" w:hint="eastAsia"/>
        </w:rPr>
        <w:t>啊。</w:t>
      </w:r>
    </w:p>
    <w:p w14:paraId="375255FB" w14:textId="77777777" w:rsidR="00DA09FF" w:rsidRPr="00DA09FF" w:rsidRDefault="00DA09FF" w:rsidP="00DA09FF">
      <w:pPr>
        <w:pStyle w:val="a3"/>
        <w:rPr>
          <w:rFonts w:ascii="ＭＳ ゴシック" w:eastAsia="ＭＳ ゴシック" w:hAnsi="ＭＳ ゴシック" w:cs="ＭＳ ゴシック"/>
        </w:rPr>
      </w:pPr>
    </w:p>
    <w:p w14:paraId="6CB961C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//TEXT 【達哉】</w:t>
      </w:r>
    </w:p>
    <w:p w14:paraId="1EE85F0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&lt;jaT0242&gt;「ともかく、お願いしたから」</w:t>
      </w:r>
    </w:p>
    <w:p w14:paraId="5392DD5F"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&lt;cnT0242&gt;「</w:t>
      </w:r>
      <w:r w:rsidRPr="00DA09FF">
        <w:rPr>
          <w:rFonts w:ascii="Microsoft YaHei" w:eastAsia="Microsoft YaHei" w:hAnsi="Microsoft YaHei" w:cs="Microsoft YaHei" w:hint="eastAsia"/>
          <w:lang w:eastAsia="zh-CN"/>
        </w:rPr>
        <w:t>总</w:t>
      </w:r>
      <w:r w:rsidRPr="00DA09FF">
        <w:rPr>
          <w:rFonts w:ascii="ＭＳ ゴシック" w:eastAsia="ＭＳ ゴシック" w:hAnsi="ＭＳ ゴシック" w:cs="ＭＳ ゴシック" w:hint="eastAsia"/>
          <w:lang w:eastAsia="zh-CN"/>
        </w:rPr>
        <w:t>之麻</w:t>
      </w:r>
      <w:r w:rsidRPr="00DA09FF">
        <w:rPr>
          <w:rFonts w:ascii="Microsoft YaHei" w:eastAsia="Microsoft YaHei" w:hAnsi="Microsoft YaHei" w:cs="Microsoft YaHei" w:hint="eastAsia"/>
          <w:lang w:eastAsia="zh-CN"/>
        </w:rPr>
        <w:t>烦</w:t>
      </w:r>
      <w:r w:rsidRPr="00DA09FF">
        <w:rPr>
          <w:rFonts w:ascii="ＭＳ ゴシック" w:eastAsia="ＭＳ ゴシック" w:hAnsi="ＭＳ ゴシック" w:cs="ＭＳ ゴシック" w:hint="eastAsia"/>
          <w:lang w:eastAsia="zh-CN"/>
        </w:rPr>
        <w:t>你了」</w:t>
      </w:r>
    </w:p>
    <w:p w14:paraId="44435E14" w14:textId="77777777" w:rsidR="00DA09FF" w:rsidRPr="00DA09FF" w:rsidRDefault="00DA09FF" w:rsidP="00DA09FF">
      <w:pPr>
        <w:pStyle w:val="a3"/>
        <w:rPr>
          <w:rFonts w:ascii="ＭＳ ゴシック" w:eastAsia="ＭＳ ゴシック" w:hAnsi="ＭＳ ゴシック" w:cs="ＭＳ ゴシック"/>
          <w:lang w:eastAsia="zh-CN"/>
        </w:rPr>
      </w:pPr>
    </w:p>
    <w:p w14:paraId="677CF3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3F98D46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&lt;jaT0243&gt;「はいはい、まっかせといて」</w:t>
      </w:r>
    </w:p>
    <w:p w14:paraId="651914E9"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&lt;cnT0243&gt;「</w:t>
      </w:r>
      <w:proofErr w:type="gramStart"/>
      <w:r w:rsidRPr="00DA09FF">
        <w:rPr>
          <w:rFonts w:ascii="ＭＳ ゴシック" w:eastAsia="ＭＳ ゴシック" w:hAnsi="ＭＳ ゴシック" w:cs="ＭＳ ゴシック"/>
          <w:lang w:eastAsia="zh-CN"/>
        </w:rPr>
        <w:t>没</w:t>
      </w:r>
      <w:r w:rsidRPr="00DA09FF">
        <w:rPr>
          <w:rFonts w:ascii="Microsoft YaHei" w:eastAsia="Microsoft YaHei" w:hAnsi="Microsoft YaHei" w:cs="Microsoft YaHei" w:hint="eastAsia"/>
          <w:lang w:eastAsia="zh-CN"/>
        </w:rPr>
        <w:t>问题</w:t>
      </w:r>
      <w:r w:rsidRPr="00DA09FF">
        <w:rPr>
          <w:rFonts w:ascii="ＭＳ ゴシック" w:eastAsia="ＭＳ ゴシック" w:hAnsi="ＭＳ ゴシック" w:cs="ＭＳ ゴシック" w:hint="eastAsia"/>
          <w:lang w:eastAsia="zh-CN"/>
        </w:rPr>
        <w:t>没</w:t>
      </w:r>
      <w:r w:rsidRPr="00DA09FF">
        <w:rPr>
          <w:rFonts w:ascii="Microsoft YaHei" w:eastAsia="Microsoft YaHei" w:hAnsi="Microsoft YaHei" w:cs="Microsoft YaHei" w:hint="eastAsia"/>
          <w:lang w:eastAsia="zh-CN"/>
        </w:rPr>
        <w:t>问题</w:t>
      </w:r>
      <w:proofErr w:type="gramEnd"/>
      <w:r w:rsidRPr="00DA09FF">
        <w:rPr>
          <w:rFonts w:ascii="ＭＳ ゴシック" w:eastAsia="ＭＳ ゴシック" w:hAnsi="ＭＳ ゴシック" w:cs="ＭＳ ゴシック" w:hint="eastAsia"/>
          <w:lang w:eastAsia="zh-CN"/>
        </w:rPr>
        <w:t>，交</w:t>
      </w:r>
      <w:r w:rsidRPr="00DA09FF">
        <w:rPr>
          <w:rFonts w:ascii="Microsoft YaHei" w:eastAsia="Microsoft YaHei" w:hAnsi="Microsoft YaHei" w:cs="Microsoft YaHei" w:hint="eastAsia"/>
          <w:lang w:eastAsia="zh-CN"/>
        </w:rPr>
        <w:t>给</w:t>
      </w:r>
      <w:r w:rsidRPr="00DA09FF">
        <w:rPr>
          <w:rFonts w:ascii="ＭＳ ゴシック" w:eastAsia="ＭＳ ゴシック" w:hAnsi="ＭＳ ゴシック" w:cs="ＭＳ ゴシック" w:hint="eastAsia"/>
          <w:lang w:eastAsia="zh-CN"/>
        </w:rPr>
        <w:t>我吧」</w:t>
      </w:r>
    </w:p>
    <w:p w14:paraId="0E440FE8" w14:textId="77777777" w:rsidR="00DA09FF" w:rsidRPr="00DA09FF" w:rsidRDefault="00DA09FF" w:rsidP="00DA09FF">
      <w:pPr>
        <w:pStyle w:val="a3"/>
        <w:rPr>
          <w:rFonts w:ascii="ＭＳ ゴシック" w:eastAsia="ＭＳ ゴシック" w:hAnsi="ＭＳ ゴシック" w:cs="ＭＳ ゴシック"/>
          <w:lang w:eastAsia="zh-CN"/>
        </w:rPr>
      </w:pPr>
    </w:p>
    <w:p w14:paraId="6422E1E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941B56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&lt;jaT0244&gt;で、</w:t>
      </w:r>
    </w:p>
    <w:p w14:paraId="58D94A1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&lt;cnT0244&gt;于是、</w:t>
      </w:r>
    </w:p>
    <w:p w14:paraId="22FC6977" w14:textId="77777777" w:rsidR="00DA09FF" w:rsidRPr="00DA09FF" w:rsidRDefault="00DA09FF" w:rsidP="00DA09FF">
      <w:pPr>
        <w:pStyle w:val="a3"/>
        <w:rPr>
          <w:rFonts w:ascii="ＭＳ ゴシック" w:eastAsia="ＭＳ ゴシック" w:hAnsi="ＭＳ ゴシック" w:cs="ＭＳ ゴシック"/>
        </w:rPr>
      </w:pPr>
    </w:p>
    <w:p w14:paraId="4866BF8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8CEEBA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&lt;jaT0245&gt;さっそく放課後には遠山謹製のプリントが配られた。</w:t>
      </w:r>
    </w:p>
    <w:p w14:paraId="253302F8"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&lt;cnT0245&gt;放学就收到了</w:t>
      </w:r>
      <w:r w:rsidRPr="00DA09FF">
        <w:rPr>
          <w:rFonts w:ascii="Microsoft YaHei" w:eastAsia="Microsoft YaHei" w:hAnsi="Microsoft YaHei" w:cs="Microsoft YaHei" w:hint="eastAsia"/>
          <w:lang w:eastAsia="zh-CN"/>
        </w:rPr>
        <w:t>远</w:t>
      </w:r>
      <w:r w:rsidRPr="00DA09FF">
        <w:rPr>
          <w:rFonts w:ascii="ＭＳ ゴシック" w:eastAsia="ＭＳ ゴシック" w:hAnsi="ＭＳ ゴシック" w:cs="ＭＳ ゴシック" w:hint="eastAsia"/>
          <w:lang w:eastAsia="zh-CN"/>
        </w:rPr>
        <w:t>山的特制</w:t>
      </w:r>
      <w:r w:rsidRPr="00DA09FF">
        <w:rPr>
          <w:rFonts w:ascii="Microsoft YaHei" w:eastAsia="Microsoft YaHei" w:hAnsi="Microsoft YaHei" w:cs="Microsoft YaHei" w:hint="eastAsia"/>
          <w:lang w:eastAsia="zh-CN"/>
        </w:rPr>
        <w:t>传单</w:t>
      </w:r>
      <w:r w:rsidRPr="00DA09FF">
        <w:rPr>
          <w:rFonts w:ascii="ＭＳ ゴシック" w:eastAsia="ＭＳ ゴシック" w:hAnsi="ＭＳ ゴシック" w:cs="ＭＳ ゴシック" w:hint="eastAsia"/>
          <w:lang w:eastAsia="zh-CN"/>
        </w:rPr>
        <w:t>。</w:t>
      </w:r>
    </w:p>
    <w:p w14:paraId="31059865" w14:textId="77777777" w:rsidR="00DA09FF" w:rsidRPr="00DA09FF" w:rsidRDefault="00DA09FF" w:rsidP="00DA09FF">
      <w:pPr>
        <w:pStyle w:val="a3"/>
        <w:rPr>
          <w:rFonts w:ascii="ＭＳ ゴシック" w:eastAsia="ＭＳ ゴシック" w:hAnsi="ＭＳ ゴシック" w:cs="ＭＳ ゴシック"/>
          <w:lang w:eastAsia="zh-CN"/>
        </w:rPr>
      </w:pPr>
    </w:p>
    <w:p w14:paraId="3EB42C4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113E54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&lt;jaT0246&gt;『エステルさんへの質問！』というタイトル。</w:t>
      </w:r>
    </w:p>
    <w:p w14:paraId="1350B3AF"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&lt;cnT0246&gt;</w:t>
      </w:r>
      <w:r w:rsidRPr="00DA09FF">
        <w:rPr>
          <w:rFonts w:ascii="Microsoft YaHei" w:eastAsia="Microsoft YaHei" w:hAnsi="Microsoft YaHei" w:cs="Microsoft YaHei" w:hint="eastAsia"/>
          <w:lang w:eastAsia="zh-CN"/>
        </w:rPr>
        <w:t>标题</w:t>
      </w:r>
      <w:r w:rsidRPr="00DA09FF">
        <w:rPr>
          <w:rFonts w:ascii="ＭＳ ゴシック" w:eastAsia="ＭＳ ゴシック" w:hAnsi="ＭＳ ゴシック" w:cs="ＭＳ ゴシック" w:hint="eastAsia"/>
          <w:lang w:eastAsia="zh-CN"/>
        </w:rPr>
        <w:t>是『</w:t>
      </w:r>
      <w:r w:rsidRPr="00DA09FF">
        <w:rPr>
          <w:rFonts w:ascii="Microsoft YaHei" w:eastAsia="Microsoft YaHei" w:hAnsi="Microsoft YaHei" w:cs="Microsoft YaHei" w:hint="eastAsia"/>
          <w:lang w:eastAsia="zh-CN"/>
        </w:rPr>
        <w:t>对</w:t>
      </w:r>
      <w:r w:rsidRPr="00DA09FF">
        <w:rPr>
          <w:rFonts w:ascii="ＭＳ ゴシック" w:eastAsia="ＭＳ ゴシック" w:hAnsi="ＭＳ ゴシック" w:cs="ＭＳ ゴシック" w:hint="eastAsia"/>
          <w:lang w:eastAsia="zh-CN"/>
        </w:rPr>
        <w:t>艾斯蒂</w:t>
      </w:r>
      <w:r w:rsidRPr="00DA09FF">
        <w:rPr>
          <w:rFonts w:ascii="Microsoft YaHei" w:eastAsia="Microsoft YaHei" w:hAnsi="Microsoft YaHei" w:cs="Microsoft YaHei" w:hint="eastAsia"/>
          <w:lang w:eastAsia="zh-CN"/>
        </w:rPr>
        <w:t>尔</w:t>
      </w:r>
      <w:r w:rsidRPr="00DA09FF">
        <w:rPr>
          <w:rFonts w:ascii="ＭＳ ゴシック" w:eastAsia="ＭＳ ゴシック" w:hAnsi="ＭＳ ゴシック" w:cs="ＭＳ ゴシック" w:hint="eastAsia"/>
          <w:lang w:eastAsia="zh-CN"/>
        </w:rPr>
        <w:t>提</w:t>
      </w:r>
      <w:r w:rsidRPr="00DA09FF">
        <w:rPr>
          <w:rFonts w:ascii="Microsoft YaHei" w:eastAsia="Microsoft YaHei" w:hAnsi="Microsoft YaHei" w:cs="Microsoft YaHei" w:hint="eastAsia"/>
          <w:lang w:eastAsia="zh-CN"/>
        </w:rPr>
        <w:t>问</w:t>
      </w:r>
      <w:r w:rsidRPr="00DA09FF">
        <w:rPr>
          <w:rFonts w:ascii="ＭＳ ゴシック" w:eastAsia="ＭＳ ゴシック" w:hAnsi="ＭＳ ゴシック" w:cs="ＭＳ ゴシック" w:hint="eastAsia"/>
          <w:lang w:eastAsia="zh-CN"/>
        </w:rPr>
        <w:t>！』。</w:t>
      </w:r>
    </w:p>
    <w:p w14:paraId="1A0A0BF4" w14:textId="77777777" w:rsidR="00DA09FF" w:rsidRPr="00DA09FF" w:rsidRDefault="00DA09FF" w:rsidP="00DA09FF">
      <w:pPr>
        <w:pStyle w:val="a3"/>
        <w:rPr>
          <w:rFonts w:ascii="ＭＳ ゴシック" w:eastAsia="ＭＳ ゴシック" w:hAnsi="ＭＳ ゴシック" w:cs="ＭＳ ゴシック"/>
          <w:lang w:eastAsia="zh-CN"/>
        </w:rPr>
      </w:pPr>
    </w:p>
    <w:p w14:paraId="0E795F2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6143B73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&lt;jaT0247&gt;その下には「聞いてみたいことを一人３つ書こう」という文字。</w:t>
      </w:r>
    </w:p>
    <w:p w14:paraId="7DD81888" w14:textId="5A90014C"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&lt;cnT0247&gt;下一行是「</w:t>
      </w:r>
      <w:ins w:id="297" w:author="hhh0578" w:date="2020-04-29T17:09:00Z">
        <w:r w:rsidR="002419F0">
          <w:rPr>
            <w:rFonts w:ascii="DengXian" w:eastAsia="DengXian" w:hAnsi="DengXian" w:cs="ＭＳ ゴシック" w:hint="eastAsia"/>
            <w:lang w:eastAsia="zh-CN"/>
          </w:rPr>
          <w:t>每个人</w:t>
        </w:r>
        <w:r w:rsidR="00BB10DF">
          <w:rPr>
            <w:rFonts w:ascii="DengXian" w:eastAsia="DengXian" w:hAnsi="DengXian" w:cs="ＭＳ ゴシック" w:hint="eastAsia"/>
            <w:lang w:eastAsia="zh-CN"/>
          </w:rPr>
          <w:t>写3个想问的问题</w:t>
        </w:r>
      </w:ins>
      <w:del w:id="298" w:author="hhh0578" w:date="2020-04-29T17:09:00Z">
        <w:r w:rsidRPr="00DA09FF" w:rsidDel="00BB10DF">
          <w:rPr>
            <w:rFonts w:ascii="ＭＳ ゴシック" w:eastAsia="ＭＳ ゴシック" w:hAnsi="ＭＳ ゴシック" w:cs="ＭＳ ゴシック"/>
            <w:lang w:eastAsia="zh-CN"/>
          </w:rPr>
          <w:delText>写三件想知道的事</w:delText>
        </w:r>
      </w:del>
      <w:r w:rsidRPr="00DA09FF">
        <w:rPr>
          <w:rFonts w:ascii="ＭＳ ゴシック" w:eastAsia="ＭＳ ゴシック" w:hAnsi="ＭＳ ゴシック" w:cs="ＭＳ ゴシック"/>
          <w:lang w:eastAsia="zh-CN"/>
        </w:rPr>
        <w:t>」。</w:t>
      </w:r>
    </w:p>
    <w:p w14:paraId="66322705" w14:textId="77777777" w:rsidR="00DA09FF" w:rsidRPr="00DA09FF" w:rsidRDefault="00DA09FF" w:rsidP="00DA09FF">
      <w:pPr>
        <w:pStyle w:val="a3"/>
        <w:rPr>
          <w:rFonts w:ascii="ＭＳ ゴシック" w:eastAsia="ＭＳ ゴシック" w:hAnsi="ＭＳ ゴシック" w:cs="ＭＳ ゴシック"/>
          <w:lang w:eastAsia="zh-CN"/>
        </w:rPr>
      </w:pPr>
    </w:p>
    <w:p w14:paraId="2D0FD05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2B89E8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&lt;jaT0248&gt;さらに下には枠が３つ。</w:t>
      </w:r>
    </w:p>
    <w:p w14:paraId="0FA683BA"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&lt;cnT0248&gt;接下来</w:t>
      </w:r>
      <w:r w:rsidRPr="00DA09FF">
        <w:rPr>
          <w:rFonts w:ascii="Microsoft YaHei" w:eastAsia="Microsoft YaHei" w:hAnsi="Microsoft YaHei" w:cs="Microsoft YaHei" w:hint="eastAsia"/>
          <w:lang w:eastAsia="zh-CN"/>
        </w:rPr>
        <w:t>时</w:t>
      </w:r>
      <w:r w:rsidRPr="00DA09FF">
        <w:rPr>
          <w:rFonts w:ascii="ＭＳ ゴシック" w:eastAsia="ＭＳ ゴシック" w:hAnsi="ＭＳ ゴシック" w:cs="ＭＳ ゴシック" w:hint="eastAsia"/>
          <w:lang w:eastAsia="zh-CN"/>
        </w:rPr>
        <w:t>三个空行。</w:t>
      </w:r>
    </w:p>
    <w:p w14:paraId="02183284" w14:textId="77777777" w:rsidR="00DA09FF" w:rsidRPr="00DA09FF" w:rsidRDefault="00DA09FF" w:rsidP="00DA09FF">
      <w:pPr>
        <w:pStyle w:val="a3"/>
        <w:rPr>
          <w:rFonts w:ascii="ＭＳ ゴシック" w:eastAsia="ＭＳ ゴシック" w:hAnsi="ＭＳ ゴシック" w:cs="ＭＳ ゴシック"/>
          <w:lang w:eastAsia="zh-CN"/>
        </w:rPr>
      </w:pPr>
    </w:p>
    <w:p w14:paraId="7556B16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9E129F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&lt;jaT0249&gt;期限は木曜の放課後で提出先は遠山翠。</w:t>
      </w:r>
    </w:p>
    <w:p w14:paraId="6E12EBD3" w14:textId="092053EE"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&lt;cnT0249&gt;期限是在星期</w:t>
      </w:r>
      <w:ins w:id="299" w:author="hhh0578" w:date="2020-04-29T17:09:00Z">
        <w:r w:rsidR="009119B7">
          <w:rPr>
            <w:rFonts w:ascii="DengXian" w:eastAsia="DengXian" w:hAnsi="DengXian" w:cs="ＭＳ ゴシック" w:hint="eastAsia"/>
            <w:lang w:eastAsia="zh-CN"/>
          </w:rPr>
          <w:t>四</w:t>
        </w:r>
        <w:r w:rsidR="0046232E">
          <w:rPr>
            <w:rFonts w:ascii="DengXian" w:eastAsia="DengXian" w:hAnsi="DengXian" w:cs="ＭＳ ゴシック" w:hint="eastAsia"/>
            <w:lang w:eastAsia="zh-CN"/>
          </w:rPr>
          <w:t>的放学后，交给远山</w:t>
        </w:r>
        <w:proofErr w:type="gramStart"/>
        <w:r w:rsidR="0046232E">
          <w:rPr>
            <w:rFonts w:ascii="DengXian" w:eastAsia="DengXian" w:hAnsi="DengXian" w:cs="ＭＳ ゴシック" w:hint="eastAsia"/>
            <w:lang w:eastAsia="zh-CN"/>
          </w:rPr>
          <w:t>翠</w:t>
        </w:r>
      </w:ins>
      <w:proofErr w:type="gramEnd"/>
      <w:del w:id="300" w:author="hhh0578" w:date="2020-04-29T17:09:00Z">
        <w:r w:rsidRPr="00DA09FF" w:rsidDel="009119B7">
          <w:rPr>
            <w:rFonts w:ascii="ＭＳ ゴシック" w:eastAsia="ＭＳ ゴシック" w:hAnsi="ＭＳ ゴシック" w:cs="ＭＳ ゴシック"/>
            <w:lang w:eastAsia="zh-CN"/>
          </w:rPr>
          <w:delText>三</w:delText>
        </w:r>
        <w:r w:rsidRPr="00DA09FF" w:rsidDel="0046232E">
          <w:rPr>
            <w:rFonts w:ascii="ＭＳ ゴシック" w:eastAsia="ＭＳ ゴシック" w:hAnsi="ＭＳ ゴシック" w:cs="ＭＳ ゴシック"/>
            <w:lang w:eastAsia="zh-CN"/>
          </w:rPr>
          <w:delText>放学前返</w:delText>
        </w:r>
        <w:r w:rsidRPr="00DA09FF" w:rsidDel="0046232E">
          <w:rPr>
            <w:rFonts w:ascii="Microsoft YaHei" w:eastAsia="Microsoft YaHei" w:hAnsi="Microsoft YaHei" w:cs="Microsoft YaHei" w:hint="eastAsia"/>
            <w:lang w:eastAsia="zh-CN"/>
          </w:rPr>
          <w:delText>还远</w:delText>
        </w:r>
        <w:r w:rsidRPr="00DA09FF" w:rsidDel="0046232E">
          <w:rPr>
            <w:rFonts w:ascii="ＭＳ ゴシック" w:eastAsia="ＭＳ ゴシック" w:hAnsi="ＭＳ ゴシック" w:cs="ＭＳ ゴシック" w:hint="eastAsia"/>
            <w:lang w:eastAsia="zh-CN"/>
          </w:rPr>
          <w:delText>山翠</w:delText>
        </w:r>
      </w:del>
      <w:r w:rsidRPr="00DA09FF">
        <w:rPr>
          <w:rFonts w:ascii="ＭＳ ゴシック" w:eastAsia="ＭＳ ゴシック" w:hAnsi="ＭＳ ゴシック" w:cs="ＭＳ ゴシック" w:hint="eastAsia"/>
          <w:lang w:eastAsia="zh-CN"/>
        </w:rPr>
        <w:t>。</w:t>
      </w:r>
    </w:p>
    <w:p w14:paraId="66EDDF5B" w14:textId="77777777" w:rsidR="00DA09FF" w:rsidRPr="00DA09FF" w:rsidRDefault="00DA09FF" w:rsidP="00DA09FF">
      <w:pPr>
        <w:pStyle w:val="a3"/>
        <w:rPr>
          <w:rFonts w:ascii="ＭＳ ゴシック" w:eastAsia="ＭＳ ゴシック" w:hAnsi="ＭＳ ゴシック" w:cs="ＭＳ ゴシック"/>
          <w:lang w:eastAsia="zh-CN"/>
        </w:rPr>
      </w:pPr>
    </w:p>
    <w:p w14:paraId="4E9EA0D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368E335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&lt;jaT0250&gt;いったい、どんな質問が集まるのだろう？</w:t>
      </w:r>
    </w:p>
    <w:p w14:paraId="0853C65B"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&lt;cnT0250&gt;最后会收集到些什么提</w:t>
      </w:r>
      <w:r w:rsidRPr="00DA09FF">
        <w:rPr>
          <w:rFonts w:ascii="Microsoft YaHei" w:eastAsia="Microsoft YaHei" w:hAnsi="Microsoft YaHei" w:cs="Microsoft YaHei" w:hint="eastAsia"/>
          <w:lang w:eastAsia="zh-CN"/>
        </w:rPr>
        <w:t>问</w:t>
      </w:r>
      <w:r w:rsidRPr="00DA09FF">
        <w:rPr>
          <w:rFonts w:ascii="ＭＳ ゴシック" w:eastAsia="ＭＳ ゴシック" w:hAnsi="ＭＳ ゴシック" w:cs="ＭＳ ゴシック" w:hint="eastAsia"/>
          <w:lang w:eastAsia="zh-CN"/>
        </w:rPr>
        <w:t>呢？</w:t>
      </w:r>
    </w:p>
    <w:p w14:paraId="10ED4450" w14:textId="77777777" w:rsidR="00DA09FF" w:rsidRPr="00DA09FF" w:rsidRDefault="00DA09FF" w:rsidP="00DA09FF">
      <w:pPr>
        <w:pStyle w:val="a3"/>
        <w:rPr>
          <w:rFonts w:ascii="ＭＳ ゴシック" w:eastAsia="ＭＳ ゴシック" w:hAnsi="ＭＳ ゴシック" w:cs="ＭＳ ゴシック"/>
          <w:lang w:eastAsia="zh-CN"/>
        </w:rPr>
      </w:pPr>
    </w:p>
    <w:p w14:paraId="79626DD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01C43C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&lt;jaT0251&gt;……。</w:t>
      </w:r>
    </w:p>
    <w:p w14:paraId="6760A9D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&lt;cnT0251&gt;……。</w:t>
      </w:r>
    </w:p>
    <w:p w14:paraId="025F9B2F" w14:textId="77777777" w:rsidR="00DA09FF" w:rsidRPr="00DA09FF" w:rsidRDefault="00DA09FF" w:rsidP="00DA09FF">
      <w:pPr>
        <w:pStyle w:val="a3"/>
        <w:rPr>
          <w:rFonts w:ascii="ＭＳ ゴシック" w:eastAsia="ＭＳ ゴシック" w:hAnsi="ＭＳ ゴシック" w:cs="ＭＳ ゴシック"/>
        </w:rPr>
      </w:pPr>
    </w:p>
    <w:p w14:paraId="28D10EE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7735699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&lt;jaT0252&gt;それより、</w:t>
      </w:r>
    </w:p>
    <w:p w14:paraId="571FD29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&lt;cnT0252&gt;</w:t>
      </w:r>
      <w:r w:rsidRPr="00DA09FF">
        <w:rPr>
          <w:rFonts w:ascii="Microsoft YaHei" w:eastAsia="Microsoft YaHei" w:hAnsi="Microsoft YaHei" w:cs="Microsoft YaHei" w:hint="eastAsia"/>
        </w:rPr>
        <w:t>说</w:t>
      </w:r>
      <w:r w:rsidRPr="00DA09FF">
        <w:rPr>
          <w:rFonts w:ascii="ＭＳ ゴシック" w:eastAsia="ＭＳ ゴシック" w:hAnsi="ＭＳ ゴシック" w:cs="ＭＳ ゴシック" w:hint="eastAsia"/>
        </w:rPr>
        <w:t>起来，</w:t>
      </w:r>
    </w:p>
    <w:p w14:paraId="7ADFC373" w14:textId="77777777" w:rsidR="00DA09FF" w:rsidRPr="00DA09FF" w:rsidRDefault="00DA09FF" w:rsidP="00DA09FF">
      <w:pPr>
        <w:pStyle w:val="a3"/>
        <w:rPr>
          <w:rFonts w:ascii="ＭＳ ゴシック" w:eastAsia="ＭＳ ゴシック" w:hAnsi="ＭＳ ゴシック" w:cs="ＭＳ ゴシック"/>
        </w:rPr>
      </w:pPr>
    </w:p>
    <w:p w14:paraId="7559FAA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7F0C30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&lt;jaT0253&gt;どうして昼休みに頼んで、放課後にはプリントができているのだろう？</w:t>
      </w:r>
    </w:p>
    <w:p w14:paraId="0A77144D" w14:textId="629AEB89"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&lt;cnT0253&gt;午休</w:t>
      </w:r>
      <w:r w:rsidRPr="00DA09FF">
        <w:rPr>
          <w:rFonts w:ascii="Microsoft YaHei" w:eastAsia="Microsoft YaHei" w:hAnsi="Microsoft YaHei" w:cs="Microsoft YaHei" w:hint="eastAsia"/>
          <w:lang w:eastAsia="zh-CN"/>
        </w:rPr>
        <w:t>刚说</w:t>
      </w:r>
      <w:r w:rsidRPr="00DA09FF">
        <w:rPr>
          <w:rFonts w:ascii="ＭＳ ゴシック" w:eastAsia="ＭＳ ゴシック" w:hAnsi="ＭＳ ゴシック" w:cs="ＭＳ ゴシック" w:hint="eastAsia"/>
          <w:lang w:eastAsia="zh-CN"/>
        </w:rPr>
        <w:t>完，放学就</w:t>
      </w:r>
      <w:ins w:id="301" w:author="hhh0578" w:date="2020-04-29T17:10:00Z">
        <w:r w:rsidR="00154654">
          <w:rPr>
            <w:rFonts w:ascii="DengXian" w:eastAsia="DengXian" w:hAnsi="DengXian" w:cs="ＭＳ ゴシック" w:hint="eastAsia"/>
            <w:lang w:eastAsia="zh-CN"/>
          </w:rPr>
          <w:t>把</w:t>
        </w:r>
      </w:ins>
      <w:del w:id="302" w:author="hhh0578" w:date="2020-04-29T17:10:00Z">
        <w:r w:rsidRPr="00DA09FF" w:rsidDel="00154654">
          <w:rPr>
            <w:rFonts w:ascii="ＭＳ ゴシック" w:eastAsia="ＭＳ ゴシック" w:hAnsi="ＭＳ ゴシック" w:cs="ＭＳ ゴシック" w:hint="eastAsia"/>
            <w:lang w:eastAsia="zh-CN"/>
          </w:rPr>
          <w:delText>能作出</w:delText>
        </w:r>
      </w:del>
      <w:r w:rsidRPr="00DA09FF">
        <w:rPr>
          <w:rFonts w:ascii="Microsoft YaHei" w:eastAsia="Microsoft YaHei" w:hAnsi="Microsoft YaHei" w:cs="Microsoft YaHei" w:hint="eastAsia"/>
          <w:lang w:eastAsia="zh-CN"/>
        </w:rPr>
        <w:t>传单</w:t>
      </w:r>
      <w:ins w:id="303" w:author="hhh0578" w:date="2020-04-29T17:10:00Z">
        <w:r w:rsidR="00154654">
          <w:rPr>
            <w:rFonts w:ascii="ＭＳ ゴシック" w:eastAsia="DengXian" w:hAnsi="ＭＳ ゴシック" w:cs="ＭＳ ゴシック" w:hint="eastAsia"/>
            <w:lang w:eastAsia="zh-CN"/>
          </w:rPr>
          <w:t>都做好了</w:t>
        </w:r>
      </w:ins>
      <w:del w:id="304" w:author="hhh0578" w:date="2020-04-29T17:10:00Z">
        <w:r w:rsidRPr="00DA09FF" w:rsidDel="00154654">
          <w:rPr>
            <w:rFonts w:ascii="ＭＳ ゴシック" w:eastAsia="ＭＳ ゴシック" w:hAnsi="ＭＳ ゴシック" w:cs="ＭＳ ゴシック" w:hint="eastAsia"/>
            <w:lang w:eastAsia="zh-CN"/>
          </w:rPr>
          <w:delText>了</w:delText>
        </w:r>
        <w:r w:rsidRPr="00DA09FF" w:rsidDel="00154654">
          <w:rPr>
            <w:rFonts w:ascii="Microsoft YaHei" w:eastAsia="Microsoft YaHei" w:hAnsi="Microsoft YaHei" w:cs="Microsoft YaHei" w:hint="eastAsia"/>
            <w:lang w:eastAsia="zh-CN"/>
          </w:rPr>
          <w:delText>吗</w:delText>
        </w:r>
      </w:del>
      <w:r w:rsidRPr="00DA09FF">
        <w:rPr>
          <w:rFonts w:ascii="ＭＳ ゴシック" w:eastAsia="ＭＳ ゴシック" w:hAnsi="ＭＳ ゴシック" w:cs="ＭＳ ゴシック" w:hint="eastAsia"/>
          <w:lang w:eastAsia="zh-CN"/>
        </w:rPr>
        <w:t>？</w:t>
      </w:r>
    </w:p>
    <w:p w14:paraId="15529442" w14:textId="77777777" w:rsidR="00DA09FF" w:rsidRPr="00DA09FF" w:rsidRDefault="00DA09FF" w:rsidP="00DA09FF">
      <w:pPr>
        <w:pStyle w:val="a3"/>
        <w:rPr>
          <w:rFonts w:ascii="ＭＳ ゴシック" w:eastAsia="ＭＳ ゴシック" w:hAnsi="ＭＳ ゴシック" w:cs="ＭＳ ゴシック"/>
          <w:lang w:eastAsia="zh-CN"/>
        </w:rPr>
      </w:pPr>
    </w:p>
    <w:p w14:paraId="1C0E69F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7004E9B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&lt;jaT0254&gt;恐るべし遠山。</w:t>
      </w:r>
    </w:p>
    <w:p w14:paraId="07873DB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&lt;cnT0254&gt;</w:t>
      </w:r>
      <w:r w:rsidRPr="00DA09FF">
        <w:rPr>
          <w:rFonts w:ascii="Microsoft YaHei" w:eastAsia="Microsoft YaHei" w:hAnsi="Microsoft YaHei" w:cs="Microsoft YaHei" w:hint="eastAsia"/>
        </w:rPr>
        <w:t>远</w:t>
      </w:r>
      <w:r w:rsidRPr="00DA09FF">
        <w:rPr>
          <w:rFonts w:ascii="ＭＳ ゴシック" w:eastAsia="ＭＳ ゴシック" w:hAnsi="ＭＳ ゴシック" w:cs="ＭＳ ゴシック" w:hint="eastAsia"/>
        </w:rPr>
        <w:t>山同学恐怖如斯。</w:t>
      </w:r>
    </w:p>
    <w:p w14:paraId="6A586C46" w14:textId="77777777" w:rsidR="00DA09FF" w:rsidRPr="00DA09FF" w:rsidRDefault="00DA09FF" w:rsidP="00DA09FF">
      <w:pPr>
        <w:pStyle w:val="a3"/>
        <w:rPr>
          <w:rFonts w:ascii="ＭＳ ゴシック" w:eastAsia="ＭＳ ゴシック" w:hAnsi="ＭＳ ゴシック" w:cs="ＭＳ ゴシック"/>
        </w:rPr>
      </w:pPr>
    </w:p>
    <w:p w14:paraId="5D3EB9D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A6CED2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&lt;jaT0255&gt;金曜日。</w:t>
      </w:r>
    </w:p>
    <w:p w14:paraId="4FD224BE" w14:textId="0BD458D4"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&lt;cnT0255&gt;星期</w:t>
      </w:r>
      <w:ins w:id="305" w:author="hhh0578" w:date="2020-04-29T17:10:00Z">
        <w:r w:rsidR="000700D6">
          <w:rPr>
            <w:rFonts w:ascii="DengXian" w:eastAsia="DengXian" w:hAnsi="DengXian" w:cs="ＭＳ ゴシック" w:hint="eastAsia"/>
            <w:lang w:eastAsia="zh-CN"/>
          </w:rPr>
          <w:t>五</w:t>
        </w:r>
      </w:ins>
      <w:del w:id="306" w:author="hhh0578" w:date="2020-04-29T17:10:00Z">
        <w:r w:rsidRPr="00DA09FF" w:rsidDel="000700D6">
          <w:rPr>
            <w:rFonts w:ascii="ＭＳ ゴシック" w:eastAsia="ＭＳ ゴシック" w:hAnsi="ＭＳ ゴシック" w:cs="ＭＳ ゴシック"/>
          </w:rPr>
          <w:delText>四</w:delText>
        </w:r>
      </w:del>
      <w:r w:rsidRPr="00DA09FF">
        <w:rPr>
          <w:rFonts w:ascii="ＭＳ ゴシック" w:eastAsia="ＭＳ ゴシック" w:hAnsi="ＭＳ ゴシック" w:cs="ＭＳ ゴシック"/>
        </w:rPr>
        <w:t>。</w:t>
      </w:r>
    </w:p>
    <w:p w14:paraId="4BD85C5F" w14:textId="77777777" w:rsidR="00DA09FF" w:rsidRPr="00DA09FF" w:rsidRDefault="00DA09FF" w:rsidP="00DA09FF">
      <w:pPr>
        <w:pStyle w:val="a3"/>
        <w:rPr>
          <w:rFonts w:ascii="ＭＳ ゴシック" w:eastAsia="ＭＳ ゴシック" w:hAnsi="ＭＳ ゴシック" w:cs="ＭＳ ゴシック"/>
        </w:rPr>
      </w:pPr>
    </w:p>
    <w:p w14:paraId="465C901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680F90B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&lt;jaT0256&gt;「おはよ～」</w:t>
      </w:r>
    </w:p>
    <w:p w14:paraId="382F098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&lt;cnT0256&gt;「早上好～」</w:t>
      </w:r>
    </w:p>
    <w:p w14:paraId="7F8D6C76" w14:textId="77777777" w:rsidR="00DA09FF" w:rsidRPr="00DA09FF" w:rsidRDefault="00DA09FF" w:rsidP="00DA09FF">
      <w:pPr>
        <w:pStyle w:val="a3"/>
        <w:rPr>
          <w:rFonts w:ascii="ＭＳ ゴシック" w:eastAsia="ＭＳ ゴシック" w:hAnsi="ＭＳ ゴシック" w:cs="ＭＳ ゴシック"/>
        </w:rPr>
      </w:pPr>
    </w:p>
    <w:p w14:paraId="6F86E4B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5008E5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&lt;jaT0257&gt;始業ギリギリの時間に現れた遠山。</w:t>
      </w:r>
    </w:p>
    <w:p w14:paraId="2161FF1E"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&lt;cnT0257&gt;</w:t>
      </w:r>
      <w:r w:rsidRPr="00DA09FF">
        <w:rPr>
          <w:rFonts w:ascii="Microsoft YaHei" w:eastAsia="Microsoft YaHei" w:hAnsi="Microsoft YaHei" w:cs="Microsoft YaHei" w:hint="eastAsia"/>
          <w:lang w:eastAsia="zh-CN"/>
        </w:rPr>
        <w:t>远</w:t>
      </w:r>
      <w:r w:rsidRPr="00DA09FF">
        <w:rPr>
          <w:rFonts w:ascii="ＭＳ ゴシック" w:eastAsia="ＭＳ ゴシック" w:hAnsi="ＭＳ ゴシック" w:cs="ＭＳ ゴシック" w:hint="eastAsia"/>
          <w:lang w:eastAsia="zh-CN"/>
        </w:rPr>
        <w:t>山勉</w:t>
      </w:r>
      <w:r w:rsidRPr="00DA09FF">
        <w:rPr>
          <w:rFonts w:ascii="Microsoft YaHei" w:eastAsia="Microsoft YaHei" w:hAnsi="Microsoft YaHei" w:cs="Microsoft YaHei" w:hint="eastAsia"/>
          <w:lang w:eastAsia="zh-CN"/>
        </w:rPr>
        <w:t>强</w:t>
      </w:r>
      <w:r w:rsidRPr="00DA09FF">
        <w:rPr>
          <w:rFonts w:ascii="ＭＳ ゴシック" w:eastAsia="ＭＳ ゴシック" w:hAnsi="ＭＳ ゴシック" w:cs="ＭＳ ゴシック" w:hint="eastAsia"/>
          <w:lang w:eastAsia="zh-CN"/>
        </w:rPr>
        <w:t>赶在第一</w:t>
      </w:r>
      <w:r w:rsidRPr="00DA09FF">
        <w:rPr>
          <w:rFonts w:ascii="Microsoft YaHei" w:eastAsia="Microsoft YaHei" w:hAnsi="Microsoft YaHei" w:cs="Microsoft YaHei" w:hint="eastAsia"/>
          <w:lang w:eastAsia="zh-CN"/>
        </w:rPr>
        <w:t>节课</w:t>
      </w:r>
      <w:r w:rsidRPr="00DA09FF">
        <w:rPr>
          <w:rFonts w:ascii="ＭＳ ゴシック" w:eastAsia="ＭＳ ゴシック" w:hAnsi="ＭＳ ゴシック" w:cs="ＭＳ ゴシック" w:hint="eastAsia"/>
          <w:lang w:eastAsia="zh-CN"/>
        </w:rPr>
        <w:t>前</w:t>
      </w:r>
      <w:r w:rsidRPr="00DA09FF">
        <w:rPr>
          <w:rFonts w:ascii="Microsoft YaHei" w:eastAsia="Microsoft YaHei" w:hAnsi="Microsoft YaHei" w:cs="Microsoft YaHei" w:hint="eastAsia"/>
          <w:lang w:eastAsia="zh-CN"/>
        </w:rPr>
        <w:t>现</w:t>
      </w:r>
      <w:r w:rsidRPr="00DA09FF">
        <w:rPr>
          <w:rFonts w:ascii="ＭＳ ゴシック" w:eastAsia="ＭＳ ゴシック" w:hAnsi="ＭＳ ゴシック" w:cs="ＭＳ ゴシック" w:hint="eastAsia"/>
          <w:lang w:eastAsia="zh-CN"/>
        </w:rPr>
        <w:t>身了。</w:t>
      </w:r>
    </w:p>
    <w:p w14:paraId="4784F55E" w14:textId="77777777" w:rsidR="00DA09FF" w:rsidRPr="00DA09FF" w:rsidRDefault="00DA09FF" w:rsidP="00DA09FF">
      <w:pPr>
        <w:pStyle w:val="a3"/>
        <w:rPr>
          <w:rFonts w:ascii="ＭＳ ゴシック" w:eastAsia="ＭＳ ゴシック" w:hAnsi="ＭＳ ゴシック" w:cs="ＭＳ ゴシック"/>
          <w:lang w:eastAsia="zh-CN"/>
        </w:rPr>
      </w:pPr>
    </w:p>
    <w:p w14:paraId="52C5FE5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0BA949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&lt;jaT0258&gt;顔はげっそりとして、覇気なんてものは微塵も感じられない。</w:t>
      </w:r>
    </w:p>
    <w:p w14:paraId="60E22D0E"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&lt;cnT0258&gt;面容消瘦霸气全无。</w:t>
      </w:r>
    </w:p>
    <w:p w14:paraId="5FE75CA2" w14:textId="77777777" w:rsidR="00DA09FF" w:rsidRPr="00DA09FF" w:rsidRDefault="00DA09FF" w:rsidP="00DA09FF">
      <w:pPr>
        <w:pStyle w:val="a3"/>
        <w:rPr>
          <w:rFonts w:ascii="ＭＳ ゴシック" w:eastAsia="ＭＳ ゴシック" w:hAnsi="ＭＳ ゴシック" w:cs="ＭＳ ゴシック"/>
          <w:lang w:eastAsia="zh-CN"/>
        </w:rPr>
      </w:pPr>
    </w:p>
    <w:p w14:paraId="49D997E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【菜月】</w:t>
      </w:r>
    </w:p>
    <w:p w14:paraId="3BA6609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&lt;jaT0259&gt;「ちょっと翠、どうしたの？」</w:t>
      </w:r>
    </w:p>
    <w:p w14:paraId="78D3BC7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&lt;cnT0259&gt;「翠你怎么了？」</w:t>
      </w:r>
    </w:p>
    <w:p w14:paraId="6DF14178" w14:textId="77777777" w:rsidR="00DA09FF" w:rsidRPr="00DA09FF" w:rsidRDefault="00DA09FF" w:rsidP="00DA09FF">
      <w:pPr>
        <w:pStyle w:val="a3"/>
        <w:rPr>
          <w:rFonts w:ascii="ＭＳ ゴシック" w:eastAsia="ＭＳ ゴシック" w:hAnsi="ＭＳ ゴシック" w:cs="ＭＳ ゴシック"/>
        </w:rPr>
      </w:pPr>
    </w:p>
    <w:p w14:paraId="5B6993B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【フィーナ】</w:t>
      </w:r>
    </w:p>
    <w:p w14:paraId="7C5424A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&lt;jaT0260&gt;「目の下にクマができているわ」</w:t>
      </w:r>
    </w:p>
    <w:p w14:paraId="430EE05A" w14:textId="6A241879"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&lt;cnT0260&gt;「</w:t>
      </w:r>
      <w:ins w:id="307" w:author="hhh0578" w:date="2020-04-29T17:10:00Z">
        <w:r w:rsidR="00F97378">
          <w:rPr>
            <w:rFonts w:ascii="Microsoft YaHei" w:eastAsia="Microsoft YaHei" w:hAnsi="Microsoft YaHei" w:cs="Microsoft YaHei" w:hint="eastAsia"/>
            <w:lang w:eastAsia="zh-CN"/>
          </w:rPr>
          <w:t>都</w:t>
        </w:r>
      </w:ins>
      <w:del w:id="308" w:author="hhh0578" w:date="2020-04-29T17:10:00Z">
        <w:r w:rsidRPr="00DA09FF" w:rsidDel="00F97378">
          <w:rPr>
            <w:rFonts w:ascii="ＭＳ ゴシック" w:eastAsia="ＭＳ ゴシック" w:hAnsi="ＭＳ ゴシック" w:cs="ＭＳ ゴシック"/>
            <w:lang w:eastAsia="zh-CN"/>
          </w:rPr>
          <w:delText>已</w:delText>
        </w:r>
        <w:r w:rsidRPr="00DA09FF" w:rsidDel="00F97378">
          <w:rPr>
            <w:rFonts w:ascii="Microsoft YaHei" w:eastAsia="Microsoft YaHei" w:hAnsi="Microsoft YaHei" w:cs="Microsoft YaHei" w:hint="eastAsia"/>
            <w:lang w:eastAsia="zh-CN"/>
          </w:rPr>
          <w:delText>经</w:delText>
        </w:r>
      </w:del>
      <w:r w:rsidRPr="00DA09FF">
        <w:rPr>
          <w:rFonts w:ascii="Microsoft YaHei" w:eastAsia="Microsoft YaHei" w:hAnsi="Microsoft YaHei" w:cs="Microsoft YaHei" w:hint="eastAsia"/>
          <w:lang w:eastAsia="zh-CN"/>
        </w:rPr>
        <w:t>变</w:t>
      </w:r>
      <w:r w:rsidRPr="00DA09FF">
        <w:rPr>
          <w:rFonts w:ascii="ＭＳ ゴシック" w:eastAsia="ＭＳ ゴシック" w:hAnsi="ＭＳ ゴシック" w:cs="ＭＳ ゴシック" w:hint="eastAsia"/>
          <w:lang w:eastAsia="zh-CN"/>
        </w:rPr>
        <w:t>成熊猫眼了」</w:t>
      </w:r>
    </w:p>
    <w:p w14:paraId="2CC1B3D7" w14:textId="77777777" w:rsidR="00DA09FF" w:rsidRPr="00DA09FF" w:rsidRDefault="00DA09FF" w:rsidP="00DA09FF">
      <w:pPr>
        <w:pStyle w:val="a3"/>
        <w:rPr>
          <w:rFonts w:ascii="ＭＳ ゴシック" w:eastAsia="ＭＳ ゴシック" w:hAnsi="ＭＳ ゴシック" w:cs="ＭＳ ゴシック"/>
          <w:lang w:eastAsia="zh-CN"/>
        </w:rPr>
      </w:pPr>
    </w:p>
    <w:p w14:paraId="1E1CFC1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59001F6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&lt;jaT0261&gt;「いや～太陽まぶし、カーテン閉めて」</w:t>
      </w:r>
    </w:p>
    <w:p w14:paraId="74C08CF9"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&lt;cnT0261&gt;「啊啊～阳光太刺眼，把窗帘拉上</w:t>
      </w:r>
      <w:del w:id="309" w:author="hhh0578" w:date="2020-04-29T17:10:00Z">
        <w:r w:rsidRPr="00DA09FF" w:rsidDel="00921A8D">
          <w:rPr>
            <w:rFonts w:ascii="ＭＳ ゴシック" w:eastAsia="ＭＳ ゴシック" w:hAnsi="ＭＳ ゴシック" w:cs="ＭＳ ゴシック"/>
            <w:lang w:eastAsia="zh-CN"/>
          </w:rPr>
          <w:delText>吧</w:delText>
        </w:r>
      </w:del>
      <w:r w:rsidRPr="00DA09FF">
        <w:rPr>
          <w:rFonts w:ascii="ＭＳ ゴシック" w:eastAsia="ＭＳ ゴシック" w:hAnsi="ＭＳ ゴシック" w:cs="ＭＳ ゴシック"/>
          <w:lang w:eastAsia="zh-CN"/>
        </w:rPr>
        <w:t>」</w:t>
      </w:r>
    </w:p>
    <w:p w14:paraId="19ED2A44" w14:textId="77777777" w:rsidR="00DA09FF" w:rsidRPr="00DA09FF" w:rsidRDefault="00DA09FF" w:rsidP="00DA09FF">
      <w:pPr>
        <w:pStyle w:val="a3"/>
        <w:rPr>
          <w:rFonts w:ascii="ＭＳ ゴシック" w:eastAsia="ＭＳ ゴシック" w:hAnsi="ＭＳ ゴシック" w:cs="ＭＳ ゴシック"/>
          <w:lang w:eastAsia="zh-CN"/>
        </w:rPr>
      </w:pPr>
    </w:p>
    <w:p w14:paraId="3A7B254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15205F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&lt;jaT0262&gt;言いながら、ぐたりと机に突っ伏す。</w:t>
      </w:r>
    </w:p>
    <w:p w14:paraId="62BA864D" w14:textId="3E73938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&lt;cnT0262&gt;</w:t>
      </w:r>
      <w:ins w:id="310" w:author="hhh0578" w:date="2020-04-29T17:10:00Z">
        <w:r w:rsidR="006E07DD">
          <w:rPr>
            <w:rFonts w:ascii="DengXian" w:eastAsia="DengXian" w:hAnsi="DengXian" w:cs="ＭＳ ゴシック" w:hint="eastAsia"/>
            <w:lang w:eastAsia="zh-CN"/>
          </w:rPr>
          <w:t>她</w:t>
        </w:r>
      </w:ins>
      <w:r w:rsidRPr="00DA09FF">
        <w:rPr>
          <w:rFonts w:ascii="Microsoft YaHei" w:eastAsia="Microsoft YaHei" w:hAnsi="Microsoft YaHei" w:cs="Microsoft YaHei" w:hint="eastAsia"/>
          <w:lang w:eastAsia="zh-CN"/>
        </w:rPr>
        <w:t>说</w:t>
      </w:r>
      <w:r w:rsidRPr="00DA09FF">
        <w:rPr>
          <w:rFonts w:ascii="ＭＳ ゴシック" w:eastAsia="ＭＳ ゴシック" w:hAnsi="ＭＳ ゴシック" w:cs="ＭＳ ゴシック" w:hint="eastAsia"/>
          <w:lang w:eastAsia="zh-CN"/>
        </w:rPr>
        <w:t>着，猛的扑倒在</w:t>
      </w:r>
      <w:r w:rsidRPr="00DA09FF">
        <w:rPr>
          <w:rFonts w:ascii="Microsoft YaHei" w:eastAsia="Microsoft YaHei" w:hAnsi="Microsoft YaHei" w:cs="Microsoft YaHei" w:hint="eastAsia"/>
          <w:lang w:eastAsia="zh-CN"/>
        </w:rPr>
        <w:t>书</w:t>
      </w:r>
      <w:r w:rsidRPr="00DA09FF">
        <w:rPr>
          <w:rFonts w:ascii="ＭＳ ゴシック" w:eastAsia="ＭＳ ゴシック" w:hAnsi="ＭＳ ゴシック" w:cs="ＭＳ ゴシック" w:hint="eastAsia"/>
          <w:lang w:eastAsia="zh-CN"/>
        </w:rPr>
        <w:t>桌上。</w:t>
      </w:r>
    </w:p>
    <w:p w14:paraId="28BF2811" w14:textId="77777777" w:rsidR="00DA09FF" w:rsidRPr="00DA09FF" w:rsidRDefault="00DA09FF" w:rsidP="00DA09FF">
      <w:pPr>
        <w:pStyle w:val="a3"/>
        <w:rPr>
          <w:rFonts w:ascii="ＭＳ ゴシック" w:eastAsia="ＭＳ ゴシック" w:hAnsi="ＭＳ ゴシック" w:cs="ＭＳ ゴシック"/>
          <w:lang w:eastAsia="zh-CN"/>
        </w:rPr>
      </w:pPr>
    </w:p>
    <w:p w14:paraId="4870E3D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2DE0F2B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&lt;jaT0263&gt;「大丈夫か？」</w:t>
      </w:r>
    </w:p>
    <w:p w14:paraId="29CC20E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&lt;cnT0263&gt;「没事吧？」</w:t>
      </w:r>
    </w:p>
    <w:p w14:paraId="1716661B" w14:textId="77777777" w:rsidR="00DA09FF" w:rsidRPr="00DA09FF" w:rsidRDefault="00DA09FF" w:rsidP="00DA09FF">
      <w:pPr>
        <w:pStyle w:val="a3"/>
        <w:rPr>
          <w:rFonts w:ascii="ＭＳ ゴシック" w:eastAsia="ＭＳ ゴシック" w:hAnsi="ＭＳ ゴシック" w:cs="ＭＳ ゴシック"/>
        </w:rPr>
      </w:pPr>
    </w:p>
    <w:p w14:paraId="5157D1C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3117B36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&lt;jaT0264&gt;「ダメ」</w:t>
      </w:r>
    </w:p>
    <w:p w14:paraId="754B71A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&lt;cnT0264&gt;「有」</w:t>
      </w:r>
    </w:p>
    <w:p w14:paraId="6A531231" w14:textId="77777777" w:rsidR="00DA09FF" w:rsidRPr="00DA09FF" w:rsidRDefault="00DA09FF" w:rsidP="00DA09FF">
      <w:pPr>
        <w:pStyle w:val="a3"/>
        <w:rPr>
          <w:rFonts w:ascii="ＭＳ ゴシック" w:eastAsia="ＭＳ ゴシック" w:hAnsi="ＭＳ ゴシック" w:cs="ＭＳ ゴシック"/>
        </w:rPr>
      </w:pPr>
    </w:p>
    <w:p w14:paraId="0FEDC07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2EFC4BF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&lt;jaT0265&gt;「……鞄開けて。一番上にクリアファイルがあるから、それあげる」</w:t>
      </w:r>
    </w:p>
    <w:p w14:paraId="1FFB6DA5"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&lt;cnT0265&gt;「……打开背包。最上面有个文件</w:t>
      </w:r>
      <w:r w:rsidRPr="00DA09FF">
        <w:rPr>
          <w:rFonts w:ascii="Microsoft YaHei" w:eastAsia="Microsoft YaHei" w:hAnsi="Microsoft YaHei" w:cs="Microsoft YaHei" w:hint="eastAsia"/>
          <w:lang w:eastAsia="zh-CN"/>
        </w:rPr>
        <w:t>夹</w:t>
      </w:r>
      <w:r w:rsidRPr="00DA09FF">
        <w:rPr>
          <w:rFonts w:ascii="ＭＳ ゴシック" w:eastAsia="ＭＳ ゴシック" w:hAnsi="ＭＳ ゴシック" w:cs="ＭＳ ゴシック" w:hint="eastAsia"/>
          <w:lang w:eastAsia="zh-CN"/>
        </w:rPr>
        <w:t>，是</w:t>
      </w:r>
      <w:r w:rsidRPr="00DA09FF">
        <w:rPr>
          <w:rFonts w:ascii="Microsoft YaHei" w:eastAsia="Microsoft YaHei" w:hAnsi="Microsoft YaHei" w:cs="Microsoft YaHei" w:hint="eastAsia"/>
          <w:lang w:eastAsia="zh-CN"/>
        </w:rPr>
        <w:t>给</w:t>
      </w:r>
      <w:r w:rsidRPr="00DA09FF">
        <w:rPr>
          <w:rFonts w:ascii="ＭＳ ゴシック" w:eastAsia="ＭＳ ゴシック" w:hAnsi="ＭＳ ゴシック" w:cs="ＭＳ ゴシック" w:hint="eastAsia"/>
          <w:lang w:eastAsia="zh-CN"/>
        </w:rPr>
        <w:t>你的」</w:t>
      </w:r>
    </w:p>
    <w:p w14:paraId="0BAA12C9" w14:textId="77777777" w:rsidR="00DA09FF" w:rsidRPr="00DA09FF" w:rsidRDefault="00DA09FF" w:rsidP="00DA09FF">
      <w:pPr>
        <w:pStyle w:val="a3"/>
        <w:rPr>
          <w:rFonts w:ascii="ＭＳ ゴシック" w:eastAsia="ＭＳ ゴシック" w:hAnsi="ＭＳ ゴシック" w:cs="ＭＳ ゴシック"/>
          <w:lang w:eastAsia="zh-CN"/>
        </w:rPr>
      </w:pPr>
    </w:p>
    <w:p w14:paraId="169F533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//TEXT 【達哉】</w:t>
      </w:r>
    </w:p>
    <w:p w14:paraId="7947D5D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&lt;jaT0266&gt;「えっと……」</w:t>
      </w:r>
    </w:p>
    <w:p w14:paraId="53E3A52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&lt;cnT0266&gt;「那个……」</w:t>
      </w:r>
    </w:p>
    <w:p w14:paraId="5F436903" w14:textId="77777777" w:rsidR="00DA09FF" w:rsidRPr="00DA09FF" w:rsidRDefault="00DA09FF" w:rsidP="00DA09FF">
      <w:pPr>
        <w:pStyle w:val="a3"/>
        <w:rPr>
          <w:rFonts w:ascii="ＭＳ ゴシック" w:eastAsia="ＭＳ ゴシック" w:hAnsi="ＭＳ ゴシック" w:cs="ＭＳ ゴシック"/>
        </w:rPr>
      </w:pPr>
    </w:p>
    <w:p w14:paraId="3820797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0E1DC1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&lt;jaT0267&gt;女の子の鞄を開けるのは……</w:t>
      </w:r>
    </w:p>
    <w:p w14:paraId="03C47DB4"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&lt;cnT0267&gt;打开女同学的背包有点……</w:t>
      </w:r>
    </w:p>
    <w:p w14:paraId="241709BB" w14:textId="77777777" w:rsidR="00DA09FF" w:rsidRPr="00DA09FF" w:rsidRDefault="00DA09FF" w:rsidP="00DA09FF">
      <w:pPr>
        <w:pStyle w:val="a3"/>
        <w:rPr>
          <w:rFonts w:ascii="ＭＳ ゴシック" w:eastAsia="ＭＳ ゴシック" w:hAnsi="ＭＳ ゴシック" w:cs="ＭＳ ゴシック"/>
          <w:lang w:eastAsia="zh-CN"/>
        </w:rPr>
      </w:pPr>
    </w:p>
    <w:p w14:paraId="22DD0C4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【菜月】</w:t>
      </w:r>
    </w:p>
    <w:p w14:paraId="152C9BE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&lt;jaT0268&gt;「あー、私開けるから」</w:t>
      </w:r>
    </w:p>
    <w:p w14:paraId="6B655816" w14:textId="56FD2116"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&lt;cnT0268&gt;「那就我来打开吧」</w:t>
      </w:r>
    </w:p>
    <w:p w14:paraId="29F1312A" w14:textId="77777777" w:rsidR="00DA09FF" w:rsidRPr="00DA09FF" w:rsidRDefault="00DA09FF" w:rsidP="00DA09FF">
      <w:pPr>
        <w:pStyle w:val="a3"/>
        <w:rPr>
          <w:rFonts w:ascii="ＭＳ ゴシック" w:eastAsia="ＭＳ ゴシック" w:hAnsi="ＭＳ ゴシック" w:cs="ＭＳ ゴシック"/>
          <w:lang w:eastAsia="zh-CN"/>
        </w:rPr>
      </w:pPr>
    </w:p>
    <w:p w14:paraId="24F7E4C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50FD1C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&lt;jaT0269&gt;ちゃきちゃきと菜月がクリアファイルを取り出した。</w:t>
      </w:r>
    </w:p>
    <w:p w14:paraId="5AEF76F7" w14:textId="7777777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&lt;cnT0269&gt;</w:t>
      </w:r>
      <w:proofErr w:type="gramStart"/>
      <w:r w:rsidRPr="00DA09FF">
        <w:rPr>
          <w:rFonts w:ascii="ＭＳ ゴシック" w:eastAsia="ＭＳ ゴシック" w:hAnsi="ＭＳ ゴシック" w:cs="ＭＳ ゴシック"/>
          <w:lang w:eastAsia="zh-CN"/>
        </w:rPr>
        <w:t>菜月小心翼翼</w:t>
      </w:r>
      <w:proofErr w:type="gramEnd"/>
      <w:r w:rsidRPr="00DA09FF">
        <w:rPr>
          <w:rFonts w:ascii="ＭＳ ゴシック" w:eastAsia="ＭＳ ゴシック" w:hAnsi="ＭＳ ゴシック" w:cs="ＭＳ ゴシック"/>
          <w:lang w:eastAsia="zh-CN"/>
        </w:rPr>
        <w:t>地取出文件</w:t>
      </w:r>
      <w:r w:rsidRPr="00DA09FF">
        <w:rPr>
          <w:rFonts w:ascii="Microsoft YaHei" w:eastAsia="Microsoft YaHei" w:hAnsi="Microsoft YaHei" w:cs="Microsoft YaHei" w:hint="eastAsia"/>
          <w:lang w:eastAsia="zh-CN"/>
        </w:rPr>
        <w:t>夹</w:t>
      </w:r>
      <w:r w:rsidRPr="00DA09FF">
        <w:rPr>
          <w:rFonts w:ascii="ＭＳ ゴシック" w:eastAsia="ＭＳ ゴシック" w:hAnsi="ＭＳ ゴシック" w:cs="ＭＳ ゴシック" w:hint="eastAsia"/>
          <w:lang w:eastAsia="zh-CN"/>
        </w:rPr>
        <w:t>。</w:t>
      </w:r>
    </w:p>
    <w:p w14:paraId="2FB3B9FF" w14:textId="77777777" w:rsidR="00DA09FF" w:rsidRPr="00DA09FF" w:rsidRDefault="00DA09FF" w:rsidP="00DA09FF">
      <w:pPr>
        <w:pStyle w:val="a3"/>
        <w:rPr>
          <w:rFonts w:ascii="ＭＳ ゴシック" w:eastAsia="ＭＳ ゴシック" w:hAnsi="ＭＳ ゴシック" w:cs="ＭＳ ゴシック"/>
          <w:lang w:eastAsia="zh-CN"/>
        </w:rPr>
      </w:pPr>
    </w:p>
    <w:p w14:paraId="1CF3446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3B94ECC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&lt;jaT0270&gt;「これは……」</w:t>
      </w:r>
    </w:p>
    <w:p w14:paraId="5B4D613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&lt;cnT0270&gt;「</w:t>
      </w:r>
      <w:r w:rsidRPr="00DA09FF">
        <w:rPr>
          <w:rFonts w:ascii="Microsoft YaHei" w:eastAsia="Microsoft YaHei" w:hAnsi="Microsoft YaHei" w:cs="Microsoft YaHei" w:hint="eastAsia"/>
        </w:rPr>
        <w:t>这</w:t>
      </w:r>
      <w:r w:rsidRPr="00DA09FF">
        <w:rPr>
          <w:rFonts w:ascii="ＭＳ ゴシック" w:eastAsia="ＭＳ ゴシック" w:hAnsi="ＭＳ ゴシック" w:cs="ＭＳ ゴシック" w:hint="eastAsia"/>
        </w:rPr>
        <w:t>是</w:t>
      </w:r>
      <w:r w:rsidRPr="00DA09FF">
        <w:rPr>
          <w:rFonts w:ascii="ＭＳ ゴシック" w:eastAsia="ＭＳ ゴシック" w:hAnsi="ＭＳ ゴシック" w:cs="ＭＳ ゴシック"/>
        </w:rPr>
        <w:t>……」</w:t>
      </w:r>
    </w:p>
    <w:p w14:paraId="42968425" w14:textId="77777777" w:rsidR="00DA09FF" w:rsidRPr="00DA09FF" w:rsidRDefault="00DA09FF" w:rsidP="00DA09FF">
      <w:pPr>
        <w:pStyle w:val="a3"/>
        <w:rPr>
          <w:rFonts w:ascii="ＭＳ ゴシック" w:eastAsia="ＭＳ ゴシック" w:hAnsi="ＭＳ ゴシック" w:cs="ＭＳ ゴシック"/>
        </w:rPr>
      </w:pPr>
    </w:p>
    <w:p w14:paraId="2358562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EED364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&lt;jaT0271&gt;活字にされた質問集だった。</w:t>
      </w:r>
    </w:p>
    <w:p w14:paraId="3D476EF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&lt;cnT0271&gt;印刷字体的提</w:t>
      </w:r>
      <w:r w:rsidRPr="00DA09FF">
        <w:rPr>
          <w:rFonts w:ascii="Microsoft YaHei" w:eastAsia="Microsoft YaHei" w:hAnsi="Microsoft YaHei" w:cs="Microsoft YaHei" w:hint="eastAsia"/>
        </w:rPr>
        <w:t>问</w:t>
      </w:r>
      <w:r w:rsidRPr="00DA09FF">
        <w:rPr>
          <w:rFonts w:ascii="ＭＳ ゴシック" w:eastAsia="ＭＳ ゴシック" w:hAnsi="ＭＳ ゴシック" w:cs="ＭＳ ゴシック" w:hint="eastAsia"/>
        </w:rPr>
        <w:t>集。</w:t>
      </w:r>
    </w:p>
    <w:p w14:paraId="787A117D" w14:textId="77777777" w:rsidR="00DA09FF" w:rsidRPr="00DA09FF" w:rsidRDefault="00DA09FF" w:rsidP="00DA09FF">
      <w:pPr>
        <w:pStyle w:val="a3"/>
        <w:rPr>
          <w:rFonts w:ascii="ＭＳ ゴシック" w:eastAsia="ＭＳ ゴシック" w:hAnsi="ＭＳ ゴシック" w:cs="ＭＳ ゴシック"/>
        </w:rPr>
      </w:pPr>
    </w:p>
    <w:p w14:paraId="7DFDD4F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DE082A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&lt;jaT0272&gt;どうやらアンケートをまとめてワープロ打ちしてくれたらしい。</w:t>
      </w:r>
    </w:p>
    <w:p w14:paraId="790199BB" w14:textId="580C4E3A"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&lt;cnT0272&gt;看来是整合提</w:t>
      </w:r>
      <w:r w:rsidRPr="00DA09FF">
        <w:rPr>
          <w:rFonts w:ascii="Microsoft YaHei" w:eastAsia="Microsoft YaHei" w:hAnsi="Microsoft YaHei" w:cs="Microsoft YaHei" w:hint="eastAsia"/>
          <w:lang w:eastAsia="zh-CN"/>
        </w:rPr>
        <w:t>问</w:t>
      </w:r>
      <w:r w:rsidRPr="00DA09FF">
        <w:rPr>
          <w:rFonts w:ascii="ＭＳ ゴシック" w:eastAsia="ＭＳ ゴシック" w:hAnsi="ＭＳ ゴシック" w:cs="ＭＳ ゴシック" w:hint="eastAsia"/>
          <w:lang w:eastAsia="zh-CN"/>
        </w:rPr>
        <w:t>意</w:t>
      </w:r>
      <w:r w:rsidRPr="00DA09FF">
        <w:rPr>
          <w:rFonts w:ascii="Microsoft YaHei" w:eastAsia="Microsoft YaHei" w:hAnsi="Microsoft YaHei" w:cs="Microsoft YaHei" w:hint="eastAsia"/>
          <w:lang w:eastAsia="zh-CN"/>
        </w:rPr>
        <w:t>见</w:t>
      </w:r>
      <w:r w:rsidRPr="00DA09FF">
        <w:rPr>
          <w:rFonts w:ascii="ＭＳ ゴシック" w:eastAsia="ＭＳ ゴシック" w:hAnsi="ＭＳ ゴシック" w:cs="ＭＳ ゴシック" w:hint="eastAsia"/>
          <w:lang w:eastAsia="zh-CN"/>
        </w:rPr>
        <w:t>后</w:t>
      </w:r>
      <w:ins w:id="311" w:author="hhh0578" w:date="2020-04-29T17:12:00Z">
        <w:r w:rsidR="008E138E">
          <w:rPr>
            <w:rFonts w:ascii="Microsoft YaHei" w:eastAsia="Microsoft YaHei" w:hAnsi="Microsoft YaHei" w:cs="Microsoft YaHei" w:hint="eastAsia"/>
            <w:lang w:eastAsia="zh-CN"/>
          </w:rPr>
          <w:t>录入</w:t>
        </w:r>
      </w:ins>
      <w:del w:id="312" w:author="hhh0578" w:date="2020-04-29T17:12:00Z">
        <w:r w:rsidRPr="00DA09FF" w:rsidDel="008E138E">
          <w:rPr>
            <w:rFonts w:ascii="ＭＳ ゴシック" w:eastAsia="ＭＳ ゴシック" w:hAnsi="ＭＳ ゴシック" w:cs="ＭＳ ゴシック" w:hint="eastAsia"/>
            <w:lang w:eastAsia="zh-CN"/>
          </w:rPr>
          <w:delText>重新</w:delText>
        </w:r>
      </w:del>
      <w:r w:rsidRPr="00DA09FF">
        <w:rPr>
          <w:rFonts w:ascii="ＭＳ ゴシック" w:eastAsia="ＭＳ ゴシック" w:hAnsi="ＭＳ ゴシック" w:cs="ＭＳ ゴシック" w:hint="eastAsia"/>
          <w:lang w:eastAsia="zh-CN"/>
        </w:rPr>
        <w:t>打印</w:t>
      </w:r>
      <w:ins w:id="313" w:author="hhh0578" w:date="2020-04-29T17:12:00Z">
        <w:r w:rsidR="00137F97">
          <w:rPr>
            <w:rFonts w:ascii="ＭＳ ゴシック" w:eastAsia="DengXian" w:hAnsi="ＭＳ ゴシック" w:cs="ＭＳ ゴシック" w:hint="eastAsia"/>
            <w:lang w:eastAsia="zh-CN"/>
          </w:rPr>
          <w:t>了</w:t>
        </w:r>
      </w:ins>
      <w:del w:id="314" w:author="hhh0578" w:date="2020-04-29T17:12:00Z">
        <w:r w:rsidRPr="00DA09FF" w:rsidDel="00137F97">
          <w:rPr>
            <w:rFonts w:ascii="ＭＳ ゴシック" w:eastAsia="ＭＳ ゴシック" w:hAnsi="ＭＳ ゴシック" w:cs="ＭＳ ゴシック" w:hint="eastAsia"/>
            <w:lang w:eastAsia="zh-CN"/>
          </w:rPr>
          <w:delText>打</w:delText>
        </w:r>
      </w:del>
      <w:r w:rsidRPr="00DA09FF">
        <w:rPr>
          <w:rFonts w:ascii="ＭＳ ゴシック" w:eastAsia="ＭＳ ゴシック" w:hAnsi="ＭＳ ゴシック" w:cs="ＭＳ ゴシック" w:hint="eastAsia"/>
          <w:lang w:eastAsia="zh-CN"/>
        </w:rPr>
        <w:t>出来</w:t>
      </w:r>
      <w:del w:id="315" w:author="hhh0578" w:date="2020-04-29T17:12:00Z">
        <w:r w:rsidRPr="00DA09FF" w:rsidDel="00137F97">
          <w:rPr>
            <w:rFonts w:ascii="ＭＳ ゴシック" w:eastAsia="ＭＳ ゴシック" w:hAnsi="ＭＳ ゴシック" w:cs="ＭＳ ゴシック" w:hint="eastAsia"/>
            <w:lang w:eastAsia="zh-CN"/>
          </w:rPr>
          <w:delText>了</w:delText>
        </w:r>
      </w:del>
      <w:r w:rsidRPr="00DA09FF">
        <w:rPr>
          <w:rFonts w:ascii="ＭＳ ゴシック" w:eastAsia="ＭＳ ゴシック" w:hAnsi="ＭＳ ゴシック" w:cs="ＭＳ ゴシック" w:hint="eastAsia"/>
          <w:lang w:eastAsia="zh-CN"/>
        </w:rPr>
        <w:t>。</w:t>
      </w:r>
    </w:p>
    <w:p w14:paraId="4D73A34D" w14:textId="77777777" w:rsidR="00DA09FF" w:rsidRPr="00DA09FF" w:rsidRDefault="00DA09FF" w:rsidP="00DA09FF">
      <w:pPr>
        <w:pStyle w:val="a3"/>
        <w:rPr>
          <w:rFonts w:ascii="ＭＳ ゴシック" w:eastAsia="ＭＳ ゴシック" w:hAnsi="ＭＳ ゴシック" w:cs="ＭＳ ゴシック"/>
          <w:lang w:eastAsia="zh-CN"/>
        </w:rPr>
      </w:pPr>
    </w:p>
    <w:p w14:paraId="684CB14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【フィーナ】</w:t>
      </w:r>
    </w:p>
    <w:p w14:paraId="613A486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&lt;jaT0273&gt;「綺麗にできているわね」</w:t>
      </w:r>
    </w:p>
    <w:p w14:paraId="13F9C163" w14:textId="23AEFED9"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&lt;cnT0273&gt;「</w:t>
      </w:r>
      <w:del w:id="316" w:author="hhh0578" w:date="2020-04-29T17:12:00Z">
        <w:r w:rsidRPr="00DA09FF" w:rsidDel="00775498">
          <w:rPr>
            <w:rFonts w:ascii="DengXian" w:eastAsia="DengXian" w:hAnsi="DengXian" w:cs="ＭＳ ゴシック" w:hint="eastAsia"/>
            <w:lang w:eastAsia="zh-CN"/>
          </w:rPr>
          <w:delText>做得非常出色呢</w:delText>
        </w:r>
      </w:del>
      <w:ins w:id="317" w:author="hhh0578" w:date="2020-04-29T17:12:00Z">
        <w:r w:rsidR="00775498">
          <w:rPr>
            <w:rFonts w:ascii="DengXian" w:eastAsia="DengXian" w:hAnsi="DengXian" w:cs="ＭＳ ゴシック" w:hint="eastAsia"/>
            <w:lang w:eastAsia="zh-CN"/>
          </w:rPr>
          <w:t>整理得真好</w:t>
        </w:r>
      </w:ins>
      <w:r w:rsidRPr="00DA09FF">
        <w:rPr>
          <w:rFonts w:ascii="ＭＳ ゴシック" w:eastAsia="ＭＳ ゴシック" w:hAnsi="ＭＳ ゴシック" w:cs="ＭＳ ゴシック"/>
        </w:rPr>
        <w:t>」</w:t>
      </w:r>
    </w:p>
    <w:p w14:paraId="6F7CBE7D" w14:textId="77777777" w:rsidR="00DA09FF" w:rsidRPr="00DA09FF" w:rsidRDefault="00DA09FF" w:rsidP="00DA09FF">
      <w:pPr>
        <w:pStyle w:val="a3"/>
        <w:rPr>
          <w:rFonts w:ascii="ＭＳ ゴシック" w:eastAsia="ＭＳ ゴシック" w:hAnsi="ＭＳ ゴシック" w:cs="ＭＳ ゴシック"/>
        </w:rPr>
      </w:pPr>
    </w:p>
    <w:p w14:paraId="1FA4C53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//TEXT 【翠】</w:t>
      </w:r>
    </w:p>
    <w:p w14:paraId="0F2E6F9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&lt;jaT0274&gt;「ありがと」</w:t>
      </w:r>
    </w:p>
    <w:p w14:paraId="037B34C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&lt;cnT0274&gt;「多</w:t>
      </w:r>
      <w:r w:rsidRPr="00DA09FF">
        <w:rPr>
          <w:rFonts w:ascii="Microsoft YaHei" w:eastAsia="Microsoft YaHei" w:hAnsi="Microsoft YaHei" w:cs="Microsoft YaHei" w:hint="eastAsia"/>
        </w:rPr>
        <w:t>谢</w:t>
      </w:r>
      <w:r w:rsidRPr="00DA09FF">
        <w:rPr>
          <w:rFonts w:ascii="ＭＳ ゴシック" w:eastAsia="ＭＳ ゴシック" w:hAnsi="ＭＳ ゴシック" w:cs="ＭＳ ゴシック" w:hint="eastAsia"/>
        </w:rPr>
        <w:t>称</w:t>
      </w:r>
      <w:r w:rsidRPr="00DA09FF">
        <w:rPr>
          <w:rFonts w:ascii="Microsoft YaHei" w:eastAsia="Microsoft YaHei" w:hAnsi="Microsoft YaHei" w:cs="Microsoft YaHei" w:hint="eastAsia"/>
        </w:rPr>
        <w:t>赞</w:t>
      </w:r>
      <w:r w:rsidRPr="00DA09FF">
        <w:rPr>
          <w:rFonts w:ascii="ＭＳ ゴシック" w:eastAsia="ＭＳ ゴシック" w:hAnsi="ＭＳ ゴシック" w:cs="ＭＳ ゴシック" w:hint="eastAsia"/>
        </w:rPr>
        <w:t>」</w:t>
      </w:r>
    </w:p>
    <w:p w14:paraId="28A41F4B" w14:textId="77777777" w:rsidR="00DA09FF" w:rsidRPr="00DA09FF" w:rsidRDefault="00DA09FF" w:rsidP="00DA09FF">
      <w:pPr>
        <w:pStyle w:val="a3"/>
        <w:rPr>
          <w:rFonts w:ascii="ＭＳ ゴシック" w:eastAsia="ＭＳ ゴシック" w:hAnsi="ＭＳ ゴシック" w:cs="ＭＳ ゴシック"/>
        </w:rPr>
      </w:pPr>
    </w:p>
    <w:p w14:paraId="3B513CC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3695E23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&lt;jaT0275&gt;「姫のその一言で、安らかに逝けます」</w:t>
      </w:r>
    </w:p>
    <w:p w14:paraId="2F14CAE6" w14:textId="1A07B5DE"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&lt;cnT0275&gt;「荣</w:t>
      </w:r>
      <w:r w:rsidRPr="00DA09FF">
        <w:rPr>
          <w:rFonts w:ascii="Microsoft YaHei" w:eastAsia="Microsoft YaHei" w:hAnsi="Microsoft YaHei" w:cs="Microsoft YaHei" w:hint="eastAsia"/>
          <w:lang w:eastAsia="zh-CN"/>
        </w:rPr>
        <w:t>获</w:t>
      </w:r>
      <w:r w:rsidRPr="00DA09FF">
        <w:rPr>
          <w:rFonts w:ascii="ＭＳ ゴシック" w:eastAsia="ＭＳ ゴシック" w:hAnsi="ＭＳ ゴシック" w:cs="ＭＳ ゴシック" w:hint="eastAsia"/>
          <w:lang w:eastAsia="zh-CN"/>
        </w:rPr>
        <w:t>公主</w:t>
      </w:r>
      <w:proofErr w:type="gramStart"/>
      <w:ins w:id="318" w:author="hhh0578" w:date="2020-04-29T17:12:00Z">
        <w:r w:rsidR="0032271B">
          <w:rPr>
            <w:rFonts w:ascii="ＭＳ ゴシック" w:eastAsia="DengXian" w:hAnsi="ＭＳ ゴシック" w:cs="ＭＳ ゴシック" w:hint="eastAsia"/>
            <w:lang w:eastAsia="zh-CN"/>
          </w:rPr>
          <w:t>一</w:t>
        </w:r>
      </w:ins>
      <w:proofErr w:type="gramEnd"/>
      <w:del w:id="319" w:author="hhh0578" w:date="2020-04-29T17:12:00Z">
        <w:r w:rsidRPr="00DA09FF" w:rsidDel="0032271B">
          <w:rPr>
            <w:rFonts w:ascii="ＭＳ ゴシック" w:eastAsia="ＭＳ ゴシック" w:hAnsi="ＭＳ ゴシック" w:cs="ＭＳ ゴシック" w:hint="eastAsia"/>
            <w:lang w:eastAsia="zh-CN"/>
          </w:rPr>
          <w:delText>已</w:delText>
        </w:r>
      </w:del>
      <w:r w:rsidRPr="00DA09FF">
        <w:rPr>
          <w:rFonts w:ascii="Microsoft YaHei" w:eastAsia="Microsoft YaHei" w:hAnsi="Microsoft YaHei" w:cs="Microsoft YaHei" w:hint="eastAsia"/>
          <w:lang w:eastAsia="zh-CN"/>
        </w:rPr>
        <w:t>赞</w:t>
      </w:r>
      <w:r w:rsidRPr="00DA09FF">
        <w:rPr>
          <w:rFonts w:ascii="ＭＳ ゴシック" w:eastAsia="ＭＳ ゴシック" w:hAnsi="ＭＳ ゴシック" w:cs="ＭＳ ゴシック" w:hint="eastAsia"/>
          <w:lang w:eastAsia="zh-CN"/>
        </w:rPr>
        <w:t>，此生已然无憾」</w:t>
      </w:r>
    </w:p>
    <w:p w14:paraId="4BB8AEBF" w14:textId="77777777" w:rsidR="00DA09FF" w:rsidRPr="00DA09FF" w:rsidRDefault="00DA09FF" w:rsidP="00DA09FF">
      <w:pPr>
        <w:pStyle w:val="a3"/>
        <w:rPr>
          <w:rFonts w:ascii="ＭＳ ゴシック" w:eastAsia="ＭＳ ゴシック" w:hAnsi="ＭＳ ゴシック" w:cs="ＭＳ ゴシック"/>
          <w:lang w:eastAsia="zh-CN"/>
        </w:rPr>
      </w:pPr>
    </w:p>
    <w:p w14:paraId="0714C36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29852F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&lt;jaT0276&gt;目を閉じる遠山。</w:t>
      </w:r>
    </w:p>
    <w:p w14:paraId="68B3380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&lt;cnT0276&gt;</w:t>
      </w:r>
      <w:r w:rsidRPr="00DA09FF">
        <w:rPr>
          <w:rFonts w:ascii="Microsoft YaHei" w:eastAsia="Microsoft YaHei" w:hAnsi="Microsoft YaHei" w:cs="Microsoft YaHei" w:hint="eastAsia"/>
        </w:rPr>
        <w:t>远</w:t>
      </w:r>
      <w:r w:rsidRPr="00DA09FF">
        <w:rPr>
          <w:rFonts w:ascii="ＭＳ ゴシック" w:eastAsia="ＭＳ ゴシック" w:hAnsi="ＭＳ ゴシック" w:cs="ＭＳ ゴシック" w:hint="eastAsia"/>
        </w:rPr>
        <w:t>山</w:t>
      </w:r>
      <w:r w:rsidRPr="00DA09FF">
        <w:rPr>
          <w:rFonts w:ascii="Microsoft YaHei" w:eastAsia="Microsoft YaHei" w:hAnsi="Microsoft YaHei" w:cs="Microsoft YaHei" w:hint="eastAsia"/>
        </w:rPr>
        <w:t>闭</w:t>
      </w:r>
      <w:r w:rsidRPr="00DA09FF">
        <w:rPr>
          <w:rFonts w:ascii="ＭＳ ゴシック" w:eastAsia="ＭＳ ゴシック" w:hAnsi="ＭＳ ゴシック" w:cs="ＭＳ ゴシック" w:hint="eastAsia"/>
        </w:rPr>
        <w:t>上了眼。</w:t>
      </w:r>
    </w:p>
    <w:p w14:paraId="3E783E47" w14:textId="77777777" w:rsidR="00DA09FF" w:rsidRPr="00DA09FF" w:rsidRDefault="00DA09FF" w:rsidP="00DA09FF">
      <w:pPr>
        <w:pStyle w:val="a3"/>
        <w:rPr>
          <w:rFonts w:ascii="ＭＳ ゴシック" w:eastAsia="ＭＳ ゴシック" w:hAnsi="ＭＳ ゴシック" w:cs="ＭＳ ゴシック"/>
        </w:rPr>
      </w:pPr>
    </w:p>
    <w:p w14:paraId="25FA015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【菜月】</w:t>
      </w:r>
    </w:p>
    <w:p w14:paraId="0311138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&lt;jaT0277&gt;「でもさ、アンケートって３０枚そこそこでしょ？」</w:t>
      </w:r>
    </w:p>
    <w:p w14:paraId="41272E75" w14:textId="6FA4BE35"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&lt;cnT0277&gt;「不</w:t>
      </w:r>
      <w:r w:rsidRPr="00DA09FF">
        <w:rPr>
          <w:rFonts w:ascii="Microsoft YaHei" w:eastAsia="Microsoft YaHei" w:hAnsi="Microsoft YaHei" w:cs="Microsoft YaHei" w:hint="eastAsia"/>
          <w:lang w:eastAsia="zh-CN"/>
        </w:rPr>
        <w:t>过</w:t>
      </w:r>
      <w:ins w:id="320" w:author="hhh0578" w:date="2020-04-29T17:13:00Z">
        <w:r w:rsidR="008B4C42">
          <w:rPr>
            <w:rFonts w:ascii="Microsoft YaHei" w:eastAsia="Microsoft YaHei" w:hAnsi="Microsoft YaHei" w:cs="Microsoft YaHei" w:hint="eastAsia"/>
            <w:lang w:eastAsia="zh-CN"/>
          </w:rPr>
          <w:t>问卷</w:t>
        </w:r>
      </w:ins>
      <w:del w:id="321" w:author="hhh0578" w:date="2020-04-29T17:13:00Z">
        <w:r w:rsidRPr="00DA09FF" w:rsidDel="008B4C42">
          <w:rPr>
            <w:rFonts w:ascii="ＭＳ ゴシック" w:eastAsia="ＭＳ ゴシック" w:hAnsi="ＭＳ ゴシック" w:cs="ＭＳ ゴシック" w:hint="eastAsia"/>
            <w:lang w:eastAsia="zh-CN"/>
          </w:rPr>
          <w:delText>提</w:delText>
        </w:r>
        <w:r w:rsidRPr="00DA09FF" w:rsidDel="008B4C42">
          <w:rPr>
            <w:rFonts w:ascii="Microsoft YaHei" w:eastAsia="Microsoft YaHei" w:hAnsi="Microsoft YaHei" w:cs="Microsoft YaHei" w:hint="eastAsia"/>
            <w:lang w:eastAsia="zh-CN"/>
          </w:rPr>
          <w:delText>问</w:delText>
        </w:r>
        <w:r w:rsidRPr="00DA09FF" w:rsidDel="008B4C42">
          <w:rPr>
            <w:rFonts w:ascii="ＭＳ ゴシック" w:eastAsia="ＭＳ ゴシック" w:hAnsi="ＭＳ ゴシック" w:cs="ＭＳ ゴシック" w:hint="eastAsia"/>
            <w:lang w:eastAsia="zh-CN"/>
          </w:rPr>
          <w:delText>大概有</w:delText>
        </w:r>
      </w:del>
      <w:ins w:id="322" w:author="hhh0578" w:date="2020-04-29T17:13:00Z">
        <w:r w:rsidR="008B4C42">
          <w:rPr>
            <w:rFonts w:ascii="DengXian" w:eastAsia="DengXian" w:hAnsi="DengXian" w:cs="ＭＳ ゴシック" w:hint="eastAsia"/>
            <w:lang w:eastAsia="zh-CN"/>
          </w:rPr>
          <w:t>也就</w:t>
        </w:r>
      </w:ins>
      <w:r w:rsidRPr="00DA09FF">
        <w:rPr>
          <w:rFonts w:ascii="ＭＳ ゴシック" w:eastAsia="ＭＳ ゴシック" w:hAnsi="ＭＳ ゴシック" w:cs="ＭＳ ゴシック" w:hint="eastAsia"/>
          <w:lang w:eastAsia="zh-CN"/>
        </w:rPr>
        <w:t>三十</w:t>
      </w:r>
      <w:r w:rsidRPr="00DA09FF">
        <w:rPr>
          <w:rFonts w:ascii="Microsoft YaHei" w:eastAsia="Microsoft YaHei" w:hAnsi="Microsoft YaHei" w:cs="Microsoft YaHei" w:hint="eastAsia"/>
          <w:lang w:eastAsia="zh-CN"/>
        </w:rPr>
        <w:t>张</w:t>
      </w:r>
      <w:r w:rsidRPr="00DA09FF">
        <w:rPr>
          <w:rFonts w:ascii="ＭＳ ゴシック" w:eastAsia="ＭＳ ゴシック" w:hAnsi="ＭＳ ゴシック" w:cs="ＭＳ ゴシック" w:hint="eastAsia"/>
          <w:lang w:eastAsia="zh-CN"/>
        </w:rPr>
        <w:t>吧？」</w:t>
      </w:r>
    </w:p>
    <w:p w14:paraId="172E277C" w14:textId="77777777" w:rsidR="00DA09FF" w:rsidRPr="00DA09FF" w:rsidRDefault="00DA09FF" w:rsidP="00DA09FF">
      <w:pPr>
        <w:pStyle w:val="a3"/>
        <w:rPr>
          <w:rFonts w:ascii="ＭＳ ゴシック" w:eastAsia="ＭＳ ゴシック" w:hAnsi="ＭＳ ゴシック" w:cs="ＭＳ ゴシック"/>
          <w:lang w:eastAsia="zh-CN"/>
        </w:rPr>
      </w:pPr>
    </w:p>
    <w:p w14:paraId="60AD768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79A8A82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&lt;jaT0278&gt;「そんなに量ないよな」</w:t>
      </w:r>
    </w:p>
    <w:p w14:paraId="5648BAB6" w14:textId="662A7A6A"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&lt;cnT0278&gt;「</w:t>
      </w:r>
      <w:del w:id="323" w:author="hhh0578" w:date="2020-04-29T17:13:00Z">
        <w:r w:rsidRPr="00DA09FF" w:rsidDel="00446020">
          <w:rPr>
            <w:rFonts w:ascii="ＭＳ ゴシック" w:eastAsia="ＭＳ ゴシック" w:hAnsi="ＭＳ ゴシック" w:cs="ＭＳ ゴシック"/>
            <w:lang w:eastAsia="zh-CN"/>
          </w:rPr>
          <w:delText>看上去没那么多</w:delText>
        </w:r>
      </w:del>
      <w:ins w:id="324" w:author="hhh0578" w:date="2020-04-29T17:13:00Z">
        <w:r w:rsidR="00446020">
          <w:rPr>
            <w:rFonts w:ascii="DengXian" w:eastAsia="DengXian" w:hAnsi="DengXian" w:cs="ＭＳ ゴシック" w:hint="eastAsia"/>
            <w:lang w:eastAsia="zh-CN"/>
          </w:rPr>
          <w:t>也不算多吧</w:t>
        </w:r>
      </w:ins>
      <w:r w:rsidRPr="00DA09FF">
        <w:rPr>
          <w:rFonts w:ascii="ＭＳ ゴシック" w:eastAsia="ＭＳ ゴシック" w:hAnsi="ＭＳ ゴシック" w:cs="ＭＳ ゴシック"/>
          <w:lang w:eastAsia="zh-CN"/>
        </w:rPr>
        <w:t>」</w:t>
      </w:r>
    </w:p>
    <w:p w14:paraId="3F2FB567" w14:textId="77777777" w:rsidR="00DA09FF" w:rsidRPr="00DA09FF" w:rsidRDefault="00DA09FF" w:rsidP="00DA09FF">
      <w:pPr>
        <w:pStyle w:val="a3"/>
        <w:rPr>
          <w:rFonts w:ascii="ＭＳ ゴシック" w:eastAsia="ＭＳ ゴシック" w:hAnsi="ＭＳ ゴシック" w:cs="ＭＳ ゴシック"/>
          <w:lang w:eastAsia="zh-CN"/>
        </w:rPr>
      </w:pPr>
    </w:p>
    <w:p w14:paraId="244F0FB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081B2E3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&lt;jaT0279&gt;「パソコンとか苦手なの」</w:t>
      </w:r>
    </w:p>
    <w:p w14:paraId="15C886B7" w14:textId="67EC992E"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&lt;cnT0279&gt;「</w:t>
      </w:r>
      <w:ins w:id="325" w:author="hhh0578" w:date="2020-04-29T17:13:00Z">
        <w:r w:rsidR="00446020">
          <w:rPr>
            <w:rFonts w:ascii="DengXian" w:eastAsia="DengXian" w:hAnsi="DengXian" w:cs="ＭＳ ゴシック" w:hint="eastAsia"/>
            <w:lang w:eastAsia="zh-CN"/>
          </w:rPr>
          <w:t>我</w:t>
        </w:r>
      </w:ins>
      <w:r w:rsidRPr="00DA09FF">
        <w:rPr>
          <w:rFonts w:ascii="Microsoft YaHei" w:eastAsia="Microsoft YaHei" w:hAnsi="Microsoft YaHei" w:cs="Microsoft YaHei" w:hint="eastAsia"/>
          <w:lang w:eastAsia="zh-CN"/>
        </w:rPr>
        <w:t>还</w:t>
      </w:r>
      <w:r w:rsidRPr="00DA09FF">
        <w:rPr>
          <w:rFonts w:ascii="ＭＳ ゴシック" w:eastAsia="ＭＳ ゴシック" w:hAnsi="ＭＳ ゴシック" w:cs="ＭＳ ゴシック" w:hint="eastAsia"/>
          <w:lang w:eastAsia="zh-CN"/>
        </w:rPr>
        <w:t>不</w:t>
      </w:r>
      <w:r w:rsidRPr="00DA09FF">
        <w:rPr>
          <w:rFonts w:ascii="Microsoft YaHei" w:eastAsia="Microsoft YaHei" w:hAnsi="Microsoft YaHei" w:cs="Microsoft YaHei" w:hint="eastAsia"/>
          <w:lang w:eastAsia="zh-CN"/>
        </w:rPr>
        <w:t>习惯</w:t>
      </w:r>
      <w:r w:rsidRPr="00DA09FF">
        <w:rPr>
          <w:rFonts w:ascii="ＭＳ ゴシック" w:eastAsia="ＭＳ ゴシック" w:hAnsi="ＭＳ ゴシック" w:cs="ＭＳ ゴシック" w:hint="eastAsia"/>
          <w:lang w:eastAsia="zh-CN"/>
        </w:rPr>
        <w:t>用</w:t>
      </w:r>
      <w:r w:rsidRPr="00DA09FF">
        <w:rPr>
          <w:rFonts w:ascii="Microsoft YaHei" w:eastAsia="Microsoft YaHei" w:hAnsi="Microsoft YaHei" w:cs="Microsoft YaHei" w:hint="eastAsia"/>
          <w:lang w:eastAsia="zh-CN"/>
        </w:rPr>
        <w:t>电脑</w:t>
      </w:r>
      <w:r w:rsidRPr="00DA09FF">
        <w:rPr>
          <w:rFonts w:ascii="ＭＳ ゴシック" w:eastAsia="ＭＳ ゴシック" w:hAnsi="ＭＳ ゴシック" w:cs="ＭＳ ゴシック" w:hint="eastAsia"/>
          <w:lang w:eastAsia="zh-CN"/>
        </w:rPr>
        <w:t>啊」</w:t>
      </w:r>
    </w:p>
    <w:p w14:paraId="48E4DDB1" w14:textId="77777777" w:rsidR="00DA09FF" w:rsidRPr="00DA09FF" w:rsidRDefault="00DA09FF" w:rsidP="00DA09FF">
      <w:pPr>
        <w:pStyle w:val="a3"/>
        <w:rPr>
          <w:rFonts w:ascii="ＭＳ ゴシック" w:eastAsia="ＭＳ ゴシック" w:hAnsi="ＭＳ ゴシック" w:cs="ＭＳ ゴシック"/>
          <w:lang w:eastAsia="zh-CN"/>
        </w:rPr>
      </w:pPr>
    </w:p>
    <w:p w14:paraId="0F19A68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6616004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&lt;jaT0280&gt;「速く打てないし、保存したデータはどっか行っちゃうし、印刷は上手くできないし……」</w:t>
      </w:r>
    </w:p>
    <w:p w14:paraId="751573F7" w14:textId="27E82A30"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&lt;cnT0280&gt;「字又打不快，</w:t>
      </w:r>
      <w:ins w:id="326" w:author="hhh0578" w:date="2020-04-29T17:13:00Z">
        <w:r w:rsidR="00C14E41">
          <w:rPr>
            <w:rFonts w:ascii="DengXian" w:eastAsia="DengXian" w:hAnsi="DengXian" w:cs="ＭＳ ゴシック" w:hint="eastAsia"/>
            <w:lang w:eastAsia="zh-CN"/>
          </w:rPr>
          <w:t>保存</w:t>
        </w:r>
      </w:ins>
      <w:ins w:id="327" w:author="hhh0578" w:date="2020-04-29T17:14:00Z">
        <w:r w:rsidR="007F7DCF">
          <w:rPr>
            <w:rFonts w:ascii="Microsoft YaHei" w:eastAsia="Microsoft YaHei" w:hAnsi="Microsoft YaHei" w:cs="Microsoft YaHei" w:hint="eastAsia"/>
            <w:lang w:eastAsia="zh-CN"/>
          </w:rPr>
          <w:t>的</w:t>
        </w:r>
        <w:r w:rsidR="00E4275E">
          <w:rPr>
            <w:rFonts w:ascii="Microsoft YaHei" w:eastAsia="Microsoft YaHei" w:hAnsi="Microsoft YaHei" w:cs="Microsoft YaHei" w:hint="eastAsia"/>
            <w:lang w:eastAsia="zh-CN"/>
          </w:rPr>
          <w:t>时候会</w:t>
        </w:r>
      </w:ins>
      <w:ins w:id="328" w:author="hhh0578" w:date="2020-04-29T17:13:00Z">
        <w:r w:rsidR="00C14E41">
          <w:rPr>
            <w:rFonts w:ascii="Microsoft YaHei" w:eastAsia="Microsoft YaHei" w:hAnsi="Microsoft YaHei" w:cs="Microsoft YaHei" w:hint="eastAsia"/>
            <w:lang w:eastAsia="zh-CN"/>
          </w:rPr>
          <w:t>保存没了</w:t>
        </w:r>
      </w:ins>
      <w:ins w:id="329" w:author="hhh0578" w:date="2020-04-29T17:14:00Z">
        <w:r w:rsidR="004C30EE">
          <w:rPr>
            <w:rFonts w:ascii="Microsoft YaHei" w:eastAsia="Microsoft YaHei" w:hAnsi="Microsoft YaHei" w:cs="Microsoft YaHei" w:hint="eastAsia"/>
            <w:lang w:eastAsia="zh-CN"/>
          </w:rPr>
          <w:t>，打印的时候还出问题</w:t>
        </w:r>
      </w:ins>
      <w:del w:id="330" w:author="hhh0578" w:date="2020-04-29T17:13:00Z">
        <w:r w:rsidRPr="00DA09FF" w:rsidDel="00C14E41">
          <w:rPr>
            <w:rFonts w:ascii="Microsoft YaHei" w:eastAsia="Microsoft YaHei" w:hAnsi="Microsoft YaHei" w:cs="Microsoft YaHei" w:hint="eastAsia"/>
            <w:lang w:eastAsia="zh-CN"/>
          </w:rPr>
          <w:delText>资</w:delText>
        </w:r>
        <w:r w:rsidRPr="00DA09FF" w:rsidDel="00C14E41">
          <w:rPr>
            <w:rFonts w:ascii="ＭＳ ゴシック" w:eastAsia="ＭＳ ゴシック" w:hAnsi="ＭＳ ゴシック" w:cs="ＭＳ ゴシック" w:hint="eastAsia"/>
            <w:lang w:eastAsia="zh-CN"/>
          </w:rPr>
          <w:delText>料又不知道会保存到哪里去</w:delText>
        </w:r>
      </w:del>
      <w:del w:id="331" w:author="hhh0578" w:date="2020-04-29T17:14:00Z">
        <w:r w:rsidRPr="00DA09FF" w:rsidDel="004C30EE">
          <w:rPr>
            <w:rFonts w:ascii="ＭＳ ゴシック" w:eastAsia="ＭＳ ゴシック" w:hAnsi="ＭＳ ゴシック" w:cs="ＭＳ ゴシック" w:hint="eastAsia"/>
            <w:lang w:eastAsia="zh-CN"/>
          </w:rPr>
          <w:delText>，</w:delText>
        </w:r>
        <w:r w:rsidRPr="00DA09FF" w:rsidDel="00AD62D9">
          <w:rPr>
            <w:rFonts w:ascii="ＭＳ ゴシック" w:eastAsia="ＭＳ ゴシック" w:hAnsi="ＭＳ ゴシック" w:cs="ＭＳ ゴシック" w:hint="eastAsia"/>
            <w:lang w:eastAsia="zh-CN"/>
          </w:rPr>
          <w:delText>同</w:delText>
        </w:r>
        <w:r w:rsidRPr="00DA09FF" w:rsidDel="00AD62D9">
          <w:rPr>
            <w:rFonts w:ascii="Microsoft YaHei" w:eastAsia="Microsoft YaHei" w:hAnsi="Microsoft YaHei" w:cs="Microsoft YaHei" w:hint="eastAsia"/>
            <w:lang w:eastAsia="zh-CN"/>
          </w:rPr>
          <w:delText>时</w:delText>
        </w:r>
        <w:r w:rsidRPr="00DA09FF" w:rsidDel="00AD62D9">
          <w:rPr>
            <w:rFonts w:ascii="ＭＳ ゴシック" w:eastAsia="ＭＳ ゴシック" w:hAnsi="ＭＳ ゴシック" w:cs="ＭＳ ゴシック" w:hint="eastAsia"/>
            <w:lang w:eastAsia="zh-CN"/>
          </w:rPr>
          <w:delText>又</w:delText>
        </w:r>
        <w:r w:rsidRPr="00DA09FF" w:rsidDel="004C30EE">
          <w:rPr>
            <w:rFonts w:ascii="ＭＳ ゴシック" w:eastAsia="ＭＳ ゴシック" w:hAnsi="ＭＳ ゴシック" w:cs="ＭＳ ゴシック" w:hint="eastAsia"/>
            <w:lang w:eastAsia="zh-CN"/>
          </w:rPr>
          <w:delText>不擅</w:delText>
        </w:r>
        <w:r w:rsidRPr="00DA09FF" w:rsidDel="004C30EE">
          <w:rPr>
            <w:rFonts w:ascii="Microsoft YaHei" w:eastAsia="Microsoft YaHei" w:hAnsi="Microsoft YaHei" w:cs="Microsoft YaHei" w:hint="eastAsia"/>
            <w:lang w:eastAsia="zh-CN"/>
          </w:rPr>
          <w:delText>长</w:delText>
        </w:r>
        <w:r w:rsidRPr="00DA09FF" w:rsidDel="004C30EE">
          <w:rPr>
            <w:rFonts w:ascii="ＭＳ ゴシック" w:eastAsia="ＭＳ ゴシック" w:hAnsi="ＭＳ ゴシック" w:cs="ＭＳ ゴシック" w:hint="eastAsia"/>
            <w:lang w:eastAsia="zh-CN"/>
          </w:rPr>
          <w:delText>打印</w:delText>
        </w:r>
      </w:del>
      <w:r w:rsidRPr="00DA09FF">
        <w:rPr>
          <w:rFonts w:ascii="ＭＳ ゴシック" w:eastAsia="ＭＳ ゴシック" w:hAnsi="ＭＳ ゴシック" w:cs="ＭＳ ゴシック"/>
          <w:lang w:eastAsia="zh-CN"/>
        </w:rPr>
        <w:t>……」</w:t>
      </w:r>
    </w:p>
    <w:p w14:paraId="530EB235" w14:textId="77777777" w:rsidR="00DA09FF" w:rsidRPr="00DA09FF" w:rsidRDefault="00DA09FF" w:rsidP="00DA09FF">
      <w:pPr>
        <w:pStyle w:val="a3"/>
        <w:rPr>
          <w:rFonts w:ascii="ＭＳ ゴシック" w:eastAsia="ＭＳ ゴシック" w:hAnsi="ＭＳ ゴシック" w:cs="ＭＳ ゴシック"/>
          <w:lang w:eastAsia="zh-CN"/>
        </w:rPr>
      </w:pPr>
    </w:p>
    <w:p w14:paraId="75D76F3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64D3B57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&lt;jaT0281&gt;「あとなんだっけ……インクが切れてて……」</w:t>
      </w:r>
    </w:p>
    <w:p w14:paraId="28E5F13F" w14:textId="5ED0300B"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&lt;cnT0281&gt;「</w:t>
      </w:r>
      <w:r w:rsidRPr="00DA09FF">
        <w:rPr>
          <w:rFonts w:ascii="Microsoft YaHei" w:eastAsia="Microsoft YaHei" w:hAnsi="Microsoft YaHei" w:cs="Microsoft YaHei" w:hint="eastAsia"/>
          <w:lang w:eastAsia="zh-CN"/>
        </w:rPr>
        <w:t>还</w:t>
      </w:r>
      <w:r w:rsidRPr="00DA09FF">
        <w:rPr>
          <w:rFonts w:ascii="ＭＳ ゴシック" w:eastAsia="ＭＳ ゴシック" w:hAnsi="ＭＳ ゴシック" w:cs="ＭＳ ゴシック" w:hint="eastAsia"/>
          <w:lang w:eastAsia="zh-CN"/>
        </w:rPr>
        <w:t>有</w:t>
      </w:r>
      <w:ins w:id="332" w:author="hhh0578" w:date="2020-04-29T17:14:00Z">
        <w:r w:rsidR="00210722">
          <w:rPr>
            <w:rFonts w:ascii="DengXian" w:eastAsia="DengXian" w:hAnsi="DengXian" w:cs="ＭＳ ゴシック" w:hint="eastAsia"/>
            <w:lang w:eastAsia="zh-CN"/>
          </w:rPr>
          <w:t>什么</w:t>
        </w:r>
      </w:ins>
      <w:r w:rsidRPr="00DA09FF">
        <w:rPr>
          <w:rFonts w:ascii="ＭＳ ゴシック" w:eastAsia="ＭＳ ゴシック" w:hAnsi="ＭＳ ゴシック" w:cs="ＭＳ ゴシック"/>
          <w:lang w:eastAsia="zh-CN"/>
        </w:rPr>
        <w:t>……墨水用完了……」</w:t>
      </w:r>
    </w:p>
    <w:p w14:paraId="1864D541" w14:textId="77777777" w:rsidR="00DA09FF" w:rsidRPr="00DA09FF" w:rsidRDefault="00DA09FF" w:rsidP="00DA09FF">
      <w:pPr>
        <w:pStyle w:val="a3"/>
        <w:rPr>
          <w:rFonts w:ascii="ＭＳ ゴシック" w:eastAsia="ＭＳ ゴシック" w:hAnsi="ＭＳ ゴシック" w:cs="ＭＳ ゴシック"/>
          <w:lang w:eastAsia="zh-CN"/>
        </w:rPr>
      </w:pPr>
    </w:p>
    <w:p w14:paraId="6F55F08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EF8998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&lt;jaT0282&gt;ほとんどのトラップに引っかかったらしい。</w:t>
      </w:r>
    </w:p>
    <w:p w14:paraId="32266B8B" w14:textId="2A8DED5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&lt;cnT0282&gt;</w:t>
      </w:r>
      <w:ins w:id="333" w:author="hhh0578" w:date="2020-04-29T17:14:00Z">
        <w:r w:rsidR="00CE2D6B">
          <w:rPr>
            <w:rFonts w:ascii="DengXian" w:eastAsia="DengXian" w:hAnsi="DengXian" w:cs="ＭＳ ゴシック" w:hint="eastAsia"/>
            <w:lang w:eastAsia="zh-CN"/>
          </w:rPr>
          <w:t>像是能踩</w:t>
        </w:r>
        <w:proofErr w:type="gramStart"/>
        <w:r w:rsidR="00CE2D6B">
          <w:rPr>
            <w:rFonts w:ascii="DengXian" w:eastAsia="DengXian" w:hAnsi="DengXian" w:cs="ＭＳ ゴシック" w:hint="eastAsia"/>
            <w:lang w:eastAsia="zh-CN"/>
          </w:rPr>
          <w:t>的坑都</w:t>
        </w:r>
      </w:ins>
      <w:ins w:id="334" w:author="hhh0578" w:date="2020-04-29T17:15:00Z">
        <w:r w:rsidR="00CE2D6B">
          <w:rPr>
            <w:rFonts w:ascii="DengXian" w:eastAsia="DengXian" w:hAnsi="DengXian" w:cs="ＭＳ ゴシック" w:hint="eastAsia"/>
            <w:lang w:eastAsia="zh-CN"/>
          </w:rPr>
          <w:t>踩</w:t>
        </w:r>
        <w:proofErr w:type="gramEnd"/>
        <w:r w:rsidR="00CE2D6B">
          <w:rPr>
            <w:rFonts w:ascii="DengXian" w:eastAsia="DengXian" w:hAnsi="DengXian" w:cs="ＭＳ ゴシック" w:hint="eastAsia"/>
            <w:lang w:eastAsia="zh-CN"/>
          </w:rPr>
          <w:t>了个遍</w:t>
        </w:r>
      </w:ins>
      <w:del w:id="335" w:author="hhh0578" w:date="2020-04-29T17:14:00Z">
        <w:r w:rsidRPr="00DA09FF" w:rsidDel="00CE2D6B">
          <w:rPr>
            <w:rFonts w:ascii="ＭＳ ゴシック" w:eastAsia="ＭＳ ゴシック" w:hAnsi="ＭＳ ゴシック" w:cs="ＭＳ ゴシック"/>
            <w:lang w:eastAsia="zh-CN"/>
          </w:rPr>
          <w:delText>似乎遭遇了所有的不幸都</w:delText>
        </w:r>
      </w:del>
      <w:r w:rsidRPr="00DA09FF">
        <w:rPr>
          <w:rFonts w:ascii="ＭＳ ゴシック" w:eastAsia="ＭＳ ゴシック" w:hAnsi="ＭＳ ゴシック" w:cs="ＭＳ ゴシック"/>
          <w:lang w:eastAsia="zh-CN"/>
        </w:rPr>
        <w:t>。</w:t>
      </w:r>
    </w:p>
    <w:p w14:paraId="06F88060" w14:textId="77777777" w:rsidR="00DA09FF" w:rsidRPr="00DA09FF" w:rsidRDefault="00DA09FF" w:rsidP="00DA09FF">
      <w:pPr>
        <w:pStyle w:val="a3"/>
        <w:rPr>
          <w:rFonts w:ascii="ＭＳ ゴシック" w:eastAsia="ＭＳ ゴシック" w:hAnsi="ＭＳ ゴシック" w:cs="ＭＳ ゴシック"/>
          <w:lang w:eastAsia="zh-CN"/>
        </w:rPr>
      </w:pPr>
    </w:p>
    <w:p w14:paraId="0661A44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6AE8744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&lt;jaT0283&gt;哀れ遠山。</w:t>
      </w:r>
    </w:p>
    <w:p w14:paraId="72C2FB3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&lt;cnT0283&gt;</w:t>
      </w:r>
      <w:r w:rsidRPr="00DA09FF">
        <w:rPr>
          <w:rFonts w:ascii="Microsoft YaHei" w:eastAsia="Microsoft YaHei" w:hAnsi="Microsoft YaHei" w:cs="Microsoft YaHei" w:hint="eastAsia"/>
        </w:rPr>
        <w:t>远</w:t>
      </w:r>
      <w:r w:rsidRPr="00DA09FF">
        <w:rPr>
          <w:rFonts w:ascii="ＭＳ ゴシック" w:eastAsia="ＭＳ ゴシック" w:hAnsi="ＭＳ ゴシック" w:cs="ＭＳ ゴシック" w:hint="eastAsia"/>
        </w:rPr>
        <w:t>山一路走好。</w:t>
      </w:r>
    </w:p>
    <w:p w14:paraId="3D2BC126" w14:textId="77777777" w:rsidR="00DA09FF" w:rsidRPr="00DA09FF" w:rsidRDefault="00DA09FF" w:rsidP="00DA09FF">
      <w:pPr>
        <w:pStyle w:val="a3"/>
        <w:rPr>
          <w:rFonts w:ascii="ＭＳ ゴシック" w:eastAsia="ＭＳ ゴシック" w:hAnsi="ＭＳ ゴシック" w:cs="ＭＳ ゴシック"/>
        </w:rPr>
      </w:pPr>
    </w:p>
    <w:p w14:paraId="529D9EC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03E024B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&lt;jaT0284&gt;「ありがとう、今は安らかに眠れ」</w:t>
      </w:r>
    </w:p>
    <w:p w14:paraId="48EC2DDB" w14:textId="23564034"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&lt;cnT0284&gt;「多</w:t>
      </w:r>
      <w:r w:rsidRPr="00DA09FF">
        <w:rPr>
          <w:rFonts w:ascii="Microsoft YaHei" w:eastAsia="Microsoft YaHei" w:hAnsi="Microsoft YaHei" w:cs="Microsoft YaHei" w:hint="eastAsia"/>
          <w:lang w:eastAsia="zh-CN"/>
        </w:rPr>
        <w:t>谢</w:t>
      </w:r>
      <w:r w:rsidRPr="00DA09FF">
        <w:rPr>
          <w:rFonts w:ascii="ＭＳ ゴシック" w:eastAsia="ＭＳ ゴシック" w:hAnsi="ＭＳ ゴシック" w:cs="ＭＳ ゴシック" w:hint="eastAsia"/>
          <w:lang w:eastAsia="zh-CN"/>
        </w:rPr>
        <w:t>了，</w:t>
      </w:r>
      <w:del w:id="336" w:author="hhh0578" w:date="2020-04-29T17:15:00Z">
        <w:r w:rsidRPr="00DA09FF" w:rsidDel="00A973B6">
          <w:rPr>
            <w:rFonts w:ascii="DengXian" w:eastAsia="DengXian" w:hAnsi="DengXian" w:cs="ＭＳ ゴシック" w:hint="eastAsia"/>
            <w:lang w:eastAsia="zh-CN"/>
          </w:rPr>
          <w:delText>好好休息吧れ</w:delText>
        </w:r>
      </w:del>
      <w:ins w:id="337" w:author="hhh0578" w:date="2020-04-29T17:15:00Z">
        <w:r w:rsidR="00A973B6">
          <w:rPr>
            <w:rFonts w:ascii="Microsoft YaHei" w:eastAsia="Microsoft YaHei" w:hAnsi="Microsoft YaHei" w:cs="Microsoft YaHei" w:hint="eastAsia"/>
            <w:lang w:eastAsia="zh-CN"/>
          </w:rPr>
          <w:t>现在就</w:t>
        </w:r>
        <w:r w:rsidR="0093745E">
          <w:rPr>
            <w:rFonts w:ascii="Microsoft YaHei" w:eastAsia="Microsoft YaHei" w:hAnsi="Microsoft YaHei" w:cs="Microsoft YaHei" w:hint="eastAsia"/>
            <w:lang w:eastAsia="zh-CN"/>
          </w:rPr>
          <w:t>安息吧</w:t>
        </w:r>
      </w:ins>
      <w:r w:rsidRPr="00DA09FF">
        <w:rPr>
          <w:rFonts w:ascii="ＭＳ ゴシック" w:eastAsia="ＭＳ ゴシック" w:hAnsi="ＭＳ ゴシック" w:cs="ＭＳ ゴシック" w:hint="eastAsia"/>
          <w:lang w:eastAsia="zh-CN"/>
        </w:rPr>
        <w:t>」</w:t>
      </w:r>
    </w:p>
    <w:p w14:paraId="27A8140F" w14:textId="77777777" w:rsidR="00DA09FF" w:rsidRPr="00DA09FF" w:rsidRDefault="00DA09FF" w:rsidP="00DA09FF">
      <w:pPr>
        <w:pStyle w:val="a3"/>
        <w:rPr>
          <w:rFonts w:ascii="ＭＳ ゴシック" w:eastAsia="ＭＳ ゴシック" w:hAnsi="ＭＳ ゴシック" w:cs="ＭＳ ゴシック"/>
          <w:lang w:eastAsia="zh-CN"/>
        </w:rPr>
      </w:pPr>
    </w:p>
    <w:p w14:paraId="761653B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【翠】</w:t>
      </w:r>
    </w:p>
    <w:p w14:paraId="5195C21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&lt;jaT0285&gt;「……昼休みまで起こさないで……下さい」</w:t>
      </w:r>
    </w:p>
    <w:p w14:paraId="79447C1E" w14:textId="3E0357F3"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&lt;cnT0285&gt;「……</w:t>
      </w:r>
      <w:ins w:id="338" w:author="hhh0578" w:date="2020-04-29T17:15:00Z">
        <w:r w:rsidR="00F41407">
          <w:rPr>
            <w:rFonts w:ascii="ＭＳ ゴシック" w:eastAsia="DengXian" w:hAnsi="ＭＳ ゴシック" w:cs="ＭＳ ゴシック" w:hint="eastAsia"/>
            <w:lang w:eastAsia="zh-CN"/>
          </w:rPr>
          <w:t>没到午休</w:t>
        </w:r>
      </w:ins>
      <w:del w:id="339" w:author="hhh0578" w:date="2020-04-29T17:15:00Z">
        <w:r w:rsidRPr="00DA09FF" w:rsidDel="00F41407">
          <w:rPr>
            <w:rFonts w:ascii="ＭＳ ゴシック" w:eastAsia="ＭＳ ゴシック" w:hAnsi="ＭＳ ゴシック" w:cs="ＭＳ ゴシック"/>
            <w:lang w:eastAsia="zh-CN"/>
          </w:rPr>
          <w:delText>无休止前</w:delText>
        </w:r>
        <w:r w:rsidRPr="00DA09FF" w:rsidDel="00B90E8B">
          <w:rPr>
            <w:rFonts w:ascii="Microsoft YaHei" w:eastAsia="Microsoft YaHei" w:hAnsi="Microsoft YaHei" w:cs="Microsoft YaHei" w:hint="eastAsia"/>
            <w:lang w:eastAsia="zh-CN"/>
          </w:rPr>
          <w:delText>请</w:delText>
        </w:r>
      </w:del>
      <w:r w:rsidRPr="00DA09FF">
        <w:rPr>
          <w:rFonts w:ascii="ＭＳ ゴシック" w:eastAsia="ＭＳ ゴシック" w:hAnsi="ＭＳ ゴシック" w:cs="ＭＳ ゴシック" w:hint="eastAsia"/>
          <w:lang w:eastAsia="zh-CN"/>
        </w:rPr>
        <w:t>不要</w:t>
      </w:r>
      <w:r w:rsidRPr="00DA09FF">
        <w:rPr>
          <w:rFonts w:ascii="ＭＳ ゴシック" w:eastAsia="ＭＳ ゴシック" w:hAnsi="ＭＳ ゴシック" w:cs="ＭＳ ゴシック"/>
          <w:lang w:eastAsia="zh-CN"/>
        </w:rPr>
        <w:t>……叫醒我」</w:t>
      </w:r>
    </w:p>
    <w:p w14:paraId="535A83D5" w14:textId="77777777" w:rsidR="00DA09FF" w:rsidRPr="00DA09FF" w:rsidRDefault="00DA09FF" w:rsidP="00DA09FF">
      <w:pPr>
        <w:pStyle w:val="a3"/>
        <w:rPr>
          <w:rFonts w:ascii="ＭＳ ゴシック" w:eastAsia="ＭＳ ゴシック" w:hAnsi="ＭＳ ゴシック" w:cs="ＭＳ ゴシック"/>
          <w:lang w:eastAsia="zh-CN"/>
        </w:rPr>
      </w:pPr>
    </w:p>
    <w:p w14:paraId="528062D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25B96A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&lt;jaT0286&gt;事切れた。</w:t>
      </w:r>
    </w:p>
    <w:p w14:paraId="2EAEB339" w14:textId="0315EFE1"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&lt;cnT0286&gt;</w:t>
      </w:r>
      <w:del w:id="340" w:author="hhh0578" w:date="2020-04-29T17:15:00Z">
        <w:r w:rsidRPr="00DA09FF" w:rsidDel="00094313">
          <w:rPr>
            <w:rFonts w:ascii="DengXian" w:eastAsia="DengXian" w:hAnsi="DengXian" w:cs="ＭＳ ゴシック" w:hint="eastAsia"/>
            <w:lang w:eastAsia="zh-CN"/>
          </w:rPr>
          <w:delText>万事俱</w:delText>
        </w:r>
        <w:r w:rsidRPr="00DA09FF" w:rsidDel="00094313">
          <w:rPr>
            <w:rFonts w:ascii="Microsoft YaHei" w:eastAsia="Microsoft YaHei" w:hAnsi="Microsoft YaHei" w:cs="Microsoft YaHei" w:hint="eastAsia"/>
            <w:lang w:eastAsia="zh-CN"/>
          </w:rPr>
          <w:delText>备</w:delText>
        </w:r>
      </w:del>
      <w:ins w:id="341" w:author="hhh0578" w:date="2020-04-29T17:16:00Z">
        <w:r w:rsidR="007C198D">
          <w:rPr>
            <w:rFonts w:ascii="DengXian" w:eastAsia="DengXian" w:hAnsi="DengXian" w:cs="ＭＳ ゴシック" w:hint="eastAsia"/>
            <w:lang w:eastAsia="zh-CN"/>
          </w:rPr>
          <w:t>人趴下了</w:t>
        </w:r>
      </w:ins>
      <w:r w:rsidRPr="00DA09FF">
        <w:rPr>
          <w:rFonts w:ascii="ＭＳ ゴシック" w:eastAsia="ＭＳ ゴシック" w:hAnsi="ＭＳ ゴシック" w:cs="ＭＳ ゴシック" w:hint="eastAsia"/>
        </w:rPr>
        <w:t>。</w:t>
      </w:r>
    </w:p>
    <w:p w14:paraId="7F1E5A89" w14:textId="77777777" w:rsidR="00DA09FF" w:rsidRPr="00DA09FF" w:rsidRDefault="00DA09FF" w:rsidP="00DA09FF">
      <w:pPr>
        <w:pStyle w:val="a3"/>
        <w:rPr>
          <w:rFonts w:ascii="ＭＳ ゴシック" w:eastAsia="ＭＳ ゴシック" w:hAnsi="ＭＳ ゴシック" w:cs="ＭＳ ゴシック"/>
        </w:rPr>
      </w:pPr>
    </w:p>
    <w:p w14:paraId="4A8428E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4B2174B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&lt;jaT0287&gt;「……お疲れ様でした」</w:t>
      </w:r>
    </w:p>
    <w:p w14:paraId="5D86772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&lt;cnT0287&gt;「……辛苦你了」</w:t>
      </w:r>
    </w:p>
    <w:p w14:paraId="0A96E120" w14:textId="77777777" w:rsidR="00DA09FF" w:rsidRPr="00DA09FF" w:rsidRDefault="00DA09FF" w:rsidP="00DA09FF">
      <w:pPr>
        <w:pStyle w:val="a3"/>
        <w:rPr>
          <w:rFonts w:ascii="ＭＳ ゴシック" w:eastAsia="ＭＳ ゴシック" w:hAnsi="ＭＳ ゴシック" w:cs="ＭＳ ゴシック"/>
        </w:rPr>
      </w:pPr>
    </w:p>
    <w:p w14:paraId="5947520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023BD3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&lt;jaT0288&gt;遠山が沈没するのを見届け、資料の１枚目にざっと目を通す。</w:t>
      </w:r>
    </w:p>
    <w:p w14:paraId="161F2141" w14:textId="49891D68"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lastRenderedPageBreak/>
        <w:t>&lt;cnT0288&gt;</w:t>
      </w:r>
      <w:del w:id="342" w:author="hhh0578" w:date="2020-04-29T17:16:00Z">
        <w:r w:rsidRPr="00DA09FF" w:rsidDel="00E076C5">
          <w:rPr>
            <w:rFonts w:ascii="ＭＳ ゴシック" w:eastAsia="ＭＳ ゴシック" w:hAnsi="ＭＳ ゴシック" w:cs="ＭＳ ゴシック"/>
            <w:lang w:eastAsia="zh-CN"/>
          </w:rPr>
          <w:delText>注</w:delText>
        </w:r>
        <w:r w:rsidRPr="00DA09FF" w:rsidDel="00E076C5">
          <w:rPr>
            <w:rFonts w:ascii="Microsoft YaHei" w:eastAsia="Microsoft YaHei" w:hAnsi="Microsoft YaHei" w:cs="Microsoft YaHei" w:hint="eastAsia"/>
            <w:lang w:eastAsia="zh-CN"/>
          </w:rPr>
          <w:delText>视</w:delText>
        </w:r>
        <w:r w:rsidRPr="00DA09FF" w:rsidDel="00E076C5">
          <w:rPr>
            <w:rFonts w:ascii="ＭＳ ゴシック" w:eastAsia="ＭＳ ゴシック" w:hAnsi="ＭＳ ゴシック" w:cs="ＭＳ ゴシック" w:hint="eastAsia"/>
            <w:lang w:eastAsia="zh-CN"/>
          </w:rPr>
          <w:delText>完</w:delText>
        </w:r>
        <w:r w:rsidRPr="00DA09FF" w:rsidDel="00E076C5">
          <w:rPr>
            <w:rFonts w:ascii="Microsoft YaHei" w:eastAsia="Microsoft YaHei" w:hAnsi="Microsoft YaHei" w:cs="Microsoft YaHei" w:hint="eastAsia"/>
            <w:lang w:eastAsia="zh-CN"/>
          </w:rPr>
          <w:delText>远</w:delText>
        </w:r>
        <w:r w:rsidRPr="00DA09FF" w:rsidDel="00E076C5">
          <w:rPr>
            <w:rFonts w:ascii="ＭＳ ゴシック" w:eastAsia="ＭＳ ゴシック" w:hAnsi="ＭＳ ゴシック" w:cs="ＭＳ ゴシック" w:hint="eastAsia"/>
            <w:lang w:eastAsia="zh-CN"/>
          </w:rPr>
          <w:delText>山的最后一程，</w:delText>
        </w:r>
      </w:del>
      <w:ins w:id="343" w:author="hhh0578" w:date="2020-04-29T17:16:00Z">
        <w:r w:rsidR="00E076C5">
          <w:rPr>
            <w:rFonts w:ascii="DengXian" w:eastAsia="DengXian" w:hAnsi="DengXian" w:cs="ＭＳ ゴシック" w:hint="eastAsia"/>
            <w:lang w:eastAsia="zh-CN"/>
          </w:rPr>
          <w:t>我目送</w:t>
        </w:r>
        <w:r w:rsidR="00E076C5">
          <w:rPr>
            <w:rFonts w:ascii="Microsoft YaHei" w:eastAsia="Microsoft YaHei" w:hAnsi="Microsoft YaHei" w:cs="Microsoft YaHei" w:hint="eastAsia"/>
            <w:lang w:eastAsia="zh-CN"/>
          </w:rPr>
          <w:t>远山最后一程，</w:t>
        </w:r>
      </w:ins>
      <w:ins w:id="344" w:author="hhh0578" w:date="2020-04-29T17:17:00Z">
        <w:r w:rsidR="007D6EDA">
          <w:rPr>
            <w:rFonts w:ascii="ＭＳ ゴシック" w:eastAsia="DengXian" w:hAnsi="ＭＳ ゴシック" w:cs="ＭＳ ゴシック" w:hint="eastAsia"/>
            <w:lang w:eastAsia="zh-CN"/>
          </w:rPr>
          <w:t>扫了眼</w:t>
        </w:r>
      </w:ins>
      <w:del w:id="345" w:author="hhh0578" w:date="2020-04-29T17:17:00Z">
        <w:r w:rsidRPr="00DA09FF" w:rsidDel="007D6EDA">
          <w:rPr>
            <w:rFonts w:ascii="ＭＳ ゴシック" w:eastAsia="ＭＳ ゴシック" w:hAnsi="ＭＳ ゴシック" w:cs="ＭＳ ゴシック" w:hint="eastAsia"/>
            <w:lang w:eastAsia="zh-CN"/>
          </w:rPr>
          <w:delText>看向</w:delText>
        </w:r>
      </w:del>
      <w:r w:rsidRPr="00DA09FF">
        <w:rPr>
          <w:rFonts w:ascii="Microsoft YaHei" w:eastAsia="Microsoft YaHei" w:hAnsi="Microsoft YaHei" w:cs="Microsoft YaHei" w:hint="eastAsia"/>
          <w:lang w:eastAsia="zh-CN"/>
        </w:rPr>
        <w:t>资</w:t>
      </w:r>
      <w:r w:rsidRPr="00DA09FF">
        <w:rPr>
          <w:rFonts w:ascii="ＭＳ ゴシック" w:eastAsia="ＭＳ ゴシック" w:hAnsi="ＭＳ ゴシック" w:cs="ＭＳ ゴシック" w:hint="eastAsia"/>
          <w:lang w:eastAsia="zh-CN"/>
        </w:rPr>
        <w:t>料</w:t>
      </w:r>
      <w:r w:rsidRPr="00DA09FF">
        <w:rPr>
          <w:rFonts w:ascii="Microsoft YaHei" w:eastAsia="Microsoft YaHei" w:hAnsi="Microsoft YaHei" w:cs="Microsoft YaHei" w:hint="eastAsia"/>
          <w:lang w:eastAsia="zh-CN"/>
        </w:rPr>
        <w:t>夹</w:t>
      </w:r>
      <w:r w:rsidRPr="00DA09FF">
        <w:rPr>
          <w:rFonts w:ascii="ＭＳ ゴシック" w:eastAsia="ＭＳ ゴシック" w:hAnsi="ＭＳ ゴシック" w:cs="ＭＳ ゴシック" w:hint="eastAsia"/>
          <w:lang w:eastAsia="zh-CN"/>
        </w:rPr>
        <w:t>的第一</w:t>
      </w:r>
      <w:r w:rsidRPr="00DA09FF">
        <w:rPr>
          <w:rFonts w:ascii="Microsoft YaHei" w:eastAsia="Microsoft YaHei" w:hAnsi="Microsoft YaHei" w:cs="Microsoft YaHei" w:hint="eastAsia"/>
          <w:lang w:eastAsia="zh-CN"/>
        </w:rPr>
        <w:t>页</w:t>
      </w:r>
      <w:r w:rsidRPr="00DA09FF">
        <w:rPr>
          <w:rFonts w:ascii="ＭＳ ゴシック" w:eastAsia="ＭＳ ゴシック" w:hAnsi="ＭＳ ゴシック" w:cs="ＭＳ ゴシック" w:hint="eastAsia"/>
          <w:lang w:eastAsia="zh-CN"/>
        </w:rPr>
        <w:t>。</w:t>
      </w:r>
    </w:p>
    <w:p w14:paraId="434B8385" w14:textId="77777777" w:rsidR="00DA09FF" w:rsidRPr="00DA09FF" w:rsidRDefault="00DA09FF" w:rsidP="00DA09FF">
      <w:pPr>
        <w:pStyle w:val="a3"/>
        <w:rPr>
          <w:rFonts w:ascii="ＭＳ ゴシック" w:eastAsia="ＭＳ ゴシック" w:hAnsi="ＭＳ ゴシック" w:cs="ＭＳ ゴシック"/>
          <w:lang w:eastAsia="zh-CN"/>
        </w:rPr>
      </w:pPr>
    </w:p>
    <w:p w14:paraId="4301550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【達哉】</w:t>
      </w:r>
    </w:p>
    <w:p w14:paraId="252844A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&lt;jaT0289&gt;「これは……」</w:t>
      </w:r>
    </w:p>
    <w:p w14:paraId="14DEF40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&lt;cnT0289&gt;「</w:t>
      </w:r>
      <w:r w:rsidRPr="00DA09FF">
        <w:rPr>
          <w:rFonts w:ascii="Microsoft YaHei" w:eastAsia="Microsoft YaHei" w:hAnsi="Microsoft YaHei" w:cs="Microsoft YaHei" w:hint="eastAsia"/>
        </w:rPr>
        <w:t>这</w:t>
      </w:r>
      <w:r w:rsidRPr="00DA09FF">
        <w:rPr>
          <w:rFonts w:ascii="ＭＳ ゴシック" w:eastAsia="ＭＳ ゴシック" w:hAnsi="ＭＳ ゴシック" w:cs="ＭＳ ゴシック" w:hint="eastAsia"/>
        </w:rPr>
        <w:t>是</w:t>
      </w:r>
      <w:r w:rsidRPr="00DA09FF">
        <w:rPr>
          <w:rFonts w:ascii="ＭＳ ゴシック" w:eastAsia="ＭＳ ゴシック" w:hAnsi="ＭＳ ゴシック" w:cs="ＭＳ ゴシック"/>
        </w:rPr>
        <w:t>……」</w:t>
      </w:r>
    </w:p>
    <w:p w14:paraId="48450C02" w14:textId="77777777" w:rsidR="00DA09FF" w:rsidRPr="00DA09FF" w:rsidRDefault="00DA09FF" w:rsidP="00DA09FF">
      <w:pPr>
        <w:pStyle w:val="a3"/>
        <w:rPr>
          <w:rFonts w:ascii="ＭＳ ゴシック" w:eastAsia="ＭＳ ゴシック" w:hAnsi="ＭＳ ゴシック" w:cs="ＭＳ ゴシック"/>
        </w:rPr>
      </w:pPr>
    </w:p>
    <w:p w14:paraId="1BEA838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EC524A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&lt;jaT0290&gt;■礼拝堂では日頃どんなことをしているのですか？</w:t>
      </w:r>
    </w:p>
    <w:p w14:paraId="3C1C7E4D" w14:textId="6BC1F31C"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&lt;cnT0290&gt;■</w:t>
      </w:r>
      <w:ins w:id="346" w:author="hhh0578" w:date="2020-04-29T17:17:00Z">
        <w:r w:rsidR="00A1758E">
          <w:rPr>
            <w:rFonts w:ascii="DengXian" w:eastAsia="DengXian" w:hAnsi="DengXian" w:cs="ＭＳ ゴシック" w:hint="eastAsia"/>
            <w:lang w:eastAsia="zh-CN"/>
          </w:rPr>
          <w:t>您</w:t>
        </w:r>
      </w:ins>
      <w:del w:id="347" w:author="hhh0578" w:date="2020-04-29T17:17:00Z">
        <w:r w:rsidRPr="00DA09FF" w:rsidDel="00A1758E">
          <w:rPr>
            <w:rFonts w:ascii="ＭＳ ゴシック" w:eastAsia="ＭＳ ゴシック" w:hAnsi="ＭＳ ゴシック" w:cs="ＭＳ ゴシック"/>
            <w:lang w:eastAsia="zh-CN"/>
          </w:rPr>
          <w:delText>礼拜堂</w:delText>
        </w:r>
      </w:del>
      <w:r w:rsidRPr="00DA09FF">
        <w:rPr>
          <w:rFonts w:ascii="ＭＳ ゴシック" w:eastAsia="ＭＳ ゴシック" w:hAnsi="ＭＳ ゴシック" w:cs="ＭＳ ゴシック"/>
          <w:lang w:eastAsia="zh-CN"/>
        </w:rPr>
        <w:t>平常在</w:t>
      </w:r>
      <w:ins w:id="348" w:author="hhh0578" w:date="2020-04-29T17:17:00Z">
        <w:r w:rsidR="00A1758E">
          <w:rPr>
            <w:rFonts w:ascii="DengXian" w:eastAsia="DengXian" w:hAnsi="DengXian" w:cs="ＭＳ ゴシック" w:hint="eastAsia"/>
            <w:lang w:eastAsia="zh-CN"/>
          </w:rPr>
          <w:t>礼拜堂都</w:t>
        </w:r>
      </w:ins>
      <w:r w:rsidRPr="00DA09FF">
        <w:rPr>
          <w:rFonts w:ascii="ＭＳ ゴシック" w:eastAsia="ＭＳ ゴシック" w:hAnsi="ＭＳ ゴシック" w:cs="ＭＳ ゴシック"/>
          <w:lang w:eastAsia="zh-CN"/>
        </w:rPr>
        <w:t>做什么</w:t>
      </w:r>
      <w:ins w:id="349" w:author="hhh0578" w:date="2020-04-29T17:17:00Z">
        <w:r w:rsidR="00A1758E">
          <w:rPr>
            <w:rFonts w:ascii="DengXian" w:eastAsia="DengXian" w:hAnsi="DengXian" w:cs="ＭＳ ゴシック" w:hint="eastAsia"/>
            <w:lang w:eastAsia="zh-CN"/>
          </w:rPr>
          <w:t>事</w:t>
        </w:r>
      </w:ins>
      <w:r w:rsidRPr="00DA09FF">
        <w:rPr>
          <w:rFonts w:ascii="ＭＳ ゴシック" w:eastAsia="ＭＳ ゴシック" w:hAnsi="ＭＳ ゴシック" w:cs="ＭＳ ゴシック"/>
          <w:lang w:eastAsia="zh-CN"/>
        </w:rPr>
        <w:t>？</w:t>
      </w:r>
    </w:p>
    <w:p w14:paraId="2C262312" w14:textId="77777777" w:rsidR="00DA09FF" w:rsidRPr="00DA09FF" w:rsidRDefault="00DA09FF" w:rsidP="00DA09FF">
      <w:pPr>
        <w:pStyle w:val="a3"/>
        <w:rPr>
          <w:rFonts w:ascii="ＭＳ ゴシック" w:eastAsia="ＭＳ ゴシック" w:hAnsi="ＭＳ ゴシック" w:cs="ＭＳ ゴシック"/>
          <w:lang w:eastAsia="zh-CN"/>
        </w:rPr>
      </w:pPr>
    </w:p>
    <w:p w14:paraId="4E1C2DE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A18B70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&lt;jaT0291&gt;■地球に来て一番驚いたことはなんですか？</w:t>
      </w:r>
    </w:p>
    <w:p w14:paraId="11325A6B" w14:textId="5A9D3F57"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&lt;cnT0291&gt;■</w:t>
      </w:r>
      <w:ins w:id="350" w:author="hhh0578" w:date="2020-04-29T17:17:00Z">
        <w:r w:rsidR="0008008F">
          <w:rPr>
            <w:rFonts w:ascii="DengXian" w:eastAsia="DengXian" w:hAnsi="DengXian" w:cs="ＭＳ ゴシック" w:hint="eastAsia"/>
            <w:lang w:eastAsia="zh-CN"/>
          </w:rPr>
          <w:t>您</w:t>
        </w:r>
      </w:ins>
      <w:r w:rsidRPr="00DA09FF">
        <w:rPr>
          <w:rFonts w:ascii="ＭＳ ゴシック" w:eastAsia="ＭＳ ゴシック" w:hAnsi="ＭＳ ゴシック" w:cs="ＭＳ ゴシック"/>
          <w:lang w:eastAsia="zh-CN"/>
        </w:rPr>
        <w:t>来到地球最惊</w:t>
      </w:r>
      <w:r w:rsidRPr="00DA09FF">
        <w:rPr>
          <w:rFonts w:ascii="Microsoft YaHei" w:eastAsia="Microsoft YaHei" w:hAnsi="Microsoft YaHei" w:cs="Microsoft YaHei" w:hint="eastAsia"/>
          <w:lang w:eastAsia="zh-CN"/>
        </w:rPr>
        <w:t>讶</w:t>
      </w:r>
      <w:r w:rsidRPr="00DA09FF">
        <w:rPr>
          <w:rFonts w:ascii="ＭＳ ゴシック" w:eastAsia="ＭＳ ゴシック" w:hAnsi="ＭＳ ゴシック" w:cs="ＭＳ ゴシック" w:hint="eastAsia"/>
          <w:lang w:eastAsia="zh-CN"/>
        </w:rPr>
        <w:t>的事是什么？</w:t>
      </w:r>
    </w:p>
    <w:p w14:paraId="53C36A4D" w14:textId="77777777" w:rsidR="00DA09FF" w:rsidRPr="00DA09FF" w:rsidRDefault="00DA09FF" w:rsidP="00DA09FF">
      <w:pPr>
        <w:pStyle w:val="a3"/>
        <w:rPr>
          <w:rFonts w:ascii="ＭＳ ゴシック" w:eastAsia="ＭＳ ゴシック" w:hAnsi="ＭＳ ゴシック" w:cs="ＭＳ ゴシック"/>
          <w:lang w:eastAsia="zh-CN"/>
        </w:rPr>
      </w:pPr>
    </w:p>
    <w:p w14:paraId="0AD1E4F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314A8FA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&lt;jaT0292&gt;■月では地球のテレビ番組が見られるのですか？</w:t>
      </w:r>
    </w:p>
    <w:p w14:paraId="14760064" w14:textId="3DAFB9DD"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&lt;cnT0292&gt;■</w:t>
      </w:r>
      <w:ins w:id="351" w:author="hhh0578" w:date="2020-04-29T17:17:00Z">
        <w:r w:rsidR="006460C6">
          <w:rPr>
            <w:rFonts w:ascii="DengXian" w:eastAsia="DengXian" w:hAnsi="DengXian" w:cs="ＭＳ ゴシック" w:hint="eastAsia"/>
            <w:lang w:eastAsia="zh-CN"/>
          </w:rPr>
          <w:t>在</w:t>
        </w:r>
      </w:ins>
      <w:r w:rsidRPr="00DA09FF">
        <w:rPr>
          <w:rFonts w:ascii="ＭＳ ゴシック" w:eastAsia="ＭＳ ゴシック" w:hAnsi="ＭＳ ゴシック" w:cs="ＭＳ ゴシック"/>
          <w:lang w:eastAsia="zh-CN"/>
        </w:rPr>
        <w:t>月球能看</w:t>
      </w:r>
      <w:del w:id="352" w:author="hhh0578" w:date="2020-04-29T17:17:00Z">
        <w:r w:rsidRPr="00DA09FF" w:rsidDel="008F5DED">
          <w:rPr>
            <w:rFonts w:ascii="ＭＳ ゴシック" w:eastAsia="ＭＳ ゴシック" w:hAnsi="ＭＳ ゴシック" w:cs="ＭＳ ゴシック"/>
            <w:lang w:eastAsia="zh-CN"/>
          </w:rPr>
          <w:delText>到</w:delText>
        </w:r>
      </w:del>
      <w:r w:rsidRPr="00DA09FF">
        <w:rPr>
          <w:rFonts w:ascii="ＭＳ ゴシック" w:eastAsia="ＭＳ ゴシック" w:hAnsi="ＭＳ ゴシック" w:cs="ＭＳ ゴシック"/>
          <w:lang w:eastAsia="zh-CN"/>
        </w:rPr>
        <w:t>地球的</w:t>
      </w:r>
      <w:r w:rsidRPr="00DA09FF">
        <w:rPr>
          <w:rFonts w:ascii="Microsoft YaHei" w:eastAsia="Microsoft YaHei" w:hAnsi="Microsoft YaHei" w:cs="Microsoft YaHei" w:hint="eastAsia"/>
          <w:lang w:eastAsia="zh-CN"/>
        </w:rPr>
        <w:t>电视频</w:t>
      </w:r>
      <w:r w:rsidRPr="00DA09FF">
        <w:rPr>
          <w:rFonts w:ascii="ＭＳ ゴシック" w:eastAsia="ＭＳ ゴシック" w:hAnsi="ＭＳ ゴシック" w:cs="ＭＳ ゴシック" w:hint="eastAsia"/>
          <w:lang w:eastAsia="zh-CN"/>
        </w:rPr>
        <w:t>道</w:t>
      </w:r>
      <w:r w:rsidRPr="00DA09FF">
        <w:rPr>
          <w:rFonts w:ascii="Microsoft YaHei" w:eastAsia="Microsoft YaHei" w:hAnsi="Microsoft YaHei" w:cs="Microsoft YaHei" w:hint="eastAsia"/>
          <w:lang w:eastAsia="zh-CN"/>
        </w:rPr>
        <w:t>吗</w:t>
      </w:r>
      <w:r w:rsidRPr="00DA09FF">
        <w:rPr>
          <w:rFonts w:ascii="ＭＳ ゴシック" w:eastAsia="ＭＳ ゴシック" w:hAnsi="ＭＳ ゴシック" w:cs="ＭＳ ゴシック" w:hint="eastAsia"/>
          <w:lang w:eastAsia="zh-CN"/>
        </w:rPr>
        <w:t>？</w:t>
      </w:r>
    </w:p>
    <w:p w14:paraId="0DF9C670" w14:textId="77777777" w:rsidR="00DA09FF" w:rsidRPr="00DA09FF" w:rsidRDefault="00DA09FF" w:rsidP="00DA09FF">
      <w:pPr>
        <w:pStyle w:val="a3"/>
        <w:rPr>
          <w:rFonts w:ascii="ＭＳ ゴシック" w:eastAsia="ＭＳ ゴシック" w:hAnsi="ＭＳ ゴシック" w:cs="ＭＳ ゴシック"/>
          <w:lang w:eastAsia="zh-CN"/>
        </w:rPr>
      </w:pPr>
    </w:p>
    <w:p w14:paraId="423E5C7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6D6D969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&lt;jaT0293&gt;■好きな食べ物はなんですか？</w:t>
      </w:r>
    </w:p>
    <w:p w14:paraId="203737DC" w14:textId="04671E2F"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&lt;cnT0293&gt;■</w:t>
      </w:r>
      <w:ins w:id="353" w:author="hhh0578" w:date="2020-04-29T17:17:00Z">
        <w:r w:rsidR="002F3187">
          <w:rPr>
            <w:rFonts w:ascii="DengXian" w:eastAsia="DengXian" w:hAnsi="DengXian" w:cs="ＭＳ ゴシック" w:hint="eastAsia"/>
            <w:lang w:eastAsia="zh-CN"/>
          </w:rPr>
          <w:t>您</w:t>
        </w:r>
      </w:ins>
      <w:r w:rsidRPr="00DA09FF">
        <w:rPr>
          <w:rFonts w:ascii="ＭＳ ゴシック" w:eastAsia="ＭＳ ゴシック" w:hAnsi="ＭＳ ゴシック" w:cs="ＭＳ ゴシック"/>
          <w:lang w:eastAsia="zh-CN"/>
        </w:rPr>
        <w:t>喜</w:t>
      </w:r>
      <w:r w:rsidRPr="00DA09FF">
        <w:rPr>
          <w:rFonts w:ascii="Microsoft YaHei" w:eastAsia="Microsoft YaHei" w:hAnsi="Microsoft YaHei" w:cs="Microsoft YaHei" w:hint="eastAsia"/>
          <w:lang w:eastAsia="zh-CN"/>
        </w:rPr>
        <w:t>欢</w:t>
      </w:r>
      <w:r w:rsidRPr="00DA09FF">
        <w:rPr>
          <w:rFonts w:ascii="ＭＳ ゴシック" w:eastAsia="ＭＳ ゴシック" w:hAnsi="ＭＳ ゴシック" w:cs="ＭＳ ゴシック" w:hint="eastAsia"/>
          <w:lang w:eastAsia="zh-CN"/>
        </w:rPr>
        <w:t>吃的食物是？</w:t>
      </w:r>
    </w:p>
    <w:p w14:paraId="0166C978" w14:textId="77777777" w:rsidR="00DA09FF" w:rsidRPr="00DA09FF" w:rsidRDefault="00DA09FF" w:rsidP="00DA09FF">
      <w:pPr>
        <w:pStyle w:val="a3"/>
        <w:rPr>
          <w:rFonts w:ascii="ＭＳ ゴシック" w:eastAsia="ＭＳ ゴシック" w:hAnsi="ＭＳ ゴシック" w:cs="ＭＳ ゴシック"/>
          <w:lang w:eastAsia="zh-CN"/>
        </w:rPr>
      </w:pPr>
    </w:p>
    <w:p w14:paraId="5F4BAC3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751A15C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&lt;jaT0294&gt;……。</w:t>
      </w:r>
    </w:p>
    <w:p w14:paraId="04C2D5F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&lt;cnT0294&gt;……。</w:t>
      </w:r>
    </w:p>
    <w:p w14:paraId="4196B6F3" w14:textId="77777777" w:rsidR="00DA09FF" w:rsidRPr="00DA09FF" w:rsidRDefault="00DA09FF" w:rsidP="00DA09FF">
      <w:pPr>
        <w:pStyle w:val="a3"/>
        <w:rPr>
          <w:rFonts w:ascii="ＭＳ ゴシック" w:eastAsia="ＭＳ ゴシック" w:hAnsi="ＭＳ ゴシック" w:cs="ＭＳ ゴシック"/>
        </w:rPr>
      </w:pPr>
    </w:p>
    <w:p w14:paraId="4DF562C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9DBC96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&lt;jaT0295&gt;…………。</w:t>
      </w:r>
    </w:p>
    <w:p w14:paraId="5FCA757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&lt;cnT0295&gt;…………。</w:t>
      </w:r>
    </w:p>
    <w:p w14:paraId="75086802" w14:textId="77777777" w:rsidR="00DA09FF" w:rsidRPr="00DA09FF" w:rsidRDefault="00DA09FF" w:rsidP="00DA09FF">
      <w:pPr>
        <w:pStyle w:val="a3"/>
        <w:rPr>
          <w:rFonts w:ascii="ＭＳ ゴシック" w:eastAsia="ＭＳ ゴシック" w:hAnsi="ＭＳ ゴシック" w:cs="ＭＳ ゴシック"/>
        </w:rPr>
      </w:pPr>
    </w:p>
    <w:p w14:paraId="5E8B0D8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17922CF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&lt;jaT0296&gt;危ない。</w:t>
      </w:r>
    </w:p>
    <w:p w14:paraId="5DD2BE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&lt;cnT0296&gt;危</w:t>
      </w:r>
      <w:r w:rsidRPr="00DA09FF">
        <w:rPr>
          <w:rFonts w:ascii="Microsoft YaHei" w:eastAsia="Microsoft YaHei" w:hAnsi="Microsoft YaHei" w:cs="Microsoft YaHei" w:hint="eastAsia"/>
        </w:rPr>
        <w:t>险</w:t>
      </w:r>
      <w:r w:rsidRPr="00DA09FF">
        <w:rPr>
          <w:rFonts w:ascii="ＭＳ ゴシック" w:eastAsia="ＭＳ ゴシック" w:hAnsi="ＭＳ ゴシック" w:cs="ＭＳ ゴシック" w:hint="eastAsia"/>
        </w:rPr>
        <w:t>。</w:t>
      </w:r>
    </w:p>
    <w:p w14:paraId="78E5902C" w14:textId="77777777" w:rsidR="00DA09FF" w:rsidRPr="00DA09FF" w:rsidRDefault="00DA09FF" w:rsidP="00DA09FF">
      <w:pPr>
        <w:pStyle w:val="a3"/>
        <w:rPr>
          <w:rFonts w:ascii="ＭＳ ゴシック" w:eastAsia="ＭＳ ゴシック" w:hAnsi="ＭＳ ゴシック" w:cs="ＭＳ ゴシック"/>
        </w:rPr>
      </w:pPr>
    </w:p>
    <w:p w14:paraId="19D8DD7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FB53D9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&lt;jaT0297&gt;非常に危ない質問集だ。</w:t>
      </w:r>
    </w:p>
    <w:p w14:paraId="57092432" w14:textId="237E335F"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&lt;cnT0297&gt;</w:t>
      </w:r>
      <w:ins w:id="354" w:author="hhh0578" w:date="2020-04-29T17:17:00Z">
        <w:r w:rsidR="00182EB8">
          <w:rPr>
            <w:rFonts w:ascii="Microsoft YaHei" w:eastAsia="Microsoft YaHei" w:hAnsi="Microsoft YaHei" w:cs="Microsoft YaHei" w:hint="eastAsia"/>
            <w:lang w:eastAsia="zh-CN"/>
          </w:rPr>
          <w:t>这个问题</w:t>
        </w:r>
      </w:ins>
      <w:ins w:id="355" w:author="hhh0578" w:date="2020-04-29T17:18:00Z">
        <w:r w:rsidR="00AD7D2E">
          <w:rPr>
            <w:rFonts w:ascii="Microsoft YaHei" w:eastAsia="Microsoft YaHei" w:hAnsi="Microsoft YaHei" w:cs="Microsoft YaHei" w:hint="eastAsia"/>
            <w:lang w:eastAsia="zh-CN"/>
          </w:rPr>
          <w:t>集</w:t>
        </w:r>
      </w:ins>
      <w:r w:rsidRPr="00DA09FF">
        <w:rPr>
          <w:rFonts w:ascii="ＭＳ ゴシック" w:eastAsia="ＭＳ ゴシック" w:hAnsi="ＭＳ ゴシック" w:cs="ＭＳ ゴシック"/>
          <w:lang w:eastAsia="zh-CN"/>
        </w:rPr>
        <w:t>极度危</w:t>
      </w:r>
      <w:r w:rsidRPr="00DA09FF">
        <w:rPr>
          <w:rFonts w:ascii="Microsoft YaHei" w:eastAsia="Microsoft YaHei" w:hAnsi="Microsoft YaHei" w:cs="Microsoft YaHei" w:hint="eastAsia"/>
          <w:lang w:eastAsia="zh-CN"/>
        </w:rPr>
        <w:t>险</w:t>
      </w:r>
      <w:del w:id="356" w:author="hhh0578" w:date="2020-04-29T17:18:00Z">
        <w:r w:rsidRPr="00DA09FF" w:rsidDel="00182EB8">
          <w:rPr>
            <w:rFonts w:ascii="ＭＳ ゴシック" w:eastAsia="ＭＳ ゴシック" w:hAnsi="ＭＳ ゴシック" w:cs="ＭＳ ゴシック" w:hint="eastAsia"/>
            <w:lang w:eastAsia="zh-CN"/>
          </w:rPr>
          <w:delText>的提</w:delText>
        </w:r>
        <w:r w:rsidRPr="00DA09FF" w:rsidDel="00182EB8">
          <w:rPr>
            <w:rFonts w:ascii="Microsoft YaHei" w:eastAsia="Microsoft YaHei" w:hAnsi="Microsoft YaHei" w:cs="Microsoft YaHei" w:hint="eastAsia"/>
            <w:lang w:eastAsia="zh-CN"/>
          </w:rPr>
          <w:delText>问</w:delText>
        </w:r>
        <w:r w:rsidRPr="00DA09FF" w:rsidDel="00182EB8">
          <w:rPr>
            <w:rFonts w:ascii="ＭＳ ゴシック" w:eastAsia="ＭＳ ゴシック" w:hAnsi="ＭＳ ゴシック" w:cs="ＭＳ ゴシック" w:hint="eastAsia"/>
            <w:lang w:eastAsia="zh-CN"/>
          </w:rPr>
          <w:delText>集</w:delText>
        </w:r>
      </w:del>
      <w:r w:rsidRPr="00DA09FF">
        <w:rPr>
          <w:rFonts w:ascii="ＭＳ ゴシック" w:eastAsia="ＭＳ ゴシック" w:hAnsi="ＭＳ ゴシック" w:cs="ＭＳ ゴシック" w:hint="eastAsia"/>
          <w:lang w:eastAsia="zh-CN"/>
        </w:rPr>
        <w:t>。</w:t>
      </w:r>
    </w:p>
    <w:p w14:paraId="14BE778C" w14:textId="77777777" w:rsidR="00DA09FF" w:rsidRPr="00DA09FF" w:rsidRDefault="00DA09FF" w:rsidP="00DA09FF">
      <w:pPr>
        <w:pStyle w:val="a3"/>
        <w:rPr>
          <w:rFonts w:ascii="ＭＳ ゴシック" w:eastAsia="ＭＳ ゴシック" w:hAnsi="ＭＳ ゴシック" w:cs="ＭＳ ゴシック"/>
          <w:lang w:eastAsia="zh-CN"/>
        </w:rPr>
      </w:pPr>
    </w:p>
    <w:p w14:paraId="69FCE01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52EC9D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&lt;jaT0298&gt;エステルさんの反応が予想できる。</w:t>
      </w:r>
    </w:p>
    <w:p w14:paraId="0F015ED9" w14:textId="316B2056"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&lt;cnT0298&gt;</w:t>
      </w:r>
      <w:ins w:id="357" w:author="hhh0578" w:date="2020-04-29T17:18:00Z">
        <w:r w:rsidR="00244577">
          <w:rPr>
            <w:rFonts w:ascii="DengXian" w:eastAsia="DengXian" w:hAnsi="DengXian" w:cs="ＭＳ ゴシック" w:hint="eastAsia"/>
            <w:lang w:eastAsia="zh-CN"/>
          </w:rPr>
          <w:t>我</w:t>
        </w:r>
      </w:ins>
      <w:r w:rsidRPr="00DA09FF">
        <w:rPr>
          <w:rFonts w:ascii="ＭＳ ゴシック" w:eastAsia="ＭＳ ゴシック" w:hAnsi="ＭＳ ゴシック" w:cs="ＭＳ ゴシック"/>
          <w:lang w:eastAsia="zh-CN"/>
        </w:rPr>
        <w:t>已</w:t>
      </w:r>
      <w:r w:rsidRPr="00DA09FF">
        <w:rPr>
          <w:rFonts w:ascii="Microsoft YaHei" w:eastAsia="Microsoft YaHei" w:hAnsi="Microsoft YaHei" w:cs="Microsoft YaHei" w:hint="eastAsia"/>
          <w:lang w:eastAsia="zh-CN"/>
        </w:rPr>
        <w:t>经</w:t>
      </w:r>
      <w:ins w:id="358" w:author="hhh0578" w:date="2020-04-29T17:18:00Z">
        <w:r w:rsidR="00244577">
          <w:rPr>
            <w:rFonts w:ascii="Microsoft YaHei" w:eastAsia="Microsoft YaHei" w:hAnsi="Microsoft YaHei" w:cs="Microsoft YaHei" w:hint="eastAsia"/>
            <w:lang w:eastAsia="zh-CN"/>
          </w:rPr>
          <w:t>能</w:t>
        </w:r>
      </w:ins>
      <w:r w:rsidRPr="00DA09FF">
        <w:rPr>
          <w:rFonts w:ascii="Microsoft YaHei" w:eastAsia="Microsoft YaHei" w:hAnsi="Microsoft YaHei" w:cs="Microsoft YaHei" w:hint="eastAsia"/>
          <w:lang w:eastAsia="zh-CN"/>
        </w:rPr>
        <w:t>预</w:t>
      </w:r>
      <w:r w:rsidRPr="00DA09FF">
        <w:rPr>
          <w:rFonts w:ascii="ＭＳ ゴシック" w:eastAsia="ＭＳ ゴシック" w:hAnsi="ＭＳ ゴシック" w:cs="ＭＳ ゴシック" w:hint="eastAsia"/>
          <w:lang w:eastAsia="zh-CN"/>
        </w:rPr>
        <w:t>想到艾斯蒂</w:t>
      </w:r>
      <w:r w:rsidRPr="00DA09FF">
        <w:rPr>
          <w:rFonts w:ascii="Microsoft YaHei" w:eastAsia="Microsoft YaHei" w:hAnsi="Microsoft YaHei" w:cs="Microsoft YaHei" w:hint="eastAsia"/>
          <w:lang w:eastAsia="zh-CN"/>
        </w:rPr>
        <w:t>尔</w:t>
      </w:r>
      <w:r w:rsidRPr="00DA09FF">
        <w:rPr>
          <w:rFonts w:ascii="ＭＳ ゴシック" w:eastAsia="ＭＳ ゴシック" w:hAnsi="ＭＳ ゴシック" w:cs="ＭＳ ゴシック"/>
          <w:lang w:eastAsia="zh-CN"/>
        </w:rPr>
        <w:t>的反</w:t>
      </w:r>
      <w:r w:rsidRPr="00DA09FF">
        <w:rPr>
          <w:rFonts w:ascii="Microsoft YaHei" w:eastAsia="Microsoft YaHei" w:hAnsi="Microsoft YaHei" w:cs="Microsoft YaHei" w:hint="eastAsia"/>
          <w:lang w:eastAsia="zh-CN"/>
        </w:rPr>
        <w:t>应</w:t>
      </w:r>
      <w:r w:rsidRPr="00DA09FF">
        <w:rPr>
          <w:rFonts w:ascii="ＭＳ ゴシック" w:eastAsia="ＭＳ ゴシック" w:hAnsi="ＭＳ ゴシック" w:cs="ＭＳ ゴシック" w:hint="eastAsia"/>
          <w:lang w:eastAsia="zh-CN"/>
        </w:rPr>
        <w:t>了。</w:t>
      </w:r>
    </w:p>
    <w:p w14:paraId="42A07157" w14:textId="77777777" w:rsidR="00DA09FF" w:rsidRPr="00DA09FF" w:rsidRDefault="00DA09FF" w:rsidP="00DA09FF">
      <w:pPr>
        <w:pStyle w:val="a3"/>
        <w:rPr>
          <w:rFonts w:ascii="ＭＳ ゴシック" w:eastAsia="ＭＳ ゴシック" w:hAnsi="ＭＳ ゴシック" w:cs="ＭＳ ゴシック"/>
          <w:lang w:eastAsia="zh-CN"/>
        </w:rPr>
      </w:pPr>
    </w:p>
    <w:p w14:paraId="2028ED8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 【エステル】</w:t>
      </w:r>
    </w:p>
    <w:p w14:paraId="5D2CFC2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&lt;jaT0299&gt;「なぜこのようなことを教えなくてはならないのです」</w:t>
      </w:r>
    </w:p>
    <w:p w14:paraId="21D15EA6" w14:textId="5EFC9685"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&lt;cnT0299&gt;「</w:t>
      </w:r>
      <w:r w:rsidRPr="00DA09FF">
        <w:rPr>
          <w:rFonts w:ascii="Microsoft YaHei" w:eastAsia="Microsoft YaHei" w:hAnsi="Microsoft YaHei" w:cs="Microsoft YaHei" w:hint="eastAsia"/>
          <w:lang w:eastAsia="zh-CN"/>
        </w:rPr>
        <w:t>为</w:t>
      </w:r>
      <w:r w:rsidRPr="00DA09FF">
        <w:rPr>
          <w:rFonts w:ascii="ＭＳ ゴシック" w:eastAsia="ＭＳ ゴシック" w:hAnsi="ＭＳ ゴシック" w:cs="ＭＳ ゴシック" w:hint="eastAsia"/>
          <w:lang w:eastAsia="zh-CN"/>
        </w:rPr>
        <w:t>什么</w:t>
      </w:r>
      <w:ins w:id="359" w:author="hhh0578" w:date="2020-04-29T17:18:00Z">
        <w:r w:rsidR="00244577">
          <w:rPr>
            <w:rFonts w:ascii="DengXian" w:eastAsia="DengXian" w:hAnsi="DengXian" w:cs="ＭＳ ゴシック" w:hint="eastAsia"/>
            <w:lang w:eastAsia="zh-CN"/>
          </w:rPr>
          <w:t>我</w:t>
        </w:r>
      </w:ins>
      <w:r w:rsidRPr="00DA09FF">
        <w:rPr>
          <w:rFonts w:ascii="ＭＳ ゴシック" w:eastAsia="ＭＳ ゴシック" w:hAnsi="ＭＳ ゴシック" w:cs="ＭＳ ゴシック" w:hint="eastAsia"/>
          <w:lang w:eastAsia="zh-CN"/>
        </w:rPr>
        <w:t>要告</w:t>
      </w:r>
      <w:r w:rsidRPr="00DA09FF">
        <w:rPr>
          <w:rFonts w:ascii="Microsoft YaHei" w:eastAsia="Microsoft YaHei" w:hAnsi="Microsoft YaHei" w:cs="Microsoft YaHei" w:hint="eastAsia"/>
          <w:lang w:eastAsia="zh-CN"/>
        </w:rPr>
        <w:t>诉</w:t>
      </w:r>
      <w:r w:rsidRPr="00DA09FF">
        <w:rPr>
          <w:rFonts w:ascii="ＭＳ ゴシック" w:eastAsia="ＭＳ ゴシック" w:hAnsi="ＭＳ ゴシック" w:cs="ＭＳ ゴシック" w:hint="eastAsia"/>
          <w:lang w:eastAsia="zh-CN"/>
        </w:rPr>
        <w:t>你</w:t>
      </w:r>
      <w:r w:rsidRPr="00DA09FF">
        <w:rPr>
          <w:rFonts w:ascii="Microsoft YaHei" w:eastAsia="Microsoft YaHei" w:hAnsi="Microsoft YaHei" w:cs="Microsoft YaHei" w:hint="eastAsia"/>
          <w:lang w:eastAsia="zh-CN"/>
        </w:rPr>
        <w:t>们这</w:t>
      </w:r>
      <w:r w:rsidRPr="00DA09FF">
        <w:rPr>
          <w:rFonts w:ascii="ＭＳ ゴシック" w:eastAsia="ＭＳ ゴシック" w:hAnsi="ＭＳ ゴシック" w:cs="ＭＳ ゴシック" w:hint="eastAsia"/>
          <w:lang w:eastAsia="zh-CN"/>
        </w:rPr>
        <w:t>些私事？」</w:t>
      </w:r>
    </w:p>
    <w:p w14:paraId="7828C5EA" w14:textId="77777777" w:rsidR="00DA09FF" w:rsidRPr="00DA09FF" w:rsidRDefault="00DA09FF" w:rsidP="00DA09FF">
      <w:pPr>
        <w:pStyle w:val="a3"/>
        <w:rPr>
          <w:rFonts w:ascii="ＭＳ ゴシック" w:eastAsia="ＭＳ ゴシック" w:hAnsi="ＭＳ ゴシック" w:cs="ＭＳ ゴシック"/>
          <w:lang w:eastAsia="zh-CN"/>
        </w:rPr>
      </w:pPr>
    </w:p>
    <w:p w14:paraId="4F3DAA6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0BBE153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&lt;jaT0300&gt;冷たい視線までリアルに想像できる。</w:t>
      </w:r>
    </w:p>
    <w:p w14:paraId="163FDD5C" w14:textId="5105733B"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&lt;cnT0300&gt;</w:t>
      </w:r>
      <w:del w:id="360" w:author="hhh0578" w:date="2020-04-29T17:18:00Z">
        <w:r w:rsidRPr="00DA09FF" w:rsidDel="00374DFE">
          <w:rPr>
            <w:rFonts w:ascii="DengXian" w:eastAsia="DengXian" w:hAnsi="DengXian" w:cs="ＭＳ ゴシック" w:hint="eastAsia"/>
            <w:lang w:eastAsia="zh-CN"/>
          </w:rPr>
          <w:delText>那冷淡的</w:delText>
        </w:r>
        <w:r w:rsidRPr="00DA09FF" w:rsidDel="00374DFE">
          <w:rPr>
            <w:rFonts w:ascii="Microsoft YaHei" w:eastAsia="Microsoft YaHei" w:hAnsi="Microsoft YaHei" w:cs="Microsoft YaHei" w:hint="eastAsia"/>
            <w:lang w:eastAsia="zh-CN"/>
          </w:rPr>
          <w:delText>视线</w:delText>
        </w:r>
        <w:r w:rsidRPr="00DA09FF" w:rsidDel="00374DFE">
          <w:rPr>
            <w:rFonts w:ascii="DengXian" w:eastAsia="DengXian" w:hAnsi="DengXian" w:cs="ＭＳ ゴシック" w:hint="eastAsia"/>
            <w:lang w:eastAsia="zh-CN"/>
          </w:rPr>
          <w:delText>都能在</w:delText>
        </w:r>
        <w:r w:rsidRPr="00DA09FF" w:rsidDel="00374DFE">
          <w:rPr>
            <w:rFonts w:ascii="Microsoft YaHei" w:eastAsia="Microsoft YaHei" w:hAnsi="Microsoft YaHei" w:cs="Microsoft YaHei" w:hint="eastAsia"/>
            <w:lang w:eastAsia="zh-CN"/>
          </w:rPr>
          <w:delText>现实</w:delText>
        </w:r>
        <w:r w:rsidRPr="00DA09FF" w:rsidDel="00374DFE">
          <w:rPr>
            <w:rFonts w:ascii="DengXian" w:eastAsia="DengXian" w:hAnsi="DengXian" w:cs="ＭＳ ゴシック" w:hint="eastAsia"/>
            <w:lang w:eastAsia="zh-CN"/>
          </w:rPr>
          <w:delText>中想想出来</w:delText>
        </w:r>
      </w:del>
      <w:ins w:id="361" w:author="hhh0578" w:date="2020-04-29T17:18:00Z">
        <w:r w:rsidR="00374DFE">
          <w:rPr>
            <w:rFonts w:ascii="DengXian" w:eastAsia="DengXian" w:hAnsi="DengXian" w:cs="ＭＳ ゴシック" w:hint="eastAsia"/>
            <w:lang w:eastAsia="zh-CN"/>
          </w:rPr>
          <w:t>那冰冷的</w:t>
        </w:r>
        <w:r w:rsidR="00374DFE">
          <w:rPr>
            <w:rFonts w:ascii="Microsoft YaHei" w:eastAsia="Microsoft YaHei" w:hAnsi="Microsoft YaHei" w:cs="Microsoft YaHei" w:hint="eastAsia"/>
            <w:lang w:eastAsia="zh-CN"/>
          </w:rPr>
          <w:t>视线我都</w:t>
        </w:r>
      </w:ins>
      <w:ins w:id="362" w:author="hhh0578" w:date="2020-04-29T17:19:00Z">
        <w:r w:rsidR="0084107F">
          <w:rPr>
            <w:rFonts w:ascii="Microsoft YaHei" w:eastAsia="Microsoft YaHei" w:hAnsi="Microsoft YaHei" w:cs="Microsoft YaHei" w:hint="eastAsia"/>
            <w:lang w:eastAsia="zh-CN"/>
          </w:rPr>
          <w:t>恍若眼前</w:t>
        </w:r>
      </w:ins>
      <w:r w:rsidRPr="00DA09FF">
        <w:rPr>
          <w:rFonts w:ascii="ＭＳ ゴシック" w:eastAsia="ＭＳ ゴシック" w:hAnsi="ＭＳ ゴシック" w:cs="ＭＳ ゴシック" w:hint="eastAsia"/>
          <w:lang w:eastAsia="zh-CN"/>
        </w:rPr>
        <w:t>。</w:t>
      </w:r>
    </w:p>
    <w:p w14:paraId="2B1BBCC2" w14:textId="77777777" w:rsidR="00DA09FF" w:rsidRPr="00DA09FF" w:rsidRDefault="00DA09FF" w:rsidP="00DA09FF">
      <w:pPr>
        <w:pStyle w:val="a3"/>
        <w:rPr>
          <w:rFonts w:ascii="ＭＳ ゴシック" w:eastAsia="ＭＳ ゴシック" w:hAnsi="ＭＳ ゴシック" w:cs="ＭＳ ゴシック"/>
          <w:lang w:eastAsia="zh-CN"/>
        </w:rPr>
      </w:pPr>
    </w:p>
    <w:p w14:paraId="62252A0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6C945C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&lt;jaT0301&gt;書き換えるべきだろうか？</w:t>
      </w:r>
    </w:p>
    <w:p w14:paraId="3287905B" w14:textId="612A7BD3"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&lt;cnT0301&gt;</w:t>
      </w:r>
      <w:del w:id="363" w:author="hhh0578" w:date="2020-04-29T17:19:00Z">
        <w:r w:rsidRPr="00DA09FF" w:rsidDel="001D01F8">
          <w:rPr>
            <w:rFonts w:ascii="DengXian" w:eastAsia="DengXian" w:hAnsi="DengXian" w:cs="ＭＳ ゴシック" w:hint="eastAsia"/>
            <w:lang w:eastAsia="zh-CN"/>
          </w:rPr>
          <w:delText>需要</w:delText>
        </w:r>
        <w:r w:rsidRPr="00DA09FF" w:rsidDel="001D01F8">
          <w:rPr>
            <w:rFonts w:ascii="Microsoft YaHei" w:eastAsia="Microsoft YaHei" w:hAnsi="Microsoft YaHei" w:cs="Microsoft YaHei" w:hint="eastAsia"/>
            <w:lang w:eastAsia="zh-CN"/>
          </w:rPr>
          <w:delText>进</w:delText>
        </w:r>
        <w:r w:rsidRPr="00DA09FF" w:rsidDel="001D01F8">
          <w:rPr>
            <w:rFonts w:ascii="DengXian" w:eastAsia="DengXian" w:hAnsi="DengXian" w:cs="ＭＳ ゴシック" w:hint="eastAsia"/>
            <w:lang w:eastAsia="zh-CN"/>
          </w:rPr>
          <w:delText>行修改</w:delText>
        </w:r>
        <w:r w:rsidRPr="00DA09FF" w:rsidDel="001D01F8">
          <w:rPr>
            <w:rFonts w:ascii="Microsoft YaHei" w:eastAsia="Microsoft YaHei" w:hAnsi="Microsoft YaHei" w:cs="Microsoft YaHei" w:hint="eastAsia"/>
            <w:lang w:eastAsia="zh-CN"/>
          </w:rPr>
          <w:delText>吗</w:delText>
        </w:r>
      </w:del>
      <w:ins w:id="364" w:author="hhh0578" w:date="2020-04-29T17:19:00Z">
        <w:r w:rsidR="001D01F8">
          <w:rPr>
            <w:rFonts w:ascii="DengXian" w:eastAsia="DengXian" w:hAnsi="DengXian" w:cs="ＭＳ ゴシック" w:hint="eastAsia"/>
            <w:lang w:eastAsia="zh-CN"/>
          </w:rPr>
          <w:t>要不篡改了算了</w:t>
        </w:r>
      </w:ins>
      <w:r w:rsidRPr="00DA09FF">
        <w:rPr>
          <w:rFonts w:ascii="ＭＳ ゴシック" w:eastAsia="ＭＳ ゴシック" w:hAnsi="ＭＳ ゴシック" w:cs="ＭＳ ゴシック" w:hint="eastAsia"/>
          <w:lang w:eastAsia="zh-CN"/>
        </w:rPr>
        <w:t>？</w:t>
      </w:r>
    </w:p>
    <w:p w14:paraId="15B9C675" w14:textId="77777777" w:rsidR="00DA09FF" w:rsidRPr="00DA09FF" w:rsidRDefault="00DA09FF" w:rsidP="00DA09FF">
      <w:pPr>
        <w:pStyle w:val="a3"/>
        <w:rPr>
          <w:rFonts w:ascii="ＭＳ ゴシック" w:eastAsia="ＭＳ ゴシック" w:hAnsi="ＭＳ ゴシック" w:cs="ＭＳ ゴシック"/>
          <w:lang w:eastAsia="zh-CN"/>
        </w:rPr>
      </w:pPr>
    </w:p>
    <w:p w14:paraId="12FF305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62EEA8D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&lt;jaT0302&gt;……。</w:t>
      </w:r>
    </w:p>
    <w:p w14:paraId="78D0FAA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&lt;cnT0302&gt;……。</w:t>
      </w:r>
    </w:p>
    <w:p w14:paraId="042CC6BE" w14:textId="77777777" w:rsidR="00DA09FF" w:rsidRPr="00DA09FF" w:rsidRDefault="00DA09FF" w:rsidP="00DA09FF">
      <w:pPr>
        <w:pStyle w:val="a3"/>
        <w:rPr>
          <w:rFonts w:ascii="ＭＳ ゴシック" w:eastAsia="ＭＳ ゴシック" w:hAnsi="ＭＳ ゴシック" w:cs="ＭＳ ゴシック"/>
        </w:rPr>
      </w:pPr>
    </w:p>
    <w:p w14:paraId="44D1140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3FB3D4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&lt;jaT0303&gt;違うと思った。</w:t>
      </w:r>
    </w:p>
    <w:p w14:paraId="786B48C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&lt;cnT0303&gt;不。</w:t>
      </w:r>
    </w:p>
    <w:p w14:paraId="46D3CEAA" w14:textId="77777777" w:rsidR="00DA09FF" w:rsidRPr="00DA09FF" w:rsidRDefault="00DA09FF" w:rsidP="00DA09FF">
      <w:pPr>
        <w:pStyle w:val="a3"/>
        <w:rPr>
          <w:rFonts w:ascii="ＭＳ ゴシック" w:eastAsia="ＭＳ ゴシック" w:hAnsi="ＭＳ ゴシック" w:cs="ＭＳ ゴシック"/>
        </w:rPr>
      </w:pPr>
    </w:p>
    <w:p w14:paraId="46AC179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5312C34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&lt;jaT0304&gt;確かに初歩的な質問ばかりだけど、失礼なことを聞いているわけではない。</w:t>
      </w:r>
    </w:p>
    <w:p w14:paraId="11DAE53F" w14:textId="483CC6BB"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&lt;cnT0304&gt;</w:t>
      </w:r>
      <w:r w:rsidRPr="00DA09FF">
        <w:rPr>
          <w:rFonts w:ascii="Microsoft YaHei" w:eastAsia="Microsoft YaHei" w:hAnsi="Microsoft YaHei" w:cs="Microsoft YaHei" w:hint="eastAsia"/>
          <w:lang w:eastAsia="zh-CN"/>
        </w:rPr>
        <w:t>这</w:t>
      </w:r>
      <w:r w:rsidRPr="00DA09FF">
        <w:rPr>
          <w:rFonts w:ascii="ＭＳ ゴシック" w:eastAsia="ＭＳ ゴシック" w:hAnsi="ＭＳ ゴシック" w:cs="ＭＳ ゴシック" w:hint="eastAsia"/>
          <w:lang w:eastAsia="zh-CN"/>
        </w:rPr>
        <w:t>的确都是在</w:t>
      </w:r>
      <w:r w:rsidRPr="00DA09FF">
        <w:rPr>
          <w:rFonts w:ascii="Microsoft YaHei" w:eastAsia="Microsoft YaHei" w:hAnsi="Microsoft YaHei" w:cs="Microsoft YaHei" w:hint="eastAsia"/>
          <w:lang w:eastAsia="zh-CN"/>
        </w:rPr>
        <w:t>问</w:t>
      </w:r>
      <w:r w:rsidRPr="00DA09FF">
        <w:rPr>
          <w:rFonts w:ascii="ＭＳ ゴシック" w:eastAsia="ＭＳ ゴシック" w:hAnsi="ＭＳ ゴシック" w:cs="ＭＳ ゴシック" w:hint="eastAsia"/>
          <w:lang w:eastAsia="zh-CN"/>
        </w:rPr>
        <w:t>一些初</w:t>
      </w:r>
      <w:r w:rsidRPr="00DA09FF">
        <w:rPr>
          <w:rFonts w:ascii="Microsoft YaHei" w:eastAsia="Microsoft YaHei" w:hAnsi="Microsoft YaHei" w:cs="Microsoft YaHei" w:hint="eastAsia"/>
          <w:lang w:eastAsia="zh-CN"/>
        </w:rPr>
        <w:t>级问题</w:t>
      </w:r>
      <w:r w:rsidRPr="00DA09FF">
        <w:rPr>
          <w:rFonts w:ascii="ＭＳ ゴシック" w:eastAsia="ＭＳ ゴシック" w:hAnsi="ＭＳ ゴシック" w:cs="ＭＳ ゴシック" w:hint="eastAsia"/>
          <w:lang w:eastAsia="zh-CN"/>
        </w:rPr>
        <w:t>，</w:t>
      </w:r>
      <w:ins w:id="365" w:author="hhh0578" w:date="2020-04-29T17:20:00Z">
        <w:r w:rsidR="004D7FEF">
          <w:rPr>
            <w:rFonts w:ascii="ＭＳ ゴシック" w:eastAsia="DengXian" w:hAnsi="ＭＳ ゴシック" w:cs="ＭＳ ゴシック" w:hint="eastAsia"/>
            <w:lang w:eastAsia="zh-CN"/>
          </w:rPr>
          <w:t>但并非是会冒犯人的问题</w:t>
        </w:r>
      </w:ins>
      <w:del w:id="366" w:author="hhh0578" w:date="2020-04-29T17:19:00Z">
        <w:r w:rsidRPr="00DA09FF" w:rsidDel="009731E6">
          <w:rPr>
            <w:rFonts w:ascii="ＭＳ ゴシック" w:eastAsia="ＭＳ ゴシック" w:hAnsi="ＭＳ ゴシック" w:cs="ＭＳ ゴシック" w:hint="eastAsia"/>
            <w:lang w:eastAsia="zh-CN"/>
          </w:rPr>
          <w:delText>不</w:delText>
        </w:r>
        <w:r w:rsidRPr="00DA09FF" w:rsidDel="009731E6">
          <w:rPr>
            <w:rFonts w:ascii="Microsoft YaHei" w:eastAsia="Microsoft YaHei" w:hAnsi="Microsoft YaHei" w:cs="Microsoft YaHei" w:hint="eastAsia"/>
            <w:lang w:eastAsia="zh-CN"/>
          </w:rPr>
          <w:delText>过</w:delText>
        </w:r>
        <w:r w:rsidRPr="00DA09FF" w:rsidDel="009731E6">
          <w:rPr>
            <w:rFonts w:ascii="ＭＳ ゴシック" w:eastAsia="ＭＳ ゴシック" w:hAnsi="ＭＳ ゴシック" w:cs="ＭＳ ゴシック" w:hint="eastAsia"/>
            <w:lang w:eastAsia="zh-CN"/>
          </w:rPr>
          <w:delText>也不至于失礼</w:delText>
        </w:r>
      </w:del>
      <w:r w:rsidRPr="00DA09FF">
        <w:rPr>
          <w:rFonts w:ascii="ＭＳ ゴシック" w:eastAsia="ＭＳ ゴシック" w:hAnsi="ＭＳ ゴシック" w:cs="ＭＳ ゴシック" w:hint="eastAsia"/>
          <w:lang w:eastAsia="zh-CN"/>
        </w:rPr>
        <w:t>。</w:t>
      </w:r>
    </w:p>
    <w:p w14:paraId="159962ED" w14:textId="77777777" w:rsidR="00DA09FF" w:rsidRPr="00DA09FF" w:rsidRDefault="00DA09FF" w:rsidP="00DA09FF">
      <w:pPr>
        <w:pStyle w:val="a3"/>
        <w:rPr>
          <w:rFonts w:ascii="ＭＳ ゴシック" w:eastAsia="ＭＳ ゴシック" w:hAnsi="ＭＳ ゴシック" w:cs="ＭＳ ゴシック"/>
          <w:lang w:eastAsia="zh-CN"/>
        </w:rPr>
      </w:pPr>
    </w:p>
    <w:p w14:paraId="3874EB0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786A1A1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&lt;jaT0305&gt;みんなが聞きたいことを書いてくれた結果だ。</w:t>
      </w:r>
    </w:p>
    <w:p w14:paraId="1978431F" w14:textId="2F1FAB03"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&lt;cnT0305&gt;大家想</w:t>
      </w:r>
      <w:r w:rsidRPr="00DA09FF">
        <w:rPr>
          <w:rFonts w:ascii="Microsoft YaHei" w:eastAsia="Microsoft YaHei" w:hAnsi="Microsoft YaHei" w:cs="Microsoft YaHei" w:hint="eastAsia"/>
          <w:lang w:eastAsia="zh-CN"/>
        </w:rPr>
        <w:t>问</w:t>
      </w:r>
      <w:r w:rsidRPr="00DA09FF">
        <w:rPr>
          <w:rFonts w:ascii="ＭＳ ゴシック" w:eastAsia="ＭＳ ゴシック" w:hAnsi="ＭＳ ゴシック" w:cs="ＭＳ ゴシック" w:hint="eastAsia"/>
          <w:lang w:eastAsia="zh-CN"/>
        </w:rPr>
        <w:t>就是</w:t>
      </w:r>
      <w:r w:rsidRPr="00DA09FF">
        <w:rPr>
          <w:rFonts w:ascii="Microsoft YaHei" w:eastAsia="Microsoft YaHei" w:hAnsi="Microsoft YaHei" w:cs="Microsoft YaHei" w:hint="eastAsia"/>
          <w:lang w:eastAsia="zh-CN"/>
        </w:rPr>
        <w:t>这</w:t>
      </w:r>
      <w:r w:rsidRPr="00DA09FF">
        <w:rPr>
          <w:rFonts w:ascii="ＭＳ ゴシック" w:eastAsia="ＭＳ ゴシック" w:hAnsi="ＭＳ ゴシック" w:cs="ＭＳ ゴシック" w:hint="eastAsia"/>
          <w:lang w:eastAsia="zh-CN"/>
        </w:rPr>
        <w:t>些</w:t>
      </w:r>
      <w:ins w:id="367" w:author="hhh0578" w:date="2020-04-29T17:20:00Z">
        <w:r w:rsidR="002750A6">
          <w:rPr>
            <w:rFonts w:ascii="Microsoft YaHei" w:eastAsia="Microsoft YaHei" w:hAnsi="Microsoft YaHei" w:cs="Microsoft YaHei" w:hint="eastAsia"/>
            <w:lang w:eastAsia="zh-CN"/>
          </w:rPr>
          <w:t>问题</w:t>
        </w:r>
      </w:ins>
      <w:r w:rsidRPr="00DA09FF">
        <w:rPr>
          <w:rFonts w:ascii="ＭＳ ゴシック" w:eastAsia="ＭＳ ゴシック" w:hAnsi="ＭＳ ゴシック" w:cs="ＭＳ ゴシック" w:hint="eastAsia"/>
          <w:lang w:eastAsia="zh-CN"/>
        </w:rPr>
        <w:t>。</w:t>
      </w:r>
    </w:p>
    <w:p w14:paraId="35B3B07D" w14:textId="77777777" w:rsidR="00DA09FF" w:rsidRPr="002750A6" w:rsidRDefault="00DA09FF" w:rsidP="00DA09FF">
      <w:pPr>
        <w:pStyle w:val="a3"/>
        <w:rPr>
          <w:rFonts w:ascii="ＭＳ ゴシック" w:eastAsia="ＭＳ ゴシック" w:hAnsi="ＭＳ ゴシック" w:cs="ＭＳ ゴシック"/>
          <w:lang w:eastAsia="zh-CN"/>
        </w:rPr>
      </w:pPr>
    </w:p>
    <w:p w14:paraId="4986760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466B342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&lt;jaT0306&gt;聞きたいことが聞けなかったら失望する。</w:t>
      </w:r>
    </w:p>
    <w:p w14:paraId="19BD7452" w14:textId="33F591F0"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&lt;cnT0306&gt;</w:t>
      </w:r>
      <w:ins w:id="368" w:author="hhh0578" w:date="2020-04-29T17:20:00Z">
        <w:r w:rsidR="002750A6">
          <w:rPr>
            <w:rFonts w:ascii="DengXian" w:eastAsia="DengXian" w:hAnsi="DengXian" w:cs="ＭＳ ゴシック" w:hint="eastAsia"/>
            <w:lang w:eastAsia="zh-CN"/>
          </w:rPr>
          <w:t>要是没能</w:t>
        </w:r>
        <w:r w:rsidR="002750A6">
          <w:rPr>
            <w:rFonts w:ascii="Microsoft YaHei" w:eastAsia="Microsoft YaHei" w:hAnsi="Microsoft YaHei" w:cs="Microsoft YaHei" w:hint="eastAsia"/>
            <w:lang w:eastAsia="zh-CN"/>
          </w:rPr>
          <w:t>问到</w:t>
        </w:r>
      </w:ins>
      <w:ins w:id="369" w:author="hhh0578" w:date="2020-04-29T17:21:00Z">
        <w:r w:rsidR="00D11D77">
          <w:rPr>
            <w:rFonts w:ascii="Microsoft YaHei" w:eastAsia="Microsoft YaHei" w:hAnsi="Microsoft YaHei" w:cs="Microsoft YaHei" w:hint="eastAsia"/>
            <w:lang w:eastAsia="zh-CN"/>
          </w:rPr>
          <w:t>只会让他们失望</w:t>
        </w:r>
      </w:ins>
      <w:del w:id="370" w:author="hhh0578" w:date="2020-04-29T17:20:00Z">
        <w:r w:rsidRPr="00DA09FF" w:rsidDel="002750A6">
          <w:rPr>
            <w:rFonts w:ascii="ＭＳ ゴシック" w:eastAsia="ＭＳ ゴシック" w:hAnsi="ＭＳ ゴシック" w:cs="ＭＳ ゴシック"/>
            <w:lang w:eastAsia="zh-CN"/>
          </w:rPr>
          <w:delText>想</w:delText>
        </w:r>
        <w:r w:rsidRPr="00DA09FF" w:rsidDel="002750A6">
          <w:rPr>
            <w:rFonts w:ascii="Microsoft YaHei" w:eastAsia="Microsoft YaHei" w:hAnsi="Microsoft YaHei" w:cs="Microsoft YaHei" w:hint="eastAsia"/>
            <w:lang w:eastAsia="zh-CN"/>
          </w:rPr>
          <w:delText>问</w:delText>
        </w:r>
        <w:r w:rsidRPr="00DA09FF" w:rsidDel="002750A6">
          <w:rPr>
            <w:rFonts w:ascii="ＭＳ ゴシック" w:eastAsia="ＭＳ ゴシック" w:hAnsi="ＭＳ ゴシック" w:cs="ＭＳ ゴシック" w:hint="eastAsia"/>
            <w:lang w:eastAsia="zh-CN"/>
          </w:rPr>
          <w:delText>却没</w:delText>
        </w:r>
        <w:r w:rsidRPr="00DA09FF" w:rsidDel="002750A6">
          <w:rPr>
            <w:rFonts w:ascii="Microsoft YaHei" w:eastAsia="Microsoft YaHei" w:hAnsi="Microsoft YaHei" w:cs="Microsoft YaHei" w:hint="eastAsia"/>
            <w:lang w:eastAsia="zh-CN"/>
          </w:rPr>
          <w:delText>问</w:delText>
        </w:r>
      </w:del>
      <w:del w:id="371" w:author="hhh0578" w:date="2020-04-29T17:21:00Z">
        <w:r w:rsidRPr="00DA09FF" w:rsidDel="00D11D77">
          <w:rPr>
            <w:rFonts w:ascii="ＭＳ ゴシック" w:eastAsia="ＭＳ ゴシック" w:hAnsi="ＭＳ ゴシック" w:cs="ＭＳ ゴシック" w:hint="eastAsia"/>
            <w:lang w:eastAsia="zh-CN"/>
          </w:rPr>
          <w:delText>也唯有留下失望</w:delText>
        </w:r>
      </w:del>
      <w:r w:rsidRPr="00DA09FF">
        <w:rPr>
          <w:rFonts w:ascii="ＭＳ ゴシック" w:eastAsia="ＭＳ ゴシック" w:hAnsi="ＭＳ ゴシック" w:cs="ＭＳ ゴシック" w:hint="eastAsia"/>
          <w:lang w:eastAsia="zh-CN"/>
        </w:rPr>
        <w:t>。</w:t>
      </w:r>
    </w:p>
    <w:p w14:paraId="14243CB1" w14:textId="77777777" w:rsidR="00DA09FF" w:rsidRPr="00DA09FF" w:rsidRDefault="00DA09FF" w:rsidP="00DA09FF">
      <w:pPr>
        <w:pStyle w:val="a3"/>
        <w:rPr>
          <w:rFonts w:ascii="ＭＳ ゴシック" w:eastAsia="ＭＳ ゴシック" w:hAnsi="ＭＳ ゴシック" w:cs="ＭＳ ゴシック"/>
          <w:lang w:eastAsia="zh-CN"/>
        </w:rPr>
      </w:pPr>
    </w:p>
    <w:p w14:paraId="4D39100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2129434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&lt;jaT0307&gt;……なんとかしよう。</w:t>
      </w:r>
    </w:p>
    <w:p w14:paraId="4705AC24" w14:textId="03636E06"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&lt;cnT0307&gt;……</w:t>
      </w:r>
      <w:ins w:id="372" w:author="hhh0578" w:date="2020-04-29T17:21:00Z">
        <w:r w:rsidR="00B17E6C">
          <w:rPr>
            <w:rFonts w:ascii="DengXian" w:eastAsia="DengXian" w:hAnsi="DengXian" w:cs="ＭＳ ゴシック" w:hint="eastAsia"/>
            <w:lang w:eastAsia="zh-CN"/>
          </w:rPr>
          <w:t>我</w:t>
        </w:r>
      </w:ins>
      <w:r w:rsidRPr="00DA09FF">
        <w:rPr>
          <w:rFonts w:ascii="ＭＳ ゴシック" w:eastAsia="ＭＳ ゴシック" w:hAnsi="ＭＳ ゴシック" w:cs="ＭＳ ゴシック"/>
          <w:lang w:eastAsia="zh-CN"/>
        </w:rPr>
        <w:t>想想</w:t>
      </w:r>
      <w:r w:rsidRPr="00DA09FF">
        <w:rPr>
          <w:rFonts w:ascii="Microsoft YaHei" w:eastAsia="Microsoft YaHei" w:hAnsi="Microsoft YaHei" w:cs="Microsoft YaHei" w:hint="eastAsia"/>
          <w:lang w:eastAsia="zh-CN"/>
        </w:rPr>
        <w:t>办</w:t>
      </w:r>
      <w:r w:rsidRPr="00DA09FF">
        <w:rPr>
          <w:rFonts w:ascii="ＭＳ ゴシック" w:eastAsia="ＭＳ ゴシック" w:hAnsi="ＭＳ ゴシック" w:cs="ＭＳ ゴシック" w:hint="eastAsia"/>
          <w:lang w:eastAsia="zh-CN"/>
        </w:rPr>
        <w:t>法</w:t>
      </w:r>
      <w:del w:id="373" w:author="hhh0578" w:date="2020-04-29T17:21:00Z">
        <w:r w:rsidRPr="00DA09FF" w:rsidDel="00B17E6C">
          <w:rPr>
            <w:rFonts w:ascii="ＭＳ ゴシック" w:eastAsia="ＭＳ ゴシック" w:hAnsi="ＭＳ ゴシック" w:cs="ＭＳ ゴシック" w:hint="eastAsia"/>
            <w:lang w:eastAsia="zh-CN"/>
          </w:rPr>
          <w:delText>吧</w:delText>
        </w:r>
      </w:del>
      <w:r w:rsidRPr="00DA09FF">
        <w:rPr>
          <w:rFonts w:ascii="ＭＳ ゴシック" w:eastAsia="ＭＳ ゴシック" w:hAnsi="ＭＳ ゴシック" w:cs="ＭＳ ゴシック" w:hint="eastAsia"/>
          <w:lang w:eastAsia="zh-CN"/>
        </w:rPr>
        <w:t>。</w:t>
      </w:r>
    </w:p>
    <w:p w14:paraId="3FA9BC44" w14:textId="77777777" w:rsidR="00DA09FF" w:rsidRPr="00DA09FF" w:rsidRDefault="00DA09FF" w:rsidP="00DA09FF">
      <w:pPr>
        <w:pStyle w:val="a3"/>
        <w:rPr>
          <w:rFonts w:ascii="ＭＳ ゴシック" w:eastAsia="ＭＳ ゴシック" w:hAnsi="ＭＳ ゴシック" w:cs="ＭＳ ゴシック"/>
          <w:lang w:eastAsia="zh-CN"/>
        </w:rPr>
      </w:pPr>
    </w:p>
    <w:p w14:paraId="6DA858B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//TEXT</w:t>
      </w:r>
    </w:p>
    <w:p w14:paraId="6E60406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&lt;jaT0308&gt;エステルさんと皆の折り合いをつけるのが、きっと俺の仕事だ。</w:t>
      </w:r>
    </w:p>
    <w:p w14:paraId="7D941DE9" w14:textId="5354E1A4" w:rsidR="00DA09FF" w:rsidRPr="00DA09FF" w:rsidRDefault="00DA09FF" w:rsidP="00DA09FF">
      <w:pPr>
        <w:pStyle w:val="a3"/>
        <w:rPr>
          <w:rFonts w:ascii="ＭＳ ゴシック" w:eastAsia="ＭＳ ゴシック" w:hAnsi="ＭＳ ゴシック" w:cs="ＭＳ ゴシック"/>
          <w:lang w:eastAsia="zh-CN"/>
        </w:rPr>
      </w:pPr>
      <w:r w:rsidRPr="00DA09FF">
        <w:rPr>
          <w:rFonts w:ascii="ＭＳ ゴシック" w:eastAsia="ＭＳ ゴシック" w:hAnsi="ＭＳ ゴシック" w:cs="ＭＳ ゴシック"/>
          <w:lang w:eastAsia="zh-CN"/>
        </w:rPr>
        <w:t>&lt;cnT0308&gt;</w:t>
      </w:r>
      <w:ins w:id="374" w:author="hhh0578" w:date="2020-04-29T17:21:00Z">
        <w:r w:rsidR="002773CD">
          <w:rPr>
            <w:rFonts w:ascii="DengXian" w:eastAsia="DengXian" w:hAnsi="DengXian" w:cs="ＭＳ ゴシック" w:hint="eastAsia"/>
            <w:lang w:eastAsia="zh-CN"/>
          </w:rPr>
          <w:t>我的工作相比就是</w:t>
        </w:r>
        <w:r w:rsidR="00133A4B">
          <w:rPr>
            <w:rFonts w:ascii="ＭＳ ゴシック" w:eastAsia="DengXian" w:hAnsi="ＭＳ ゴシック" w:cs="ＭＳ ゴシック" w:hint="eastAsia"/>
            <w:lang w:eastAsia="zh-CN"/>
          </w:rPr>
          <w:t>力图</w:t>
        </w:r>
        <w:r w:rsidR="005D309E">
          <w:rPr>
            <w:rFonts w:ascii="ＭＳ ゴシック" w:eastAsia="DengXian" w:hAnsi="ＭＳ ゴシック" w:cs="ＭＳ ゴシック" w:hint="eastAsia"/>
            <w:lang w:eastAsia="zh-CN"/>
          </w:rPr>
          <w:t>在</w:t>
        </w:r>
      </w:ins>
      <w:del w:id="375" w:author="hhh0578" w:date="2020-04-29T17:21:00Z">
        <w:r w:rsidRPr="00DA09FF" w:rsidDel="00133A4B">
          <w:rPr>
            <w:rFonts w:ascii="ＭＳ ゴシック" w:eastAsia="ＭＳ ゴシック" w:hAnsi="ＭＳ ゴシック" w:cs="ＭＳ ゴシック"/>
            <w:lang w:eastAsia="zh-CN"/>
          </w:rPr>
          <w:delText>在</w:delText>
        </w:r>
      </w:del>
      <w:r w:rsidRPr="00DA09FF">
        <w:rPr>
          <w:rFonts w:ascii="ＭＳ ゴシック" w:eastAsia="ＭＳ ゴシック" w:hAnsi="ＭＳ ゴシック" w:cs="ＭＳ ゴシック"/>
          <w:lang w:eastAsia="zh-CN"/>
        </w:rPr>
        <w:t>艾斯蒂</w:t>
      </w:r>
      <w:r w:rsidRPr="00DA09FF">
        <w:rPr>
          <w:rFonts w:ascii="Microsoft YaHei" w:eastAsia="Microsoft YaHei" w:hAnsi="Microsoft YaHei" w:cs="Microsoft YaHei" w:hint="eastAsia"/>
          <w:lang w:eastAsia="zh-CN"/>
        </w:rPr>
        <w:t>尔</w:t>
      </w:r>
      <w:r w:rsidRPr="00DA09FF">
        <w:rPr>
          <w:rFonts w:ascii="ＭＳ ゴシック" w:eastAsia="ＭＳ ゴシック" w:hAnsi="ＭＳ ゴシック" w:cs="ＭＳ ゴシック" w:hint="eastAsia"/>
          <w:lang w:eastAsia="zh-CN"/>
        </w:rPr>
        <w:t>和大家之</w:t>
      </w:r>
      <w:r w:rsidRPr="00DA09FF">
        <w:rPr>
          <w:rFonts w:ascii="Microsoft YaHei" w:eastAsia="Microsoft YaHei" w:hAnsi="Microsoft YaHei" w:cs="Microsoft YaHei" w:hint="eastAsia"/>
          <w:lang w:eastAsia="zh-CN"/>
        </w:rPr>
        <w:t>间</w:t>
      </w:r>
      <w:r w:rsidRPr="00DA09FF">
        <w:rPr>
          <w:rFonts w:ascii="ＭＳ ゴシック" w:eastAsia="ＭＳ ゴシック" w:hAnsi="ＭＳ ゴシック" w:cs="ＭＳ ゴシック" w:hint="eastAsia"/>
          <w:lang w:eastAsia="zh-CN"/>
        </w:rPr>
        <w:t>找到平衡点</w:t>
      </w:r>
      <w:ins w:id="376" w:author="hhh0578" w:date="2020-04-29T17:21:00Z">
        <w:r w:rsidR="002773CD">
          <w:rPr>
            <w:rFonts w:ascii="DengXian" w:eastAsia="DengXian" w:hAnsi="DengXian" w:cs="ＭＳ ゴシック" w:hint="eastAsia"/>
            <w:lang w:eastAsia="zh-CN"/>
          </w:rPr>
          <w:t>了</w:t>
        </w:r>
      </w:ins>
      <w:del w:id="377" w:author="hhh0578" w:date="2020-04-29T17:21:00Z">
        <w:r w:rsidRPr="00DA09FF" w:rsidDel="002773CD">
          <w:rPr>
            <w:rFonts w:ascii="ＭＳ ゴシック" w:eastAsia="ＭＳ ゴシック" w:hAnsi="ＭＳ ゴシック" w:cs="ＭＳ ゴシック" w:hint="eastAsia"/>
            <w:lang w:eastAsia="zh-CN"/>
          </w:rPr>
          <w:delText>毫无疑</w:delText>
        </w:r>
        <w:r w:rsidRPr="00DA09FF" w:rsidDel="002773CD">
          <w:rPr>
            <w:rFonts w:ascii="Microsoft YaHei" w:eastAsia="Microsoft YaHei" w:hAnsi="Microsoft YaHei" w:cs="Microsoft YaHei" w:hint="eastAsia"/>
            <w:lang w:eastAsia="zh-CN"/>
          </w:rPr>
          <w:delText>问</w:delText>
        </w:r>
        <w:r w:rsidRPr="00DA09FF" w:rsidDel="002773CD">
          <w:rPr>
            <w:rFonts w:ascii="ＭＳ ゴシック" w:eastAsia="ＭＳ ゴシック" w:hAnsi="ＭＳ ゴシック" w:cs="ＭＳ ゴシック" w:hint="eastAsia"/>
            <w:lang w:eastAsia="zh-CN"/>
          </w:rPr>
          <w:delText>就是我的工作</w:delText>
        </w:r>
      </w:del>
      <w:r w:rsidRPr="00DA09FF">
        <w:rPr>
          <w:rFonts w:ascii="ＭＳ ゴシック" w:eastAsia="ＭＳ ゴシック" w:hAnsi="ＭＳ ゴシック" w:cs="ＭＳ ゴシック" w:hint="eastAsia"/>
          <w:lang w:eastAsia="zh-CN"/>
        </w:rPr>
        <w:t>。</w:t>
      </w:r>
    </w:p>
    <w:p w14:paraId="364C7A24" w14:textId="77777777" w:rsidR="00DA09FF" w:rsidRPr="00DA09FF" w:rsidRDefault="00DA09FF" w:rsidP="00DA09FF">
      <w:pPr>
        <w:pStyle w:val="a3"/>
        <w:rPr>
          <w:rFonts w:ascii="ＭＳ ゴシック" w:eastAsia="ＭＳ ゴシック" w:hAnsi="ＭＳ ゴシック" w:cs="ＭＳ ゴシック"/>
          <w:lang w:eastAsia="zh-CN"/>
        </w:rPr>
      </w:pPr>
    </w:p>
    <w:p w14:paraId="2EF692B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w:t>
      </w:r>
    </w:p>
    <w:p w14:paraId="446755F0" w14:textId="77777777" w:rsidR="00DA09FF" w:rsidRPr="00DA09FF" w:rsidRDefault="00DA09FF" w:rsidP="00DA09FF">
      <w:pPr>
        <w:pStyle w:val="a3"/>
        <w:rPr>
          <w:rFonts w:ascii="ＭＳ ゴシック" w:eastAsia="ＭＳ ゴシック" w:hAnsi="ＭＳ ゴシック" w:cs="ＭＳ ゴシック"/>
        </w:rPr>
      </w:pPr>
    </w:p>
    <w:p w14:paraId="4B58C1C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70E2D0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&lt;jaZ0001&gt;yak11060.bss</w:t>
      </w:r>
    </w:p>
    <w:p w14:paraId="65E35C6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&lt;cnZ0001&gt;yak11060.bss</w:t>
      </w:r>
    </w:p>
    <w:p w14:paraId="5E5CF851" w14:textId="77777777" w:rsidR="00DA09FF" w:rsidRPr="00DA09FF" w:rsidRDefault="00DA09FF" w:rsidP="00DA09FF">
      <w:pPr>
        <w:pStyle w:val="a3"/>
        <w:rPr>
          <w:rFonts w:ascii="ＭＳ ゴシック" w:eastAsia="ＭＳ ゴシック" w:hAnsi="ＭＳ ゴシック" w:cs="ＭＳ ゴシック"/>
        </w:rPr>
      </w:pPr>
    </w:p>
    <w:p w14:paraId="2FAF22E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CDACBD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&lt;jaZ0002&gt;conpwv1000010</w:t>
      </w:r>
    </w:p>
    <w:p w14:paraId="20CABB5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&lt;cnZ0002&gt;conpwv1000010</w:t>
      </w:r>
    </w:p>
    <w:p w14:paraId="1C82CAE9" w14:textId="77777777" w:rsidR="00DA09FF" w:rsidRPr="00DA09FF" w:rsidRDefault="00DA09FF" w:rsidP="00DA09FF">
      <w:pPr>
        <w:pStyle w:val="a3"/>
        <w:rPr>
          <w:rFonts w:ascii="ＭＳ ゴシック" w:eastAsia="ＭＳ ゴシック" w:hAnsi="ＭＳ ゴシック" w:cs="ＭＳ ゴシック"/>
        </w:rPr>
      </w:pPr>
    </w:p>
    <w:p w14:paraId="60AF043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5428FD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&lt;jaZ0003&gt;conmor1002020</w:t>
      </w:r>
    </w:p>
    <w:p w14:paraId="5594483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&lt;cnZ0003&gt;conmor1002020</w:t>
      </w:r>
    </w:p>
    <w:p w14:paraId="34A2AF5C" w14:textId="77777777" w:rsidR="00DA09FF" w:rsidRPr="00DA09FF" w:rsidRDefault="00DA09FF" w:rsidP="00DA09FF">
      <w:pPr>
        <w:pStyle w:val="a3"/>
        <w:rPr>
          <w:rFonts w:ascii="ＭＳ ゴシック" w:eastAsia="ＭＳ ゴシック" w:hAnsi="ＭＳ ゴシック" w:cs="ＭＳ ゴシック"/>
        </w:rPr>
      </w:pPr>
    </w:p>
    <w:p w14:paraId="602E264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580358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&lt;jaZ0004&gt;conpwv1000020</w:t>
      </w:r>
    </w:p>
    <w:p w14:paraId="029383C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&lt;cnZ0004&gt;conpwv1000020</w:t>
      </w:r>
    </w:p>
    <w:p w14:paraId="7032E7B8" w14:textId="77777777" w:rsidR="00DA09FF" w:rsidRPr="00DA09FF" w:rsidRDefault="00DA09FF" w:rsidP="00DA09FF">
      <w:pPr>
        <w:pStyle w:val="a3"/>
        <w:rPr>
          <w:rFonts w:ascii="ＭＳ ゴシック" w:eastAsia="ＭＳ ゴシック" w:hAnsi="ＭＳ ゴシック" w:cs="ＭＳ ゴシック"/>
        </w:rPr>
      </w:pPr>
    </w:p>
    <w:p w14:paraId="6BF05EC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F71D10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&lt;jaZ0005&gt;conpwv1000030</w:t>
      </w:r>
    </w:p>
    <w:p w14:paraId="4C6D3C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&lt;cnZ0005&gt;conpwv1000030</w:t>
      </w:r>
    </w:p>
    <w:p w14:paraId="15A8B38E" w14:textId="77777777" w:rsidR="00DA09FF" w:rsidRPr="00DA09FF" w:rsidRDefault="00DA09FF" w:rsidP="00DA09FF">
      <w:pPr>
        <w:pStyle w:val="a3"/>
        <w:rPr>
          <w:rFonts w:ascii="ＭＳ ゴシック" w:eastAsia="ＭＳ ゴシック" w:hAnsi="ＭＳ ゴシック" w:cs="ＭＳ ゴシック"/>
        </w:rPr>
      </w:pPr>
    </w:p>
    <w:p w14:paraId="03FD01D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C3C51E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&lt;jaZ0006&gt;conmor1002030</w:t>
      </w:r>
    </w:p>
    <w:p w14:paraId="511DBDC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&lt;cnZ0006&gt;conmor1002030</w:t>
      </w:r>
    </w:p>
    <w:p w14:paraId="7D05D54D" w14:textId="77777777" w:rsidR="00DA09FF" w:rsidRPr="00DA09FF" w:rsidRDefault="00DA09FF" w:rsidP="00DA09FF">
      <w:pPr>
        <w:pStyle w:val="a3"/>
        <w:rPr>
          <w:rFonts w:ascii="ＭＳ ゴシック" w:eastAsia="ＭＳ ゴシック" w:hAnsi="ＭＳ ゴシック" w:cs="ＭＳ ゴシック"/>
        </w:rPr>
      </w:pPr>
    </w:p>
    <w:p w14:paraId="63D4E7A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9C7D51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&lt;jaZ0007&gt;conpwv1000040</w:t>
      </w:r>
    </w:p>
    <w:p w14:paraId="0246FB5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&lt;cnZ0007&gt;conpwv1000040</w:t>
      </w:r>
    </w:p>
    <w:p w14:paraId="78254219" w14:textId="77777777" w:rsidR="00DA09FF" w:rsidRPr="00DA09FF" w:rsidRDefault="00DA09FF" w:rsidP="00DA09FF">
      <w:pPr>
        <w:pStyle w:val="a3"/>
        <w:rPr>
          <w:rFonts w:ascii="ＭＳ ゴシック" w:eastAsia="ＭＳ ゴシック" w:hAnsi="ＭＳ ゴシック" w:cs="ＭＳ ゴシック"/>
        </w:rPr>
      </w:pPr>
    </w:p>
    <w:p w14:paraId="48659ED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D8B5BE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&lt;jaZ0008&gt;conmor1002040</w:t>
      </w:r>
    </w:p>
    <w:p w14:paraId="665240F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&lt;cnZ0008&gt;conmor1002040</w:t>
      </w:r>
    </w:p>
    <w:p w14:paraId="7C92B0C5" w14:textId="77777777" w:rsidR="00DA09FF" w:rsidRPr="00DA09FF" w:rsidRDefault="00DA09FF" w:rsidP="00DA09FF">
      <w:pPr>
        <w:pStyle w:val="a3"/>
        <w:rPr>
          <w:rFonts w:ascii="ＭＳ ゴシック" w:eastAsia="ＭＳ ゴシック" w:hAnsi="ＭＳ ゴシック" w:cs="ＭＳ ゴシック"/>
        </w:rPr>
      </w:pPr>
    </w:p>
    <w:p w14:paraId="2294777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4B8F56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&lt;jaZ0009&gt;conpwv1000050</w:t>
      </w:r>
    </w:p>
    <w:p w14:paraId="36ABB8C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&lt;cnZ0009&gt;conpwv1000050</w:t>
      </w:r>
    </w:p>
    <w:p w14:paraId="74DC78E4" w14:textId="77777777" w:rsidR="00DA09FF" w:rsidRPr="00DA09FF" w:rsidRDefault="00DA09FF" w:rsidP="00DA09FF">
      <w:pPr>
        <w:pStyle w:val="a3"/>
        <w:rPr>
          <w:rFonts w:ascii="ＭＳ ゴシック" w:eastAsia="ＭＳ ゴシック" w:hAnsi="ＭＳ ゴシック" w:cs="ＭＳ ゴシック"/>
        </w:rPr>
      </w:pPr>
    </w:p>
    <w:p w14:paraId="4916B16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6A159F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&lt;jaZ0010&gt;conmor1002050</w:t>
      </w:r>
    </w:p>
    <w:p w14:paraId="770561D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&lt;cnZ0010&gt;conmor1002050</w:t>
      </w:r>
    </w:p>
    <w:p w14:paraId="2487AB1C" w14:textId="77777777" w:rsidR="00DA09FF" w:rsidRPr="00DA09FF" w:rsidRDefault="00DA09FF" w:rsidP="00DA09FF">
      <w:pPr>
        <w:pStyle w:val="a3"/>
        <w:rPr>
          <w:rFonts w:ascii="ＭＳ ゴシック" w:eastAsia="ＭＳ ゴシック" w:hAnsi="ＭＳ ゴシック" w:cs="ＭＳ ゴシック"/>
        </w:rPr>
      </w:pPr>
    </w:p>
    <w:p w14:paraId="03BC0C9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03BD84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&lt;jaZ0011&gt;conpwv1000060</w:t>
      </w:r>
    </w:p>
    <w:p w14:paraId="72E4999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&lt;cnZ0011&gt;conpwv1000060</w:t>
      </w:r>
    </w:p>
    <w:p w14:paraId="46E63856" w14:textId="77777777" w:rsidR="00DA09FF" w:rsidRPr="00DA09FF" w:rsidRDefault="00DA09FF" w:rsidP="00DA09FF">
      <w:pPr>
        <w:pStyle w:val="a3"/>
        <w:rPr>
          <w:rFonts w:ascii="ＭＳ ゴシック" w:eastAsia="ＭＳ ゴシック" w:hAnsi="ＭＳ ゴシック" w:cs="ＭＳ ゴシック"/>
        </w:rPr>
      </w:pPr>
    </w:p>
    <w:p w14:paraId="090C117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F079E8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&lt;jaZ0012&gt;conomw1000010</w:t>
      </w:r>
    </w:p>
    <w:p w14:paraId="5258C09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&lt;cnZ0012&gt;conomw1000010</w:t>
      </w:r>
    </w:p>
    <w:p w14:paraId="31E20347" w14:textId="77777777" w:rsidR="00DA09FF" w:rsidRPr="00DA09FF" w:rsidRDefault="00DA09FF" w:rsidP="00DA09FF">
      <w:pPr>
        <w:pStyle w:val="a3"/>
        <w:rPr>
          <w:rFonts w:ascii="ＭＳ ゴシック" w:eastAsia="ＭＳ ゴシック" w:hAnsi="ＭＳ ゴシック" w:cs="ＭＳ ゴシック"/>
        </w:rPr>
      </w:pPr>
    </w:p>
    <w:p w14:paraId="46A4962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32059F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&lt;jaZ0013&gt;conmor1002060</w:t>
      </w:r>
    </w:p>
    <w:p w14:paraId="7B271FE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&lt;cnZ0013&gt;conmor1002060</w:t>
      </w:r>
    </w:p>
    <w:p w14:paraId="26FEF6D2" w14:textId="77777777" w:rsidR="00DA09FF" w:rsidRPr="00DA09FF" w:rsidRDefault="00DA09FF" w:rsidP="00DA09FF">
      <w:pPr>
        <w:pStyle w:val="a3"/>
        <w:rPr>
          <w:rFonts w:ascii="ＭＳ ゴシック" w:eastAsia="ＭＳ ゴシック" w:hAnsi="ＭＳ ゴシック" w:cs="ＭＳ ゴシック"/>
        </w:rPr>
      </w:pPr>
    </w:p>
    <w:p w14:paraId="1E4FA85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0F9C11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&lt;jaZ0014&gt;conomw1000020</w:t>
      </w:r>
    </w:p>
    <w:p w14:paraId="38722F2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&lt;cnZ0014&gt;conomw1000020</w:t>
      </w:r>
    </w:p>
    <w:p w14:paraId="0F87DF3C" w14:textId="77777777" w:rsidR="00DA09FF" w:rsidRPr="00DA09FF" w:rsidRDefault="00DA09FF" w:rsidP="00DA09FF">
      <w:pPr>
        <w:pStyle w:val="a3"/>
        <w:rPr>
          <w:rFonts w:ascii="ＭＳ ゴシック" w:eastAsia="ＭＳ ゴシック" w:hAnsi="ＭＳ ゴシック" w:cs="ＭＳ ゴシック"/>
        </w:rPr>
      </w:pPr>
    </w:p>
    <w:p w14:paraId="6A8BC2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EA37B2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&lt;jaZ0015&gt;conmor1002070</w:t>
      </w:r>
    </w:p>
    <w:p w14:paraId="30B94B9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&lt;cnZ0015&gt;conmor1002070</w:t>
      </w:r>
    </w:p>
    <w:p w14:paraId="4F96667A" w14:textId="77777777" w:rsidR="00DA09FF" w:rsidRPr="00DA09FF" w:rsidRDefault="00DA09FF" w:rsidP="00DA09FF">
      <w:pPr>
        <w:pStyle w:val="a3"/>
        <w:rPr>
          <w:rFonts w:ascii="ＭＳ ゴシック" w:eastAsia="ＭＳ ゴシック" w:hAnsi="ＭＳ ゴシック" w:cs="ＭＳ ゴシック"/>
        </w:rPr>
      </w:pPr>
    </w:p>
    <w:p w14:paraId="57E6491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88F9B8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&lt;jaZ0016&gt;conomw1000030</w:t>
      </w:r>
    </w:p>
    <w:p w14:paraId="784D5FA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&lt;cnZ0016&gt;conomw1000030</w:t>
      </w:r>
    </w:p>
    <w:p w14:paraId="4B5B87EC" w14:textId="77777777" w:rsidR="00DA09FF" w:rsidRPr="00DA09FF" w:rsidRDefault="00DA09FF" w:rsidP="00DA09FF">
      <w:pPr>
        <w:pStyle w:val="a3"/>
        <w:rPr>
          <w:rFonts w:ascii="ＭＳ ゴシック" w:eastAsia="ＭＳ ゴシック" w:hAnsi="ＭＳ ゴシック" w:cs="ＭＳ ゴシック"/>
        </w:rPr>
      </w:pPr>
    </w:p>
    <w:p w14:paraId="117A452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ABA8EA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&lt;jaZ0017&gt;conomw1000040</w:t>
      </w:r>
    </w:p>
    <w:p w14:paraId="0200699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&lt;cnZ0017&gt;conomw1000040</w:t>
      </w:r>
    </w:p>
    <w:p w14:paraId="64DF075D" w14:textId="77777777" w:rsidR="00DA09FF" w:rsidRPr="00DA09FF" w:rsidRDefault="00DA09FF" w:rsidP="00DA09FF">
      <w:pPr>
        <w:pStyle w:val="a3"/>
        <w:rPr>
          <w:rFonts w:ascii="ＭＳ ゴシック" w:eastAsia="ＭＳ ゴシック" w:hAnsi="ＭＳ ゴシック" w:cs="ＭＳ ゴシック"/>
        </w:rPr>
      </w:pPr>
    </w:p>
    <w:p w14:paraId="5B2A684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4EE84E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&lt;jaZ0018&gt;conmor1002080</w:t>
      </w:r>
    </w:p>
    <w:p w14:paraId="4D6DF62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&lt;cnZ0018&gt;conmor1002080</w:t>
      </w:r>
    </w:p>
    <w:p w14:paraId="0E88F449" w14:textId="77777777" w:rsidR="00DA09FF" w:rsidRPr="00DA09FF" w:rsidRDefault="00DA09FF" w:rsidP="00DA09FF">
      <w:pPr>
        <w:pStyle w:val="a3"/>
        <w:rPr>
          <w:rFonts w:ascii="ＭＳ ゴシック" w:eastAsia="ＭＳ ゴシック" w:hAnsi="ＭＳ ゴシック" w:cs="ＭＳ ゴシック"/>
        </w:rPr>
      </w:pPr>
    </w:p>
    <w:p w14:paraId="37105E4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9FC8CE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&lt;jaZ0019&gt;conomw1000050</w:t>
      </w:r>
    </w:p>
    <w:p w14:paraId="38B6309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&lt;cnZ0019&gt;conomw1000050</w:t>
      </w:r>
    </w:p>
    <w:p w14:paraId="4073E7CD" w14:textId="77777777" w:rsidR="00DA09FF" w:rsidRPr="00DA09FF" w:rsidRDefault="00DA09FF" w:rsidP="00DA09FF">
      <w:pPr>
        <w:pStyle w:val="a3"/>
        <w:rPr>
          <w:rFonts w:ascii="ＭＳ ゴシック" w:eastAsia="ＭＳ ゴシック" w:hAnsi="ＭＳ ゴシック" w:cs="ＭＳ ゴシック"/>
        </w:rPr>
      </w:pPr>
    </w:p>
    <w:p w14:paraId="39908B7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9437F4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&lt;jaZ0020&gt;conmor1002090</w:t>
      </w:r>
    </w:p>
    <w:p w14:paraId="2D772E0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&lt;cnZ0020&gt;conmor1002090</w:t>
      </w:r>
    </w:p>
    <w:p w14:paraId="502D64A2" w14:textId="77777777" w:rsidR="00DA09FF" w:rsidRPr="00DA09FF" w:rsidRDefault="00DA09FF" w:rsidP="00DA09FF">
      <w:pPr>
        <w:pStyle w:val="a3"/>
        <w:rPr>
          <w:rFonts w:ascii="ＭＳ ゴシック" w:eastAsia="ＭＳ ゴシック" w:hAnsi="ＭＳ ゴシック" w:cs="ＭＳ ゴシック"/>
        </w:rPr>
      </w:pPr>
    </w:p>
    <w:p w14:paraId="787A8D7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092F12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&lt;jaZ0021&gt;conomw1000060</w:t>
      </w:r>
    </w:p>
    <w:p w14:paraId="703AC2B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&lt;cnZ0021&gt;conomw1000060</w:t>
      </w:r>
    </w:p>
    <w:p w14:paraId="194D5E0C" w14:textId="77777777" w:rsidR="00DA09FF" w:rsidRPr="00DA09FF" w:rsidRDefault="00DA09FF" w:rsidP="00DA09FF">
      <w:pPr>
        <w:pStyle w:val="a3"/>
        <w:rPr>
          <w:rFonts w:ascii="ＭＳ ゴシック" w:eastAsia="ＭＳ ゴシック" w:hAnsi="ＭＳ ゴシック" w:cs="ＭＳ ゴシック"/>
        </w:rPr>
      </w:pPr>
    </w:p>
    <w:p w14:paraId="481DAB3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53ECB1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&lt;jaZ0022&gt;conmor1002100</w:t>
      </w:r>
    </w:p>
    <w:p w14:paraId="4502880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&lt;cnZ0022&gt;conmor1002100</w:t>
      </w:r>
    </w:p>
    <w:p w14:paraId="0D293762" w14:textId="77777777" w:rsidR="00DA09FF" w:rsidRPr="00DA09FF" w:rsidRDefault="00DA09FF" w:rsidP="00DA09FF">
      <w:pPr>
        <w:pStyle w:val="a3"/>
        <w:rPr>
          <w:rFonts w:ascii="ＭＳ ゴシック" w:eastAsia="ＭＳ ゴシック" w:hAnsi="ＭＳ ゴシック" w:cs="ＭＳ ゴシック"/>
        </w:rPr>
      </w:pPr>
    </w:p>
    <w:p w14:paraId="013E5E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0CE756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&lt;jaZ0023&gt;conomw1000070</w:t>
      </w:r>
    </w:p>
    <w:p w14:paraId="1B7A254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&lt;cnZ0023&gt;conomw1000070</w:t>
      </w:r>
    </w:p>
    <w:p w14:paraId="37F47FE4" w14:textId="77777777" w:rsidR="00DA09FF" w:rsidRPr="00DA09FF" w:rsidRDefault="00DA09FF" w:rsidP="00DA09FF">
      <w:pPr>
        <w:pStyle w:val="a3"/>
        <w:rPr>
          <w:rFonts w:ascii="ＭＳ ゴシック" w:eastAsia="ＭＳ ゴシック" w:hAnsi="ＭＳ ゴシック" w:cs="ＭＳ ゴシック"/>
        </w:rPr>
      </w:pPr>
    </w:p>
    <w:p w14:paraId="39DB0DA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3A829A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&lt;jaZ0024&gt;conmor1002110</w:t>
      </w:r>
    </w:p>
    <w:p w14:paraId="0553691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&lt;cnZ0024&gt;conmor1002110</w:t>
      </w:r>
    </w:p>
    <w:p w14:paraId="6BF2E394" w14:textId="77777777" w:rsidR="00DA09FF" w:rsidRPr="00DA09FF" w:rsidRDefault="00DA09FF" w:rsidP="00DA09FF">
      <w:pPr>
        <w:pStyle w:val="a3"/>
        <w:rPr>
          <w:rFonts w:ascii="ＭＳ ゴシック" w:eastAsia="ＭＳ ゴシック" w:hAnsi="ＭＳ ゴシック" w:cs="ＭＳ ゴシック"/>
        </w:rPr>
      </w:pPr>
    </w:p>
    <w:p w14:paraId="6011914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CFE91C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&lt;jaZ0025&gt;conomw1000080</w:t>
      </w:r>
    </w:p>
    <w:p w14:paraId="6D2B625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&lt;cnZ0025&gt;conomw1000080</w:t>
      </w:r>
    </w:p>
    <w:p w14:paraId="3468CF1E" w14:textId="77777777" w:rsidR="00DA09FF" w:rsidRPr="00DA09FF" w:rsidRDefault="00DA09FF" w:rsidP="00DA09FF">
      <w:pPr>
        <w:pStyle w:val="a3"/>
        <w:rPr>
          <w:rFonts w:ascii="ＭＳ ゴシック" w:eastAsia="ＭＳ ゴシック" w:hAnsi="ＭＳ ゴシック" w:cs="ＭＳ ゴシック"/>
        </w:rPr>
      </w:pPr>
    </w:p>
    <w:p w14:paraId="33DE833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A5BF21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&lt;jaZ0026&gt;conomw1000090</w:t>
      </w:r>
    </w:p>
    <w:p w14:paraId="3462A5B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&lt;cnZ0026&gt;conomw1000090</w:t>
      </w:r>
    </w:p>
    <w:p w14:paraId="477CE740" w14:textId="77777777" w:rsidR="00DA09FF" w:rsidRPr="00DA09FF" w:rsidRDefault="00DA09FF" w:rsidP="00DA09FF">
      <w:pPr>
        <w:pStyle w:val="a3"/>
        <w:rPr>
          <w:rFonts w:ascii="ＭＳ ゴシック" w:eastAsia="ＭＳ ゴシック" w:hAnsi="ＭＳ ゴシック" w:cs="ＭＳ ゴシック"/>
        </w:rPr>
      </w:pPr>
    </w:p>
    <w:p w14:paraId="1DC066C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934BD8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&lt;jaZ0027&gt;conmor1002120</w:t>
      </w:r>
    </w:p>
    <w:p w14:paraId="7757FC4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&lt;cnZ0027&gt;conmor1002120</w:t>
      </w:r>
    </w:p>
    <w:p w14:paraId="0576CD0D" w14:textId="77777777" w:rsidR="00DA09FF" w:rsidRPr="00DA09FF" w:rsidRDefault="00DA09FF" w:rsidP="00DA09FF">
      <w:pPr>
        <w:pStyle w:val="a3"/>
        <w:rPr>
          <w:rFonts w:ascii="ＭＳ ゴシック" w:eastAsia="ＭＳ ゴシック" w:hAnsi="ＭＳ ゴシック" w:cs="ＭＳ ゴシック"/>
        </w:rPr>
      </w:pPr>
    </w:p>
    <w:p w14:paraId="39A50C5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BD659C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&lt;jaZ0028&gt;conomw1000100</w:t>
      </w:r>
    </w:p>
    <w:p w14:paraId="393F767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&lt;cnZ0028&gt;conomw1000100</w:t>
      </w:r>
    </w:p>
    <w:p w14:paraId="52B0BC80" w14:textId="77777777" w:rsidR="00DA09FF" w:rsidRPr="00DA09FF" w:rsidRDefault="00DA09FF" w:rsidP="00DA09FF">
      <w:pPr>
        <w:pStyle w:val="a3"/>
        <w:rPr>
          <w:rFonts w:ascii="ＭＳ ゴシック" w:eastAsia="ＭＳ ゴシック" w:hAnsi="ＭＳ ゴシック" w:cs="ＭＳ ゴシック"/>
        </w:rPr>
      </w:pPr>
    </w:p>
    <w:p w14:paraId="613C4B5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1236EC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&lt;jaZ0029&gt;conmor1002130</w:t>
      </w:r>
    </w:p>
    <w:p w14:paraId="275E5D4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&lt;cnZ0029&gt;conmor1002130</w:t>
      </w:r>
    </w:p>
    <w:p w14:paraId="6A2E40F7" w14:textId="77777777" w:rsidR="00DA09FF" w:rsidRPr="00DA09FF" w:rsidRDefault="00DA09FF" w:rsidP="00DA09FF">
      <w:pPr>
        <w:pStyle w:val="a3"/>
        <w:rPr>
          <w:rFonts w:ascii="ＭＳ ゴシック" w:eastAsia="ＭＳ ゴシック" w:hAnsi="ＭＳ ゴシック" w:cs="ＭＳ ゴシック"/>
        </w:rPr>
      </w:pPr>
    </w:p>
    <w:p w14:paraId="0B7F367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A5890C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&lt;jaZ0030&gt;conomw1000110</w:t>
      </w:r>
    </w:p>
    <w:p w14:paraId="22B6E23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&lt;cnZ0030&gt;conomw1000110</w:t>
      </w:r>
    </w:p>
    <w:p w14:paraId="5D10E2C5" w14:textId="77777777" w:rsidR="00DA09FF" w:rsidRPr="00DA09FF" w:rsidRDefault="00DA09FF" w:rsidP="00DA09FF">
      <w:pPr>
        <w:pStyle w:val="a3"/>
        <w:rPr>
          <w:rFonts w:ascii="ＭＳ ゴシック" w:eastAsia="ＭＳ ゴシック" w:hAnsi="ＭＳ ゴシック" w:cs="ＭＳ ゴシック"/>
        </w:rPr>
      </w:pPr>
    </w:p>
    <w:p w14:paraId="6BD87F6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B9C521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&lt;jaZ0031&gt;conomw1000120</w:t>
      </w:r>
    </w:p>
    <w:p w14:paraId="6706BEE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&lt;cnZ0031&gt;conomw1000120</w:t>
      </w:r>
    </w:p>
    <w:p w14:paraId="08D7AAAC" w14:textId="77777777" w:rsidR="00DA09FF" w:rsidRPr="00DA09FF" w:rsidRDefault="00DA09FF" w:rsidP="00DA09FF">
      <w:pPr>
        <w:pStyle w:val="a3"/>
        <w:rPr>
          <w:rFonts w:ascii="ＭＳ ゴシック" w:eastAsia="ＭＳ ゴシック" w:hAnsi="ＭＳ ゴシック" w:cs="ＭＳ ゴシック"/>
        </w:rPr>
      </w:pPr>
    </w:p>
    <w:p w14:paraId="54BB45C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F70AD1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&lt;jaZ0032&gt;conmor1002140</w:t>
      </w:r>
    </w:p>
    <w:p w14:paraId="10AD6EB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&lt;cnZ0032&gt;conmor1002140</w:t>
      </w:r>
    </w:p>
    <w:p w14:paraId="687CA1F7" w14:textId="77777777" w:rsidR="00DA09FF" w:rsidRPr="00DA09FF" w:rsidRDefault="00DA09FF" w:rsidP="00DA09FF">
      <w:pPr>
        <w:pStyle w:val="a3"/>
        <w:rPr>
          <w:rFonts w:ascii="ＭＳ ゴシック" w:eastAsia="ＭＳ ゴシック" w:hAnsi="ＭＳ ゴシック" w:cs="ＭＳ ゴシック"/>
        </w:rPr>
      </w:pPr>
    </w:p>
    <w:p w14:paraId="105E71E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2435C7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&lt;jaZ0033&gt;conmor1002150</w:t>
      </w:r>
    </w:p>
    <w:p w14:paraId="3D40178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&lt;cnZ0033&gt;conmor1002150</w:t>
      </w:r>
    </w:p>
    <w:p w14:paraId="5ED27F83" w14:textId="77777777" w:rsidR="00DA09FF" w:rsidRPr="00DA09FF" w:rsidRDefault="00DA09FF" w:rsidP="00DA09FF">
      <w:pPr>
        <w:pStyle w:val="a3"/>
        <w:rPr>
          <w:rFonts w:ascii="ＭＳ ゴシック" w:eastAsia="ＭＳ ゴシック" w:hAnsi="ＭＳ ゴシック" w:cs="ＭＳ ゴシック"/>
        </w:rPr>
      </w:pPr>
    </w:p>
    <w:p w14:paraId="4C72A1A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4B04E1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&lt;jaZ0034&gt;conomw1000130</w:t>
      </w:r>
    </w:p>
    <w:p w14:paraId="5AAFF08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&lt;cnZ0034&gt;conomw1000130</w:t>
      </w:r>
    </w:p>
    <w:p w14:paraId="2AABBC78" w14:textId="77777777" w:rsidR="00DA09FF" w:rsidRPr="00DA09FF" w:rsidRDefault="00DA09FF" w:rsidP="00DA09FF">
      <w:pPr>
        <w:pStyle w:val="a3"/>
        <w:rPr>
          <w:rFonts w:ascii="ＭＳ ゴシック" w:eastAsia="ＭＳ ゴシック" w:hAnsi="ＭＳ ゴシック" w:cs="ＭＳ ゴシック"/>
        </w:rPr>
      </w:pPr>
    </w:p>
    <w:p w14:paraId="196A155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5C2A5D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&lt;jaZ0035&gt;conmor1002160</w:t>
      </w:r>
    </w:p>
    <w:p w14:paraId="676027A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&lt;cnZ0035&gt;conmor1002160</w:t>
      </w:r>
    </w:p>
    <w:p w14:paraId="6EDD2A1F" w14:textId="77777777" w:rsidR="00DA09FF" w:rsidRPr="00DA09FF" w:rsidRDefault="00DA09FF" w:rsidP="00DA09FF">
      <w:pPr>
        <w:pStyle w:val="a3"/>
        <w:rPr>
          <w:rFonts w:ascii="ＭＳ ゴシック" w:eastAsia="ＭＳ ゴシック" w:hAnsi="ＭＳ ゴシック" w:cs="ＭＳ ゴシック"/>
        </w:rPr>
      </w:pPr>
    </w:p>
    <w:p w14:paraId="35A5D0E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54C58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&lt;jaZ0036&gt;conomw1000140</w:t>
      </w:r>
    </w:p>
    <w:p w14:paraId="4CFE62F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&lt;cnZ0036&gt;conomw1000140</w:t>
      </w:r>
    </w:p>
    <w:p w14:paraId="56273FAC" w14:textId="77777777" w:rsidR="00DA09FF" w:rsidRPr="00DA09FF" w:rsidRDefault="00DA09FF" w:rsidP="00DA09FF">
      <w:pPr>
        <w:pStyle w:val="a3"/>
        <w:rPr>
          <w:rFonts w:ascii="ＭＳ ゴシック" w:eastAsia="ＭＳ ゴシック" w:hAnsi="ＭＳ ゴシック" w:cs="ＭＳ ゴシック"/>
        </w:rPr>
      </w:pPr>
    </w:p>
    <w:p w14:paraId="3AC28E3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4D5A61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&lt;jaZ0037&gt;conomw1000150</w:t>
      </w:r>
    </w:p>
    <w:p w14:paraId="2350EA3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&lt;cnZ0037&gt;conomw1000150</w:t>
      </w:r>
    </w:p>
    <w:p w14:paraId="7235119F" w14:textId="77777777" w:rsidR="00DA09FF" w:rsidRPr="00DA09FF" w:rsidRDefault="00DA09FF" w:rsidP="00DA09FF">
      <w:pPr>
        <w:pStyle w:val="a3"/>
        <w:rPr>
          <w:rFonts w:ascii="ＭＳ ゴシック" w:eastAsia="ＭＳ ゴシック" w:hAnsi="ＭＳ ゴシック" w:cs="ＭＳ ゴシック"/>
        </w:rPr>
      </w:pPr>
    </w:p>
    <w:p w14:paraId="78F1E6F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336624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&lt;jaZ0038&gt;conmor1002170</w:t>
      </w:r>
    </w:p>
    <w:p w14:paraId="086521D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&lt;cnZ0038&gt;conmor1002170</w:t>
      </w:r>
    </w:p>
    <w:p w14:paraId="2ACF6203" w14:textId="77777777" w:rsidR="00DA09FF" w:rsidRPr="00DA09FF" w:rsidRDefault="00DA09FF" w:rsidP="00DA09FF">
      <w:pPr>
        <w:pStyle w:val="a3"/>
        <w:rPr>
          <w:rFonts w:ascii="ＭＳ ゴシック" w:eastAsia="ＭＳ ゴシック" w:hAnsi="ＭＳ ゴシック" w:cs="ＭＳ ゴシック"/>
        </w:rPr>
      </w:pPr>
    </w:p>
    <w:p w14:paraId="70EFD61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BF4473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&lt;jaZ0039&gt;conomw1000160</w:t>
      </w:r>
    </w:p>
    <w:p w14:paraId="255D826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&lt;cnZ0039&gt;conomw1000160</w:t>
      </w:r>
    </w:p>
    <w:p w14:paraId="0F611080" w14:textId="77777777" w:rsidR="00DA09FF" w:rsidRPr="00DA09FF" w:rsidRDefault="00DA09FF" w:rsidP="00DA09FF">
      <w:pPr>
        <w:pStyle w:val="a3"/>
        <w:rPr>
          <w:rFonts w:ascii="ＭＳ ゴシック" w:eastAsia="ＭＳ ゴシック" w:hAnsi="ＭＳ ゴシック" w:cs="ＭＳ ゴシック"/>
        </w:rPr>
      </w:pPr>
    </w:p>
    <w:p w14:paraId="19C2B8D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E3B099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&lt;jaZ0040&gt;conmor1002180</w:t>
      </w:r>
    </w:p>
    <w:p w14:paraId="19EBEA1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&lt;cnZ0040&gt;conmor1002180</w:t>
      </w:r>
    </w:p>
    <w:p w14:paraId="0A80D824" w14:textId="77777777" w:rsidR="00DA09FF" w:rsidRPr="00DA09FF" w:rsidRDefault="00DA09FF" w:rsidP="00DA09FF">
      <w:pPr>
        <w:pStyle w:val="a3"/>
        <w:rPr>
          <w:rFonts w:ascii="ＭＳ ゴシック" w:eastAsia="ＭＳ ゴシック" w:hAnsi="ＭＳ ゴシック" w:cs="ＭＳ ゴシック"/>
        </w:rPr>
      </w:pPr>
    </w:p>
    <w:p w14:paraId="0BF097C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7FA5CD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&lt;jaZ0041&gt;conmor1002190</w:t>
      </w:r>
    </w:p>
    <w:p w14:paraId="4AC897D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&lt;cnZ0041&gt;conmor1002190</w:t>
      </w:r>
    </w:p>
    <w:p w14:paraId="0C7711D8" w14:textId="77777777" w:rsidR="00DA09FF" w:rsidRPr="00DA09FF" w:rsidRDefault="00DA09FF" w:rsidP="00DA09FF">
      <w:pPr>
        <w:pStyle w:val="a3"/>
        <w:rPr>
          <w:rFonts w:ascii="ＭＳ ゴシック" w:eastAsia="ＭＳ ゴシック" w:hAnsi="ＭＳ ゴシック" w:cs="ＭＳ ゴシック"/>
        </w:rPr>
      </w:pPr>
    </w:p>
    <w:p w14:paraId="4EF4380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A17277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&lt;jaZ0042&gt;conomw1000170</w:t>
      </w:r>
    </w:p>
    <w:p w14:paraId="355294F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&lt;cnZ0042&gt;conomw1000170</w:t>
      </w:r>
    </w:p>
    <w:p w14:paraId="3C28B3AC" w14:textId="77777777" w:rsidR="00DA09FF" w:rsidRPr="00DA09FF" w:rsidRDefault="00DA09FF" w:rsidP="00DA09FF">
      <w:pPr>
        <w:pStyle w:val="a3"/>
        <w:rPr>
          <w:rFonts w:ascii="ＭＳ ゴシック" w:eastAsia="ＭＳ ゴシック" w:hAnsi="ＭＳ ゴシック" w:cs="ＭＳ ゴシック"/>
        </w:rPr>
      </w:pPr>
    </w:p>
    <w:p w14:paraId="0081AA5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96FE7A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&lt;jaZ0043&gt;conmor1002200</w:t>
      </w:r>
    </w:p>
    <w:p w14:paraId="2516BFA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&lt;cnZ0043&gt;conmor1002200</w:t>
      </w:r>
    </w:p>
    <w:p w14:paraId="74C3EBD5" w14:textId="77777777" w:rsidR="00DA09FF" w:rsidRPr="00DA09FF" w:rsidRDefault="00DA09FF" w:rsidP="00DA09FF">
      <w:pPr>
        <w:pStyle w:val="a3"/>
        <w:rPr>
          <w:rFonts w:ascii="ＭＳ ゴシック" w:eastAsia="ＭＳ ゴシック" w:hAnsi="ＭＳ ゴシック" w:cs="ＭＳ ゴシック"/>
        </w:rPr>
      </w:pPr>
    </w:p>
    <w:p w14:paraId="1B3B315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8E1C36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&lt;jaZ0044&gt;conomw1000180</w:t>
      </w:r>
    </w:p>
    <w:p w14:paraId="18133C7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&lt;cnZ0044&gt;conomw1000180</w:t>
      </w:r>
    </w:p>
    <w:p w14:paraId="35034B1E" w14:textId="77777777" w:rsidR="00DA09FF" w:rsidRPr="00DA09FF" w:rsidRDefault="00DA09FF" w:rsidP="00DA09FF">
      <w:pPr>
        <w:pStyle w:val="a3"/>
        <w:rPr>
          <w:rFonts w:ascii="ＭＳ ゴシック" w:eastAsia="ＭＳ ゴシック" w:hAnsi="ＭＳ ゴシック" w:cs="ＭＳ ゴシック"/>
        </w:rPr>
      </w:pPr>
    </w:p>
    <w:p w14:paraId="5A6585F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3D1BDF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&lt;jaZ0045&gt;conomw1000190</w:t>
      </w:r>
    </w:p>
    <w:p w14:paraId="2072312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&lt;cnZ0045&gt;conomw1000190</w:t>
      </w:r>
    </w:p>
    <w:p w14:paraId="57D59A3C" w14:textId="77777777" w:rsidR="00DA09FF" w:rsidRPr="00DA09FF" w:rsidRDefault="00DA09FF" w:rsidP="00DA09FF">
      <w:pPr>
        <w:pStyle w:val="a3"/>
        <w:rPr>
          <w:rFonts w:ascii="ＭＳ ゴシック" w:eastAsia="ＭＳ ゴシック" w:hAnsi="ＭＳ ゴシック" w:cs="ＭＳ ゴシック"/>
        </w:rPr>
      </w:pPr>
    </w:p>
    <w:p w14:paraId="388AD88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1A24A2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&lt;jaZ0046&gt;conomw1000200</w:t>
      </w:r>
    </w:p>
    <w:p w14:paraId="0A03851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&lt;cnZ0046&gt;conomw1000200</w:t>
      </w:r>
    </w:p>
    <w:p w14:paraId="4415DC22" w14:textId="77777777" w:rsidR="00DA09FF" w:rsidRPr="00DA09FF" w:rsidRDefault="00DA09FF" w:rsidP="00DA09FF">
      <w:pPr>
        <w:pStyle w:val="a3"/>
        <w:rPr>
          <w:rFonts w:ascii="ＭＳ ゴシック" w:eastAsia="ＭＳ ゴシック" w:hAnsi="ＭＳ ゴシック" w:cs="ＭＳ ゴシック"/>
        </w:rPr>
      </w:pPr>
    </w:p>
    <w:p w14:paraId="15AAEC3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934574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&lt;jaZ0047&gt;conmor1002210</w:t>
      </w:r>
    </w:p>
    <w:p w14:paraId="480587E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&lt;cnZ0047&gt;conmor1002210</w:t>
      </w:r>
    </w:p>
    <w:p w14:paraId="173B707A" w14:textId="77777777" w:rsidR="00DA09FF" w:rsidRPr="00DA09FF" w:rsidRDefault="00DA09FF" w:rsidP="00DA09FF">
      <w:pPr>
        <w:pStyle w:val="a3"/>
        <w:rPr>
          <w:rFonts w:ascii="ＭＳ ゴシック" w:eastAsia="ＭＳ ゴシック" w:hAnsi="ＭＳ ゴシック" w:cs="ＭＳ ゴシック"/>
        </w:rPr>
      </w:pPr>
    </w:p>
    <w:p w14:paraId="5E56BDB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0B883D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&lt;jaZ0048&gt;conomw1000210</w:t>
      </w:r>
    </w:p>
    <w:p w14:paraId="01A7E7E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&lt;cnZ0048&gt;conomw1000210</w:t>
      </w:r>
    </w:p>
    <w:p w14:paraId="2178D70C" w14:textId="77777777" w:rsidR="00DA09FF" w:rsidRPr="00DA09FF" w:rsidRDefault="00DA09FF" w:rsidP="00DA09FF">
      <w:pPr>
        <w:pStyle w:val="a3"/>
        <w:rPr>
          <w:rFonts w:ascii="ＭＳ ゴシック" w:eastAsia="ＭＳ ゴシック" w:hAnsi="ＭＳ ゴシック" w:cs="ＭＳ ゴシック"/>
        </w:rPr>
      </w:pPr>
    </w:p>
    <w:p w14:paraId="33DEB57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1E3530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&lt;jaZ0049&gt;conomw1000220</w:t>
      </w:r>
    </w:p>
    <w:p w14:paraId="08F4303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&lt;cnZ0049&gt;conomw1000220</w:t>
      </w:r>
    </w:p>
    <w:p w14:paraId="1AEB27FC" w14:textId="77777777" w:rsidR="00DA09FF" w:rsidRPr="00DA09FF" w:rsidRDefault="00DA09FF" w:rsidP="00DA09FF">
      <w:pPr>
        <w:pStyle w:val="a3"/>
        <w:rPr>
          <w:rFonts w:ascii="ＭＳ ゴシック" w:eastAsia="ＭＳ ゴシック" w:hAnsi="ＭＳ ゴシック" w:cs="ＭＳ ゴシック"/>
        </w:rPr>
      </w:pPr>
    </w:p>
    <w:p w14:paraId="4A69A78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24C7C5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&lt;jaZ0050&gt;conmor1002220</w:t>
      </w:r>
    </w:p>
    <w:p w14:paraId="5B4C274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&lt;cnZ0050&gt;conmor1002220</w:t>
      </w:r>
    </w:p>
    <w:p w14:paraId="138C5FD6" w14:textId="77777777" w:rsidR="00DA09FF" w:rsidRPr="00DA09FF" w:rsidRDefault="00DA09FF" w:rsidP="00DA09FF">
      <w:pPr>
        <w:pStyle w:val="a3"/>
        <w:rPr>
          <w:rFonts w:ascii="ＭＳ ゴシック" w:eastAsia="ＭＳ ゴシック" w:hAnsi="ＭＳ ゴシック" w:cs="ＭＳ ゴシック"/>
        </w:rPr>
      </w:pPr>
    </w:p>
    <w:p w14:paraId="0B45445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B5AE4B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&lt;jaZ0051&gt;conomw1000230</w:t>
      </w:r>
    </w:p>
    <w:p w14:paraId="6906168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&lt;cnZ0051&gt;conomw1000230</w:t>
      </w:r>
    </w:p>
    <w:p w14:paraId="299B1A3A" w14:textId="77777777" w:rsidR="00DA09FF" w:rsidRPr="00DA09FF" w:rsidRDefault="00DA09FF" w:rsidP="00DA09FF">
      <w:pPr>
        <w:pStyle w:val="a3"/>
        <w:rPr>
          <w:rFonts w:ascii="ＭＳ ゴシック" w:eastAsia="ＭＳ ゴシック" w:hAnsi="ＭＳ ゴシック" w:cs="ＭＳ ゴシック"/>
        </w:rPr>
      </w:pPr>
    </w:p>
    <w:p w14:paraId="3E49ED1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519C39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&lt;jaZ0052&gt;conomw1000240</w:t>
      </w:r>
    </w:p>
    <w:p w14:paraId="3871DDE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&lt;cnZ0052&gt;conomw1000240</w:t>
      </w:r>
    </w:p>
    <w:p w14:paraId="035A195F" w14:textId="77777777" w:rsidR="00DA09FF" w:rsidRPr="00DA09FF" w:rsidRDefault="00DA09FF" w:rsidP="00DA09FF">
      <w:pPr>
        <w:pStyle w:val="a3"/>
        <w:rPr>
          <w:rFonts w:ascii="ＭＳ ゴシック" w:eastAsia="ＭＳ ゴシック" w:hAnsi="ＭＳ ゴシック" w:cs="ＭＳ ゴシック"/>
        </w:rPr>
      </w:pPr>
    </w:p>
    <w:p w14:paraId="328C051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0AB0F7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&lt;jaZ0053&gt;conomw1000250</w:t>
      </w:r>
    </w:p>
    <w:p w14:paraId="7D7CAA6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&lt;cnZ0053&gt;conomw1000250</w:t>
      </w:r>
    </w:p>
    <w:p w14:paraId="32A24CBF" w14:textId="77777777" w:rsidR="00DA09FF" w:rsidRPr="00DA09FF" w:rsidRDefault="00DA09FF" w:rsidP="00DA09FF">
      <w:pPr>
        <w:pStyle w:val="a3"/>
        <w:rPr>
          <w:rFonts w:ascii="ＭＳ ゴシック" w:eastAsia="ＭＳ ゴシック" w:hAnsi="ＭＳ ゴシック" w:cs="ＭＳ ゴシック"/>
        </w:rPr>
      </w:pPr>
    </w:p>
    <w:p w14:paraId="176703B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605820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&lt;jaZ0054&gt;conmor1002230</w:t>
      </w:r>
    </w:p>
    <w:p w14:paraId="7C593EF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&lt;cnZ0054&gt;conmor1002230</w:t>
      </w:r>
    </w:p>
    <w:p w14:paraId="06D2A64A" w14:textId="77777777" w:rsidR="00DA09FF" w:rsidRPr="00DA09FF" w:rsidRDefault="00DA09FF" w:rsidP="00DA09FF">
      <w:pPr>
        <w:pStyle w:val="a3"/>
        <w:rPr>
          <w:rFonts w:ascii="ＭＳ ゴシック" w:eastAsia="ＭＳ ゴシック" w:hAnsi="ＭＳ ゴシック" w:cs="ＭＳ ゴシック"/>
        </w:rPr>
      </w:pPr>
    </w:p>
    <w:p w14:paraId="5A421CD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559CB5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&lt;jaZ0055&gt;conomw1000260</w:t>
      </w:r>
    </w:p>
    <w:p w14:paraId="50DA6A8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&lt;cnZ0055&gt;conomw1000260</w:t>
      </w:r>
    </w:p>
    <w:p w14:paraId="66366190" w14:textId="77777777" w:rsidR="00DA09FF" w:rsidRPr="00DA09FF" w:rsidRDefault="00DA09FF" w:rsidP="00DA09FF">
      <w:pPr>
        <w:pStyle w:val="a3"/>
        <w:rPr>
          <w:rFonts w:ascii="ＭＳ ゴシック" w:eastAsia="ＭＳ ゴシック" w:hAnsi="ＭＳ ゴシック" w:cs="ＭＳ ゴシック"/>
        </w:rPr>
      </w:pPr>
    </w:p>
    <w:p w14:paraId="4F49AFF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8EFC0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&lt;jaZ0056&gt;conmor1002240</w:t>
      </w:r>
    </w:p>
    <w:p w14:paraId="00BB328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&lt;cnZ0056&gt;conmor1002240</w:t>
      </w:r>
    </w:p>
    <w:p w14:paraId="288D1857" w14:textId="77777777" w:rsidR="00DA09FF" w:rsidRPr="00DA09FF" w:rsidRDefault="00DA09FF" w:rsidP="00DA09FF">
      <w:pPr>
        <w:pStyle w:val="a3"/>
        <w:rPr>
          <w:rFonts w:ascii="ＭＳ ゴシック" w:eastAsia="ＭＳ ゴシック" w:hAnsi="ＭＳ ゴシック" w:cs="ＭＳ ゴシック"/>
        </w:rPr>
      </w:pPr>
    </w:p>
    <w:p w14:paraId="47EB922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352D1A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&lt;jaZ0057&gt;conomw1000270</w:t>
      </w:r>
    </w:p>
    <w:p w14:paraId="0B40B50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&lt;cnZ0057&gt;conomw1000270</w:t>
      </w:r>
    </w:p>
    <w:p w14:paraId="4C6E89F7" w14:textId="77777777" w:rsidR="00DA09FF" w:rsidRPr="00DA09FF" w:rsidRDefault="00DA09FF" w:rsidP="00DA09FF">
      <w:pPr>
        <w:pStyle w:val="a3"/>
        <w:rPr>
          <w:rFonts w:ascii="ＭＳ ゴシック" w:eastAsia="ＭＳ ゴシック" w:hAnsi="ＭＳ ゴシック" w:cs="ＭＳ ゴシック"/>
        </w:rPr>
      </w:pPr>
    </w:p>
    <w:p w14:paraId="47AFA53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861282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&lt;jaZ0058&gt;conomw1000280</w:t>
      </w:r>
    </w:p>
    <w:p w14:paraId="024F75A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&lt;cnZ0058&gt;conomw1000280</w:t>
      </w:r>
    </w:p>
    <w:p w14:paraId="3D626F8D" w14:textId="77777777" w:rsidR="00DA09FF" w:rsidRPr="00DA09FF" w:rsidRDefault="00DA09FF" w:rsidP="00DA09FF">
      <w:pPr>
        <w:pStyle w:val="a3"/>
        <w:rPr>
          <w:rFonts w:ascii="ＭＳ ゴシック" w:eastAsia="ＭＳ ゴシック" w:hAnsi="ＭＳ ゴシック" w:cs="ＭＳ ゴシック"/>
        </w:rPr>
      </w:pPr>
    </w:p>
    <w:p w14:paraId="045E37D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D8FEAE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&lt;jaZ0059&gt;conomw1000290</w:t>
      </w:r>
    </w:p>
    <w:p w14:paraId="0533463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&lt;cnZ0059&gt;conomw1000290</w:t>
      </w:r>
    </w:p>
    <w:p w14:paraId="1B193221" w14:textId="77777777" w:rsidR="00DA09FF" w:rsidRPr="00DA09FF" w:rsidRDefault="00DA09FF" w:rsidP="00DA09FF">
      <w:pPr>
        <w:pStyle w:val="a3"/>
        <w:rPr>
          <w:rFonts w:ascii="ＭＳ ゴシック" w:eastAsia="ＭＳ ゴシック" w:hAnsi="ＭＳ ゴシック" w:cs="ＭＳ ゴシック"/>
        </w:rPr>
      </w:pPr>
    </w:p>
    <w:p w14:paraId="30A4CB6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D1CA0E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&lt;jaZ0060&gt;conmor1002250</w:t>
      </w:r>
    </w:p>
    <w:p w14:paraId="0E54F63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&lt;cnZ0060&gt;conmor1002250</w:t>
      </w:r>
    </w:p>
    <w:p w14:paraId="6C7655F9" w14:textId="77777777" w:rsidR="00DA09FF" w:rsidRPr="00DA09FF" w:rsidRDefault="00DA09FF" w:rsidP="00DA09FF">
      <w:pPr>
        <w:pStyle w:val="a3"/>
        <w:rPr>
          <w:rFonts w:ascii="ＭＳ ゴシック" w:eastAsia="ＭＳ ゴシック" w:hAnsi="ＭＳ ゴシック" w:cs="ＭＳ ゴシック"/>
        </w:rPr>
      </w:pPr>
    </w:p>
    <w:p w14:paraId="12CD21E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29B4D4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&lt;jaZ0061&gt;conomw1000300</w:t>
      </w:r>
    </w:p>
    <w:p w14:paraId="7AF1526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&lt;cnZ0061&gt;conomw1000300</w:t>
      </w:r>
    </w:p>
    <w:p w14:paraId="16F2DB37" w14:textId="77777777" w:rsidR="00DA09FF" w:rsidRPr="00DA09FF" w:rsidRDefault="00DA09FF" w:rsidP="00DA09FF">
      <w:pPr>
        <w:pStyle w:val="a3"/>
        <w:rPr>
          <w:rFonts w:ascii="ＭＳ ゴシック" w:eastAsia="ＭＳ ゴシック" w:hAnsi="ＭＳ ゴシック" w:cs="ＭＳ ゴシック"/>
        </w:rPr>
      </w:pPr>
    </w:p>
    <w:p w14:paraId="7DD07D7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269DF5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&lt;jaZ0062&gt;conmor1002260</w:t>
      </w:r>
    </w:p>
    <w:p w14:paraId="72AA3E4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&lt;cnZ0062&gt;conmor1002260</w:t>
      </w:r>
    </w:p>
    <w:p w14:paraId="08235D85" w14:textId="77777777" w:rsidR="00DA09FF" w:rsidRPr="00DA09FF" w:rsidRDefault="00DA09FF" w:rsidP="00DA09FF">
      <w:pPr>
        <w:pStyle w:val="a3"/>
        <w:rPr>
          <w:rFonts w:ascii="ＭＳ ゴシック" w:eastAsia="ＭＳ ゴシック" w:hAnsi="ＭＳ ゴシック" w:cs="ＭＳ ゴシック"/>
        </w:rPr>
      </w:pPr>
    </w:p>
    <w:p w14:paraId="4FC76E6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0E2B93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&lt;jaZ0063&gt;confee1000470</w:t>
      </w:r>
    </w:p>
    <w:p w14:paraId="04E8200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&lt;cnZ0063&gt;confee1000470</w:t>
      </w:r>
    </w:p>
    <w:p w14:paraId="5820F34C" w14:textId="77777777" w:rsidR="00DA09FF" w:rsidRPr="00DA09FF" w:rsidRDefault="00DA09FF" w:rsidP="00DA09FF">
      <w:pPr>
        <w:pStyle w:val="a3"/>
        <w:rPr>
          <w:rFonts w:ascii="ＭＳ ゴシック" w:eastAsia="ＭＳ ゴシック" w:hAnsi="ＭＳ ゴシック" w:cs="ＭＳ ゴシック"/>
        </w:rPr>
      </w:pPr>
    </w:p>
    <w:p w14:paraId="03228D2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F8D727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&lt;jaZ0064&gt;connat1000580</w:t>
      </w:r>
    </w:p>
    <w:p w14:paraId="506C6D7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&lt;cnZ0064&gt;connat1000580</w:t>
      </w:r>
    </w:p>
    <w:p w14:paraId="6AB1185E" w14:textId="77777777" w:rsidR="00DA09FF" w:rsidRPr="00DA09FF" w:rsidRDefault="00DA09FF" w:rsidP="00DA09FF">
      <w:pPr>
        <w:pStyle w:val="a3"/>
        <w:rPr>
          <w:rFonts w:ascii="ＭＳ ゴシック" w:eastAsia="ＭＳ ゴシック" w:hAnsi="ＭＳ ゴシック" w:cs="ＭＳ ゴシック"/>
        </w:rPr>
      </w:pPr>
    </w:p>
    <w:p w14:paraId="2700C4B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386550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&lt;jaZ0065&gt;conmid1000980</w:t>
      </w:r>
    </w:p>
    <w:p w14:paraId="3379A7A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&lt;cnZ0065&gt;conmid1000980</w:t>
      </w:r>
    </w:p>
    <w:p w14:paraId="5D212933" w14:textId="77777777" w:rsidR="00DA09FF" w:rsidRPr="00DA09FF" w:rsidRDefault="00DA09FF" w:rsidP="00DA09FF">
      <w:pPr>
        <w:pStyle w:val="a3"/>
        <w:rPr>
          <w:rFonts w:ascii="ＭＳ ゴシック" w:eastAsia="ＭＳ ゴシック" w:hAnsi="ＭＳ ゴシック" w:cs="ＭＳ ゴシック"/>
        </w:rPr>
      </w:pPr>
    </w:p>
    <w:p w14:paraId="5C36759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0495F6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&lt;jaZ0066&gt;9410</w:t>
      </w:r>
    </w:p>
    <w:p w14:paraId="09DD7B1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&lt;cnZ0066&gt;9410</w:t>
      </w:r>
    </w:p>
    <w:p w14:paraId="10C8BDB6" w14:textId="77777777" w:rsidR="00DA09FF" w:rsidRPr="00DA09FF" w:rsidRDefault="00DA09FF" w:rsidP="00DA09FF">
      <w:pPr>
        <w:pStyle w:val="a3"/>
        <w:rPr>
          <w:rFonts w:ascii="ＭＳ ゴシック" w:eastAsia="ＭＳ ゴシック" w:hAnsi="ＭＳ ゴシック" w:cs="ＭＳ ゴシック"/>
        </w:rPr>
      </w:pPr>
    </w:p>
    <w:p w14:paraId="0022AF1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DA47D4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&lt;jaZ0067&gt;conpma1000030</w:t>
      </w:r>
    </w:p>
    <w:p w14:paraId="3A6781F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&lt;cnZ0067&gt;conpma1000030</w:t>
      </w:r>
    </w:p>
    <w:p w14:paraId="2FF188D2" w14:textId="77777777" w:rsidR="00DA09FF" w:rsidRPr="00DA09FF" w:rsidRDefault="00DA09FF" w:rsidP="00DA09FF">
      <w:pPr>
        <w:pStyle w:val="a3"/>
        <w:rPr>
          <w:rFonts w:ascii="ＭＳ ゴシック" w:eastAsia="ＭＳ ゴシック" w:hAnsi="ＭＳ ゴシック" w:cs="ＭＳ ゴシック"/>
        </w:rPr>
      </w:pPr>
    </w:p>
    <w:p w14:paraId="601A9A9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7A92C1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&lt;jaZ0068&gt;conpwp1000030</w:t>
      </w:r>
    </w:p>
    <w:p w14:paraId="300DE9D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&lt;cnZ0068&gt;conpwp1000030</w:t>
      </w:r>
    </w:p>
    <w:p w14:paraId="20CFC0E2" w14:textId="77777777" w:rsidR="00DA09FF" w:rsidRPr="00DA09FF" w:rsidRDefault="00DA09FF" w:rsidP="00DA09FF">
      <w:pPr>
        <w:pStyle w:val="a3"/>
        <w:rPr>
          <w:rFonts w:ascii="ＭＳ ゴシック" w:eastAsia="ＭＳ ゴシック" w:hAnsi="ＭＳ ゴシック" w:cs="ＭＳ ゴシック"/>
        </w:rPr>
      </w:pPr>
    </w:p>
    <w:p w14:paraId="5D275C4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A0C79F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&lt;jaZ0069&gt;conpmb1000030</w:t>
      </w:r>
    </w:p>
    <w:p w14:paraId="5BAF047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&lt;cnZ0069&gt;conpmb1000030</w:t>
      </w:r>
    </w:p>
    <w:p w14:paraId="644A407C" w14:textId="77777777" w:rsidR="00DA09FF" w:rsidRPr="00DA09FF" w:rsidRDefault="00DA09FF" w:rsidP="00DA09FF">
      <w:pPr>
        <w:pStyle w:val="a3"/>
        <w:rPr>
          <w:rFonts w:ascii="ＭＳ ゴシック" w:eastAsia="ＭＳ ゴシック" w:hAnsi="ＭＳ ゴシック" w:cs="ＭＳ ゴシック"/>
        </w:rPr>
      </w:pPr>
    </w:p>
    <w:p w14:paraId="0F98C24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2628AA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&lt;jaZ0070&gt;conpwq1000030</w:t>
      </w:r>
    </w:p>
    <w:p w14:paraId="496D95C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&lt;cnZ0070&gt;conpwq1000030</w:t>
      </w:r>
    </w:p>
    <w:p w14:paraId="0C18228E" w14:textId="77777777" w:rsidR="00DA09FF" w:rsidRPr="00DA09FF" w:rsidRDefault="00DA09FF" w:rsidP="00DA09FF">
      <w:pPr>
        <w:pStyle w:val="a3"/>
        <w:rPr>
          <w:rFonts w:ascii="ＭＳ ゴシック" w:eastAsia="ＭＳ ゴシック" w:hAnsi="ＭＳ ゴシック" w:cs="ＭＳ ゴシック"/>
        </w:rPr>
      </w:pPr>
    </w:p>
    <w:p w14:paraId="14F24F9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EE441E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&lt;jaZ0071&gt;conmid1000990</w:t>
      </w:r>
    </w:p>
    <w:p w14:paraId="05C1F46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&lt;cnZ0071&gt;conmid1000990</w:t>
      </w:r>
    </w:p>
    <w:p w14:paraId="7CCA861B" w14:textId="77777777" w:rsidR="00DA09FF" w:rsidRPr="00DA09FF" w:rsidRDefault="00DA09FF" w:rsidP="00DA09FF">
      <w:pPr>
        <w:pStyle w:val="a3"/>
        <w:rPr>
          <w:rFonts w:ascii="ＭＳ ゴシック" w:eastAsia="ＭＳ ゴシック" w:hAnsi="ＭＳ ゴシック" w:cs="ＭＳ ゴシック"/>
        </w:rPr>
      </w:pPr>
    </w:p>
    <w:p w14:paraId="0087C6D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3E360C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&lt;jaZ0072&gt;conmid1001000</w:t>
      </w:r>
    </w:p>
    <w:p w14:paraId="75054B4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&lt;cnZ0072&gt;conmid1001000</w:t>
      </w:r>
    </w:p>
    <w:p w14:paraId="6725A7A6" w14:textId="77777777" w:rsidR="00DA09FF" w:rsidRPr="00DA09FF" w:rsidRDefault="00DA09FF" w:rsidP="00DA09FF">
      <w:pPr>
        <w:pStyle w:val="a3"/>
        <w:rPr>
          <w:rFonts w:ascii="ＭＳ ゴシック" w:eastAsia="ＭＳ ゴシック" w:hAnsi="ＭＳ ゴシック" w:cs="ＭＳ ゴシック"/>
        </w:rPr>
      </w:pPr>
    </w:p>
    <w:p w14:paraId="2A9D88D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896508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&lt;jaZ0073&gt;conmid1001010</w:t>
      </w:r>
    </w:p>
    <w:p w14:paraId="399D2BE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&lt;cnZ0073&gt;conmid1001010</w:t>
      </w:r>
    </w:p>
    <w:p w14:paraId="5DA93DEA" w14:textId="77777777" w:rsidR="00DA09FF" w:rsidRPr="00DA09FF" w:rsidRDefault="00DA09FF" w:rsidP="00DA09FF">
      <w:pPr>
        <w:pStyle w:val="a3"/>
        <w:rPr>
          <w:rFonts w:ascii="ＭＳ ゴシック" w:eastAsia="ＭＳ ゴシック" w:hAnsi="ＭＳ ゴシック" w:cs="ＭＳ ゴシック"/>
        </w:rPr>
      </w:pPr>
    </w:p>
    <w:p w14:paraId="40B9186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7EA959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&lt;jaZ0074&gt;conmid1001020</w:t>
      </w:r>
    </w:p>
    <w:p w14:paraId="1D7A929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&lt;cnZ0074&gt;conmid1001020</w:t>
      </w:r>
    </w:p>
    <w:p w14:paraId="02564336" w14:textId="77777777" w:rsidR="00DA09FF" w:rsidRPr="00DA09FF" w:rsidRDefault="00DA09FF" w:rsidP="00DA09FF">
      <w:pPr>
        <w:pStyle w:val="a3"/>
        <w:rPr>
          <w:rFonts w:ascii="ＭＳ ゴシック" w:eastAsia="ＭＳ ゴシック" w:hAnsi="ＭＳ ゴシック" w:cs="ＭＳ ゴシック"/>
        </w:rPr>
      </w:pPr>
    </w:p>
    <w:p w14:paraId="425D235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A22A23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&lt;jaZ0075&gt;conmid1001030</w:t>
      </w:r>
    </w:p>
    <w:p w14:paraId="6DB528D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&lt;cnZ0075&gt;conmid1001030</w:t>
      </w:r>
    </w:p>
    <w:p w14:paraId="59ED71D0" w14:textId="77777777" w:rsidR="00DA09FF" w:rsidRPr="00DA09FF" w:rsidRDefault="00DA09FF" w:rsidP="00DA09FF">
      <w:pPr>
        <w:pStyle w:val="a3"/>
        <w:rPr>
          <w:rFonts w:ascii="ＭＳ ゴシック" w:eastAsia="ＭＳ ゴシック" w:hAnsi="ＭＳ ゴシック" w:cs="ＭＳ ゴシック"/>
        </w:rPr>
      </w:pPr>
    </w:p>
    <w:p w14:paraId="0534160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A3CC4E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&lt;jaZ0076&gt;conmid1001040</w:t>
      </w:r>
    </w:p>
    <w:p w14:paraId="4859E57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&lt;cnZ0076&gt;conmid1001040</w:t>
      </w:r>
    </w:p>
    <w:p w14:paraId="3BC61958" w14:textId="77777777" w:rsidR="00DA09FF" w:rsidRPr="00DA09FF" w:rsidRDefault="00DA09FF" w:rsidP="00DA09FF">
      <w:pPr>
        <w:pStyle w:val="a3"/>
        <w:rPr>
          <w:rFonts w:ascii="ＭＳ ゴシック" w:eastAsia="ＭＳ ゴシック" w:hAnsi="ＭＳ ゴシック" w:cs="ＭＳ ゴシック"/>
        </w:rPr>
      </w:pPr>
    </w:p>
    <w:p w14:paraId="39C7278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8432DD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&lt;jaZ0077&gt;conmid1001050</w:t>
      </w:r>
    </w:p>
    <w:p w14:paraId="34438BB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&lt;cnZ0077&gt;conmid1001050</w:t>
      </w:r>
    </w:p>
    <w:p w14:paraId="1E53E52B" w14:textId="77777777" w:rsidR="00DA09FF" w:rsidRPr="00DA09FF" w:rsidRDefault="00DA09FF" w:rsidP="00DA09FF">
      <w:pPr>
        <w:pStyle w:val="a3"/>
        <w:rPr>
          <w:rFonts w:ascii="ＭＳ ゴシック" w:eastAsia="ＭＳ ゴシック" w:hAnsi="ＭＳ ゴシック" w:cs="ＭＳ ゴシック"/>
        </w:rPr>
      </w:pPr>
    </w:p>
    <w:p w14:paraId="138B558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35BCFC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&lt;jaZ0078&gt;conmid1001060</w:t>
      </w:r>
    </w:p>
    <w:p w14:paraId="543F4C6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&lt;cnZ0078&gt;conmid1001060</w:t>
      </w:r>
    </w:p>
    <w:p w14:paraId="1B61F078" w14:textId="77777777" w:rsidR="00DA09FF" w:rsidRPr="00DA09FF" w:rsidRDefault="00DA09FF" w:rsidP="00DA09FF">
      <w:pPr>
        <w:pStyle w:val="a3"/>
        <w:rPr>
          <w:rFonts w:ascii="ＭＳ ゴシック" w:eastAsia="ＭＳ ゴシック" w:hAnsi="ＭＳ ゴシック" w:cs="ＭＳ ゴシック"/>
        </w:rPr>
      </w:pPr>
    </w:p>
    <w:p w14:paraId="1752ED2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360EEE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&lt;jaZ0079&gt;conmid1001070</w:t>
      </w:r>
    </w:p>
    <w:p w14:paraId="18B9BF7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&lt;cnZ0079&gt;conmid1001070</w:t>
      </w:r>
    </w:p>
    <w:p w14:paraId="28F28D13" w14:textId="77777777" w:rsidR="00DA09FF" w:rsidRPr="00DA09FF" w:rsidRDefault="00DA09FF" w:rsidP="00DA09FF">
      <w:pPr>
        <w:pStyle w:val="a3"/>
        <w:rPr>
          <w:rFonts w:ascii="ＭＳ ゴシック" w:eastAsia="ＭＳ ゴシック" w:hAnsi="ＭＳ ゴシック" w:cs="ＭＳ ゴシック"/>
        </w:rPr>
      </w:pPr>
    </w:p>
    <w:p w14:paraId="7C1AD3C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C3AD31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&lt;jaZ0080&gt;cfs_00031a</w:t>
      </w:r>
    </w:p>
    <w:p w14:paraId="67C08E3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&lt;cnZ0080&gt;cfs_00031a</w:t>
      </w:r>
    </w:p>
    <w:p w14:paraId="611BC52A" w14:textId="77777777" w:rsidR="00DA09FF" w:rsidRPr="00DA09FF" w:rsidRDefault="00DA09FF" w:rsidP="00DA09FF">
      <w:pPr>
        <w:pStyle w:val="a3"/>
        <w:rPr>
          <w:rFonts w:ascii="ＭＳ ゴシック" w:eastAsia="ＭＳ ゴシック" w:hAnsi="ＭＳ ゴシック" w:cs="ＭＳ ゴシック"/>
        </w:rPr>
      </w:pPr>
    </w:p>
    <w:p w14:paraId="0167D48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750BA4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&lt;jaZ0081&gt;cse00094</w:t>
      </w:r>
    </w:p>
    <w:p w14:paraId="3F05EB1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&lt;cnZ0081&gt;cse00094</w:t>
      </w:r>
    </w:p>
    <w:p w14:paraId="61198FE9" w14:textId="77777777" w:rsidR="00DA09FF" w:rsidRPr="00DA09FF" w:rsidRDefault="00DA09FF" w:rsidP="00DA09FF">
      <w:pPr>
        <w:pStyle w:val="a3"/>
        <w:rPr>
          <w:rFonts w:ascii="ＭＳ ゴシック" w:eastAsia="ＭＳ ゴシック" w:hAnsi="ＭＳ ゴシック" w:cs="ＭＳ ゴシック"/>
        </w:rPr>
      </w:pPr>
    </w:p>
    <w:p w14:paraId="2CB2D40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37D107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&lt;jaZ0082&gt;conpmi1000010</w:t>
      </w:r>
    </w:p>
    <w:p w14:paraId="4FECC19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&lt;cnZ0082&gt;conpmi1000010</w:t>
      </w:r>
    </w:p>
    <w:p w14:paraId="48CB0E47" w14:textId="77777777" w:rsidR="00DA09FF" w:rsidRPr="00DA09FF" w:rsidRDefault="00DA09FF" w:rsidP="00DA09FF">
      <w:pPr>
        <w:pStyle w:val="a3"/>
        <w:rPr>
          <w:rFonts w:ascii="ＭＳ ゴシック" w:eastAsia="ＭＳ ゴシック" w:hAnsi="ＭＳ ゴシック" w:cs="ＭＳ ゴシック"/>
        </w:rPr>
      </w:pPr>
    </w:p>
    <w:p w14:paraId="30EF868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008762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&lt;jaZ0083&gt;</w:t>
      </w:r>
      <w:proofErr w:type="spellStart"/>
      <w:r w:rsidRPr="00DA09FF">
        <w:rPr>
          <w:rFonts w:ascii="ＭＳ ゴシック" w:eastAsia="ＭＳ ゴシック" w:hAnsi="ＭＳ ゴシック" w:cs="ＭＳ ゴシック"/>
        </w:rPr>
        <w:t>call_asagiri</w:t>
      </w:r>
      <w:proofErr w:type="spellEnd"/>
    </w:p>
    <w:p w14:paraId="0FA9AE3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&lt;cnZ0083&gt;</w:t>
      </w:r>
      <w:proofErr w:type="spellStart"/>
      <w:r w:rsidRPr="00DA09FF">
        <w:rPr>
          <w:rFonts w:ascii="ＭＳ ゴシック" w:eastAsia="ＭＳ ゴシック" w:hAnsi="ＭＳ ゴシック" w:cs="ＭＳ ゴシック"/>
        </w:rPr>
        <w:t>call_asagiri</w:t>
      </w:r>
      <w:proofErr w:type="spellEnd"/>
    </w:p>
    <w:p w14:paraId="7B8CDA6D" w14:textId="77777777" w:rsidR="00DA09FF" w:rsidRPr="00DA09FF" w:rsidRDefault="00DA09FF" w:rsidP="00DA09FF">
      <w:pPr>
        <w:pStyle w:val="a3"/>
        <w:rPr>
          <w:rFonts w:ascii="ＭＳ ゴシック" w:eastAsia="ＭＳ ゴシック" w:hAnsi="ＭＳ ゴシック" w:cs="ＭＳ ゴシック"/>
        </w:rPr>
      </w:pPr>
    </w:p>
    <w:p w14:paraId="65A48A1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453B14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&lt;jaZ0084&gt;conmid1001080</w:t>
      </w:r>
    </w:p>
    <w:p w14:paraId="49C5182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&lt;cnZ0084&gt;conmid1001080</w:t>
      </w:r>
    </w:p>
    <w:p w14:paraId="293D94D3" w14:textId="77777777" w:rsidR="00DA09FF" w:rsidRPr="00DA09FF" w:rsidRDefault="00DA09FF" w:rsidP="00DA09FF">
      <w:pPr>
        <w:pStyle w:val="a3"/>
        <w:rPr>
          <w:rFonts w:ascii="ＭＳ ゴシック" w:eastAsia="ＭＳ ゴシック" w:hAnsi="ＭＳ ゴシック" w:cs="ＭＳ ゴシック"/>
        </w:rPr>
      </w:pPr>
    </w:p>
    <w:p w14:paraId="3A831CA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2EED66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&lt;jaZ0085&gt;conmid1001090</w:t>
      </w:r>
    </w:p>
    <w:p w14:paraId="2FA4464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&lt;cnZ0085&gt;conmid1001090</w:t>
      </w:r>
    </w:p>
    <w:p w14:paraId="4C28B3E3" w14:textId="77777777" w:rsidR="00DA09FF" w:rsidRPr="00DA09FF" w:rsidRDefault="00DA09FF" w:rsidP="00DA09FF">
      <w:pPr>
        <w:pStyle w:val="a3"/>
        <w:rPr>
          <w:rFonts w:ascii="ＭＳ ゴシック" w:eastAsia="ＭＳ ゴシック" w:hAnsi="ＭＳ ゴシック" w:cs="ＭＳ ゴシック"/>
        </w:rPr>
      </w:pPr>
    </w:p>
    <w:p w14:paraId="5089D7B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3266A6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&lt;jaZ0086&gt;conmid1001100</w:t>
      </w:r>
    </w:p>
    <w:p w14:paraId="03CD4EE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&lt;cnZ0086&gt;conmid1001100</w:t>
      </w:r>
    </w:p>
    <w:p w14:paraId="7658F16B" w14:textId="77777777" w:rsidR="00DA09FF" w:rsidRPr="00DA09FF" w:rsidRDefault="00DA09FF" w:rsidP="00DA09FF">
      <w:pPr>
        <w:pStyle w:val="a3"/>
        <w:rPr>
          <w:rFonts w:ascii="ＭＳ ゴシック" w:eastAsia="ＭＳ ゴシック" w:hAnsi="ＭＳ ゴシック" w:cs="ＭＳ ゴシック"/>
        </w:rPr>
      </w:pPr>
    </w:p>
    <w:p w14:paraId="4D329F9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A21384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&lt;jaZ0087&gt;conmid1001110</w:t>
      </w:r>
    </w:p>
    <w:p w14:paraId="5779B0A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&lt;cnZ0087&gt;conmid1001110</w:t>
      </w:r>
    </w:p>
    <w:p w14:paraId="727A9F80" w14:textId="77777777" w:rsidR="00DA09FF" w:rsidRPr="00DA09FF" w:rsidRDefault="00DA09FF" w:rsidP="00DA09FF">
      <w:pPr>
        <w:pStyle w:val="a3"/>
        <w:rPr>
          <w:rFonts w:ascii="ＭＳ ゴシック" w:eastAsia="ＭＳ ゴシック" w:hAnsi="ＭＳ ゴシック" w:cs="ＭＳ ゴシック"/>
        </w:rPr>
      </w:pPr>
    </w:p>
    <w:p w14:paraId="6545F17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74DB87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&lt;jaZ0088&gt;</w:t>
      </w:r>
      <w:proofErr w:type="spellStart"/>
      <w:r w:rsidRPr="00DA09FF">
        <w:rPr>
          <w:rFonts w:ascii="ＭＳ ゴシック" w:eastAsia="ＭＳ ゴシック" w:hAnsi="ＭＳ ゴシック" w:cs="ＭＳ ゴシック"/>
        </w:rPr>
        <w:t>call_tooyama</w:t>
      </w:r>
      <w:proofErr w:type="spellEnd"/>
    </w:p>
    <w:p w14:paraId="0BA9F98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&lt;cnZ0088&gt;</w:t>
      </w:r>
      <w:proofErr w:type="spellStart"/>
      <w:r w:rsidRPr="00DA09FF">
        <w:rPr>
          <w:rFonts w:ascii="ＭＳ ゴシック" w:eastAsia="ＭＳ ゴシック" w:hAnsi="ＭＳ ゴシック" w:cs="ＭＳ ゴシック"/>
        </w:rPr>
        <w:t>call_tooyama</w:t>
      </w:r>
      <w:proofErr w:type="spellEnd"/>
    </w:p>
    <w:p w14:paraId="12D6A383" w14:textId="77777777" w:rsidR="00DA09FF" w:rsidRPr="00DA09FF" w:rsidRDefault="00DA09FF" w:rsidP="00DA09FF">
      <w:pPr>
        <w:pStyle w:val="a3"/>
        <w:rPr>
          <w:rFonts w:ascii="ＭＳ ゴシック" w:eastAsia="ＭＳ ゴシック" w:hAnsi="ＭＳ ゴシック" w:cs="ＭＳ ゴシック"/>
        </w:rPr>
      </w:pPr>
    </w:p>
    <w:p w14:paraId="4F4B888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FC21FE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&lt;jaZ0089&gt;conmid1001120</w:t>
      </w:r>
    </w:p>
    <w:p w14:paraId="754FA25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&lt;cnZ0089&gt;conmid1001120</w:t>
      </w:r>
    </w:p>
    <w:p w14:paraId="0B148668" w14:textId="77777777" w:rsidR="00DA09FF" w:rsidRPr="00DA09FF" w:rsidRDefault="00DA09FF" w:rsidP="00DA09FF">
      <w:pPr>
        <w:pStyle w:val="a3"/>
        <w:rPr>
          <w:rFonts w:ascii="ＭＳ ゴシック" w:eastAsia="ＭＳ ゴシック" w:hAnsi="ＭＳ ゴシック" w:cs="ＭＳ ゴシック"/>
        </w:rPr>
      </w:pPr>
    </w:p>
    <w:p w14:paraId="2D74F54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AF3B40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&lt;jaZ0090&gt;conmid1001130</w:t>
      </w:r>
    </w:p>
    <w:p w14:paraId="724DA88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&lt;cnZ0090&gt;conmid1001130</w:t>
      </w:r>
    </w:p>
    <w:p w14:paraId="28477AB2" w14:textId="77777777" w:rsidR="00DA09FF" w:rsidRPr="00DA09FF" w:rsidRDefault="00DA09FF" w:rsidP="00DA09FF">
      <w:pPr>
        <w:pStyle w:val="a3"/>
        <w:rPr>
          <w:rFonts w:ascii="ＭＳ ゴシック" w:eastAsia="ＭＳ ゴシック" w:hAnsi="ＭＳ ゴシック" w:cs="ＭＳ ゴシック"/>
        </w:rPr>
      </w:pPr>
    </w:p>
    <w:p w14:paraId="593AB9E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CFBD34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&lt;jaZ0091&gt;conmid1001140</w:t>
      </w:r>
    </w:p>
    <w:p w14:paraId="23E603C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&lt;cnZ0091&gt;conmid1001140</w:t>
      </w:r>
    </w:p>
    <w:p w14:paraId="4A2B6B64" w14:textId="77777777" w:rsidR="00DA09FF" w:rsidRPr="00DA09FF" w:rsidRDefault="00DA09FF" w:rsidP="00DA09FF">
      <w:pPr>
        <w:pStyle w:val="a3"/>
        <w:rPr>
          <w:rFonts w:ascii="ＭＳ ゴシック" w:eastAsia="ＭＳ ゴシック" w:hAnsi="ＭＳ ゴシック" w:cs="ＭＳ ゴシック"/>
        </w:rPr>
      </w:pPr>
    </w:p>
    <w:p w14:paraId="7EC3B87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5887E9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&lt;jaZ0092&gt;conmid1001150</w:t>
      </w:r>
    </w:p>
    <w:p w14:paraId="506DBDF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&lt;cnZ0092&gt;conmid1001150</w:t>
      </w:r>
    </w:p>
    <w:p w14:paraId="1D1DE61B" w14:textId="77777777" w:rsidR="00DA09FF" w:rsidRPr="00DA09FF" w:rsidRDefault="00DA09FF" w:rsidP="00DA09FF">
      <w:pPr>
        <w:pStyle w:val="a3"/>
        <w:rPr>
          <w:rFonts w:ascii="ＭＳ ゴシック" w:eastAsia="ＭＳ ゴシック" w:hAnsi="ＭＳ ゴシック" w:cs="ＭＳ ゴシック"/>
        </w:rPr>
      </w:pPr>
    </w:p>
    <w:p w14:paraId="1F115BD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7FC621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&lt;jaZ0093&gt;conmid1001160</w:t>
      </w:r>
    </w:p>
    <w:p w14:paraId="284C5E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&lt;cnZ0093&gt;conmid1001160</w:t>
      </w:r>
    </w:p>
    <w:p w14:paraId="14E48D71" w14:textId="77777777" w:rsidR="00DA09FF" w:rsidRPr="00DA09FF" w:rsidRDefault="00DA09FF" w:rsidP="00DA09FF">
      <w:pPr>
        <w:pStyle w:val="a3"/>
        <w:rPr>
          <w:rFonts w:ascii="ＭＳ ゴシック" w:eastAsia="ＭＳ ゴシック" w:hAnsi="ＭＳ ゴシック" w:cs="ＭＳ ゴシック"/>
        </w:rPr>
      </w:pPr>
    </w:p>
    <w:p w14:paraId="1F12DBC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1853B5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&lt;jaZ0094&gt;conmid1001170</w:t>
      </w:r>
    </w:p>
    <w:p w14:paraId="5F41D28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&lt;cnZ0094&gt;conmid1001170</w:t>
      </w:r>
    </w:p>
    <w:p w14:paraId="7B36EDD8" w14:textId="77777777" w:rsidR="00DA09FF" w:rsidRPr="00DA09FF" w:rsidRDefault="00DA09FF" w:rsidP="00DA09FF">
      <w:pPr>
        <w:pStyle w:val="a3"/>
        <w:rPr>
          <w:rFonts w:ascii="ＭＳ ゴシック" w:eastAsia="ＭＳ ゴシック" w:hAnsi="ＭＳ ゴシック" w:cs="ＭＳ ゴシック"/>
        </w:rPr>
      </w:pPr>
    </w:p>
    <w:p w14:paraId="054F5F0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0FD1DD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&lt;jaZ0095&gt;conmid1001180</w:t>
      </w:r>
    </w:p>
    <w:p w14:paraId="196F28A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&lt;cnZ0095&gt;conmid1001180</w:t>
      </w:r>
    </w:p>
    <w:p w14:paraId="5876B308" w14:textId="77777777" w:rsidR="00DA09FF" w:rsidRPr="00DA09FF" w:rsidRDefault="00DA09FF" w:rsidP="00DA09FF">
      <w:pPr>
        <w:pStyle w:val="a3"/>
        <w:rPr>
          <w:rFonts w:ascii="ＭＳ ゴシック" w:eastAsia="ＭＳ ゴシック" w:hAnsi="ＭＳ ゴシック" w:cs="ＭＳ ゴシック"/>
        </w:rPr>
      </w:pPr>
    </w:p>
    <w:p w14:paraId="5CBF0E2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88DC1C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&lt;jaZ0096&gt;conmid1001190</w:t>
      </w:r>
    </w:p>
    <w:p w14:paraId="614F0B0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&lt;cnZ0096&gt;conmid1001190</w:t>
      </w:r>
    </w:p>
    <w:p w14:paraId="30675720" w14:textId="77777777" w:rsidR="00DA09FF" w:rsidRPr="00DA09FF" w:rsidRDefault="00DA09FF" w:rsidP="00DA09FF">
      <w:pPr>
        <w:pStyle w:val="a3"/>
        <w:rPr>
          <w:rFonts w:ascii="ＭＳ ゴシック" w:eastAsia="ＭＳ ゴシック" w:hAnsi="ＭＳ ゴシック" w:cs="ＭＳ ゴシック"/>
        </w:rPr>
      </w:pPr>
    </w:p>
    <w:p w14:paraId="07862DF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19DE6D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&lt;jaZ0097&gt;conmid1001200</w:t>
      </w:r>
    </w:p>
    <w:p w14:paraId="61ADDA5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&lt;cnZ0097&gt;conmid1001200</w:t>
      </w:r>
    </w:p>
    <w:p w14:paraId="659D13D7" w14:textId="77777777" w:rsidR="00DA09FF" w:rsidRPr="00DA09FF" w:rsidRDefault="00DA09FF" w:rsidP="00DA09FF">
      <w:pPr>
        <w:pStyle w:val="a3"/>
        <w:rPr>
          <w:rFonts w:ascii="ＭＳ ゴシック" w:eastAsia="ＭＳ ゴシック" w:hAnsi="ＭＳ ゴシック" w:cs="ＭＳ ゴシック"/>
        </w:rPr>
      </w:pPr>
    </w:p>
    <w:p w14:paraId="560F04B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934794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&lt;jaZ0098&gt;</w:t>
      </w:r>
      <w:proofErr w:type="spellStart"/>
      <w:r w:rsidRPr="00DA09FF">
        <w:rPr>
          <w:rFonts w:ascii="ＭＳ ゴシック" w:eastAsia="ＭＳ ゴシック" w:hAnsi="ＭＳ ゴシック" w:cs="ＭＳ ゴシック"/>
        </w:rPr>
        <w:t>conomcall_wa</w:t>
      </w:r>
      <w:proofErr w:type="spellEnd"/>
    </w:p>
    <w:p w14:paraId="0D1D9DB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&lt;cnZ0098&gt;</w:t>
      </w:r>
      <w:proofErr w:type="spellStart"/>
      <w:r w:rsidRPr="00DA09FF">
        <w:rPr>
          <w:rFonts w:ascii="ＭＳ ゴシック" w:eastAsia="ＭＳ ゴシック" w:hAnsi="ＭＳ ゴシック" w:cs="ＭＳ ゴシック"/>
        </w:rPr>
        <w:t>conomcall_wa</w:t>
      </w:r>
      <w:proofErr w:type="spellEnd"/>
    </w:p>
    <w:p w14:paraId="44385829" w14:textId="77777777" w:rsidR="00DA09FF" w:rsidRPr="00DA09FF" w:rsidRDefault="00DA09FF" w:rsidP="00DA09FF">
      <w:pPr>
        <w:pStyle w:val="a3"/>
        <w:rPr>
          <w:rFonts w:ascii="ＭＳ ゴシック" w:eastAsia="ＭＳ ゴシック" w:hAnsi="ＭＳ ゴシック" w:cs="ＭＳ ゴシック"/>
        </w:rPr>
      </w:pPr>
    </w:p>
    <w:p w14:paraId="409AFF3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53D2D5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&lt;jaZ0099&gt;conoma1000080</w:t>
      </w:r>
    </w:p>
    <w:p w14:paraId="6701D02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&lt;cnZ0099&gt;conoma1000080</w:t>
      </w:r>
    </w:p>
    <w:p w14:paraId="4B9A542F" w14:textId="77777777" w:rsidR="00DA09FF" w:rsidRPr="00DA09FF" w:rsidRDefault="00DA09FF" w:rsidP="00DA09FF">
      <w:pPr>
        <w:pStyle w:val="a3"/>
        <w:rPr>
          <w:rFonts w:ascii="ＭＳ ゴシック" w:eastAsia="ＭＳ ゴシック" w:hAnsi="ＭＳ ゴシック" w:cs="ＭＳ ゴシック"/>
        </w:rPr>
      </w:pPr>
    </w:p>
    <w:p w14:paraId="7A9C72E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EEFF97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&lt;jaZ0100&gt;conoma1000090</w:t>
      </w:r>
    </w:p>
    <w:p w14:paraId="3742B2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&lt;cnZ0100&gt;conoma1000090</w:t>
      </w:r>
    </w:p>
    <w:p w14:paraId="14B8A303" w14:textId="77777777" w:rsidR="00DA09FF" w:rsidRPr="00DA09FF" w:rsidRDefault="00DA09FF" w:rsidP="00DA09FF">
      <w:pPr>
        <w:pStyle w:val="a3"/>
        <w:rPr>
          <w:rFonts w:ascii="ＭＳ ゴシック" w:eastAsia="ＭＳ ゴシック" w:hAnsi="ＭＳ ゴシック" w:cs="ＭＳ ゴシック"/>
        </w:rPr>
      </w:pPr>
    </w:p>
    <w:p w14:paraId="0A5269B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6AE006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&lt;jaZ0101&gt;conmid1001210</w:t>
      </w:r>
    </w:p>
    <w:p w14:paraId="2C52130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&lt;cnZ0101&gt;conmid1001210</w:t>
      </w:r>
    </w:p>
    <w:p w14:paraId="63B01847" w14:textId="77777777" w:rsidR="00DA09FF" w:rsidRPr="00DA09FF" w:rsidRDefault="00DA09FF" w:rsidP="00DA09FF">
      <w:pPr>
        <w:pStyle w:val="a3"/>
        <w:rPr>
          <w:rFonts w:ascii="ＭＳ ゴシック" w:eastAsia="ＭＳ ゴシック" w:hAnsi="ＭＳ ゴシック" w:cs="ＭＳ ゴシック"/>
        </w:rPr>
      </w:pPr>
    </w:p>
    <w:p w14:paraId="75A052D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297671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&lt;jaZ0102&gt;conoma1000140</w:t>
      </w:r>
    </w:p>
    <w:p w14:paraId="255A946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&lt;cnZ0102&gt;conoma1000140</w:t>
      </w:r>
    </w:p>
    <w:p w14:paraId="1EFD06D8" w14:textId="77777777" w:rsidR="00DA09FF" w:rsidRPr="00DA09FF" w:rsidRDefault="00DA09FF" w:rsidP="00DA09FF">
      <w:pPr>
        <w:pStyle w:val="a3"/>
        <w:rPr>
          <w:rFonts w:ascii="ＭＳ ゴシック" w:eastAsia="ＭＳ ゴシック" w:hAnsi="ＭＳ ゴシック" w:cs="ＭＳ ゴシック"/>
        </w:rPr>
      </w:pPr>
    </w:p>
    <w:p w14:paraId="6BFC5FD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BF6817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&lt;jaZ0103&gt;conoma1000050</w:t>
      </w:r>
    </w:p>
    <w:p w14:paraId="4AD2A14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&lt;cnZ0103&gt;conoma1000050</w:t>
      </w:r>
    </w:p>
    <w:p w14:paraId="0D8301B5" w14:textId="77777777" w:rsidR="00DA09FF" w:rsidRPr="00DA09FF" w:rsidRDefault="00DA09FF" w:rsidP="00DA09FF">
      <w:pPr>
        <w:pStyle w:val="a3"/>
        <w:rPr>
          <w:rFonts w:ascii="ＭＳ ゴシック" w:eastAsia="ＭＳ ゴシック" w:hAnsi="ＭＳ ゴシック" w:cs="ＭＳ ゴシック"/>
        </w:rPr>
      </w:pPr>
    </w:p>
    <w:p w14:paraId="75E5447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780362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&lt;jaZ0104&gt;conoma1000030</w:t>
      </w:r>
    </w:p>
    <w:p w14:paraId="0CABA8A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&lt;cnZ0104&gt;conoma1000030</w:t>
      </w:r>
    </w:p>
    <w:p w14:paraId="3072DB93" w14:textId="77777777" w:rsidR="00DA09FF" w:rsidRPr="00DA09FF" w:rsidRDefault="00DA09FF" w:rsidP="00DA09FF">
      <w:pPr>
        <w:pStyle w:val="a3"/>
        <w:rPr>
          <w:rFonts w:ascii="ＭＳ ゴシック" w:eastAsia="ＭＳ ゴシック" w:hAnsi="ＭＳ ゴシック" w:cs="ＭＳ ゴシック"/>
        </w:rPr>
      </w:pPr>
    </w:p>
    <w:p w14:paraId="415E715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F2FEA4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&lt;jaZ0105&gt;conoma1000120</w:t>
      </w:r>
    </w:p>
    <w:p w14:paraId="4C3AA7E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&lt;cnZ0105&gt;conoma1000120</w:t>
      </w:r>
    </w:p>
    <w:p w14:paraId="01488FDB" w14:textId="77777777" w:rsidR="00DA09FF" w:rsidRPr="00DA09FF" w:rsidRDefault="00DA09FF" w:rsidP="00DA09FF">
      <w:pPr>
        <w:pStyle w:val="a3"/>
        <w:rPr>
          <w:rFonts w:ascii="ＭＳ ゴシック" w:eastAsia="ＭＳ ゴシック" w:hAnsi="ＭＳ ゴシック" w:cs="ＭＳ ゴシック"/>
        </w:rPr>
      </w:pPr>
    </w:p>
    <w:p w14:paraId="57C381D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259520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&lt;jaZ0106&gt;conoma1000070</w:t>
      </w:r>
    </w:p>
    <w:p w14:paraId="37ABAC1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&lt;cnZ0106&gt;conoma1000070</w:t>
      </w:r>
    </w:p>
    <w:p w14:paraId="4FF5728E" w14:textId="77777777" w:rsidR="00DA09FF" w:rsidRPr="00DA09FF" w:rsidRDefault="00DA09FF" w:rsidP="00DA09FF">
      <w:pPr>
        <w:pStyle w:val="a3"/>
        <w:rPr>
          <w:rFonts w:ascii="ＭＳ ゴシック" w:eastAsia="ＭＳ ゴシック" w:hAnsi="ＭＳ ゴシック" w:cs="ＭＳ ゴシック"/>
        </w:rPr>
      </w:pPr>
    </w:p>
    <w:p w14:paraId="163882A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0F9556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&lt;jaZ0107&gt;conoma1000100</w:t>
      </w:r>
    </w:p>
    <w:p w14:paraId="484E194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&lt;cnZ0107&gt;conoma1000100</w:t>
      </w:r>
    </w:p>
    <w:p w14:paraId="772B7501" w14:textId="77777777" w:rsidR="00DA09FF" w:rsidRPr="00DA09FF" w:rsidRDefault="00DA09FF" w:rsidP="00DA09FF">
      <w:pPr>
        <w:pStyle w:val="a3"/>
        <w:rPr>
          <w:rFonts w:ascii="ＭＳ ゴシック" w:eastAsia="ＭＳ ゴシック" w:hAnsi="ＭＳ ゴシック" w:cs="ＭＳ ゴシック"/>
        </w:rPr>
      </w:pPr>
    </w:p>
    <w:p w14:paraId="59348F8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072810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&lt;jaZ0108&gt;conoma1000010</w:t>
      </w:r>
    </w:p>
    <w:p w14:paraId="53CC238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&lt;cnZ0108&gt;conoma1000010</w:t>
      </w:r>
    </w:p>
    <w:p w14:paraId="597D0C20" w14:textId="77777777" w:rsidR="00DA09FF" w:rsidRPr="00DA09FF" w:rsidRDefault="00DA09FF" w:rsidP="00DA09FF">
      <w:pPr>
        <w:pStyle w:val="a3"/>
        <w:rPr>
          <w:rFonts w:ascii="ＭＳ ゴシック" w:eastAsia="ＭＳ ゴシック" w:hAnsi="ＭＳ ゴシック" w:cs="ＭＳ ゴシック"/>
        </w:rPr>
      </w:pPr>
    </w:p>
    <w:p w14:paraId="2D47060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8BF5C0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&lt;jaZ0109&gt;conoma1000040</w:t>
      </w:r>
    </w:p>
    <w:p w14:paraId="0039C9A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&lt;cnZ0109&gt;conoma1000040</w:t>
      </w:r>
    </w:p>
    <w:p w14:paraId="43F9574B" w14:textId="77777777" w:rsidR="00DA09FF" w:rsidRPr="00DA09FF" w:rsidRDefault="00DA09FF" w:rsidP="00DA09FF">
      <w:pPr>
        <w:pStyle w:val="a3"/>
        <w:rPr>
          <w:rFonts w:ascii="ＭＳ ゴシック" w:eastAsia="ＭＳ ゴシック" w:hAnsi="ＭＳ ゴシック" w:cs="ＭＳ ゴシック"/>
        </w:rPr>
      </w:pPr>
    </w:p>
    <w:p w14:paraId="4F96B35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36BB3D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&lt;jaZ0110&gt;conoma1000110</w:t>
      </w:r>
    </w:p>
    <w:p w14:paraId="35DF8D7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&lt;cnZ0110&gt;conoma1000110</w:t>
      </w:r>
    </w:p>
    <w:p w14:paraId="5C42A47C" w14:textId="77777777" w:rsidR="00DA09FF" w:rsidRPr="00DA09FF" w:rsidRDefault="00DA09FF" w:rsidP="00DA09FF">
      <w:pPr>
        <w:pStyle w:val="a3"/>
        <w:rPr>
          <w:rFonts w:ascii="ＭＳ ゴシック" w:eastAsia="ＭＳ ゴシック" w:hAnsi="ＭＳ ゴシック" w:cs="ＭＳ ゴシック"/>
        </w:rPr>
      </w:pPr>
    </w:p>
    <w:p w14:paraId="03AD00D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F06F3A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&lt;jaZ0111&gt;conoma1000130</w:t>
      </w:r>
    </w:p>
    <w:p w14:paraId="68BD3D0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&lt;cnZ0111&gt;conoma1000130</w:t>
      </w:r>
    </w:p>
    <w:p w14:paraId="3EDC2C8F" w14:textId="77777777" w:rsidR="00DA09FF" w:rsidRPr="00DA09FF" w:rsidRDefault="00DA09FF" w:rsidP="00DA09FF">
      <w:pPr>
        <w:pStyle w:val="a3"/>
        <w:rPr>
          <w:rFonts w:ascii="ＭＳ ゴシック" w:eastAsia="ＭＳ ゴシック" w:hAnsi="ＭＳ ゴシック" w:cs="ＭＳ ゴシック"/>
        </w:rPr>
      </w:pPr>
    </w:p>
    <w:p w14:paraId="1FA6481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92746A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&lt;jaZ0112&gt;conoma1000020</w:t>
      </w:r>
    </w:p>
    <w:p w14:paraId="02CF7C3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&lt;cnZ0112&gt;conoma1000020</w:t>
      </w:r>
    </w:p>
    <w:p w14:paraId="6CDE3A1A" w14:textId="77777777" w:rsidR="00DA09FF" w:rsidRPr="00DA09FF" w:rsidRDefault="00DA09FF" w:rsidP="00DA09FF">
      <w:pPr>
        <w:pStyle w:val="a3"/>
        <w:rPr>
          <w:rFonts w:ascii="ＭＳ ゴシック" w:eastAsia="ＭＳ ゴシック" w:hAnsi="ＭＳ ゴシック" w:cs="ＭＳ ゴシック"/>
        </w:rPr>
      </w:pPr>
    </w:p>
    <w:p w14:paraId="2467E0A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0220BC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&lt;jaZ0113&gt;conpma1000040</w:t>
      </w:r>
    </w:p>
    <w:p w14:paraId="7529E7F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&lt;cnZ0113&gt;conpma1000040</w:t>
      </w:r>
    </w:p>
    <w:p w14:paraId="63B3F9EA" w14:textId="77777777" w:rsidR="00DA09FF" w:rsidRPr="00DA09FF" w:rsidRDefault="00DA09FF" w:rsidP="00DA09FF">
      <w:pPr>
        <w:pStyle w:val="a3"/>
        <w:rPr>
          <w:rFonts w:ascii="ＭＳ ゴシック" w:eastAsia="ＭＳ ゴシック" w:hAnsi="ＭＳ ゴシック" w:cs="ＭＳ ゴシック"/>
        </w:rPr>
      </w:pPr>
    </w:p>
    <w:p w14:paraId="0A877F7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B31E2E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&lt;jaZ0114&gt;conpwp1000040</w:t>
      </w:r>
    </w:p>
    <w:p w14:paraId="13DB911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&lt;cnZ0114&gt;conpwp1000040</w:t>
      </w:r>
    </w:p>
    <w:p w14:paraId="695AD867" w14:textId="77777777" w:rsidR="00DA09FF" w:rsidRPr="00DA09FF" w:rsidRDefault="00DA09FF" w:rsidP="00DA09FF">
      <w:pPr>
        <w:pStyle w:val="a3"/>
        <w:rPr>
          <w:rFonts w:ascii="ＭＳ ゴシック" w:eastAsia="ＭＳ ゴシック" w:hAnsi="ＭＳ ゴシック" w:cs="ＭＳ ゴシック"/>
        </w:rPr>
      </w:pPr>
    </w:p>
    <w:p w14:paraId="5D2CE39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E23576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&lt;jaZ0115&gt;conpmb1000040</w:t>
      </w:r>
    </w:p>
    <w:p w14:paraId="4CDD759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&lt;cnZ0115&gt;conpmb1000040</w:t>
      </w:r>
    </w:p>
    <w:p w14:paraId="66F60EC1" w14:textId="77777777" w:rsidR="00DA09FF" w:rsidRPr="00DA09FF" w:rsidRDefault="00DA09FF" w:rsidP="00DA09FF">
      <w:pPr>
        <w:pStyle w:val="a3"/>
        <w:rPr>
          <w:rFonts w:ascii="ＭＳ ゴシック" w:eastAsia="ＭＳ ゴシック" w:hAnsi="ＭＳ ゴシック" w:cs="ＭＳ ゴシック"/>
        </w:rPr>
      </w:pPr>
    </w:p>
    <w:p w14:paraId="08A0F29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1870A4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&lt;jaZ0116&gt;conpwq1000010</w:t>
      </w:r>
    </w:p>
    <w:p w14:paraId="54A14E6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&lt;cnZ0116&gt;conpwq1000010</w:t>
      </w:r>
    </w:p>
    <w:p w14:paraId="4B4AC49A" w14:textId="77777777" w:rsidR="00DA09FF" w:rsidRPr="00DA09FF" w:rsidRDefault="00DA09FF" w:rsidP="00DA09FF">
      <w:pPr>
        <w:pStyle w:val="a3"/>
        <w:rPr>
          <w:rFonts w:ascii="ＭＳ ゴシック" w:eastAsia="ＭＳ ゴシック" w:hAnsi="ＭＳ ゴシック" w:cs="ＭＳ ゴシック"/>
        </w:rPr>
      </w:pPr>
    </w:p>
    <w:p w14:paraId="0E651E5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849B3A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&lt;jaZ0117&gt;conoma1000060</w:t>
      </w:r>
    </w:p>
    <w:p w14:paraId="1E7D71B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&lt;cnZ0117&gt;conoma1000060</w:t>
      </w:r>
    </w:p>
    <w:p w14:paraId="4D808333" w14:textId="77777777" w:rsidR="00DA09FF" w:rsidRPr="00DA09FF" w:rsidRDefault="00DA09FF" w:rsidP="00DA09FF">
      <w:pPr>
        <w:pStyle w:val="a3"/>
        <w:rPr>
          <w:rFonts w:ascii="ＭＳ ゴシック" w:eastAsia="ＭＳ ゴシック" w:hAnsi="ＭＳ ゴシック" w:cs="ＭＳ ゴシック"/>
        </w:rPr>
      </w:pPr>
    </w:p>
    <w:p w14:paraId="56360FD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309D26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&lt;jaZ0118&gt;conmid1001220</w:t>
      </w:r>
    </w:p>
    <w:p w14:paraId="5AD91DC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&lt;cnZ0118&gt;conmid1001220</w:t>
      </w:r>
    </w:p>
    <w:p w14:paraId="5657E781" w14:textId="77777777" w:rsidR="00DA09FF" w:rsidRPr="00DA09FF" w:rsidRDefault="00DA09FF" w:rsidP="00DA09FF">
      <w:pPr>
        <w:pStyle w:val="a3"/>
        <w:rPr>
          <w:rFonts w:ascii="ＭＳ ゴシック" w:eastAsia="ＭＳ ゴシック" w:hAnsi="ＭＳ ゴシック" w:cs="ＭＳ ゴシック"/>
        </w:rPr>
      </w:pPr>
    </w:p>
    <w:p w14:paraId="0559310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9B9D7D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&lt;jaZ0119&gt;conmid1001230</w:t>
      </w:r>
    </w:p>
    <w:p w14:paraId="799A433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&lt;cnZ0119&gt;conmid1001230</w:t>
      </w:r>
    </w:p>
    <w:p w14:paraId="2E10CB2D" w14:textId="77777777" w:rsidR="00DA09FF" w:rsidRPr="00DA09FF" w:rsidRDefault="00DA09FF" w:rsidP="00DA09FF">
      <w:pPr>
        <w:pStyle w:val="a3"/>
        <w:rPr>
          <w:rFonts w:ascii="ＭＳ ゴシック" w:eastAsia="ＭＳ ゴシック" w:hAnsi="ＭＳ ゴシック" w:cs="ＭＳ ゴシック"/>
        </w:rPr>
      </w:pPr>
    </w:p>
    <w:p w14:paraId="554F5A7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04F186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&lt;jaZ0120&gt;conmid1001240</w:t>
      </w:r>
    </w:p>
    <w:p w14:paraId="5568A4C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&lt;cnZ0120&gt;conmid1001240</w:t>
      </w:r>
    </w:p>
    <w:p w14:paraId="2A853876" w14:textId="77777777" w:rsidR="00DA09FF" w:rsidRPr="00DA09FF" w:rsidRDefault="00DA09FF" w:rsidP="00DA09FF">
      <w:pPr>
        <w:pStyle w:val="a3"/>
        <w:rPr>
          <w:rFonts w:ascii="ＭＳ ゴシック" w:eastAsia="ＭＳ ゴシック" w:hAnsi="ＭＳ ゴシック" w:cs="ＭＳ ゴシック"/>
        </w:rPr>
      </w:pPr>
    </w:p>
    <w:p w14:paraId="53D3D11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00A6C5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&lt;jaZ0121&gt;conmid1001250</w:t>
      </w:r>
    </w:p>
    <w:p w14:paraId="2AEA92B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&lt;cnZ0121&gt;conmid1001250</w:t>
      </w:r>
    </w:p>
    <w:p w14:paraId="040BDCF7" w14:textId="77777777" w:rsidR="00DA09FF" w:rsidRPr="00DA09FF" w:rsidRDefault="00DA09FF" w:rsidP="00DA09FF">
      <w:pPr>
        <w:pStyle w:val="a3"/>
        <w:rPr>
          <w:rFonts w:ascii="ＭＳ ゴシック" w:eastAsia="ＭＳ ゴシック" w:hAnsi="ＭＳ ゴシック" w:cs="ＭＳ ゴシック"/>
        </w:rPr>
      </w:pPr>
    </w:p>
    <w:p w14:paraId="5628A65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082B47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&lt;jaZ0122&gt;conmid1001260</w:t>
      </w:r>
    </w:p>
    <w:p w14:paraId="615331E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&lt;cnZ0122&gt;conmid1001260</w:t>
      </w:r>
    </w:p>
    <w:p w14:paraId="4FADFC3A" w14:textId="77777777" w:rsidR="00DA09FF" w:rsidRPr="00DA09FF" w:rsidRDefault="00DA09FF" w:rsidP="00DA09FF">
      <w:pPr>
        <w:pStyle w:val="a3"/>
        <w:rPr>
          <w:rFonts w:ascii="ＭＳ ゴシック" w:eastAsia="ＭＳ ゴシック" w:hAnsi="ＭＳ ゴシック" w:cs="ＭＳ ゴシック"/>
        </w:rPr>
      </w:pPr>
    </w:p>
    <w:p w14:paraId="60B2155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AE95D0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&lt;jaZ0123&gt;conmid1001270</w:t>
      </w:r>
    </w:p>
    <w:p w14:paraId="55A2DF1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&lt;cnZ0123&gt;conmid1001270</w:t>
      </w:r>
    </w:p>
    <w:p w14:paraId="645621E4" w14:textId="77777777" w:rsidR="00DA09FF" w:rsidRPr="00DA09FF" w:rsidRDefault="00DA09FF" w:rsidP="00DA09FF">
      <w:pPr>
        <w:pStyle w:val="a3"/>
        <w:rPr>
          <w:rFonts w:ascii="ＭＳ ゴシック" w:eastAsia="ＭＳ ゴシック" w:hAnsi="ＭＳ ゴシック" w:cs="ＭＳ ゴシック"/>
        </w:rPr>
      </w:pPr>
    </w:p>
    <w:p w14:paraId="575F172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608C9A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&lt;jaZ0124&gt;conmid1001280</w:t>
      </w:r>
    </w:p>
    <w:p w14:paraId="4A2DD1C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&lt;cnZ0124&gt;conmid1001280</w:t>
      </w:r>
    </w:p>
    <w:p w14:paraId="5AD4C622" w14:textId="77777777" w:rsidR="00DA09FF" w:rsidRPr="00DA09FF" w:rsidRDefault="00DA09FF" w:rsidP="00DA09FF">
      <w:pPr>
        <w:pStyle w:val="a3"/>
        <w:rPr>
          <w:rFonts w:ascii="ＭＳ ゴシック" w:eastAsia="ＭＳ ゴシック" w:hAnsi="ＭＳ ゴシック" w:cs="ＭＳ ゴシック"/>
        </w:rPr>
      </w:pPr>
    </w:p>
    <w:p w14:paraId="2FC1EB3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D69167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&lt;jaZ0125&gt;conmid1001290</w:t>
      </w:r>
    </w:p>
    <w:p w14:paraId="038F8E4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&lt;cnZ0125&gt;conmid1001290</w:t>
      </w:r>
    </w:p>
    <w:p w14:paraId="3551F25D" w14:textId="77777777" w:rsidR="00DA09FF" w:rsidRPr="00DA09FF" w:rsidRDefault="00DA09FF" w:rsidP="00DA09FF">
      <w:pPr>
        <w:pStyle w:val="a3"/>
        <w:rPr>
          <w:rFonts w:ascii="ＭＳ ゴシック" w:eastAsia="ＭＳ ゴシック" w:hAnsi="ＭＳ ゴシック" w:cs="ＭＳ ゴシック"/>
        </w:rPr>
      </w:pPr>
    </w:p>
    <w:p w14:paraId="23CBB8F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982E99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&lt;jaZ0126&gt;conmid1001300</w:t>
      </w:r>
    </w:p>
    <w:p w14:paraId="0E4913B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&lt;cnZ0126&gt;conmid1001300</w:t>
      </w:r>
    </w:p>
    <w:p w14:paraId="2486FC20" w14:textId="77777777" w:rsidR="00DA09FF" w:rsidRPr="00DA09FF" w:rsidRDefault="00DA09FF" w:rsidP="00DA09FF">
      <w:pPr>
        <w:pStyle w:val="a3"/>
        <w:rPr>
          <w:rFonts w:ascii="ＭＳ ゴシック" w:eastAsia="ＭＳ ゴシック" w:hAnsi="ＭＳ ゴシック" w:cs="ＭＳ ゴシック"/>
        </w:rPr>
      </w:pPr>
    </w:p>
    <w:p w14:paraId="69830F8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3F74E7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&lt;jaZ0127&gt;conmid1001310</w:t>
      </w:r>
    </w:p>
    <w:p w14:paraId="218ADDD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&lt;cnZ0127&gt;conmid1001310</w:t>
      </w:r>
    </w:p>
    <w:p w14:paraId="676D3F12" w14:textId="77777777" w:rsidR="00DA09FF" w:rsidRPr="00DA09FF" w:rsidRDefault="00DA09FF" w:rsidP="00DA09FF">
      <w:pPr>
        <w:pStyle w:val="a3"/>
        <w:rPr>
          <w:rFonts w:ascii="ＭＳ ゴシック" w:eastAsia="ＭＳ ゴシック" w:hAnsi="ＭＳ ゴシック" w:cs="ＭＳ ゴシック"/>
        </w:rPr>
      </w:pPr>
    </w:p>
    <w:p w14:paraId="651977B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D11BF8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&lt;jaZ0128&gt;conmid1001320</w:t>
      </w:r>
    </w:p>
    <w:p w14:paraId="4CEE86E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&lt;cnZ0128&gt;conmid1001320</w:t>
      </w:r>
    </w:p>
    <w:p w14:paraId="75B9F700" w14:textId="77777777" w:rsidR="00DA09FF" w:rsidRPr="00DA09FF" w:rsidRDefault="00DA09FF" w:rsidP="00DA09FF">
      <w:pPr>
        <w:pStyle w:val="a3"/>
        <w:rPr>
          <w:rFonts w:ascii="ＭＳ ゴシック" w:eastAsia="ＭＳ ゴシック" w:hAnsi="ＭＳ ゴシック" w:cs="ＭＳ ゴシック"/>
        </w:rPr>
      </w:pPr>
    </w:p>
    <w:p w14:paraId="7A45A5D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CF8509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&lt;jaZ0129&gt;conmid1001330</w:t>
      </w:r>
    </w:p>
    <w:p w14:paraId="3D37C9A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&lt;cnZ0129&gt;conmid1001330</w:t>
      </w:r>
    </w:p>
    <w:p w14:paraId="2040ED7B" w14:textId="77777777" w:rsidR="00DA09FF" w:rsidRPr="00DA09FF" w:rsidRDefault="00DA09FF" w:rsidP="00DA09FF">
      <w:pPr>
        <w:pStyle w:val="a3"/>
        <w:rPr>
          <w:rFonts w:ascii="ＭＳ ゴシック" w:eastAsia="ＭＳ ゴシック" w:hAnsi="ＭＳ ゴシック" w:cs="ＭＳ ゴシック"/>
        </w:rPr>
      </w:pPr>
    </w:p>
    <w:p w14:paraId="75E3564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D71F6C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&lt;jaZ0130&gt;conmid1001340</w:t>
      </w:r>
    </w:p>
    <w:p w14:paraId="0814017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&lt;cnZ0130&gt;conmid1001340</w:t>
      </w:r>
    </w:p>
    <w:p w14:paraId="0289D4CE" w14:textId="77777777" w:rsidR="00DA09FF" w:rsidRPr="00DA09FF" w:rsidRDefault="00DA09FF" w:rsidP="00DA09FF">
      <w:pPr>
        <w:pStyle w:val="a3"/>
        <w:rPr>
          <w:rFonts w:ascii="ＭＳ ゴシック" w:eastAsia="ＭＳ ゴシック" w:hAnsi="ＭＳ ゴシック" w:cs="ＭＳ ゴシック"/>
        </w:rPr>
      </w:pPr>
    </w:p>
    <w:p w14:paraId="7CB5A5B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FA4721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&lt;jaZ0131&gt;conmid1001350</w:t>
      </w:r>
    </w:p>
    <w:p w14:paraId="42B9EE3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&lt;cnZ0131&gt;conmid1001350</w:t>
      </w:r>
    </w:p>
    <w:p w14:paraId="71F58D19" w14:textId="77777777" w:rsidR="00DA09FF" w:rsidRPr="00DA09FF" w:rsidRDefault="00DA09FF" w:rsidP="00DA09FF">
      <w:pPr>
        <w:pStyle w:val="a3"/>
        <w:rPr>
          <w:rFonts w:ascii="ＭＳ ゴシック" w:eastAsia="ＭＳ ゴシック" w:hAnsi="ＭＳ ゴシック" w:cs="ＭＳ ゴシック"/>
        </w:rPr>
      </w:pPr>
    </w:p>
    <w:p w14:paraId="7432EA5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055325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&lt;jaZ0132&gt;conmid1001360</w:t>
      </w:r>
    </w:p>
    <w:p w14:paraId="3F78537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&lt;cnZ0132&gt;conmid1001360</w:t>
      </w:r>
    </w:p>
    <w:p w14:paraId="06272114" w14:textId="77777777" w:rsidR="00DA09FF" w:rsidRPr="00DA09FF" w:rsidRDefault="00DA09FF" w:rsidP="00DA09FF">
      <w:pPr>
        <w:pStyle w:val="a3"/>
        <w:rPr>
          <w:rFonts w:ascii="ＭＳ ゴシック" w:eastAsia="ＭＳ ゴシック" w:hAnsi="ＭＳ ゴシック" w:cs="ＭＳ ゴシック"/>
        </w:rPr>
      </w:pPr>
    </w:p>
    <w:p w14:paraId="262CA0C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91FF7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&lt;jaZ0133&gt;conmid1001370</w:t>
      </w:r>
    </w:p>
    <w:p w14:paraId="7A6914E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&lt;cnZ0133&gt;conmid1001370</w:t>
      </w:r>
    </w:p>
    <w:p w14:paraId="2C5471C2" w14:textId="77777777" w:rsidR="00DA09FF" w:rsidRPr="00DA09FF" w:rsidRDefault="00DA09FF" w:rsidP="00DA09FF">
      <w:pPr>
        <w:pStyle w:val="a3"/>
        <w:rPr>
          <w:rFonts w:ascii="ＭＳ ゴシック" w:eastAsia="ＭＳ ゴシック" w:hAnsi="ＭＳ ゴシック" w:cs="ＭＳ ゴシック"/>
        </w:rPr>
      </w:pPr>
    </w:p>
    <w:p w14:paraId="3E9CF90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709EA9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&lt;jaZ0134&gt;conmid1001380</w:t>
      </w:r>
    </w:p>
    <w:p w14:paraId="427A72E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&lt;cnZ0134&gt;conmid1001380</w:t>
      </w:r>
    </w:p>
    <w:p w14:paraId="6E97215E" w14:textId="77777777" w:rsidR="00DA09FF" w:rsidRPr="00DA09FF" w:rsidRDefault="00DA09FF" w:rsidP="00DA09FF">
      <w:pPr>
        <w:pStyle w:val="a3"/>
        <w:rPr>
          <w:rFonts w:ascii="ＭＳ ゴシック" w:eastAsia="ＭＳ ゴシック" w:hAnsi="ＭＳ ゴシック" w:cs="ＭＳ ゴシック"/>
        </w:rPr>
      </w:pPr>
    </w:p>
    <w:p w14:paraId="36E8135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03B357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&lt;jaZ0135&gt;conmid1001390</w:t>
      </w:r>
    </w:p>
    <w:p w14:paraId="7A7E106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&lt;cnZ0135&gt;conmid1001390</w:t>
      </w:r>
    </w:p>
    <w:p w14:paraId="51485640" w14:textId="77777777" w:rsidR="00DA09FF" w:rsidRPr="00DA09FF" w:rsidRDefault="00DA09FF" w:rsidP="00DA09FF">
      <w:pPr>
        <w:pStyle w:val="a3"/>
        <w:rPr>
          <w:rFonts w:ascii="ＭＳ ゴシック" w:eastAsia="ＭＳ ゴシック" w:hAnsi="ＭＳ ゴシック" w:cs="ＭＳ ゴシック"/>
        </w:rPr>
      </w:pPr>
    </w:p>
    <w:p w14:paraId="5F21AFD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A6395B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&lt;jaZ0136&gt;conmid1001400</w:t>
      </w:r>
    </w:p>
    <w:p w14:paraId="497423D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&lt;cnZ0136&gt;conmid1001400</w:t>
      </w:r>
    </w:p>
    <w:p w14:paraId="078FC115" w14:textId="77777777" w:rsidR="00DA09FF" w:rsidRPr="00DA09FF" w:rsidRDefault="00DA09FF" w:rsidP="00DA09FF">
      <w:pPr>
        <w:pStyle w:val="a3"/>
        <w:rPr>
          <w:rFonts w:ascii="ＭＳ ゴシック" w:eastAsia="ＭＳ ゴシック" w:hAnsi="ＭＳ ゴシック" w:cs="ＭＳ ゴシック"/>
        </w:rPr>
      </w:pPr>
    </w:p>
    <w:p w14:paraId="30EEEB2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8C08E5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&lt;jaZ0137&gt;connat1000590</w:t>
      </w:r>
    </w:p>
    <w:p w14:paraId="6E22530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&lt;cnZ0137&gt;connat1000590</w:t>
      </w:r>
    </w:p>
    <w:p w14:paraId="35D86486" w14:textId="77777777" w:rsidR="00DA09FF" w:rsidRPr="00DA09FF" w:rsidRDefault="00DA09FF" w:rsidP="00DA09FF">
      <w:pPr>
        <w:pStyle w:val="a3"/>
        <w:rPr>
          <w:rFonts w:ascii="ＭＳ ゴシック" w:eastAsia="ＭＳ ゴシック" w:hAnsi="ＭＳ ゴシック" w:cs="ＭＳ ゴシック"/>
        </w:rPr>
      </w:pPr>
    </w:p>
    <w:p w14:paraId="4995440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E5F376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&lt;jaZ0138&gt;confee1000480</w:t>
      </w:r>
    </w:p>
    <w:p w14:paraId="25DD3E1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&lt;cnZ0138&gt;confee1000480</w:t>
      </w:r>
    </w:p>
    <w:p w14:paraId="33A4B454" w14:textId="77777777" w:rsidR="00DA09FF" w:rsidRPr="00DA09FF" w:rsidRDefault="00DA09FF" w:rsidP="00DA09FF">
      <w:pPr>
        <w:pStyle w:val="a3"/>
        <w:rPr>
          <w:rFonts w:ascii="ＭＳ ゴシック" w:eastAsia="ＭＳ ゴシック" w:hAnsi="ＭＳ ゴシック" w:cs="ＭＳ ゴシック"/>
        </w:rPr>
      </w:pPr>
    </w:p>
    <w:p w14:paraId="50A6D38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B0DDA2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&lt;jaZ0139&gt;conmid1001410</w:t>
      </w:r>
    </w:p>
    <w:p w14:paraId="4D76EA8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&lt;cnZ0139&gt;conmid1001410</w:t>
      </w:r>
    </w:p>
    <w:p w14:paraId="66100725" w14:textId="77777777" w:rsidR="00DA09FF" w:rsidRPr="00DA09FF" w:rsidRDefault="00DA09FF" w:rsidP="00DA09FF">
      <w:pPr>
        <w:pStyle w:val="a3"/>
        <w:rPr>
          <w:rFonts w:ascii="ＭＳ ゴシック" w:eastAsia="ＭＳ ゴシック" w:hAnsi="ＭＳ ゴシック" w:cs="ＭＳ ゴシック"/>
        </w:rPr>
      </w:pPr>
    </w:p>
    <w:p w14:paraId="0FEF08E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036814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&lt;jaZ0140&gt;conmid1001420</w:t>
      </w:r>
    </w:p>
    <w:p w14:paraId="260A736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&lt;cnZ0140&gt;conmid1001420</w:t>
      </w:r>
    </w:p>
    <w:p w14:paraId="79FB3FB7" w14:textId="77777777" w:rsidR="00DA09FF" w:rsidRPr="00DA09FF" w:rsidRDefault="00DA09FF" w:rsidP="00DA09FF">
      <w:pPr>
        <w:pStyle w:val="a3"/>
        <w:rPr>
          <w:rFonts w:ascii="ＭＳ ゴシック" w:eastAsia="ＭＳ ゴシック" w:hAnsi="ＭＳ ゴシック" w:cs="ＭＳ ゴシック"/>
        </w:rPr>
      </w:pPr>
    </w:p>
    <w:p w14:paraId="36C839E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A6143E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&lt;jaZ0141&gt;conmid1001430</w:t>
      </w:r>
    </w:p>
    <w:p w14:paraId="4075F21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&lt;cnZ0141&gt;conmid1001430</w:t>
      </w:r>
    </w:p>
    <w:p w14:paraId="07D55704" w14:textId="77777777" w:rsidR="00DA09FF" w:rsidRPr="00DA09FF" w:rsidRDefault="00DA09FF" w:rsidP="00DA09FF">
      <w:pPr>
        <w:pStyle w:val="a3"/>
        <w:rPr>
          <w:rFonts w:ascii="ＭＳ ゴシック" w:eastAsia="ＭＳ ゴシック" w:hAnsi="ＭＳ ゴシック" w:cs="ＭＳ ゴシック"/>
        </w:rPr>
      </w:pPr>
    </w:p>
    <w:p w14:paraId="1E77F53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B06303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&lt;jaZ0142&gt;connat1000600</w:t>
      </w:r>
    </w:p>
    <w:p w14:paraId="3775936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&lt;cnZ0142&gt;connat1000600</w:t>
      </w:r>
    </w:p>
    <w:p w14:paraId="34A4274A" w14:textId="77777777" w:rsidR="00DA09FF" w:rsidRPr="00DA09FF" w:rsidRDefault="00DA09FF" w:rsidP="00DA09FF">
      <w:pPr>
        <w:pStyle w:val="a3"/>
        <w:rPr>
          <w:rFonts w:ascii="ＭＳ ゴシック" w:eastAsia="ＭＳ ゴシック" w:hAnsi="ＭＳ ゴシック" w:cs="ＭＳ ゴシック"/>
        </w:rPr>
      </w:pPr>
    </w:p>
    <w:p w14:paraId="1884120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DB58A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&lt;jaZ0143&gt;confee1000490</w:t>
      </w:r>
    </w:p>
    <w:p w14:paraId="58918A3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&lt;cnZ0143&gt;confee1000490</w:t>
      </w:r>
    </w:p>
    <w:p w14:paraId="6270E40E" w14:textId="77777777" w:rsidR="00DA09FF" w:rsidRPr="00DA09FF" w:rsidRDefault="00DA09FF" w:rsidP="00DA09FF">
      <w:pPr>
        <w:pStyle w:val="a3"/>
        <w:rPr>
          <w:rFonts w:ascii="ＭＳ ゴシック" w:eastAsia="ＭＳ ゴシック" w:hAnsi="ＭＳ ゴシック" w:cs="ＭＳ ゴシック"/>
        </w:rPr>
      </w:pPr>
    </w:p>
    <w:p w14:paraId="1FE9D92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93BC45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&lt;jaZ0144&gt;conmid1001440</w:t>
      </w:r>
    </w:p>
    <w:p w14:paraId="34E8396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&lt;cnZ0144&gt;conmid1001440</w:t>
      </w:r>
    </w:p>
    <w:p w14:paraId="4BEE6780" w14:textId="77777777" w:rsidR="00DA09FF" w:rsidRPr="00DA09FF" w:rsidRDefault="00DA09FF" w:rsidP="00DA09FF">
      <w:pPr>
        <w:pStyle w:val="a3"/>
        <w:rPr>
          <w:rFonts w:ascii="ＭＳ ゴシック" w:eastAsia="ＭＳ ゴシック" w:hAnsi="ＭＳ ゴシック" w:cs="ＭＳ ゴシック"/>
        </w:rPr>
      </w:pPr>
    </w:p>
    <w:p w14:paraId="14057FD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206ACA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&lt;jaZ0145&gt;conmid1001450</w:t>
      </w:r>
    </w:p>
    <w:p w14:paraId="451B6AE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&lt;cnZ0145&gt;conmid1001450</w:t>
      </w:r>
    </w:p>
    <w:p w14:paraId="47E1C629" w14:textId="77777777" w:rsidR="00DA09FF" w:rsidRPr="00DA09FF" w:rsidRDefault="00DA09FF" w:rsidP="00DA09FF">
      <w:pPr>
        <w:pStyle w:val="a3"/>
        <w:rPr>
          <w:rFonts w:ascii="ＭＳ ゴシック" w:eastAsia="ＭＳ ゴシック" w:hAnsi="ＭＳ ゴシック" w:cs="ＭＳ ゴシック"/>
        </w:rPr>
      </w:pPr>
    </w:p>
    <w:p w14:paraId="3B7BF85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DF345E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&lt;jaZ0146&gt;connat1000610</w:t>
      </w:r>
    </w:p>
    <w:p w14:paraId="18CE558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&lt;cnZ0146&gt;connat1000610</w:t>
      </w:r>
    </w:p>
    <w:p w14:paraId="3EB44AB4" w14:textId="77777777" w:rsidR="00DA09FF" w:rsidRPr="00DA09FF" w:rsidRDefault="00DA09FF" w:rsidP="00DA09FF">
      <w:pPr>
        <w:pStyle w:val="a3"/>
        <w:rPr>
          <w:rFonts w:ascii="ＭＳ ゴシック" w:eastAsia="ＭＳ ゴシック" w:hAnsi="ＭＳ ゴシック" w:cs="ＭＳ ゴシック"/>
        </w:rPr>
      </w:pPr>
    </w:p>
    <w:p w14:paraId="25A29E6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AA2B18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&lt;jaZ0147&gt;conmid1001460</w:t>
      </w:r>
    </w:p>
    <w:p w14:paraId="7E823E8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&lt;cnZ0147&gt;conmid1001460</w:t>
      </w:r>
    </w:p>
    <w:p w14:paraId="65A64FE8" w14:textId="77777777" w:rsidR="00DA09FF" w:rsidRPr="00DA09FF" w:rsidRDefault="00DA09FF" w:rsidP="00DA09FF">
      <w:pPr>
        <w:pStyle w:val="a3"/>
        <w:rPr>
          <w:rFonts w:ascii="ＭＳ ゴシック" w:eastAsia="ＭＳ ゴシック" w:hAnsi="ＭＳ ゴシック" w:cs="ＭＳ ゴシック"/>
        </w:rPr>
      </w:pPr>
    </w:p>
    <w:p w14:paraId="3854696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95C3A0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&lt;jaZ0148&gt;conmid1001470</w:t>
      </w:r>
    </w:p>
    <w:p w14:paraId="022B25C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&lt;cnZ0148&gt;conmid1001470</w:t>
      </w:r>
    </w:p>
    <w:p w14:paraId="4C558AE7" w14:textId="77777777" w:rsidR="00DA09FF" w:rsidRPr="00DA09FF" w:rsidRDefault="00DA09FF" w:rsidP="00DA09FF">
      <w:pPr>
        <w:pStyle w:val="a3"/>
        <w:rPr>
          <w:rFonts w:ascii="ＭＳ ゴシック" w:eastAsia="ＭＳ ゴシック" w:hAnsi="ＭＳ ゴシック" w:cs="ＭＳ ゴシック"/>
        </w:rPr>
      </w:pPr>
    </w:p>
    <w:p w14:paraId="08BE959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27C976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&lt;jaZ0149&gt;conmid1001480</w:t>
      </w:r>
    </w:p>
    <w:p w14:paraId="50C8CE9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&lt;cnZ0149&gt;conmid1001480</w:t>
      </w:r>
    </w:p>
    <w:p w14:paraId="42AB3D78" w14:textId="77777777" w:rsidR="00DA09FF" w:rsidRPr="00DA09FF" w:rsidRDefault="00DA09FF" w:rsidP="00DA09FF">
      <w:pPr>
        <w:pStyle w:val="a3"/>
        <w:rPr>
          <w:rFonts w:ascii="ＭＳ ゴシック" w:eastAsia="ＭＳ ゴシック" w:hAnsi="ＭＳ ゴシック" w:cs="ＭＳ ゴシック"/>
        </w:rPr>
      </w:pPr>
    </w:p>
    <w:p w14:paraId="3E61F5A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F1A692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&lt;jaZ0150&gt;conmid1001490</w:t>
      </w:r>
    </w:p>
    <w:p w14:paraId="433FDFD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&lt;cnZ0150&gt;conmid1001490</w:t>
      </w:r>
    </w:p>
    <w:p w14:paraId="047A440C" w14:textId="77777777" w:rsidR="00DA09FF" w:rsidRPr="00DA09FF" w:rsidRDefault="00DA09FF" w:rsidP="00DA09FF">
      <w:pPr>
        <w:pStyle w:val="a3"/>
        <w:rPr>
          <w:rFonts w:ascii="ＭＳ ゴシック" w:eastAsia="ＭＳ ゴシック" w:hAnsi="ＭＳ ゴシック" w:cs="ＭＳ ゴシック"/>
        </w:rPr>
      </w:pPr>
    </w:p>
    <w:p w14:paraId="6191422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CA371B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&lt;jaZ0151&gt;7120</w:t>
      </w:r>
    </w:p>
    <w:p w14:paraId="454E3F0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&lt;cnZ0151&gt;7120</w:t>
      </w:r>
    </w:p>
    <w:p w14:paraId="65D44582" w14:textId="77777777" w:rsidR="00DA09FF" w:rsidRPr="00DA09FF" w:rsidRDefault="00DA09FF" w:rsidP="00DA09FF">
      <w:pPr>
        <w:pStyle w:val="a3"/>
        <w:rPr>
          <w:rFonts w:ascii="ＭＳ ゴシック" w:eastAsia="ＭＳ ゴシック" w:hAnsi="ＭＳ ゴシック" w:cs="ＭＳ ゴシック"/>
        </w:rPr>
      </w:pPr>
    </w:p>
    <w:p w14:paraId="1B7B69E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89A054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&lt;jaZ0152&gt;cfs_00027</w:t>
      </w:r>
    </w:p>
    <w:p w14:paraId="77C855A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&lt;cnZ0152&gt;cfs_00027</w:t>
      </w:r>
    </w:p>
    <w:p w14:paraId="5B8A7C46" w14:textId="77777777" w:rsidR="00DA09FF" w:rsidRPr="00DA09FF" w:rsidRDefault="00DA09FF" w:rsidP="00DA09FF">
      <w:pPr>
        <w:pStyle w:val="a3"/>
        <w:rPr>
          <w:rFonts w:ascii="ＭＳ ゴシック" w:eastAsia="ＭＳ ゴシック" w:hAnsi="ＭＳ ゴシック" w:cs="ＭＳ ゴシック"/>
        </w:rPr>
      </w:pPr>
    </w:p>
    <w:p w14:paraId="6ACE617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A7E22D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&lt;jaZ0153&gt;</w:t>
      </w:r>
      <w:proofErr w:type="spellStart"/>
      <w:r w:rsidRPr="00DA09FF">
        <w:rPr>
          <w:rFonts w:ascii="ＭＳ ゴシック" w:eastAsia="ＭＳ ゴシック" w:hAnsi="ＭＳ ゴシック" w:cs="ＭＳ ゴシック"/>
        </w:rPr>
        <w:t>FRAME_Four</w:t>
      </w:r>
      <w:proofErr w:type="spellEnd"/>
    </w:p>
    <w:p w14:paraId="240B81D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&lt;cnZ0153&gt;</w:t>
      </w:r>
      <w:proofErr w:type="spellStart"/>
      <w:r w:rsidRPr="00DA09FF">
        <w:rPr>
          <w:rFonts w:ascii="ＭＳ ゴシック" w:eastAsia="ＭＳ ゴシック" w:hAnsi="ＭＳ ゴシック" w:cs="ＭＳ ゴシック"/>
        </w:rPr>
        <w:t>FRAME_Four</w:t>
      </w:r>
      <w:proofErr w:type="spellEnd"/>
    </w:p>
    <w:p w14:paraId="68804ED2" w14:textId="77777777" w:rsidR="00DA09FF" w:rsidRPr="00DA09FF" w:rsidRDefault="00DA09FF" w:rsidP="00DA09FF">
      <w:pPr>
        <w:pStyle w:val="a3"/>
        <w:rPr>
          <w:rFonts w:ascii="ＭＳ ゴシック" w:eastAsia="ＭＳ ゴシック" w:hAnsi="ＭＳ ゴシック" w:cs="ＭＳ ゴシック"/>
        </w:rPr>
      </w:pPr>
    </w:p>
    <w:p w14:paraId="1D5CBFF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A3CE28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&lt;jaZ0154&gt;conest1004110</w:t>
      </w:r>
    </w:p>
    <w:p w14:paraId="5CCB750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&lt;cnZ0154&gt;conest1004110</w:t>
      </w:r>
    </w:p>
    <w:p w14:paraId="0454ECBA" w14:textId="77777777" w:rsidR="00DA09FF" w:rsidRPr="00DA09FF" w:rsidRDefault="00DA09FF" w:rsidP="00DA09FF">
      <w:pPr>
        <w:pStyle w:val="a3"/>
        <w:rPr>
          <w:rFonts w:ascii="ＭＳ ゴシック" w:eastAsia="ＭＳ ゴシック" w:hAnsi="ＭＳ ゴシック" w:cs="ＭＳ ゴシック"/>
        </w:rPr>
      </w:pPr>
    </w:p>
    <w:p w14:paraId="490A5F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E10F3C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&lt;jaZ0155&gt;</w:t>
      </w:r>
      <w:proofErr w:type="spellStart"/>
      <w:r w:rsidRPr="00DA09FF">
        <w:rPr>
          <w:rFonts w:ascii="ＭＳ ゴシック" w:eastAsia="ＭＳ ゴシック" w:hAnsi="ＭＳ ゴシック" w:cs="ＭＳ ゴシック"/>
        </w:rPr>
        <w:t>function.h</w:t>
      </w:r>
      <w:proofErr w:type="spellEnd"/>
    </w:p>
    <w:p w14:paraId="5B65F49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&lt;cnZ0155&gt;</w:t>
      </w:r>
      <w:proofErr w:type="spellStart"/>
      <w:r w:rsidRPr="00DA09FF">
        <w:rPr>
          <w:rFonts w:ascii="ＭＳ ゴシック" w:eastAsia="ＭＳ ゴシック" w:hAnsi="ＭＳ ゴシック" w:cs="ＭＳ ゴシック"/>
        </w:rPr>
        <w:t>function.h</w:t>
      </w:r>
      <w:proofErr w:type="spellEnd"/>
    </w:p>
    <w:p w14:paraId="7164F4A8" w14:textId="77777777" w:rsidR="00DA09FF" w:rsidRPr="00DA09FF" w:rsidRDefault="00DA09FF" w:rsidP="00DA09FF">
      <w:pPr>
        <w:pStyle w:val="a3"/>
        <w:rPr>
          <w:rFonts w:ascii="ＭＳ ゴシック" w:eastAsia="ＭＳ ゴシック" w:hAnsi="ＭＳ ゴシック" w:cs="ＭＳ ゴシック"/>
        </w:rPr>
      </w:pPr>
    </w:p>
    <w:p w14:paraId="490ACCE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E63040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&lt;jaZ0156&gt;</w:t>
      </w:r>
      <w:proofErr w:type="spellStart"/>
      <w:r w:rsidRPr="00DA09FF">
        <w:rPr>
          <w:rFonts w:ascii="ＭＳ ゴシック" w:eastAsia="ＭＳ ゴシック" w:hAnsi="ＭＳ ゴシック" w:cs="ＭＳ ゴシック"/>
        </w:rPr>
        <w:t>bg</w:t>
      </w:r>
      <w:proofErr w:type="spellEnd"/>
      <w:r w:rsidRPr="00DA09FF">
        <w:rPr>
          <w:rFonts w:ascii="ＭＳ ゴシック" w:eastAsia="ＭＳ ゴシック" w:hAnsi="ＭＳ ゴシック" w:cs="ＭＳ ゴシック"/>
        </w:rPr>
        <w:t>_</w:t>
      </w:r>
    </w:p>
    <w:p w14:paraId="779F033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&lt;cnZ0156&gt;</w:t>
      </w:r>
      <w:proofErr w:type="spellStart"/>
      <w:r w:rsidRPr="00DA09FF">
        <w:rPr>
          <w:rFonts w:ascii="ＭＳ ゴシック" w:eastAsia="ＭＳ ゴシック" w:hAnsi="ＭＳ ゴシック" w:cs="ＭＳ ゴシック"/>
        </w:rPr>
        <w:t>bg</w:t>
      </w:r>
      <w:proofErr w:type="spellEnd"/>
      <w:r w:rsidRPr="00DA09FF">
        <w:rPr>
          <w:rFonts w:ascii="ＭＳ ゴシック" w:eastAsia="ＭＳ ゴシック" w:hAnsi="ＭＳ ゴシック" w:cs="ＭＳ ゴシック"/>
        </w:rPr>
        <w:t>_</w:t>
      </w:r>
    </w:p>
    <w:p w14:paraId="2A4A6FE7" w14:textId="77777777" w:rsidR="00DA09FF" w:rsidRPr="00DA09FF" w:rsidRDefault="00DA09FF" w:rsidP="00DA09FF">
      <w:pPr>
        <w:pStyle w:val="a3"/>
        <w:rPr>
          <w:rFonts w:ascii="ＭＳ ゴシック" w:eastAsia="ＭＳ ゴシック" w:hAnsi="ＭＳ ゴシック" w:cs="ＭＳ ゴシック"/>
        </w:rPr>
      </w:pPr>
    </w:p>
    <w:p w14:paraId="04B3C9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048483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&lt;jaZ0157&gt;</w:t>
      </w:r>
      <w:proofErr w:type="spellStart"/>
      <w:r w:rsidRPr="00DA09FF">
        <w:rPr>
          <w:rFonts w:ascii="ＭＳ ゴシック" w:eastAsia="ＭＳ ゴシック" w:hAnsi="ＭＳ ゴシック" w:cs="ＭＳ ゴシック"/>
        </w:rPr>
        <w:t>bgm</w:t>
      </w:r>
      <w:proofErr w:type="spellEnd"/>
      <w:r w:rsidRPr="00DA09FF">
        <w:rPr>
          <w:rFonts w:ascii="ＭＳ ゴシック" w:eastAsia="ＭＳ ゴシック" w:hAnsi="ＭＳ ゴシック" w:cs="ＭＳ ゴシック"/>
        </w:rPr>
        <w:t>_</w:t>
      </w:r>
    </w:p>
    <w:p w14:paraId="70075AF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&lt;cnZ0157&gt;</w:t>
      </w:r>
      <w:proofErr w:type="spellStart"/>
      <w:r w:rsidRPr="00DA09FF">
        <w:rPr>
          <w:rFonts w:ascii="ＭＳ ゴシック" w:eastAsia="ＭＳ ゴシック" w:hAnsi="ＭＳ ゴシック" w:cs="ＭＳ ゴシック"/>
        </w:rPr>
        <w:t>bgm</w:t>
      </w:r>
      <w:proofErr w:type="spellEnd"/>
      <w:r w:rsidRPr="00DA09FF">
        <w:rPr>
          <w:rFonts w:ascii="ＭＳ ゴシック" w:eastAsia="ＭＳ ゴシック" w:hAnsi="ＭＳ ゴシック" w:cs="ＭＳ ゴシック"/>
        </w:rPr>
        <w:t>_</w:t>
      </w:r>
    </w:p>
    <w:p w14:paraId="6538BE25" w14:textId="77777777" w:rsidR="00DA09FF" w:rsidRPr="00DA09FF" w:rsidRDefault="00DA09FF" w:rsidP="00DA09FF">
      <w:pPr>
        <w:pStyle w:val="a3"/>
        <w:rPr>
          <w:rFonts w:ascii="ＭＳ ゴシック" w:eastAsia="ＭＳ ゴシック" w:hAnsi="ＭＳ ゴシック" w:cs="ＭＳ ゴシック"/>
        </w:rPr>
      </w:pPr>
    </w:p>
    <w:p w14:paraId="4CE37D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E54DB4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&lt;jaZ0158&gt;tati_000000</w:t>
      </w:r>
    </w:p>
    <w:p w14:paraId="286CDDB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&lt;cnZ0158&gt;tati_000000</w:t>
      </w:r>
    </w:p>
    <w:p w14:paraId="7383057B" w14:textId="77777777" w:rsidR="00DA09FF" w:rsidRPr="00DA09FF" w:rsidRDefault="00DA09FF" w:rsidP="00DA09FF">
      <w:pPr>
        <w:pStyle w:val="a3"/>
        <w:rPr>
          <w:rFonts w:ascii="ＭＳ ゴシック" w:eastAsia="ＭＳ ゴシック" w:hAnsi="ＭＳ ゴシック" w:cs="ＭＳ ゴシック"/>
        </w:rPr>
      </w:pPr>
    </w:p>
    <w:p w14:paraId="0476228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316EBE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&lt;jaZ0159&gt;</w:t>
      </w:r>
      <w:proofErr w:type="spellStart"/>
      <w:r w:rsidRPr="00DA09FF">
        <w:rPr>
          <w:rFonts w:ascii="ＭＳ ゴシック" w:eastAsia="ＭＳ ゴシック" w:hAnsi="ＭＳ ゴシック" w:cs="ＭＳ ゴシック"/>
        </w:rPr>
        <w:t>effect.h</w:t>
      </w:r>
      <w:proofErr w:type="spellEnd"/>
    </w:p>
    <w:p w14:paraId="616507D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&lt;cnZ0159&gt;</w:t>
      </w:r>
      <w:proofErr w:type="spellStart"/>
      <w:r w:rsidRPr="00DA09FF">
        <w:rPr>
          <w:rFonts w:ascii="ＭＳ ゴシック" w:eastAsia="ＭＳ ゴシック" w:hAnsi="ＭＳ ゴシック" w:cs="ＭＳ ゴシック"/>
        </w:rPr>
        <w:t>effect.h</w:t>
      </w:r>
      <w:proofErr w:type="spellEnd"/>
    </w:p>
    <w:p w14:paraId="7BEA6D70" w14:textId="77777777" w:rsidR="00DA09FF" w:rsidRPr="00DA09FF" w:rsidRDefault="00DA09FF" w:rsidP="00DA09FF">
      <w:pPr>
        <w:pStyle w:val="a3"/>
        <w:rPr>
          <w:rFonts w:ascii="ＭＳ ゴシック" w:eastAsia="ＭＳ ゴシック" w:hAnsi="ＭＳ ゴシック" w:cs="ＭＳ ゴシック"/>
        </w:rPr>
      </w:pPr>
    </w:p>
    <w:p w14:paraId="6B75539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F14323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&lt;jaZ0160&gt;CL_Wk00</w:t>
      </w:r>
    </w:p>
    <w:p w14:paraId="14D6BBD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&lt;cnZ0160&gt;CL_Wk00</w:t>
      </w:r>
    </w:p>
    <w:p w14:paraId="0CF14E33" w14:textId="77777777" w:rsidR="00DA09FF" w:rsidRPr="00DA09FF" w:rsidRDefault="00DA09FF" w:rsidP="00DA09FF">
      <w:pPr>
        <w:pStyle w:val="a3"/>
        <w:rPr>
          <w:rFonts w:ascii="ＭＳ ゴシック" w:eastAsia="ＭＳ ゴシック" w:hAnsi="ＭＳ ゴシック" w:cs="ＭＳ ゴシック"/>
        </w:rPr>
      </w:pPr>
    </w:p>
    <w:p w14:paraId="2051B04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8E36A2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&lt;jaZ0161&gt;Wk_0000b</w:t>
      </w:r>
    </w:p>
    <w:p w14:paraId="476C516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&lt;cnZ0161&gt;Wk_0000b</w:t>
      </w:r>
    </w:p>
    <w:p w14:paraId="217ACFC8" w14:textId="77777777" w:rsidR="00DA09FF" w:rsidRPr="00DA09FF" w:rsidRDefault="00DA09FF" w:rsidP="00DA09FF">
      <w:pPr>
        <w:pStyle w:val="a3"/>
        <w:rPr>
          <w:rFonts w:ascii="ＭＳ ゴシック" w:eastAsia="ＭＳ ゴシック" w:hAnsi="ＭＳ ゴシック" w:cs="ＭＳ ゴシック"/>
        </w:rPr>
      </w:pPr>
    </w:p>
    <w:p w14:paraId="7F81E17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4B3090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&lt;jaZ0162&gt;Wk_0000a</w:t>
      </w:r>
    </w:p>
    <w:p w14:paraId="536DAB4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&lt;cnZ0162&gt;Wk_0000a</w:t>
      </w:r>
    </w:p>
    <w:p w14:paraId="314FBD6C" w14:textId="77777777" w:rsidR="00DA09FF" w:rsidRPr="00DA09FF" w:rsidRDefault="00DA09FF" w:rsidP="00DA09FF">
      <w:pPr>
        <w:pStyle w:val="a3"/>
        <w:rPr>
          <w:rFonts w:ascii="ＭＳ ゴシック" w:eastAsia="ＭＳ ゴシック" w:hAnsi="ＭＳ ゴシック" w:cs="ＭＳ ゴシック"/>
        </w:rPr>
      </w:pPr>
    </w:p>
    <w:p w14:paraId="5B22A5C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B3EE9C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&lt;jaZ0163&gt;CL_Wk01</w:t>
      </w:r>
    </w:p>
    <w:p w14:paraId="179B8EB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&lt;cnZ0163&gt;CL_Wk01</w:t>
      </w:r>
    </w:p>
    <w:p w14:paraId="45BF2CB8" w14:textId="77777777" w:rsidR="00DA09FF" w:rsidRPr="00DA09FF" w:rsidRDefault="00DA09FF" w:rsidP="00DA09FF">
      <w:pPr>
        <w:pStyle w:val="a3"/>
        <w:rPr>
          <w:rFonts w:ascii="ＭＳ ゴシック" w:eastAsia="ＭＳ ゴシック" w:hAnsi="ＭＳ ゴシック" w:cs="ＭＳ ゴシック"/>
        </w:rPr>
      </w:pPr>
    </w:p>
    <w:p w14:paraId="52235CB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1A7E7F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&lt;jaZ0164&gt;Wk_0010b</w:t>
      </w:r>
    </w:p>
    <w:p w14:paraId="1179C2C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&lt;cnZ0164&gt;Wk_0010b</w:t>
      </w:r>
    </w:p>
    <w:p w14:paraId="0731DE94" w14:textId="77777777" w:rsidR="00DA09FF" w:rsidRPr="00DA09FF" w:rsidRDefault="00DA09FF" w:rsidP="00DA09FF">
      <w:pPr>
        <w:pStyle w:val="a3"/>
        <w:rPr>
          <w:rFonts w:ascii="ＭＳ ゴシック" w:eastAsia="ＭＳ ゴシック" w:hAnsi="ＭＳ ゴシック" w:cs="ＭＳ ゴシック"/>
        </w:rPr>
      </w:pPr>
    </w:p>
    <w:p w14:paraId="1F34938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F0C91F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&lt;jaZ0165&gt;Wk_0010a</w:t>
      </w:r>
    </w:p>
    <w:p w14:paraId="6049589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&lt;cnZ0165&gt;Wk_0010a</w:t>
      </w:r>
    </w:p>
    <w:p w14:paraId="78D9B110" w14:textId="77777777" w:rsidR="00DA09FF" w:rsidRPr="00DA09FF" w:rsidRDefault="00DA09FF" w:rsidP="00DA09FF">
      <w:pPr>
        <w:pStyle w:val="a3"/>
        <w:rPr>
          <w:rFonts w:ascii="ＭＳ ゴシック" w:eastAsia="ＭＳ ゴシック" w:hAnsi="ＭＳ ゴシック" w:cs="ＭＳ ゴシック"/>
        </w:rPr>
      </w:pPr>
    </w:p>
    <w:p w14:paraId="526AA2D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FF58E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&lt;jaZ0166&gt;CL_Wk02</w:t>
      </w:r>
    </w:p>
    <w:p w14:paraId="6A5A968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&lt;cnZ0166&gt;CL_Wk02</w:t>
      </w:r>
    </w:p>
    <w:p w14:paraId="304C98C6" w14:textId="77777777" w:rsidR="00DA09FF" w:rsidRPr="00DA09FF" w:rsidRDefault="00DA09FF" w:rsidP="00DA09FF">
      <w:pPr>
        <w:pStyle w:val="a3"/>
        <w:rPr>
          <w:rFonts w:ascii="ＭＳ ゴシック" w:eastAsia="ＭＳ ゴシック" w:hAnsi="ＭＳ ゴシック" w:cs="ＭＳ ゴシック"/>
        </w:rPr>
      </w:pPr>
    </w:p>
    <w:p w14:paraId="058DA97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6AB034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&lt;jaZ0167&gt;Wk_0020b</w:t>
      </w:r>
    </w:p>
    <w:p w14:paraId="09A9E52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&lt;cnZ0167&gt;Wk_0020b</w:t>
      </w:r>
    </w:p>
    <w:p w14:paraId="55C9F17F" w14:textId="77777777" w:rsidR="00DA09FF" w:rsidRPr="00DA09FF" w:rsidRDefault="00DA09FF" w:rsidP="00DA09FF">
      <w:pPr>
        <w:pStyle w:val="a3"/>
        <w:rPr>
          <w:rFonts w:ascii="ＭＳ ゴシック" w:eastAsia="ＭＳ ゴシック" w:hAnsi="ＭＳ ゴシック" w:cs="ＭＳ ゴシック"/>
        </w:rPr>
      </w:pPr>
    </w:p>
    <w:p w14:paraId="3F42828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5967CB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&lt;jaZ0168&gt;Wk_0020a</w:t>
      </w:r>
    </w:p>
    <w:p w14:paraId="293C36A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&lt;cnZ0168&gt;Wk_0020a</w:t>
      </w:r>
    </w:p>
    <w:p w14:paraId="06087B8F" w14:textId="77777777" w:rsidR="00DA09FF" w:rsidRPr="00DA09FF" w:rsidRDefault="00DA09FF" w:rsidP="00DA09FF">
      <w:pPr>
        <w:pStyle w:val="a3"/>
        <w:rPr>
          <w:rFonts w:ascii="ＭＳ ゴシック" w:eastAsia="ＭＳ ゴシック" w:hAnsi="ＭＳ ゴシック" w:cs="ＭＳ ゴシック"/>
        </w:rPr>
      </w:pPr>
    </w:p>
    <w:p w14:paraId="0E78D1D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C1754D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&lt;jaZ0169&gt;CL_Wk03</w:t>
      </w:r>
    </w:p>
    <w:p w14:paraId="361D876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&lt;cnZ0169&gt;CL_Wk03</w:t>
      </w:r>
    </w:p>
    <w:p w14:paraId="25DF6995" w14:textId="77777777" w:rsidR="00DA09FF" w:rsidRPr="00DA09FF" w:rsidRDefault="00DA09FF" w:rsidP="00DA09FF">
      <w:pPr>
        <w:pStyle w:val="a3"/>
        <w:rPr>
          <w:rFonts w:ascii="ＭＳ ゴシック" w:eastAsia="ＭＳ ゴシック" w:hAnsi="ＭＳ ゴシック" w:cs="ＭＳ ゴシック"/>
        </w:rPr>
      </w:pPr>
    </w:p>
    <w:p w14:paraId="06E24EB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2F1ED2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&lt;jaZ0170&gt;Wk_0030b</w:t>
      </w:r>
    </w:p>
    <w:p w14:paraId="062335D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&lt;cnZ0170&gt;Wk_0030b</w:t>
      </w:r>
    </w:p>
    <w:p w14:paraId="0FD4BEE4" w14:textId="77777777" w:rsidR="00DA09FF" w:rsidRPr="00DA09FF" w:rsidRDefault="00DA09FF" w:rsidP="00DA09FF">
      <w:pPr>
        <w:pStyle w:val="a3"/>
        <w:rPr>
          <w:rFonts w:ascii="ＭＳ ゴシック" w:eastAsia="ＭＳ ゴシック" w:hAnsi="ＭＳ ゴシック" w:cs="ＭＳ ゴシック"/>
        </w:rPr>
      </w:pPr>
    </w:p>
    <w:p w14:paraId="6FABDF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F9BFEE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&lt;jaZ0171&gt;Wk_0030a</w:t>
      </w:r>
    </w:p>
    <w:p w14:paraId="0E8FD9B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&lt;cnZ0171&gt;Wk_0030a</w:t>
      </w:r>
    </w:p>
    <w:p w14:paraId="3FA0E301" w14:textId="77777777" w:rsidR="00DA09FF" w:rsidRPr="00DA09FF" w:rsidRDefault="00DA09FF" w:rsidP="00DA09FF">
      <w:pPr>
        <w:pStyle w:val="a3"/>
        <w:rPr>
          <w:rFonts w:ascii="ＭＳ ゴシック" w:eastAsia="ＭＳ ゴシック" w:hAnsi="ＭＳ ゴシック" w:cs="ＭＳ ゴシック"/>
        </w:rPr>
      </w:pPr>
    </w:p>
    <w:p w14:paraId="1A3171C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5E7E0D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&lt;jaZ0172&gt;CL_Wk04</w:t>
      </w:r>
    </w:p>
    <w:p w14:paraId="5BAAC09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&lt;cnZ0172&gt;CL_Wk04</w:t>
      </w:r>
    </w:p>
    <w:p w14:paraId="40AAA117" w14:textId="77777777" w:rsidR="00DA09FF" w:rsidRPr="00DA09FF" w:rsidRDefault="00DA09FF" w:rsidP="00DA09FF">
      <w:pPr>
        <w:pStyle w:val="a3"/>
        <w:rPr>
          <w:rFonts w:ascii="ＭＳ ゴシック" w:eastAsia="ＭＳ ゴシック" w:hAnsi="ＭＳ ゴシック" w:cs="ＭＳ ゴシック"/>
        </w:rPr>
      </w:pPr>
    </w:p>
    <w:p w14:paraId="6CF2D97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B8D18C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&lt;jaZ0173&gt;Wk_0040b</w:t>
      </w:r>
    </w:p>
    <w:p w14:paraId="2EFC317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&lt;cnZ0173&gt;Wk_0040b</w:t>
      </w:r>
    </w:p>
    <w:p w14:paraId="1C031573" w14:textId="77777777" w:rsidR="00DA09FF" w:rsidRPr="00DA09FF" w:rsidRDefault="00DA09FF" w:rsidP="00DA09FF">
      <w:pPr>
        <w:pStyle w:val="a3"/>
        <w:rPr>
          <w:rFonts w:ascii="ＭＳ ゴシック" w:eastAsia="ＭＳ ゴシック" w:hAnsi="ＭＳ ゴシック" w:cs="ＭＳ ゴシック"/>
        </w:rPr>
      </w:pPr>
    </w:p>
    <w:p w14:paraId="3D5AA77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9D7F73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&lt;jaZ0174&gt;Wk_0040a</w:t>
      </w:r>
    </w:p>
    <w:p w14:paraId="4D33070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&lt;cnZ0174&gt;Wk_0040a</w:t>
      </w:r>
    </w:p>
    <w:p w14:paraId="39A0F3BA" w14:textId="77777777" w:rsidR="00DA09FF" w:rsidRPr="00DA09FF" w:rsidRDefault="00DA09FF" w:rsidP="00DA09FF">
      <w:pPr>
        <w:pStyle w:val="a3"/>
        <w:rPr>
          <w:rFonts w:ascii="ＭＳ ゴシック" w:eastAsia="ＭＳ ゴシック" w:hAnsi="ＭＳ ゴシック" w:cs="ＭＳ ゴシック"/>
        </w:rPr>
      </w:pPr>
    </w:p>
    <w:p w14:paraId="6EB3072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526422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&lt;jaZ0175&gt;CL_Wk05</w:t>
      </w:r>
    </w:p>
    <w:p w14:paraId="07C59E7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&lt;cnZ0175&gt;CL_Wk05</w:t>
      </w:r>
    </w:p>
    <w:p w14:paraId="435D77E6" w14:textId="77777777" w:rsidR="00DA09FF" w:rsidRPr="00DA09FF" w:rsidRDefault="00DA09FF" w:rsidP="00DA09FF">
      <w:pPr>
        <w:pStyle w:val="a3"/>
        <w:rPr>
          <w:rFonts w:ascii="ＭＳ ゴシック" w:eastAsia="ＭＳ ゴシック" w:hAnsi="ＭＳ ゴシック" w:cs="ＭＳ ゴシック"/>
        </w:rPr>
      </w:pPr>
    </w:p>
    <w:p w14:paraId="73CD9AA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1B1F7C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&lt;jaZ0176&gt;Wk_0050b</w:t>
      </w:r>
    </w:p>
    <w:p w14:paraId="137BF06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&lt;cnZ0176&gt;Wk_0050b</w:t>
      </w:r>
    </w:p>
    <w:p w14:paraId="14C2681A" w14:textId="77777777" w:rsidR="00DA09FF" w:rsidRPr="00DA09FF" w:rsidRDefault="00DA09FF" w:rsidP="00DA09FF">
      <w:pPr>
        <w:pStyle w:val="a3"/>
        <w:rPr>
          <w:rFonts w:ascii="ＭＳ ゴシック" w:eastAsia="ＭＳ ゴシック" w:hAnsi="ＭＳ ゴシック" w:cs="ＭＳ ゴシック"/>
        </w:rPr>
      </w:pPr>
    </w:p>
    <w:p w14:paraId="0120684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34CC2B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&lt;jaZ0177&gt;Wk_0050a</w:t>
      </w:r>
    </w:p>
    <w:p w14:paraId="42D76B7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&lt;cnZ0177&gt;Wk_0050a</w:t>
      </w:r>
    </w:p>
    <w:p w14:paraId="5D423F8B" w14:textId="77777777" w:rsidR="00DA09FF" w:rsidRPr="00DA09FF" w:rsidRDefault="00DA09FF" w:rsidP="00DA09FF">
      <w:pPr>
        <w:pStyle w:val="a3"/>
        <w:rPr>
          <w:rFonts w:ascii="ＭＳ ゴシック" w:eastAsia="ＭＳ ゴシック" w:hAnsi="ＭＳ ゴシック" w:cs="ＭＳ ゴシック"/>
        </w:rPr>
      </w:pPr>
    </w:p>
    <w:p w14:paraId="518CA1B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B25E59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&lt;jaZ0178&gt;CL_Wk06</w:t>
      </w:r>
    </w:p>
    <w:p w14:paraId="17E5BD7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&lt;cnZ0178&gt;CL_Wk06</w:t>
      </w:r>
    </w:p>
    <w:p w14:paraId="63A1DEAF" w14:textId="77777777" w:rsidR="00DA09FF" w:rsidRPr="00DA09FF" w:rsidRDefault="00DA09FF" w:rsidP="00DA09FF">
      <w:pPr>
        <w:pStyle w:val="a3"/>
        <w:rPr>
          <w:rFonts w:ascii="ＭＳ ゴシック" w:eastAsia="ＭＳ ゴシック" w:hAnsi="ＭＳ ゴシック" w:cs="ＭＳ ゴシック"/>
        </w:rPr>
      </w:pPr>
    </w:p>
    <w:p w14:paraId="53E8CDB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528E62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&lt;jaZ0179&gt;Wk_0060b</w:t>
      </w:r>
    </w:p>
    <w:p w14:paraId="2D117B7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&lt;cnZ0179&gt;Wk_0060b</w:t>
      </w:r>
    </w:p>
    <w:p w14:paraId="12BA91A0" w14:textId="77777777" w:rsidR="00DA09FF" w:rsidRPr="00DA09FF" w:rsidRDefault="00DA09FF" w:rsidP="00DA09FF">
      <w:pPr>
        <w:pStyle w:val="a3"/>
        <w:rPr>
          <w:rFonts w:ascii="ＭＳ ゴシック" w:eastAsia="ＭＳ ゴシック" w:hAnsi="ＭＳ ゴシック" w:cs="ＭＳ ゴシック"/>
        </w:rPr>
      </w:pPr>
    </w:p>
    <w:p w14:paraId="1A71513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84647C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&lt;jaZ0180&gt;Wk_0060a</w:t>
      </w:r>
    </w:p>
    <w:p w14:paraId="0B3CAD7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&lt;cnZ0180&gt;Wk_0060a</w:t>
      </w:r>
    </w:p>
    <w:p w14:paraId="31D72743" w14:textId="77777777" w:rsidR="00DA09FF" w:rsidRPr="00DA09FF" w:rsidRDefault="00DA09FF" w:rsidP="00DA09FF">
      <w:pPr>
        <w:pStyle w:val="a3"/>
        <w:rPr>
          <w:rFonts w:ascii="ＭＳ ゴシック" w:eastAsia="ＭＳ ゴシック" w:hAnsi="ＭＳ ゴシック" w:cs="ＭＳ ゴシック"/>
        </w:rPr>
      </w:pPr>
    </w:p>
    <w:p w14:paraId="260A134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B93424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&lt;jaZ0181&gt;MN_No0</w:t>
      </w:r>
    </w:p>
    <w:p w14:paraId="0B622D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&lt;cnZ0181&gt;MN_No0</w:t>
      </w:r>
    </w:p>
    <w:p w14:paraId="508AB2A6" w14:textId="77777777" w:rsidR="00DA09FF" w:rsidRPr="00DA09FF" w:rsidRDefault="00DA09FF" w:rsidP="00DA09FF">
      <w:pPr>
        <w:pStyle w:val="a3"/>
        <w:rPr>
          <w:rFonts w:ascii="ＭＳ ゴシック" w:eastAsia="ＭＳ ゴシック" w:hAnsi="ＭＳ ゴシック" w:cs="ＭＳ ゴシック"/>
        </w:rPr>
      </w:pPr>
    </w:p>
    <w:p w14:paraId="73F47A8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50E2A7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&lt;jaZ0182&gt;CL_No0</w:t>
      </w:r>
    </w:p>
    <w:p w14:paraId="0B7F2C5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&lt;cnZ0182&gt;CL_No0</w:t>
      </w:r>
    </w:p>
    <w:p w14:paraId="28D3A4D3" w14:textId="77777777" w:rsidR="00DA09FF" w:rsidRPr="00DA09FF" w:rsidRDefault="00DA09FF" w:rsidP="00DA09FF">
      <w:pPr>
        <w:pStyle w:val="a3"/>
        <w:rPr>
          <w:rFonts w:ascii="ＭＳ ゴシック" w:eastAsia="ＭＳ ゴシック" w:hAnsi="ＭＳ ゴシック" w:cs="ＭＳ ゴシック"/>
        </w:rPr>
      </w:pPr>
    </w:p>
    <w:p w14:paraId="5A66E92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90A4C7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&lt;jaZ0183&gt;0</w:t>
      </w:r>
    </w:p>
    <w:p w14:paraId="5B25256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&lt;cnZ0183&gt;0</w:t>
      </w:r>
    </w:p>
    <w:p w14:paraId="3B190A5B" w14:textId="77777777" w:rsidR="00DA09FF" w:rsidRPr="00DA09FF" w:rsidRDefault="00DA09FF" w:rsidP="00DA09FF">
      <w:pPr>
        <w:pStyle w:val="a3"/>
        <w:rPr>
          <w:rFonts w:ascii="ＭＳ ゴシック" w:eastAsia="ＭＳ ゴシック" w:hAnsi="ＭＳ ゴシック" w:cs="ＭＳ ゴシック"/>
        </w:rPr>
      </w:pPr>
    </w:p>
    <w:p w14:paraId="4AAF1D6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B07B1D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&lt;jaZ0184&gt;MN_No00</w:t>
      </w:r>
    </w:p>
    <w:p w14:paraId="313D57A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&lt;cnZ0184&gt;MN_No00</w:t>
      </w:r>
    </w:p>
    <w:p w14:paraId="1958420A" w14:textId="77777777" w:rsidR="00DA09FF" w:rsidRPr="00DA09FF" w:rsidRDefault="00DA09FF" w:rsidP="00DA09FF">
      <w:pPr>
        <w:pStyle w:val="a3"/>
        <w:rPr>
          <w:rFonts w:ascii="ＭＳ ゴシック" w:eastAsia="ＭＳ ゴシック" w:hAnsi="ＭＳ ゴシック" w:cs="ＭＳ ゴシック"/>
        </w:rPr>
      </w:pPr>
    </w:p>
    <w:p w14:paraId="69EA3F1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A833DC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&lt;jaZ0185&gt;</w:t>
      </w:r>
      <w:proofErr w:type="spellStart"/>
      <w:r w:rsidRPr="00DA09FF">
        <w:rPr>
          <w:rFonts w:ascii="ＭＳ ゴシック" w:eastAsia="ＭＳ ゴシック" w:hAnsi="ＭＳ ゴシック" w:cs="ＭＳ ゴシック"/>
        </w:rPr>
        <w:t>black_sprite</w:t>
      </w:r>
      <w:proofErr w:type="spellEnd"/>
    </w:p>
    <w:p w14:paraId="77E6E99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&lt;cnZ0185&gt;</w:t>
      </w:r>
      <w:proofErr w:type="spellStart"/>
      <w:r w:rsidRPr="00DA09FF">
        <w:rPr>
          <w:rFonts w:ascii="ＭＳ ゴシック" w:eastAsia="ＭＳ ゴシック" w:hAnsi="ＭＳ ゴシック" w:cs="ＭＳ ゴシック"/>
        </w:rPr>
        <w:t>black_sprite</w:t>
      </w:r>
      <w:proofErr w:type="spellEnd"/>
    </w:p>
    <w:p w14:paraId="709D2DCF" w14:textId="77777777" w:rsidR="00DA09FF" w:rsidRPr="00DA09FF" w:rsidRDefault="00DA09FF" w:rsidP="00DA09FF">
      <w:pPr>
        <w:pStyle w:val="a3"/>
        <w:rPr>
          <w:rFonts w:ascii="ＭＳ ゴシック" w:eastAsia="ＭＳ ゴシック" w:hAnsi="ＭＳ ゴシック" w:cs="ＭＳ ゴシック"/>
        </w:rPr>
      </w:pPr>
    </w:p>
    <w:p w14:paraId="58F34F1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92F018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&lt;jaZ0186&gt;FRAME_CL</w:t>
      </w:r>
    </w:p>
    <w:p w14:paraId="6B5B34E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&lt;cnZ0186&gt;FRAME_CL</w:t>
      </w:r>
    </w:p>
    <w:p w14:paraId="250A0C24" w14:textId="77777777" w:rsidR="00DA09FF" w:rsidRPr="00DA09FF" w:rsidRDefault="00DA09FF" w:rsidP="00DA09FF">
      <w:pPr>
        <w:pStyle w:val="a3"/>
        <w:rPr>
          <w:rFonts w:ascii="ＭＳ ゴシック" w:eastAsia="ＭＳ ゴシック" w:hAnsi="ＭＳ ゴシック" w:cs="ＭＳ ゴシック"/>
        </w:rPr>
      </w:pPr>
    </w:p>
    <w:p w14:paraId="0D8082C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62664B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&lt;jaZ0187&gt;CLMASK_MM</w:t>
      </w:r>
    </w:p>
    <w:p w14:paraId="59F17D9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&lt;cnZ0187&gt;CLMASK_MM</w:t>
      </w:r>
    </w:p>
    <w:p w14:paraId="206BF8E7" w14:textId="77777777" w:rsidR="00DA09FF" w:rsidRPr="00DA09FF" w:rsidRDefault="00DA09FF" w:rsidP="00DA09FF">
      <w:pPr>
        <w:pStyle w:val="a3"/>
        <w:rPr>
          <w:rFonts w:ascii="ＭＳ ゴシック" w:eastAsia="ＭＳ ゴシック" w:hAnsi="ＭＳ ゴシック" w:cs="ＭＳ ゴシック"/>
        </w:rPr>
      </w:pPr>
    </w:p>
    <w:p w14:paraId="693870B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549CCB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&lt;jaZ0188&gt;CLMASK_D01</w:t>
      </w:r>
    </w:p>
    <w:p w14:paraId="6B3E677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&lt;cnZ0188&gt;CLMASK_D01</w:t>
      </w:r>
    </w:p>
    <w:p w14:paraId="5413E671" w14:textId="77777777" w:rsidR="00DA09FF" w:rsidRPr="00DA09FF" w:rsidRDefault="00DA09FF" w:rsidP="00DA09FF">
      <w:pPr>
        <w:pStyle w:val="a3"/>
        <w:rPr>
          <w:rFonts w:ascii="ＭＳ ゴシック" w:eastAsia="ＭＳ ゴシック" w:hAnsi="ＭＳ ゴシック" w:cs="ＭＳ ゴシック"/>
        </w:rPr>
      </w:pPr>
    </w:p>
    <w:p w14:paraId="1A7C6F7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2CD101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&lt;jaZ0189&gt;CLMASK_D02</w:t>
      </w:r>
    </w:p>
    <w:p w14:paraId="7FEEC60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&lt;cnZ0189&gt;CLMASK_D02</w:t>
      </w:r>
    </w:p>
    <w:p w14:paraId="062FD091" w14:textId="77777777" w:rsidR="00DA09FF" w:rsidRPr="00DA09FF" w:rsidRDefault="00DA09FF" w:rsidP="00DA09FF">
      <w:pPr>
        <w:pStyle w:val="a3"/>
        <w:rPr>
          <w:rFonts w:ascii="ＭＳ ゴシック" w:eastAsia="ＭＳ ゴシック" w:hAnsi="ＭＳ ゴシック" w:cs="ＭＳ ゴシック"/>
        </w:rPr>
      </w:pPr>
    </w:p>
    <w:p w14:paraId="7360EBD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8458F6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&lt;jaZ0190&gt;CLMASK_WK</w:t>
      </w:r>
    </w:p>
    <w:p w14:paraId="4F9AF75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&lt;cnZ0190&gt;CLMASK_WK</w:t>
      </w:r>
    </w:p>
    <w:p w14:paraId="070EF8A2" w14:textId="77777777" w:rsidR="00DA09FF" w:rsidRPr="00DA09FF" w:rsidRDefault="00DA09FF" w:rsidP="00DA09FF">
      <w:pPr>
        <w:pStyle w:val="a3"/>
        <w:rPr>
          <w:rFonts w:ascii="ＭＳ ゴシック" w:eastAsia="ＭＳ ゴシック" w:hAnsi="ＭＳ ゴシック" w:cs="ＭＳ ゴシック"/>
        </w:rPr>
      </w:pPr>
    </w:p>
    <w:p w14:paraId="64650B4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36EBE5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&lt;jaZ0191&gt;MASK0</w:t>
      </w:r>
    </w:p>
    <w:p w14:paraId="1A89131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&lt;cnZ0191&gt;MASK0</w:t>
      </w:r>
    </w:p>
    <w:p w14:paraId="17AEC42F" w14:textId="77777777" w:rsidR="00DA09FF" w:rsidRPr="00DA09FF" w:rsidRDefault="00DA09FF" w:rsidP="00DA09FF">
      <w:pPr>
        <w:pStyle w:val="a3"/>
        <w:rPr>
          <w:rFonts w:ascii="ＭＳ ゴシック" w:eastAsia="ＭＳ ゴシック" w:hAnsi="ＭＳ ゴシック" w:cs="ＭＳ ゴシック"/>
        </w:rPr>
      </w:pPr>
    </w:p>
    <w:p w14:paraId="26A8FC9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BEF0B9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&lt;jaZ0192&gt;eve_</w:t>
      </w:r>
    </w:p>
    <w:p w14:paraId="5C9B83E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&lt;cnZ0192&gt;eve_</w:t>
      </w:r>
    </w:p>
    <w:p w14:paraId="55211B86" w14:textId="77777777" w:rsidR="00DA09FF" w:rsidRPr="00DA09FF" w:rsidRDefault="00DA09FF" w:rsidP="00DA09FF">
      <w:pPr>
        <w:pStyle w:val="a3"/>
        <w:rPr>
          <w:rFonts w:ascii="ＭＳ ゴシック" w:eastAsia="ＭＳ ゴシック" w:hAnsi="ＭＳ ゴシック" w:cs="ＭＳ ゴシック"/>
        </w:rPr>
      </w:pPr>
    </w:p>
    <w:p w14:paraId="7229CA4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841130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&lt;jaZ0193&gt;con_</w:t>
      </w:r>
    </w:p>
    <w:p w14:paraId="0382DCB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&lt;cnZ0193&gt;con_</w:t>
      </w:r>
    </w:p>
    <w:p w14:paraId="4E5A19AB" w14:textId="77777777" w:rsidR="00DA09FF" w:rsidRPr="00DA09FF" w:rsidRDefault="00DA09FF" w:rsidP="00DA09FF">
      <w:pPr>
        <w:pStyle w:val="a3"/>
        <w:rPr>
          <w:rFonts w:ascii="ＭＳ ゴシック" w:eastAsia="ＭＳ ゴシック" w:hAnsi="ＭＳ ゴシック" w:cs="ＭＳ ゴシック"/>
        </w:rPr>
      </w:pPr>
    </w:p>
    <w:p w14:paraId="7197900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E7C833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&lt;jaZ0194&gt;mon_</w:t>
      </w:r>
    </w:p>
    <w:p w14:paraId="69C3347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&lt;cnZ0194&gt;mon_</w:t>
      </w:r>
    </w:p>
    <w:p w14:paraId="00C1993F" w14:textId="77777777" w:rsidR="00DA09FF" w:rsidRPr="00DA09FF" w:rsidRDefault="00DA09FF" w:rsidP="00DA09FF">
      <w:pPr>
        <w:pStyle w:val="a3"/>
        <w:rPr>
          <w:rFonts w:ascii="ＭＳ ゴシック" w:eastAsia="ＭＳ ゴシック" w:hAnsi="ＭＳ ゴシック" w:cs="ＭＳ ゴシック"/>
        </w:rPr>
      </w:pPr>
    </w:p>
    <w:p w14:paraId="1E20C6B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A739F7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&lt;jaZ0195&gt;EC_0010</w:t>
      </w:r>
    </w:p>
    <w:p w14:paraId="70B86BE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&lt;cnZ0195&gt;EC_0010</w:t>
      </w:r>
    </w:p>
    <w:p w14:paraId="6E1182B1" w14:textId="77777777" w:rsidR="00DA09FF" w:rsidRPr="00DA09FF" w:rsidRDefault="00DA09FF" w:rsidP="00DA09FF">
      <w:pPr>
        <w:pStyle w:val="a3"/>
        <w:rPr>
          <w:rFonts w:ascii="ＭＳ ゴシック" w:eastAsia="ＭＳ ゴシック" w:hAnsi="ＭＳ ゴシック" w:cs="ＭＳ ゴシック"/>
        </w:rPr>
      </w:pPr>
    </w:p>
    <w:p w14:paraId="30CFBC9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C836D5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&lt;jaZ0196&gt;EC_0020</w:t>
      </w:r>
    </w:p>
    <w:p w14:paraId="49064CB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&lt;cnZ0196&gt;EC_0020</w:t>
      </w:r>
    </w:p>
    <w:p w14:paraId="11B9E578" w14:textId="77777777" w:rsidR="00DA09FF" w:rsidRPr="00DA09FF" w:rsidRDefault="00DA09FF" w:rsidP="00DA09FF">
      <w:pPr>
        <w:pStyle w:val="a3"/>
        <w:rPr>
          <w:rFonts w:ascii="ＭＳ ゴシック" w:eastAsia="ＭＳ ゴシック" w:hAnsi="ＭＳ ゴシック" w:cs="ＭＳ ゴシック"/>
        </w:rPr>
      </w:pPr>
    </w:p>
    <w:p w14:paraId="23A4F00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99928A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&lt;jaZ0197&gt;EC_0030</w:t>
      </w:r>
    </w:p>
    <w:p w14:paraId="53B9DFB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&lt;cnZ0197&gt;EC_0030</w:t>
      </w:r>
    </w:p>
    <w:p w14:paraId="1CC86725" w14:textId="77777777" w:rsidR="00DA09FF" w:rsidRPr="00DA09FF" w:rsidRDefault="00DA09FF" w:rsidP="00DA09FF">
      <w:pPr>
        <w:pStyle w:val="a3"/>
        <w:rPr>
          <w:rFonts w:ascii="ＭＳ ゴシック" w:eastAsia="ＭＳ ゴシック" w:hAnsi="ＭＳ ゴシック" w:cs="ＭＳ ゴシック"/>
        </w:rPr>
      </w:pPr>
    </w:p>
    <w:p w14:paraId="4F29ACF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CDE48B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&lt;jaZ0198&gt;EC_0040</w:t>
      </w:r>
    </w:p>
    <w:p w14:paraId="46996AE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&lt;cnZ0198&gt;EC_0040</w:t>
      </w:r>
    </w:p>
    <w:p w14:paraId="06A6FD82" w14:textId="77777777" w:rsidR="00DA09FF" w:rsidRPr="00DA09FF" w:rsidRDefault="00DA09FF" w:rsidP="00DA09FF">
      <w:pPr>
        <w:pStyle w:val="a3"/>
        <w:rPr>
          <w:rFonts w:ascii="ＭＳ ゴシック" w:eastAsia="ＭＳ ゴシック" w:hAnsi="ＭＳ ゴシック" w:cs="ＭＳ ゴシック"/>
        </w:rPr>
      </w:pPr>
    </w:p>
    <w:p w14:paraId="4F5812A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0D18EB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&lt;jaZ0199&gt;EC_0050</w:t>
      </w:r>
    </w:p>
    <w:p w14:paraId="025D568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&lt;cnZ0199&gt;EC_0050</w:t>
      </w:r>
    </w:p>
    <w:p w14:paraId="51CD5488" w14:textId="77777777" w:rsidR="00DA09FF" w:rsidRPr="00DA09FF" w:rsidRDefault="00DA09FF" w:rsidP="00DA09FF">
      <w:pPr>
        <w:pStyle w:val="a3"/>
        <w:rPr>
          <w:rFonts w:ascii="ＭＳ ゴシック" w:eastAsia="ＭＳ ゴシック" w:hAnsi="ＭＳ ゴシック" w:cs="ＭＳ ゴシック"/>
        </w:rPr>
      </w:pPr>
    </w:p>
    <w:p w14:paraId="4D30C26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29FB91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&lt;jaZ0200&gt;FRAME_EC</w:t>
      </w:r>
    </w:p>
    <w:p w14:paraId="248CC45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&lt;cnZ0200&gt;FRAME_EC</w:t>
      </w:r>
    </w:p>
    <w:p w14:paraId="4754B8F6" w14:textId="77777777" w:rsidR="00DA09FF" w:rsidRPr="00DA09FF" w:rsidRDefault="00DA09FF" w:rsidP="00DA09FF">
      <w:pPr>
        <w:pStyle w:val="a3"/>
        <w:rPr>
          <w:rFonts w:ascii="ＭＳ ゴシック" w:eastAsia="ＭＳ ゴシック" w:hAnsi="ＭＳ ゴシック" w:cs="ＭＳ ゴシック"/>
        </w:rPr>
      </w:pPr>
    </w:p>
    <w:p w14:paraId="1848852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129874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&lt;jaZ0201&gt;</w:t>
      </w:r>
      <w:proofErr w:type="spellStart"/>
      <w:r w:rsidRPr="00DA09FF">
        <w:rPr>
          <w:rFonts w:ascii="ＭＳ ゴシック" w:eastAsia="ＭＳ ゴシック" w:hAnsi="ＭＳ ゴシック" w:cs="ＭＳ ゴシック"/>
        </w:rPr>
        <w:t>white_sprite</w:t>
      </w:r>
      <w:proofErr w:type="spellEnd"/>
    </w:p>
    <w:p w14:paraId="2136B12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&lt;cnZ0201&gt;</w:t>
      </w:r>
      <w:proofErr w:type="spellStart"/>
      <w:r w:rsidRPr="00DA09FF">
        <w:rPr>
          <w:rFonts w:ascii="ＭＳ ゴシック" w:eastAsia="ＭＳ ゴシック" w:hAnsi="ＭＳ ゴシック" w:cs="ＭＳ ゴシック"/>
        </w:rPr>
        <w:t>white_sprite</w:t>
      </w:r>
      <w:proofErr w:type="spellEnd"/>
    </w:p>
    <w:p w14:paraId="4A367477" w14:textId="77777777" w:rsidR="00DA09FF" w:rsidRPr="00DA09FF" w:rsidRDefault="00DA09FF" w:rsidP="00DA09FF">
      <w:pPr>
        <w:pStyle w:val="a3"/>
        <w:rPr>
          <w:rFonts w:ascii="ＭＳ ゴシック" w:eastAsia="ＭＳ ゴシック" w:hAnsi="ＭＳ ゴシック" w:cs="ＭＳ ゴシック"/>
        </w:rPr>
      </w:pPr>
    </w:p>
    <w:p w14:paraId="261ED08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7326F9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&lt;jaZ0202&gt;cse00000</w:t>
      </w:r>
    </w:p>
    <w:p w14:paraId="34F07FB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&lt;cnZ0202&gt;cse00000</w:t>
      </w:r>
    </w:p>
    <w:p w14:paraId="0960C410" w14:textId="77777777" w:rsidR="00DA09FF" w:rsidRPr="00DA09FF" w:rsidRDefault="00DA09FF" w:rsidP="00DA09FF">
      <w:pPr>
        <w:pStyle w:val="a3"/>
        <w:rPr>
          <w:rFonts w:ascii="ＭＳ ゴシック" w:eastAsia="ＭＳ ゴシック" w:hAnsi="ＭＳ ゴシック" w:cs="ＭＳ ゴシック"/>
        </w:rPr>
      </w:pPr>
    </w:p>
    <w:p w14:paraId="604E43D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58DB1D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&lt;jaZ0203&gt;face_</w:t>
      </w:r>
    </w:p>
    <w:p w14:paraId="17ECBFC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&lt;cnZ0203&gt;face_</w:t>
      </w:r>
    </w:p>
    <w:p w14:paraId="7085147F" w14:textId="77777777" w:rsidR="00DA09FF" w:rsidRPr="00DA09FF" w:rsidRDefault="00DA09FF" w:rsidP="00DA09FF">
      <w:pPr>
        <w:pStyle w:val="a3"/>
        <w:rPr>
          <w:rFonts w:ascii="ＭＳ ゴシック" w:eastAsia="ＭＳ ゴシック" w:hAnsi="ＭＳ ゴシック" w:cs="ＭＳ ゴシック"/>
        </w:rPr>
      </w:pPr>
    </w:p>
    <w:p w14:paraId="3C702D9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692EC6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&lt;jaZ0204&gt;bg_0000</w:t>
      </w:r>
    </w:p>
    <w:p w14:paraId="3D8300E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&lt;cnZ0204&gt;bg_0000</w:t>
      </w:r>
    </w:p>
    <w:p w14:paraId="65C5A80E" w14:textId="77777777" w:rsidR="00DA09FF" w:rsidRPr="00DA09FF" w:rsidRDefault="00DA09FF" w:rsidP="00DA09FF">
      <w:pPr>
        <w:pStyle w:val="a3"/>
        <w:rPr>
          <w:rFonts w:ascii="ＭＳ ゴシック" w:eastAsia="ＭＳ ゴシック" w:hAnsi="ＭＳ ゴシック" w:cs="ＭＳ ゴシック"/>
        </w:rPr>
      </w:pPr>
    </w:p>
    <w:p w14:paraId="6ACD05A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65E354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&lt;jaZ0205&gt;bg_9999</w:t>
      </w:r>
    </w:p>
    <w:p w14:paraId="772EB06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&lt;cnZ0205&gt;bg_9999</w:t>
      </w:r>
    </w:p>
    <w:p w14:paraId="5531F718" w14:textId="77777777" w:rsidR="00DA09FF" w:rsidRPr="00DA09FF" w:rsidRDefault="00DA09FF" w:rsidP="00DA09FF">
      <w:pPr>
        <w:pStyle w:val="a3"/>
        <w:rPr>
          <w:rFonts w:ascii="ＭＳ ゴシック" w:eastAsia="ＭＳ ゴシック" w:hAnsi="ＭＳ ゴシック" w:cs="ＭＳ ゴシック"/>
        </w:rPr>
      </w:pPr>
    </w:p>
    <w:p w14:paraId="78E13CD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3E7FE3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&lt;jaZ0206&gt;</w:t>
      </w:r>
      <w:proofErr w:type="spellStart"/>
      <w:r w:rsidRPr="00DA09FF">
        <w:rPr>
          <w:rFonts w:ascii="ＭＳ ゴシック" w:eastAsia="ＭＳ ゴシック" w:hAnsi="ＭＳ ゴシック" w:cs="ＭＳ ゴシック"/>
        </w:rPr>
        <w:t>hcg</w:t>
      </w:r>
      <w:proofErr w:type="spellEnd"/>
      <w:r w:rsidRPr="00DA09FF">
        <w:rPr>
          <w:rFonts w:ascii="ＭＳ ゴシック" w:eastAsia="ＭＳ ゴシック" w:hAnsi="ＭＳ ゴシック" w:cs="ＭＳ ゴシック"/>
        </w:rPr>
        <w:t>_</w:t>
      </w:r>
    </w:p>
    <w:p w14:paraId="2611470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&lt;cnZ0206&gt;</w:t>
      </w:r>
      <w:proofErr w:type="spellStart"/>
      <w:r w:rsidRPr="00DA09FF">
        <w:rPr>
          <w:rFonts w:ascii="ＭＳ ゴシック" w:eastAsia="ＭＳ ゴシック" w:hAnsi="ＭＳ ゴシック" w:cs="ＭＳ ゴシック"/>
        </w:rPr>
        <w:t>hcg</w:t>
      </w:r>
      <w:proofErr w:type="spellEnd"/>
      <w:r w:rsidRPr="00DA09FF">
        <w:rPr>
          <w:rFonts w:ascii="ＭＳ ゴシック" w:eastAsia="ＭＳ ゴシック" w:hAnsi="ＭＳ ゴシック" w:cs="ＭＳ ゴシック"/>
        </w:rPr>
        <w:t>_</w:t>
      </w:r>
    </w:p>
    <w:p w14:paraId="7FDD8092" w14:textId="77777777" w:rsidR="00DA09FF" w:rsidRPr="00DA09FF" w:rsidRDefault="00DA09FF" w:rsidP="00DA09FF">
      <w:pPr>
        <w:pStyle w:val="a3"/>
        <w:rPr>
          <w:rFonts w:ascii="ＭＳ ゴシック" w:eastAsia="ＭＳ ゴシック" w:hAnsi="ＭＳ ゴシック" w:cs="ＭＳ ゴシック"/>
        </w:rPr>
      </w:pPr>
    </w:p>
    <w:p w14:paraId="6F9A5C5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FD681C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&lt;jaZ0207&gt;</w:t>
      </w:r>
    </w:p>
    <w:p w14:paraId="333C897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&lt;cnZ0207&gt;</w:t>
      </w:r>
    </w:p>
    <w:p w14:paraId="3472E849" w14:textId="77777777" w:rsidR="00DA09FF" w:rsidRPr="00DA09FF" w:rsidRDefault="00DA09FF" w:rsidP="00DA09FF">
      <w:pPr>
        <w:pStyle w:val="a3"/>
        <w:rPr>
          <w:rFonts w:ascii="ＭＳ ゴシック" w:eastAsia="ＭＳ ゴシック" w:hAnsi="ＭＳ ゴシック" w:cs="ＭＳ ゴシック"/>
        </w:rPr>
      </w:pPr>
    </w:p>
    <w:p w14:paraId="3745FFA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36C856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&lt;jaZ0208&gt;</w:t>
      </w:r>
      <w:proofErr w:type="spellStart"/>
      <w:r w:rsidRPr="00DA09FF">
        <w:rPr>
          <w:rFonts w:ascii="ＭＳ ゴシック" w:eastAsia="ＭＳ ゴシック" w:hAnsi="ＭＳ ゴシック" w:cs="ＭＳ ゴシック"/>
        </w:rPr>
        <w:t>tati</w:t>
      </w:r>
      <w:proofErr w:type="spellEnd"/>
      <w:r w:rsidRPr="00DA09FF">
        <w:rPr>
          <w:rFonts w:ascii="ＭＳ ゴシック" w:eastAsia="ＭＳ ゴシック" w:hAnsi="ＭＳ ゴシック" w:cs="ＭＳ ゴシック"/>
        </w:rPr>
        <w:t>_</w:t>
      </w:r>
    </w:p>
    <w:p w14:paraId="45477A7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&lt;cnZ0208&gt;</w:t>
      </w:r>
      <w:proofErr w:type="spellStart"/>
      <w:r w:rsidRPr="00DA09FF">
        <w:rPr>
          <w:rFonts w:ascii="ＭＳ ゴシック" w:eastAsia="ＭＳ ゴシック" w:hAnsi="ＭＳ ゴシック" w:cs="ＭＳ ゴシック"/>
        </w:rPr>
        <w:t>tati</w:t>
      </w:r>
      <w:proofErr w:type="spellEnd"/>
      <w:r w:rsidRPr="00DA09FF">
        <w:rPr>
          <w:rFonts w:ascii="ＭＳ ゴシック" w:eastAsia="ＭＳ ゴシック" w:hAnsi="ＭＳ ゴシック" w:cs="ＭＳ ゴシック"/>
        </w:rPr>
        <w:t>_</w:t>
      </w:r>
    </w:p>
    <w:p w14:paraId="623124B4" w14:textId="77777777" w:rsidR="00DA09FF" w:rsidRPr="00DA09FF" w:rsidRDefault="00DA09FF" w:rsidP="00DA09FF">
      <w:pPr>
        <w:pStyle w:val="a3"/>
        <w:rPr>
          <w:rFonts w:ascii="ＭＳ ゴシック" w:eastAsia="ＭＳ ゴシック" w:hAnsi="ＭＳ ゴシック" w:cs="ＭＳ ゴシック"/>
        </w:rPr>
      </w:pPr>
    </w:p>
    <w:p w14:paraId="1259FD9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1612D9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&lt;jaZ0209&gt;</w:t>
      </w:r>
      <w:proofErr w:type="spellStart"/>
      <w:r w:rsidRPr="00DA09FF">
        <w:rPr>
          <w:rFonts w:ascii="ＭＳ ゴシック" w:eastAsia="ＭＳ ゴシック" w:hAnsi="ＭＳ ゴシック" w:cs="ＭＳ ゴシック"/>
        </w:rPr>
        <w:t>tati_z</w:t>
      </w:r>
      <w:proofErr w:type="spellEnd"/>
    </w:p>
    <w:p w14:paraId="281DEC9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&lt;cnZ0209&gt;</w:t>
      </w:r>
      <w:proofErr w:type="spellStart"/>
      <w:r w:rsidRPr="00DA09FF">
        <w:rPr>
          <w:rFonts w:ascii="ＭＳ ゴシック" w:eastAsia="ＭＳ ゴシック" w:hAnsi="ＭＳ ゴシック" w:cs="ＭＳ ゴシック"/>
        </w:rPr>
        <w:t>tati_z</w:t>
      </w:r>
      <w:proofErr w:type="spellEnd"/>
    </w:p>
    <w:p w14:paraId="1F0B342E" w14:textId="77777777" w:rsidR="00DA09FF" w:rsidRPr="00DA09FF" w:rsidRDefault="00DA09FF" w:rsidP="00DA09FF">
      <w:pPr>
        <w:pStyle w:val="a3"/>
        <w:rPr>
          <w:rFonts w:ascii="ＭＳ ゴシック" w:eastAsia="ＭＳ ゴシック" w:hAnsi="ＭＳ ゴシック" w:cs="ＭＳ ゴシック"/>
        </w:rPr>
      </w:pPr>
    </w:p>
    <w:p w14:paraId="0BDD86D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C8A3CB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&lt;jaZ0210&gt;</w:t>
      </w:r>
      <w:proofErr w:type="spellStart"/>
      <w:r w:rsidRPr="00DA09FF">
        <w:rPr>
          <w:rFonts w:ascii="ＭＳ ゴシック" w:eastAsia="ＭＳ ゴシック" w:hAnsi="ＭＳ ゴシック" w:cs="ＭＳ ゴシック"/>
        </w:rPr>
        <w:t>tati_zz</w:t>
      </w:r>
      <w:proofErr w:type="spellEnd"/>
    </w:p>
    <w:p w14:paraId="6E493B0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&lt;cnZ0210&gt;</w:t>
      </w:r>
      <w:proofErr w:type="spellStart"/>
      <w:r w:rsidRPr="00DA09FF">
        <w:rPr>
          <w:rFonts w:ascii="ＭＳ ゴシック" w:eastAsia="ＭＳ ゴシック" w:hAnsi="ＭＳ ゴシック" w:cs="ＭＳ ゴシック"/>
        </w:rPr>
        <w:t>tati_zz</w:t>
      </w:r>
      <w:proofErr w:type="spellEnd"/>
    </w:p>
    <w:p w14:paraId="0A6AA556" w14:textId="77777777" w:rsidR="00DA09FF" w:rsidRPr="00DA09FF" w:rsidRDefault="00DA09FF" w:rsidP="00DA09FF">
      <w:pPr>
        <w:pStyle w:val="a3"/>
        <w:rPr>
          <w:rFonts w:ascii="ＭＳ ゴシック" w:eastAsia="ＭＳ ゴシック" w:hAnsi="ＭＳ ゴシック" w:cs="ＭＳ ゴシック"/>
        </w:rPr>
      </w:pPr>
    </w:p>
    <w:p w14:paraId="3855786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1FA09E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&lt;jaZ0211&gt;a</w:t>
      </w:r>
    </w:p>
    <w:p w14:paraId="305A92A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&lt;cnZ0211&gt;a</w:t>
      </w:r>
    </w:p>
    <w:p w14:paraId="1DB8B8D5" w14:textId="77777777" w:rsidR="00DA09FF" w:rsidRPr="00DA09FF" w:rsidRDefault="00DA09FF" w:rsidP="00DA09FF">
      <w:pPr>
        <w:pStyle w:val="a3"/>
        <w:rPr>
          <w:rFonts w:ascii="ＭＳ ゴシック" w:eastAsia="ＭＳ ゴシック" w:hAnsi="ＭＳ ゴシック" w:cs="ＭＳ ゴシック"/>
        </w:rPr>
      </w:pPr>
    </w:p>
    <w:p w14:paraId="529784A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9C8697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&lt;jaZ0212&gt;y</w:t>
      </w:r>
    </w:p>
    <w:p w14:paraId="3881A9B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&lt;cnZ0212&gt;y</w:t>
      </w:r>
    </w:p>
    <w:p w14:paraId="61584B2F" w14:textId="77777777" w:rsidR="00DA09FF" w:rsidRPr="00DA09FF" w:rsidRDefault="00DA09FF" w:rsidP="00DA09FF">
      <w:pPr>
        <w:pStyle w:val="a3"/>
        <w:rPr>
          <w:rFonts w:ascii="ＭＳ ゴシック" w:eastAsia="ＭＳ ゴシック" w:hAnsi="ＭＳ ゴシック" w:cs="ＭＳ ゴシック"/>
        </w:rPr>
      </w:pPr>
    </w:p>
    <w:p w14:paraId="1349406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C37E88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&lt;jaZ0213&gt;efs_000011</w:t>
      </w:r>
    </w:p>
    <w:p w14:paraId="07E0B00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&lt;cnZ0213&gt;efs_000011</w:t>
      </w:r>
    </w:p>
    <w:p w14:paraId="51CECC4C" w14:textId="77777777" w:rsidR="00DA09FF" w:rsidRPr="00DA09FF" w:rsidRDefault="00DA09FF" w:rsidP="00DA09FF">
      <w:pPr>
        <w:pStyle w:val="a3"/>
        <w:rPr>
          <w:rFonts w:ascii="ＭＳ ゴシック" w:eastAsia="ＭＳ ゴシック" w:hAnsi="ＭＳ ゴシック" w:cs="ＭＳ ゴシック"/>
        </w:rPr>
      </w:pPr>
    </w:p>
    <w:p w14:paraId="058056D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78FC6F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&lt;jaZ0214&gt;view_shadow_a01</w:t>
      </w:r>
    </w:p>
    <w:p w14:paraId="51D134F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&lt;cnZ0214&gt;view_shadow_a01</w:t>
      </w:r>
    </w:p>
    <w:p w14:paraId="61EADBBF" w14:textId="77777777" w:rsidR="00DA09FF" w:rsidRPr="00DA09FF" w:rsidRDefault="00DA09FF" w:rsidP="00DA09FF">
      <w:pPr>
        <w:pStyle w:val="a3"/>
        <w:rPr>
          <w:rFonts w:ascii="ＭＳ ゴシック" w:eastAsia="ＭＳ ゴシック" w:hAnsi="ＭＳ ゴシック" w:cs="ＭＳ ゴシック"/>
        </w:rPr>
      </w:pPr>
    </w:p>
    <w:p w14:paraId="09FD28A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00E12B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&lt;jaZ0215&gt;efs_000012</w:t>
      </w:r>
    </w:p>
    <w:p w14:paraId="46F1EF1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&lt;cnZ0215&gt;efs_000012</w:t>
      </w:r>
    </w:p>
    <w:p w14:paraId="4A6D5C88" w14:textId="77777777" w:rsidR="00DA09FF" w:rsidRPr="00DA09FF" w:rsidRDefault="00DA09FF" w:rsidP="00DA09FF">
      <w:pPr>
        <w:pStyle w:val="a3"/>
        <w:rPr>
          <w:rFonts w:ascii="ＭＳ ゴシック" w:eastAsia="ＭＳ ゴシック" w:hAnsi="ＭＳ ゴシック" w:cs="ＭＳ ゴシック"/>
        </w:rPr>
      </w:pPr>
    </w:p>
    <w:p w14:paraId="6083A2D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50A553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&lt;jaZ0216&gt;view_shadow_a02</w:t>
      </w:r>
    </w:p>
    <w:p w14:paraId="6872F8C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&lt;cnZ0216&gt;view_shadow_a02</w:t>
      </w:r>
    </w:p>
    <w:p w14:paraId="1DBF3BDF" w14:textId="77777777" w:rsidR="00DA09FF" w:rsidRPr="00DA09FF" w:rsidRDefault="00DA09FF" w:rsidP="00DA09FF">
      <w:pPr>
        <w:pStyle w:val="a3"/>
        <w:rPr>
          <w:rFonts w:ascii="ＭＳ ゴシック" w:eastAsia="ＭＳ ゴシック" w:hAnsi="ＭＳ ゴシック" w:cs="ＭＳ ゴシック"/>
        </w:rPr>
      </w:pPr>
    </w:p>
    <w:p w14:paraId="4C688F5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6250A2D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&lt;jaZ0217&gt;efs_000013</w:t>
      </w:r>
    </w:p>
    <w:p w14:paraId="4A84444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&lt;cnZ0217&gt;efs_000013</w:t>
      </w:r>
    </w:p>
    <w:p w14:paraId="4F3C7C1C" w14:textId="77777777" w:rsidR="00DA09FF" w:rsidRPr="00DA09FF" w:rsidRDefault="00DA09FF" w:rsidP="00DA09FF">
      <w:pPr>
        <w:pStyle w:val="a3"/>
        <w:rPr>
          <w:rFonts w:ascii="ＭＳ ゴシック" w:eastAsia="ＭＳ ゴシック" w:hAnsi="ＭＳ ゴシック" w:cs="ＭＳ ゴシック"/>
        </w:rPr>
      </w:pPr>
    </w:p>
    <w:p w14:paraId="5E7224F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C01466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&lt;jaZ0218&gt;view_shadow_a03</w:t>
      </w:r>
    </w:p>
    <w:p w14:paraId="37F62D5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&lt;cnZ0218&gt;view_shadow_a03</w:t>
      </w:r>
    </w:p>
    <w:p w14:paraId="7A353EBC" w14:textId="77777777" w:rsidR="00DA09FF" w:rsidRPr="00DA09FF" w:rsidRDefault="00DA09FF" w:rsidP="00DA09FF">
      <w:pPr>
        <w:pStyle w:val="a3"/>
        <w:rPr>
          <w:rFonts w:ascii="ＭＳ ゴシック" w:eastAsia="ＭＳ ゴシック" w:hAnsi="ＭＳ ゴシック" w:cs="ＭＳ ゴシック"/>
        </w:rPr>
      </w:pPr>
    </w:p>
    <w:p w14:paraId="67B4A8F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8C39A9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&lt;jaZ0219&gt;efs_000014</w:t>
      </w:r>
    </w:p>
    <w:p w14:paraId="230EAB4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&lt;cnZ0219&gt;efs_000014</w:t>
      </w:r>
    </w:p>
    <w:p w14:paraId="04CCEE5A" w14:textId="77777777" w:rsidR="00DA09FF" w:rsidRPr="00DA09FF" w:rsidRDefault="00DA09FF" w:rsidP="00DA09FF">
      <w:pPr>
        <w:pStyle w:val="a3"/>
        <w:rPr>
          <w:rFonts w:ascii="ＭＳ ゴシック" w:eastAsia="ＭＳ ゴシック" w:hAnsi="ＭＳ ゴシック" w:cs="ＭＳ ゴシック"/>
        </w:rPr>
      </w:pPr>
    </w:p>
    <w:p w14:paraId="44E0B15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B00046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&lt;jaZ0220&gt;view_shadow_a04</w:t>
      </w:r>
    </w:p>
    <w:p w14:paraId="4AB5232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&lt;cnZ0220&gt;view_shadow_a04</w:t>
      </w:r>
    </w:p>
    <w:p w14:paraId="221188D3" w14:textId="77777777" w:rsidR="00DA09FF" w:rsidRPr="00DA09FF" w:rsidRDefault="00DA09FF" w:rsidP="00DA09FF">
      <w:pPr>
        <w:pStyle w:val="a3"/>
        <w:rPr>
          <w:rFonts w:ascii="ＭＳ ゴシック" w:eastAsia="ＭＳ ゴシック" w:hAnsi="ＭＳ ゴシック" w:cs="ＭＳ ゴシック"/>
        </w:rPr>
      </w:pPr>
    </w:p>
    <w:p w14:paraId="15BAC65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957E09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&lt;jaZ0221&gt;efs_000015</w:t>
      </w:r>
    </w:p>
    <w:p w14:paraId="7B4F79F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&lt;cnZ0221&gt;efs_000015</w:t>
      </w:r>
    </w:p>
    <w:p w14:paraId="3306B74C" w14:textId="77777777" w:rsidR="00DA09FF" w:rsidRPr="00DA09FF" w:rsidRDefault="00DA09FF" w:rsidP="00DA09FF">
      <w:pPr>
        <w:pStyle w:val="a3"/>
        <w:rPr>
          <w:rFonts w:ascii="ＭＳ ゴシック" w:eastAsia="ＭＳ ゴシック" w:hAnsi="ＭＳ ゴシック" w:cs="ＭＳ ゴシック"/>
        </w:rPr>
      </w:pPr>
    </w:p>
    <w:p w14:paraId="23B2ABD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877FB2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&lt;jaZ0222&gt;view_shadow_a05</w:t>
      </w:r>
    </w:p>
    <w:p w14:paraId="4DEBC88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&lt;cnZ0222&gt;view_shadow_a05</w:t>
      </w:r>
    </w:p>
    <w:p w14:paraId="69790BC7" w14:textId="77777777" w:rsidR="00DA09FF" w:rsidRPr="00DA09FF" w:rsidRDefault="00DA09FF" w:rsidP="00DA09FF">
      <w:pPr>
        <w:pStyle w:val="a3"/>
        <w:rPr>
          <w:rFonts w:ascii="ＭＳ ゴシック" w:eastAsia="ＭＳ ゴシック" w:hAnsi="ＭＳ ゴシック" w:cs="ＭＳ ゴシック"/>
        </w:rPr>
      </w:pPr>
    </w:p>
    <w:p w14:paraId="63C5D39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3753433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&lt;jaZ0223&gt;efs_000016</w:t>
      </w:r>
    </w:p>
    <w:p w14:paraId="1045618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&lt;cnZ0223&gt;efs_000016</w:t>
      </w:r>
    </w:p>
    <w:p w14:paraId="50BB50C2" w14:textId="77777777" w:rsidR="00DA09FF" w:rsidRPr="00DA09FF" w:rsidRDefault="00DA09FF" w:rsidP="00DA09FF">
      <w:pPr>
        <w:pStyle w:val="a3"/>
        <w:rPr>
          <w:rFonts w:ascii="ＭＳ ゴシック" w:eastAsia="ＭＳ ゴシック" w:hAnsi="ＭＳ ゴシック" w:cs="ＭＳ ゴシック"/>
        </w:rPr>
      </w:pPr>
    </w:p>
    <w:p w14:paraId="3D15FEB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FD97CF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&lt;jaZ0224&gt;view_shadow_a11</w:t>
      </w:r>
    </w:p>
    <w:p w14:paraId="259BB1FA"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&lt;cnZ0224&gt;view_shadow_a11</w:t>
      </w:r>
    </w:p>
    <w:p w14:paraId="610777AB" w14:textId="77777777" w:rsidR="00DA09FF" w:rsidRPr="00DA09FF" w:rsidRDefault="00DA09FF" w:rsidP="00DA09FF">
      <w:pPr>
        <w:pStyle w:val="a3"/>
        <w:rPr>
          <w:rFonts w:ascii="ＭＳ ゴシック" w:eastAsia="ＭＳ ゴシック" w:hAnsi="ＭＳ ゴシック" w:cs="ＭＳ ゴシック"/>
        </w:rPr>
      </w:pPr>
    </w:p>
    <w:p w14:paraId="7686CFA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CD8650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&lt;jaZ0225&gt;efs_000017</w:t>
      </w:r>
    </w:p>
    <w:p w14:paraId="04A7814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&lt;cnZ0225&gt;efs_000017</w:t>
      </w:r>
    </w:p>
    <w:p w14:paraId="29163C55" w14:textId="77777777" w:rsidR="00DA09FF" w:rsidRPr="00DA09FF" w:rsidRDefault="00DA09FF" w:rsidP="00DA09FF">
      <w:pPr>
        <w:pStyle w:val="a3"/>
        <w:rPr>
          <w:rFonts w:ascii="ＭＳ ゴシック" w:eastAsia="ＭＳ ゴシック" w:hAnsi="ＭＳ ゴシック" w:cs="ＭＳ ゴシック"/>
        </w:rPr>
      </w:pPr>
    </w:p>
    <w:p w14:paraId="551558A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EF7CFD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&lt;jaZ0226&gt;view_shadow_a14</w:t>
      </w:r>
    </w:p>
    <w:p w14:paraId="73ED79F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&lt;cnZ0226&gt;view_shadow_a14</w:t>
      </w:r>
    </w:p>
    <w:p w14:paraId="786DEE05" w14:textId="77777777" w:rsidR="00DA09FF" w:rsidRPr="00DA09FF" w:rsidRDefault="00DA09FF" w:rsidP="00DA09FF">
      <w:pPr>
        <w:pStyle w:val="a3"/>
        <w:rPr>
          <w:rFonts w:ascii="ＭＳ ゴシック" w:eastAsia="ＭＳ ゴシック" w:hAnsi="ＭＳ ゴシック" w:cs="ＭＳ ゴシック"/>
        </w:rPr>
      </w:pPr>
    </w:p>
    <w:p w14:paraId="2C51339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23633B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&lt;jaZ0227&gt;efs_000018</w:t>
      </w:r>
    </w:p>
    <w:p w14:paraId="346A4B2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&lt;cnZ0227&gt;efs_000018</w:t>
      </w:r>
    </w:p>
    <w:p w14:paraId="6CD29519" w14:textId="77777777" w:rsidR="00DA09FF" w:rsidRPr="00DA09FF" w:rsidRDefault="00DA09FF" w:rsidP="00DA09FF">
      <w:pPr>
        <w:pStyle w:val="a3"/>
        <w:rPr>
          <w:rFonts w:ascii="ＭＳ ゴシック" w:eastAsia="ＭＳ ゴシック" w:hAnsi="ＭＳ ゴシック" w:cs="ＭＳ ゴシック"/>
        </w:rPr>
      </w:pPr>
    </w:p>
    <w:p w14:paraId="65AED02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E751DF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&lt;jaZ0228&gt;view_shadow_a13</w:t>
      </w:r>
    </w:p>
    <w:p w14:paraId="6E0C9CB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&lt;cnZ0228&gt;view_shadow_a13</w:t>
      </w:r>
    </w:p>
    <w:p w14:paraId="74E44994" w14:textId="77777777" w:rsidR="00DA09FF" w:rsidRPr="00DA09FF" w:rsidRDefault="00DA09FF" w:rsidP="00DA09FF">
      <w:pPr>
        <w:pStyle w:val="a3"/>
        <w:rPr>
          <w:rFonts w:ascii="ＭＳ ゴシック" w:eastAsia="ＭＳ ゴシック" w:hAnsi="ＭＳ ゴシック" w:cs="ＭＳ ゴシック"/>
        </w:rPr>
      </w:pPr>
    </w:p>
    <w:p w14:paraId="74E7A8C6"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7642B76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&lt;jaZ0229&gt;efs_000019</w:t>
      </w:r>
    </w:p>
    <w:p w14:paraId="7883C86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&lt;cnZ0229&gt;efs_000019</w:t>
      </w:r>
    </w:p>
    <w:p w14:paraId="72AC28B3" w14:textId="77777777" w:rsidR="00DA09FF" w:rsidRPr="00DA09FF" w:rsidRDefault="00DA09FF" w:rsidP="00DA09FF">
      <w:pPr>
        <w:pStyle w:val="a3"/>
        <w:rPr>
          <w:rFonts w:ascii="ＭＳ ゴシック" w:eastAsia="ＭＳ ゴシック" w:hAnsi="ＭＳ ゴシック" w:cs="ＭＳ ゴシック"/>
        </w:rPr>
      </w:pPr>
    </w:p>
    <w:p w14:paraId="51A2630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DBDAAB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&lt;jaZ0230&gt;view_shadow_a12</w:t>
      </w:r>
    </w:p>
    <w:p w14:paraId="504BA1B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&lt;cnZ0230&gt;view_shadow_a12</w:t>
      </w:r>
    </w:p>
    <w:p w14:paraId="00871ABC" w14:textId="77777777" w:rsidR="00DA09FF" w:rsidRPr="00DA09FF" w:rsidRDefault="00DA09FF" w:rsidP="00DA09FF">
      <w:pPr>
        <w:pStyle w:val="a3"/>
        <w:rPr>
          <w:rFonts w:ascii="ＭＳ ゴシック" w:eastAsia="ＭＳ ゴシック" w:hAnsi="ＭＳ ゴシック" w:cs="ＭＳ ゴシック"/>
        </w:rPr>
      </w:pPr>
    </w:p>
    <w:p w14:paraId="5A19557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18EFC44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&lt;jaZ0231&gt;efs_00001a</w:t>
      </w:r>
    </w:p>
    <w:p w14:paraId="41493F7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&lt;cnZ0231&gt;efs_00001a</w:t>
      </w:r>
    </w:p>
    <w:p w14:paraId="3213AA9E" w14:textId="77777777" w:rsidR="00DA09FF" w:rsidRPr="00DA09FF" w:rsidRDefault="00DA09FF" w:rsidP="00DA09FF">
      <w:pPr>
        <w:pStyle w:val="a3"/>
        <w:rPr>
          <w:rFonts w:ascii="ＭＳ ゴシック" w:eastAsia="ＭＳ ゴシック" w:hAnsi="ＭＳ ゴシック" w:cs="ＭＳ ゴシック"/>
        </w:rPr>
      </w:pPr>
    </w:p>
    <w:p w14:paraId="37853DB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D9CCEC0"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&lt;jaZ0232&gt;view_name_00</w:t>
      </w:r>
    </w:p>
    <w:p w14:paraId="53B4639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&lt;cnZ0232&gt;view_name_00</w:t>
      </w:r>
    </w:p>
    <w:p w14:paraId="4A5E1291" w14:textId="77777777" w:rsidR="00DA09FF" w:rsidRPr="00DA09FF" w:rsidRDefault="00DA09FF" w:rsidP="00DA09FF">
      <w:pPr>
        <w:pStyle w:val="a3"/>
        <w:rPr>
          <w:rFonts w:ascii="ＭＳ ゴシック" w:eastAsia="ＭＳ ゴシック" w:hAnsi="ＭＳ ゴシック" w:cs="ＭＳ ゴシック"/>
        </w:rPr>
      </w:pPr>
    </w:p>
    <w:p w14:paraId="15FB15AD"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C7B4EE2"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&lt;jaZ0233&gt;efs_000000f</w:t>
      </w:r>
    </w:p>
    <w:p w14:paraId="018E276C"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&lt;cnZ0233&gt;efs_000000f</w:t>
      </w:r>
    </w:p>
    <w:p w14:paraId="458AFC40" w14:textId="77777777" w:rsidR="00DA09FF" w:rsidRPr="00DA09FF" w:rsidRDefault="00DA09FF" w:rsidP="00DA09FF">
      <w:pPr>
        <w:pStyle w:val="a3"/>
        <w:rPr>
          <w:rFonts w:ascii="ＭＳ ゴシック" w:eastAsia="ＭＳ ゴシック" w:hAnsi="ＭＳ ゴシック" w:cs="ＭＳ ゴシック"/>
        </w:rPr>
      </w:pPr>
    </w:p>
    <w:p w14:paraId="7FFC0EE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3D559B7"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&lt;jaZ0234&gt;efs_000000m</w:t>
      </w:r>
    </w:p>
    <w:p w14:paraId="2ADF7D3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&lt;cnZ0234&gt;efs_000000m</w:t>
      </w:r>
    </w:p>
    <w:p w14:paraId="5AD2DE73" w14:textId="77777777" w:rsidR="00DA09FF" w:rsidRPr="00DA09FF" w:rsidRDefault="00DA09FF" w:rsidP="00DA09FF">
      <w:pPr>
        <w:pStyle w:val="a3"/>
        <w:rPr>
          <w:rFonts w:ascii="ＭＳ ゴシック" w:eastAsia="ＭＳ ゴシック" w:hAnsi="ＭＳ ゴシック" w:cs="ＭＳ ゴシック"/>
        </w:rPr>
      </w:pPr>
    </w:p>
    <w:p w14:paraId="66ACC235"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0CA362B1"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&lt;jaZ0235&gt;efs_000020</w:t>
      </w:r>
    </w:p>
    <w:p w14:paraId="730DE84E"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&lt;cnZ0235&gt;efs_000020</w:t>
      </w:r>
    </w:p>
    <w:p w14:paraId="7795E787" w14:textId="77777777" w:rsidR="00DA09FF" w:rsidRPr="00DA09FF" w:rsidRDefault="00DA09FF" w:rsidP="00DA09FF">
      <w:pPr>
        <w:pStyle w:val="a3"/>
        <w:rPr>
          <w:rFonts w:ascii="ＭＳ ゴシック" w:eastAsia="ＭＳ ゴシック" w:hAnsi="ＭＳ ゴシック" w:cs="ＭＳ ゴシック"/>
        </w:rPr>
      </w:pPr>
    </w:p>
    <w:p w14:paraId="4CE01529"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4B98AE1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&lt;jaZ0236&gt;efs_000001m</w:t>
      </w:r>
    </w:p>
    <w:p w14:paraId="3B5CA82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lastRenderedPageBreak/>
        <w:t>&lt;cnZ0236&gt;efs_000001m</w:t>
      </w:r>
    </w:p>
    <w:p w14:paraId="6CAB2E7D" w14:textId="77777777" w:rsidR="00DA09FF" w:rsidRPr="00DA09FF" w:rsidRDefault="00DA09FF" w:rsidP="00DA09FF">
      <w:pPr>
        <w:pStyle w:val="a3"/>
        <w:rPr>
          <w:rFonts w:ascii="ＭＳ ゴシック" w:eastAsia="ＭＳ ゴシック" w:hAnsi="ＭＳ ゴシック" w:cs="ＭＳ ゴシック"/>
        </w:rPr>
      </w:pPr>
    </w:p>
    <w:p w14:paraId="7E236133"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2E54E208"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&lt;jaZ0237&gt;efs_000000</w:t>
      </w:r>
    </w:p>
    <w:p w14:paraId="0970142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&lt;cnZ0237&gt;efs_000000</w:t>
      </w:r>
    </w:p>
    <w:p w14:paraId="2BC25F22" w14:textId="77777777" w:rsidR="00DA09FF" w:rsidRPr="00DA09FF" w:rsidRDefault="00DA09FF" w:rsidP="00DA09FF">
      <w:pPr>
        <w:pStyle w:val="a3"/>
        <w:rPr>
          <w:rFonts w:ascii="ＭＳ ゴシック" w:eastAsia="ＭＳ ゴシック" w:hAnsi="ＭＳ ゴシック" w:cs="ＭＳ ゴシック"/>
        </w:rPr>
      </w:pPr>
    </w:p>
    <w:p w14:paraId="5AC866F4"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//OTHER</w:t>
      </w:r>
    </w:p>
    <w:p w14:paraId="5522830B"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&lt;jaZ0238&gt;efs_000010</w:t>
      </w:r>
    </w:p>
    <w:p w14:paraId="280A261F" w14:textId="77777777" w:rsidR="00DA09FF" w:rsidRPr="00DA09FF" w:rsidRDefault="00DA09FF" w:rsidP="00DA09FF">
      <w:pPr>
        <w:pStyle w:val="a3"/>
        <w:rPr>
          <w:rFonts w:ascii="ＭＳ ゴシック" w:eastAsia="ＭＳ ゴシック" w:hAnsi="ＭＳ ゴシック" w:cs="ＭＳ ゴシック"/>
        </w:rPr>
      </w:pPr>
      <w:r w:rsidRPr="00DA09FF">
        <w:rPr>
          <w:rFonts w:ascii="ＭＳ ゴシック" w:eastAsia="ＭＳ ゴシック" w:hAnsi="ＭＳ ゴシック" w:cs="ＭＳ ゴシック"/>
        </w:rPr>
        <w:t>&lt;cnZ0238&gt;efs_000010</w:t>
      </w:r>
    </w:p>
    <w:p w14:paraId="28654709" w14:textId="77777777" w:rsidR="00DA09FF" w:rsidRDefault="00DA09FF" w:rsidP="00DA09FF">
      <w:pPr>
        <w:pStyle w:val="a3"/>
        <w:rPr>
          <w:rFonts w:ascii="ＭＳ ゴシック" w:eastAsia="ＭＳ ゴシック" w:hAnsi="ＭＳ ゴシック" w:cs="ＭＳ ゴシック"/>
        </w:rPr>
      </w:pPr>
    </w:p>
    <w:sectPr w:rsidR="00DA09FF" w:rsidSect="00063317">
      <w:pgSz w:w="11906" w:h="16838"/>
      <w:pgMar w:top="1985" w:right="1979" w:bottom="1701" w:left="197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hh0578">
    <w15:presenceInfo w15:providerId="None" w15:userId="hhh0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08"/>
    <w:rsid w:val="00007B19"/>
    <w:rsid w:val="0002359F"/>
    <w:rsid w:val="00040760"/>
    <w:rsid w:val="00052E7C"/>
    <w:rsid w:val="00063231"/>
    <w:rsid w:val="000700D6"/>
    <w:rsid w:val="0008008F"/>
    <w:rsid w:val="00094313"/>
    <w:rsid w:val="000A52B3"/>
    <w:rsid w:val="000A6908"/>
    <w:rsid w:val="000B6105"/>
    <w:rsid w:val="000C0AF2"/>
    <w:rsid w:val="000E0DB6"/>
    <w:rsid w:val="000E6B39"/>
    <w:rsid w:val="000F45C0"/>
    <w:rsid w:val="000F7C49"/>
    <w:rsid w:val="00101ECA"/>
    <w:rsid w:val="00105B0B"/>
    <w:rsid w:val="00124AB7"/>
    <w:rsid w:val="00133A4B"/>
    <w:rsid w:val="00137F97"/>
    <w:rsid w:val="00154654"/>
    <w:rsid w:val="001579F3"/>
    <w:rsid w:val="00165618"/>
    <w:rsid w:val="00181A75"/>
    <w:rsid w:val="00182EB8"/>
    <w:rsid w:val="001A16A3"/>
    <w:rsid w:val="001A4055"/>
    <w:rsid w:val="001A50CF"/>
    <w:rsid w:val="001A5C3E"/>
    <w:rsid w:val="001D01F8"/>
    <w:rsid w:val="001E633F"/>
    <w:rsid w:val="001F718F"/>
    <w:rsid w:val="00210722"/>
    <w:rsid w:val="00213960"/>
    <w:rsid w:val="002178E6"/>
    <w:rsid w:val="00235943"/>
    <w:rsid w:val="00240B9E"/>
    <w:rsid w:val="002419F0"/>
    <w:rsid w:val="00244577"/>
    <w:rsid w:val="002449DE"/>
    <w:rsid w:val="00247522"/>
    <w:rsid w:val="002734CE"/>
    <w:rsid w:val="002750A6"/>
    <w:rsid w:val="002773CD"/>
    <w:rsid w:val="00290459"/>
    <w:rsid w:val="002C4977"/>
    <w:rsid w:val="002D0BB4"/>
    <w:rsid w:val="002E147F"/>
    <w:rsid w:val="002E7170"/>
    <w:rsid w:val="002F2267"/>
    <w:rsid w:val="002F3187"/>
    <w:rsid w:val="002F3C0E"/>
    <w:rsid w:val="0032271B"/>
    <w:rsid w:val="003234FC"/>
    <w:rsid w:val="003405F4"/>
    <w:rsid w:val="003408A3"/>
    <w:rsid w:val="00351816"/>
    <w:rsid w:val="00374DFE"/>
    <w:rsid w:val="00381FD1"/>
    <w:rsid w:val="00382337"/>
    <w:rsid w:val="003A4D2C"/>
    <w:rsid w:val="003A5F72"/>
    <w:rsid w:val="003A7865"/>
    <w:rsid w:val="003A7D9C"/>
    <w:rsid w:val="003B24A9"/>
    <w:rsid w:val="003E1002"/>
    <w:rsid w:val="003F09DF"/>
    <w:rsid w:val="003F4787"/>
    <w:rsid w:val="003F76F7"/>
    <w:rsid w:val="00422E62"/>
    <w:rsid w:val="00425C30"/>
    <w:rsid w:val="00446020"/>
    <w:rsid w:val="0044614D"/>
    <w:rsid w:val="00451282"/>
    <w:rsid w:val="00461839"/>
    <w:rsid w:val="0046232E"/>
    <w:rsid w:val="004667DA"/>
    <w:rsid w:val="004A2E27"/>
    <w:rsid w:val="004A6BAF"/>
    <w:rsid w:val="004B4F7B"/>
    <w:rsid w:val="004C11A9"/>
    <w:rsid w:val="004C30EE"/>
    <w:rsid w:val="004C4041"/>
    <w:rsid w:val="004C61DF"/>
    <w:rsid w:val="004C7D62"/>
    <w:rsid w:val="004D7FEF"/>
    <w:rsid w:val="004F7D3A"/>
    <w:rsid w:val="005101FC"/>
    <w:rsid w:val="00511916"/>
    <w:rsid w:val="0051478C"/>
    <w:rsid w:val="00526A32"/>
    <w:rsid w:val="00530902"/>
    <w:rsid w:val="00555901"/>
    <w:rsid w:val="005575D3"/>
    <w:rsid w:val="005656EA"/>
    <w:rsid w:val="00576F45"/>
    <w:rsid w:val="0059059E"/>
    <w:rsid w:val="00592737"/>
    <w:rsid w:val="005A61AD"/>
    <w:rsid w:val="005B1004"/>
    <w:rsid w:val="005B3514"/>
    <w:rsid w:val="005C338F"/>
    <w:rsid w:val="005C3A1A"/>
    <w:rsid w:val="005D0236"/>
    <w:rsid w:val="005D309E"/>
    <w:rsid w:val="005D7409"/>
    <w:rsid w:val="005E2C51"/>
    <w:rsid w:val="005F51F8"/>
    <w:rsid w:val="00631353"/>
    <w:rsid w:val="006340D5"/>
    <w:rsid w:val="006365D3"/>
    <w:rsid w:val="00640F17"/>
    <w:rsid w:val="006460C6"/>
    <w:rsid w:val="00646B09"/>
    <w:rsid w:val="006474B4"/>
    <w:rsid w:val="00656220"/>
    <w:rsid w:val="00673A1E"/>
    <w:rsid w:val="00683AE9"/>
    <w:rsid w:val="00690371"/>
    <w:rsid w:val="00690E18"/>
    <w:rsid w:val="0069584C"/>
    <w:rsid w:val="006C6A68"/>
    <w:rsid w:val="006C6D65"/>
    <w:rsid w:val="006E07DD"/>
    <w:rsid w:val="006F31BD"/>
    <w:rsid w:val="006F6595"/>
    <w:rsid w:val="007359A0"/>
    <w:rsid w:val="0074500F"/>
    <w:rsid w:val="00754932"/>
    <w:rsid w:val="00760A32"/>
    <w:rsid w:val="00775498"/>
    <w:rsid w:val="00775EA0"/>
    <w:rsid w:val="00776C16"/>
    <w:rsid w:val="00794397"/>
    <w:rsid w:val="00794F75"/>
    <w:rsid w:val="007A2931"/>
    <w:rsid w:val="007A4795"/>
    <w:rsid w:val="007B45BB"/>
    <w:rsid w:val="007C198D"/>
    <w:rsid w:val="007D60B8"/>
    <w:rsid w:val="007D6EDA"/>
    <w:rsid w:val="007F713B"/>
    <w:rsid w:val="007F7DCF"/>
    <w:rsid w:val="0084107F"/>
    <w:rsid w:val="008B23F7"/>
    <w:rsid w:val="008B4C42"/>
    <w:rsid w:val="008E138E"/>
    <w:rsid w:val="008E1891"/>
    <w:rsid w:val="008E45FB"/>
    <w:rsid w:val="008F5DED"/>
    <w:rsid w:val="00900E62"/>
    <w:rsid w:val="00901296"/>
    <w:rsid w:val="009119B7"/>
    <w:rsid w:val="00921A8D"/>
    <w:rsid w:val="00924DC6"/>
    <w:rsid w:val="00925E51"/>
    <w:rsid w:val="0092711D"/>
    <w:rsid w:val="009338E4"/>
    <w:rsid w:val="0093745E"/>
    <w:rsid w:val="0093778D"/>
    <w:rsid w:val="00940F8C"/>
    <w:rsid w:val="009674C2"/>
    <w:rsid w:val="009731E6"/>
    <w:rsid w:val="009770DD"/>
    <w:rsid w:val="00993167"/>
    <w:rsid w:val="009942F4"/>
    <w:rsid w:val="009A006B"/>
    <w:rsid w:val="009F53B9"/>
    <w:rsid w:val="00A157EC"/>
    <w:rsid w:val="00A1758E"/>
    <w:rsid w:val="00A27CE4"/>
    <w:rsid w:val="00A32F5F"/>
    <w:rsid w:val="00A4361B"/>
    <w:rsid w:val="00A50323"/>
    <w:rsid w:val="00A7495B"/>
    <w:rsid w:val="00A75079"/>
    <w:rsid w:val="00A875B5"/>
    <w:rsid w:val="00A94CB4"/>
    <w:rsid w:val="00A973B6"/>
    <w:rsid w:val="00AA3D4C"/>
    <w:rsid w:val="00AB7FFB"/>
    <w:rsid w:val="00AD62D9"/>
    <w:rsid w:val="00AD7D2E"/>
    <w:rsid w:val="00AE1350"/>
    <w:rsid w:val="00AE489D"/>
    <w:rsid w:val="00AE5250"/>
    <w:rsid w:val="00B17E6C"/>
    <w:rsid w:val="00B21C56"/>
    <w:rsid w:val="00B34AAB"/>
    <w:rsid w:val="00B366CD"/>
    <w:rsid w:val="00B41E65"/>
    <w:rsid w:val="00B42073"/>
    <w:rsid w:val="00B6311D"/>
    <w:rsid w:val="00B66551"/>
    <w:rsid w:val="00B70008"/>
    <w:rsid w:val="00B86F19"/>
    <w:rsid w:val="00B90E8B"/>
    <w:rsid w:val="00B95A8B"/>
    <w:rsid w:val="00BA5A8C"/>
    <w:rsid w:val="00BA6C7F"/>
    <w:rsid w:val="00BB10DF"/>
    <w:rsid w:val="00BB5EEF"/>
    <w:rsid w:val="00BC30FD"/>
    <w:rsid w:val="00BC454B"/>
    <w:rsid w:val="00BD0C50"/>
    <w:rsid w:val="00BD6BF4"/>
    <w:rsid w:val="00BE7ACB"/>
    <w:rsid w:val="00C0340C"/>
    <w:rsid w:val="00C1435E"/>
    <w:rsid w:val="00C14E41"/>
    <w:rsid w:val="00C243B5"/>
    <w:rsid w:val="00C42CBA"/>
    <w:rsid w:val="00C5058C"/>
    <w:rsid w:val="00C51134"/>
    <w:rsid w:val="00C7733A"/>
    <w:rsid w:val="00C974CE"/>
    <w:rsid w:val="00CA3449"/>
    <w:rsid w:val="00CA4A21"/>
    <w:rsid w:val="00CA5C30"/>
    <w:rsid w:val="00CB2436"/>
    <w:rsid w:val="00CE2D6B"/>
    <w:rsid w:val="00CE5037"/>
    <w:rsid w:val="00CF2F43"/>
    <w:rsid w:val="00D01FE4"/>
    <w:rsid w:val="00D11D77"/>
    <w:rsid w:val="00D16DFE"/>
    <w:rsid w:val="00D2308D"/>
    <w:rsid w:val="00D25BA3"/>
    <w:rsid w:val="00D45326"/>
    <w:rsid w:val="00D73D9E"/>
    <w:rsid w:val="00D930ED"/>
    <w:rsid w:val="00DA09FF"/>
    <w:rsid w:val="00DA4A83"/>
    <w:rsid w:val="00DA6D89"/>
    <w:rsid w:val="00DC1E8A"/>
    <w:rsid w:val="00DD6E13"/>
    <w:rsid w:val="00DE03C7"/>
    <w:rsid w:val="00DE6892"/>
    <w:rsid w:val="00E045F1"/>
    <w:rsid w:val="00E076C5"/>
    <w:rsid w:val="00E343F0"/>
    <w:rsid w:val="00E4275E"/>
    <w:rsid w:val="00E433BE"/>
    <w:rsid w:val="00E43ACA"/>
    <w:rsid w:val="00E500D5"/>
    <w:rsid w:val="00E877F1"/>
    <w:rsid w:val="00E90DE0"/>
    <w:rsid w:val="00E94356"/>
    <w:rsid w:val="00EA7CE5"/>
    <w:rsid w:val="00ED06D5"/>
    <w:rsid w:val="00ED7788"/>
    <w:rsid w:val="00EE4DA8"/>
    <w:rsid w:val="00F01565"/>
    <w:rsid w:val="00F02CB6"/>
    <w:rsid w:val="00F24ED0"/>
    <w:rsid w:val="00F25C11"/>
    <w:rsid w:val="00F27FB3"/>
    <w:rsid w:val="00F41407"/>
    <w:rsid w:val="00F47DFD"/>
    <w:rsid w:val="00F63227"/>
    <w:rsid w:val="00F74449"/>
    <w:rsid w:val="00F77646"/>
    <w:rsid w:val="00F82DBE"/>
    <w:rsid w:val="00F93EF9"/>
    <w:rsid w:val="00F96CAA"/>
    <w:rsid w:val="00F97378"/>
    <w:rsid w:val="00FD0FC7"/>
    <w:rsid w:val="00FE05FB"/>
    <w:rsid w:val="00FE296D"/>
    <w:rsid w:val="00FE7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68C724"/>
  <w15:chartTrackingRefBased/>
  <w15:docId w15:val="{E647184D-C95C-4189-B08D-C4C51ACD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63317"/>
    <w:rPr>
      <w:rFonts w:asciiTheme="minorEastAsia" w:hAnsi="Courier New" w:cs="Courier New"/>
    </w:rPr>
  </w:style>
  <w:style w:type="character" w:customStyle="1" w:styleId="a4">
    <w:name w:val="纯文本 字符"/>
    <w:basedOn w:val="a0"/>
    <w:link w:val="a3"/>
    <w:uiPriority w:val="99"/>
    <w:rsid w:val="00063317"/>
    <w:rPr>
      <w:rFonts w:asciiTheme="minorEastAsia" w:hAnsi="Courier New" w:cs="Courier New"/>
    </w:rPr>
  </w:style>
  <w:style w:type="paragraph" w:styleId="a5">
    <w:name w:val="Balloon Text"/>
    <w:basedOn w:val="a"/>
    <w:link w:val="a6"/>
    <w:uiPriority w:val="99"/>
    <w:semiHidden/>
    <w:unhideWhenUsed/>
    <w:rsid w:val="00AE489D"/>
    <w:rPr>
      <w:rFonts w:asciiTheme="majorHAnsi" w:eastAsiaTheme="majorEastAsia" w:hAnsiTheme="majorHAnsi" w:cstheme="majorBidi"/>
      <w:sz w:val="18"/>
      <w:szCs w:val="18"/>
    </w:rPr>
  </w:style>
  <w:style w:type="character" w:customStyle="1" w:styleId="a6">
    <w:name w:val="批注框文本 字符"/>
    <w:basedOn w:val="a0"/>
    <w:link w:val="a5"/>
    <w:uiPriority w:val="99"/>
    <w:semiHidden/>
    <w:rsid w:val="00AE489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70</Pages>
  <Words>4736</Words>
  <Characters>26999</Characters>
  <Application>Microsoft Office Word</Application>
  <DocSecurity>0</DocSecurity>
  <Lines>224</Lines>
  <Paragraphs>63</Paragraphs>
  <ScaleCrop>false</ScaleCrop>
  <Company/>
  <LinksUpToDate>false</LinksUpToDate>
  <CharactersWithSpaces>31672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hhh0578</dc:creator>
  <cp:keywords/>
  <dc:description/>
  <cp:lastModifiedBy>hhh0578</cp:lastModifiedBy>
  <cp:revision>272</cp:revision>
  <dcterms:created xsi:type="dcterms:W3CDTF">2020-04-28T16:32:00Z</dcterms:created>
  <dcterms:modified xsi:type="dcterms:W3CDTF">2020-04-29T08:21:00Z</dcterms:modified>
</cp:coreProperties>
</file>